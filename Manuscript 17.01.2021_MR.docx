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CC886" w14:textId="35179E98" w:rsidR="003009D1" w:rsidRDefault="003009D1" w:rsidP="00103135">
      <w:pPr>
        <w:spacing w:after="0" w:line="480" w:lineRule="auto"/>
        <w:contextualSpacing/>
        <w:jc w:val="both"/>
        <w:rPr>
          <w:ins w:id="0" w:author="meshbah rahman" w:date="2021-02-20T15:36:00Z"/>
          <w:rFonts w:ascii="Times New Roman" w:hAnsi="Times New Roman" w:cs="Times New Roman"/>
          <w:b/>
          <w:bCs/>
          <w:sz w:val="24"/>
          <w:szCs w:val="24"/>
        </w:rPr>
      </w:pPr>
      <w:ins w:id="1" w:author="meshbah rahman" w:date="2021-02-20T15:36:00Z">
        <w:r>
          <w:rPr>
            <w:rFonts w:ascii="Times New Roman" w:hAnsi="Times New Roman" w:cs="Times New Roman"/>
            <w:b/>
            <w:bCs/>
            <w:sz w:val="24"/>
            <w:szCs w:val="24"/>
          </w:rPr>
          <w:t>Estimation, g</w:t>
        </w:r>
        <w:r w:rsidR="00681324">
          <w:rPr>
            <w:rFonts w:ascii="Times New Roman" w:hAnsi="Times New Roman" w:cs="Times New Roman"/>
            <w:b/>
            <w:bCs/>
            <w:sz w:val="24"/>
            <w:szCs w:val="24"/>
          </w:rPr>
          <w:t>ender-</w:t>
        </w:r>
        <w:r>
          <w:rPr>
            <w:rFonts w:ascii="Times New Roman" w:hAnsi="Times New Roman" w:cs="Times New Roman"/>
            <w:b/>
            <w:bCs/>
            <w:sz w:val="24"/>
            <w:szCs w:val="24"/>
          </w:rPr>
          <w:t>divisional variation</w:t>
        </w:r>
      </w:ins>
      <w:ins w:id="2" w:author="meshbah rahman" w:date="2021-02-20T15:40:00Z">
        <w:r>
          <w:rPr>
            <w:rFonts w:ascii="Times New Roman" w:hAnsi="Times New Roman" w:cs="Times New Roman"/>
            <w:b/>
            <w:bCs/>
            <w:sz w:val="24"/>
            <w:szCs w:val="24"/>
          </w:rPr>
          <w:t xml:space="preserve"> and associated factors</w:t>
        </w:r>
      </w:ins>
      <w:ins w:id="3" w:author="meshbah rahman" w:date="2021-02-20T15:37:00Z">
        <w:r>
          <w:rPr>
            <w:rFonts w:ascii="Times New Roman" w:hAnsi="Times New Roman" w:cs="Times New Roman"/>
            <w:b/>
            <w:bCs/>
            <w:sz w:val="24"/>
            <w:szCs w:val="24"/>
          </w:rPr>
          <w:t xml:space="preserve"> of</w:t>
        </w:r>
      </w:ins>
      <w:ins w:id="4" w:author="meshbah rahman" w:date="2021-02-20T15:38:00Z">
        <w:r>
          <w:rPr>
            <w:rFonts w:ascii="Times New Roman" w:hAnsi="Times New Roman" w:cs="Times New Roman"/>
            <w:b/>
            <w:bCs/>
            <w:sz w:val="24"/>
            <w:szCs w:val="24"/>
          </w:rPr>
          <w:t xml:space="preserve"> early</w:t>
        </w:r>
      </w:ins>
      <w:ins w:id="5" w:author="meshbah rahman" w:date="2021-02-20T15:37:00Z">
        <w:r>
          <w:rPr>
            <w:rFonts w:ascii="Times New Roman" w:hAnsi="Times New Roman" w:cs="Times New Roman"/>
            <w:b/>
            <w:bCs/>
            <w:sz w:val="24"/>
            <w:szCs w:val="24"/>
          </w:rPr>
          <w:t xml:space="preserve"> c</w:t>
        </w:r>
        <w:r w:rsidRPr="003009D1">
          <w:rPr>
            <w:rFonts w:ascii="Times New Roman" w:hAnsi="Times New Roman" w:cs="Times New Roman"/>
            <w:b/>
            <w:bCs/>
            <w:sz w:val="24"/>
            <w:szCs w:val="24"/>
          </w:rPr>
          <w:t xml:space="preserve">hildhood </w:t>
        </w:r>
        <w:r>
          <w:rPr>
            <w:rFonts w:ascii="Times New Roman" w:hAnsi="Times New Roman" w:cs="Times New Roman"/>
            <w:b/>
            <w:bCs/>
            <w:sz w:val="24"/>
            <w:szCs w:val="24"/>
          </w:rPr>
          <w:t>d</w:t>
        </w:r>
        <w:r w:rsidRPr="003009D1">
          <w:rPr>
            <w:rFonts w:ascii="Times New Roman" w:hAnsi="Times New Roman" w:cs="Times New Roman"/>
            <w:b/>
            <w:bCs/>
            <w:sz w:val="24"/>
            <w:szCs w:val="24"/>
          </w:rPr>
          <w:t xml:space="preserve">evelopment </w:t>
        </w:r>
      </w:ins>
      <w:ins w:id="6" w:author="meshbah rahman" w:date="2021-02-20T15:38:00Z">
        <w:r>
          <w:rPr>
            <w:rFonts w:ascii="Times New Roman" w:hAnsi="Times New Roman" w:cs="Times New Roman"/>
            <w:b/>
            <w:bCs/>
            <w:sz w:val="24"/>
            <w:szCs w:val="24"/>
          </w:rPr>
          <w:t>in Bangladesh: a comparison</w:t>
        </w:r>
      </w:ins>
      <w:ins w:id="7" w:author="meshbah rahman" w:date="2021-02-20T15:40:00Z">
        <w:r>
          <w:rPr>
            <w:rFonts w:ascii="Times New Roman" w:hAnsi="Times New Roman" w:cs="Times New Roman"/>
            <w:b/>
            <w:bCs/>
            <w:sz w:val="24"/>
            <w:szCs w:val="24"/>
          </w:rPr>
          <w:t xml:space="preserve"> study of multiple indicator cluster s</w:t>
        </w:r>
        <w:r w:rsidRPr="003009D1">
          <w:rPr>
            <w:rFonts w:ascii="Times New Roman" w:hAnsi="Times New Roman" w:cs="Times New Roman"/>
            <w:b/>
            <w:bCs/>
            <w:sz w:val="24"/>
            <w:szCs w:val="24"/>
          </w:rPr>
          <w:t>urvey (MICS)</w:t>
        </w:r>
      </w:ins>
      <w:ins w:id="8" w:author="meshbah rahman" w:date="2021-02-20T15:47:00Z">
        <w:r w:rsidR="0090215D">
          <w:rPr>
            <w:rFonts w:ascii="Times New Roman" w:hAnsi="Times New Roman" w:cs="Times New Roman"/>
            <w:b/>
            <w:bCs/>
            <w:sz w:val="24"/>
            <w:szCs w:val="24"/>
          </w:rPr>
          <w:t>,</w:t>
        </w:r>
      </w:ins>
      <w:ins w:id="9" w:author="meshbah rahman" w:date="2021-02-20T15:40:00Z">
        <w:r>
          <w:rPr>
            <w:rFonts w:ascii="Times New Roman" w:hAnsi="Times New Roman" w:cs="Times New Roman"/>
            <w:b/>
            <w:bCs/>
            <w:sz w:val="24"/>
            <w:szCs w:val="24"/>
          </w:rPr>
          <w:t xml:space="preserve"> </w:t>
        </w:r>
      </w:ins>
      <w:ins w:id="10" w:author="meshbah rahman" w:date="2021-02-20T15:38:00Z">
        <w:r>
          <w:rPr>
            <w:rFonts w:ascii="Times New Roman" w:hAnsi="Times New Roman" w:cs="Times New Roman"/>
            <w:b/>
            <w:bCs/>
            <w:sz w:val="24"/>
            <w:szCs w:val="24"/>
          </w:rPr>
          <w:t>2012</w:t>
        </w:r>
      </w:ins>
      <w:ins w:id="11" w:author="meshbah rahman" w:date="2021-02-20T15:39:00Z">
        <w:r>
          <w:rPr>
            <w:rFonts w:ascii="Times New Roman" w:hAnsi="Times New Roman" w:cs="Times New Roman"/>
            <w:b/>
            <w:bCs/>
            <w:sz w:val="24"/>
            <w:szCs w:val="24"/>
          </w:rPr>
          <w:t xml:space="preserve"> </w:t>
        </w:r>
      </w:ins>
      <w:ins w:id="12" w:author="meshbah rahman" w:date="2021-02-20T15:38:00Z">
        <w:r>
          <w:rPr>
            <w:rFonts w:ascii="Times New Roman" w:hAnsi="Times New Roman" w:cs="Times New Roman"/>
            <w:b/>
            <w:bCs/>
            <w:sz w:val="24"/>
            <w:szCs w:val="24"/>
          </w:rPr>
          <w:t>and</w:t>
        </w:r>
      </w:ins>
      <w:ins w:id="13" w:author="meshbah rahman" w:date="2021-02-20T15:39:00Z">
        <w:r w:rsidR="00193B09">
          <w:rPr>
            <w:rFonts w:ascii="Times New Roman" w:hAnsi="Times New Roman" w:cs="Times New Roman"/>
            <w:b/>
            <w:bCs/>
            <w:sz w:val="24"/>
            <w:szCs w:val="24"/>
          </w:rPr>
          <w:t xml:space="preserve"> 2019 [</w:t>
        </w:r>
      </w:ins>
      <w:ins w:id="14" w:author="meshbah rahman" w:date="2021-02-22T00:24:00Z">
        <w:r w:rsidR="00193B09" w:rsidRPr="00193B09">
          <w:rPr>
            <w:rFonts w:ascii="Times New Roman" w:hAnsi="Times New Roman" w:cs="Times New Roman"/>
            <w:b/>
            <w:bCs/>
            <w:color w:val="00B050"/>
            <w:sz w:val="24"/>
            <w:szCs w:val="24"/>
            <w:rPrChange w:id="15" w:author="meshbah rahman" w:date="2021-02-22T00:24:00Z">
              <w:rPr>
                <w:rFonts w:ascii="Times New Roman" w:hAnsi="Times New Roman" w:cs="Times New Roman"/>
                <w:b/>
                <w:bCs/>
                <w:sz w:val="24"/>
                <w:szCs w:val="24"/>
              </w:rPr>
            </w:rPrChange>
          </w:rPr>
          <w:t>Proposed</w:t>
        </w:r>
      </w:ins>
      <w:ins w:id="16" w:author="meshbah rahman" w:date="2021-02-20T15:39:00Z">
        <w:r w:rsidR="00193B09">
          <w:rPr>
            <w:rFonts w:ascii="Times New Roman" w:hAnsi="Times New Roman" w:cs="Times New Roman"/>
            <w:b/>
            <w:bCs/>
            <w:sz w:val="24"/>
            <w:szCs w:val="24"/>
          </w:rPr>
          <w:t>]</w:t>
        </w:r>
      </w:ins>
    </w:p>
    <w:p w14:paraId="621CB1C4" w14:textId="29CCDE13" w:rsidR="0012438A" w:rsidRPr="0090215D" w:rsidRDefault="0012438A" w:rsidP="00103135">
      <w:pPr>
        <w:spacing w:after="0" w:line="480" w:lineRule="auto"/>
        <w:contextualSpacing/>
        <w:jc w:val="both"/>
        <w:rPr>
          <w:rFonts w:ascii="Times New Roman" w:hAnsi="Times New Roman" w:cs="Times New Roman"/>
          <w:sz w:val="24"/>
          <w:szCs w:val="24"/>
          <w:rPrChange w:id="17" w:author="meshbah rahman" w:date="2021-02-20T15:48:00Z">
            <w:rPr>
              <w:rFonts w:ascii="Times New Roman" w:hAnsi="Times New Roman" w:cs="Times New Roman"/>
              <w:b/>
              <w:bCs/>
              <w:sz w:val="24"/>
              <w:szCs w:val="24"/>
            </w:rPr>
          </w:rPrChange>
        </w:rPr>
      </w:pPr>
      <w:del w:id="18" w:author="meshbah rahman" w:date="2021-02-20T15:47:00Z">
        <w:r w:rsidRPr="0090215D" w:rsidDel="0090215D">
          <w:rPr>
            <w:rFonts w:ascii="Times New Roman" w:hAnsi="Times New Roman" w:cs="Times New Roman"/>
            <w:sz w:val="24"/>
            <w:szCs w:val="24"/>
            <w:rPrChange w:id="19" w:author="meshbah rahman" w:date="2021-02-20T15:48:00Z">
              <w:rPr>
                <w:rFonts w:ascii="Times New Roman" w:hAnsi="Times New Roman" w:cs="Times New Roman"/>
                <w:b/>
                <w:bCs/>
                <w:sz w:val="24"/>
                <w:szCs w:val="24"/>
              </w:rPr>
            </w:rPrChange>
          </w:rPr>
          <w:delText>Factor Associated with Early Childhood Development</w:delText>
        </w:r>
        <w:r w:rsidR="00A8540B" w:rsidRPr="0090215D" w:rsidDel="0090215D">
          <w:rPr>
            <w:rFonts w:ascii="Times New Roman" w:hAnsi="Times New Roman" w:cs="Times New Roman"/>
            <w:sz w:val="24"/>
            <w:szCs w:val="24"/>
            <w:rPrChange w:id="20" w:author="meshbah rahman" w:date="2021-02-20T15:48:00Z">
              <w:rPr>
                <w:rFonts w:ascii="Times New Roman" w:hAnsi="Times New Roman" w:cs="Times New Roman"/>
                <w:b/>
                <w:bCs/>
                <w:sz w:val="24"/>
                <w:szCs w:val="24"/>
              </w:rPr>
            </w:rPrChange>
          </w:rPr>
          <w:delText xml:space="preserve"> status</w:delText>
        </w:r>
        <w:r w:rsidRPr="0090215D" w:rsidDel="0090215D">
          <w:rPr>
            <w:rFonts w:ascii="Times New Roman" w:hAnsi="Times New Roman" w:cs="Times New Roman"/>
            <w:sz w:val="24"/>
            <w:szCs w:val="24"/>
            <w:rPrChange w:id="21" w:author="meshbah rahman" w:date="2021-02-20T15:48:00Z">
              <w:rPr>
                <w:rFonts w:ascii="Times New Roman" w:hAnsi="Times New Roman" w:cs="Times New Roman"/>
                <w:b/>
                <w:bCs/>
                <w:sz w:val="24"/>
                <w:szCs w:val="24"/>
              </w:rPr>
            </w:rPrChange>
          </w:rPr>
          <w:delText xml:space="preserve"> in Bangladesh</w:delText>
        </w:r>
      </w:del>
    </w:p>
    <w:p w14:paraId="521DF3E7" w14:textId="7409F0BC" w:rsidR="00A8540B" w:rsidRDefault="004919AC" w:rsidP="00103135">
      <w:pPr>
        <w:spacing w:after="0" w:line="480" w:lineRule="auto"/>
        <w:contextualSpacing/>
        <w:jc w:val="both"/>
        <w:rPr>
          <w:ins w:id="22" w:author="meshbah rahman" w:date="2021-02-20T15:48:00Z"/>
          <w:rFonts w:ascii="Times New Roman" w:hAnsi="Times New Roman" w:cs="Times New Roman"/>
        </w:rPr>
      </w:pPr>
      <w:ins w:id="23" w:author="meshbah rahman" w:date="2021-02-20T15:13:00Z">
        <w:r w:rsidRPr="0090215D">
          <w:rPr>
            <w:rFonts w:ascii="Times New Roman" w:hAnsi="Times New Roman" w:cs="Times New Roman"/>
            <w:rPrChange w:id="24" w:author="meshbah rahman" w:date="2021-02-20T15:48:00Z">
              <w:rPr>
                <w:rFonts w:ascii="Times New Roman" w:hAnsi="Times New Roman" w:cs="Times New Roman"/>
                <w:b/>
                <w:bCs/>
              </w:rPr>
            </w:rPrChange>
          </w:rPr>
          <w:t>Authors</w:t>
        </w:r>
      </w:ins>
      <w:ins w:id="25" w:author="meshbah rahman" w:date="2021-02-20T15:48:00Z">
        <w:r w:rsidR="0090215D">
          <w:rPr>
            <w:rFonts w:ascii="Times New Roman" w:hAnsi="Times New Roman" w:cs="Times New Roman"/>
          </w:rPr>
          <w:t xml:space="preserve"> et al.</w:t>
        </w:r>
      </w:ins>
    </w:p>
    <w:p w14:paraId="33703E11" w14:textId="77777777" w:rsidR="0090215D" w:rsidRDefault="0090215D" w:rsidP="00103135">
      <w:pPr>
        <w:spacing w:after="0" w:line="480" w:lineRule="auto"/>
        <w:contextualSpacing/>
        <w:jc w:val="both"/>
        <w:rPr>
          <w:ins w:id="26" w:author="meshbah rahman" w:date="2021-02-20T16:18:00Z"/>
          <w:rFonts w:ascii="Times New Roman" w:hAnsi="Times New Roman" w:cs="Times New Roman"/>
        </w:rPr>
      </w:pPr>
    </w:p>
    <w:p w14:paraId="7517F649" w14:textId="77777777" w:rsidR="00681324" w:rsidRDefault="00681324" w:rsidP="00103135">
      <w:pPr>
        <w:spacing w:after="0" w:line="480" w:lineRule="auto"/>
        <w:contextualSpacing/>
        <w:jc w:val="both"/>
        <w:rPr>
          <w:ins w:id="27" w:author="meshbah rahman" w:date="2021-02-20T15:48:00Z"/>
          <w:rFonts w:ascii="Times New Roman" w:hAnsi="Times New Roman" w:cs="Times New Roman"/>
        </w:rPr>
      </w:pPr>
    </w:p>
    <w:p w14:paraId="2B054746" w14:textId="77777777" w:rsidR="00B76C1D" w:rsidRDefault="0090215D" w:rsidP="00103135">
      <w:pPr>
        <w:spacing w:after="0" w:line="480" w:lineRule="auto"/>
        <w:contextualSpacing/>
        <w:jc w:val="both"/>
        <w:rPr>
          <w:ins w:id="28" w:author="meshbah rahman" w:date="2021-02-20T16:18:00Z"/>
          <w:rFonts w:ascii="Times New Roman" w:hAnsi="Times New Roman" w:cs="Times New Roman"/>
        </w:rPr>
      </w:pPr>
      <w:ins w:id="29" w:author="meshbah rahman" w:date="2021-02-20T15:49:00Z">
        <w:r>
          <w:rPr>
            <w:rFonts w:ascii="Times New Roman" w:hAnsi="Times New Roman" w:cs="Times New Roman"/>
          </w:rPr>
          <w:t>Mohammad Meshbahur Rahman</w:t>
        </w:r>
      </w:ins>
    </w:p>
    <w:p w14:paraId="132DDF34" w14:textId="7DD62E83" w:rsidR="0090215D" w:rsidRPr="0090215D" w:rsidRDefault="0090215D" w:rsidP="00103135">
      <w:pPr>
        <w:spacing w:after="0" w:line="480" w:lineRule="auto"/>
        <w:contextualSpacing/>
        <w:jc w:val="both"/>
        <w:rPr>
          <w:ins w:id="30" w:author="meshbah rahman" w:date="2021-02-19T20:41:00Z"/>
          <w:rFonts w:ascii="Times New Roman" w:hAnsi="Times New Roman" w:cs="Times New Roman"/>
          <w:rPrChange w:id="31" w:author="meshbah rahman" w:date="2021-02-20T15:48:00Z">
            <w:rPr>
              <w:ins w:id="32" w:author="meshbah rahman" w:date="2021-02-19T20:41:00Z"/>
              <w:rFonts w:ascii="Times New Roman" w:hAnsi="Times New Roman" w:cs="Times New Roman"/>
              <w:b/>
              <w:bCs/>
            </w:rPr>
          </w:rPrChange>
        </w:rPr>
      </w:pPr>
      <w:ins w:id="33" w:author="meshbah rahman" w:date="2021-02-20T15:49:00Z">
        <w:r>
          <w:rPr>
            <w:rFonts w:ascii="Times New Roman" w:hAnsi="Times New Roman" w:cs="Times New Roman"/>
          </w:rPr>
          <w:t>Biomedical Research Foundation (BRF), Dhaka-1230, Bangladesh</w:t>
        </w:r>
      </w:ins>
      <w:ins w:id="34" w:author="meshbah rahman" w:date="2021-02-22T01:54:00Z">
        <w:r w:rsidR="00B76C1D">
          <w:rPr>
            <w:rFonts w:ascii="Times New Roman" w:hAnsi="Times New Roman" w:cs="Times New Roman"/>
          </w:rPr>
          <w:t>. Email: meshbahur.rahman@brfbd.org</w:t>
        </w:r>
      </w:ins>
    </w:p>
    <w:p w14:paraId="3D154AB2" w14:textId="77777777" w:rsidR="00D854FE" w:rsidRDefault="00D854FE" w:rsidP="00103135">
      <w:pPr>
        <w:spacing w:after="0" w:line="480" w:lineRule="auto"/>
        <w:contextualSpacing/>
        <w:jc w:val="both"/>
        <w:rPr>
          <w:ins w:id="35" w:author="meshbah rahman" w:date="2021-02-20T16:18:00Z"/>
          <w:rFonts w:ascii="Times New Roman" w:hAnsi="Times New Roman" w:cs="Times New Roman"/>
          <w:b/>
          <w:bCs/>
        </w:rPr>
      </w:pPr>
    </w:p>
    <w:p w14:paraId="33504D00" w14:textId="77777777" w:rsidR="00681324" w:rsidRDefault="00681324" w:rsidP="00103135">
      <w:pPr>
        <w:spacing w:after="0" w:line="480" w:lineRule="auto"/>
        <w:contextualSpacing/>
        <w:jc w:val="both"/>
        <w:rPr>
          <w:ins w:id="36" w:author="meshbah rahman" w:date="2021-02-20T16:18:00Z"/>
          <w:rFonts w:ascii="Times New Roman" w:hAnsi="Times New Roman" w:cs="Times New Roman"/>
          <w:b/>
          <w:bCs/>
        </w:rPr>
      </w:pPr>
    </w:p>
    <w:p w14:paraId="2AA6C3DB" w14:textId="77777777" w:rsidR="00681324" w:rsidRDefault="00681324" w:rsidP="00103135">
      <w:pPr>
        <w:spacing w:after="0" w:line="480" w:lineRule="auto"/>
        <w:contextualSpacing/>
        <w:jc w:val="both"/>
        <w:rPr>
          <w:ins w:id="37" w:author="meshbah rahman" w:date="2021-02-20T16:18:00Z"/>
          <w:rFonts w:ascii="Times New Roman" w:hAnsi="Times New Roman" w:cs="Times New Roman"/>
          <w:b/>
          <w:bCs/>
        </w:rPr>
      </w:pPr>
    </w:p>
    <w:p w14:paraId="5AB46DA4" w14:textId="77777777" w:rsidR="00681324" w:rsidRDefault="00681324" w:rsidP="00103135">
      <w:pPr>
        <w:spacing w:after="0" w:line="480" w:lineRule="auto"/>
        <w:contextualSpacing/>
        <w:jc w:val="both"/>
        <w:rPr>
          <w:ins w:id="38" w:author="meshbah rahman" w:date="2021-02-20T16:18:00Z"/>
          <w:rFonts w:ascii="Times New Roman" w:hAnsi="Times New Roman" w:cs="Times New Roman"/>
          <w:b/>
          <w:bCs/>
        </w:rPr>
      </w:pPr>
    </w:p>
    <w:p w14:paraId="56DF188C" w14:textId="77777777" w:rsidR="00681324" w:rsidRDefault="00681324" w:rsidP="00103135">
      <w:pPr>
        <w:spacing w:after="0" w:line="480" w:lineRule="auto"/>
        <w:contextualSpacing/>
        <w:jc w:val="both"/>
        <w:rPr>
          <w:ins w:id="39" w:author="meshbah rahman" w:date="2021-02-20T16:18:00Z"/>
          <w:rFonts w:ascii="Times New Roman" w:hAnsi="Times New Roman" w:cs="Times New Roman"/>
          <w:b/>
          <w:bCs/>
        </w:rPr>
      </w:pPr>
    </w:p>
    <w:p w14:paraId="47BDA93F" w14:textId="77777777" w:rsidR="00681324" w:rsidRDefault="00681324" w:rsidP="00103135">
      <w:pPr>
        <w:spacing w:after="0" w:line="480" w:lineRule="auto"/>
        <w:contextualSpacing/>
        <w:jc w:val="both"/>
        <w:rPr>
          <w:ins w:id="40" w:author="meshbah rahman" w:date="2021-02-20T16:18:00Z"/>
          <w:rFonts w:ascii="Times New Roman" w:hAnsi="Times New Roman" w:cs="Times New Roman"/>
          <w:b/>
          <w:bCs/>
        </w:rPr>
      </w:pPr>
    </w:p>
    <w:p w14:paraId="5212AF6D" w14:textId="77777777" w:rsidR="00681324" w:rsidRDefault="00681324" w:rsidP="00103135">
      <w:pPr>
        <w:spacing w:after="0" w:line="480" w:lineRule="auto"/>
        <w:contextualSpacing/>
        <w:jc w:val="both"/>
        <w:rPr>
          <w:ins w:id="41" w:author="meshbah rahman" w:date="2021-02-20T16:18:00Z"/>
          <w:rFonts w:ascii="Times New Roman" w:hAnsi="Times New Roman" w:cs="Times New Roman"/>
          <w:b/>
          <w:bCs/>
        </w:rPr>
      </w:pPr>
    </w:p>
    <w:p w14:paraId="31E0C4C3" w14:textId="77777777" w:rsidR="00681324" w:rsidRDefault="00681324" w:rsidP="00103135">
      <w:pPr>
        <w:spacing w:after="0" w:line="480" w:lineRule="auto"/>
        <w:contextualSpacing/>
        <w:jc w:val="both"/>
        <w:rPr>
          <w:ins w:id="42" w:author="meshbah rahman" w:date="2021-02-20T16:18:00Z"/>
          <w:rFonts w:ascii="Times New Roman" w:hAnsi="Times New Roman" w:cs="Times New Roman"/>
          <w:b/>
          <w:bCs/>
        </w:rPr>
      </w:pPr>
    </w:p>
    <w:p w14:paraId="16E9305A" w14:textId="77777777" w:rsidR="00681324" w:rsidRDefault="00681324" w:rsidP="00103135">
      <w:pPr>
        <w:spacing w:after="0" w:line="480" w:lineRule="auto"/>
        <w:contextualSpacing/>
        <w:jc w:val="both"/>
        <w:rPr>
          <w:ins w:id="43" w:author="meshbah rahman" w:date="2021-02-20T16:18:00Z"/>
          <w:rFonts w:ascii="Times New Roman" w:hAnsi="Times New Roman" w:cs="Times New Roman"/>
          <w:b/>
          <w:bCs/>
        </w:rPr>
      </w:pPr>
    </w:p>
    <w:p w14:paraId="0AF0B96D" w14:textId="77777777" w:rsidR="00681324" w:rsidRDefault="00681324" w:rsidP="00103135">
      <w:pPr>
        <w:spacing w:after="0" w:line="480" w:lineRule="auto"/>
        <w:contextualSpacing/>
        <w:jc w:val="both"/>
        <w:rPr>
          <w:ins w:id="44" w:author="meshbah rahman" w:date="2021-02-20T16:18:00Z"/>
          <w:rFonts w:ascii="Times New Roman" w:hAnsi="Times New Roman" w:cs="Times New Roman"/>
          <w:b/>
          <w:bCs/>
        </w:rPr>
      </w:pPr>
    </w:p>
    <w:p w14:paraId="50063E13" w14:textId="77777777" w:rsidR="00681324" w:rsidRDefault="00681324" w:rsidP="00103135">
      <w:pPr>
        <w:spacing w:after="0" w:line="480" w:lineRule="auto"/>
        <w:contextualSpacing/>
        <w:jc w:val="both"/>
        <w:rPr>
          <w:ins w:id="45" w:author="meshbah rahman" w:date="2021-02-20T16:18:00Z"/>
          <w:rFonts w:ascii="Times New Roman" w:hAnsi="Times New Roman" w:cs="Times New Roman"/>
          <w:b/>
          <w:bCs/>
        </w:rPr>
      </w:pPr>
    </w:p>
    <w:p w14:paraId="1A883094" w14:textId="77777777" w:rsidR="00681324" w:rsidRDefault="00681324" w:rsidP="00103135">
      <w:pPr>
        <w:spacing w:after="0" w:line="480" w:lineRule="auto"/>
        <w:contextualSpacing/>
        <w:jc w:val="both"/>
        <w:rPr>
          <w:ins w:id="46" w:author="meshbah rahman" w:date="2021-02-20T16:18:00Z"/>
          <w:rFonts w:ascii="Times New Roman" w:hAnsi="Times New Roman" w:cs="Times New Roman"/>
          <w:b/>
          <w:bCs/>
        </w:rPr>
      </w:pPr>
    </w:p>
    <w:p w14:paraId="75BC50CA" w14:textId="77777777" w:rsidR="00681324" w:rsidRDefault="00681324" w:rsidP="00103135">
      <w:pPr>
        <w:spacing w:after="0" w:line="480" w:lineRule="auto"/>
        <w:contextualSpacing/>
        <w:jc w:val="both"/>
        <w:rPr>
          <w:ins w:id="47" w:author="meshbah rahman" w:date="2021-02-20T16:18:00Z"/>
          <w:rFonts w:ascii="Times New Roman" w:hAnsi="Times New Roman" w:cs="Times New Roman"/>
          <w:b/>
          <w:bCs/>
        </w:rPr>
      </w:pPr>
    </w:p>
    <w:p w14:paraId="547449F8" w14:textId="77777777" w:rsidR="00681324" w:rsidRDefault="00681324" w:rsidP="00103135">
      <w:pPr>
        <w:spacing w:after="0" w:line="480" w:lineRule="auto"/>
        <w:contextualSpacing/>
        <w:jc w:val="both"/>
        <w:rPr>
          <w:ins w:id="48" w:author="meshbah rahman" w:date="2021-02-20T16:18:00Z"/>
          <w:rFonts w:ascii="Times New Roman" w:hAnsi="Times New Roman" w:cs="Times New Roman"/>
          <w:b/>
          <w:bCs/>
        </w:rPr>
      </w:pPr>
    </w:p>
    <w:p w14:paraId="0C46A137" w14:textId="77777777" w:rsidR="00681324" w:rsidRDefault="00681324" w:rsidP="00103135">
      <w:pPr>
        <w:spacing w:after="0" w:line="480" w:lineRule="auto"/>
        <w:contextualSpacing/>
        <w:jc w:val="both"/>
        <w:rPr>
          <w:ins w:id="49" w:author="meshbah rahman" w:date="2021-02-20T16:18:00Z"/>
          <w:rFonts w:ascii="Times New Roman" w:hAnsi="Times New Roman" w:cs="Times New Roman"/>
          <w:b/>
          <w:bCs/>
        </w:rPr>
      </w:pPr>
    </w:p>
    <w:p w14:paraId="72BD8819" w14:textId="77777777" w:rsidR="00681324" w:rsidRDefault="00681324" w:rsidP="00103135">
      <w:pPr>
        <w:spacing w:after="0" w:line="480" w:lineRule="auto"/>
        <w:contextualSpacing/>
        <w:jc w:val="both"/>
        <w:rPr>
          <w:ins w:id="50" w:author="meshbah rahman" w:date="2021-02-20T16:18:00Z"/>
          <w:rFonts w:ascii="Times New Roman" w:hAnsi="Times New Roman" w:cs="Times New Roman"/>
          <w:b/>
          <w:bCs/>
        </w:rPr>
      </w:pPr>
    </w:p>
    <w:p w14:paraId="6C1B21F6" w14:textId="6A16EC07" w:rsidR="00681324" w:rsidRDefault="00681324" w:rsidP="00103135">
      <w:pPr>
        <w:spacing w:after="0" w:line="480" w:lineRule="auto"/>
        <w:contextualSpacing/>
        <w:jc w:val="both"/>
        <w:rPr>
          <w:ins w:id="51" w:author="meshbah rahman" w:date="2021-02-20T16:18:00Z"/>
          <w:rFonts w:ascii="Times New Roman" w:hAnsi="Times New Roman" w:cs="Times New Roman"/>
          <w:b/>
          <w:bCs/>
        </w:rPr>
      </w:pPr>
      <w:ins w:id="52" w:author="meshbah rahman" w:date="2021-02-20T16:18:00Z">
        <w:r>
          <w:rPr>
            <w:rFonts w:ascii="Times New Roman" w:hAnsi="Times New Roman" w:cs="Times New Roman"/>
            <w:b/>
            <w:bCs/>
          </w:rPr>
          <w:lastRenderedPageBreak/>
          <w:t>Abstract</w:t>
        </w:r>
      </w:ins>
    </w:p>
    <w:p w14:paraId="67F2D65F" w14:textId="4331BAC7" w:rsidR="00681324" w:rsidRPr="000A0F14" w:rsidRDefault="00681324" w:rsidP="00103135">
      <w:pPr>
        <w:spacing w:after="0" w:line="480" w:lineRule="auto"/>
        <w:contextualSpacing/>
        <w:jc w:val="both"/>
        <w:rPr>
          <w:ins w:id="53" w:author="meshbah rahman" w:date="2021-02-20T16:23:00Z"/>
          <w:rFonts w:ascii="Times New Roman" w:hAnsi="Times New Roman" w:cs="Times New Roman"/>
          <w:b/>
          <w:bCs/>
          <w:rPrChange w:id="54" w:author="meshbah rahman" w:date="2021-02-20T21:31:00Z">
            <w:rPr>
              <w:ins w:id="55" w:author="meshbah rahman" w:date="2021-02-20T16:23:00Z"/>
              <w:rFonts w:ascii="Times New Roman" w:hAnsi="Times New Roman" w:cs="Times New Roman"/>
            </w:rPr>
          </w:rPrChange>
        </w:rPr>
      </w:pPr>
      <w:ins w:id="56" w:author="meshbah rahman" w:date="2021-02-20T16:19:00Z">
        <w:r w:rsidRPr="00831991">
          <w:rPr>
            <w:rFonts w:ascii="Times New Roman" w:hAnsi="Times New Roman" w:cs="Times New Roman"/>
            <w:b/>
            <w:bCs/>
          </w:rPr>
          <w:t>Introduction</w:t>
        </w:r>
      </w:ins>
    </w:p>
    <w:p w14:paraId="1977B296" w14:textId="3D2EAC64" w:rsidR="000A0F14" w:rsidRDefault="00FE74A3" w:rsidP="00103135">
      <w:pPr>
        <w:spacing w:after="0" w:line="480" w:lineRule="auto"/>
        <w:contextualSpacing/>
        <w:jc w:val="both"/>
        <w:rPr>
          <w:ins w:id="57" w:author="meshbah rahman" w:date="2021-02-22T01:47:00Z"/>
          <w:rFonts w:ascii="Times New Roman" w:hAnsi="Times New Roman" w:cs="Times New Roman"/>
        </w:rPr>
      </w:pPr>
      <w:ins w:id="58" w:author="meshbah rahman" w:date="2021-02-20T21:04:00Z">
        <w:r>
          <w:rPr>
            <w:rFonts w:ascii="Times New Roman" w:hAnsi="Times New Roman" w:cs="Times New Roman"/>
          </w:rPr>
          <w:t>Child</w:t>
        </w:r>
      </w:ins>
      <w:ins w:id="59" w:author="meshbah rahman" w:date="2021-02-20T19:53:00Z">
        <w:r w:rsidR="00542749">
          <w:rPr>
            <w:rFonts w:ascii="Times New Roman" w:hAnsi="Times New Roman" w:cs="Times New Roman"/>
          </w:rPr>
          <w:t xml:space="preserve"> c</w:t>
        </w:r>
      </w:ins>
      <w:ins w:id="60" w:author="meshbah rahman" w:date="2021-02-20T19:33:00Z">
        <w:r w:rsidR="00821060" w:rsidRPr="00821060">
          <w:rPr>
            <w:rFonts w:ascii="Times New Roman" w:hAnsi="Times New Roman" w:cs="Times New Roman"/>
          </w:rPr>
          <w:t>ognitive and social development as well as the learning about the world around begins within early years of their life.</w:t>
        </w:r>
      </w:ins>
      <w:ins w:id="61" w:author="meshbah rahman" w:date="2021-02-20T21:04:00Z">
        <w:r>
          <w:rPr>
            <w:rFonts w:ascii="Times New Roman" w:hAnsi="Times New Roman" w:cs="Times New Roman"/>
          </w:rPr>
          <w:t xml:space="preserve"> The </w:t>
        </w:r>
      </w:ins>
      <w:ins w:id="62" w:author="meshbah rahman" w:date="2021-02-20T21:05:00Z">
        <w:r>
          <w:rPr>
            <w:rFonts w:ascii="Times New Roman" w:hAnsi="Times New Roman" w:cs="Times New Roman"/>
          </w:rPr>
          <w:t>lacking of this development creates</w:t>
        </w:r>
      </w:ins>
      <w:ins w:id="63" w:author="meshbah rahman" w:date="2021-02-20T21:07:00Z">
        <w:r>
          <w:rPr>
            <w:rFonts w:ascii="Times New Roman" w:hAnsi="Times New Roman" w:cs="Times New Roman"/>
          </w:rPr>
          <w:t xml:space="preserve"> </w:t>
        </w:r>
      </w:ins>
      <w:ins w:id="64" w:author="meshbah rahman" w:date="2021-02-20T21:09:00Z">
        <w:r>
          <w:rPr>
            <w:rFonts w:ascii="Times New Roman" w:hAnsi="Times New Roman" w:cs="Times New Roman"/>
          </w:rPr>
          <w:t>physical and mental disorder including</w:t>
        </w:r>
      </w:ins>
      <w:ins w:id="65" w:author="meshbah rahman" w:date="2021-02-20T21:06:00Z">
        <w:r>
          <w:rPr>
            <w:rFonts w:ascii="Times New Roman" w:hAnsi="Times New Roman" w:cs="Times New Roman"/>
          </w:rPr>
          <w:t xml:space="preserve"> childhood autism.</w:t>
        </w:r>
      </w:ins>
      <w:ins w:id="66" w:author="meshbah rahman" w:date="2021-02-20T19:33:00Z">
        <w:r w:rsidR="00821060" w:rsidRPr="00821060">
          <w:rPr>
            <w:rFonts w:ascii="Times New Roman" w:hAnsi="Times New Roman" w:cs="Times New Roman"/>
          </w:rPr>
          <w:t xml:space="preserve"> </w:t>
        </w:r>
      </w:ins>
      <w:ins w:id="67" w:author="meshbah rahman" w:date="2021-02-20T21:09:00Z">
        <w:r>
          <w:rPr>
            <w:rFonts w:ascii="Times New Roman" w:hAnsi="Times New Roman" w:cs="Times New Roman"/>
          </w:rPr>
          <w:t>Relating</w:t>
        </w:r>
      </w:ins>
      <w:ins w:id="68" w:author="meshbah rahman" w:date="2021-02-20T19:35:00Z">
        <w:r w:rsidR="00821060">
          <w:rPr>
            <w:rFonts w:ascii="Times New Roman" w:hAnsi="Times New Roman" w:cs="Times New Roman"/>
          </w:rPr>
          <w:t xml:space="preserve"> this, the current </w:t>
        </w:r>
      </w:ins>
      <w:ins w:id="69" w:author="meshbah rahman" w:date="2021-02-20T21:28:00Z">
        <w:r w:rsidR="000A0F14">
          <w:rPr>
            <w:rFonts w:ascii="Times New Roman" w:hAnsi="Times New Roman" w:cs="Times New Roman"/>
          </w:rPr>
          <w:t xml:space="preserve">comparative </w:t>
        </w:r>
      </w:ins>
      <w:ins w:id="70" w:author="meshbah rahman" w:date="2021-02-20T19:35:00Z">
        <w:r w:rsidR="00821060">
          <w:rPr>
            <w:rFonts w:ascii="Times New Roman" w:hAnsi="Times New Roman" w:cs="Times New Roman"/>
          </w:rPr>
          <w:t>study</w:t>
        </w:r>
      </w:ins>
      <w:ins w:id="71" w:author="meshbah rahman" w:date="2021-02-20T19:33:00Z">
        <w:r w:rsidR="00821060" w:rsidRPr="00821060">
          <w:rPr>
            <w:rFonts w:ascii="Times New Roman" w:hAnsi="Times New Roman" w:cs="Times New Roman"/>
          </w:rPr>
          <w:t xml:space="preserve"> </w:t>
        </w:r>
      </w:ins>
      <w:ins w:id="72" w:author="meshbah rahman" w:date="2021-02-20T19:36:00Z">
        <w:r w:rsidR="00821060">
          <w:rPr>
            <w:rFonts w:ascii="Times New Roman" w:hAnsi="Times New Roman" w:cs="Times New Roman"/>
          </w:rPr>
          <w:t>is an attempt</w:t>
        </w:r>
      </w:ins>
      <w:ins w:id="73" w:author="meshbah rahman" w:date="2021-02-20T19:33:00Z">
        <w:r w:rsidR="00821060" w:rsidRPr="00821060">
          <w:rPr>
            <w:rFonts w:ascii="Times New Roman" w:hAnsi="Times New Roman" w:cs="Times New Roman"/>
          </w:rPr>
          <w:t xml:space="preserve"> to </w:t>
        </w:r>
      </w:ins>
      <w:ins w:id="74" w:author="meshbah rahman" w:date="2021-02-20T19:36:00Z">
        <w:r w:rsidR="00821060">
          <w:rPr>
            <w:rFonts w:ascii="Times New Roman" w:hAnsi="Times New Roman" w:cs="Times New Roman"/>
          </w:rPr>
          <w:t>estimate the</w:t>
        </w:r>
      </w:ins>
      <w:ins w:id="75" w:author="meshbah rahman" w:date="2021-02-20T19:37:00Z">
        <w:r w:rsidR="00821060">
          <w:rPr>
            <w:rFonts w:ascii="Times New Roman" w:hAnsi="Times New Roman" w:cs="Times New Roman"/>
          </w:rPr>
          <w:t xml:space="preserve"> early childhood development status</w:t>
        </w:r>
      </w:ins>
      <w:ins w:id="76" w:author="meshbah rahman" w:date="2021-02-20T19:38:00Z">
        <w:r w:rsidR="00821060">
          <w:rPr>
            <w:rFonts w:ascii="Times New Roman" w:hAnsi="Times New Roman" w:cs="Times New Roman"/>
          </w:rPr>
          <w:t xml:space="preserve"> </w:t>
        </w:r>
      </w:ins>
      <w:ins w:id="77" w:author="meshbah rahman" w:date="2021-02-20T21:26:00Z">
        <w:r w:rsidR="000A0F14">
          <w:rPr>
            <w:rFonts w:ascii="Times New Roman" w:hAnsi="Times New Roman" w:cs="Times New Roman"/>
          </w:rPr>
          <w:t xml:space="preserve">and </w:t>
        </w:r>
      </w:ins>
      <w:ins w:id="78" w:author="meshbah rahman" w:date="2021-02-20T21:30:00Z">
        <w:r w:rsidR="000A0F14">
          <w:rPr>
            <w:rFonts w:ascii="Times New Roman" w:hAnsi="Times New Roman" w:cs="Times New Roman"/>
          </w:rPr>
          <w:t>its</w:t>
        </w:r>
      </w:ins>
      <w:ins w:id="79" w:author="meshbah rahman" w:date="2021-02-20T21:28:00Z">
        <w:r w:rsidR="000A0F14">
          <w:rPr>
            <w:rFonts w:ascii="Times New Roman" w:hAnsi="Times New Roman" w:cs="Times New Roman"/>
          </w:rPr>
          <w:t xml:space="preserve"> associated </w:t>
        </w:r>
      </w:ins>
      <w:ins w:id="80" w:author="meshbah rahman" w:date="2021-02-20T21:27:00Z">
        <w:r w:rsidR="000A0F14">
          <w:rPr>
            <w:rFonts w:ascii="Times New Roman" w:hAnsi="Times New Roman" w:cs="Times New Roman"/>
          </w:rPr>
          <w:t xml:space="preserve">socio-economic factors using </w:t>
        </w:r>
      </w:ins>
      <w:ins w:id="81" w:author="meshbah rahman" w:date="2021-02-20T21:30:00Z">
        <w:r w:rsidR="000A0F14">
          <w:rPr>
            <w:rFonts w:ascii="Times New Roman" w:hAnsi="Times New Roman" w:cs="Times New Roman"/>
          </w:rPr>
          <w:t>the</w:t>
        </w:r>
      </w:ins>
      <w:ins w:id="82" w:author="meshbah rahman" w:date="2021-02-20T21:27:00Z">
        <w:r w:rsidR="000A0F14">
          <w:rPr>
            <w:rFonts w:ascii="Times New Roman" w:hAnsi="Times New Roman" w:cs="Times New Roman"/>
          </w:rPr>
          <w:t xml:space="preserve"> multiple indicator cluster </w:t>
        </w:r>
      </w:ins>
      <w:ins w:id="83" w:author="meshbah rahman" w:date="2021-02-20T21:30:00Z">
        <w:r w:rsidR="000A0F14">
          <w:rPr>
            <w:rFonts w:ascii="Times New Roman" w:hAnsi="Times New Roman" w:cs="Times New Roman"/>
          </w:rPr>
          <w:t>survey</w:t>
        </w:r>
      </w:ins>
      <w:ins w:id="84" w:author="meshbah rahman" w:date="2021-02-20T21:32:00Z">
        <w:r w:rsidR="000A0F14">
          <w:rPr>
            <w:rFonts w:ascii="Times New Roman" w:hAnsi="Times New Roman" w:cs="Times New Roman"/>
          </w:rPr>
          <w:t xml:space="preserve"> (MICS)</w:t>
        </w:r>
      </w:ins>
      <w:ins w:id="85" w:author="meshbah rahman" w:date="2021-02-20T21:30:00Z">
        <w:r w:rsidR="000A0F14">
          <w:rPr>
            <w:rFonts w:ascii="Times New Roman" w:hAnsi="Times New Roman" w:cs="Times New Roman"/>
          </w:rPr>
          <w:t xml:space="preserve"> data 2012 and 2019.</w:t>
        </w:r>
      </w:ins>
    </w:p>
    <w:p w14:paraId="6F4DF422" w14:textId="77777777" w:rsidR="00EB11B9" w:rsidRDefault="00EB11B9" w:rsidP="00103135">
      <w:pPr>
        <w:spacing w:after="0" w:line="480" w:lineRule="auto"/>
        <w:contextualSpacing/>
        <w:jc w:val="both"/>
        <w:rPr>
          <w:ins w:id="86" w:author="meshbah rahman" w:date="2021-02-20T21:31:00Z"/>
          <w:rFonts w:ascii="Times New Roman" w:hAnsi="Times New Roman" w:cs="Times New Roman"/>
        </w:rPr>
      </w:pPr>
    </w:p>
    <w:p w14:paraId="65D73AC2" w14:textId="1C7A4361" w:rsidR="00681324" w:rsidRPr="000A0F14" w:rsidRDefault="00681324" w:rsidP="00103135">
      <w:pPr>
        <w:spacing w:after="0" w:line="480" w:lineRule="auto"/>
        <w:contextualSpacing/>
        <w:jc w:val="both"/>
        <w:rPr>
          <w:ins w:id="87" w:author="meshbah rahman" w:date="2021-02-20T16:23:00Z"/>
          <w:rFonts w:ascii="Times New Roman" w:hAnsi="Times New Roman" w:cs="Times New Roman"/>
          <w:b/>
          <w:bCs/>
          <w:rPrChange w:id="88" w:author="meshbah rahman" w:date="2021-02-20T21:31:00Z">
            <w:rPr>
              <w:ins w:id="89" w:author="meshbah rahman" w:date="2021-02-20T16:23:00Z"/>
              <w:rFonts w:ascii="Times New Roman" w:hAnsi="Times New Roman" w:cs="Times New Roman"/>
            </w:rPr>
          </w:rPrChange>
        </w:rPr>
      </w:pPr>
      <w:ins w:id="90" w:author="meshbah rahman" w:date="2021-02-20T16:19:00Z">
        <w:r w:rsidRPr="000A0F14">
          <w:rPr>
            <w:rFonts w:ascii="Times New Roman" w:hAnsi="Times New Roman" w:cs="Times New Roman"/>
            <w:b/>
            <w:bCs/>
            <w:rPrChange w:id="91" w:author="meshbah rahman" w:date="2021-02-20T21:31:00Z">
              <w:rPr>
                <w:rFonts w:ascii="Times New Roman" w:hAnsi="Times New Roman" w:cs="Times New Roman"/>
              </w:rPr>
            </w:rPrChange>
          </w:rPr>
          <w:t>Methods</w:t>
        </w:r>
      </w:ins>
    </w:p>
    <w:p w14:paraId="364F60F3" w14:textId="1CC34C7B" w:rsidR="00AB3850" w:rsidRDefault="000A0F14" w:rsidP="00103135">
      <w:pPr>
        <w:spacing w:after="0" w:line="480" w:lineRule="auto"/>
        <w:contextualSpacing/>
        <w:jc w:val="both"/>
        <w:rPr>
          <w:ins w:id="92" w:author="meshbah rahman" w:date="2021-02-22T01:47:00Z"/>
          <w:rFonts w:ascii="Times New Roman" w:hAnsi="Times New Roman" w:cs="Times New Roman"/>
        </w:rPr>
      </w:pPr>
      <w:ins w:id="93" w:author="meshbah rahman" w:date="2021-02-20T21:32:00Z">
        <w:r>
          <w:rPr>
            <w:rFonts w:ascii="Times New Roman" w:hAnsi="Times New Roman" w:cs="Times New Roman"/>
          </w:rPr>
          <w:t xml:space="preserve">Our comparison study used the nationally representative MICS 2012 and </w:t>
        </w:r>
      </w:ins>
      <w:ins w:id="94" w:author="meshbah rahman" w:date="2021-02-20T21:33:00Z">
        <w:r>
          <w:rPr>
            <w:rFonts w:ascii="Times New Roman" w:hAnsi="Times New Roman" w:cs="Times New Roman"/>
          </w:rPr>
          <w:t xml:space="preserve">2019 data </w:t>
        </w:r>
      </w:ins>
      <w:ins w:id="95" w:author="meshbah rahman" w:date="2021-02-20T21:34:00Z">
        <w:r w:rsidRPr="000A0F14">
          <w:rPr>
            <w:rFonts w:ascii="Times New Roman" w:hAnsi="Times New Roman" w:cs="Times New Roman"/>
          </w:rPr>
          <w:t>conducted by the United Nations Children’s Fund (UNICEF)</w:t>
        </w:r>
      </w:ins>
      <w:ins w:id="96" w:author="meshbah rahman" w:date="2021-02-21T19:53:00Z">
        <w:r w:rsidR="00AB3850">
          <w:rPr>
            <w:rFonts w:ascii="Times New Roman" w:hAnsi="Times New Roman" w:cs="Times New Roman"/>
          </w:rPr>
          <w:t>.</w:t>
        </w:r>
      </w:ins>
      <w:ins w:id="97" w:author="meshbah rahman" w:date="2021-02-21T20:22:00Z">
        <w:r w:rsidR="00EA6D42">
          <w:rPr>
            <w:rFonts w:ascii="Times New Roman" w:hAnsi="Times New Roman" w:cs="Times New Roman"/>
          </w:rPr>
          <w:t xml:space="preserve"> </w:t>
        </w:r>
      </w:ins>
      <w:ins w:id="98" w:author="meshbah rahman" w:date="2021-02-22T01:48:00Z">
        <w:r w:rsidR="00EB11B9">
          <w:rPr>
            <w:rFonts w:ascii="Times New Roman" w:hAnsi="Times New Roman" w:cs="Times New Roman"/>
          </w:rPr>
          <w:t>Altogether</w:t>
        </w:r>
      </w:ins>
      <w:ins w:id="99" w:author="meshbah rahman" w:date="2021-02-22T01:47:00Z">
        <w:r w:rsidR="00EB11B9">
          <w:rPr>
            <w:rFonts w:ascii="Times New Roman" w:hAnsi="Times New Roman" w:cs="Times New Roman"/>
          </w:rPr>
          <w:t>,</w:t>
        </w:r>
      </w:ins>
      <w:ins w:id="100" w:author="meshbah rahman" w:date="2021-02-21T20:24:00Z">
        <w:r w:rsidR="00EA6D42">
          <w:rPr>
            <w:rFonts w:ascii="Times New Roman" w:hAnsi="Times New Roman" w:cs="Times New Roman"/>
          </w:rPr>
          <w:t xml:space="preserve"> 17494 [</w:t>
        </w:r>
      </w:ins>
      <w:ins w:id="101" w:author="meshbah rahman" w:date="2021-02-21T20:22:00Z">
        <w:r w:rsidR="00EA6D42">
          <w:rPr>
            <w:rFonts w:ascii="Times New Roman" w:hAnsi="Times New Roman" w:cs="Times New Roman"/>
          </w:rPr>
          <w:t>8148</w:t>
        </w:r>
      </w:ins>
      <w:ins w:id="102" w:author="meshbah rahman" w:date="2021-02-21T20:24:00Z">
        <w:r w:rsidR="00EA6D42">
          <w:rPr>
            <w:rFonts w:ascii="Times New Roman" w:hAnsi="Times New Roman" w:cs="Times New Roman"/>
          </w:rPr>
          <w:t xml:space="preserve"> from</w:t>
        </w:r>
      </w:ins>
      <w:ins w:id="103" w:author="meshbah rahman" w:date="2021-02-21T20:22:00Z">
        <w:r w:rsidR="00EA6D42">
          <w:rPr>
            <w:rFonts w:ascii="Times New Roman" w:hAnsi="Times New Roman" w:cs="Times New Roman"/>
          </w:rPr>
          <w:t xml:space="preserve"> </w:t>
        </w:r>
      </w:ins>
      <w:ins w:id="104" w:author="meshbah rahman" w:date="2021-02-21T20:24:00Z">
        <w:r w:rsidR="00EA6D42">
          <w:rPr>
            <w:rFonts w:ascii="Times New Roman" w:hAnsi="Times New Roman" w:cs="Times New Roman"/>
          </w:rPr>
          <w:t xml:space="preserve">MICS 2012 </w:t>
        </w:r>
      </w:ins>
      <w:ins w:id="105" w:author="meshbah rahman" w:date="2021-02-21T20:22:00Z">
        <w:r w:rsidR="00EA6D42">
          <w:rPr>
            <w:rFonts w:ascii="Times New Roman" w:hAnsi="Times New Roman" w:cs="Times New Roman"/>
          </w:rPr>
          <w:t>and 9346</w:t>
        </w:r>
      </w:ins>
      <w:ins w:id="106" w:author="meshbah rahman" w:date="2021-02-21T20:25:00Z">
        <w:r w:rsidR="00EA6D42">
          <w:rPr>
            <w:rFonts w:ascii="Times New Roman" w:hAnsi="Times New Roman" w:cs="Times New Roman"/>
          </w:rPr>
          <w:t xml:space="preserve"> from MICS 2019]</w:t>
        </w:r>
      </w:ins>
      <w:ins w:id="107" w:author="meshbah rahman" w:date="2021-02-21T19:55:00Z">
        <w:r w:rsidR="00AB3850">
          <w:rPr>
            <w:rFonts w:ascii="Times New Roman" w:hAnsi="Times New Roman" w:cs="Times New Roman"/>
          </w:rPr>
          <w:t xml:space="preserve"> </w:t>
        </w:r>
        <w:r w:rsidR="00EA6D42">
          <w:rPr>
            <w:rFonts w:ascii="Times New Roman" w:hAnsi="Times New Roman" w:cs="Times New Roman"/>
          </w:rPr>
          <w:t>c</w:t>
        </w:r>
        <w:r w:rsidR="00AB3850">
          <w:rPr>
            <w:rFonts w:ascii="Times New Roman" w:hAnsi="Times New Roman" w:cs="Times New Roman"/>
          </w:rPr>
          <w:t>hildren</w:t>
        </w:r>
      </w:ins>
      <w:ins w:id="108" w:author="meshbah rahman" w:date="2021-02-22T01:58:00Z">
        <w:r w:rsidR="00B76C1D">
          <w:rPr>
            <w:rFonts w:ascii="Times New Roman" w:hAnsi="Times New Roman" w:cs="Times New Roman"/>
          </w:rPr>
          <w:t xml:space="preserve"> from Bangladesh</w:t>
        </w:r>
      </w:ins>
      <w:ins w:id="109" w:author="meshbah rahman" w:date="2021-02-21T19:55:00Z">
        <w:r w:rsidR="00AB3850">
          <w:rPr>
            <w:rFonts w:ascii="Times New Roman" w:hAnsi="Times New Roman" w:cs="Times New Roman"/>
          </w:rPr>
          <w:t xml:space="preserve"> aged 36 to 59 months</w:t>
        </w:r>
      </w:ins>
      <w:ins w:id="110" w:author="meshbah rahman" w:date="2021-02-21T20:25:00Z">
        <w:r w:rsidR="00EA6D42">
          <w:rPr>
            <w:rFonts w:ascii="Times New Roman" w:hAnsi="Times New Roman" w:cs="Times New Roman"/>
          </w:rPr>
          <w:t xml:space="preserve"> </w:t>
        </w:r>
      </w:ins>
      <w:ins w:id="111" w:author="meshbah rahman" w:date="2021-02-21T19:55:00Z">
        <w:r w:rsidR="00AB3850">
          <w:rPr>
            <w:rFonts w:ascii="Times New Roman" w:hAnsi="Times New Roman" w:cs="Times New Roman"/>
          </w:rPr>
          <w:t>were</w:t>
        </w:r>
      </w:ins>
      <w:ins w:id="112" w:author="meshbah rahman" w:date="2021-02-21T20:22:00Z">
        <w:r w:rsidR="00EA6D42">
          <w:rPr>
            <w:rFonts w:ascii="Times New Roman" w:hAnsi="Times New Roman" w:cs="Times New Roman"/>
          </w:rPr>
          <w:t xml:space="preserve"> </w:t>
        </w:r>
      </w:ins>
      <w:ins w:id="113" w:author="meshbah rahman" w:date="2021-02-21T20:26:00Z">
        <w:r w:rsidR="00EA6D42">
          <w:rPr>
            <w:rFonts w:ascii="Times New Roman" w:hAnsi="Times New Roman" w:cs="Times New Roman"/>
          </w:rPr>
          <w:t>included in th</w:t>
        </w:r>
      </w:ins>
      <w:ins w:id="114" w:author="meshbah rahman" w:date="2021-02-22T01:48:00Z">
        <w:r w:rsidR="00EB11B9">
          <w:rPr>
            <w:rFonts w:ascii="Times New Roman" w:hAnsi="Times New Roman" w:cs="Times New Roman"/>
          </w:rPr>
          <w:t>e</w:t>
        </w:r>
      </w:ins>
      <w:ins w:id="115" w:author="meshbah rahman" w:date="2021-02-21T20:26:00Z">
        <w:r w:rsidR="00EA6D42">
          <w:rPr>
            <w:rFonts w:ascii="Times New Roman" w:hAnsi="Times New Roman" w:cs="Times New Roman"/>
          </w:rPr>
          <w:t xml:space="preserve"> study.</w:t>
        </w:r>
      </w:ins>
      <w:ins w:id="116" w:author="meshbah rahman" w:date="2021-02-21T20:27:00Z">
        <w:r w:rsidR="00EA6D42">
          <w:rPr>
            <w:rFonts w:ascii="Times New Roman" w:hAnsi="Times New Roman" w:cs="Times New Roman"/>
          </w:rPr>
          <w:t xml:space="preserve"> </w:t>
        </w:r>
      </w:ins>
      <w:ins w:id="117" w:author="meshbah rahman" w:date="2021-02-21T20:28:00Z">
        <w:r w:rsidR="00EA6D42">
          <w:rPr>
            <w:rFonts w:ascii="Times New Roman" w:hAnsi="Times New Roman" w:cs="Times New Roman"/>
          </w:rPr>
          <w:t>The e</w:t>
        </w:r>
      </w:ins>
      <w:ins w:id="118" w:author="meshbah rahman" w:date="2021-02-21T20:26:00Z">
        <w:r w:rsidR="00EA6D42">
          <w:rPr>
            <w:rFonts w:ascii="Times New Roman" w:hAnsi="Times New Roman" w:cs="Times New Roman"/>
          </w:rPr>
          <w:t>arly</w:t>
        </w:r>
      </w:ins>
      <w:ins w:id="119" w:author="meshbah rahman" w:date="2021-02-21T20:28:00Z">
        <w:r w:rsidR="00EA6D42">
          <w:rPr>
            <w:rFonts w:ascii="Times New Roman" w:hAnsi="Times New Roman" w:cs="Times New Roman"/>
          </w:rPr>
          <w:t xml:space="preserve"> childhood</w:t>
        </w:r>
      </w:ins>
      <w:ins w:id="120" w:author="meshbah rahman" w:date="2021-02-21T20:26:00Z">
        <w:r w:rsidR="00EA6D42">
          <w:rPr>
            <w:rFonts w:ascii="Times New Roman" w:hAnsi="Times New Roman" w:cs="Times New Roman"/>
          </w:rPr>
          <w:t xml:space="preserve"> </w:t>
        </w:r>
      </w:ins>
      <w:ins w:id="121" w:author="meshbah rahman" w:date="2021-02-21T20:27:00Z">
        <w:r w:rsidR="00EA6D42">
          <w:rPr>
            <w:rFonts w:ascii="Times New Roman" w:hAnsi="Times New Roman" w:cs="Times New Roman"/>
          </w:rPr>
          <w:t xml:space="preserve">development </w:t>
        </w:r>
      </w:ins>
      <w:ins w:id="122" w:author="meshbah rahman" w:date="2021-02-21T20:28:00Z">
        <w:r w:rsidR="00EA6D42">
          <w:rPr>
            <w:rFonts w:ascii="Times New Roman" w:hAnsi="Times New Roman" w:cs="Times New Roman"/>
          </w:rPr>
          <w:t>status and their associated socio-demographic factors w</w:t>
        </w:r>
        <w:r w:rsidR="00A441D0">
          <w:rPr>
            <w:rFonts w:ascii="Times New Roman" w:hAnsi="Times New Roman" w:cs="Times New Roman"/>
          </w:rPr>
          <w:t xml:space="preserve">ere examined </w:t>
        </w:r>
      </w:ins>
      <w:ins w:id="123" w:author="meshbah rahman" w:date="2021-02-21T21:09:00Z">
        <w:r w:rsidR="00A441D0">
          <w:rPr>
            <w:rFonts w:ascii="Times New Roman" w:hAnsi="Times New Roman" w:cs="Times New Roman"/>
          </w:rPr>
          <w:t>analysing the</w:t>
        </w:r>
      </w:ins>
      <w:ins w:id="124" w:author="meshbah rahman" w:date="2021-02-21T20:28:00Z">
        <w:r w:rsidR="00A441D0">
          <w:rPr>
            <w:rFonts w:ascii="Times New Roman" w:hAnsi="Times New Roman" w:cs="Times New Roman"/>
          </w:rPr>
          <w:t xml:space="preserve"> basic statistics</w:t>
        </w:r>
      </w:ins>
      <w:ins w:id="125" w:author="meshbah rahman" w:date="2021-02-21T21:08:00Z">
        <w:r w:rsidR="00A441D0">
          <w:rPr>
            <w:rFonts w:ascii="Times New Roman" w:hAnsi="Times New Roman" w:cs="Times New Roman"/>
          </w:rPr>
          <w:t xml:space="preserve">, </w:t>
        </w:r>
      </w:ins>
      <w:ins w:id="126" w:author="meshbah rahman" w:date="2021-02-21T21:09:00Z">
        <w:r w:rsidR="00A441D0">
          <w:rPr>
            <w:rFonts w:ascii="Times New Roman" w:hAnsi="Times New Roman" w:cs="Times New Roman"/>
          </w:rPr>
          <w:t>Chi-square association</w:t>
        </w:r>
      </w:ins>
      <w:ins w:id="127" w:author="meshbah rahman" w:date="2021-02-21T21:08:00Z">
        <w:r w:rsidR="00A441D0">
          <w:rPr>
            <w:rFonts w:ascii="Times New Roman" w:hAnsi="Times New Roman" w:cs="Times New Roman"/>
          </w:rPr>
          <w:t xml:space="preserve"> test, </w:t>
        </w:r>
        <w:proofErr w:type="spellStart"/>
        <w:r w:rsidR="00A441D0">
          <w:rPr>
            <w:rFonts w:ascii="Times New Roman" w:hAnsi="Times New Roman" w:cs="Times New Roman"/>
          </w:rPr>
          <w:t>univariate</w:t>
        </w:r>
        <w:proofErr w:type="spellEnd"/>
        <w:r w:rsidR="00A441D0">
          <w:rPr>
            <w:rFonts w:ascii="Times New Roman" w:hAnsi="Times New Roman" w:cs="Times New Roman"/>
          </w:rPr>
          <w:t xml:space="preserve"> and multivariable logistic regression model.</w:t>
        </w:r>
      </w:ins>
    </w:p>
    <w:p w14:paraId="007A4FA4" w14:textId="77777777" w:rsidR="00EB11B9" w:rsidRDefault="00EB11B9" w:rsidP="00103135">
      <w:pPr>
        <w:spacing w:after="0" w:line="480" w:lineRule="auto"/>
        <w:contextualSpacing/>
        <w:jc w:val="both"/>
        <w:rPr>
          <w:ins w:id="128" w:author="meshbah rahman" w:date="2021-02-20T16:19:00Z"/>
          <w:rFonts w:ascii="Times New Roman" w:hAnsi="Times New Roman" w:cs="Times New Roman"/>
        </w:rPr>
      </w:pPr>
    </w:p>
    <w:p w14:paraId="0CF615D9" w14:textId="065322E9" w:rsidR="00681324" w:rsidRPr="00EB11B9" w:rsidRDefault="00681324" w:rsidP="00103135">
      <w:pPr>
        <w:spacing w:after="0" w:line="480" w:lineRule="auto"/>
        <w:contextualSpacing/>
        <w:jc w:val="both"/>
        <w:rPr>
          <w:ins w:id="129" w:author="meshbah rahman" w:date="2021-02-20T16:19:00Z"/>
          <w:rFonts w:ascii="Times New Roman" w:hAnsi="Times New Roman" w:cs="Times New Roman"/>
          <w:b/>
          <w:bCs/>
          <w:rPrChange w:id="130" w:author="meshbah rahman" w:date="2021-02-22T01:48:00Z">
            <w:rPr>
              <w:ins w:id="131" w:author="meshbah rahman" w:date="2021-02-20T16:19:00Z"/>
              <w:rFonts w:ascii="Times New Roman" w:hAnsi="Times New Roman" w:cs="Times New Roman"/>
            </w:rPr>
          </w:rPrChange>
        </w:rPr>
      </w:pPr>
      <w:ins w:id="132" w:author="meshbah rahman" w:date="2021-02-20T16:19:00Z">
        <w:r w:rsidRPr="00EB11B9">
          <w:rPr>
            <w:rFonts w:ascii="Times New Roman" w:hAnsi="Times New Roman" w:cs="Times New Roman"/>
            <w:b/>
            <w:bCs/>
            <w:rPrChange w:id="133" w:author="meshbah rahman" w:date="2021-02-22T01:48:00Z">
              <w:rPr>
                <w:rFonts w:ascii="Times New Roman" w:hAnsi="Times New Roman" w:cs="Times New Roman"/>
              </w:rPr>
            </w:rPrChange>
          </w:rPr>
          <w:t>Results</w:t>
        </w:r>
      </w:ins>
    </w:p>
    <w:p w14:paraId="129CA9B2" w14:textId="59969FEA" w:rsidR="009D6205" w:rsidRDefault="00EB11B9" w:rsidP="00103135">
      <w:pPr>
        <w:spacing w:after="0" w:line="480" w:lineRule="auto"/>
        <w:contextualSpacing/>
        <w:jc w:val="both"/>
        <w:rPr>
          <w:ins w:id="134" w:author="meshbah rahman" w:date="2021-02-22T02:24:00Z"/>
          <w:rFonts w:ascii="Times New Roman" w:hAnsi="Times New Roman" w:cs="Times New Roman"/>
        </w:rPr>
      </w:pPr>
      <w:ins w:id="135" w:author="meshbah rahman" w:date="2021-02-22T01:47:00Z">
        <w:r w:rsidRPr="00EB11B9">
          <w:rPr>
            <w:rFonts w:ascii="Times New Roman" w:hAnsi="Times New Roman" w:cs="Times New Roman"/>
          </w:rPr>
          <w:t xml:space="preserve">The overall early childhood development (ECD) on track status found increasing [65.46% in 2012 and 74.86% in 2019] in both MICS survey years respectively. The child literacy-numeracy [28.8% </w:t>
        </w:r>
        <w:proofErr w:type="spellStart"/>
        <w:r w:rsidRPr="00EB11B9">
          <w:rPr>
            <w:rFonts w:ascii="Times New Roman" w:hAnsi="Times New Roman" w:cs="Times New Roman"/>
          </w:rPr>
          <w:t>vs</w:t>
        </w:r>
        <w:proofErr w:type="spellEnd"/>
        <w:r w:rsidRPr="00EB11B9">
          <w:rPr>
            <w:rFonts w:ascii="Times New Roman" w:hAnsi="Times New Roman" w:cs="Times New Roman"/>
          </w:rPr>
          <w:t xml:space="preserve"> 21.2%], physical [98.4% </w:t>
        </w:r>
        <w:proofErr w:type="spellStart"/>
        <w:r w:rsidRPr="00EB11B9">
          <w:rPr>
            <w:rFonts w:ascii="Times New Roman" w:hAnsi="Times New Roman" w:cs="Times New Roman"/>
          </w:rPr>
          <w:t>vs</w:t>
        </w:r>
        <w:proofErr w:type="spellEnd"/>
        <w:r w:rsidRPr="00EB11B9">
          <w:rPr>
            <w:rFonts w:ascii="Times New Roman" w:hAnsi="Times New Roman" w:cs="Times New Roman"/>
          </w:rPr>
          <w:t xml:space="preserve"> 92.2%], social-emotional [72.7% </w:t>
        </w:r>
        <w:proofErr w:type="spellStart"/>
        <w:r w:rsidRPr="00EB11B9">
          <w:rPr>
            <w:rFonts w:ascii="Times New Roman" w:hAnsi="Times New Roman" w:cs="Times New Roman"/>
          </w:rPr>
          <w:t>vs</w:t>
        </w:r>
        <w:proofErr w:type="spellEnd"/>
        <w:r w:rsidRPr="00EB11B9">
          <w:rPr>
            <w:rFonts w:ascii="Times New Roman" w:hAnsi="Times New Roman" w:cs="Times New Roman"/>
          </w:rPr>
          <w:t xml:space="preserve"> 68.4%] and</w:t>
        </w:r>
      </w:ins>
      <w:ins w:id="136" w:author="meshbah rahman" w:date="2021-02-22T02:19:00Z">
        <w:r w:rsidR="00FB6F17">
          <w:rPr>
            <w:rFonts w:ascii="Times New Roman" w:hAnsi="Times New Roman" w:cs="Times New Roman"/>
          </w:rPr>
          <w:t xml:space="preserve"> approaches to</w:t>
        </w:r>
      </w:ins>
      <w:ins w:id="137" w:author="meshbah rahman" w:date="2021-02-22T01:47:00Z">
        <w:r w:rsidRPr="00EB11B9">
          <w:rPr>
            <w:rFonts w:ascii="Times New Roman" w:hAnsi="Times New Roman" w:cs="Times New Roman"/>
          </w:rPr>
          <w:t xml:space="preserve"> learning [91.4% </w:t>
        </w:r>
        <w:proofErr w:type="spellStart"/>
        <w:r w:rsidRPr="00EB11B9">
          <w:rPr>
            <w:rFonts w:ascii="Times New Roman" w:hAnsi="Times New Roman" w:cs="Times New Roman"/>
          </w:rPr>
          <w:t>vs</w:t>
        </w:r>
        <w:proofErr w:type="spellEnd"/>
        <w:r w:rsidRPr="00EB11B9">
          <w:rPr>
            <w:rFonts w:ascii="Times New Roman" w:hAnsi="Times New Roman" w:cs="Times New Roman"/>
          </w:rPr>
          <w:t xml:space="preserve"> 87.5%] indicators were found an increasing in 2019 comparing to 2012. In both survey years, the four years children [71.40% </w:t>
        </w:r>
        <w:proofErr w:type="spellStart"/>
        <w:r w:rsidRPr="00EB11B9">
          <w:rPr>
            <w:rFonts w:ascii="Times New Roman" w:hAnsi="Times New Roman" w:cs="Times New Roman"/>
          </w:rPr>
          <w:t>vs</w:t>
        </w:r>
        <w:proofErr w:type="spellEnd"/>
        <w:r w:rsidRPr="00EB11B9">
          <w:rPr>
            <w:rFonts w:ascii="Times New Roman" w:hAnsi="Times New Roman" w:cs="Times New Roman"/>
          </w:rPr>
          <w:t xml:space="preserve"> 59.46% in 2012; 81.26% </w:t>
        </w:r>
        <w:proofErr w:type="spellStart"/>
        <w:r w:rsidRPr="00EB11B9">
          <w:rPr>
            <w:rFonts w:ascii="Times New Roman" w:hAnsi="Times New Roman" w:cs="Times New Roman"/>
          </w:rPr>
          <w:t>vs</w:t>
        </w:r>
        <w:proofErr w:type="spellEnd"/>
        <w:r w:rsidRPr="00EB11B9">
          <w:rPr>
            <w:rFonts w:ascii="Times New Roman" w:hAnsi="Times New Roman" w:cs="Times New Roman"/>
          </w:rPr>
          <w:t xml:space="preserve"> 68.72% in 2019] and females [67.65% </w:t>
        </w:r>
        <w:proofErr w:type="spellStart"/>
        <w:r w:rsidRPr="00EB11B9">
          <w:rPr>
            <w:rFonts w:ascii="Times New Roman" w:hAnsi="Times New Roman" w:cs="Times New Roman"/>
          </w:rPr>
          <w:t>vs</w:t>
        </w:r>
        <w:proofErr w:type="spellEnd"/>
        <w:r w:rsidRPr="00EB11B9">
          <w:rPr>
            <w:rFonts w:ascii="Times New Roman" w:hAnsi="Times New Roman" w:cs="Times New Roman"/>
          </w:rPr>
          <w:t xml:space="preserve"> 63.41% in 2012; 78.46% </w:t>
        </w:r>
        <w:proofErr w:type="spellStart"/>
        <w:r w:rsidRPr="00EB11B9">
          <w:rPr>
            <w:rFonts w:ascii="Times New Roman" w:hAnsi="Times New Roman" w:cs="Times New Roman"/>
          </w:rPr>
          <w:t>vs</w:t>
        </w:r>
        <w:proofErr w:type="spellEnd"/>
        <w:r w:rsidRPr="00EB11B9">
          <w:rPr>
            <w:rFonts w:ascii="Times New Roman" w:hAnsi="Times New Roman" w:cs="Times New Roman"/>
          </w:rPr>
          <w:t xml:space="preserve"> 71.51% in 2019] were significantly more developmentally on track than their counterparts. Children’s age, sex, residence, division, mother’s education and family wealth index were significantly [p&lt;0.05] associated with their early childhood developmental status observed by Chi-square association test. By the </w:t>
        </w:r>
        <w:proofErr w:type="spellStart"/>
        <w:r w:rsidRPr="00EB11B9">
          <w:rPr>
            <w:rFonts w:ascii="Times New Roman" w:hAnsi="Times New Roman" w:cs="Times New Roman"/>
          </w:rPr>
          <w:t>univariable</w:t>
        </w:r>
        <w:proofErr w:type="spellEnd"/>
        <w:r w:rsidRPr="00EB11B9">
          <w:rPr>
            <w:rFonts w:ascii="Times New Roman" w:hAnsi="Times New Roman" w:cs="Times New Roman"/>
          </w:rPr>
          <w:t xml:space="preserve"> and multivariable [adjusted] logistic regression model, children aged four years [OR: 1.78, 95% CI: 1.58-2.01 in MICS 2012; OR: 2.08, 95% CI: 1.85-2.32 in MICS 2019], female [OR: </w:t>
        </w:r>
        <w:r w:rsidRPr="00EB11B9">
          <w:rPr>
            <w:rFonts w:ascii="Times New Roman" w:hAnsi="Times New Roman" w:cs="Times New Roman"/>
          </w:rPr>
          <w:lastRenderedPageBreak/>
          <w:t xml:space="preserve">1.27, 95% CI: 1.12-1.44 in MICS 2012; OR: 1.47, 95% CI: 1.32-1.63 in MICS 2019], mother’s higher educational attainment and growing in economically rich and richest family had a higher chance of developmentally on track than their counterparts. </w:t>
        </w:r>
      </w:ins>
      <w:ins w:id="138" w:author="meshbah rahman" w:date="2021-02-22T02:22:00Z">
        <w:r w:rsidR="009D6205" w:rsidRPr="009D6205">
          <w:rPr>
            <w:rFonts w:ascii="Times New Roman" w:hAnsi="Times New Roman" w:cs="Times New Roman"/>
          </w:rPr>
          <w:t>An interesting result noted for children’s residence</w:t>
        </w:r>
      </w:ins>
      <w:ins w:id="139" w:author="meshbah rahman" w:date="2021-02-22T02:23:00Z">
        <w:r w:rsidR="009D6205">
          <w:rPr>
            <w:rFonts w:ascii="Times New Roman" w:hAnsi="Times New Roman" w:cs="Times New Roman"/>
          </w:rPr>
          <w:t xml:space="preserve"> and </w:t>
        </w:r>
      </w:ins>
      <w:ins w:id="140" w:author="meshbah rahman" w:date="2021-02-22T02:24:00Z">
        <w:r w:rsidR="009D6205" w:rsidRPr="009D6205">
          <w:rPr>
            <w:rFonts w:ascii="Times New Roman" w:hAnsi="Times New Roman" w:cs="Times New Roman"/>
          </w:rPr>
          <w:t>the child growing in rural areas were found significantly higher chance</w:t>
        </w:r>
        <w:r w:rsidR="009D6205">
          <w:rPr>
            <w:rFonts w:ascii="Times New Roman" w:hAnsi="Times New Roman" w:cs="Times New Roman"/>
          </w:rPr>
          <w:t xml:space="preserve"> </w:t>
        </w:r>
        <w:r w:rsidR="009D6205" w:rsidRPr="009D6205">
          <w:rPr>
            <w:rFonts w:ascii="Times New Roman" w:hAnsi="Times New Roman" w:cs="Times New Roman"/>
          </w:rPr>
          <w:t>[OR: 1.28,</w:t>
        </w:r>
        <w:r w:rsidR="009D6205">
          <w:rPr>
            <w:rFonts w:ascii="Times New Roman" w:hAnsi="Times New Roman" w:cs="Times New Roman"/>
          </w:rPr>
          <w:t xml:space="preserve"> 95% CI: 1.05-1.57</w:t>
        </w:r>
        <w:r w:rsidR="009D6205" w:rsidRPr="009D6205">
          <w:rPr>
            <w:rFonts w:ascii="Times New Roman" w:hAnsi="Times New Roman" w:cs="Times New Roman"/>
          </w:rPr>
          <w:t xml:space="preserve">] of developmentally on track </w:t>
        </w:r>
      </w:ins>
      <w:ins w:id="141" w:author="meshbah rahman" w:date="2021-02-22T02:29:00Z">
        <w:r w:rsidR="009D6205">
          <w:rPr>
            <w:rFonts w:ascii="Times New Roman" w:hAnsi="Times New Roman" w:cs="Times New Roman"/>
          </w:rPr>
          <w:t xml:space="preserve">in </w:t>
        </w:r>
      </w:ins>
      <w:ins w:id="142" w:author="meshbah rahman" w:date="2021-02-22T02:30:00Z">
        <w:r w:rsidR="009D6205" w:rsidRPr="00EB11B9">
          <w:rPr>
            <w:rFonts w:ascii="Times New Roman" w:hAnsi="Times New Roman" w:cs="Times New Roman"/>
          </w:rPr>
          <w:t>MICS 2012</w:t>
        </w:r>
        <w:r w:rsidR="009D6205">
          <w:rPr>
            <w:rFonts w:ascii="Times New Roman" w:hAnsi="Times New Roman" w:cs="Times New Roman"/>
          </w:rPr>
          <w:t xml:space="preserve"> whereas </w:t>
        </w:r>
      </w:ins>
      <w:ins w:id="143" w:author="meshbah rahman" w:date="2021-02-22T02:31:00Z">
        <w:r w:rsidR="009D6205">
          <w:rPr>
            <w:rFonts w:ascii="Times New Roman" w:hAnsi="Times New Roman" w:cs="Times New Roman"/>
          </w:rPr>
          <w:t xml:space="preserve">in 2019, </w:t>
        </w:r>
        <w:r w:rsidR="009D6205" w:rsidRPr="00EB11B9">
          <w:rPr>
            <w:rFonts w:ascii="Times New Roman" w:hAnsi="Times New Roman" w:cs="Times New Roman"/>
          </w:rPr>
          <w:t>the rural child had 11% less [OR: 0.89, 95% CI: 0.77-1.03] likely to developmentally o</w:t>
        </w:r>
        <w:r w:rsidR="009D6205">
          <w:rPr>
            <w:rFonts w:ascii="Times New Roman" w:hAnsi="Times New Roman" w:cs="Times New Roman"/>
          </w:rPr>
          <w:t>n track than the urban children</w:t>
        </w:r>
        <w:r w:rsidR="009D6205">
          <w:rPr>
            <w:rFonts w:ascii="Times New Roman" w:hAnsi="Times New Roman" w:cs="Times New Roman"/>
          </w:rPr>
          <w:t>.</w:t>
        </w:r>
      </w:ins>
    </w:p>
    <w:p w14:paraId="65798ECF" w14:textId="77777777" w:rsidR="009D6205" w:rsidRDefault="009D6205" w:rsidP="00103135">
      <w:pPr>
        <w:spacing w:after="0" w:line="480" w:lineRule="auto"/>
        <w:contextualSpacing/>
        <w:jc w:val="both"/>
        <w:rPr>
          <w:ins w:id="144" w:author="meshbah rahman" w:date="2021-02-20T16:23:00Z"/>
          <w:rFonts w:ascii="Times New Roman" w:hAnsi="Times New Roman" w:cs="Times New Roman"/>
        </w:rPr>
      </w:pPr>
    </w:p>
    <w:p w14:paraId="5A63AFB1" w14:textId="49B26616" w:rsidR="00681324" w:rsidRPr="00B76C1D" w:rsidRDefault="00681324" w:rsidP="00103135">
      <w:pPr>
        <w:spacing w:after="0" w:line="480" w:lineRule="auto"/>
        <w:contextualSpacing/>
        <w:jc w:val="both"/>
        <w:rPr>
          <w:ins w:id="145" w:author="meshbah rahman" w:date="2021-02-20T16:19:00Z"/>
          <w:rFonts w:ascii="Times New Roman" w:hAnsi="Times New Roman" w:cs="Times New Roman"/>
          <w:b/>
          <w:bCs/>
          <w:rPrChange w:id="146" w:author="meshbah rahman" w:date="2021-02-22T01:55:00Z">
            <w:rPr>
              <w:ins w:id="147" w:author="meshbah rahman" w:date="2021-02-20T16:19:00Z"/>
              <w:rFonts w:ascii="Times New Roman" w:hAnsi="Times New Roman" w:cs="Times New Roman"/>
            </w:rPr>
          </w:rPrChange>
        </w:rPr>
      </w:pPr>
      <w:ins w:id="148" w:author="meshbah rahman" w:date="2021-02-20T16:19:00Z">
        <w:r w:rsidRPr="00B76C1D">
          <w:rPr>
            <w:rFonts w:ascii="Times New Roman" w:hAnsi="Times New Roman" w:cs="Times New Roman"/>
            <w:b/>
            <w:bCs/>
            <w:rPrChange w:id="149" w:author="meshbah rahman" w:date="2021-02-22T01:55:00Z">
              <w:rPr>
                <w:rFonts w:ascii="Times New Roman" w:hAnsi="Times New Roman" w:cs="Times New Roman"/>
              </w:rPr>
            </w:rPrChange>
          </w:rPr>
          <w:t>Conclusion</w:t>
        </w:r>
      </w:ins>
    </w:p>
    <w:p w14:paraId="4C986EFD" w14:textId="4FC4B166" w:rsidR="00681324" w:rsidRPr="00681324" w:rsidRDefault="00227554" w:rsidP="00103135">
      <w:pPr>
        <w:spacing w:after="0" w:line="480" w:lineRule="auto"/>
        <w:contextualSpacing/>
        <w:jc w:val="both"/>
        <w:rPr>
          <w:ins w:id="150" w:author="meshbah rahman" w:date="2021-02-20T16:19:00Z"/>
          <w:rFonts w:ascii="Times New Roman" w:hAnsi="Times New Roman" w:cs="Times New Roman"/>
          <w:rPrChange w:id="151" w:author="meshbah rahman" w:date="2021-02-20T16:19:00Z">
            <w:rPr>
              <w:ins w:id="152" w:author="meshbah rahman" w:date="2021-02-20T16:19:00Z"/>
              <w:rFonts w:ascii="Times New Roman" w:hAnsi="Times New Roman" w:cs="Times New Roman"/>
              <w:b/>
              <w:bCs/>
            </w:rPr>
          </w:rPrChange>
        </w:rPr>
      </w:pPr>
      <w:ins w:id="153" w:author="meshbah rahman" w:date="2021-02-22T02:02:00Z">
        <w:r w:rsidRPr="00227554">
          <w:rPr>
            <w:rFonts w:ascii="Times New Roman" w:hAnsi="Times New Roman" w:cs="Times New Roman"/>
          </w:rPr>
          <w:t xml:space="preserve">Although a considerable number of children had developmentally on track, </w:t>
        </w:r>
      </w:ins>
      <w:ins w:id="154" w:author="meshbah rahman" w:date="2021-02-22T02:06:00Z">
        <w:r>
          <w:rPr>
            <w:rFonts w:ascii="Times New Roman" w:hAnsi="Times New Roman" w:cs="Times New Roman"/>
          </w:rPr>
          <w:t xml:space="preserve">the </w:t>
        </w:r>
        <w:r w:rsidRPr="00227554">
          <w:rPr>
            <w:rFonts w:ascii="Times New Roman" w:hAnsi="Times New Roman" w:cs="Times New Roman"/>
          </w:rPr>
          <w:t>socio-demographic and economic indicators</w:t>
        </w:r>
        <w:r>
          <w:rPr>
            <w:rFonts w:ascii="Times New Roman" w:hAnsi="Times New Roman" w:cs="Times New Roman"/>
          </w:rPr>
          <w:t xml:space="preserve"> </w:t>
        </w:r>
      </w:ins>
      <w:ins w:id="155" w:author="meshbah rahman" w:date="2021-02-22T02:07:00Z">
        <w:r>
          <w:rPr>
            <w:rFonts w:ascii="Times New Roman" w:hAnsi="Times New Roman" w:cs="Times New Roman"/>
          </w:rPr>
          <w:t xml:space="preserve">are influential that </w:t>
        </w:r>
      </w:ins>
      <w:ins w:id="156" w:author="meshbah rahman" w:date="2021-02-22T02:08:00Z">
        <w:r w:rsidRPr="00227554">
          <w:rPr>
            <w:rFonts w:ascii="Times New Roman" w:hAnsi="Times New Roman" w:cs="Times New Roman"/>
          </w:rPr>
          <w:t xml:space="preserve">should be taken </w:t>
        </w:r>
        <w:r>
          <w:rPr>
            <w:rFonts w:ascii="Times New Roman" w:hAnsi="Times New Roman" w:cs="Times New Roman"/>
          </w:rPr>
          <w:t xml:space="preserve">into consideration to </w:t>
        </w:r>
      </w:ins>
      <w:ins w:id="157" w:author="meshbah rahman" w:date="2021-02-22T02:10:00Z">
        <w:r>
          <w:rPr>
            <w:rFonts w:ascii="Times New Roman" w:hAnsi="Times New Roman" w:cs="Times New Roman"/>
          </w:rPr>
          <w:t>enrich</w:t>
        </w:r>
      </w:ins>
      <w:ins w:id="158" w:author="meshbah rahman" w:date="2021-02-22T02:08:00Z">
        <w:r>
          <w:rPr>
            <w:rFonts w:ascii="Times New Roman" w:hAnsi="Times New Roman" w:cs="Times New Roman"/>
          </w:rPr>
          <w:t>.</w:t>
        </w:r>
      </w:ins>
    </w:p>
    <w:p w14:paraId="0EE6B16F" w14:textId="77777777" w:rsidR="00681324" w:rsidRDefault="00681324" w:rsidP="00103135">
      <w:pPr>
        <w:spacing w:after="0" w:line="480" w:lineRule="auto"/>
        <w:contextualSpacing/>
        <w:jc w:val="both"/>
        <w:rPr>
          <w:ins w:id="159" w:author="meshbah rahman" w:date="2021-02-22T02:09:00Z"/>
          <w:rFonts w:ascii="Times New Roman" w:hAnsi="Times New Roman" w:cs="Times New Roman"/>
        </w:rPr>
      </w:pPr>
    </w:p>
    <w:p w14:paraId="55AFD613" w14:textId="77777777" w:rsidR="00227554" w:rsidRDefault="00227554" w:rsidP="00103135">
      <w:pPr>
        <w:spacing w:after="0" w:line="480" w:lineRule="auto"/>
        <w:contextualSpacing/>
        <w:jc w:val="both"/>
        <w:rPr>
          <w:ins w:id="160" w:author="meshbah rahman" w:date="2021-02-22T02:09:00Z"/>
          <w:rFonts w:ascii="Times New Roman" w:hAnsi="Times New Roman" w:cs="Times New Roman"/>
        </w:rPr>
      </w:pPr>
    </w:p>
    <w:p w14:paraId="55B48D96" w14:textId="77777777" w:rsidR="00227554" w:rsidRDefault="00227554" w:rsidP="00103135">
      <w:pPr>
        <w:spacing w:after="0" w:line="480" w:lineRule="auto"/>
        <w:contextualSpacing/>
        <w:jc w:val="both"/>
        <w:rPr>
          <w:ins w:id="161" w:author="meshbah rahman" w:date="2021-02-22T02:09:00Z"/>
          <w:rFonts w:ascii="Times New Roman" w:hAnsi="Times New Roman" w:cs="Times New Roman"/>
        </w:rPr>
      </w:pPr>
    </w:p>
    <w:p w14:paraId="0AA8A8E9" w14:textId="77777777" w:rsidR="00227554" w:rsidRDefault="00227554" w:rsidP="00103135">
      <w:pPr>
        <w:spacing w:after="0" w:line="480" w:lineRule="auto"/>
        <w:contextualSpacing/>
        <w:jc w:val="both"/>
        <w:rPr>
          <w:ins w:id="162" w:author="meshbah rahman" w:date="2021-02-22T02:09:00Z"/>
          <w:rFonts w:ascii="Times New Roman" w:hAnsi="Times New Roman" w:cs="Times New Roman"/>
        </w:rPr>
      </w:pPr>
    </w:p>
    <w:p w14:paraId="036497F6" w14:textId="77777777" w:rsidR="00227554" w:rsidRDefault="00227554" w:rsidP="00103135">
      <w:pPr>
        <w:spacing w:after="0" w:line="480" w:lineRule="auto"/>
        <w:contextualSpacing/>
        <w:jc w:val="both"/>
        <w:rPr>
          <w:ins w:id="163" w:author="meshbah rahman" w:date="2021-02-22T02:09:00Z"/>
          <w:rFonts w:ascii="Times New Roman" w:hAnsi="Times New Roman" w:cs="Times New Roman"/>
        </w:rPr>
      </w:pPr>
    </w:p>
    <w:p w14:paraId="45267D60" w14:textId="77777777" w:rsidR="00227554" w:rsidRDefault="00227554" w:rsidP="00103135">
      <w:pPr>
        <w:spacing w:after="0" w:line="480" w:lineRule="auto"/>
        <w:contextualSpacing/>
        <w:jc w:val="both"/>
        <w:rPr>
          <w:ins w:id="164" w:author="meshbah rahman" w:date="2021-02-22T02:09:00Z"/>
          <w:rFonts w:ascii="Times New Roman" w:hAnsi="Times New Roman" w:cs="Times New Roman"/>
        </w:rPr>
      </w:pPr>
    </w:p>
    <w:p w14:paraId="70A4B0E0" w14:textId="77777777" w:rsidR="00227554" w:rsidRDefault="00227554" w:rsidP="00103135">
      <w:pPr>
        <w:spacing w:after="0" w:line="480" w:lineRule="auto"/>
        <w:contextualSpacing/>
        <w:jc w:val="both"/>
        <w:rPr>
          <w:ins w:id="165" w:author="meshbah rahman" w:date="2021-02-22T02:09:00Z"/>
          <w:rFonts w:ascii="Times New Roman" w:hAnsi="Times New Roman" w:cs="Times New Roman"/>
        </w:rPr>
      </w:pPr>
    </w:p>
    <w:p w14:paraId="79227BE1" w14:textId="77777777" w:rsidR="00227554" w:rsidRDefault="00227554" w:rsidP="00103135">
      <w:pPr>
        <w:spacing w:after="0" w:line="480" w:lineRule="auto"/>
        <w:contextualSpacing/>
        <w:jc w:val="both"/>
        <w:rPr>
          <w:ins w:id="166" w:author="meshbah rahman" w:date="2021-02-22T02:09:00Z"/>
          <w:rFonts w:ascii="Times New Roman" w:hAnsi="Times New Roman" w:cs="Times New Roman"/>
        </w:rPr>
      </w:pPr>
    </w:p>
    <w:p w14:paraId="3AF76658" w14:textId="77777777" w:rsidR="00227554" w:rsidRDefault="00227554" w:rsidP="00103135">
      <w:pPr>
        <w:spacing w:after="0" w:line="480" w:lineRule="auto"/>
        <w:contextualSpacing/>
        <w:jc w:val="both"/>
        <w:rPr>
          <w:ins w:id="167" w:author="meshbah rahman" w:date="2021-02-22T02:09:00Z"/>
          <w:rFonts w:ascii="Times New Roman" w:hAnsi="Times New Roman" w:cs="Times New Roman"/>
        </w:rPr>
      </w:pPr>
    </w:p>
    <w:p w14:paraId="401DFE55" w14:textId="77777777" w:rsidR="00227554" w:rsidRDefault="00227554" w:rsidP="00103135">
      <w:pPr>
        <w:spacing w:after="0" w:line="480" w:lineRule="auto"/>
        <w:contextualSpacing/>
        <w:jc w:val="both"/>
        <w:rPr>
          <w:ins w:id="168" w:author="meshbah rahman" w:date="2021-02-22T02:09:00Z"/>
          <w:rFonts w:ascii="Times New Roman" w:hAnsi="Times New Roman" w:cs="Times New Roman"/>
        </w:rPr>
      </w:pPr>
    </w:p>
    <w:p w14:paraId="59B2DDD7" w14:textId="77777777" w:rsidR="00227554" w:rsidRDefault="00227554" w:rsidP="00103135">
      <w:pPr>
        <w:spacing w:after="0" w:line="480" w:lineRule="auto"/>
        <w:contextualSpacing/>
        <w:jc w:val="both"/>
        <w:rPr>
          <w:ins w:id="169" w:author="meshbah rahman" w:date="2021-02-22T02:09:00Z"/>
          <w:rFonts w:ascii="Times New Roman" w:hAnsi="Times New Roman" w:cs="Times New Roman"/>
        </w:rPr>
      </w:pPr>
    </w:p>
    <w:p w14:paraId="3DF56E93" w14:textId="77777777" w:rsidR="00227554" w:rsidRDefault="00227554" w:rsidP="00103135">
      <w:pPr>
        <w:spacing w:after="0" w:line="480" w:lineRule="auto"/>
        <w:contextualSpacing/>
        <w:jc w:val="both"/>
        <w:rPr>
          <w:ins w:id="170" w:author="meshbah rahman" w:date="2021-02-22T02:09:00Z"/>
          <w:rFonts w:ascii="Times New Roman" w:hAnsi="Times New Roman" w:cs="Times New Roman"/>
        </w:rPr>
      </w:pPr>
    </w:p>
    <w:p w14:paraId="0B9FE5B5" w14:textId="77777777" w:rsidR="00227554" w:rsidRDefault="00227554" w:rsidP="00103135">
      <w:pPr>
        <w:spacing w:after="0" w:line="480" w:lineRule="auto"/>
        <w:contextualSpacing/>
        <w:jc w:val="both"/>
        <w:rPr>
          <w:ins w:id="171" w:author="meshbah rahman" w:date="2021-02-22T02:09:00Z"/>
          <w:rFonts w:ascii="Times New Roman" w:hAnsi="Times New Roman" w:cs="Times New Roman"/>
        </w:rPr>
      </w:pPr>
    </w:p>
    <w:p w14:paraId="103BFE3D" w14:textId="77777777" w:rsidR="00227554" w:rsidRDefault="00227554" w:rsidP="00103135">
      <w:pPr>
        <w:spacing w:after="0" w:line="480" w:lineRule="auto"/>
        <w:contextualSpacing/>
        <w:jc w:val="both"/>
        <w:rPr>
          <w:ins w:id="172" w:author="meshbah rahman" w:date="2021-02-22T02:20:00Z"/>
          <w:rFonts w:ascii="Times New Roman" w:hAnsi="Times New Roman" w:cs="Times New Roman"/>
        </w:rPr>
      </w:pPr>
    </w:p>
    <w:p w14:paraId="0E7D745E" w14:textId="77777777" w:rsidR="00FB6F17" w:rsidRDefault="00FB6F17" w:rsidP="00103135">
      <w:pPr>
        <w:spacing w:after="0" w:line="480" w:lineRule="auto"/>
        <w:contextualSpacing/>
        <w:jc w:val="both"/>
        <w:rPr>
          <w:ins w:id="173" w:author="meshbah rahman" w:date="2021-02-22T02:20:00Z"/>
          <w:rFonts w:ascii="Times New Roman" w:hAnsi="Times New Roman" w:cs="Times New Roman"/>
        </w:rPr>
      </w:pPr>
    </w:p>
    <w:p w14:paraId="436F5888" w14:textId="77777777" w:rsidR="00227554" w:rsidRPr="00681324" w:rsidRDefault="00227554" w:rsidP="00103135">
      <w:pPr>
        <w:spacing w:after="0" w:line="480" w:lineRule="auto"/>
        <w:contextualSpacing/>
        <w:jc w:val="both"/>
        <w:rPr>
          <w:rFonts w:ascii="Times New Roman" w:hAnsi="Times New Roman" w:cs="Times New Roman"/>
          <w:rPrChange w:id="174" w:author="meshbah rahman" w:date="2021-02-20T16:19:00Z">
            <w:rPr>
              <w:rFonts w:ascii="Times New Roman" w:hAnsi="Times New Roman" w:cs="Times New Roman"/>
              <w:b/>
              <w:bCs/>
            </w:rPr>
          </w:rPrChange>
        </w:rPr>
      </w:pPr>
    </w:p>
    <w:p w14:paraId="1FC2FBB2" w14:textId="46D6E4D3" w:rsidR="00DD2DAF" w:rsidRPr="00103135" w:rsidRDefault="00D854FE" w:rsidP="00103135">
      <w:pPr>
        <w:spacing w:after="0" w:line="480" w:lineRule="auto"/>
        <w:contextualSpacing/>
        <w:jc w:val="both"/>
        <w:rPr>
          <w:rFonts w:ascii="Times New Roman" w:hAnsi="Times New Roman" w:cs="Times New Roman"/>
        </w:rPr>
      </w:pPr>
      <w:commentRangeStart w:id="175"/>
      <w:r>
        <w:rPr>
          <w:rFonts w:ascii="Times New Roman" w:hAnsi="Times New Roman" w:cs="Times New Roman"/>
          <w:b/>
          <w:bCs/>
        </w:rPr>
        <w:lastRenderedPageBreak/>
        <w:t>Introduction</w:t>
      </w:r>
      <w:commentRangeEnd w:id="175"/>
      <w:r w:rsidR="00FB6F17">
        <w:rPr>
          <w:rStyle w:val="CommentReference"/>
          <w:lang w:val="en-US"/>
        </w:rPr>
        <w:commentReference w:id="175"/>
      </w:r>
    </w:p>
    <w:p w14:paraId="51F0BD59" w14:textId="5A771C8F" w:rsidR="000C701C" w:rsidRPr="00103135" w:rsidRDefault="00CC5AFC"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t>The early years of a child's life play a key role in their cognitive development and socioeconomic characteristics</w:t>
      </w:r>
      <w:r w:rsidR="00971E38" w:rsidRPr="00103135">
        <w:rPr>
          <w:rFonts w:ascii="Times New Roman" w:hAnsi="Times New Roman" w:cs="Times New Roman"/>
        </w:rPr>
        <w:fldChar w:fldCharType="begin" w:fldLock="1"/>
      </w:r>
      <w:r w:rsidR="00971E38" w:rsidRPr="00103135">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103135">
        <w:rPr>
          <w:rFonts w:ascii="Times New Roman" w:hAnsi="Times New Roman" w:cs="Times New Roman"/>
        </w:rPr>
        <w:fldChar w:fldCharType="separate"/>
      </w:r>
      <w:r w:rsidR="00971E38" w:rsidRPr="00103135">
        <w:rPr>
          <w:rFonts w:ascii="Times New Roman" w:hAnsi="Times New Roman" w:cs="Times New Roman"/>
          <w:noProof/>
          <w:vertAlign w:val="superscript"/>
        </w:rPr>
        <w:t>1</w:t>
      </w:r>
      <w:r w:rsidR="00971E38" w:rsidRPr="00103135">
        <w:rPr>
          <w:rFonts w:ascii="Times New Roman" w:hAnsi="Times New Roman" w:cs="Times New Roman"/>
        </w:rPr>
        <w:fldChar w:fldCharType="end"/>
      </w:r>
      <w:r w:rsidR="00EF61A1" w:rsidRPr="00103135">
        <w:rPr>
          <w:rFonts w:ascii="Times New Roman" w:hAnsi="Times New Roman" w:cs="Times New Roman"/>
        </w:rPr>
        <w:t>.</w:t>
      </w:r>
      <w:r w:rsidR="00AA1C7C" w:rsidRPr="00103135">
        <w:rPr>
          <w:rFonts w:ascii="Times New Roman" w:hAnsi="Times New Roman" w:cs="Times New Roman"/>
        </w:rPr>
        <w:t xml:space="preserve"> </w:t>
      </w:r>
      <w:r w:rsidRPr="00103135">
        <w:rPr>
          <w:rFonts w:ascii="Times New Roman" w:hAnsi="Times New Roman" w:cs="Times New Roman"/>
        </w:rPr>
        <w:t>According to the WHO, Early Childhood Development (ECD) refers to the physical, socio-emotional, cognitive, and motor development in the early years of a child's life</w:t>
      </w:r>
      <w:r w:rsidR="000C701C" w:rsidRPr="00103135">
        <w:rPr>
          <w:rFonts w:ascii="Times New Roman" w:hAnsi="Times New Roman" w:cs="Times New Roman"/>
        </w:rPr>
        <w:fldChar w:fldCharType="begin" w:fldLock="1"/>
      </w:r>
      <w:r w:rsidR="000C701C" w:rsidRPr="00103135">
        <w:rPr>
          <w:rFonts w:ascii="Times New Roman" w:hAnsi="Times New Roman" w:cs="Times New Roman"/>
        </w:rPr>
        <w:instrText>ADDIN CSL_CITATION {"citationItems":[{"id":"ITEM-1","itemData":{"container-title":"WHO","id":"ITEM-1","issued":{"date-parts":[["2017"]]},"publisher":"World Health Organization","title":"Early child development","type":"article-journal"},"uris":["http://www.mendeley.com/documents/?uuid=fe5d0577-cca4-3c0b-97b5-176627bff7fc"]}],"mendeley":{"formattedCitation":"&lt;sup&gt;2&lt;/sup&gt;","plainTextFormattedCitation":"2","previouslyFormattedCitation":"&lt;sup&gt;2&lt;/sup&gt;"},"properties":{"noteIndex":0},"schema":"https://github.com/citation-style-language/schema/raw/master/csl-citation.json"}</w:instrText>
      </w:r>
      <w:r w:rsidR="000C701C" w:rsidRPr="00103135">
        <w:rPr>
          <w:rFonts w:ascii="Times New Roman" w:hAnsi="Times New Roman" w:cs="Times New Roman"/>
        </w:rPr>
        <w:fldChar w:fldCharType="separate"/>
      </w:r>
      <w:r w:rsidR="000C701C" w:rsidRPr="00103135">
        <w:rPr>
          <w:rFonts w:ascii="Times New Roman" w:hAnsi="Times New Roman" w:cs="Times New Roman"/>
          <w:noProof/>
          <w:vertAlign w:val="superscript"/>
        </w:rPr>
        <w:t>2</w:t>
      </w:r>
      <w:r w:rsidR="000C701C" w:rsidRPr="00103135">
        <w:rPr>
          <w:rFonts w:ascii="Times New Roman" w:hAnsi="Times New Roman" w:cs="Times New Roman"/>
        </w:rPr>
        <w:fldChar w:fldCharType="end"/>
      </w:r>
      <w:r w:rsidR="00971E38" w:rsidRPr="00103135">
        <w:rPr>
          <w:rFonts w:ascii="Times New Roman" w:hAnsi="Times New Roman" w:cs="Times New Roman"/>
        </w:rPr>
        <w:t xml:space="preserve">. </w:t>
      </w:r>
      <w:r w:rsidR="00B65C21" w:rsidRPr="00103135">
        <w:rPr>
          <w:rFonts w:ascii="Times New Roman" w:hAnsi="Times New Roman" w:cs="Times New Roman"/>
        </w:rPr>
        <w:t>Children begin to learn about the world around them within 5 years of birth and this development refers to the sequence of physical, language, thought and emotional changes,</w:t>
      </w:r>
      <w:r w:rsidR="00B05261" w:rsidRPr="00103135">
        <w:rPr>
          <w:rFonts w:ascii="Times New Roman" w:hAnsi="Times New Roman" w:cs="Times New Roman"/>
        </w:rPr>
        <w:fldChar w:fldCharType="begin" w:fldLock="1"/>
      </w:r>
      <w:r w:rsidR="000C701C" w:rsidRPr="00103135">
        <w:rPr>
          <w:rFonts w:ascii="Times New Roman" w:hAnsi="Times New Roman" w:cs="Times New Roman"/>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lt;sup&gt;3&lt;/sup&gt;","plainTextFormattedCitation":"3","previouslyFormattedCitation":"&lt;sup&gt;3&lt;/sup&gt;"},"properties":{"noteIndex":0},"schema":"https://github.com/citation-style-language/schema/raw/master/csl-citation.json"}</w:instrText>
      </w:r>
      <w:r w:rsidR="00B05261" w:rsidRPr="00103135">
        <w:rPr>
          <w:rFonts w:ascii="Times New Roman" w:hAnsi="Times New Roman" w:cs="Times New Roman"/>
        </w:rPr>
        <w:fldChar w:fldCharType="separate"/>
      </w:r>
      <w:r w:rsidR="000C701C" w:rsidRPr="00103135">
        <w:rPr>
          <w:rFonts w:ascii="Times New Roman" w:hAnsi="Times New Roman" w:cs="Times New Roman"/>
          <w:noProof/>
          <w:vertAlign w:val="superscript"/>
        </w:rPr>
        <w:t>3</w:t>
      </w:r>
      <w:r w:rsidR="00B05261" w:rsidRPr="00103135">
        <w:rPr>
          <w:rFonts w:ascii="Times New Roman" w:hAnsi="Times New Roman" w:cs="Times New Roman"/>
        </w:rPr>
        <w:fldChar w:fldCharType="end"/>
      </w:r>
      <w:r w:rsidR="00971E38" w:rsidRPr="00103135">
        <w:rPr>
          <w:rFonts w:ascii="Times New Roman" w:hAnsi="Times New Roman" w:cs="Times New Roman"/>
        </w:rPr>
        <w:t xml:space="preserve"> </w:t>
      </w:r>
      <w:r w:rsidR="00B65C21" w:rsidRPr="00103135">
        <w:rPr>
          <w:rFonts w:ascii="Times New Roman" w:hAnsi="Times New Roman" w:cs="Times New Roman"/>
        </w:rPr>
        <w:t xml:space="preserve">which allows them to stay focused, understand and follow directions, communicate with others, and solve increasingly complex problems </w:t>
      </w:r>
      <w:r w:rsidR="00971E38" w:rsidRPr="00103135">
        <w:rPr>
          <w:rFonts w:ascii="Times New Roman" w:hAnsi="Times New Roman" w:cs="Times New Roman"/>
        </w:rPr>
        <w:fldChar w:fldCharType="begin" w:fldLock="1"/>
      </w:r>
      <w:r w:rsidR="000C701C" w:rsidRPr="00103135">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103135">
        <w:rPr>
          <w:rFonts w:ascii="Times New Roman" w:hAnsi="Times New Roman" w:cs="Times New Roman"/>
        </w:rPr>
        <w:fldChar w:fldCharType="separate"/>
      </w:r>
      <w:r w:rsidR="00971E38" w:rsidRPr="00103135">
        <w:rPr>
          <w:rFonts w:ascii="Times New Roman" w:hAnsi="Times New Roman" w:cs="Times New Roman"/>
          <w:noProof/>
          <w:vertAlign w:val="superscript"/>
        </w:rPr>
        <w:t>1</w:t>
      </w:r>
      <w:r w:rsidR="00971E38" w:rsidRPr="00103135">
        <w:rPr>
          <w:rFonts w:ascii="Times New Roman" w:hAnsi="Times New Roman" w:cs="Times New Roman"/>
        </w:rPr>
        <w:fldChar w:fldCharType="end"/>
      </w:r>
      <w:r w:rsidR="0012438A" w:rsidRPr="00103135">
        <w:rPr>
          <w:rFonts w:ascii="Times New Roman" w:hAnsi="Times New Roman" w:cs="Times New Roman"/>
        </w:rPr>
        <w:t xml:space="preserve">. </w:t>
      </w:r>
      <w:r w:rsidR="00B65C21" w:rsidRPr="00103135">
        <w:rPr>
          <w:rFonts w:ascii="Times New Roman" w:hAnsi="Times New Roman" w:cs="Times New Roman"/>
        </w:rPr>
        <w:t xml:space="preserve">At the early age of prenatal periods to infancy and early childhood, a child’s newly developing brain is highly productive and responsive to change </w:t>
      </w:r>
      <w:r w:rsidR="00B05261" w:rsidRPr="00103135">
        <w:rPr>
          <w:rFonts w:ascii="Times New Roman" w:hAnsi="Times New Roman" w:cs="Times New Roman"/>
        </w:rPr>
        <w:fldChar w:fldCharType="begin" w:fldLock="1"/>
      </w:r>
      <w:r w:rsidR="000C701C" w:rsidRPr="00103135">
        <w:rPr>
          <w:rFonts w:ascii="Times New Roman" w:hAnsi="Times New Roman" w:cs="Times New Roman"/>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lt;sup&gt;4&lt;/sup&gt;","plainTextFormattedCitation":"4","previouslyFormattedCitation":"&lt;sup&gt;4&lt;/sup&gt;"},"properties":{"noteIndex":0},"schema":"https://github.com/citation-style-language/schema/raw/master/csl-citation.json"}</w:instrText>
      </w:r>
      <w:r w:rsidR="00B05261" w:rsidRPr="00103135">
        <w:rPr>
          <w:rFonts w:ascii="Times New Roman" w:hAnsi="Times New Roman" w:cs="Times New Roman"/>
        </w:rPr>
        <w:fldChar w:fldCharType="separate"/>
      </w:r>
      <w:r w:rsidR="000C701C" w:rsidRPr="00103135">
        <w:rPr>
          <w:rFonts w:ascii="Times New Roman" w:hAnsi="Times New Roman" w:cs="Times New Roman"/>
          <w:noProof/>
          <w:vertAlign w:val="superscript"/>
        </w:rPr>
        <w:t>4</w:t>
      </w:r>
      <w:r w:rsidR="00B05261" w:rsidRPr="00103135">
        <w:rPr>
          <w:rFonts w:ascii="Times New Roman" w:hAnsi="Times New Roman" w:cs="Times New Roman"/>
        </w:rPr>
        <w:fldChar w:fldCharType="end"/>
      </w:r>
      <w:r w:rsidR="0012438A" w:rsidRPr="00103135">
        <w:rPr>
          <w:rFonts w:ascii="Times New Roman" w:hAnsi="Times New Roman" w:cs="Times New Roman"/>
        </w:rPr>
        <w:t xml:space="preserve">. </w:t>
      </w:r>
      <w:r w:rsidR="00B65C21" w:rsidRPr="00103135">
        <w:rPr>
          <w:rFonts w:ascii="Times New Roman" w:hAnsi="Times New Roman" w:cs="Times New Roman"/>
        </w:rPr>
        <w:t>This period is the golden period for them to make themselves highly thirsty for learning and physically fit to become a successful and productive person in later life</w:t>
      </w:r>
      <w:r w:rsidR="00C27804" w:rsidRPr="00103135">
        <w:rPr>
          <w:rFonts w:ascii="Times New Roman" w:hAnsi="Times New Roman" w:cs="Times New Roman"/>
        </w:rPr>
        <w:t xml:space="preserve"> </w:t>
      </w:r>
      <w:r w:rsidR="00C27804" w:rsidRPr="00103135">
        <w:rPr>
          <w:rFonts w:ascii="Times New Roman" w:hAnsi="Times New Roman" w:cs="Times New Roman"/>
        </w:rPr>
        <w:fldChar w:fldCharType="begin" w:fldLock="1"/>
      </w:r>
      <w:r w:rsidR="00651B10" w:rsidRPr="00103135">
        <w:rPr>
          <w:rFonts w:ascii="Times New Roman" w:hAnsi="Times New Roman" w:cs="Times New Roman"/>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lt;sup&gt;5&lt;/sup&gt;","plainTextFormattedCitation":"5","previouslyFormattedCitation":"&lt;sup&gt;5&lt;/sup&gt;"},"properties":{"noteIndex":0},"schema":"https://github.com/citation-style-language/schema/raw/master/csl-citation.json"}</w:instrText>
      </w:r>
      <w:r w:rsidR="00C27804" w:rsidRPr="00103135">
        <w:rPr>
          <w:rFonts w:ascii="Times New Roman" w:hAnsi="Times New Roman" w:cs="Times New Roman"/>
        </w:rPr>
        <w:fldChar w:fldCharType="separate"/>
      </w:r>
      <w:r w:rsidR="00C27804" w:rsidRPr="00103135">
        <w:rPr>
          <w:rFonts w:ascii="Times New Roman" w:hAnsi="Times New Roman" w:cs="Times New Roman"/>
          <w:noProof/>
          <w:vertAlign w:val="superscript"/>
        </w:rPr>
        <w:t>5</w:t>
      </w:r>
      <w:r w:rsidR="00C27804" w:rsidRPr="00103135">
        <w:rPr>
          <w:rFonts w:ascii="Times New Roman" w:hAnsi="Times New Roman" w:cs="Times New Roman"/>
        </w:rPr>
        <w:fldChar w:fldCharType="end"/>
      </w:r>
      <w:r w:rsidR="0012438A" w:rsidRPr="00103135">
        <w:rPr>
          <w:rFonts w:ascii="Times New Roman" w:hAnsi="Times New Roman" w:cs="Times New Roman"/>
        </w:rPr>
        <w:t>.</w:t>
      </w:r>
    </w:p>
    <w:p w14:paraId="1A67566C" w14:textId="20130A0C" w:rsidR="007B2F36" w:rsidRPr="00103135" w:rsidRDefault="00B65C21"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t>Using the data from UNICEF and the World Bank, The Lancet 2007 and 2011 Child Development Series concluded that 219 million children under the age of five fail to achieve their developmental potential each year</w:t>
      </w:r>
      <w:r w:rsidR="00972B05" w:rsidRPr="00103135">
        <w:rPr>
          <w:rFonts w:ascii="Times New Roman" w:hAnsi="Times New Roman" w:cs="Times New Roman"/>
        </w:rPr>
        <w:fldChar w:fldCharType="begin" w:fldLock="1"/>
      </w:r>
      <w:r w:rsidR="00703B90" w:rsidRPr="00103135">
        <w:rPr>
          <w:rFonts w:ascii="Times New Roman" w:hAnsi="Times New Roman" w:cs="Times New Roman"/>
        </w:rPr>
        <w: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mendeley":{"formattedCitation":"&lt;sup&gt;6&lt;/sup&gt;","plainTextFormattedCitation":"6","previouslyFormattedCitation":"&lt;sup&gt;6&lt;/sup&gt;"},"properties":{"noteIndex":0},"schema":"https://github.com/citation-style-language/schema/raw/master/csl-citation.json"}</w:instrText>
      </w:r>
      <w:r w:rsidR="00972B05" w:rsidRPr="00103135">
        <w:rPr>
          <w:rFonts w:ascii="Times New Roman" w:hAnsi="Times New Roman" w:cs="Times New Roman"/>
        </w:rPr>
        <w:fldChar w:fldCharType="separate"/>
      </w:r>
      <w:r w:rsidR="00703B90" w:rsidRPr="00103135">
        <w:rPr>
          <w:rFonts w:ascii="Times New Roman" w:hAnsi="Times New Roman" w:cs="Times New Roman"/>
          <w:noProof/>
          <w:vertAlign w:val="superscript"/>
        </w:rPr>
        <w:t>6</w:t>
      </w:r>
      <w:r w:rsidR="00972B05" w:rsidRPr="00103135">
        <w:rPr>
          <w:rFonts w:ascii="Times New Roman" w:hAnsi="Times New Roman" w:cs="Times New Roman"/>
        </w:rPr>
        <w:fldChar w:fldCharType="end"/>
      </w:r>
      <w:r w:rsidR="00972B05" w:rsidRPr="00103135">
        <w:rPr>
          <w:rFonts w:ascii="Times New Roman" w:hAnsi="Times New Roman" w:cs="Times New Roman"/>
        </w:rPr>
        <w:t>.</w:t>
      </w:r>
      <w:r w:rsidR="007B2F36" w:rsidRPr="00103135">
        <w:rPr>
          <w:rFonts w:ascii="Times New Roman" w:hAnsi="Times New Roman" w:cs="Times New Roman"/>
        </w:rPr>
        <w:t xml:space="preserve"> </w:t>
      </w:r>
      <w:r w:rsidRPr="00103135">
        <w:rPr>
          <w:rFonts w:ascii="Times New Roman" w:hAnsi="Times New Roman" w:cs="Times New Roman"/>
        </w:rPr>
        <w:t>The series confirms the links between poverty and inequality in childhood development that are mediated through biological factors, including intrauterine growth restriction, child malnutrition, microbial deficiencies, infectious diseases, environmental exposure, and psychological factors</w:t>
      </w:r>
      <w:r w:rsidR="00972B05" w:rsidRPr="00103135">
        <w:rPr>
          <w:rFonts w:ascii="Times New Roman" w:hAnsi="Times New Roman" w:cs="Times New Roman"/>
        </w:rPr>
        <w:t xml:space="preserve"> </w:t>
      </w:r>
      <w:r w:rsidR="00972B05" w:rsidRPr="00103135">
        <w:rPr>
          <w:rFonts w:ascii="Times New Roman" w:hAnsi="Times New Roman" w:cs="Times New Roman"/>
        </w:rPr>
        <w:fldChar w:fldCharType="begin" w:fldLock="1"/>
      </w:r>
      <w:r w:rsidR="00703B90" w:rsidRPr="00103135">
        <w:rPr>
          <w:rFonts w:ascii="Times New Roman" w:hAnsi="Times New Roman" w:cs="Times New Roman"/>
        </w:rPr>
        <w:instrText>ADDIN CSL_CITATION {"citationItems":[{"id":"ITEM-1","itemData":{"DOI":"10.1016/S0140-6736(11)60555-2","ISSN":"1474547X","PMID":"21944375","abstract":"Inequality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Lancet","id":"ITEM-1","issue":"9799","issued":{"date-parts":[["2011"]]},"page":"1325-1338","publisher":"Lancet Publishing Group","title":"Inequality in early childhood: Risk and protective factors for early child development","type":"article","volume":"378"},"uris":["http://www.mendeley.com/documents/?uuid=1ea67da9-b3fb-30f2-907e-3f6fbe1bb69b"]}],"mendeley":{"formattedCitation":"&lt;sup&gt;7&lt;/sup&gt;","plainTextFormattedCitation":"7","previouslyFormattedCitation":"&lt;sup&gt;7&lt;/sup&gt;"},"properties":{"noteIndex":0},"schema":"https://github.com/citation-style-language/schema/raw/master/csl-citation.json"}</w:instrText>
      </w:r>
      <w:r w:rsidR="00972B05" w:rsidRPr="00103135">
        <w:rPr>
          <w:rFonts w:ascii="Times New Roman" w:hAnsi="Times New Roman" w:cs="Times New Roman"/>
        </w:rPr>
        <w:fldChar w:fldCharType="separate"/>
      </w:r>
      <w:r w:rsidR="00703B90" w:rsidRPr="00103135">
        <w:rPr>
          <w:rFonts w:ascii="Times New Roman" w:hAnsi="Times New Roman" w:cs="Times New Roman"/>
          <w:noProof/>
          <w:vertAlign w:val="superscript"/>
        </w:rPr>
        <w:t>7</w:t>
      </w:r>
      <w:r w:rsidR="00972B05" w:rsidRPr="00103135">
        <w:rPr>
          <w:rFonts w:ascii="Times New Roman" w:hAnsi="Times New Roman" w:cs="Times New Roman"/>
        </w:rPr>
        <w:fldChar w:fldCharType="end"/>
      </w:r>
      <w:r w:rsidR="00972B05" w:rsidRPr="00103135">
        <w:rPr>
          <w:rFonts w:ascii="Times New Roman" w:hAnsi="Times New Roman" w:cs="Times New Roman"/>
        </w:rPr>
        <w:t xml:space="preserve">. </w:t>
      </w:r>
    </w:p>
    <w:p w14:paraId="13FF4E56" w14:textId="7747E7AB" w:rsidR="00A65DAF" w:rsidRPr="00103135" w:rsidRDefault="00B65C21" w:rsidP="00103135">
      <w:pPr>
        <w:autoSpaceDE w:val="0"/>
        <w:autoSpaceDN w:val="0"/>
        <w:adjustRightInd w:val="0"/>
        <w:spacing w:after="0" w:line="480" w:lineRule="auto"/>
        <w:contextualSpacing/>
        <w:jc w:val="both"/>
        <w:rPr>
          <w:rFonts w:ascii="Times New Roman" w:hAnsi="Times New Roman" w:cs="Times New Roman"/>
        </w:rPr>
      </w:pPr>
      <w:r w:rsidRPr="00103135">
        <w:rPr>
          <w:rFonts w:ascii="Times New Roman" w:hAnsi="Times New Roman" w:cs="Times New Roman"/>
        </w:rPr>
        <w:t xml:space="preserve">Since the turn of the twenty-first century, the interest in ECD has become popular all over the world. Developed countries suggest that population-based measures may be helpful in both measuring ECD and predicting later life wellness </w:t>
      </w:r>
      <w:r w:rsidR="00623D54" w:rsidRPr="00103135">
        <w:rPr>
          <w:rFonts w:ascii="Times New Roman" w:hAnsi="Times New Roman" w:cs="Times New Roman"/>
        </w:rPr>
        <w:fldChar w:fldCharType="begin" w:fldLock="1"/>
      </w:r>
      <w:r w:rsidR="00971E38" w:rsidRPr="00103135">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623D54" w:rsidRPr="00103135">
        <w:rPr>
          <w:rFonts w:ascii="Times New Roman" w:hAnsi="Times New Roman" w:cs="Times New Roman"/>
        </w:rPr>
        <w:fldChar w:fldCharType="separate"/>
      </w:r>
      <w:r w:rsidR="00971E38" w:rsidRPr="00103135">
        <w:rPr>
          <w:rFonts w:ascii="Times New Roman" w:hAnsi="Times New Roman" w:cs="Times New Roman"/>
          <w:noProof/>
          <w:vertAlign w:val="superscript"/>
        </w:rPr>
        <w:t>1</w:t>
      </w:r>
      <w:r w:rsidR="00623D54" w:rsidRPr="00103135">
        <w:rPr>
          <w:rFonts w:ascii="Times New Roman" w:hAnsi="Times New Roman" w:cs="Times New Roman"/>
        </w:rPr>
        <w:fldChar w:fldCharType="end"/>
      </w:r>
      <w:r w:rsidR="0012438A" w:rsidRPr="00103135">
        <w:rPr>
          <w:rFonts w:ascii="Times New Roman" w:hAnsi="Times New Roman" w:cs="Times New Roman"/>
        </w:rPr>
        <w:t>.</w:t>
      </w:r>
      <w:r w:rsidRPr="00103135">
        <w:rPr>
          <w:rFonts w:ascii="Times New Roman" w:hAnsi="Times New Roman" w:cs="Times New Roman"/>
        </w:rPr>
        <w:t xml:space="preserve">Yet, despite the valuable importance of the ECD, population-based measures have not been readily available to low-and middle-income countries (LMICs) </w:t>
      </w:r>
      <w:r w:rsidR="008F318D" w:rsidRPr="00103135">
        <w:rPr>
          <w:rFonts w:ascii="Times New Roman" w:hAnsi="Times New Roman" w:cs="Times New Roman"/>
        </w:rPr>
        <w:fldChar w:fldCharType="begin" w:fldLock="1"/>
      </w:r>
      <w:r w:rsidR="00703B90" w:rsidRPr="00103135">
        <w:rPr>
          <w:rFonts w:ascii="Times New Roman" w:hAnsi="Times New Roman" w:cs="Times New Roman"/>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lt;sup&gt;8&lt;/sup&gt;","plainTextFormattedCitation":"8","previouslyFormattedCitation":"&lt;sup&gt;8&lt;/sup&gt;"},"properties":{"noteIndex":0},"schema":"https://github.com/citation-style-language/schema/raw/master/csl-citation.json"}</w:instrText>
      </w:r>
      <w:r w:rsidR="008F318D" w:rsidRPr="00103135">
        <w:rPr>
          <w:rFonts w:ascii="Times New Roman" w:hAnsi="Times New Roman" w:cs="Times New Roman"/>
        </w:rPr>
        <w:fldChar w:fldCharType="separate"/>
      </w:r>
      <w:r w:rsidR="00703B90" w:rsidRPr="00103135">
        <w:rPr>
          <w:rFonts w:ascii="Times New Roman" w:hAnsi="Times New Roman" w:cs="Times New Roman"/>
          <w:noProof/>
          <w:vertAlign w:val="superscript"/>
        </w:rPr>
        <w:t>8</w:t>
      </w:r>
      <w:r w:rsidR="008F318D" w:rsidRPr="00103135">
        <w:rPr>
          <w:rFonts w:ascii="Times New Roman" w:hAnsi="Times New Roman" w:cs="Times New Roman"/>
        </w:rPr>
        <w:fldChar w:fldCharType="end"/>
      </w:r>
      <w:r w:rsidR="008F318D" w:rsidRPr="00103135">
        <w:rPr>
          <w:rFonts w:ascii="Times New Roman" w:hAnsi="Times New Roman" w:cs="Times New Roman"/>
        </w:rPr>
        <w:t>.</w:t>
      </w:r>
      <w:r w:rsidR="00D515BC" w:rsidRPr="00103135">
        <w:rPr>
          <w:rFonts w:ascii="Times New Roman" w:hAnsi="Times New Roman" w:cs="Times New Roman"/>
        </w:rPr>
        <w:t xml:space="preserve"> </w:t>
      </w:r>
      <w:r w:rsidRPr="00103135">
        <w:rPr>
          <w:rFonts w:ascii="Times New Roman" w:hAnsi="Times New Roman" w:cs="Times New Roman"/>
        </w:rPr>
        <w:t xml:space="preserve">It is estimated that more than 200 million children less than five years across the LMICs will not be able to reach their full developmental on-track status due to malnutrition, inadequate stimulation, and other risk factors associated with poverty </w:t>
      </w:r>
      <w:r w:rsidR="00623D54" w:rsidRPr="00103135">
        <w:rPr>
          <w:rFonts w:ascii="Times New Roman" w:hAnsi="Times New Roman" w:cs="Times New Roman"/>
        </w:rPr>
        <w:fldChar w:fldCharType="begin" w:fldLock="1"/>
      </w:r>
      <w:r w:rsidR="00703B90" w:rsidRPr="00103135">
        <w:rPr>
          <w:rFonts w:ascii="Times New Roman" w:hAnsi="Times New Roman" w:cs="Times New Roman"/>
        </w:rPr>
        <w: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mendeley":{"formattedCitation":"&lt;sup&gt;6&lt;/sup&gt;","plainTextFormattedCitation":"6","previouslyFormattedCitation":"&lt;sup&gt;6&lt;/sup&gt;"},"properties":{"noteIndex":0},"schema":"https://github.com/citation-style-language/schema/raw/master/csl-citation.json"}</w:instrText>
      </w:r>
      <w:r w:rsidR="00623D54" w:rsidRPr="00103135">
        <w:rPr>
          <w:rFonts w:ascii="Times New Roman" w:hAnsi="Times New Roman" w:cs="Times New Roman"/>
        </w:rPr>
        <w:fldChar w:fldCharType="separate"/>
      </w:r>
      <w:r w:rsidR="00703B90" w:rsidRPr="00103135">
        <w:rPr>
          <w:rFonts w:ascii="Times New Roman" w:hAnsi="Times New Roman" w:cs="Times New Roman"/>
          <w:noProof/>
          <w:vertAlign w:val="superscript"/>
        </w:rPr>
        <w:t>6</w:t>
      </w:r>
      <w:r w:rsidR="00623D54" w:rsidRPr="00103135">
        <w:rPr>
          <w:rFonts w:ascii="Times New Roman" w:hAnsi="Times New Roman" w:cs="Times New Roman"/>
        </w:rPr>
        <w:fldChar w:fldCharType="end"/>
      </w:r>
      <w:r w:rsidR="00623D54" w:rsidRPr="00103135">
        <w:rPr>
          <w:rFonts w:ascii="Times New Roman" w:hAnsi="Times New Roman" w:cs="Times New Roman"/>
        </w:rPr>
        <w:t>.</w:t>
      </w:r>
      <w:r w:rsidR="00A65DAF" w:rsidRPr="00103135">
        <w:rPr>
          <w:rFonts w:ascii="Times New Roman" w:hAnsi="Times New Roman" w:cs="Times New Roman"/>
        </w:rPr>
        <w:t xml:space="preserve"> </w:t>
      </w:r>
    </w:p>
    <w:p w14:paraId="41AA9287" w14:textId="1F482895" w:rsidR="00DD2DAF" w:rsidRPr="00103135" w:rsidRDefault="00B65C21" w:rsidP="00103135">
      <w:pPr>
        <w:autoSpaceDE w:val="0"/>
        <w:autoSpaceDN w:val="0"/>
        <w:adjustRightInd w:val="0"/>
        <w:spacing w:after="0" w:line="480" w:lineRule="auto"/>
        <w:contextualSpacing/>
        <w:jc w:val="both"/>
        <w:rPr>
          <w:rFonts w:ascii="Times New Roman" w:hAnsi="Times New Roman" w:cs="Times New Roman"/>
        </w:rPr>
      </w:pPr>
      <w:r w:rsidRPr="00103135">
        <w:rPr>
          <w:rFonts w:ascii="Times New Roman" w:hAnsi="Times New Roman" w:cs="Times New Roman"/>
        </w:rPr>
        <w:t xml:space="preserve">As a developing country like Bangladesh, all kinds of development occur every spare of life. Government and non-government organizations are working with a lot of developmental facilities for the child, child parents, and child care-takers to ensure all kinds of rights they deserved </w:t>
      </w:r>
      <w:r w:rsidR="0083509D" w:rsidRPr="00103135">
        <w:rPr>
          <w:rFonts w:ascii="Times New Roman" w:hAnsi="Times New Roman" w:cs="Times New Roman"/>
        </w:rPr>
        <w:fldChar w:fldCharType="begin" w:fldLock="1"/>
      </w:r>
      <w:r w:rsidR="00703B90" w:rsidRPr="00103135">
        <w:rPr>
          <w:rFonts w:ascii="Times New Roman" w:hAnsi="Times New Roman" w:cs="Times New Roman"/>
        </w:rPr>
        <w:instrText>ADDIN CSL_CITATION {"citationItems":[{"id":"ITEM-1","itemData":{"container-title":"Unicef","id":"ITEM-1","issued":{"date-parts":[["2020"]]},"title":"Policy Brief: The situation of children in Bangladesh","type":"article-journal"},"uris":["http://www.mendeley.com/documents/?uuid=7d67a386-ed70-3924-bca1-e0aa45a60931"]}],"mendeley":{"formattedCitation":"&lt;sup&gt;9&lt;/sup&gt;","plainTextFormattedCitation":"9","previouslyFormattedCitation":"&lt;sup&gt;9&lt;/sup&gt;"},"properties":{"noteIndex":0},"schema":"https://github.com/citation-style-language/schema/raw/master/csl-citation.json"}</w:instrText>
      </w:r>
      <w:r w:rsidR="0083509D" w:rsidRPr="00103135">
        <w:rPr>
          <w:rFonts w:ascii="Times New Roman" w:hAnsi="Times New Roman" w:cs="Times New Roman"/>
        </w:rPr>
        <w:fldChar w:fldCharType="separate"/>
      </w:r>
      <w:r w:rsidR="00703B90" w:rsidRPr="00103135">
        <w:rPr>
          <w:rFonts w:ascii="Times New Roman" w:hAnsi="Times New Roman" w:cs="Times New Roman"/>
          <w:noProof/>
          <w:vertAlign w:val="superscript"/>
        </w:rPr>
        <w:t>9</w:t>
      </w:r>
      <w:r w:rsidR="0083509D" w:rsidRPr="00103135">
        <w:rPr>
          <w:rFonts w:ascii="Times New Roman" w:hAnsi="Times New Roman" w:cs="Times New Roman"/>
        </w:rPr>
        <w:fldChar w:fldCharType="end"/>
      </w:r>
      <w:r w:rsidR="0012438A" w:rsidRPr="00103135">
        <w:rPr>
          <w:rFonts w:ascii="Times New Roman" w:hAnsi="Times New Roman" w:cs="Times New Roman"/>
        </w:rPr>
        <w:t xml:space="preserve">. </w:t>
      </w:r>
      <w:del w:id="176" w:author="meshbah rahman" w:date="2021-02-22T02:00:00Z">
        <w:r w:rsidR="00CC5AFC" w:rsidRPr="00103135" w:rsidDel="00B76C1D">
          <w:rPr>
            <w:rFonts w:ascii="Times New Roman" w:hAnsi="Times New Roman" w:cs="Times New Roman"/>
          </w:rPr>
          <w:delText xml:space="preserve"> </w:delText>
        </w:r>
      </w:del>
      <w:r w:rsidRPr="00103135">
        <w:rPr>
          <w:rFonts w:ascii="Times New Roman" w:hAnsi="Times New Roman" w:cs="Times New Roman"/>
        </w:rPr>
        <w:t xml:space="preserve">Creating an innovative foundation for strong development during the early years of life is essential for successful communities, economic </w:t>
      </w:r>
      <w:r w:rsidRPr="00103135">
        <w:rPr>
          <w:rFonts w:ascii="Times New Roman" w:hAnsi="Times New Roman" w:cs="Times New Roman"/>
        </w:rPr>
        <w:lastRenderedPageBreak/>
        <w:t>productivity, and civil societies. But most parents in Bangladesh are unaware of this scientific fact, which forms the core of Early Childhood Development. UNICEF continues to popularize the concept of ECD, demonstrate policies, strengthen networks and partnerships, as well as provide technical assistance and support</w:t>
      </w:r>
      <w:r w:rsidR="00CC5AFC" w:rsidRPr="00103135">
        <w:rPr>
          <w:rFonts w:ascii="Times New Roman" w:hAnsi="Times New Roman" w:cs="Times New Roman"/>
        </w:rPr>
        <w:t xml:space="preserve"> </w:t>
      </w:r>
      <w:r w:rsidR="00862ACA" w:rsidRPr="00103135">
        <w:rPr>
          <w:rFonts w:ascii="Times New Roman" w:hAnsi="Times New Roman" w:cs="Times New Roman"/>
        </w:rPr>
        <w:fldChar w:fldCharType="begin" w:fldLock="1"/>
      </w:r>
      <w:r w:rsidR="00703B90" w:rsidRPr="00103135">
        <w:rPr>
          <w:rFonts w:ascii="Times New Roman" w:hAnsi="Times New Roman" w:cs="Times New Roman"/>
        </w:rPr>
        <w:instrText>ADDIN CSL_CITATION {"citationItems":[{"id":"ITEM-1","itemData":{"author":[{"dropping-particle":"","family":"UNICEF Bangladesh","given":"","non-dropping-particle":"","parse-names":false,"suffix":""}],"id":"ITEM-1","issued":{"date-parts":[["0"]]},"title":"Early care for growth and development","type":"report"},"uris":["http://www.mendeley.com/documents/?uuid=cf1dd50f-c1dc-3f80-a43b-853c343cf838"]}],"mendeley":{"formattedCitation":"&lt;sup&gt;10&lt;/sup&gt;","plainTextFormattedCitation":"10","previouslyFormattedCitation":"&lt;sup&gt;10&lt;/sup&gt;"},"properties":{"noteIndex":0},"schema":"https://github.com/citation-style-language/schema/raw/master/csl-citation.json"}</w:instrText>
      </w:r>
      <w:r w:rsidR="00862ACA" w:rsidRPr="00103135">
        <w:rPr>
          <w:rFonts w:ascii="Times New Roman" w:hAnsi="Times New Roman" w:cs="Times New Roman"/>
        </w:rPr>
        <w:fldChar w:fldCharType="separate"/>
      </w:r>
      <w:r w:rsidR="00703B90" w:rsidRPr="00103135">
        <w:rPr>
          <w:rFonts w:ascii="Times New Roman" w:hAnsi="Times New Roman" w:cs="Times New Roman"/>
          <w:noProof/>
          <w:vertAlign w:val="superscript"/>
        </w:rPr>
        <w:t>10</w:t>
      </w:r>
      <w:r w:rsidR="00862ACA" w:rsidRPr="00103135">
        <w:rPr>
          <w:rFonts w:ascii="Times New Roman" w:hAnsi="Times New Roman" w:cs="Times New Roman"/>
        </w:rPr>
        <w:fldChar w:fldCharType="end"/>
      </w:r>
      <w:r w:rsidR="005D5008" w:rsidRPr="00103135">
        <w:rPr>
          <w:rFonts w:ascii="Times New Roman" w:hAnsi="Times New Roman" w:cs="Times New Roman"/>
        </w:rPr>
        <w:t>.</w:t>
      </w:r>
      <w:r w:rsidR="00862ACA" w:rsidRPr="00103135">
        <w:rPr>
          <w:rFonts w:ascii="Times New Roman" w:hAnsi="Times New Roman" w:cs="Times New Roman"/>
        </w:rPr>
        <w:t xml:space="preserve"> </w:t>
      </w:r>
      <w:r w:rsidRPr="00103135">
        <w:rPr>
          <w:rFonts w:ascii="Times New Roman" w:hAnsi="Times New Roman" w:cs="Times New Roman"/>
        </w:rPr>
        <w:t>However, there is as yet a lack of empirical evidence of the mechanisms of the factors associated with early childhood development in Bangladesh. Thus, this paper aims to draw the relationship among factors associated with early childhood development in Bangladesh and we try to show the developmental condition of the child in Bangladesh.</w:t>
      </w:r>
    </w:p>
    <w:p w14:paraId="558AC648" w14:textId="47E5AE51" w:rsidR="00862ACA" w:rsidRPr="00103135" w:rsidDel="00227554" w:rsidRDefault="00862ACA" w:rsidP="00103135">
      <w:pPr>
        <w:spacing w:after="0" w:line="480" w:lineRule="auto"/>
        <w:contextualSpacing/>
        <w:jc w:val="both"/>
        <w:rPr>
          <w:del w:id="177" w:author="meshbah rahman" w:date="2021-02-22T02:00:00Z"/>
          <w:rFonts w:ascii="Times New Roman" w:hAnsi="Times New Roman" w:cs="Times New Roman"/>
        </w:rPr>
      </w:pPr>
    </w:p>
    <w:p w14:paraId="515D446C" w14:textId="0216CBC3" w:rsidR="00862ACA" w:rsidRPr="00103135" w:rsidRDefault="00862ACA" w:rsidP="00103135">
      <w:pPr>
        <w:spacing w:after="0" w:line="480" w:lineRule="auto"/>
        <w:contextualSpacing/>
        <w:jc w:val="both"/>
        <w:rPr>
          <w:rFonts w:ascii="Times New Roman" w:hAnsi="Times New Roman" w:cs="Times New Roman"/>
        </w:rPr>
      </w:pPr>
    </w:p>
    <w:p w14:paraId="1E72B3E2" w14:textId="74DF528C" w:rsidR="00DC7665" w:rsidRPr="00103135" w:rsidRDefault="00DC7665" w:rsidP="00103135">
      <w:pPr>
        <w:spacing w:after="0" w:line="480" w:lineRule="auto"/>
        <w:contextualSpacing/>
        <w:jc w:val="both"/>
        <w:rPr>
          <w:rStyle w:val="fontstyle01"/>
          <w:rFonts w:ascii="Times New Roman" w:hAnsi="Times New Roman" w:cs="Times New Roman"/>
          <w:b/>
          <w:bCs/>
          <w:sz w:val="22"/>
          <w:szCs w:val="22"/>
        </w:rPr>
      </w:pPr>
      <w:r w:rsidRPr="00103135">
        <w:rPr>
          <w:rStyle w:val="fontstyle01"/>
          <w:rFonts w:ascii="Times New Roman" w:hAnsi="Times New Roman" w:cs="Times New Roman"/>
          <w:b/>
          <w:bCs/>
          <w:sz w:val="22"/>
          <w:szCs w:val="22"/>
        </w:rPr>
        <w:t>Method</w:t>
      </w:r>
      <w:ins w:id="178" w:author="meshbah rahman" w:date="2021-02-19T20:48:00Z">
        <w:r w:rsidR="00D854FE">
          <w:rPr>
            <w:rStyle w:val="fontstyle01"/>
            <w:rFonts w:ascii="Times New Roman" w:hAnsi="Times New Roman" w:cs="Times New Roman"/>
            <w:b/>
            <w:bCs/>
            <w:sz w:val="22"/>
            <w:szCs w:val="22"/>
          </w:rPr>
          <w:t>s</w:t>
        </w:r>
      </w:ins>
      <w:del w:id="179" w:author="meshbah rahman" w:date="2021-02-19T20:48:00Z">
        <w:r w:rsidRPr="00103135" w:rsidDel="00D854FE">
          <w:rPr>
            <w:rStyle w:val="fontstyle01"/>
            <w:rFonts w:ascii="Times New Roman" w:hAnsi="Times New Roman" w:cs="Times New Roman"/>
            <w:b/>
            <w:bCs/>
            <w:sz w:val="22"/>
            <w:szCs w:val="22"/>
          </w:rPr>
          <w:delText>ology</w:delText>
        </w:r>
      </w:del>
    </w:p>
    <w:p w14:paraId="316BAE28" w14:textId="4CB93E1D" w:rsidR="00DC7665" w:rsidRPr="00103135" w:rsidRDefault="00DC7665" w:rsidP="00103135">
      <w:pPr>
        <w:spacing w:after="0" w:line="480" w:lineRule="auto"/>
        <w:contextualSpacing/>
        <w:jc w:val="both"/>
        <w:rPr>
          <w:rStyle w:val="fontstyle01"/>
          <w:rFonts w:ascii="Times New Roman" w:hAnsi="Times New Roman" w:cs="Times New Roman"/>
          <w:b/>
          <w:sz w:val="22"/>
          <w:szCs w:val="22"/>
        </w:rPr>
      </w:pPr>
      <w:r w:rsidRPr="00103135">
        <w:rPr>
          <w:rStyle w:val="fontstyle01"/>
          <w:rFonts w:ascii="Times New Roman" w:hAnsi="Times New Roman" w:cs="Times New Roman"/>
          <w:b/>
          <w:sz w:val="22"/>
          <w:szCs w:val="22"/>
        </w:rPr>
        <w:t>Data source and study variables</w:t>
      </w:r>
    </w:p>
    <w:p w14:paraId="0EC6F963" w14:textId="60FBC25E" w:rsidR="006A00A8" w:rsidRPr="00103135" w:rsidRDefault="000269A0" w:rsidP="00103135">
      <w:pPr>
        <w:spacing w:after="0" w:line="480" w:lineRule="auto"/>
        <w:contextualSpacing/>
        <w:jc w:val="both"/>
        <w:rPr>
          <w:rFonts w:ascii="Times New Roman" w:eastAsia="Times New Roman" w:hAnsi="Times New Roman" w:cs="Times New Roman"/>
          <w:shd w:val="clear" w:color="auto" w:fill="FFFFFF"/>
        </w:rPr>
      </w:pPr>
      <w:r w:rsidRPr="00103135">
        <w:rPr>
          <w:rStyle w:val="fontstyle01"/>
          <w:rFonts w:ascii="Times New Roman" w:hAnsi="Times New Roman" w:cs="Times New Roman"/>
          <w:sz w:val="22"/>
          <w:szCs w:val="22"/>
        </w:rPr>
        <w:t xml:space="preserve">We used two different survey data sets of </w:t>
      </w:r>
      <w:r w:rsidR="00B042BA" w:rsidRPr="00103135">
        <w:rPr>
          <w:rStyle w:val="fontstyle01"/>
          <w:rFonts w:ascii="Nirmala UI" w:hAnsi="Nirmala UI" w:cs="Nirmala UI"/>
          <w:sz w:val="22"/>
          <w:szCs w:val="22"/>
        </w:rPr>
        <w:t xml:space="preserve">the </w:t>
      </w:r>
      <w:r w:rsidRPr="00103135">
        <w:rPr>
          <w:rStyle w:val="fontstyle01"/>
          <w:rFonts w:ascii="Times New Roman" w:hAnsi="Times New Roman" w:cs="Times New Roman"/>
          <w:sz w:val="22"/>
          <w:szCs w:val="22"/>
        </w:rPr>
        <w:t>2012,</w:t>
      </w:r>
      <w:r w:rsidR="00B37804" w:rsidRPr="00103135">
        <w:rPr>
          <w:rStyle w:val="fontstyle01"/>
          <w:rFonts w:ascii="Times New Roman" w:hAnsi="Times New Roman" w:cs="Times New Roman"/>
          <w:sz w:val="22"/>
          <w:szCs w:val="22"/>
        </w:rPr>
        <w:t xml:space="preserve"> </w:t>
      </w:r>
      <w:r w:rsidRPr="00103135">
        <w:rPr>
          <w:rStyle w:val="fontstyle01"/>
          <w:rFonts w:ascii="Times New Roman" w:hAnsi="Times New Roman" w:cs="Times New Roman"/>
          <w:sz w:val="22"/>
          <w:szCs w:val="22"/>
        </w:rPr>
        <w:t xml:space="preserve">2019 </w:t>
      </w:r>
      <w:r w:rsidR="00DC7665" w:rsidRPr="00103135">
        <w:rPr>
          <w:rStyle w:val="fontstyle01"/>
          <w:rFonts w:ascii="Times New Roman" w:hAnsi="Times New Roman" w:cs="Times New Roman"/>
          <w:sz w:val="22"/>
          <w:szCs w:val="22"/>
        </w:rPr>
        <w:t>Multiple Indicator Cluster Survey</w:t>
      </w:r>
      <w:r w:rsidR="001B7EDB" w:rsidRPr="00103135">
        <w:rPr>
          <w:rStyle w:val="fontstyle01"/>
          <w:rFonts w:ascii="Times New Roman" w:hAnsi="Times New Roman" w:cs="Times New Roman"/>
          <w:sz w:val="22"/>
          <w:szCs w:val="22"/>
        </w:rPr>
        <w:t xml:space="preserve"> (MICS)</w:t>
      </w:r>
      <w:r w:rsidR="00B37804" w:rsidRPr="00103135">
        <w:rPr>
          <w:rStyle w:val="fontstyle01"/>
          <w:rFonts w:ascii="Times New Roman" w:hAnsi="Times New Roman" w:cs="Times New Roman"/>
          <w:sz w:val="22"/>
          <w:szCs w:val="22"/>
        </w:rPr>
        <w:t>.</w:t>
      </w:r>
      <w:r w:rsidR="00B37804" w:rsidRPr="00103135">
        <w:rPr>
          <w:rFonts w:ascii="Times New Roman" w:hAnsi="Times New Roman" w:cs="Times New Roman"/>
        </w:rPr>
        <w:t xml:space="preserve"> </w:t>
      </w:r>
      <w:r w:rsidR="00B37804" w:rsidRPr="00103135">
        <w:rPr>
          <w:rStyle w:val="fontstyle01"/>
          <w:rFonts w:ascii="Times New Roman" w:hAnsi="Times New Roman" w:cs="Times New Roman"/>
          <w:sz w:val="22"/>
          <w:szCs w:val="22"/>
        </w:rPr>
        <w:t xml:space="preserve">MICS is a large, multi-dimensional </w:t>
      </w:r>
      <w:r w:rsidR="00DC7665" w:rsidRPr="00103135">
        <w:rPr>
          <w:rStyle w:val="fontstyle01"/>
          <w:rFonts w:ascii="Times New Roman" w:hAnsi="Times New Roman" w:cs="Times New Roman"/>
          <w:sz w:val="22"/>
          <w:szCs w:val="22"/>
        </w:rPr>
        <w:t>nationally representative household survey conducted by the United Nations Children’s Fund (UNICEF). This survey uses standardized questionnaires to provide the information and key indicators on the situation of childre</w:t>
      </w:r>
      <w:r w:rsidR="00C7075A" w:rsidRPr="00103135">
        <w:rPr>
          <w:rStyle w:val="fontstyle01"/>
          <w:rFonts w:ascii="Times New Roman" w:hAnsi="Times New Roman" w:cs="Times New Roman"/>
          <w:sz w:val="22"/>
          <w:szCs w:val="22"/>
        </w:rPr>
        <w:t>n</w:t>
      </w:r>
      <w:r w:rsidR="00DC7665" w:rsidRPr="00103135">
        <w:rPr>
          <w:rStyle w:val="fontstyle01"/>
          <w:rFonts w:ascii="Times New Roman" w:hAnsi="Times New Roman" w:cs="Times New Roman"/>
          <w:sz w:val="22"/>
          <w:szCs w:val="22"/>
        </w:rPr>
        <w:t>.</w:t>
      </w:r>
      <w:r w:rsidR="003F41FC" w:rsidRPr="00103135">
        <w:rPr>
          <w:rFonts w:ascii="Times New Roman" w:hAnsi="Times New Roman" w:cs="Times New Roman"/>
        </w:rPr>
        <w:t xml:space="preserve"> Mostly, </w:t>
      </w:r>
      <w:r w:rsidR="003F41FC" w:rsidRPr="00103135">
        <w:rPr>
          <w:rFonts w:ascii="Times New Roman" w:eastAsia="Times New Roman" w:hAnsi="Times New Roman" w:cs="Times New Roman"/>
          <w:shd w:val="clear" w:color="auto" w:fill="FFFFFF"/>
        </w:rPr>
        <w:t>t</w:t>
      </w:r>
      <w:r w:rsidR="006A00A8" w:rsidRPr="00103135">
        <w:rPr>
          <w:rFonts w:ascii="Times New Roman" w:eastAsia="Times New Roman" w:hAnsi="Times New Roman" w:cs="Times New Roman"/>
          <w:shd w:val="clear" w:color="auto" w:fill="FFFFFF"/>
        </w:rPr>
        <w:t>hey focus on reproductive health, maternal</w:t>
      </w:r>
      <w:r w:rsidR="00B042BA" w:rsidRPr="00103135">
        <w:rPr>
          <w:rFonts w:ascii="Times New Roman" w:eastAsia="Times New Roman" w:hAnsi="Times New Roman" w:cs="Times New Roman"/>
          <w:shd w:val="clear" w:color="auto" w:fill="FFFFFF"/>
        </w:rPr>
        <w:t>,</w:t>
      </w:r>
      <w:r w:rsidR="006A00A8" w:rsidRPr="00103135">
        <w:rPr>
          <w:rFonts w:ascii="Times New Roman" w:eastAsia="Times New Roman" w:hAnsi="Times New Roman" w:cs="Times New Roman"/>
          <w:shd w:val="clear" w:color="auto" w:fill="FFFFFF"/>
        </w:rPr>
        <w:t xml:space="preserve"> and child health interventions, child nutrition status and early childhood development. MICS also collects an identical set of socioeconomic characteristics of individuals and households</w:t>
      </w:r>
      <w:r w:rsidR="0091378B" w:rsidRPr="00103135">
        <w:rPr>
          <w:rFonts w:ascii="Times New Roman" w:eastAsia="Times New Roman" w:hAnsi="Times New Roman" w:cs="Times New Roman"/>
          <w:shd w:val="clear" w:color="auto" w:fill="FFFFFF"/>
        </w:rPr>
        <w:fldChar w:fldCharType="begin" w:fldLock="1"/>
      </w:r>
      <w:r w:rsidR="0091378B" w:rsidRPr="00103135">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11,12&lt;/sup&gt;","plainTextFormattedCitation":"11,12","previouslyFormattedCitation":"&lt;sup&gt;11,12&lt;/sup&gt;"},"properties":{"noteIndex":0},"schema":"https://github.com/citation-style-language/schema/raw/master/csl-citation.json"}</w:instrText>
      </w:r>
      <w:r w:rsidR="0091378B" w:rsidRPr="00103135">
        <w:rPr>
          <w:rFonts w:ascii="Times New Roman" w:eastAsia="Times New Roman" w:hAnsi="Times New Roman" w:cs="Times New Roman"/>
          <w:shd w:val="clear" w:color="auto" w:fill="FFFFFF"/>
        </w:rPr>
        <w:fldChar w:fldCharType="separate"/>
      </w:r>
      <w:r w:rsidR="0091378B" w:rsidRPr="00103135">
        <w:rPr>
          <w:rFonts w:ascii="Times New Roman" w:eastAsia="Times New Roman" w:hAnsi="Times New Roman" w:cs="Times New Roman"/>
          <w:noProof/>
          <w:shd w:val="clear" w:color="auto" w:fill="FFFFFF"/>
          <w:vertAlign w:val="superscript"/>
        </w:rPr>
        <w:t>11,12</w:t>
      </w:r>
      <w:r w:rsidR="0091378B" w:rsidRPr="00103135">
        <w:rPr>
          <w:rFonts w:ascii="Times New Roman" w:eastAsia="Times New Roman" w:hAnsi="Times New Roman" w:cs="Times New Roman"/>
          <w:shd w:val="clear" w:color="auto" w:fill="FFFFFF"/>
        </w:rPr>
        <w:fldChar w:fldCharType="end"/>
      </w:r>
      <w:r w:rsidR="006A00A8" w:rsidRPr="00103135">
        <w:rPr>
          <w:rFonts w:ascii="Times New Roman" w:eastAsia="Times New Roman" w:hAnsi="Times New Roman" w:cs="Times New Roman"/>
          <w:shd w:val="clear" w:color="auto" w:fill="FFFFFF"/>
        </w:rPr>
        <w:t>. Data-sets were open access for the public domain.</w:t>
      </w:r>
    </w:p>
    <w:p w14:paraId="421D9F4B" w14:textId="77777777" w:rsidR="006702B8" w:rsidRPr="00103135" w:rsidRDefault="006702B8" w:rsidP="00103135">
      <w:pPr>
        <w:spacing w:after="0" w:line="480" w:lineRule="auto"/>
        <w:contextualSpacing/>
        <w:jc w:val="both"/>
        <w:rPr>
          <w:rFonts w:ascii="Times New Roman" w:eastAsia="Times New Roman" w:hAnsi="Times New Roman" w:cs="Times New Roman"/>
          <w:shd w:val="clear" w:color="auto" w:fill="FFFFFF"/>
        </w:rPr>
      </w:pPr>
    </w:p>
    <w:p w14:paraId="04ADF1A6" w14:textId="73365DE9" w:rsidR="003F41FC" w:rsidRPr="00103135" w:rsidRDefault="003F41FC" w:rsidP="00103135">
      <w:pPr>
        <w:spacing w:after="0" w:line="480" w:lineRule="auto"/>
        <w:contextualSpacing/>
        <w:jc w:val="both"/>
        <w:rPr>
          <w:rStyle w:val="fontstyle01"/>
          <w:rFonts w:ascii="Times New Roman" w:hAnsi="Times New Roman" w:cs="Times New Roman"/>
          <w:b/>
          <w:bCs/>
          <w:sz w:val="22"/>
          <w:szCs w:val="22"/>
        </w:rPr>
      </w:pPr>
      <w:commentRangeStart w:id="180"/>
      <w:r w:rsidRPr="00103135">
        <w:rPr>
          <w:rStyle w:val="fontstyle01"/>
          <w:rFonts w:ascii="Times New Roman" w:hAnsi="Times New Roman" w:cs="Times New Roman"/>
          <w:b/>
          <w:bCs/>
          <w:sz w:val="22"/>
          <w:szCs w:val="22"/>
        </w:rPr>
        <w:t>Sampling design and sample size</w:t>
      </w:r>
      <w:commentRangeEnd w:id="180"/>
      <w:r w:rsidR="000A5AA6">
        <w:rPr>
          <w:rStyle w:val="CommentReference"/>
          <w:lang w:val="en-US"/>
        </w:rPr>
        <w:commentReference w:id="180"/>
      </w:r>
    </w:p>
    <w:p w14:paraId="1F0F75E2" w14:textId="73E77374" w:rsidR="006A00A8" w:rsidRPr="00103135" w:rsidRDefault="006A00A8" w:rsidP="00103135">
      <w:pPr>
        <w:spacing w:after="0" w:line="480" w:lineRule="auto"/>
        <w:contextualSpacing/>
        <w:jc w:val="both"/>
        <w:rPr>
          <w:rFonts w:ascii="Times New Roman" w:eastAsia="Times New Roman" w:hAnsi="Times New Roman" w:cs="Times New Roman"/>
          <w:shd w:val="clear" w:color="auto" w:fill="FFFFFF"/>
        </w:rPr>
      </w:pPr>
      <w:r w:rsidRPr="00103135">
        <w:rPr>
          <w:rStyle w:val="fontstyle01"/>
          <w:rFonts w:ascii="Times New Roman" w:hAnsi="Times New Roman" w:cs="Times New Roman"/>
          <w:sz w:val="22"/>
          <w:szCs w:val="22"/>
        </w:rPr>
        <w:t>The MICS survey is a two-stage cluster sampling procedure, randomly selecting households with children under the age of 5 years.</w:t>
      </w:r>
      <w:r w:rsidR="003F41FC" w:rsidRPr="00103135">
        <w:rPr>
          <w:rStyle w:val="fontstyle01"/>
          <w:rFonts w:ascii="Times New Roman" w:hAnsi="Times New Roman" w:cs="Times New Roman"/>
          <w:sz w:val="22"/>
          <w:szCs w:val="22"/>
        </w:rPr>
        <w:t xml:space="preserve"> </w:t>
      </w:r>
      <w:r w:rsidR="00703B90" w:rsidRPr="00103135">
        <w:rPr>
          <w:rStyle w:val="fontstyle01"/>
          <w:rFonts w:ascii="Times New Roman" w:hAnsi="Times New Roman" w:cs="Times New Roman"/>
          <w:sz w:val="22"/>
          <w:szCs w:val="22"/>
        </w:rPr>
        <w:t xml:space="preserve">2012 </w:t>
      </w:r>
      <w:r w:rsidRPr="00103135">
        <w:rPr>
          <w:rFonts w:ascii="Times New Roman" w:eastAsia="Times New Roman" w:hAnsi="Times New Roman" w:cs="Times New Roman"/>
          <w:shd w:val="clear" w:color="auto" w:fill="FFFFFF"/>
        </w:rPr>
        <w:t xml:space="preserve">MICS is based on a sample of 51,895 households </w:t>
      </w:r>
      <w:r w:rsidR="00703B90" w:rsidRPr="00103135">
        <w:rPr>
          <w:rFonts w:ascii="Times New Roman" w:eastAsia="Times New Roman" w:hAnsi="Times New Roman" w:cs="Times New Roman"/>
          <w:shd w:val="clear" w:color="auto" w:fill="FFFFFF"/>
        </w:rPr>
        <w:t xml:space="preserve">interviewed with a response rate of 98.5% and 2019 MICS is based on a sample of 61,246 </w:t>
      </w:r>
      <w:r w:rsidRPr="00103135">
        <w:rPr>
          <w:rFonts w:ascii="Times New Roman" w:eastAsia="Times New Roman" w:hAnsi="Times New Roman" w:cs="Times New Roman"/>
          <w:shd w:val="clear" w:color="auto" w:fill="FFFFFF"/>
        </w:rPr>
        <w:t>interviewed with a response rate of 9</w:t>
      </w:r>
      <w:r w:rsidR="00703B90" w:rsidRPr="00103135">
        <w:rPr>
          <w:rFonts w:ascii="Times New Roman" w:eastAsia="Times New Roman" w:hAnsi="Times New Roman" w:cs="Times New Roman"/>
          <w:shd w:val="clear" w:color="auto" w:fill="FFFFFF"/>
        </w:rPr>
        <w:t>9</w:t>
      </w:r>
      <w:r w:rsidRPr="00103135">
        <w:rPr>
          <w:rFonts w:ascii="Times New Roman" w:eastAsia="Times New Roman" w:hAnsi="Times New Roman" w:cs="Times New Roman"/>
          <w:shd w:val="clear" w:color="auto" w:fill="FFFFFF"/>
        </w:rPr>
        <w:t>.</w:t>
      </w:r>
      <w:r w:rsidR="00703B90" w:rsidRPr="00103135">
        <w:rPr>
          <w:rFonts w:ascii="Times New Roman" w:eastAsia="Times New Roman" w:hAnsi="Times New Roman" w:cs="Times New Roman"/>
          <w:shd w:val="clear" w:color="auto" w:fill="FFFFFF"/>
        </w:rPr>
        <w:t>4</w:t>
      </w:r>
      <w:r w:rsidRPr="00103135">
        <w:rPr>
          <w:rFonts w:ascii="Times New Roman" w:eastAsia="Times New Roman" w:hAnsi="Times New Roman" w:cs="Times New Roman"/>
          <w:shd w:val="clear" w:color="auto" w:fill="FFFFFF"/>
        </w:rPr>
        <w:t>%</w:t>
      </w:r>
      <w:r w:rsidR="00703B90" w:rsidRPr="00103135">
        <w:rPr>
          <w:rFonts w:ascii="Times New Roman" w:eastAsia="Times New Roman" w:hAnsi="Times New Roman" w:cs="Times New Roman"/>
          <w:shd w:val="clear" w:color="auto" w:fill="FFFFFF"/>
        </w:rPr>
        <w:t>. MICS</w:t>
      </w:r>
      <w:r w:rsidRPr="00103135">
        <w:rPr>
          <w:rFonts w:ascii="Times New Roman" w:eastAsia="Times New Roman" w:hAnsi="Times New Roman" w:cs="Times New Roman"/>
          <w:shd w:val="clear" w:color="auto" w:fill="FFFFFF"/>
        </w:rPr>
        <w:t xml:space="preserve"> provides a comprehensive picture of children</w:t>
      </w:r>
      <w:r w:rsidR="00DD64CF" w:rsidRPr="00103135">
        <w:rPr>
          <w:rFonts w:ascii="Times New Roman" w:eastAsia="Times New Roman" w:hAnsi="Times New Roman" w:cs="Times New Roman"/>
          <w:shd w:val="clear" w:color="auto" w:fill="FFFFFF"/>
        </w:rPr>
        <w:t>’s</w:t>
      </w:r>
      <w:r w:rsidRPr="00103135">
        <w:rPr>
          <w:rFonts w:ascii="Times New Roman" w:eastAsia="Times New Roman" w:hAnsi="Times New Roman" w:cs="Times New Roman"/>
          <w:shd w:val="clear" w:color="auto" w:fill="FFFFFF"/>
        </w:rPr>
        <w:t xml:space="preserve"> and women</w:t>
      </w:r>
      <w:r w:rsidR="00DD64CF" w:rsidRPr="00103135">
        <w:rPr>
          <w:rFonts w:ascii="Times New Roman" w:eastAsia="Times New Roman" w:hAnsi="Times New Roman" w:cs="Times New Roman"/>
          <w:shd w:val="clear" w:color="auto" w:fill="FFFFFF"/>
        </w:rPr>
        <w:t>’s</w:t>
      </w:r>
      <w:r w:rsidRPr="00103135">
        <w:rPr>
          <w:rFonts w:ascii="Times New Roman" w:eastAsia="Times New Roman" w:hAnsi="Times New Roman" w:cs="Times New Roman"/>
          <w:shd w:val="clear" w:color="auto" w:fill="FFFFFF"/>
        </w:rPr>
        <w:t xml:space="preserve"> health in the seven administrative divisions (Dhaka, Chittagong, Sylhet, Rajshahi, </w:t>
      </w:r>
      <w:proofErr w:type="spellStart"/>
      <w:r w:rsidRPr="00103135">
        <w:rPr>
          <w:rFonts w:ascii="Times New Roman" w:eastAsia="Times New Roman" w:hAnsi="Times New Roman" w:cs="Times New Roman"/>
          <w:shd w:val="clear" w:color="auto" w:fill="FFFFFF"/>
        </w:rPr>
        <w:t>Rangpur</w:t>
      </w:r>
      <w:proofErr w:type="spellEnd"/>
      <w:r w:rsidRPr="00103135">
        <w:rPr>
          <w:rFonts w:ascii="Times New Roman" w:eastAsia="Times New Roman" w:hAnsi="Times New Roman" w:cs="Times New Roman"/>
          <w:shd w:val="clear" w:color="auto" w:fill="FFFFFF"/>
        </w:rPr>
        <w:t xml:space="preserve">, Barisal, </w:t>
      </w:r>
      <w:del w:id="181" w:author="meshbah rahman" w:date="2021-02-19T20:49:00Z">
        <w:r w:rsidRPr="00103135" w:rsidDel="000A5AA6">
          <w:rPr>
            <w:rFonts w:ascii="Times New Roman" w:eastAsia="Times New Roman" w:hAnsi="Times New Roman" w:cs="Times New Roman"/>
            <w:shd w:val="clear" w:color="auto" w:fill="FFFFFF"/>
          </w:rPr>
          <w:delText>Khulna</w:delText>
        </w:r>
      </w:del>
      <w:ins w:id="182" w:author="meshbah rahman" w:date="2021-02-19T20:49:00Z">
        <w:r w:rsidR="000A5AA6" w:rsidRPr="00103135">
          <w:rPr>
            <w:rFonts w:ascii="Times New Roman" w:eastAsia="Times New Roman" w:hAnsi="Times New Roman" w:cs="Times New Roman"/>
            <w:shd w:val="clear" w:color="auto" w:fill="FFFFFF"/>
          </w:rPr>
          <w:t>and Khulna</w:t>
        </w:r>
      </w:ins>
      <w:r w:rsidRPr="00103135">
        <w:rPr>
          <w:rFonts w:ascii="Times New Roman" w:eastAsia="Times New Roman" w:hAnsi="Times New Roman" w:cs="Times New Roman"/>
          <w:shd w:val="clear" w:color="auto" w:fill="FFFFFF"/>
        </w:rPr>
        <w:t xml:space="preserve">) of Bangladesh. Districts were identified as the main sample strata for sample selection at </w:t>
      </w:r>
      <w:r w:rsidR="00DD64CF" w:rsidRPr="00103135">
        <w:rPr>
          <w:rFonts w:ascii="Times New Roman" w:eastAsia="Times New Roman" w:hAnsi="Times New Roman" w:cs="Times New Roman"/>
          <w:shd w:val="clear" w:color="auto" w:fill="FFFFFF"/>
        </w:rPr>
        <w:t>two</w:t>
      </w:r>
      <w:r w:rsidRPr="00103135">
        <w:rPr>
          <w:rFonts w:ascii="Times New Roman" w:eastAsia="Times New Roman" w:hAnsi="Times New Roman" w:cs="Times New Roman"/>
          <w:shd w:val="clear" w:color="auto" w:fill="FFFFFF"/>
        </w:rPr>
        <w:t xml:space="preserve"> stages</w:t>
      </w:r>
      <w:r w:rsidR="0091378B" w:rsidRPr="00103135">
        <w:rPr>
          <w:rFonts w:ascii="Times New Roman" w:eastAsia="Times New Roman" w:hAnsi="Times New Roman" w:cs="Times New Roman"/>
          <w:shd w:val="clear" w:color="auto" w:fill="FFFFFF"/>
        </w:rPr>
        <w:fldChar w:fldCharType="begin" w:fldLock="1"/>
      </w:r>
      <w:r w:rsidR="00CD29A7" w:rsidRPr="00103135">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11,12&lt;/sup&gt;","plainTextFormattedCitation":"11,12","previouslyFormattedCitation":"&lt;sup&gt;11,12&lt;/sup&gt;"},"properties":{"noteIndex":0},"schema":"https://github.com/citation-style-language/schema/raw/master/csl-citation.json"}</w:instrText>
      </w:r>
      <w:r w:rsidR="0091378B" w:rsidRPr="00103135">
        <w:rPr>
          <w:rFonts w:ascii="Times New Roman" w:eastAsia="Times New Roman" w:hAnsi="Times New Roman" w:cs="Times New Roman"/>
          <w:shd w:val="clear" w:color="auto" w:fill="FFFFFF"/>
        </w:rPr>
        <w:fldChar w:fldCharType="separate"/>
      </w:r>
      <w:r w:rsidR="0091378B" w:rsidRPr="00103135">
        <w:rPr>
          <w:rFonts w:ascii="Times New Roman" w:eastAsia="Times New Roman" w:hAnsi="Times New Roman" w:cs="Times New Roman"/>
          <w:noProof/>
          <w:shd w:val="clear" w:color="auto" w:fill="FFFFFF"/>
          <w:vertAlign w:val="superscript"/>
        </w:rPr>
        <w:t>11,12</w:t>
      </w:r>
      <w:r w:rsidR="0091378B" w:rsidRPr="00103135">
        <w:rPr>
          <w:rFonts w:ascii="Times New Roman" w:eastAsia="Times New Roman" w:hAnsi="Times New Roman" w:cs="Times New Roman"/>
          <w:shd w:val="clear" w:color="auto" w:fill="FFFFFF"/>
        </w:rPr>
        <w:fldChar w:fldCharType="end"/>
      </w:r>
      <w:r w:rsidRPr="00103135">
        <w:rPr>
          <w:rFonts w:ascii="Times New Roman" w:eastAsia="Times New Roman" w:hAnsi="Times New Roman" w:cs="Times New Roman"/>
          <w:shd w:val="clear" w:color="auto" w:fill="FFFFFF"/>
        </w:rPr>
        <w:t xml:space="preserve">. In this study, the child age </w:t>
      </w:r>
      <w:r w:rsidRPr="00103135">
        <w:rPr>
          <w:rFonts w:ascii="Times New Roman" w:eastAsia="Times New Roman" w:hAnsi="Times New Roman" w:cs="Times New Roman"/>
          <w:shd w:val="clear" w:color="auto" w:fill="FFFFFF"/>
        </w:rPr>
        <w:lastRenderedPageBreak/>
        <w:t xml:space="preserve">ranged from </w:t>
      </w:r>
      <w:r w:rsidR="005C3797" w:rsidRPr="00103135">
        <w:rPr>
          <w:rFonts w:ascii="Times New Roman" w:eastAsia="Times New Roman" w:hAnsi="Times New Roman" w:cs="Times New Roman"/>
          <w:shd w:val="clear" w:color="auto" w:fill="FFFFFF"/>
        </w:rPr>
        <w:t>36</w:t>
      </w:r>
      <w:r w:rsidRPr="00103135">
        <w:rPr>
          <w:rFonts w:ascii="Times New Roman" w:eastAsia="Times New Roman" w:hAnsi="Times New Roman" w:cs="Times New Roman"/>
          <w:shd w:val="clear" w:color="auto" w:fill="FFFFFF"/>
        </w:rPr>
        <w:t xml:space="preserve"> to </w:t>
      </w:r>
      <w:r w:rsidR="005C3797" w:rsidRPr="00103135">
        <w:rPr>
          <w:rFonts w:ascii="Times New Roman" w:eastAsia="Times New Roman" w:hAnsi="Times New Roman" w:cs="Times New Roman"/>
          <w:shd w:val="clear" w:color="auto" w:fill="FFFFFF"/>
        </w:rPr>
        <w:t>59</w:t>
      </w:r>
      <w:r w:rsidRPr="00103135">
        <w:rPr>
          <w:rFonts w:ascii="Times New Roman" w:eastAsia="Times New Roman" w:hAnsi="Times New Roman" w:cs="Times New Roman"/>
          <w:shd w:val="clear" w:color="auto" w:fill="FFFFFF"/>
        </w:rPr>
        <w:t xml:space="preserve"> months were included</w:t>
      </w:r>
      <w:r w:rsidR="005C3797" w:rsidRPr="00103135">
        <w:rPr>
          <w:rFonts w:ascii="Times New Roman" w:eastAsia="Times New Roman" w:hAnsi="Times New Roman" w:cs="Times New Roman"/>
          <w:shd w:val="clear" w:color="auto" w:fill="FFFFFF"/>
        </w:rPr>
        <w:t xml:space="preserve">. </w:t>
      </w:r>
      <w:r w:rsidRPr="00103135">
        <w:rPr>
          <w:rFonts w:ascii="Times New Roman" w:eastAsia="Times New Roman" w:hAnsi="Times New Roman" w:cs="Times New Roman"/>
          <w:shd w:val="clear" w:color="auto" w:fill="FFFFFF"/>
        </w:rPr>
        <w:t>Therefore, the sample included</w:t>
      </w:r>
      <w:ins w:id="183" w:author="meshbah rahman" w:date="2021-02-22T02:14:00Z">
        <w:r w:rsidR="00FB6F17">
          <w:rPr>
            <w:rFonts w:ascii="Times New Roman" w:eastAsia="Times New Roman" w:hAnsi="Times New Roman" w:cs="Times New Roman"/>
            <w:shd w:val="clear" w:color="auto" w:fill="FFFFFF"/>
          </w:rPr>
          <w:t xml:space="preserve"> 174</w:t>
        </w:r>
      </w:ins>
      <w:ins w:id="184" w:author="meshbah rahman" w:date="2021-02-22T02:15:00Z">
        <w:r w:rsidR="00FB6F17">
          <w:rPr>
            <w:rFonts w:ascii="Times New Roman" w:eastAsia="Times New Roman" w:hAnsi="Times New Roman" w:cs="Times New Roman"/>
            <w:shd w:val="clear" w:color="auto" w:fill="FFFFFF"/>
          </w:rPr>
          <w:t>94 children where</w:t>
        </w:r>
      </w:ins>
      <w:r w:rsidRPr="00103135">
        <w:rPr>
          <w:rFonts w:ascii="Times New Roman" w:eastAsia="Times New Roman" w:hAnsi="Times New Roman" w:cs="Times New Roman"/>
          <w:shd w:val="clear" w:color="auto" w:fill="FFFFFF"/>
        </w:rPr>
        <w:t xml:space="preserve"> </w:t>
      </w:r>
      <w:r w:rsidR="005C3797" w:rsidRPr="00103135">
        <w:rPr>
          <w:rFonts w:ascii="Times New Roman" w:eastAsia="Times New Roman" w:hAnsi="Times New Roman" w:cs="Times New Roman"/>
          <w:shd w:val="clear" w:color="auto" w:fill="FFFFFF"/>
        </w:rPr>
        <w:t>8148</w:t>
      </w:r>
      <w:r w:rsidRPr="00103135">
        <w:rPr>
          <w:rFonts w:ascii="Times New Roman" w:eastAsia="Times New Roman" w:hAnsi="Times New Roman" w:cs="Times New Roman"/>
          <w:shd w:val="clear" w:color="auto" w:fill="FFFFFF"/>
        </w:rPr>
        <w:t xml:space="preserve"> </w:t>
      </w:r>
      <w:del w:id="185" w:author="meshbah rahman" w:date="2021-02-22T02:15:00Z">
        <w:r w:rsidRPr="00103135" w:rsidDel="00FB6F17">
          <w:rPr>
            <w:rFonts w:ascii="Times New Roman" w:eastAsia="Times New Roman" w:hAnsi="Times New Roman" w:cs="Times New Roman"/>
            <w:shd w:val="clear" w:color="auto" w:fill="FFFFFF"/>
          </w:rPr>
          <w:delText xml:space="preserve">children </w:delText>
        </w:r>
      </w:del>
      <w:ins w:id="186" w:author="meshbah rahman" w:date="2021-02-22T02:15:00Z">
        <w:r w:rsidR="00FB6F17">
          <w:rPr>
            <w:rFonts w:ascii="Times New Roman" w:eastAsia="Times New Roman" w:hAnsi="Times New Roman" w:cs="Times New Roman"/>
            <w:shd w:val="clear" w:color="auto" w:fill="FFFFFF"/>
          </w:rPr>
          <w:t>were</w:t>
        </w:r>
        <w:r w:rsidR="00FB6F17" w:rsidRPr="00103135">
          <w:rPr>
            <w:rFonts w:ascii="Times New Roman" w:eastAsia="Times New Roman" w:hAnsi="Times New Roman" w:cs="Times New Roman"/>
            <w:shd w:val="clear" w:color="auto" w:fill="FFFFFF"/>
          </w:rPr>
          <w:t xml:space="preserve"> </w:t>
        </w:r>
      </w:ins>
      <w:r w:rsidR="005C3797" w:rsidRPr="00103135">
        <w:rPr>
          <w:rFonts w:ascii="Times New Roman" w:eastAsia="Times New Roman" w:hAnsi="Times New Roman" w:cs="Times New Roman"/>
          <w:shd w:val="clear" w:color="auto" w:fill="FFFFFF"/>
        </w:rPr>
        <w:t xml:space="preserve">in 2012 MICS and </w:t>
      </w:r>
      <w:r w:rsidR="00781FF0" w:rsidRPr="00103135">
        <w:rPr>
          <w:rFonts w:ascii="Times New Roman" w:eastAsia="Times New Roman" w:hAnsi="Times New Roman" w:cs="Times New Roman"/>
          <w:shd w:val="clear" w:color="auto" w:fill="FFFFFF"/>
        </w:rPr>
        <w:t xml:space="preserve">9346 children in 2019 MICS </w:t>
      </w:r>
      <w:r w:rsidR="007057EA" w:rsidRPr="00103135">
        <w:rPr>
          <w:rFonts w:ascii="Times New Roman" w:eastAsia="Times New Roman" w:hAnsi="Times New Roman" w:cs="Times New Roman"/>
          <w:shd w:val="clear" w:color="auto" w:fill="FFFFFF"/>
        </w:rPr>
        <w:t xml:space="preserve">having </w:t>
      </w:r>
      <w:r w:rsidRPr="00103135">
        <w:rPr>
          <w:rFonts w:ascii="Times New Roman" w:eastAsia="Times New Roman" w:hAnsi="Times New Roman" w:cs="Times New Roman"/>
          <w:shd w:val="clear" w:color="auto" w:fill="FFFFFF"/>
        </w:rPr>
        <w:t xml:space="preserve">the information about the </w:t>
      </w:r>
      <w:r w:rsidR="007057EA" w:rsidRPr="00103135">
        <w:rPr>
          <w:rFonts w:ascii="Times New Roman" w:eastAsia="Times New Roman" w:hAnsi="Times New Roman" w:cs="Times New Roman"/>
          <w:shd w:val="clear" w:color="auto" w:fill="FFFFFF"/>
        </w:rPr>
        <w:t>ECD</w:t>
      </w:r>
      <w:r w:rsidR="009764E0" w:rsidRPr="00103135">
        <w:rPr>
          <w:rFonts w:ascii="Times New Roman" w:eastAsia="Times New Roman" w:hAnsi="Times New Roman" w:cs="Times New Roman"/>
          <w:shd w:val="clear" w:color="auto" w:fill="FFFFFF"/>
        </w:rPr>
        <w:t xml:space="preserve"> and used </w:t>
      </w:r>
      <w:del w:id="187" w:author="meshbah rahman" w:date="2021-02-22T02:16:00Z">
        <w:r w:rsidR="003B3A47" w:rsidRPr="00103135" w:rsidDel="00FB6F17">
          <w:rPr>
            <w:rFonts w:ascii="Times New Roman" w:eastAsia="Times New Roman" w:hAnsi="Times New Roman" w:cs="Times New Roman"/>
            <w:shd w:val="clear" w:color="auto" w:fill="FFFFFF"/>
          </w:rPr>
          <w:delText>for</w:delText>
        </w:r>
        <w:r w:rsidR="009764E0" w:rsidRPr="00103135" w:rsidDel="00FB6F17">
          <w:rPr>
            <w:rFonts w:ascii="Times New Roman" w:eastAsia="Times New Roman" w:hAnsi="Times New Roman" w:cs="Times New Roman"/>
            <w:shd w:val="clear" w:color="auto" w:fill="FFFFFF"/>
          </w:rPr>
          <w:delText xml:space="preserve"> </w:delText>
        </w:r>
      </w:del>
      <w:ins w:id="188" w:author="meshbah rahman" w:date="2021-02-22T02:16:00Z">
        <w:r w:rsidR="00FB6F17">
          <w:rPr>
            <w:rFonts w:ascii="Times New Roman" w:eastAsia="Times New Roman" w:hAnsi="Times New Roman" w:cs="Times New Roman"/>
            <w:shd w:val="clear" w:color="auto" w:fill="FFFFFF"/>
          </w:rPr>
          <w:t xml:space="preserve">in </w:t>
        </w:r>
      </w:ins>
      <w:r w:rsidR="009764E0" w:rsidRPr="00103135">
        <w:rPr>
          <w:rFonts w:ascii="Times New Roman" w:eastAsia="Times New Roman" w:hAnsi="Times New Roman" w:cs="Times New Roman"/>
          <w:shd w:val="clear" w:color="auto" w:fill="FFFFFF"/>
        </w:rPr>
        <w:t>analysis</w:t>
      </w:r>
      <w:r w:rsidRPr="00103135">
        <w:rPr>
          <w:rFonts w:ascii="Times New Roman" w:eastAsia="Times New Roman" w:hAnsi="Times New Roman" w:cs="Times New Roman"/>
          <w:shd w:val="clear" w:color="auto" w:fill="FFFFFF"/>
        </w:rPr>
        <w:t>.</w:t>
      </w:r>
    </w:p>
    <w:p w14:paraId="6D35E2CD" w14:textId="77777777" w:rsidR="006702B8" w:rsidRPr="00103135" w:rsidRDefault="006702B8" w:rsidP="00103135">
      <w:pPr>
        <w:spacing w:after="0" w:line="480" w:lineRule="auto"/>
        <w:contextualSpacing/>
        <w:jc w:val="both"/>
        <w:rPr>
          <w:rFonts w:ascii="Times New Roman" w:hAnsi="Times New Roman" w:cs="Times New Roman"/>
          <w:color w:val="000000"/>
        </w:rPr>
      </w:pPr>
    </w:p>
    <w:p w14:paraId="5C97BD96" w14:textId="0E63B9F7" w:rsidR="00DC7665" w:rsidRPr="00103135" w:rsidRDefault="002224ED" w:rsidP="00103135">
      <w:pPr>
        <w:spacing w:after="0" w:line="480" w:lineRule="auto"/>
        <w:contextualSpacing/>
        <w:jc w:val="both"/>
        <w:rPr>
          <w:rStyle w:val="fontstyle01"/>
          <w:rFonts w:ascii="Times New Roman" w:hAnsi="Times New Roman" w:cs="Times New Roman"/>
          <w:b/>
          <w:sz w:val="22"/>
          <w:szCs w:val="22"/>
        </w:rPr>
      </w:pPr>
      <w:r w:rsidRPr="00103135">
        <w:rPr>
          <w:rStyle w:val="fontstyle01"/>
          <w:rFonts w:ascii="Times New Roman" w:hAnsi="Times New Roman" w:cs="Times New Roman"/>
          <w:b/>
          <w:sz w:val="22"/>
          <w:szCs w:val="22"/>
        </w:rPr>
        <w:t>Early Childhood Development</w:t>
      </w:r>
      <w:r w:rsidR="006702B8" w:rsidRPr="00103135">
        <w:rPr>
          <w:rStyle w:val="fontstyle01"/>
          <w:rFonts w:ascii="Times New Roman" w:hAnsi="Times New Roman" w:cs="Times New Roman"/>
          <w:b/>
          <w:sz w:val="22"/>
          <w:szCs w:val="22"/>
        </w:rPr>
        <w:t xml:space="preserve"> Index</w:t>
      </w:r>
    </w:p>
    <w:p w14:paraId="3D830A50" w14:textId="24BB9562" w:rsidR="002224ED" w:rsidRPr="00103135" w:rsidRDefault="004B44D8"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t xml:space="preserve">The primary objective of the Early Childhood Development Index (ECDI) is to inform public policy on the development status of children in Bangladesh. </w:t>
      </w:r>
      <w:r w:rsidR="00471F00" w:rsidRPr="00103135">
        <w:rPr>
          <w:rFonts w:ascii="Times New Roman" w:hAnsi="Times New Roman" w:cs="Times New Roman"/>
        </w:rPr>
        <w:t xml:space="preserve">To measure early childhood development UNICEF made a great contribution by developing the </w:t>
      </w:r>
      <w:r w:rsidR="0091378B" w:rsidRPr="00103135">
        <w:rPr>
          <w:rFonts w:ascii="Times New Roman" w:hAnsi="Times New Roman" w:cs="Times New Roman"/>
        </w:rPr>
        <w:t>ECDI</w:t>
      </w:r>
      <w:r w:rsidR="00471F00" w:rsidRPr="00103135">
        <w:rPr>
          <w:rFonts w:ascii="Times New Roman" w:hAnsi="Times New Roman" w:cs="Times New Roman"/>
        </w:rPr>
        <w:t xml:space="preserve"> questionnaire</w:t>
      </w:r>
      <w:r w:rsidR="008178FB" w:rsidRPr="00103135">
        <w:rPr>
          <w:rFonts w:ascii="Times New Roman" w:hAnsi="Times New Roman" w:cs="Times New Roman"/>
        </w:rPr>
        <w:t>. The ECDI began to materialize when UNICEF, working with countries and partners, designed indicators to assess the quality of a child’s home environment</w:t>
      </w:r>
      <w:r w:rsidR="00DD64CF" w:rsidRPr="00103135">
        <w:rPr>
          <w:rFonts w:ascii="Times New Roman" w:hAnsi="Times New Roman" w:cs="Times New Roman"/>
        </w:rPr>
        <w:t>,</w:t>
      </w:r>
      <w:r w:rsidR="008178FB" w:rsidRPr="00103135">
        <w:rPr>
          <w:rFonts w:ascii="Times New Roman" w:hAnsi="Times New Roman" w:cs="Times New Roman"/>
        </w:rPr>
        <w:t xml:space="preserve"> and access to early childhood care and education</w:t>
      </w:r>
      <w:r w:rsidRPr="00103135">
        <w:rPr>
          <w:rFonts w:ascii="Times New Roman" w:hAnsi="Times New Roman" w:cs="Times New Roman"/>
        </w:rPr>
        <w:t xml:space="preserve"> (ECCE)</w:t>
      </w:r>
      <w:r w:rsidR="008178FB" w:rsidRPr="00103135">
        <w:rPr>
          <w:rFonts w:ascii="Times New Roman" w:hAnsi="Times New Roman" w:cs="Times New Roman"/>
        </w:rPr>
        <w:t>.</w:t>
      </w:r>
      <w:r w:rsidR="00DE1F7C" w:rsidRPr="00103135">
        <w:rPr>
          <w:rFonts w:ascii="Times New Roman" w:hAnsi="Times New Roman" w:cs="Times New Roman"/>
        </w:rPr>
        <w:t xml:space="preserve"> </w:t>
      </w:r>
      <w:r w:rsidR="00471F00" w:rsidRPr="00103135">
        <w:rPr>
          <w:rFonts w:ascii="Times New Roman" w:hAnsi="Times New Roman" w:cs="Times New Roman"/>
        </w:rPr>
        <w:t>From UNICEF’s the ECDI was 1st initiated in 2009 during the 4th round of MICS (2012 MICS) and has been available in the following survey.</w:t>
      </w:r>
      <w:r w:rsidR="00DE1F7C" w:rsidRPr="00103135">
        <w:rPr>
          <w:rFonts w:ascii="Times New Roman" w:hAnsi="Times New Roman" w:cs="Times New Roman"/>
        </w:rPr>
        <w:t xml:space="preserve"> It includes 10 </w:t>
      </w:r>
      <w:r w:rsidR="00CD29A7" w:rsidRPr="00103135">
        <w:rPr>
          <w:rFonts w:ascii="Times New Roman" w:hAnsi="Times New Roman" w:cs="Times New Roman"/>
        </w:rPr>
        <w:t xml:space="preserve">dichotomous (yes/no) </w:t>
      </w:r>
      <w:r w:rsidR="00DE1F7C" w:rsidRPr="00103135">
        <w:rPr>
          <w:rFonts w:ascii="Times New Roman" w:hAnsi="Times New Roman" w:cs="Times New Roman"/>
        </w:rPr>
        <w:t xml:space="preserve">items in four early developmental domains: </w:t>
      </w:r>
      <w:r w:rsidR="00CD29A7" w:rsidRPr="00103135">
        <w:rPr>
          <w:rFonts w:ascii="Times New Roman" w:hAnsi="Times New Roman" w:cs="Times New Roman"/>
        </w:rPr>
        <w:t xml:space="preserve">Literacy-numeracy </w:t>
      </w:r>
      <w:r w:rsidR="00DE1F7C" w:rsidRPr="00103135">
        <w:rPr>
          <w:rFonts w:ascii="Times New Roman" w:hAnsi="Times New Roman" w:cs="Times New Roman"/>
        </w:rPr>
        <w:t>(3 items), physical (2 items), social-emotional (3 items)</w:t>
      </w:r>
      <w:r w:rsidR="00DD64CF" w:rsidRPr="00103135">
        <w:rPr>
          <w:rFonts w:ascii="Times New Roman" w:hAnsi="Times New Roman" w:cs="Times New Roman"/>
        </w:rPr>
        <w:t>,</w:t>
      </w:r>
      <w:r w:rsidR="00DE1F7C" w:rsidRPr="00103135">
        <w:rPr>
          <w:rFonts w:ascii="Times New Roman" w:hAnsi="Times New Roman" w:cs="Times New Roman"/>
        </w:rPr>
        <w:t xml:space="preserve"> and approaches to learning (2 items). </w:t>
      </w:r>
      <w:r w:rsidR="004E0592" w:rsidRPr="00103135">
        <w:rPr>
          <w:rFonts w:ascii="Times New Roman" w:hAnsi="Times New Roman" w:cs="Times New Roman"/>
        </w:rPr>
        <w:t xml:space="preserve">The MICS includes questions in the ECD module for children under five and is addressed to mothers (or caregivers) of children ages 3 and 4 </w:t>
      </w:r>
      <w:r w:rsidR="00CD29A7" w:rsidRPr="00103135">
        <w:rPr>
          <w:rFonts w:ascii="Times New Roman" w:hAnsi="Times New Roman" w:cs="Times New Roman"/>
        </w:rPr>
        <w:fldChar w:fldCharType="begin" w:fldLock="1"/>
      </w:r>
      <w:r w:rsidR="00066D4C" w:rsidRPr="00103135">
        <w:rPr>
          <w:rFonts w:ascii="Times New Roman" w:hAnsi="Times New Roman" w:cs="Times New Roman"/>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lt;sup&gt;8&lt;/sup&gt;","plainTextFormattedCitation":"8","previouslyFormattedCitation":"&lt;sup&gt;8&lt;/sup&gt;"},"properties":{"noteIndex":0},"schema":"https://github.com/citation-style-language/schema/raw/master/csl-citation.json"}</w:instrText>
      </w:r>
      <w:r w:rsidR="00CD29A7" w:rsidRPr="00103135">
        <w:rPr>
          <w:rFonts w:ascii="Times New Roman" w:hAnsi="Times New Roman" w:cs="Times New Roman"/>
        </w:rPr>
        <w:fldChar w:fldCharType="separate"/>
      </w:r>
      <w:r w:rsidR="00CD29A7" w:rsidRPr="00103135">
        <w:rPr>
          <w:rFonts w:ascii="Times New Roman" w:hAnsi="Times New Roman" w:cs="Times New Roman"/>
          <w:noProof/>
          <w:vertAlign w:val="superscript"/>
        </w:rPr>
        <w:t>8</w:t>
      </w:r>
      <w:r w:rsidR="00CD29A7" w:rsidRPr="00103135">
        <w:rPr>
          <w:rFonts w:ascii="Times New Roman" w:hAnsi="Times New Roman" w:cs="Times New Roman"/>
        </w:rPr>
        <w:fldChar w:fldCharType="end"/>
      </w:r>
      <w:r w:rsidR="004E0592" w:rsidRPr="00103135">
        <w:rPr>
          <w:rFonts w:ascii="Times New Roman" w:hAnsi="Times New Roman" w:cs="Times New Roman"/>
        </w:rPr>
        <w:t>.</w:t>
      </w:r>
    </w:p>
    <w:p w14:paraId="17FF2230" w14:textId="77777777" w:rsidR="00CD29A7" w:rsidRPr="00103135" w:rsidRDefault="00CD29A7" w:rsidP="00103135">
      <w:pPr>
        <w:spacing w:after="0" w:line="480" w:lineRule="auto"/>
        <w:contextualSpacing/>
        <w:jc w:val="both"/>
        <w:rPr>
          <w:rFonts w:ascii="Times New Roman" w:hAnsi="Times New Roman" w:cs="Times New Roman"/>
          <w:b/>
          <w:bCs/>
        </w:rPr>
      </w:pPr>
    </w:p>
    <w:p w14:paraId="642F70D2" w14:textId="64833117" w:rsidR="00F90093" w:rsidRPr="00103135" w:rsidRDefault="00F90093" w:rsidP="00103135">
      <w:pPr>
        <w:spacing w:after="0" w:line="480" w:lineRule="auto"/>
        <w:contextualSpacing/>
        <w:jc w:val="both"/>
        <w:rPr>
          <w:rFonts w:ascii="Times New Roman" w:hAnsi="Times New Roman" w:cs="Times New Roman"/>
          <w:b/>
          <w:bCs/>
        </w:rPr>
      </w:pPr>
      <w:r w:rsidRPr="00103135">
        <w:rPr>
          <w:rFonts w:ascii="Times New Roman" w:hAnsi="Times New Roman" w:cs="Times New Roman"/>
          <w:b/>
          <w:bCs/>
        </w:rPr>
        <w:t>Outcomes variable</w:t>
      </w:r>
    </w:p>
    <w:p w14:paraId="5EC7898F" w14:textId="6BC84E5B" w:rsidR="00F90093" w:rsidRPr="00103135" w:rsidRDefault="003C238F" w:rsidP="00103135">
      <w:pPr>
        <w:spacing w:after="0" w:line="480" w:lineRule="auto"/>
        <w:contextualSpacing/>
        <w:jc w:val="both"/>
        <w:rPr>
          <w:rStyle w:val="fontstyle01"/>
          <w:rFonts w:ascii="Times New Roman" w:hAnsi="Times New Roman" w:cs="Times New Roman"/>
          <w:sz w:val="22"/>
          <w:szCs w:val="22"/>
        </w:rPr>
      </w:pPr>
      <w:r w:rsidRPr="00103135">
        <w:rPr>
          <w:rStyle w:val="fontstyle01"/>
          <w:rFonts w:ascii="Times New Roman" w:hAnsi="Times New Roman" w:cs="Times New Roman"/>
          <w:sz w:val="22"/>
          <w:szCs w:val="22"/>
        </w:rPr>
        <w:t>For creating the outcome variable (ECD status), f</w:t>
      </w:r>
      <w:r w:rsidR="002F20D8" w:rsidRPr="00103135">
        <w:rPr>
          <w:rStyle w:val="fontstyle01"/>
          <w:rFonts w:ascii="Times New Roman" w:hAnsi="Times New Roman" w:cs="Times New Roman"/>
          <w:sz w:val="22"/>
          <w:szCs w:val="22"/>
        </w:rPr>
        <w:t>or</w:t>
      </w:r>
      <w:r w:rsidR="00F23C50" w:rsidRPr="00103135">
        <w:rPr>
          <w:rStyle w:val="fontstyle01"/>
          <w:rFonts w:ascii="Times New Roman" w:hAnsi="Times New Roman" w:cs="Times New Roman"/>
          <w:sz w:val="22"/>
          <w:szCs w:val="22"/>
        </w:rPr>
        <w:t xml:space="preserve"> each </w:t>
      </w:r>
      <w:r w:rsidRPr="00103135">
        <w:rPr>
          <w:rStyle w:val="fontstyle01"/>
          <w:rFonts w:ascii="Times New Roman" w:hAnsi="Times New Roman" w:cs="Times New Roman"/>
          <w:sz w:val="22"/>
          <w:szCs w:val="22"/>
        </w:rPr>
        <w:t xml:space="preserve">ECDI </w:t>
      </w:r>
      <w:r w:rsidR="00AD2F51" w:rsidRPr="00103135">
        <w:rPr>
          <w:rStyle w:val="fontstyle01"/>
          <w:rFonts w:ascii="Times New Roman" w:hAnsi="Times New Roman" w:cs="Times New Roman"/>
          <w:sz w:val="22"/>
          <w:szCs w:val="22"/>
        </w:rPr>
        <w:t>domain</w:t>
      </w:r>
      <w:r w:rsidR="00F23C50" w:rsidRPr="00103135">
        <w:rPr>
          <w:rStyle w:val="fontstyle01"/>
          <w:rFonts w:ascii="Times New Roman" w:hAnsi="Times New Roman" w:cs="Times New Roman"/>
          <w:sz w:val="22"/>
          <w:szCs w:val="22"/>
        </w:rPr>
        <w:t>, a score of 1 was assigned to each ‘</w:t>
      </w:r>
      <w:r w:rsidR="006702B8" w:rsidRPr="00103135">
        <w:rPr>
          <w:rStyle w:val="fontstyle01"/>
          <w:rFonts w:ascii="Times New Roman" w:hAnsi="Times New Roman" w:cs="Times New Roman"/>
          <w:sz w:val="22"/>
          <w:szCs w:val="22"/>
        </w:rPr>
        <w:t xml:space="preserve">developmentally </w:t>
      </w:r>
      <w:r w:rsidR="00F23C50" w:rsidRPr="00103135">
        <w:rPr>
          <w:rStyle w:val="fontstyle01"/>
          <w:rFonts w:ascii="Times New Roman" w:hAnsi="Times New Roman" w:cs="Times New Roman"/>
          <w:sz w:val="22"/>
          <w:szCs w:val="22"/>
        </w:rPr>
        <w:t>on track’ and a score of 0 for ‘</w:t>
      </w:r>
      <w:r w:rsidR="006702B8" w:rsidRPr="00103135">
        <w:rPr>
          <w:rStyle w:val="fontstyle01"/>
          <w:rFonts w:ascii="Times New Roman" w:hAnsi="Times New Roman" w:cs="Times New Roman"/>
          <w:sz w:val="22"/>
          <w:szCs w:val="22"/>
        </w:rPr>
        <w:t>developmentally delay</w:t>
      </w:r>
      <w:r w:rsidR="00F23C50" w:rsidRPr="00103135">
        <w:rPr>
          <w:rStyle w:val="fontstyle01"/>
          <w:rFonts w:ascii="Times New Roman" w:hAnsi="Times New Roman" w:cs="Times New Roman"/>
          <w:sz w:val="22"/>
          <w:szCs w:val="22"/>
        </w:rPr>
        <w:t>’.</w:t>
      </w:r>
      <w:r w:rsidR="00F90093" w:rsidRPr="00103135">
        <w:rPr>
          <w:rStyle w:val="fontstyle01"/>
          <w:rFonts w:ascii="Times New Roman" w:hAnsi="Times New Roman" w:cs="Times New Roman"/>
          <w:sz w:val="22"/>
          <w:szCs w:val="22"/>
        </w:rPr>
        <w:t xml:space="preserve"> </w:t>
      </w:r>
      <w:r w:rsidR="00AD2F51" w:rsidRPr="00103135">
        <w:rPr>
          <w:rStyle w:val="fontstyle01"/>
          <w:rFonts w:ascii="Times New Roman" w:hAnsi="Times New Roman" w:cs="Times New Roman"/>
          <w:sz w:val="22"/>
          <w:szCs w:val="22"/>
        </w:rPr>
        <w:t>ECDI</w:t>
      </w:r>
      <w:r w:rsidR="00F90093" w:rsidRPr="00103135">
        <w:rPr>
          <w:rStyle w:val="fontstyle01"/>
          <w:rFonts w:ascii="Times New Roman" w:hAnsi="Times New Roman" w:cs="Times New Roman"/>
          <w:sz w:val="22"/>
          <w:szCs w:val="22"/>
        </w:rPr>
        <w:t xml:space="preserve"> variable </w:t>
      </w:r>
      <w:r w:rsidR="002F20D8" w:rsidRPr="00103135">
        <w:rPr>
          <w:rStyle w:val="fontstyle01"/>
          <w:rFonts w:ascii="Times New Roman" w:hAnsi="Times New Roman" w:cs="Times New Roman"/>
          <w:sz w:val="22"/>
          <w:szCs w:val="22"/>
        </w:rPr>
        <w:t>then</w:t>
      </w:r>
      <w:r w:rsidR="00F90093" w:rsidRPr="00103135">
        <w:rPr>
          <w:rStyle w:val="fontstyle01"/>
          <w:rFonts w:ascii="Times New Roman" w:hAnsi="Times New Roman" w:cs="Times New Roman"/>
          <w:sz w:val="22"/>
          <w:szCs w:val="22"/>
        </w:rPr>
        <w:t xml:space="preserve"> constructed based on the summation of these scores and used as </w:t>
      </w:r>
      <w:r w:rsidR="00446BAB" w:rsidRPr="00103135">
        <w:rPr>
          <w:rStyle w:val="fontstyle01"/>
          <w:rFonts w:ascii="Times New Roman" w:hAnsi="Times New Roman" w:cs="Times New Roman"/>
          <w:sz w:val="22"/>
          <w:szCs w:val="22"/>
        </w:rPr>
        <w:t xml:space="preserve">the </w:t>
      </w:r>
      <w:r w:rsidR="00F90093" w:rsidRPr="00103135">
        <w:rPr>
          <w:rStyle w:val="fontstyle01"/>
          <w:rFonts w:ascii="Times New Roman" w:hAnsi="Times New Roman" w:cs="Times New Roman"/>
          <w:sz w:val="22"/>
          <w:szCs w:val="22"/>
        </w:rPr>
        <w:t xml:space="preserve">outcome variable. This had a possible range of 0 to </w:t>
      </w:r>
      <w:r w:rsidR="00AD2F51" w:rsidRPr="00103135">
        <w:rPr>
          <w:rStyle w:val="fontstyle01"/>
          <w:rFonts w:ascii="Times New Roman" w:hAnsi="Times New Roman" w:cs="Times New Roman"/>
          <w:sz w:val="22"/>
          <w:szCs w:val="22"/>
        </w:rPr>
        <w:t>4</w:t>
      </w:r>
      <w:r w:rsidR="00F90093" w:rsidRPr="00103135">
        <w:rPr>
          <w:rStyle w:val="fontstyle01"/>
          <w:rFonts w:ascii="Times New Roman" w:hAnsi="Times New Roman" w:cs="Times New Roman"/>
          <w:sz w:val="22"/>
          <w:szCs w:val="22"/>
        </w:rPr>
        <w:t xml:space="preserve">, whereby </w:t>
      </w:r>
      <w:r w:rsidR="00AD2F51" w:rsidRPr="00103135">
        <w:rPr>
          <w:rStyle w:val="fontstyle01"/>
          <w:rFonts w:ascii="Times New Roman" w:hAnsi="Times New Roman" w:cs="Times New Roman"/>
          <w:sz w:val="22"/>
          <w:szCs w:val="22"/>
        </w:rPr>
        <w:t>at least three of these four domains</w:t>
      </w:r>
      <w:r w:rsidR="00066D4C" w:rsidRPr="00103135">
        <w:rPr>
          <w:rStyle w:val="fontstyle01"/>
          <w:rFonts w:ascii="Times New Roman" w:hAnsi="Times New Roman" w:cs="Times New Roman"/>
          <w:sz w:val="22"/>
          <w:szCs w:val="22"/>
        </w:rPr>
        <w:t xml:space="preserve"> or scores greater than or equals to three were</w:t>
      </w:r>
      <w:r w:rsidR="00F90093" w:rsidRPr="00103135">
        <w:rPr>
          <w:rStyle w:val="fontstyle01"/>
          <w:rFonts w:ascii="Times New Roman" w:hAnsi="Times New Roman" w:cs="Times New Roman"/>
          <w:sz w:val="22"/>
          <w:szCs w:val="22"/>
        </w:rPr>
        <w:t xml:space="preserve"> indicated </w:t>
      </w:r>
      <w:r w:rsidR="00AD2F51" w:rsidRPr="00103135">
        <w:rPr>
          <w:rStyle w:val="fontstyle01"/>
          <w:rFonts w:ascii="Times New Roman" w:hAnsi="Times New Roman" w:cs="Times New Roman"/>
          <w:sz w:val="22"/>
          <w:szCs w:val="22"/>
        </w:rPr>
        <w:t>developmentally on track</w:t>
      </w:r>
      <w:r w:rsidR="00A42575" w:rsidRPr="00103135">
        <w:rPr>
          <w:rStyle w:val="fontstyle01"/>
          <w:rFonts w:ascii="Times New Roman" w:hAnsi="Times New Roman" w:cs="Times New Roman"/>
          <w:sz w:val="22"/>
          <w:szCs w:val="22"/>
        </w:rPr>
        <w:t xml:space="preserve"> and the rest scores were treated as to fall in the category of</w:t>
      </w:r>
      <w:r w:rsidR="006702B8" w:rsidRPr="00103135">
        <w:rPr>
          <w:rStyle w:val="fontstyle01"/>
          <w:rFonts w:ascii="Times New Roman" w:hAnsi="Times New Roman" w:cs="Times New Roman"/>
          <w:sz w:val="22"/>
          <w:szCs w:val="22"/>
        </w:rPr>
        <w:t xml:space="preserve"> </w:t>
      </w:r>
      <w:r w:rsidR="00A42575" w:rsidRPr="00103135">
        <w:rPr>
          <w:rStyle w:val="fontstyle01"/>
          <w:rFonts w:ascii="Times New Roman" w:hAnsi="Times New Roman" w:cs="Times New Roman"/>
          <w:sz w:val="22"/>
          <w:szCs w:val="22"/>
        </w:rPr>
        <w:t xml:space="preserve">developmentally </w:t>
      </w:r>
      <w:r w:rsidR="006702B8" w:rsidRPr="00103135">
        <w:rPr>
          <w:rStyle w:val="fontstyle01"/>
          <w:rFonts w:ascii="Times New Roman" w:hAnsi="Times New Roman" w:cs="Times New Roman"/>
          <w:sz w:val="22"/>
          <w:szCs w:val="22"/>
        </w:rPr>
        <w:t>delay</w:t>
      </w:r>
      <w:r w:rsidR="00A42575" w:rsidRPr="00103135">
        <w:rPr>
          <w:rStyle w:val="fontstyle01"/>
          <w:rFonts w:ascii="Times New Roman" w:hAnsi="Times New Roman" w:cs="Times New Roman"/>
          <w:sz w:val="22"/>
          <w:szCs w:val="22"/>
        </w:rPr>
        <w:t xml:space="preserve"> </w:t>
      </w:r>
      <w:r w:rsidR="00066D4C" w:rsidRPr="00103135">
        <w:rPr>
          <w:rStyle w:val="fontstyle01"/>
          <w:rFonts w:ascii="Times New Roman" w:hAnsi="Times New Roman" w:cs="Times New Roman"/>
          <w:sz w:val="22"/>
          <w:szCs w:val="22"/>
        </w:rPr>
        <w:fldChar w:fldCharType="begin" w:fldLock="1"/>
      </w:r>
      <w:r w:rsidR="00D40C7C" w:rsidRPr="00103135">
        <w:rPr>
          <w:rStyle w:val="fontstyle01"/>
          <w:rFonts w:ascii="Times New Roman" w:hAnsi="Times New Roman" w:cs="Times New Roman"/>
          <w:sz w:val="22"/>
          <w:szCs w:val="22"/>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mendeley":{"formattedCitation":"&lt;sup&gt;11,12&lt;/sup&gt;","plainTextFormattedCitation":"11,12","previouslyFormattedCitation":"&lt;sup&gt;11,12&lt;/sup&gt;"},"properties":{"noteIndex":0},"schema":"https://github.com/citation-style-language/schema/raw/master/csl-citation.json"}</w:instrText>
      </w:r>
      <w:r w:rsidR="00066D4C" w:rsidRPr="00103135">
        <w:rPr>
          <w:rStyle w:val="fontstyle01"/>
          <w:rFonts w:ascii="Times New Roman" w:hAnsi="Times New Roman" w:cs="Times New Roman"/>
          <w:sz w:val="22"/>
          <w:szCs w:val="22"/>
        </w:rPr>
        <w:fldChar w:fldCharType="separate"/>
      </w:r>
      <w:r w:rsidR="00066D4C" w:rsidRPr="00103135">
        <w:rPr>
          <w:rStyle w:val="fontstyle01"/>
          <w:rFonts w:ascii="Times New Roman" w:hAnsi="Times New Roman" w:cs="Times New Roman"/>
          <w:noProof/>
          <w:sz w:val="22"/>
          <w:szCs w:val="22"/>
          <w:vertAlign w:val="superscript"/>
        </w:rPr>
        <w:t>11,12</w:t>
      </w:r>
      <w:r w:rsidR="00066D4C" w:rsidRPr="00103135">
        <w:rPr>
          <w:rStyle w:val="fontstyle01"/>
          <w:rFonts w:ascii="Times New Roman" w:hAnsi="Times New Roman" w:cs="Times New Roman"/>
          <w:sz w:val="22"/>
          <w:szCs w:val="22"/>
        </w:rPr>
        <w:fldChar w:fldCharType="end"/>
      </w:r>
      <w:r w:rsidR="00F90093" w:rsidRPr="00103135">
        <w:rPr>
          <w:rStyle w:val="fontstyle01"/>
          <w:rFonts w:ascii="Times New Roman" w:hAnsi="Times New Roman" w:cs="Times New Roman"/>
          <w:sz w:val="22"/>
          <w:szCs w:val="22"/>
        </w:rPr>
        <w:t>.</w:t>
      </w:r>
    </w:p>
    <w:p w14:paraId="77D554DC" w14:textId="77777777" w:rsidR="006702B8" w:rsidRPr="00103135" w:rsidRDefault="006702B8" w:rsidP="00103135">
      <w:pPr>
        <w:spacing w:after="0" w:line="480" w:lineRule="auto"/>
        <w:contextualSpacing/>
        <w:jc w:val="both"/>
        <w:rPr>
          <w:rStyle w:val="fontstyle01"/>
          <w:rFonts w:ascii="Times New Roman" w:hAnsi="Times New Roman" w:cs="Times New Roman"/>
          <w:sz w:val="22"/>
          <w:szCs w:val="22"/>
        </w:rPr>
      </w:pPr>
    </w:p>
    <w:p w14:paraId="0B81A725" w14:textId="402A1617" w:rsidR="00DC7665" w:rsidRPr="00103135" w:rsidRDefault="00DC7665" w:rsidP="00103135">
      <w:pPr>
        <w:spacing w:after="0" w:line="480" w:lineRule="auto"/>
        <w:contextualSpacing/>
        <w:jc w:val="both"/>
        <w:rPr>
          <w:rStyle w:val="fontstyle01"/>
          <w:rFonts w:ascii="Times New Roman" w:hAnsi="Times New Roman" w:cs="Times New Roman"/>
          <w:b/>
          <w:sz w:val="22"/>
          <w:szCs w:val="22"/>
        </w:rPr>
      </w:pPr>
      <w:commentRangeStart w:id="189"/>
      <w:r w:rsidRPr="00103135">
        <w:rPr>
          <w:rStyle w:val="fontstyle01"/>
          <w:rFonts w:ascii="Times New Roman" w:hAnsi="Times New Roman" w:cs="Times New Roman"/>
          <w:b/>
          <w:sz w:val="22"/>
          <w:szCs w:val="22"/>
        </w:rPr>
        <w:t>Covariates</w:t>
      </w:r>
    </w:p>
    <w:p w14:paraId="0655EEA6" w14:textId="3C736C7A" w:rsidR="001E018A" w:rsidRPr="00103135" w:rsidRDefault="001E018A" w:rsidP="00103135">
      <w:pPr>
        <w:spacing w:after="0" w:line="480" w:lineRule="auto"/>
        <w:contextualSpacing/>
        <w:jc w:val="both"/>
        <w:rPr>
          <w:rStyle w:val="fontstyle01"/>
          <w:rFonts w:ascii="Times New Roman" w:hAnsi="Times New Roman" w:cs="Times New Roman"/>
          <w:bCs/>
          <w:sz w:val="22"/>
          <w:szCs w:val="22"/>
        </w:rPr>
      </w:pPr>
      <w:r w:rsidRPr="00103135">
        <w:rPr>
          <w:rStyle w:val="fontstyle01"/>
          <w:rFonts w:ascii="Times New Roman" w:hAnsi="Times New Roman" w:cs="Times New Roman"/>
          <w:sz w:val="22"/>
          <w:szCs w:val="22"/>
        </w:rPr>
        <w:lastRenderedPageBreak/>
        <w:t>For identifying the factors associated with ECD</w:t>
      </w:r>
      <w:r w:rsidR="003C238F" w:rsidRPr="00103135">
        <w:rPr>
          <w:rStyle w:val="fontstyle01"/>
          <w:rFonts w:ascii="Times New Roman" w:hAnsi="Times New Roman" w:cs="Times New Roman"/>
          <w:sz w:val="22"/>
          <w:szCs w:val="22"/>
        </w:rPr>
        <w:t xml:space="preserve"> status</w:t>
      </w:r>
      <w:r w:rsidRPr="00103135">
        <w:rPr>
          <w:rStyle w:val="fontstyle01"/>
          <w:rFonts w:ascii="Times New Roman" w:hAnsi="Times New Roman" w:cs="Times New Roman"/>
          <w:sz w:val="22"/>
          <w:szCs w:val="22"/>
        </w:rPr>
        <w:t xml:space="preserve"> some reliable variables are selected as of the respondent. </w:t>
      </w:r>
      <w:r w:rsidRPr="00103135">
        <w:rPr>
          <w:rStyle w:val="fontstyle01"/>
          <w:rFonts w:ascii="Times New Roman" w:hAnsi="Times New Roman" w:cs="Times New Roman"/>
          <w:bCs/>
          <w:sz w:val="22"/>
          <w:szCs w:val="22"/>
        </w:rPr>
        <w:t xml:space="preserve">A set of covariates such as </w:t>
      </w:r>
      <w:r w:rsidRPr="00103135">
        <w:rPr>
          <w:rStyle w:val="fontstyle01"/>
          <w:rFonts w:ascii="Times New Roman" w:hAnsi="Times New Roman" w:cs="Times New Roman"/>
          <w:sz w:val="22"/>
          <w:szCs w:val="22"/>
        </w:rPr>
        <w:t>child</w:t>
      </w:r>
      <w:r w:rsidR="003C238F" w:rsidRPr="00103135">
        <w:rPr>
          <w:rStyle w:val="fontstyle01"/>
          <w:rFonts w:ascii="Times New Roman" w:hAnsi="Times New Roman" w:cs="Times New Roman"/>
          <w:sz w:val="22"/>
          <w:szCs w:val="22"/>
        </w:rPr>
        <w:t xml:space="preserve"> age</w:t>
      </w:r>
      <w:r w:rsidRPr="00103135">
        <w:rPr>
          <w:rStyle w:val="fontstyle01"/>
          <w:rFonts w:ascii="Times New Roman" w:hAnsi="Times New Roman" w:cs="Times New Roman"/>
          <w:sz w:val="22"/>
          <w:szCs w:val="22"/>
        </w:rPr>
        <w:t>, child sex</w:t>
      </w:r>
      <w:r w:rsidR="002F04C5" w:rsidRPr="00103135">
        <w:rPr>
          <w:rStyle w:val="fontstyle01"/>
          <w:rFonts w:ascii="Times New Roman" w:hAnsi="Times New Roman" w:cs="Times New Roman"/>
          <w:sz w:val="22"/>
          <w:szCs w:val="22"/>
        </w:rPr>
        <w:t>, place of residence</w:t>
      </w:r>
      <w:r w:rsidRPr="00103135">
        <w:rPr>
          <w:rStyle w:val="fontstyle01"/>
          <w:rFonts w:ascii="Times New Roman" w:hAnsi="Times New Roman" w:cs="Times New Roman"/>
          <w:sz w:val="22"/>
          <w:szCs w:val="22"/>
        </w:rPr>
        <w:t>, division, mother’s education, wealth index, religion, sex</w:t>
      </w:r>
      <w:r w:rsidR="002F04C5" w:rsidRPr="00103135">
        <w:rPr>
          <w:rStyle w:val="fontstyle01"/>
          <w:rFonts w:ascii="Times New Roman" w:hAnsi="Times New Roman" w:cs="Times New Roman"/>
          <w:sz w:val="22"/>
          <w:szCs w:val="22"/>
        </w:rPr>
        <w:t xml:space="preserve"> of household head</w:t>
      </w:r>
      <w:r w:rsidRPr="00103135">
        <w:rPr>
          <w:rStyle w:val="fontstyle01"/>
          <w:rFonts w:ascii="Times New Roman" w:hAnsi="Times New Roman" w:cs="Times New Roman"/>
          <w:sz w:val="22"/>
          <w:szCs w:val="22"/>
        </w:rPr>
        <w:t>,</w:t>
      </w:r>
      <w:del w:id="190" w:author="meshbah rahman" w:date="2021-02-22T02:34:00Z">
        <w:r w:rsidRPr="00103135" w:rsidDel="00E43B13">
          <w:rPr>
            <w:rStyle w:val="fontstyle01"/>
            <w:rFonts w:ascii="Times New Roman" w:hAnsi="Times New Roman" w:cs="Times New Roman"/>
            <w:sz w:val="22"/>
            <w:szCs w:val="22"/>
          </w:rPr>
          <w:delText xml:space="preserve"> </w:delText>
        </w:r>
        <w:r w:rsidR="00446BAB" w:rsidRPr="00103135" w:rsidDel="00E43B13">
          <w:rPr>
            <w:rStyle w:val="fontstyle01"/>
            <w:rFonts w:ascii="Times New Roman" w:hAnsi="Times New Roman" w:cs="Times New Roman"/>
            <w:sz w:val="22"/>
            <w:szCs w:val="22"/>
          </w:rPr>
          <w:delText>the</w:delText>
        </w:r>
      </w:del>
      <w:r w:rsidR="00446BAB" w:rsidRPr="00103135">
        <w:rPr>
          <w:rStyle w:val="fontstyle01"/>
          <w:rFonts w:ascii="Times New Roman" w:hAnsi="Times New Roman" w:cs="Times New Roman"/>
          <w:sz w:val="22"/>
          <w:szCs w:val="22"/>
        </w:rPr>
        <w:t xml:space="preserve"> </w:t>
      </w:r>
      <w:del w:id="191" w:author="meshbah rahman" w:date="2021-02-22T02:34:00Z">
        <w:r w:rsidRPr="00103135" w:rsidDel="00E43B13">
          <w:rPr>
            <w:rStyle w:val="fontstyle01"/>
            <w:rFonts w:ascii="Times New Roman" w:hAnsi="Times New Roman" w:cs="Times New Roman"/>
            <w:sz w:val="22"/>
            <w:szCs w:val="22"/>
          </w:rPr>
          <w:delText>ethnicity</w:delText>
        </w:r>
      </w:del>
      <w:ins w:id="192" w:author="meshbah rahman" w:date="2021-02-22T02:34:00Z">
        <w:r w:rsidR="00E43B13" w:rsidRPr="00103135">
          <w:rPr>
            <w:rStyle w:val="fontstyle01"/>
            <w:rFonts w:ascii="Times New Roman" w:hAnsi="Times New Roman" w:cs="Times New Roman"/>
            <w:sz w:val="22"/>
            <w:szCs w:val="22"/>
          </w:rPr>
          <w:t>and ethnicity</w:t>
        </w:r>
      </w:ins>
      <w:r w:rsidRPr="00103135">
        <w:rPr>
          <w:rStyle w:val="fontstyle01"/>
          <w:rFonts w:ascii="Times New Roman" w:hAnsi="Times New Roman" w:cs="Times New Roman"/>
          <w:bCs/>
          <w:sz w:val="22"/>
          <w:szCs w:val="22"/>
        </w:rPr>
        <w:t xml:space="preserve"> of household head was used. Details including levels of covariates are provided in Table </w:t>
      </w:r>
      <w:r w:rsidR="002F04C5" w:rsidRPr="00103135">
        <w:rPr>
          <w:rStyle w:val="fontstyle01"/>
          <w:rFonts w:ascii="Times New Roman" w:hAnsi="Times New Roman" w:cs="Times New Roman"/>
          <w:bCs/>
          <w:sz w:val="22"/>
          <w:szCs w:val="22"/>
        </w:rPr>
        <w:t>2</w:t>
      </w:r>
      <w:r w:rsidRPr="00103135">
        <w:rPr>
          <w:rStyle w:val="fontstyle01"/>
          <w:rFonts w:ascii="Times New Roman" w:hAnsi="Times New Roman" w:cs="Times New Roman"/>
          <w:bCs/>
          <w:sz w:val="22"/>
          <w:szCs w:val="22"/>
        </w:rPr>
        <w:t>.</w:t>
      </w:r>
      <w:commentRangeEnd w:id="189"/>
      <w:r w:rsidR="00E43B13">
        <w:rPr>
          <w:rStyle w:val="CommentReference"/>
          <w:lang w:val="en-US"/>
        </w:rPr>
        <w:commentReference w:id="189"/>
      </w:r>
    </w:p>
    <w:p w14:paraId="4EEB1810" w14:textId="77777777" w:rsidR="003C238F" w:rsidRPr="00103135" w:rsidRDefault="003C238F" w:rsidP="00103135">
      <w:pPr>
        <w:spacing w:after="0" w:line="480" w:lineRule="auto"/>
        <w:contextualSpacing/>
        <w:jc w:val="both"/>
        <w:rPr>
          <w:rStyle w:val="fontstyle01"/>
          <w:rFonts w:ascii="Times New Roman" w:hAnsi="Times New Roman" w:cs="Times New Roman"/>
          <w:sz w:val="22"/>
          <w:szCs w:val="22"/>
        </w:rPr>
      </w:pPr>
    </w:p>
    <w:p w14:paraId="017A5E45" w14:textId="77777777" w:rsidR="00DC7665" w:rsidRPr="00103135" w:rsidRDefault="00DC7665" w:rsidP="00103135">
      <w:pPr>
        <w:spacing w:after="0" w:line="480" w:lineRule="auto"/>
        <w:contextualSpacing/>
        <w:jc w:val="both"/>
        <w:rPr>
          <w:rStyle w:val="fontstyle01"/>
          <w:rFonts w:ascii="Times New Roman" w:hAnsi="Times New Roman" w:cs="Times New Roman"/>
          <w:b/>
          <w:sz w:val="22"/>
          <w:szCs w:val="22"/>
        </w:rPr>
      </w:pPr>
      <w:r w:rsidRPr="00103135">
        <w:rPr>
          <w:rStyle w:val="fontstyle01"/>
          <w:rFonts w:ascii="Times New Roman" w:hAnsi="Times New Roman" w:cs="Times New Roman"/>
          <w:b/>
          <w:sz w:val="22"/>
          <w:szCs w:val="22"/>
        </w:rPr>
        <w:t>Statistical Analysis</w:t>
      </w:r>
    </w:p>
    <w:p w14:paraId="23E40683" w14:textId="4D98A772" w:rsidR="00471F00" w:rsidRPr="00103135" w:rsidRDefault="004E0592" w:rsidP="00103135">
      <w:pPr>
        <w:spacing w:after="0" w:line="480" w:lineRule="auto"/>
        <w:contextualSpacing/>
        <w:jc w:val="both"/>
        <w:rPr>
          <w:rStyle w:val="fontstyle01"/>
          <w:rFonts w:ascii="Times New Roman" w:hAnsi="Times New Roman" w:cs="Times New Roman"/>
          <w:sz w:val="22"/>
          <w:szCs w:val="22"/>
        </w:rPr>
      </w:pPr>
      <w:r w:rsidRPr="00103135">
        <w:rPr>
          <w:rStyle w:val="fontstyle01"/>
          <w:rFonts w:ascii="Times New Roman" w:hAnsi="Times New Roman" w:cs="Times New Roman"/>
          <w:sz w:val="22"/>
          <w:szCs w:val="22"/>
        </w:rPr>
        <w:t xml:space="preserve">Bivariate analysis (chi-square test) was conducted to evaluate the </w:t>
      </w:r>
      <w:r w:rsidR="00B042BA" w:rsidRPr="00103135">
        <w:rPr>
          <w:rStyle w:val="fontstyle01"/>
          <w:rFonts w:ascii="Times New Roman" w:hAnsi="Times New Roman" w:cs="Times New Roman"/>
          <w:sz w:val="22"/>
          <w:szCs w:val="22"/>
        </w:rPr>
        <w:t>association</w:t>
      </w:r>
      <w:r w:rsidRPr="00103135">
        <w:rPr>
          <w:rStyle w:val="fontstyle01"/>
          <w:rFonts w:ascii="Times New Roman" w:hAnsi="Times New Roman" w:cs="Times New Roman"/>
          <w:sz w:val="22"/>
          <w:szCs w:val="22"/>
        </w:rPr>
        <w:t xml:space="preserve"> between ECD </w:t>
      </w:r>
      <w:del w:id="193" w:author="meshbah rahman" w:date="2021-02-21T21:36:00Z">
        <w:r w:rsidRPr="00103135" w:rsidDel="001D15F2">
          <w:rPr>
            <w:rStyle w:val="fontstyle01"/>
            <w:rFonts w:ascii="Times New Roman" w:hAnsi="Times New Roman" w:cs="Times New Roman"/>
            <w:sz w:val="22"/>
            <w:szCs w:val="22"/>
          </w:rPr>
          <w:delText>status</w:delText>
        </w:r>
      </w:del>
      <w:ins w:id="194" w:author="meshbah rahman" w:date="2021-02-21T21:36:00Z">
        <w:r w:rsidR="001D15F2" w:rsidRPr="00103135">
          <w:rPr>
            <w:rStyle w:val="fontstyle01"/>
            <w:rFonts w:ascii="Times New Roman" w:hAnsi="Times New Roman" w:cs="Times New Roman"/>
            <w:sz w:val="22"/>
            <w:szCs w:val="22"/>
          </w:rPr>
          <w:t>statuses</w:t>
        </w:r>
      </w:ins>
      <w:r w:rsidRPr="00103135">
        <w:rPr>
          <w:rStyle w:val="fontstyle01"/>
          <w:rFonts w:ascii="Times New Roman" w:hAnsi="Times New Roman" w:cs="Times New Roman"/>
          <w:sz w:val="22"/>
          <w:szCs w:val="22"/>
        </w:rPr>
        <w:t xml:space="preserve"> with other </w:t>
      </w:r>
      <w:r w:rsidR="00B042BA" w:rsidRPr="00103135">
        <w:rPr>
          <w:rStyle w:val="fontstyle01"/>
          <w:rFonts w:ascii="Times New Roman" w:hAnsi="Times New Roman" w:cs="Times New Roman"/>
          <w:sz w:val="22"/>
          <w:szCs w:val="22"/>
        </w:rPr>
        <w:t>covariates</w:t>
      </w:r>
      <w:r w:rsidRPr="00103135">
        <w:rPr>
          <w:rStyle w:val="fontstyle01"/>
          <w:rFonts w:ascii="Times New Roman" w:hAnsi="Times New Roman" w:cs="Times New Roman"/>
          <w:sz w:val="22"/>
          <w:szCs w:val="22"/>
        </w:rPr>
        <w:t>.</w:t>
      </w:r>
      <w:ins w:id="195" w:author="meshbah rahman" w:date="2021-02-22T02:38:00Z">
        <w:r w:rsidR="00E43B13">
          <w:rPr>
            <w:rStyle w:val="fontstyle01"/>
            <w:rFonts w:ascii="Times New Roman" w:hAnsi="Times New Roman" w:cs="Times New Roman"/>
            <w:sz w:val="22"/>
            <w:szCs w:val="22"/>
          </w:rPr>
          <w:t xml:space="preserve"> </w:t>
        </w:r>
        <w:r w:rsidR="00E43B13" w:rsidRPr="00103135">
          <w:rPr>
            <w:rStyle w:val="fontstyle01"/>
            <w:rFonts w:ascii="Times New Roman" w:hAnsi="Times New Roman" w:cs="Times New Roman"/>
            <w:sz w:val="22"/>
            <w:szCs w:val="22"/>
          </w:rPr>
          <w:t>For both the 2012 and 2019 MICS survey data</w:t>
        </w:r>
        <w:r w:rsidR="00E43B13">
          <w:rPr>
            <w:rStyle w:val="fontstyle01"/>
            <w:rFonts w:ascii="Times New Roman" w:hAnsi="Times New Roman" w:cs="Times New Roman"/>
            <w:sz w:val="22"/>
            <w:szCs w:val="22"/>
          </w:rPr>
          <w:t>,</w:t>
        </w:r>
      </w:ins>
      <w:r w:rsidR="00B042BA" w:rsidRPr="00103135">
        <w:rPr>
          <w:rStyle w:val="fontstyle01"/>
          <w:rFonts w:ascii="Times New Roman" w:hAnsi="Times New Roman" w:cs="Times New Roman"/>
          <w:sz w:val="22"/>
          <w:szCs w:val="22"/>
        </w:rPr>
        <w:t xml:space="preserve"> </w:t>
      </w:r>
      <w:ins w:id="196" w:author="meshbah rahman" w:date="2021-02-22T02:36:00Z">
        <w:r w:rsidR="00E43B13">
          <w:rPr>
            <w:rStyle w:val="fontstyle01"/>
            <w:rFonts w:ascii="Times New Roman" w:hAnsi="Times New Roman" w:cs="Times New Roman"/>
            <w:sz w:val="22"/>
            <w:szCs w:val="22"/>
          </w:rPr>
          <w:t>the</w:t>
        </w:r>
      </w:ins>
      <w:del w:id="197" w:author="meshbah rahman" w:date="2021-02-22T02:36:00Z">
        <w:r w:rsidR="00DC7665" w:rsidRPr="00103135" w:rsidDel="00E43B13">
          <w:rPr>
            <w:rStyle w:val="fontstyle01"/>
            <w:rFonts w:ascii="Times New Roman" w:hAnsi="Times New Roman" w:cs="Times New Roman"/>
            <w:sz w:val="22"/>
            <w:szCs w:val="22"/>
          </w:rPr>
          <w:delText>Binary logistic regression model applied in</w:delText>
        </w:r>
        <w:r w:rsidR="00446BAB" w:rsidRPr="00103135" w:rsidDel="00E43B13">
          <w:rPr>
            <w:rStyle w:val="fontstyle01"/>
            <w:rFonts w:ascii="Times New Roman" w:hAnsi="Times New Roman" w:cs="Times New Roman"/>
            <w:sz w:val="22"/>
            <w:szCs w:val="22"/>
          </w:rPr>
          <w:delText xml:space="preserve"> the</w:delText>
        </w:r>
        <w:r w:rsidR="00DC7665" w:rsidRPr="00103135" w:rsidDel="00E43B13">
          <w:rPr>
            <w:rStyle w:val="fontstyle01"/>
            <w:rFonts w:ascii="Times New Roman" w:hAnsi="Times New Roman" w:cs="Times New Roman"/>
            <w:sz w:val="22"/>
            <w:szCs w:val="22"/>
          </w:rPr>
          <w:delText xml:space="preserve"> </w:delText>
        </w:r>
        <w:r w:rsidR="00CF4D5E" w:rsidRPr="00103135" w:rsidDel="00E43B13">
          <w:rPr>
            <w:rStyle w:val="fontstyle01"/>
            <w:rFonts w:ascii="Times New Roman" w:hAnsi="Times New Roman" w:cs="Times New Roman"/>
            <w:sz w:val="22"/>
            <w:szCs w:val="22"/>
          </w:rPr>
          <w:delText>two-way</w:delText>
        </w:r>
        <w:r w:rsidR="00DC7665" w:rsidRPr="00103135" w:rsidDel="00E43B13">
          <w:rPr>
            <w:rStyle w:val="fontstyle01"/>
            <w:rFonts w:ascii="Times New Roman" w:hAnsi="Times New Roman" w:cs="Times New Roman"/>
            <w:sz w:val="22"/>
            <w:szCs w:val="22"/>
          </w:rPr>
          <w:delText>,</w:delText>
        </w:r>
      </w:del>
      <w:r w:rsidR="00DC7665" w:rsidRPr="00103135">
        <w:rPr>
          <w:rStyle w:val="fontstyle01"/>
          <w:rFonts w:ascii="Times New Roman" w:hAnsi="Times New Roman" w:cs="Times New Roman"/>
          <w:sz w:val="22"/>
          <w:szCs w:val="22"/>
        </w:rPr>
        <w:t xml:space="preserve"> </w:t>
      </w:r>
      <w:proofErr w:type="spellStart"/>
      <w:r w:rsidR="00DC7665" w:rsidRPr="00103135">
        <w:rPr>
          <w:rStyle w:val="fontstyle01"/>
          <w:rFonts w:ascii="Times New Roman" w:hAnsi="Times New Roman" w:cs="Times New Roman"/>
          <w:sz w:val="22"/>
          <w:szCs w:val="22"/>
        </w:rPr>
        <w:t>univari</w:t>
      </w:r>
      <w:ins w:id="198" w:author="meshbah rahman" w:date="2021-02-22T02:35:00Z">
        <w:r w:rsidR="00E43B13">
          <w:rPr>
            <w:rStyle w:val="fontstyle01"/>
            <w:rFonts w:ascii="Times New Roman" w:hAnsi="Times New Roman" w:cs="Times New Roman"/>
            <w:sz w:val="22"/>
            <w:szCs w:val="22"/>
          </w:rPr>
          <w:t>able</w:t>
        </w:r>
      </w:ins>
      <w:proofErr w:type="spellEnd"/>
      <w:ins w:id="199" w:author="meshbah rahman" w:date="2021-02-22T02:38:00Z">
        <w:r w:rsidR="00E43B13">
          <w:rPr>
            <w:rStyle w:val="fontstyle01"/>
            <w:rFonts w:ascii="Times New Roman" w:hAnsi="Times New Roman" w:cs="Times New Roman"/>
            <w:sz w:val="22"/>
            <w:szCs w:val="22"/>
          </w:rPr>
          <w:t xml:space="preserve"> [unadjusted]</w:t>
        </w:r>
      </w:ins>
      <w:ins w:id="200" w:author="meshbah rahman" w:date="2021-02-22T02:35:00Z">
        <w:r w:rsidR="00E43B13">
          <w:rPr>
            <w:rStyle w:val="fontstyle01"/>
            <w:rFonts w:ascii="Times New Roman" w:hAnsi="Times New Roman" w:cs="Times New Roman"/>
            <w:sz w:val="22"/>
            <w:szCs w:val="22"/>
          </w:rPr>
          <w:t xml:space="preserve"> </w:t>
        </w:r>
      </w:ins>
      <w:del w:id="201" w:author="meshbah rahman" w:date="2021-02-22T02:35:00Z">
        <w:r w:rsidR="00DC7665" w:rsidRPr="00103135" w:rsidDel="00E43B13">
          <w:rPr>
            <w:rStyle w:val="fontstyle01"/>
            <w:rFonts w:ascii="Times New Roman" w:hAnsi="Times New Roman" w:cs="Times New Roman"/>
            <w:sz w:val="22"/>
            <w:szCs w:val="22"/>
          </w:rPr>
          <w:delText>ate logistic regression model</w:delText>
        </w:r>
        <w:r w:rsidR="00446BAB" w:rsidRPr="00103135" w:rsidDel="00E43B13">
          <w:rPr>
            <w:rStyle w:val="fontstyle01"/>
            <w:rFonts w:ascii="Times New Roman" w:hAnsi="Times New Roman" w:cs="Times New Roman"/>
            <w:sz w:val="22"/>
            <w:szCs w:val="22"/>
          </w:rPr>
          <w:delText>,</w:delText>
        </w:r>
        <w:r w:rsidR="00DC7665" w:rsidRPr="00103135" w:rsidDel="00E43B13">
          <w:rPr>
            <w:rStyle w:val="fontstyle01"/>
            <w:rFonts w:ascii="Times New Roman" w:hAnsi="Times New Roman" w:cs="Times New Roman"/>
            <w:sz w:val="22"/>
            <w:szCs w:val="22"/>
          </w:rPr>
          <w:delText xml:space="preserve"> </w:delText>
        </w:r>
      </w:del>
      <w:r w:rsidR="00DC7665" w:rsidRPr="00103135">
        <w:rPr>
          <w:rStyle w:val="fontstyle01"/>
          <w:rFonts w:ascii="Times New Roman" w:hAnsi="Times New Roman" w:cs="Times New Roman"/>
          <w:sz w:val="22"/>
          <w:szCs w:val="22"/>
        </w:rPr>
        <w:t>and multivaria</w:t>
      </w:r>
      <w:ins w:id="202" w:author="meshbah rahman" w:date="2021-02-21T21:36:00Z">
        <w:r w:rsidR="001D15F2">
          <w:rPr>
            <w:rStyle w:val="fontstyle01"/>
            <w:rFonts w:ascii="Times New Roman" w:hAnsi="Times New Roman" w:cs="Times New Roman"/>
            <w:sz w:val="22"/>
            <w:szCs w:val="22"/>
          </w:rPr>
          <w:t>ble</w:t>
        </w:r>
      </w:ins>
      <w:ins w:id="203" w:author="meshbah rahman" w:date="2021-02-22T02:38:00Z">
        <w:r w:rsidR="00E43B13">
          <w:rPr>
            <w:rStyle w:val="fontstyle01"/>
            <w:rFonts w:ascii="Times New Roman" w:hAnsi="Times New Roman" w:cs="Times New Roman"/>
            <w:sz w:val="22"/>
            <w:szCs w:val="22"/>
          </w:rPr>
          <w:t xml:space="preserve"> [adjusted]</w:t>
        </w:r>
      </w:ins>
      <w:del w:id="204" w:author="meshbah rahman" w:date="2021-02-21T21:36:00Z">
        <w:r w:rsidR="00DC7665" w:rsidRPr="00103135" w:rsidDel="001D15F2">
          <w:rPr>
            <w:rStyle w:val="fontstyle01"/>
            <w:rFonts w:ascii="Times New Roman" w:hAnsi="Times New Roman" w:cs="Times New Roman"/>
            <w:sz w:val="22"/>
            <w:szCs w:val="22"/>
          </w:rPr>
          <w:delText>te</w:delText>
        </w:r>
      </w:del>
      <w:r w:rsidR="00DC7665" w:rsidRPr="00103135">
        <w:rPr>
          <w:rStyle w:val="fontstyle01"/>
          <w:rFonts w:ascii="Times New Roman" w:hAnsi="Times New Roman" w:cs="Times New Roman"/>
          <w:sz w:val="22"/>
          <w:szCs w:val="22"/>
        </w:rPr>
        <w:t xml:space="preserve"> logistic regression model</w:t>
      </w:r>
      <w:ins w:id="205" w:author="meshbah rahman" w:date="2021-02-22T02:36:00Z">
        <w:r w:rsidR="00E43B13">
          <w:rPr>
            <w:rStyle w:val="fontstyle01"/>
            <w:rFonts w:ascii="Times New Roman" w:hAnsi="Times New Roman" w:cs="Times New Roman"/>
            <w:sz w:val="22"/>
            <w:szCs w:val="22"/>
          </w:rPr>
          <w:t xml:space="preserve"> were fitted</w:t>
        </w:r>
      </w:ins>
      <w:ins w:id="206" w:author="meshbah rahman" w:date="2021-02-22T02:38:00Z">
        <w:r w:rsidR="00E43B13">
          <w:rPr>
            <w:rStyle w:val="fontstyle01"/>
            <w:rFonts w:ascii="Times New Roman" w:hAnsi="Times New Roman" w:cs="Times New Roman"/>
            <w:sz w:val="22"/>
            <w:szCs w:val="22"/>
          </w:rPr>
          <w:t xml:space="preserve"> separately</w:t>
        </w:r>
      </w:ins>
      <w:r w:rsidR="00DC7665" w:rsidRPr="00103135">
        <w:rPr>
          <w:rStyle w:val="fontstyle01"/>
          <w:rFonts w:ascii="Times New Roman" w:hAnsi="Times New Roman" w:cs="Times New Roman"/>
          <w:sz w:val="22"/>
          <w:szCs w:val="22"/>
        </w:rPr>
        <w:t xml:space="preserve"> to show the </w:t>
      </w:r>
      <w:ins w:id="207" w:author="meshbah rahman" w:date="2021-02-22T02:37:00Z">
        <w:r w:rsidR="00E43B13">
          <w:rPr>
            <w:rStyle w:val="fontstyle01"/>
            <w:rFonts w:ascii="Times New Roman" w:hAnsi="Times New Roman" w:cs="Times New Roman"/>
            <w:sz w:val="22"/>
            <w:szCs w:val="22"/>
          </w:rPr>
          <w:t xml:space="preserve">degree of </w:t>
        </w:r>
      </w:ins>
      <w:r w:rsidR="00DC7665" w:rsidRPr="00103135">
        <w:rPr>
          <w:rStyle w:val="fontstyle01"/>
          <w:rFonts w:ascii="Times New Roman" w:hAnsi="Times New Roman" w:cs="Times New Roman"/>
          <w:sz w:val="22"/>
          <w:szCs w:val="22"/>
        </w:rPr>
        <w:t xml:space="preserve">factors </w:t>
      </w:r>
      <w:ins w:id="208" w:author="meshbah rahman" w:date="2021-02-22T02:37:00Z">
        <w:r w:rsidR="00E43B13">
          <w:rPr>
            <w:rStyle w:val="fontstyle01"/>
            <w:rFonts w:ascii="Times New Roman" w:hAnsi="Times New Roman" w:cs="Times New Roman"/>
            <w:sz w:val="22"/>
            <w:szCs w:val="22"/>
          </w:rPr>
          <w:t xml:space="preserve">influence </w:t>
        </w:r>
      </w:ins>
      <w:del w:id="209" w:author="meshbah rahman" w:date="2021-02-22T02:37:00Z">
        <w:r w:rsidR="00DC7665" w:rsidRPr="00103135" w:rsidDel="00E43B13">
          <w:rPr>
            <w:rStyle w:val="fontstyle01"/>
            <w:rFonts w:ascii="Times New Roman" w:hAnsi="Times New Roman" w:cs="Times New Roman"/>
            <w:sz w:val="22"/>
            <w:szCs w:val="22"/>
          </w:rPr>
          <w:delText xml:space="preserve">individuals </w:delText>
        </w:r>
      </w:del>
      <w:r w:rsidR="00DC7665" w:rsidRPr="00103135">
        <w:rPr>
          <w:rStyle w:val="fontstyle01"/>
          <w:rFonts w:ascii="Times New Roman" w:hAnsi="Times New Roman" w:cs="Times New Roman"/>
          <w:sz w:val="22"/>
          <w:szCs w:val="22"/>
        </w:rPr>
        <w:t xml:space="preserve">and adjusted associations. </w:t>
      </w:r>
      <w:del w:id="210" w:author="meshbah rahman" w:date="2021-02-22T02:39:00Z">
        <w:r w:rsidR="00DC7665" w:rsidRPr="00103135" w:rsidDel="00E43B13">
          <w:rPr>
            <w:rStyle w:val="fontstyle01"/>
            <w:rFonts w:ascii="Times New Roman" w:hAnsi="Times New Roman" w:cs="Times New Roman"/>
            <w:sz w:val="22"/>
            <w:szCs w:val="22"/>
          </w:rPr>
          <w:delText xml:space="preserve">For both the 2012 and 2019 MICS survey data we applied </w:delText>
        </w:r>
        <w:r w:rsidR="000E4392" w:rsidRPr="00103135" w:rsidDel="00E43B13">
          <w:rPr>
            <w:rStyle w:val="fontstyle01"/>
            <w:rFonts w:ascii="Times New Roman" w:hAnsi="Times New Roman" w:cs="Times New Roman"/>
            <w:sz w:val="22"/>
            <w:szCs w:val="22"/>
          </w:rPr>
          <w:delText xml:space="preserve">unadjusted and adjusted </w:delText>
        </w:r>
        <w:r w:rsidR="00EF7CA7" w:rsidRPr="00103135" w:rsidDel="00E43B13">
          <w:rPr>
            <w:rStyle w:val="fontstyle01"/>
            <w:rFonts w:ascii="Times New Roman" w:hAnsi="Times New Roman" w:cs="Times New Roman"/>
            <w:sz w:val="22"/>
            <w:szCs w:val="22"/>
          </w:rPr>
          <w:delText>models</w:delText>
        </w:r>
        <w:r w:rsidR="00DC7665" w:rsidRPr="00103135" w:rsidDel="00E43B13">
          <w:rPr>
            <w:rStyle w:val="fontstyle01"/>
            <w:rFonts w:ascii="Times New Roman" w:hAnsi="Times New Roman" w:cs="Times New Roman"/>
            <w:sz w:val="22"/>
            <w:szCs w:val="22"/>
          </w:rPr>
          <w:delText xml:space="preserve"> to find the associations</w:delText>
        </w:r>
        <w:r w:rsidR="000E4392" w:rsidRPr="00103135" w:rsidDel="00E43B13">
          <w:rPr>
            <w:rStyle w:val="fontstyle01"/>
            <w:rFonts w:ascii="Times New Roman" w:hAnsi="Times New Roman" w:cs="Times New Roman"/>
            <w:sz w:val="22"/>
            <w:szCs w:val="22"/>
          </w:rPr>
          <w:delText xml:space="preserve"> separately</w:delText>
        </w:r>
        <w:r w:rsidR="00DC7665" w:rsidRPr="00103135" w:rsidDel="00E43B13">
          <w:rPr>
            <w:rStyle w:val="fontstyle01"/>
            <w:rFonts w:ascii="Times New Roman" w:hAnsi="Times New Roman" w:cs="Times New Roman"/>
            <w:sz w:val="22"/>
            <w:szCs w:val="22"/>
          </w:rPr>
          <w:delText>.</w:delText>
        </w:r>
        <w:r w:rsidR="005E4FA5" w:rsidRPr="00103135" w:rsidDel="00E43B13">
          <w:rPr>
            <w:rStyle w:val="fontstyle01"/>
            <w:rFonts w:ascii="Times New Roman" w:hAnsi="Times New Roman" w:cs="Times New Roman"/>
            <w:sz w:val="22"/>
            <w:szCs w:val="22"/>
          </w:rPr>
          <w:delText xml:space="preserve"> </w:delText>
        </w:r>
      </w:del>
      <w:commentRangeStart w:id="211"/>
      <w:r w:rsidR="005E4FA5" w:rsidRPr="00103135">
        <w:rPr>
          <w:rStyle w:val="fontstyle01"/>
          <w:rFonts w:ascii="Times New Roman" w:hAnsi="Times New Roman" w:cs="Times New Roman"/>
          <w:sz w:val="22"/>
          <w:szCs w:val="22"/>
        </w:rPr>
        <w:t xml:space="preserve">To account for the complex survey design, we used the </w:t>
      </w:r>
      <w:proofErr w:type="spellStart"/>
      <w:r w:rsidR="005E4FA5" w:rsidRPr="00103135">
        <w:rPr>
          <w:rStyle w:val="fontstyle01"/>
          <w:rFonts w:ascii="Times New Roman" w:hAnsi="Times New Roman" w:cs="Times New Roman"/>
          <w:sz w:val="22"/>
          <w:szCs w:val="22"/>
        </w:rPr>
        <w:t>Svyset</w:t>
      </w:r>
      <w:proofErr w:type="spellEnd"/>
      <w:r w:rsidR="005E4FA5" w:rsidRPr="00103135">
        <w:rPr>
          <w:rStyle w:val="fontstyle01"/>
          <w:rFonts w:ascii="Times New Roman" w:hAnsi="Times New Roman" w:cs="Times New Roman"/>
          <w:sz w:val="22"/>
          <w:szCs w:val="22"/>
        </w:rPr>
        <w:t xml:space="preserve"> command in </w:t>
      </w:r>
      <w:proofErr w:type="spellStart"/>
      <w:r w:rsidR="005E4FA5" w:rsidRPr="00103135">
        <w:rPr>
          <w:rStyle w:val="fontstyle01"/>
          <w:rFonts w:ascii="Times New Roman" w:hAnsi="Times New Roman" w:cs="Times New Roman"/>
          <w:sz w:val="22"/>
          <w:szCs w:val="22"/>
        </w:rPr>
        <w:t>Stata</w:t>
      </w:r>
      <w:proofErr w:type="spellEnd"/>
      <w:r w:rsidR="005E4FA5" w:rsidRPr="00103135">
        <w:rPr>
          <w:rStyle w:val="fontstyle01"/>
          <w:rFonts w:ascii="Times New Roman" w:hAnsi="Times New Roman" w:cs="Times New Roman"/>
          <w:sz w:val="22"/>
          <w:szCs w:val="22"/>
        </w:rPr>
        <w:t xml:space="preserve"> (</w:t>
      </w:r>
      <w:proofErr w:type="spellStart"/>
      <w:r w:rsidR="005E4FA5" w:rsidRPr="00103135">
        <w:rPr>
          <w:rStyle w:val="fontstyle01"/>
          <w:rFonts w:ascii="Times New Roman" w:hAnsi="Times New Roman" w:cs="Times New Roman"/>
          <w:sz w:val="22"/>
          <w:szCs w:val="22"/>
        </w:rPr>
        <w:t>StataCorp</w:t>
      </w:r>
      <w:proofErr w:type="spellEnd"/>
      <w:r w:rsidR="005E4FA5" w:rsidRPr="00103135">
        <w:rPr>
          <w:rStyle w:val="fontstyle01"/>
          <w:rFonts w:ascii="Times New Roman" w:hAnsi="Times New Roman" w:cs="Times New Roman"/>
          <w:sz w:val="22"/>
          <w:szCs w:val="22"/>
        </w:rPr>
        <w:t xml:space="preserve"> LP, College Station, Texas). The </w:t>
      </w:r>
      <w:proofErr w:type="spellStart"/>
      <w:r w:rsidR="005E4FA5" w:rsidRPr="00103135">
        <w:rPr>
          <w:rStyle w:val="fontstyle01"/>
          <w:rFonts w:ascii="Times New Roman" w:hAnsi="Times New Roman" w:cs="Times New Roman"/>
          <w:sz w:val="22"/>
          <w:szCs w:val="22"/>
        </w:rPr>
        <w:t>Svyset</w:t>
      </w:r>
      <w:proofErr w:type="spellEnd"/>
      <w:r w:rsidR="005E4FA5" w:rsidRPr="00103135">
        <w:rPr>
          <w:rStyle w:val="fontstyle01"/>
          <w:rFonts w:ascii="Times New Roman" w:hAnsi="Times New Roman" w:cs="Times New Roman"/>
          <w:sz w:val="22"/>
          <w:szCs w:val="22"/>
        </w:rPr>
        <w:t xml:space="preserve"> command helps us to use design elements such as the </w:t>
      </w:r>
      <w:proofErr w:type="gramStart"/>
      <w:r w:rsidR="005E4FA5" w:rsidRPr="00103135">
        <w:rPr>
          <w:rStyle w:val="fontstyle01"/>
          <w:rFonts w:ascii="Times New Roman" w:hAnsi="Times New Roman" w:cs="Times New Roman"/>
          <w:sz w:val="22"/>
          <w:szCs w:val="22"/>
        </w:rPr>
        <w:t>primary</w:t>
      </w:r>
      <w:proofErr w:type="gramEnd"/>
      <w:r w:rsidR="005E4FA5" w:rsidRPr="00103135">
        <w:rPr>
          <w:rStyle w:val="fontstyle01"/>
          <w:rFonts w:ascii="Times New Roman" w:hAnsi="Times New Roman" w:cs="Times New Roman"/>
          <w:sz w:val="22"/>
          <w:szCs w:val="22"/>
        </w:rPr>
        <w:t xml:space="preserve"> sampling unit, strata, cluster, and sample weight.</w:t>
      </w:r>
      <w:commentRangeEnd w:id="211"/>
      <w:r w:rsidR="001D15F2">
        <w:rPr>
          <w:rStyle w:val="CommentReference"/>
          <w:lang w:val="en-US"/>
        </w:rPr>
        <w:commentReference w:id="211"/>
      </w:r>
    </w:p>
    <w:p w14:paraId="6D0580D3" w14:textId="77777777" w:rsidR="000E4392" w:rsidRPr="00103135" w:rsidRDefault="000E4392" w:rsidP="00103135">
      <w:pPr>
        <w:spacing w:after="0" w:line="480" w:lineRule="auto"/>
        <w:contextualSpacing/>
        <w:jc w:val="both"/>
        <w:rPr>
          <w:rStyle w:val="fontstyle01"/>
          <w:rFonts w:ascii="Times New Roman" w:hAnsi="Times New Roman" w:cs="Times New Roman"/>
          <w:sz w:val="22"/>
          <w:szCs w:val="22"/>
        </w:rPr>
      </w:pPr>
    </w:p>
    <w:p w14:paraId="6C34CDFB" w14:textId="5A3AB0A3" w:rsidR="00520622" w:rsidRPr="00103135" w:rsidDel="00A56260" w:rsidRDefault="00520622" w:rsidP="00103135">
      <w:pPr>
        <w:spacing w:after="0" w:line="480" w:lineRule="auto"/>
        <w:contextualSpacing/>
        <w:jc w:val="both"/>
        <w:rPr>
          <w:del w:id="212" w:author="meshbah rahman" w:date="2021-02-22T00:03:00Z"/>
          <w:rStyle w:val="fontstyle01"/>
          <w:rFonts w:ascii="Times New Roman" w:hAnsi="Times New Roman" w:cs="Times New Roman"/>
          <w:b/>
          <w:bCs/>
          <w:sz w:val="22"/>
          <w:szCs w:val="22"/>
        </w:rPr>
      </w:pPr>
      <w:commentRangeStart w:id="213"/>
      <w:r w:rsidRPr="00103135">
        <w:rPr>
          <w:rStyle w:val="fontstyle01"/>
          <w:rFonts w:ascii="Times New Roman" w:hAnsi="Times New Roman" w:cs="Times New Roman"/>
          <w:b/>
          <w:bCs/>
          <w:sz w:val="22"/>
          <w:szCs w:val="22"/>
        </w:rPr>
        <w:t>Results</w:t>
      </w:r>
    </w:p>
    <w:commentRangeEnd w:id="213"/>
    <w:p w14:paraId="3255491E" w14:textId="77777777" w:rsidR="00A56260" w:rsidRDefault="00A56260" w:rsidP="00A56260">
      <w:pPr>
        <w:spacing w:after="0" w:line="480" w:lineRule="auto"/>
        <w:contextualSpacing/>
        <w:jc w:val="both"/>
        <w:rPr>
          <w:ins w:id="214" w:author="meshbah rahman" w:date="2021-02-22T00:03:00Z"/>
          <w:rStyle w:val="fontstyle01"/>
          <w:rFonts w:ascii="Times New Roman" w:hAnsi="Times New Roman" w:cs="Times New Roman"/>
          <w:sz w:val="22"/>
          <w:szCs w:val="22"/>
        </w:rPr>
      </w:pPr>
      <w:r>
        <w:rPr>
          <w:rStyle w:val="CommentReference"/>
          <w:lang w:val="en-US"/>
        </w:rPr>
        <w:commentReference w:id="213"/>
      </w:r>
    </w:p>
    <w:p w14:paraId="0CE2C949" w14:textId="5BFC4FDE" w:rsidR="00A56260" w:rsidRPr="00103135" w:rsidRDefault="00A56260" w:rsidP="00A56260">
      <w:pPr>
        <w:spacing w:after="0" w:line="480" w:lineRule="auto"/>
        <w:contextualSpacing/>
        <w:jc w:val="both"/>
        <w:rPr>
          <w:ins w:id="215" w:author="meshbah rahman" w:date="2021-02-22T00:03:00Z"/>
          <w:rStyle w:val="fontstyle01"/>
          <w:rFonts w:ascii="Times New Roman" w:hAnsi="Times New Roman" w:cs="Times New Roman"/>
          <w:sz w:val="22"/>
          <w:szCs w:val="22"/>
        </w:rPr>
      </w:pPr>
      <w:ins w:id="216" w:author="meshbah rahman" w:date="2021-02-22T00:03:00Z">
        <w:r>
          <w:rPr>
            <w:rStyle w:val="fontstyle01"/>
            <w:rFonts w:ascii="Times New Roman" w:hAnsi="Times New Roman" w:cs="Times New Roman"/>
            <w:sz w:val="22"/>
            <w:szCs w:val="22"/>
          </w:rPr>
          <w:t xml:space="preserve">Out of 17494 children, </w:t>
        </w:r>
      </w:ins>
      <w:ins w:id="217" w:author="meshbah rahman" w:date="2021-02-22T00:04:00Z">
        <w:r>
          <w:rPr>
            <w:rStyle w:val="fontstyle01"/>
            <w:rFonts w:ascii="Times New Roman" w:hAnsi="Times New Roman" w:cs="Times New Roman"/>
            <w:sz w:val="22"/>
            <w:szCs w:val="22"/>
          </w:rPr>
          <w:t>t</w:t>
        </w:r>
      </w:ins>
      <w:ins w:id="218" w:author="meshbah rahman" w:date="2021-02-22T00:03:00Z">
        <w:r w:rsidRPr="00103135">
          <w:rPr>
            <w:rStyle w:val="fontstyle01"/>
            <w:rFonts w:ascii="Times New Roman" w:hAnsi="Times New Roman" w:cs="Times New Roman"/>
            <w:sz w:val="22"/>
            <w:szCs w:val="22"/>
          </w:rPr>
          <w:t xml:space="preserve">he overall </w:t>
        </w:r>
      </w:ins>
      <w:ins w:id="219" w:author="meshbah rahman" w:date="2021-02-22T00:04:00Z">
        <w:r>
          <w:rPr>
            <w:rStyle w:val="fontstyle01"/>
            <w:rFonts w:ascii="Times New Roman" w:hAnsi="Times New Roman" w:cs="Times New Roman"/>
            <w:sz w:val="22"/>
            <w:szCs w:val="22"/>
          </w:rPr>
          <w:t>prevalence</w:t>
        </w:r>
      </w:ins>
      <w:ins w:id="220" w:author="meshbah rahman" w:date="2021-02-22T00:03:00Z">
        <w:r w:rsidRPr="00103135">
          <w:rPr>
            <w:rStyle w:val="fontstyle01"/>
            <w:rFonts w:ascii="Times New Roman" w:hAnsi="Times New Roman" w:cs="Times New Roman"/>
            <w:sz w:val="22"/>
            <w:szCs w:val="22"/>
          </w:rPr>
          <w:t xml:space="preserve"> of ECD on track status increased over time in both surveys. In 2012 MICS, the percentage was 65.46% and it was increased by 74.86% in 2019 MICS (Fig 1).</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1" w:author="meshbah rahman" w:date="2021-02-22T00:19:00Z">
          <w:tblPr>
            <w:tblStyle w:val="TableGrid"/>
            <w:tblW w:w="5000" w:type="pct"/>
            <w:tblLook w:val="04A0" w:firstRow="1" w:lastRow="0" w:firstColumn="1" w:lastColumn="0" w:noHBand="0" w:noVBand="1"/>
          </w:tblPr>
        </w:tblPrChange>
      </w:tblPr>
      <w:tblGrid>
        <w:gridCol w:w="9360"/>
        <w:tblGridChange w:id="222">
          <w:tblGrid>
            <w:gridCol w:w="9350"/>
          </w:tblGrid>
        </w:tblGridChange>
      </w:tblGrid>
      <w:tr w:rsidR="00A56260" w:rsidRPr="00193C97" w14:paraId="7995431D" w14:textId="77777777" w:rsidTr="00193B09">
        <w:trPr>
          <w:ins w:id="223" w:author="meshbah rahman" w:date="2021-02-22T00:03:00Z"/>
        </w:trPr>
        <w:tc>
          <w:tcPr>
            <w:tcW w:w="12950" w:type="dxa"/>
            <w:tcPrChange w:id="224" w:author="meshbah rahman" w:date="2021-02-22T00:19:00Z">
              <w:tcPr>
                <w:tcW w:w="12950" w:type="dxa"/>
              </w:tcPr>
            </w:tcPrChange>
          </w:tcPr>
          <w:p w14:paraId="7350B0A3" w14:textId="77777777" w:rsidR="00A56260" w:rsidRPr="00193C97" w:rsidRDefault="00A56260" w:rsidP="00AA4FFD">
            <w:pPr>
              <w:spacing w:line="480" w:lineRule="auto"/>
              <w:contextualSpacing/>
              <w:jc w:val="both"/>
              <w:rPr>
                <w:ins w:id="225" w:author="meshbah rahman" w:date="2021-02-22T00:03:00Z"/>
                <w:rFonts w:ascii="Times New Roman" w:hAnsi="Times New Roman" w:cs="Times New Roman"/>
                <w:b/>
                <w:bCs/>
                <w:color w:val="000000"/>
              </w:rPr>
            </w:pPr>
            <w:ins w:id="226" w:author="meshbah rahman" w:date="2021-02-22T00:03:00Z">
              <w:r w:rsidRPr="00AA4FFD">
                <w:rPr>
                  <w:rFonts w:ascii="Times New Roman" w:hAnsi="Times New Roman" w:cs="Times New Roman"/>
                  <w:noProof/>
                  <w:color w:val="000000"/>
                  <w:lang w:eastAsia="en-GB" w:bidi="bn-BD"/>
                </w:rPr>
                <w:lastRenderedPageBreak/>
                <w:drawing>
                  <wp:inline distT="0" distB="0" distL="0" distR="0" wp14:anchorId="3E7D9F4C" wp14:editId="745502FE">
                    <wp:extent cx="5665076" cy="3815255"/>
                    <wp:effectExtent l="0" t="0" r="0" b="0"/>
                    <wp:docPr id="3" name="Chart 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ins>
          </w:p>
        </w:tc>
      </w:tr>
      <w:tr w:rsidR="00A56260" w:rsidRPr="00193C97" w14:paraId="295CB557" w14:textId="77777777" w:rsidTr="00193B09">
        <w:trPr>
          <w:ins w:id="227" w:author="meshbah rahman" w:date="2021-02-22T00:03:00Z"/>
        </w:trPr>
        <w:tc>
          <w:tcPr>
            <w:tcW w:w="12950" w:type="dxa"/>
            <w:tcPrChange w:id="228" w:author="meshbah rahman" w:date="2021-02-22T00:19:00Z">
              <w:tcPr>
                <w:tcW w:w="12950" w:type="dxa"/>
              </w:tcPr>
            </w:tcPrChange>
          </w:tcPr>
          <w:p w14:paraId="6E3CB0EF" w14:textId="77777777" w:rsidR="00A56260" w:rsidRPr="00193C97" w:rsidRDefault="00A56260" w:rsidP="00AA4FFD">
            <w:pPr>
              <w:spacing w:line="480" w:lineRule="auto"/>
              <w:contextualSpacing/>
              <w:jc w:val="both"/>
              <w:rPr>
                <w:ins w:id="229" w:author="meshbah rahman" w:date="2021-02-22T00:03:00Z"/>
                <w:rFonts w:ascii="Times New Roman" w:hAnsi="Times New Roman" w:cs="Times New Roman"/>
                <w:b/>
                <w:color w:val="000000"/>
              </w:rPr>
            </w:pPr>
            <w:commentRangeStart w:id="230"/>
            <w:ins w:id="231" w:author="meshbah rahman" w:date="2021-02-22T00:03:00Z">
              <w:r w:rsidRPr="00193C97">
                <w:rPr>
                  <w:rFonts w:ascii="Times New Roman" w:hAnsi="Times New Roman" w:cs="Times New Roman"/>
                  <w:b/>
                  <w:color w:val="000000"/>
                </w:rPr>
                <w:t xml:space="preserve">Fig 1. </w:t>
              </w:r>
              <w:commentRangeEnd w:id="230"/>
              <w:r>
                <w:rPr>
                  <w:rStyle w:val="CommentReference"/>
                </w:rPr>
                <w:commentReference w:id="230"/>
              </w:r>
              <w:r w:rsidRPr="00AA4FFD">
                <w:rPr>
                  <w:rFonts w:ascii="Times New Roman" w:hAnsi="Times New Roman" w:cs="Times New Roman"/>
                  <w:bCs/>
                  <w:color w:val="000000"/>
                </w:rPr>
                <w:t>Distribution of developmental status of children by different survey years.</w:t>
              </w:r>
            </w:ins>
          </w:p>
        </w:tc>
      </w:tr>
    </w:tbl>
    <w:p w14:paraId="64A58F76" w14:textId="77777777" w:rsidR="00A56260" w:rsidRDefault="00A56260" w:rsidP="00A56260">
      <w:pPr>
        <w:spacing w:after="0" w:line="480" w:lineRule="auto"/>
        <w:contextualSpacing/>
        <w:jc w:val="both"/>
        <w:rPr>
          <w:ins w:id="232" w:author="meshbah rahman" w:date="2021-02-22T00:03:00Z"/>
          <w:rStyle w:val="fontstyle01"/>
          <w:rFonts w:ascii="Times New Roman" w:hAnsi="Times New Roman" w:cs="Times New Roman"/>
          <w:sz w:val="22"/>
          <w:szCs w:val="22"/>
        </w:rPr>
      </w:pPr>
    </w:p>
    <w:p w14:paraId="1BEB70DB" w14:textId="77777777" w:rsidR="00A56260" w:rsidRDefault="00A56260" w:rsidP="00103135">
      <w:pPr>
        <w:spacing w:after="0" w:line="480" w:lineRule="auto"/>
        <w:contextualSpacing/>
        <w:jc w:val="both"/>
        <w:rPr>
          <w:ins w:id="233" w:author="meshbah rahman" w:date="2021-02-22T00:02:00Z"/>
          <w:rStyle w:val="fontstyle01"/>
          <w:rFonts w:ascii="Times New Roman" w:hAnsi="Times New Roman" w:cs="Times New Roman"/>
          <w:sz w:val="22"/>
          <w:szCs w:val="22"/>
        </w:rPr>
      </w:pPr>
    </w:p>
    <w:p w14:paraId="14F12160" w14:textId="12813F57" w:rsidR="00193C97" w:rsidRDefault="00407459" w:rsidP="00103135">
      <w:pPr>
        <w:spacing w:after="0" w:line="480" w:lineRule="auto"/>
        <w:contextualSpacing/>
        <w:jc w:val="both"/>
        <w:rPr>
          <w:ins w:id="234" w:author="meshbah rahman" w:date="2021-02-19T21:40:00Z"/>
          <w:rStyle w:val="fontstyle01"/>
          <w:rFonts w:ascii="Times New Roman" w:hAnsi="Times New Roman" w:cs="Times New Roman"/>
          <w:sz w:val="22"/>
          <w:szCs w:val="22"/>
        </w:rPr>
      </w:pPr>
      <w:del w:id="235" w:author="meshbah rahman" w:date="2021-02-22T00:10:00Z">
        <w:r w:rsidRPr="00103135" w:rsidDel="00202F48">
          <w:rPr>
            <w:rStyle w:val="fontstyle01"/>
            <w:rFonts w:ascii="Times New Roman" w:hAnsi="Times New Roman" w:cs="Times New Roman"/>
            <w:sz w:val="22"/>
            <w:szCs w:val="22"/>
          </w:rPr>
          <w:delText xml:space="preserve">Table 1 shows a </w:delText>
        </w:r>
      </w:del>
      <w:ins w:id="236" w:author="meshbah rahman" w:date="2021-02-22T00:10:00Z">
        <w:r w:rsidR="00202F48">
          <w:rPr>
            <w:rStyle w:val="fontstyle01"/>
            <w:rFonts w:ascii="Times New Roman" w:hAnsi="Times New Roman" w:cs="Times New Roman"/>
            <w:sz w:val="22"/>
            <w:szCs w:val="22"/>
          </w:rPr>
          <w:t>The</w:t>
        </w:r>
        <w:r w:rsidR="00202F48" w:rsidRPr="00103135">
          <w:rPr>
            <w:rStyle w:val="fontstyle01"/>
            <w:rFonts w:ascii="Times New Roman" w:hAnsi="Times New Roman" w:cs="Times New Roman"/>
            <w:sz w:val="22"/>
            <w:szCs w:val="22"/>
          </w:rPr>
          <w:t xml:space="preserve"> </w:t>
        </w:r>
      </w:ins>
      <w:r w:rsidRPr="00103135">
        <w:rPr>
          <w:rStyle w:val="fontstyle01"/>
          <w:rFonts w:ascii="Times New Roman" w:hAnsi="Times New Roman" w:cs="Times New Roman"/>
          <w:sz w:val="22"/>
          <w:szCs w:val="22"/>
        </w:rPr>
        <w:t>comparison of</w:t>
      </w:r>
      <w:r w:rsidR="00EF172F" w:rsidRPr="00103135">
        <w:rPr>
          <w:rStyle w:val="fontstyle01"/>
          <w:rFonts w:ascii="Times New Roman" w:hAnsi="Times New Roman" w:cs="Times New Roman"/>
          <w:sz w:val="22"/>
          <w:szCs w:val="22"/>
        </w:rPr>
        <w:t xml:space="preserve"> ECD</w:t>
      </w:r>
      <w:r w:rsidRPr="00103135">
        <w:rPr>
          <w:rStyle w:val="fontstyle01"/>
          <w:rFonts w:ascii="Times New Roman" w:hAnsi="Times New Roman" w:cs="Times New Roman"/>
          <w:sz w:val="22"/>
          <w:szCs w:val="22"/>
        </w:rPr>
        <w:t xml:space="preserve"> </w:t>
      </w:r>
      <w:r w:rsidR="00EF172F" w:rsidRPr="00103135">
        <w:rPr>
          <w:rStyle w:val="fontstyle01"/>
          <w:rFonts w:ascii="Times New Roman" w:hAnsi="Times New Roman" w:cs="Times New Roman"/>
          <w:sz w:val="22"/>
          <w:szCs w:val="22"/>
        </w:rPr>
        <w:t>on</w:t>
      </w:r>
      <w:r w:rsidR="00446BAB" w:rsidRPr="00103135">
        <w:rPr>
          <w:rStyle w:val="fontstyle01"/>
          <w:rFonts w:ascii="Times New Roman" w:hAnsi="Times New Roman" w:cs="Times New Roman"/>
          <w:sz w:val="22"/>
          <w:szCs w:val="22"/>
        </w:rPr>
        <w:t>-</w:t>
      </w:r>
      <w:r w:rsidR="00EF172F" w:rsidRPr="00103135">
        <w:rPr>
          <w:rStyle w:val="fontstyle01"/>
          <w:rFonts w:ascii="Times New Roman" w:hAnsi="Times New Roman" w:cs="Times New Roman"/>
          <w:sz w:val="22"/>
          <w:szCs w:val="22"/>
        </w:rPr>
        <w:t xml:space="preserve">track </w:t>
      </w:r>
      <w:r w:rsidRPr="00103135">
        <w:rPr>
          <w:rStyle w:val="fontstyle01"/>
          <w:rFonts w:ascii="Times New Roman" w:hAnsi="Times New Roman" w:cs="Times New Roman"/>
          <w:sz w:val="22"/>
          <w:szCs w:val="22"/>
        </w:rPr>
        <w:t>status for indicated domains between the years 2012 and 2019</w:t>
      </w:r>
      <w:ins w:id="237" w:author="meshbah rahman" w:date="2021-02-22T00:10:00Z">
        <w:r w:rsidR="00202F48">
          <w:rPr>
            <w:rStyle w:val="fontstyle01"/>
            <w:rFonts w:ascii="Times New Roman" w:hAnsi="Times New Roman" w:cs="Times New Roman"/>
            <w:sz w:val="22"/>
            <w:szCs w:val="22"/>
          </w:rPr>
          <w:t xml:space="preserve"> were </w:t>
        </w:r>
      </w:ins>
      <w:ins w:id="238" w:author="meshbah rahman" w:date="2021-02-22T00:13:00Z">
        <w:r w:rsidR="00202F48">
          <w:rPr>
            <w:rStyle w:val="fontstyle01"/>
            <w:rFonts w:ascii="Times New Roman" w:hAnsi="Times New Roman" w:cs="Times New Roman"/>
            <w:sz w:val="22"/>
            <w:szCs w:val="22"/>
          </w:rPr>
          <w:t>assessed</w:t>
        </w:r>
      </w:ins>
      <w:ins w:id="239" w:author="meshbah rahman" w:date="2021-02-22T00:10:00Z">
        <w:r w:rsidR="00202F48">
          <w:rPr>
            <w:rStyle w:val="fontstyle01"/>
            <w:rFonts w:ascii="Times New Roman" w:hAnsi="Times New Roman" w:cs="Times New Roman"/>
            <w:sz w:val="22"/>
            <w:szCs w:val="22"/>
          </w:rPr>
          <w:t xml:space="preserve"> [Table 1]</w:t>
        </w:r>
      </w:ins>
      <w:r w:rsidRPr="00103135">
        <w:rPr>
          <w:rStyle w:val="fontstyle01"/>
          <w:rFonts w:ascii="Times New Roman" w:hAnsi="Times New Roman" w:cs="Times New Roman"/>
          <w:sz w:val="22"/>
          <w:szCs w:val="22"/>
        </w:rPr>
        <w:t xml:space="preserve">. </w:t>
      </w:r>
      <w:del w:id="240" w:author="meshbah rahman" w:date="2021-02-22T00:13:00Z">
        <w:r w:rsidRPr="00103135" w:rsidDel="00202F48">
          <w:rPr>
            <w:rStyle w:val="fontstyle01"/>
            <w:rFonts w:ascii="Times New Roman" w:hAnsi="Times New Roman" w:cs="Times New Roman"/>
            <w:sz w:val="22"/>
            <w:szCs w:val="22"/>
          </w:rPr>
          <w:delText xml:space="preserve">Percentages </w:delText>
        </w:r>
      </w:del>
      <w:ins w:id="241" w:author="meshbah rahman" w:date="2021-02-22T00:13:00Z">
        <w:r w:rsidR="00202F48">
          <w:rPr>
            <w:rStyle w:val="fontstyle01"/>
            <w:rFonts w:ascii="Times New Roman" w:hAnsi="Times New Roman" w:cs="Times New Roman"/>
            <w:sz w:val="22"/>
            <w:szCs w:val="22"/>
          </w:rPr>
          <w:t>Prevalence</w:t>
        </w:r>
        <w:r w:rsidR="00202F48" w:rsidRPr="00103135">
          <w:rPr>
            <w:rStyle w:val="fontstyle01"/>
            <w:rFonts w:ascii="Times New Roman" w:hAnsi="Times New Roman" w:cs="Times New Roman"/>
            <w:sz w:val="22"/>
            <w:szCs w:val="22"/>
          </w:rPr>
          <w:t xml:space="preserve"> </w:t>
        </w:r>
      </w:ins>
      <w:r w:rsidRPr="00103135">
        <w:rPr>
          <w:rStyle w:val="fontstyle01"/>
          <w:rFonts w:ascii="Times New Roman" w:hAnsi="Times New Roman" w:cs="Times New Roman"/>
          <w:sz w:val="22"/>
          <w:szCs w:val="22"/>
        </w:rPr>
        <w:t>of the</w:t>
      </w:r>
      <w:ins w:id="242" w:author="meshbah rahman" w:date="2021-02-22T00:13:00Z">
        <w:r w:rsidR="00202F48">
          <w:rPr>
            <w:rStyle w:val="fontstyle01"/>
            <w:rFonts w:ascii="Times New Roman" w:hAnsi="Times New Roman" w:cs="Times New Roman"/>
            <w:sz w:val="22"/>
            <w:szCs w:val="22"/>
          </w:rPr>
          <w:t>se</w:t>
        </w:r>
      </w:ins>
      <w:r w:rsidRPr="00103135">
        <w:rPr>
          <w:rStyle w:val="fontstyle01"/>
          <w:rFonts w:ascii="Times New Roman" w:hAnsi="Times New Roman" w:cs="Times New Roman"/>
          <w:sz w:val="22"/>
          <w:szCs w:val="22"/>
        </w:rPr>
        <w:t xml:space="preserve"> </w:t>
      </w:r>
      <w:r w:rsidR="00386F41" w:rsidRPr="00103135">
        <w:rPr>
          <w:rStyle w:val="fontstyle01"/>
          <w:rFonts w:ascii="Times New Roman" w:hAnsi="Times New Roman" w:cs="Times New Roman"/>
          <w:sz w:val="22"/>
          <w:szCs w:val="22"/>
        </w:rPr>
        <w:t>status</w:t>
      </w:r>
      <w:r w:rsidRPr="00103135">
        <w:rPr>
          <w:rStyle w:val="fontstyle01"/>
          <w:rFonts w:ascii="Times New Roman" w:hAnsi="Times New Roman" w:cs="Times New Roman"/>
          <w:sz w:val="22"/>
          <w:szCs w:val="22"/>
        </w:rPr>
        <w:t xml:space="preserve"> ha</w:t>
      </w:r>
      <w:ins w:id="243" w:author="meshbah rahman" w:date="2021-02-22T00:14:00Z">
        <w:r w:rsidR="00202F48">
          <w:rPr>
            <w:rStyle w:val="fontstyle01"/>
            <w:rFonts w:ascii="Times New Roman" w:hAnsi="Times New Roman" w:cs="Times New Roman"/>
            <w:sz w:val="22"/>
            <w:szCs w:val="22"/>
          </w:rPr>
          <w:t>s</w:t>
        </w:r>
      </w:ins>
      <w:del w:id="244" w:author="meshbah rahman" w:date="2021-02-22T00:14:00Z">
        <w:r w:rsidRPr="00103135" w:rsidDel="00202F48">
          <w:rPr>
            <w:rStyle w:val="fontstyle01"/>
            <w:rFonts w:ascii="Times New Roman" w:hAnsi="Times New Roman" w:cs="Times New Roman"/>
            <w:sz w:val="22"/>
            <w:szCs w:val="22"/>
          </w:rPr>
          <w:delText>ve</w:delText>
        </w:r>
      </w:del>
      <w:r w:rsidRPr="00103135">
        <w:rPr>
          <w:rStyle w:val="fontstyle01"/>
          <w:rFonts w:ascii="Times New Roman" w:hAnsi="Times New Roman" w:cs="Times New Roman"/>
          <w:sz w:val="22"/>
          <w:szCs w:val="22"/>
        </w:rPr>
        <w:t xml:space="preserve"> </w:t>
      </w:r>
      <w:r w:rsidR="00386F41" w:rsidRPr="00103135">
        <w:rPr>
          <w:rStyle w:val="fontstyle01"/>
          <w:rFonts w:ascii="Times New Roman" w:hAnsi="Times New Roman" w:cs="Times New Roman"/>
          <w:sz w:val="22"/>
          <w:szCs w:val="22"/>
        </w:rPr>
        <w:t>increased</w:t>
      </w:r>
      <w:r w:rsidRPr="00103135">
        <w:rPr>
          <w:rStyle w:val="fontstyle01"/>
          <w:rFonts w:ascii="Times New Roman" w:hAnsi="Times New Roman" w:cs="Times New Roman"/>
          <w:sz w:val="22"/>
          <w:szCs w:val="22"/>
        </w:rPr>
        <w:t xml:space="preserve"> for each of the </w:t>
      </w:r>
      <w:r w:rsidR="00386F41" w:rsidRPr="00103135">
        <w:rPr>
          <w:rStyle w:val="fontstyle01"/>
          <w:rFonts w:ascii="Times New Roman" w:hAnsi="Times New Roman" w:cs="Times New Roman"/>
          <w:sz w:val="22"/>
          <w:szCs w:val="22"/>
        </w:rPr>
        <w:t>domains</w:t>
      </w:r>
      <w:r w:rsidR="00EF172F" w:rsidRPr="00103135">
        <w:rPr>
          <w:rStyle w:val="fontstyle01"/>
          <w:rFonts w:ascii="Times New Roman" w:hAnsi="Times New Roman" w:cs="Times New Roman"/>
          <w:sz w:val="22"/>
          <w:szCs w:val="22"/>
        </w:rPr>
        <w:t>,</w:t>
      </w:r>
      <w:r w:rsidRPr="00103135">
        <w:rPr>
          <w:rStyle w:val="fontstyle01"/>
          <w:rFonts w:ascii="Times New Roman" w:hAnsi="Times New Roman" w:cs="Times New Roman"/>
          <w:sz w:val="22"/>
          <w:szCs w:val="22"/>
        </w:rPr>
        <w:t xml:space="preserve"> </w:t>
      </w:r>
      <w:r w:rsidR="00EF172F" w:rsidRPr="00103135">
        <w:rPr>
          <w:rStyle w:val="fontstyle01"/>
          <w:rFonts w:ascii="Times New Roman" w:hAnsi="Times New Roman" w:cs="Times New Roman"/>
          <w:sz w:val="22"/>
          <w:szCs w:val="22"/>
        </w:rPr>
        <w:t>t</w:t>
      </w:r>
      <w:r w:rsidRPr="00103135">
        <w:rPr>
          <w:rStyle w:val="fontstyle01"/>
          <w:rFonts w:ascii="Times New Roman" w:hAnsi="Times New Roman" w:cs="Times New Roman"/>
          <w:sz w:val="22"/>
          <w:szCs w:val="22"/>
        </w:rPr>
        <w:t xml:space="preserve">he </w:t>
      </w:r>
      <w:r w:rsidR="00B60975" w:rsidRPr="00103135">
        <w:rPr>
          <w:rStyle w:val="fontstyle01"/>
          <w:rFonts w:ascii="Times New Roman" w:hAnsi="Times New Roman" w:cs="Times New Roman"/>
          <w:sz w:val="22"/>
          <w:szCs w:val="22"/>
        </w:rPr>
        <w:t>highest increase</w:t>
      </w:r>
      <w:ins w:id="245" w:author="meshbah rahman" w:date="2021-02-22T00:14:00Z">
        <w:r w:rsidR="00202F48">
          <w:rPr>
            <w:rStyle w:val="fontstyle01"/>
            <w:rFonts w:ascii="Times New Roman" w:hAnsi="Times New Roman" w:cs="Times New Roman"/>
            <w:sz w:val="22"/>
            <w:szCs w:val="22"/>
          </w:rPr>
          <w:t xml:space="preserve"> rate</w:t>
        </w:r>
      </w:ins>
      <w:r w:rsidR="00B60975" w:rsidRPr="00103135">
        <w:rPr>
          <w:rStyle w:val="fontstyle01"/>
          <w:rFonts w:ascii="Times New Roman" w:hAnsi="Times New Roman" w:cs="Times New Roman"/>
          <w:sz w:val="22"/>
          <w:szCs w:val="22"/>
        </w:rPr>
        <w:t xml:space="preserve"> in </w:t>
      </w:r>
      <w:r w:rsidR="00EF172F" w:rsidRPr="00103135">
        <w:rPr>
          <w:rStyle w:val="fontstyle01"/>
          <w:rFonts w:ascii="Times New Roman" w:hAnsi="Times New Roman" w:cs="Times New Roman"/>
          <w:sz w:val="22"/>
          <w:szCs w:val="22"/>
        </w:rPr>
        <w:t>ECD</w:t>
      </w:r>
      <w:r w:rsidR="00B60975" w:rsidRPr="00103135">
        <w:rPr>
          <w:rStyle w:val="fontstyle01"/>
          <w:rFonts w:ascii="Times New Roman" w:hAnsi="Times New Roman" w:cs="Times New Roman"/>
          <w:sz w:val="22"/>
          <w:szCs w:val="22"/>
        </w:rPr>
        <w:t xml:space="preserve"> on track status </w:t>
      </w:r>
      <w:r w:rsidRPr="00103135">
        <w:rPr>
          <w:rStyle w:val="fontstyle01"/>
          <w:rFonts w:ascii="Times New Roman" w:hAnsi="Times New Roman" w:cs="Times New Roman"/>
          <w:sz w:val="22"/>
          <w:szCs w:val="22"/>
        </w:rPr>
        <w:t>(</w:t>
      </w:r>
      <w:r w:rsidR="00B60975" w:rsidRPr="00103135">
        <w:rPr>
          <w:rStyle w:val="fontstyle01"/>
          <w:rFonts w:ascii="Times New Roman" w:hAnsi="Times New Roman" w:cs="Times New Roman"/>
          <w:sz w:val="22"/>
          <w:szCs w:val="22"/>
        </w:rPr>
        <w:t>21.2</w:t>
      </w:r>
      <w:r w:rsidRPr="00103135">
        <w:rPr>
          <w:rStyle w:val="fontstyle01"/>
          <w:rFonts w:ascii="Times New Roman" w:hAnsi="Times New Roman" w:cs="Times New Roman"/>
          <w:sz w:val="22"/>
          <w:szCs w:val="22"/>
        </w:rPr>
        <w:t xml:space="preserve">% to </w:t>
      </w:r>
      <w:r w:rsidR="00B60975" w:rsidRPr="00103135">
        <w:rPr>
          <w:rStyle w:val="fontstyle01"/>
          <w:rFonts w:ascii="Times New Roman" w:hAnsi="Times New Roman" w:cs="Times New Roman"/>
          <w:sz w:val="22"/>
          <w:szCs w:val="22"/>
        </w:rPr>
        <w:t>28.8</w:t>
      </w:r>
      <w:r w:rsidRPr="00103135">
        <w:rPr>
          <w:rStyle w:val="fontstyle01"/>
          <w:rFonts w:ascii="Times New Roman" w:hAnsi="Times New Roman" w:cs="Times New Roman"/>
          <w:sz w:val="22"/>
          <w:szCs w:val="22"/>
        </w:rPr>
        <w:t>%)</w:t>
      </w:r>
      <w:r w:rsidR="00B60975" w:rsidRPr="00103135">
        <w:rPr>
          <w:rStyle w:val="fontstyle01"/>
          <w:rFonts w:ascii="Times New Roman" w:hAnsi="Times New Roman" w:cs="Times New Roman"/>
          <w:sz w:val="22"/>
          <w:szCs w:val="22"/>
        </w:rPr>
        <w:t xml:space="preserve"> was found in</w:t>
      </w:r>
      <w:del w:id="246" w:author="meshbah rahman" w:date="2021-02-22T00:14:00Z">
        <w:r w:rsidR="00B60975" w:rsidRPr="00103135" w:rsidDel="00202F48">
          <w:rPr>
            <w:rStyle w:val="fontstyle01"/>
            <w:rFonts w:ascii="Times New Roman" w:hAnsi="Times New Roman" w:cs="Times New Roman"/>
            <w:sz w:val="22"/>
            <w:szCs w:val="22"/>
          </w:rPr>
          <w:delText xml:space="preserve"> </w:delText>
        </w:r>
        <w:r w:rsidR="00446BAB" w:rsidRPr="00103135" w:rsidDel="00202F48">
          <w:rPr>
            <w:rStyle w:val="fontstyle01"/>
            <w:rFonts w:ascii="Times New Roman" w:hAnsi="Times New Roman" w:cs="Times New Roman"/>
            <w:sz w:val="22"/>
            <w:szCs w:val="22"/>
          </w:rPr>
          <w:delText>the</w:delText>
        </w:r>
      </w:del>
      <w:r w:rsidR="00446BAB" w:rsidRPr="00103135">
        <w:rPr>
          <w:rStyle w:val="fontstyle01"/>
          <w:rFonts w:ascii="Times New Roman" w:hAnsi="Times New Roman" w:cs="Times New Roman"/>
          <w:sz w:val="22"/>
          <w:szCs w:val="22"/>
        </w:rPr>
        <w:t xml:space="preserve"> </w:t>
      </w:r>
      <w:r w:rsidR="00B60975" w:rsidRPr="00103135">
        <w:rPr>
          <w:rStyle w:val="fontstyle01"/>
          <w:rFonts w:ascii="Times New Roman" w:hAnsi="Times New Roman" w:cs="Times New Roman"/>
          <w:sz w:val="22"/>
          <w:szCs w:val="22"/>
        </w:rPr>
        <w:t>literacy-numeracy domain</w:t>
      </w:r>
      <w:r w:rsidRPr="00103135">
        <w:rPr>
          <w:rStyle w:val="fontstyle01"/>
          <w:rFonts w:ascii="Times New Roman" w:hAnsi="Times New Roman" w:cs="Times New Roman"/>
          <w:sz w:val="22"/>
          <w:szCs w:val="22"/>
        </w:rPr>
        <w:t xml:space="preserve">. </w:t>
      </w:r>
      <w:r w:rsidR="00446BAB" w:rsidRPr="00103135">
        <w:rPr>
          <w:rStyle w:val="fontstyle01"/>
          <w:rFonts w:ascii="Times New Roman" w:hAnsi="Times New Roman" w:cs="Times New Roman"/>
          <w:sz w:val="22"/>
          <w:szCs w:val="22"/>
        </w:rPr>
        <w:t>The l</w:t>
      </w:r>
      <w:r w:rsidR="0063143F" w:rsidRPr="00103135">
        <w:rPr>
          <w:rStyle w:val="fontstyle01"/>
          <w:rFonts w:ascii="Times New Roman" w:hAnsi="Times New Roman" w:cs="Times New Roman"/>
          <w:sz w:val="22"/>
          <w:szCs w:val="22"/>
        </w:rPr>
        <w:t>owest</w:t>
      </w:r>
      <w:ins w:id="247" w:author="meshbah rahman" w:date="2021-02-22T00:15:00Z">
        <w:r w:rsidR="00202F48">
          <w:rPr>
            <w:rStyle w:val="fontstyle01"/>
            <w:rFonts w:ascii="Times New Roman" w:hAnsi="Times New Roman" w:cs="Times New Roman"/>
            <w:sz w:val="22"/>
            <w:szCs w:val="22"/>
          </w:rPr>
          <w:t xml:space="preserve"> rate of</w:t>
        </w:r>
      </w:ins>
      <w:r w:rsidRPr="00103135">
        <w:rPr>
          <w:rStyle w:val="fontstyle01"/>
          <w:rFonts w:ascii="Times New Roman" w:hAnsi="Times New Roman" w:cs="Times New Roman"/>
          <w:sz w:val="22"/>
          <w:szCs w:val="22"/>
        </w:rPr>
        <w:t xml:space="preserve"> </w:t>
      </w:r>
      <w:r w:rsidR="0063143F" w:rsidRPr="00103135">
        <w:rPr>
          <w:rStyle w:val="fontstyle01"/>
          <w:rFonts w:ascii="Times New Roman" w:hAnsi="Times New Roman" w:cs="Times New Roman"/>
          <w:sz w:val="22"/>
          <w:szCs w:val="22"/>
        </w:rPr>
        <w:t>increase</w:t>
      </w:r>
      <w:r w:rsidRPr="00103135">
        <w:rPr>
          <w:rStyle w:val="fontstyle01"/>
          <w:rFonts w:ascii="Times New Roman" w:hAnsi="Times New Roman" w:cs="Times New Roman"/>
          <w:sz w:val="22"/>
          <w:szCs w:val="22"/>
        </w:rPr>
        <w:t xml:space="preserve"> in </w:t>
      </w:r>
      <w:r w:rsidR="00EF172F" w:rsidRPr="00103135">
        <w:rPr>
          <w:rStyle w:val="fontstyle01"/>
          <w:rFonts w:ascii="Times New Roman" w:hAnsi="Times New Roman" w:cs="Times New Roman"/>
          <w:sz w:val="22"/>
          <w:szCs w:val="22"/>
        </w:rPr>
        <w:t>ECD</w:t>
      </w:r>
      <w:r w:rsidR="0063143F" w:rsidRPr="00103135">
        <w:rPr>
          <w:rStyle w:val="fontstyle01"/>
          <w:rFonts w:ascii="Times New Roman" w:hAnsi="Times New Roman" w:cs="Times New Roman"/>
          <w:sz w:val="22"/>
          <w:szCs w:val="22"/>
        </w:rPr>
        <w:t xml:space="preserve"> on track status </w:t>
      </w:r>
      <w:r w:rsidRPr="00103135">
        <w:rPr>
          <w:rStyle w:val="fontstyle01"/>
          <w:rFonts w:ascii="Times New Roman" w:hAnsi="Times New Roman" w:cs="Times New Roman"/>
          <w:sz w:val="22"/>
          <w:szCs w:val="22"/>
        </w:rPr>
        <w:t>(</w:t>
      </w:r>
      <w:r w:rsidR="0063143F" w:rsidRPr="00103135">
        <w:rPr>
          <w:rStyle w:val="fontstyle01"/>
          <w:rFonts w:ascii="Times New Roman" w:hAnsi="Times New Roman" w:cs="Times New Roman"/>
          <w:sz w:val="22"/>
          <w:szCs w:val="22"/>
        </w:rPr>
        <w:t>68.4</w:t>
      </w:r>
      <w:r w:rsidRPr="00103135">
        <w:rPr>
          <w:rStyle w:val="fontstyle01"/>
          <w:rFonts w:ascii="Times New Roman" w:hAnsi="Times New Roman" w:cs="Times New Roman"/>
          <w:sz w:val="22"/>
          <w:szCs w:val="22"/>
        </w:rPr>
        <w:t>% to 7</w:t>
      </w:r>
      <w:r w:rsidR="0063143F" w:rsidRPr="00103135">
        <w:rPr>
          <w:rStyle w:val="fontstyle01"/>
          <w:rFonts w:ascii="Times New Roman" w:hAnsi="Times New Roman" w:cs="Times New Roman"/>
          <w:sz w:val="22"/>
          <w:szCs w:val="22"/>
        </w:rPr>
        <w:t>2</w:t>
      </w:r>
      <w:r w:rsidRPr="00103135">
        <w:rPr>
          <w:rStyle w:val="fontstyle01"/>
          <w:rFonts w:ascii="Times New Roman" w:hAnsi="Times New Roman" w:cs="Times New Roman"/>
          <w:sz w:val="22"/>
          <w:szCs w:val="22"/>
        </w:rPr>
        <w:t>.</w:t>
      </w:r>
      <w:r w:rsidR="0063143F" w:rsidRPr="00103135">
        <w:rPr>
          <w:rStyle w:val="fontstyle01"/>
          <w:rFonts w:ascii="Times New Roman" w:hAnsi="Times New Roman" w:cs="Times New Roman"/>
          <w:sz w:val="22"/>
          <w:szCs w:val="22"/>
        </w:rPr>
        <w:t>7</w:t>
      </w:r>
      <w:r w:rsidRPr="00103135">
        <w:rPr>
          <w:rStyle w:val="fontstyle01"/>
          <w:rFonts w:ascii="Times New Roman" w:hAnsi="Times New Roman" w:cs="Times New Roman"/>
          <w:sz w:val="22"/>
          <w:szCs w:val="22"/>
        </w:rPr>
        <w:t xml:space="preserve">%) was found in </w:t>
      </w:r>
      <w:r w:rsidR="00341529" w:rsidRPr="00103135">
        <w:rPr>
          <w:rStyle w:val="fontstyle01"/>
          <w:rFonts w:ascii="Times New Roman" w:hAnsi="Times New Roman" w:cs="Times New Roman"/>
          <w:sz w:val="22"/>
          <w:szCs w:val="22"/>
        </w:rPr>
        <w:t xml:space="preserve">the </w:t>
      </w:r>
      <w:r w:rsidR="00EF172F" w:rsidRPr="00103135">
        <w:rPr>
          <w:rStyle w:val="fontstyle01"/>
          <w:rFonts w:ascii="Times New Roman" w:hAnsi="Times New Roman" w:cs="Times New Roman"/>
          <w:sz w:val="22"/>
          <w:szCs w:val="22"/>
        </w:rPr>
        <w:t>s</w:t>
      </w:r>
      <w:r w:rsidR="0063143F" w:rsidRPr="00103135">
        <w:rPr>
          <w:rStyle w:val="fontstyle01"/>
          <w:rFonts w:ascii="Times New Roman" w:hAnsi="Times New Roman" w:cs="Times New Roman"/>
          <w:sz w:val="22"/>
          <w:szCs w:val="22"/>
        </w:rPr>
        <w:t>ocial-</w:t>
      </w:r>
      <w:r w:rsidR="00EF172F" w:rsidRPr="00103135">
        <w:rPr>
          <w:rStyle w:val="fontstyle01"/>
          <w:rFonts w:ascii="Times New Roman" w:hAnsi="Times New Roman" w:cs="Times New Roman"/>
          <w:sz w:val="22"/>
          <w:szCs w:val="22"/>
        </w:rPr>
        <w:t>e</w:t>
      </w:r>
      <w:r w:rsidR="0063143F" w:rsidRPr="00103135">
        <w:rPr>
          <w:rStyle w:val="fontstyle01"/>
          <w:rFonts w:ascii="Times New Roman" w:hAnsi="Times New Roman" w:cs="Times New Roman"/>
          <w:sz w:val="22"/>
          <w:szCs w:val="22"/>
        </w:rPr>
        <w:t>motional domain</w:t>
      </w:r>
      <w:ins w:id="248" w:author="meshbah rahman" w:date="2021-02-22T00:18:00Z">
        <w:r w:rsidR="00202F48">
          <w:rPr>
            <w:rStyle w:val="fontstyle01"/>
            <w:rFonts w:ascii="Times New Roman" w:hAnsi="Times New Roman" w:cs="Times New Roman"/>
            <w:sz w:val="22"/>
            <w:szCs w:val="22"/>
          </w:rPr>
          <w:t xml:space="preserve"> [Table 1]</w:t>
        </w:r>
      </w:ins>
      <w:r w:rsidRPr="00103135">
        <w:rPr>
          <w:rStyle w:val="fontstyle01"/>
          <w:rFonts w:ascii="Times New Roman" w:hAnsi="Times New Roman" w:cs="Times New Roman"/>
          <w:sz w:val="22"/>
          <w:szCs w:val="22"/>
        </w:rPr>
        <w:t>.</w:t>
      </w:r>
    </w:p>
    <w:p w14:paraId="2C48F9A7" w14:textId="77777777" w:rsidR="00193C97" w:rsidRDefault="00193C97" w:rsidP="00193C97">
      <w:pPr>
        <w:spacing w:after="0" w:line="240" w:lineRule="auto"/>
        <w:jc w:val="both"/>
        <w:rPr>
          <w:ins w:id="249" w:author="meshbah rahman" w:date="2021-02-19T21:42:00Z"/>
          <w:rStyle w:val="fontstyle01"/>
          <w:rFonts w:ascii="Times New Roman" w:hAnsi="Times New Roman" w:cs="Times New Roman"/>
          <w:sz w:val="22"/>
          <w:szCs w:val="22"/>
        </w:rPr>
      </w:pPr>
      <w:moveToRangeStart w:id="250" w:author="meshbah rahman" w:date="2021-02-19T21:40:00Z" w:name="move64663273"/>
      <w:moveTo w:id="251" w:author="meshbah rahman" w:date="2021-02-19T21:40:00Z">
        <w:r w:rsidRPr="00193C97">
          <w:rPr>
            <w:rStyle w:val="fontstyle01"/>
            <w:rFonts w:ascii="Times New Roman" w:hAnsi="Times New Roman" w:cs="Times New Roman"/>
            <w:sz w:val="22"/>
            <w:szCs w:val="22"/>
            <w:rPrChange w:id="252" w:author="meshbah rahman" w:date="2021-02-19T21:41:00Z">
              <w:rPr>
                <w:rStyle w:val="fontstyle01"/>
                <w:rFonts w:ascii="Times New Roman" w:hAnsi="Times New Roman" w:cs="Times New Roman"/>
                <w:b/>
                <w:bCs/>
                <w:sz w:val="24"/>
                <w:szCs w:val="24"/>
              </w:rPr>
            </w:rPrChange>
          </w:rPr>
          <w:t>Table 1: Comparison of the developmentally on track status for indicated domains between two consecutive MICS survey.</w:t>
        </w:r>
      </w:moveTo>
    </w:p>
    <w:p w14:paraId="018F28DD" w14:textId="77777777" w:rsidR="00193C97" w:rsidRPr="00193C97" w:rsidRDefault="00193C97" w:rsidP="00193C97">
      <w:pPr>
        <w:spacing w:after="0" w:line="240" w:lineRule="auto"/>
        <w:jc w:val="both"/>
        <w:rPr>
          <w:rStyle w:val="fontstyle01"/>
          <w:rFonts w:ascii="Times New Roman" w:hAnsi="Times New Roman" w:cs="Times New Roman"/>
          <w:sz w:val="22"/>
          <w:szCs w:val="22"/>
          <w:rPrChange w:id="253" w:author="meshbah rahman" w:date="2021-02-19T21:41:00Z">
            <w:rPr>
              <w:rStyle w:val="fontstyle01"/>
              <w:rFonts w:ascii="Times New Roman" w:hAnsi="Times New Roman" w:cs="Times New Roman"/>
              <w:b/>
              <w:bCs/>
              <w:sz w:val="24"/>
              <w:szCs w:val="24"/>
            </w:rPr>
          </w:rPrChange>
        </w:rPr>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21"/>
        <w:gridCol w:w="3121"/>
        <w:tblGridChange w:id="254">
          <w:tblGrid>
            <w:gridCol w:w="103"/>
            <w:gridCol w:w="3013"/>
            <w:gridCol w:w="105"/>
            <w:gridCol w:w="3012"/>
            <w:gridCol w:w="109"/>
            <w:gridCol w:w="3008"/>
            <w:gridCol w:w="113"/>
          </w:tblGrid>
        </w:tblGridChange>
      </w:tblGrid>
      <w:tr w:rsidR="00193C97" w:rsidRPr="00193C97" w14:paraId="008AB78B" w14:textId="77777777" w:rsidTr="00193C97">
        <w:tc>
          <w:tcPr>
            <w:tcW w:w="1666" w:type="pct"/>
            <w:tcBorders>
              <w:top w:val="single" w:sz="4" w:space="0" w:color="auto"/>
              <w:bottom w:val="single" w:sz="4" w:space="0" w:color="auto"/>
            </w:tcBorders>
          </w:tcPr>
          <w:p w14:paraId="069E52B3" w14:textId="77777777" w:rsidR="00193C97" w:rsidRPr="00193C97" w:rsidRDefault="00193C97" w:rsidP="0095306F">
            <w:pPr>
              <w:jc w:val="both"/>
              <w:rPr>
                <w:rStyle w:val="fontstyle01"/>
                <w:rFonts w:ascii="Times New Roman" w:hAnsi="Times New Roman" w:cs="Times New Roman"/>
                <w:lang w:val="en-GB"/>
                <w:rPrChange w:id="255" w:author="meshbah rahman" w:date="2021-02-19T21:41:00Z">
                  <w:rPr>
                    <w:rStyle w:val="fontstyle01"/>
                    <w:rFonts w:ascii="Times New Roman" w:hAnsi="Times New Roman" w:cs="Times New Roman"/>
                    <w:b/>
                    <w:bCs/>
                    <w:sz w:val="24"/>
                    <w:szCs w:val="24"/>
                    <w:lang w:val="en-GB"/>
                  </w:rPr>
                </w:rPrChange>
              </w:rPr>
            </w:pPr>
            <w:moveTo w:id="256" w:author="meshbah rahman" w:date="2021-02-19T21:40:00Z">
              <w:r w:rsidRPr="00193C97">
                <w:rPr>
                  <w:rStyle w:val="fontstyle01"/>
                  <w:rFonts w:ascii="Times New Roman" w:hAnsi="Times New Roman" w:cs="Times New Roman"/>
                  <w:rPrChange w:id="257" w:author="meshbah rahman" w:date="2021-02-19T21:41:00Z">
                    <w:rPr>
                      <w:rStyle w:val="fontstyle01"/>
                      <w:rFonts w:ascii="Times New Roman" w:hAnsi="Times New Roman" w:cs="Times New Roman"/>
                      <w:b/>
                      <w:bCs/>
                      <w:sz w:val="24"/>
                      <w:szCs w:val="24"/>
                    </w:rPr>
                  </w:rPrChange>
                </w:rPr>
                <w:t>Domains</w:t>
              </w:r>
            </w:moveTo>
          </w:p>
        </w:tc>
        <w:tc>
          <w:tcPr>
            <w:tcW w:w="1667" w:type="pct"/>
            <w:tcBorders>
              <w:top w:val="single" w:sz="4" w:space="0" w:color="auto"/>
              <w:bottom w:val="single" w:sz="4" w:space="0" w:color="auto"/>
            </w:tcBorders>
          </w:tcPr>
          <w:p w14:paraId="02D762C1" w14:textId="77777777" w:rsidR="00193C97" w:rsidRPr="00193C97" w:rsidRDefault="00193C97" w:rsidP="0095306F">
            <w:pPr>
              <w:jc w:val="both"/>
              <w:rPr>
                <w:rStyle w:val="fontstyle01"/>
                <w:rFonts w:ascii="Times New Roman" w:hAnsi="Times New Roman" w:cs="Times New Roman"/>
                <w:lang w:val="en-GB"/>
                <w:rPrChange w:id="258" w:author="meshbah rahman" w:date="2021-02-19T21:41:00Z">
                  <w:rPr>
                    <w:rStyle w:val="fontstyle01"/>
                    <w:rFonts w:ascii="Times New Roman" w:hAnsi="Times New Roman" w:cs="Times New Roman"/>
                    <w:b/>
                    <w:bCs/>
                    <w:sz w:val="24"/>
                    <w:szCs w:val="24"/>
                    <w:lang w:val="en-GB"/>
                  </w:rPr>
                </w:rPrChange>
              </w:rPr>
            </w:pPr>
            <w:moveTo w:id="259" w:author="meshbah rahman" w:date="2021-02-19T21:40:00Z">
              <w:r w:rsidRPr="00193C97">
                <w:rPr>
                  <w:rStyle w:val="fontstyle01"/>
                  <w:rFonts w:ascii="Times New Roman" w:hAnsi="Times New Roman" w:cs="Times New Roman"/>
                  <w:rPrChange w:id="260" w:author="meshbah rahman" w:date="2021-02-19T21:41:00Z">
                    <w:rPr>
                      <w:rStyle w:val="fontstyle01"/>
                      <w:rFonts w:ascii="Times New Roman" w:hAnsi="Times New Roman" w:cs="Times New Roman"/>
                      <w:b/>
                      <w:bCs/>
                      <w:sz w:val="24"/>
                      <w:szCs w:val="24"/>
                    </w:rPr>
                  </w:rPrChange>
                </w:rPr>
                <w:t>2012 MICS (%)</w:t>
              </w:r>
            </w:moveTo>
          </w:p>
        </w:tc>
        <w:tc>
          <w:tcPr>
            <w:tcW w:w="1667" w:type="pct"/>
            <w:tcBorders>
              <w:top w:val="single" w:sz="4" w:space="0" w:color="auto"/>
              <w:bottom w:val="single" w:sz="4" w:space="0" w:color="auto"/>
            </w:tcBorders>
          </w:tcPr>
          <w:p w14:paraId="1BF4270C" w14:textId="77777777" w:rsidR="00193C97" w:rsidRPr="00193C97" w:rsidRDefault="00193C97" w:rsidP="0095306F">
            <w:pPr>
              <w:jc w:val="both"/>
              <w:rPr>
                <w:rStyle w:val="fontstyle01"/>
                <w:rFonts w:ascii="Times New Roman" w:hAnsi="Times New Roman" w:cs="Times New Roman"/>
                <w:lang w:val="en-GB"/>
                <w:rPrChange w:id="261" w:author="meshbah rahman" w:date="2021-02-19T21:41:00Z">
                  <w:rPr>
                    <w:rStyle w:val="fontstyle01"/>
                    <w:rFonts w:ascii="Times New Roman" w:hAnsi="Times New Roman" w:cs="Times New Roman"/>
                    <w:b/>
                    <w:bCs/>
                    <w:sz w:val="24"/>
                    <w:szCs w:val="24"/>
                    <w:lang w:val="en-GB"/>
                  </w:rPr>
                </w:rPrChange>
              </w:rPr>
            </w:pPr>
            <w:moveTo w:id="262" w:author="meshbah rahman" w:date="2021-02-19T21:40:00Z">
              <w:r w:rsidRPr="00193C97">
                <w:rPr>
                  <w:rStyle w:val="fontstyle01"/>
                  <w:rFonts w:ascii="Times New Roman" w:hAnsi="Times New Roman" w:cs="Times New Roman"/>
                  <w:rPrChange w:id="263" w:author="meshbah rahman" w:date="2021-02-19T21:41:00Z">
                    <w:rPr>
                      <w:rStyle w:val="fontstyle01"/>
                      <w:rFonts w:ascii="Times New Roman" w:hAnsi="Times New Roman" w:cs="Times New Roman"/>
                      <w:b/>
                      <w:bCs/>
                      <w:sz w:val="24"/>
                      <w:szCs w:val="24"/>
                    </w:rPr>
                  </w:rPrChange>
                </w:rPr>
                <w:t>2019 MICS (%)</w:t>
              </w:r>
            </w:moveTo>
          </w:p>
        </w:tc>
      </w:tr>
      <w:tr w:rsidR="00193C97" w:rsidRPr="00193C97" w14:paraId="0BC1E4DB" w14:textId="77777777" w:rsidTr="00193C97">
        <w:tc>
          <w:tcPr>
            <w:tcW w:w="1666" w:type="pct"/>
            <w:tcBorders>
              <w:top w:val="single" w:sz="4" w:space="0" w:color="auto"/>
            </w:tcBorders>
          </w:tcPr>
          <w:p w14:paraId="64AFF67F" w14:textId="77777777" w:rsidR="00193C97" w:rsidRPr="00193C97" w:rsidRDefault="00193C97" w:rsidP="0095306F">
            <w:pPr>
              <w:jc w:val="both"/>
              <w:rPr>
                <w:rStyle w:val="fontstyle01"/>
                <w:rFonts w:ascii="Times New Roman" w:hAnsi="Times New Roman" w:cs="Times New Roman"/>
                <w:lang w:val="en-GB"/>
                <w:rPrChange w:id="264" w:author="meshbah rahman" w:date="2021-02-19T21:41:00Z">
                  <w:rPr>
                    <w:rStyle w:val="fontstyle01"/>
                    <w:rFonts w:ascii="Times New Roman" w:hAnsi="Times New Roman" w:cs="Times New Roman"/>
                    <w:sz w:val="24"/>
                    <w:szCs w:val="24"/>
                    <w:lang w:val="en-GB"/>
                  </w:rPr>
                </w:rPrChange>
              </w:rPr>
            </w:pPr>
            <w:moveTo w:id="265" w:author="meshbah rahman" w:date="2021-02-19T21:40:00Z">
              <w:r w:rsidRPr="00193C97">
                <w:rPr>
                  <w:rStyle w:val="fontstyle01"/>
                  <w:rFonts w:ascii="Times New Roman" w:hAnsi="Times New Roman" w:cs="Times New Roman"/>
                  <w:rPrChange w:id="266" w:author="meshbah rahman" w:date="2021-02-19T21:41:00Z">
                    <w:rPr>
                      <w:rStyle w:val="fontstyle01"/>
                      <w:rFonts w:ascii="Times New Roman" w:hAnsi="Times New Roman" w:cs="Times New Roman"/>
                      <w:sz w:val="24"/>
                      <w:szCs w:val="24"/>
                    </w:rPr>
                  </w:rPrChange>
                </w:rPr>
                <w:t>Literacy-numeracy</w:t>
              </w:r>
            </w:moveTo>
          </w:p>
        </w:tc>
        <w:tc>
          <w:tcPr>
            <w:tcW w:w="1667" w:type="pct"/>
            <w:tcBorders>
              <w:top w:val="single" w:sz="4" w:space="0" w:color="auto"/>
            </w:tcBorders>
          </w:tcPr>
          <w:p w14:paraId="4D9041AA" w14:textId="77777777" w:rsidR="00193C97" w:rsidRPr="00193C97" w:rsidRDefault="00193C97" w:rsidP="0095306F">
            <w:pPr>
              <w:jc w:val="both"/>
              <w:rPr>
                <w:rStyle w:val="fontstyle01"/>
                <w:rFonts w:ascii="Times New Roman" w:hAnsi="Times New Roman" w:cs="Times New Roman"/>
                <w:lang w:val="en-GB"/>
                <w:rPrChange w:id="267" w:author="meshbah rahman" w:date="2021-02-19T21:41:00Z">
                  <w:rPr>
                    <w:rStyle w:val="fontstyle01"/>
                    <w:rFonts w:ascii="Times New Roman" w:hAnsi="Times New Roman" w:cs="Times New Roman"/>
                    <w:sz w:val="24"/>
                    <w:szCs w:val="24"/>
                    <w:lang w:val="en-GB"/>
                  </w:rPr>
                </w:rPrChange>
              </w:rPr>
            </w:pPr>
            <w:moveTo w:id="268" w:author="meshbah rahman" w:date="2021-02-19T21:40:00Z">
              <w:r w:rsidRPr="00193C97">
                <w:rPr>
                  <w:rStyle w:val="fontstyle01"/>
                  <w:rFonts w:ascii="Times New Roman" w:hAnsi="Times New Roman" w:cs="Times New Roman"/>
                  <w:rPrChange w:id="269" w:author="meshbah rahman" w:date="2021-02-19T21:41:00Z">
                    <w:rPr>
                      <w:rStyle w:val="fontstyle01"/>
                      <w:rFonts w:ascii="Times New Roman" w:hAnsi="Times New Roman" w:cs="Times New Roman"/>
                      <w:sz w:val="24"/>
                      <w:szCs w:val="24"/>
                    </w:rPr>
                  </w:rPrChange>
                </w:rPr>
                <w:t>21.2</w:t>
              </w:r>
            </w:moveTo>
          </w:p>
        </w:tc>
        <w:tc>
          <w:tcPr>
            <w:tcW w:w="1667" w:type="pct"/>
            <w:tcBorders>
              <w:top w:val="single" w:sz="4" w:space="0" w:color="auto"/>
            </w:tcBorders>
          </w:tcPr>
          <w:p w14:paraId="3233E416" w14:textId="77777777" w:rsidR="00193C97" w:rsidRPr="00193C97" w:rsidRDefault="00193C97" w:rsidP="0095306F">
            <w:pPr>
              <w:jc w:val="both"/>
              <w:rPr>
                <w:rStyle w:val="fontstyle01"/>
                <w:rFonts w:ascii="Times New Roman" w:hAnsi="Times New Roman" w:cs="Times New Roman"/>
                <w:lang w:val="en-GB"/>
                <w:rPrChange w:id="270" w:author="meshbah rahman" w:date="2021-02-19T21:41:00Z">
                  <w:rPr>
                    <w:rStyle w:val="fontstyle01"/>
                    <w:rFonts w:ascii="Times New Roman" w:hAnsi="Times New Roman" w:cs="Times New Roman"/>
                    <w:sz w:val="24"/>
                    <w:szCs w:val="24"/>
                    <w:lang w:val="en-GB"/>
                  </w:rPr>
                </w:rPrChange>
              </w:rPr>
            </w:pPr>
            <w:moveTo w:id="271" w:author="meshbah rahman" w:date="2021-02-19T21:40:00Z">
              <w:r w:rsidRPr="00193C97">
                <w:rPr>
                  <w:rStyle w:val="fontstyle01"/>
                  <w:rFonts w:ascii="Times New Roman" w:hAnsi="Times New Roman" w:cs="Times New Roman"/>
                  <w:rPrChange w:id="272" w:author="meshbah rahman" w:date="2021-02-19T21:41:00Z">
                    <w:rPr>
                      <w:rStyle w:val="fontstyle01"/>
                      <w:rFonts w:ascii="Times New Roman" w:hAnsi="Times New Roman" w:cs="Times New Roman"/>
                      <w:sz w:val="24"/>
                      <w:szCs w:val="24"/>
                    </w:rPr>
                  </w:rPrChange>
                </w:rPr>
                <w:t>28.8</w:t>
              </w:r>
            </w:moveTo>
          </w:p>
        </w:tc>
      </w:tr>
      <w:tr w:rsidR="00193C97" w:rsidRPr="00193C97" w14:paraId="226A6947" w14:textId="77777777" w:rsidTr="00193C97">
        <w:tblPrEx>
          <w:tblW w:w="5000" w:type="pct"/>
          <w:tblBorders>
            <w:left w:val="none" w:sz="0" w:space="0" w:color="auto"/>
            <w:right w:val="none" w:sz="0" w:space="0" w:color="auto"/>
            <w:insideH w:val="none" w:sz="0" w:space="0" w:color="auto"/>
            <w:insideV w:val="none" w:sz="0" w:space="0" w:color="auto"/>
          </w:tblBorders>
          <w:tblPrExChange w:id="273" w:author="meshbah rahman" w:date="2021-02-19T21:41:00Z">
            <w:tblPrEx>
              <w:tblW w:w="5000" w:type="pct"/>
              <w:tblBorders>
                <w:left w:val="none" w:sz="0" w:space="0" w:color="auto"/>
                <w:right w:val="none" w:sz="0" w:space="0" w:color="auto"/>
                <w:insideH w:val="none" w:sz="0" w:space="0" w:color="auto"/>
                <w:insideV w:val="none" w:sz="0" w:space="0" w:color="auto"/>
              </w:tblBorders>
            </w:tblPrEx>
          </w:tblPrExChange>
        </w:tblPrEx>
        <w:trPr>
          <w:trPrChange w:id="274" w:author="meshbah rahman" w:date="2021-02-19T21:41:00Z">
            <w:trPr>
              <w:gridAfter w:val="0"/>
            </w:trPr>
          </w:trPrChange>
        </w:trPr>
        <w:tc>
          <w:tcPr>
            <w:tcW w:w="1666" w:type="pct"/>
            <w:tcPrChange w:id="275" w:author="meshbah rahman" w:date="2021-02-19T21:41:00Z">
              <w:tcPr>
                <w:tcW w:w="1666" w:type="pct"/>
                <w:gridSpan w:val="2"/>
              </w:tcPr>
            </w:tcPrChange>
          </w:tcPr>
          <w:p w14:paraId="28755644" w14:textId="77777777" w:rsidR="00193C97" w:rsidRPr="00193C97" w:rsidRDefault="00193C97" w:rsidP="0095306F">
            <w:pPr>
              <w:jc w:val="both"/>
              <w:rPr>
                <w:rStyle w:val="fontstyle01"/>
                <w:rFonts w:ascii="Times New Roman" w:hAnsi="Times New Roman" w:cs="Times New Roman"/>
                <w:lang w:val="en-GB"/>
                <w:rPrChange w:id="276" w:author="meshbah rahman" w:date="2021-02-19T21:41:00Z">
                  <w:rPr>
                    <w:rStyle w:val="fontstyle01"/>
                    <w:rFonts w:ascii="Times New Roman" w:hAnsi="Times New Roman" w:cs="Times New Roman"/>
                    <w:sz w:val="24"/>
                    <w:szCs w:val="24"/>
                    <w:lang w:val="en-GB"/>
                  </w:rPr>
                </w:rPrChange>
              </w:rPr>
            </w:pPr>
            <w:moveTo w:id="277" w:author="meshbah rahman" w:date="2021-02-19T21:40:00Z">
              <w:r w:rsidRPr="00193C97">
                <w:rPr>
                  <w:rStyle w:val="fontstyle01"/>
                  <w:rFonts w:ascii="Times New Roman" w:hAnsi="Times New Roman" w:cs="Times New Roman"/>
                  <w:rPrChange w:id="278" w:author="meshbah rahman" w:date="2021-02-19T21:41:00Z">
                    <w:rPr>
                      <w:rStyle w:val="fontstyle01"/>
                      <w:rFonts w:ascii="Times New Roman" w:hAnsi="Times New Roman" w:cs="Times New Roman"/>
                      <w:sz w:val="24"/>
                      <w:szCs w:val="24"/>
                    </w:rPr>
                  </w:rPrChange>
                </w:rPr>
                <w:t>Physical</w:t>
              </w:r>
            </w:moveTo>
          </w:p>
        </w:tc>
        <w:tc>
          <w:tcPr>
            <w:tcW w:w="1667" w:type="pct"/>
            <w:tcPrChange w:id="279" w:author="meshbah rahman" w:date="2021-02-19T21:41:00Z">
              <w:tcPr>
                <w:tcW w:w="1667" w:type="pct"/>
                <w:gridSpan w:val="2"/>
              </w:tcPr>
            </w:tcPrChange>
          </w:tcPr>
          <w:p w14:paraId="387B24BA" w14:textId="77777777" w:rsidR="00193C97" w:rsidRPr="00193C97" w:rsidRDefault="00193C97" w:rsidP="0095306F">
            <w:pPr>
              <w:jc w:val="both"/>
              <w:rPr>
                <w:rStyle w:val="fontstyle01"/>
                <w:rFonts w:ascii="Times New Roman" w:hAnsi="Times New Roman" w:cs="Times New Roman"/>
                <w:lang w:val="en-GB"/>
                <w:rPrChange w:id="280" w:author="meshbah rahman" w:date="2021-02-19T21:41:00Z">
                  <w:rPr>
                    <w:rStyle w:val="fontstyle01"/>
                    <w:rFonts w:ascii="Times New Roman" w:hAnsi="Times New Roman" w:cs="Times New Roman"/>
                    <w:sz w:val="24"/>
                    <w:szCs w:val="24"/>
                    <w:lang w:val="en-GB"/>
                  </w:rPr>
                </w:rPrChange>
              </w:rPr>
            </w:pPr>
            <w:moveTo w:id="281" w:author="meshbah rahman" w:date="2021-02-19T21:40:00Z">
              <w:r w:rsidRPr="00193C97">
                <w:rPr>
                  <w:rStyle w:val="fontstyle01"/>
                  <w:rFonts w:ascii="Times New Roman" w:hAnsi="Times New Roman" w:cs="Times New Roman"/>
                  <w:rPrChange w:id="282" w:author="meshbah rahman" w:date="2021-02-19T21:41:00Z">
                    <w:rPr>
                      <w:rStyle w:val="fontstyle01"/>
                      <w:rFonts w:ascii="Times New Roman" w:hAnsi="Times New Roman" w:cs="Times New Roman"/>
                      <w:sz w:val="24"/>
                      <w:szCs w:val="24"/>
                    </w:rPr>
                  </w:rPrChange>
                </w:rPr>
                <w:t>92.2</w:t>
              </w:r>
            </w:moveTo>
          </w:p>
        </w:tc>
        <w:tc>
          <w:tcPr>
            <w:tcW w:w="1667" w:type="pct"/>
            <w:tcPrChange w:id="283" w:author="meshbah rahman" w:date="2021-02-19T21:41:00Z">
              <w:tcPr>
                <w:tcW w:w="1667" w:type="pct"/>
                <w:gridSpan w:val="2"/>
              </w:tcPr>
            </w:tcPrChange>
          </w:tcPr>
          <w:p w14:paraId="673CCBFC" w14:textId="77777777" w:rsidR="00193C97" w:rsidRPr="00193C97" w:rsidRDefault="00193C97" w:rsidP="0095306F">
            <w:pPr>
              <w:jc w:val="both"/>
              <w:rPr>
                <w:rStyle w:val="fontstyle01"/>
                <w:rFonts w:ascii="Times New Roman" w:hAnsi="Times New Roman" w:cs="Times New Roman"/>
                <w:lang w:val="en-GB"/>
                <w:rPrChange w:id="284" w:author="meshbah rahman" w:date="2021-02-19T21:41:00Z">
                  <w:rPr>
                    <w:rStyle w:val="fontstyle01"/>
                    <w:rFonts w:ascii="Times New Roman" w:hAnsi="Times New Roman" w:cs="Times New Roman"/>
                    <w:sz w:val="24"/>
                    <w:szCs w:val="24"/>
                    <w:lang w:val="en-GB"/>
                  </w:rPr>
                </w:rPrChange>
              </w:rPr>
            </w:pPr>
            <w:moveTo w:id="285" w:author="meshbah rahman" w:date="2021-02-19T21:40:00Z">
              <w:r w:rsidRPr="00193C97">
                <w:rPr>
                  <w:rStyle w:val="fontstyle01"/>
                  <w:rFonts w:ascii="Times New Roman" w:hAnsi="Times New Roman" w:cs="Times New Roman"/>
                  <w:rPrChange w:id="286" w:author="meshbah rahman" w:date="2021-02-19T21:41:00Z">
                    <w:rPr>
                      <w:rStyle w:val="fontstyle01"/>
                      <w:rFonts w:ascii="Times New Roman" w:hAnsi="Times New Roman" w:cs="Times New Roman"/>
                      <w:sz w:val="24"/>
                      <w:szCs w:val="24"/>
                    </w:rPr>
                  </w:rPrChange>
                </w:rPr>
                <w:t>98.4</w:t>
              </w:r>
            </w:moveTo>
          </w:p>
        </w:tc>
      </w:tr>
      <w:tr w:rsidR="00193C97" w:rsidRPr="00193C97" w14:paraId="7E4643FC" w14:textId="77777777" w:rsidTr="00193C97">
        <w:tblPrEx>
          <w:tblW w:w="5000" w:type="pct"/>
          <w:tblBorders>
            <w:left w:val="none" w:sz="0" w:space="0" w:color="auto"/>
            <w:right w:val="none" w:sz="0" w:space="0" w:color="auto"/>
            <w:insideH w:val="none" w:sz="0" w:space="0" w:color="auto"/>
            <w:insideV w:val="none" w:sz="0" w:space="0" w:color="auto"/>
          </w:tblBorders>
          <w:tblPrExChange w:id="287" w:author="meshbah rahman" w:date="2021-02-19T21:41:00Z">
            <w:tblPrEx>
              <w:tblW w:w="5000" w:type="pct"/>
              <w:tblBorders>
                <w:left w:val="none" w:sz="0" w:space="0" w:color="auto"/>
                <w:right w:val="none" w:sz="0" w:space="0" w:color="auto"/>
                <w:insideH w:val="none" w:sz="0" w:space="0" w:color="auto"/>
                <w:insideV w:val="none" w:sz="0" w:space="0" w:color="auto"/>
              </w:tblBorders>
            </w:tblPrEx>
          </w:tblPrExChange>
        </w:tblPrEx>
        <w:trPr>
          <w:trPrChange w:id="288" w:author="meshbah rahman" w:date="2021-02-19T21:41:00Z">
            <w:trPr>
              <w:gridAfter w:val="0"/>
            </w:trPr>
          </w:trPrChange>
        </w:trPr>
        <w:tc>
          <w:tcPr>
            <w:tcW w:w="1666" w:type="pct"/>
            <w:tcPrChange w:id="289" w:author="meshbah rahman" w:date="2021-02-19T21:41:00Z">
              <w:tcPr>
                <w:tcW w:w="1666" w:type="pct"/>
                <w:gridSpan w:val="2"/>
              </w:tcPr>
            </w:tcPrChange>
          </w:tcPr>
          <w:p w14:paraId="67557D64" w14:textId="77777777" w:rsidR="00193C97" w:rsidRPr="00193C97" w:rsidRDefault="00193C97" w:rsidP="0095306F">
            <w:pPr>
              <w:jc w:val="both"/>
              <w:rPr>
                <w:rStyle w:val="fontstyle01"/>
                <w:rFonts w:ascii="Times New Roman" w:hAnsi="Times New Roman" w:cs="Times New Roman"/>
                <w:lang w:val="en-GB"/>
                <w:rPrChange w:id="290" w:author="meshbah rahman" w:date="2021-02-19T21:41:00Z">
                  <w:rPr>
                    <w:rStyle w:val="fontstyle01"/>
                    <w:rFonts w:ascii="Times New Roman" w:hAnsi="Times New Roman" w:cs="Times New Roman"/>
                    <w:sz w:val="24"/>
                    <w:szCs w:val="24"/>
                    <w:lang w:val="en-GB"/>
                  </w:rPr>
                </w:rPrChange>
              </w:rPr>
            </w:pPr>
            <w:moveTo w:id="291" w:author="meshbah rahman" w:date="2021-02-19T21:40:00Z">
              <w:r w:rsidRPr="00193C97">
                <w:rPr>
                  <w:rStyle w:val="fontstyle01"/>
                  <w:rFonts w:ascii="Times New Roman" w:hAnsi="Times New Roman" w:cs="Times New Roman"/>
                  <w:rPrChange w:id="292" w:author="meshbah rahman" w:date="2021-02-19T21:41:00Z">
                    <w:rPr>
                      <w:rStyle w:val="fontstyle01"/>
                      <w:rFonts w:ascii="Times New Roman" w:hAnsi="Times New Roman" w:cs="Times New Roman"/>
                      <w:sz w:val="24"/>
                      <w:szCs w:val="24"/>
                    </w:rPr>
                  </w:rPrChange>
                </w:rPr>
                <w:t>Social-Emotional</w:t>
              </w:r>
            </w:moveTo>
          </w:p>
        </w:tc>
        <w:tc>
          <w:tcPr>
            <w:tcW w:w="1667" w:type="pct"/>
            <w:tcPrChange w:id="293" w:author="meshbah rahman" w:date="2021-02-19T21:41:00Z">
              <w:tcPr>
                <w:tcW w:w="1667" w:type="pct"/>
                <w:gridSpan w:val="2"/>
              </w:tcPr>
            </w:tcPrChange>
          </w:tcPr>
          <w:p w14:paraId="55B852CC" w14:textId="77777777" w:rsidR="00193C97" w:rsidRPr="00193C97" w:rsidRDefault="00193C97" w:rsidP="0095306F">
            <w:pPr>
              <w:jc w:val="both"/>
              <w:rPr>
                <w:rStyle w:val="fontstyle01"/>
                <w:rFonts w:ascii="Times New Roman" w:hAnsi="Times New Roman" w:cs="Times New Roman"/>
                <w:lang w:val="en-GB"/>
                <w:rPrChange w:id="294" w:author="meshbah rahman" w:date="2021-02-19T21:41:00Z">
                  <w:rPr>
                    <w:rStyle w:val="fontstyle01"/>
                    <w:rFonts w:ascii="Times New Roman" w:hAnsi="Times New Roman" w:cs="Times New Roman"/>
                    <w:sz w:val="24"/>
                    <w:szCs w:val="24"/>
                    <w:lang w:val="en-GB"/>
                  </w:rPr>
                </w:rPrChange>
              </w:rPr>
            </w:pPr>
            <w:moveTo w:id="295" w:author="meshbah rahman" w:date="2021-02-19T21:40:00Z">
              <w:r w:rsidRPr="00193C97">
                <w:rPr>
                  <w:rStyle w:val="fontstyle01"/>
                  <w:rFonts w:ascii="Times New Roman" w:hAnsi="Times New Roman" w:cs="Times New Roman"/>
                  <w:rPrChange w:id="296" w:author="meshbah rahman" w:date="2021-02-19T21:41:00Z">
                    <w:rPr>
                      <w:rStyle w:val="fontstyle01"/>
                      <w:rFonts w:ascii="Times New Roman" w:hAnsi="Times New Roman" w:cs="Times New Roman"/>
                      <w:sz w:val="24"/>
                      <w:szCs w:val="24"/>
                    </w:rPr>
                  </w:rPrChange>
                </w:rPr>
                <w:t>68.4</w:t>
              </w:r>
            </w:moveTo>
          </w:p>
        </w:tc>
        <w:tc>
          <w:tcPr>
            <w:tcW w:w="1667" w:type="pct"/>
            <w:tcPrChange w:id="297" w:author="meshbah rahman" w:date="2021-02-19T21:41:00Z">
              <w:tcPr>
                <w:tcW w:w="1667" w:type="pct"/>
                <w:gridSpan w:val="2"/>
              </w:tcPr>
            </w:tcPrChange>
          </w:tcPr>
          <w:p w14:paraId="1B4D446A" w14:textId="77777777" w:rsidR="00193C97" w:rsidRPr="00193C97" w:rsidRDefault="00193C97" w:rsidP="0095306F">
            <w:pPr>
              <w:jc w:val="both"/>
              <w:rPr>
                <w:rStyle w:val="fontstyle01"/>
                <w:rFonts w:ascii="Times New Roman" w:hAnsi="Times New Roman" w:cs="Times New Roman"/>
                <w:lang w:val="en-GB"/>
                <w:rPrChange w:id="298" w:author="meshbah rahman" w:date="2021-02-19T21:41:00Z">
                  <w:rPr>
                    <w:rStyle w:val="fontstyle01"/>
                    <w:rFonts w:ascii="Times New Roman" w:hAnsi="Times New Roman" w:cs="Times New Roman"/>
                    <w:sz w:val="24"/>
                    <w:szCs w:val="24"/>
                    <w:lang w:val="en-GB"/>
                  </w:rPr>
                </w:rPrChange>
              </w:rPr>
            </w:pPr>
            <w:moveTo w:id="299" w:author="meshbah rahman" w:date="2021-02-19T21:40:00Z">
              <w:r w:rsidRPr="00193C97">
                <w:rPr>
                  <w:rStyle w:val="fontstyle01"/>
                  <w:rFonts w:ascii="Times New Roman" w:hAnsi="Times New Roman" w:cs="Times New Roman"/>
                  <w:rPrChange w:id="300" w:author="meshbah rahman" w:date="2021-02-19T21:41:00Z">
                    <w:rPr>
                      <w:rStyle w:val="fontstyle01"/>
                      <w:rFonts w:ascii="Times New Roman" w:hAnsi="Times New Roman" w:cs="Times New Roman"/>
                      <w:sz w:val="24"/>
                      <w:szCs w:val="24"/>
                    </w:rPr>
                  </w:rPrChange>
                </w:rPr>
                <w:t>72.7</w:t>
              </w:r>
            </w:moveTo>
          </w:p>
        </w:tc>
      </w:tr>
      <w:tr w:rsidR="00193C97" w:rsidRPr="00193C97" w14:paraId="27449FB2" w14:textId="77777777" w:rsidTr="00193C97">
        <w:tblPrEx>
          <w:tblW w:w="5000" w:type="pct"/>
          <w:tblBorders>
            <w:left w:val="none" w:sz="0" w:space="0" w:color="auto"/>
            <w:right w:val="none" w:sz="0" w:space="0" w:color="auto"/>
            <w:insideH w:val="none" w:sz="0" w:space="0" w:color="auto"/>
            <w:insideV w:val="none" w:sz="0" w:space="0" w:color="auto"/>
          </w:tblBorders>
          <w:tblPrExChange w:id="301" w:author="meshbah rahman" w:date="2021-02-19T21:41:00Z">
            <w:tblPrEx>
              <w:tblW w:w="5000" w:type="pct"/>
              <w:tblBorders>
                <w:left w:val="none" w:sz="0" w:space="0" w:color="auto"/>
                <w:right w:val="none" w:sz="0" w:space="0" w:color="auto"/>
                <w:insideH w:val="none" w:sz="0" w:space="0" w:color="auto"/>
                <w:insideV w:val="none" w:sz="0" w:space="0" w:color="auto"/>
              </w:tblBorders>
            </w:tblPrEx>
          </w:tblPrExChange>
        </w:tblPrEx>
        <w:trPr>
          <w:trPrChange w:id="302" w:author="meshbah rahman" w:date="2021-02-19T21:41:00Z">
            <w:trPr>
              <w:gridAfter w:val="0"/>
            </w:trPr>
          </w:trPrChange>
        </w:trPr>
        <w:tc>
          <w:tcPr>
            <w:tcW w:w="1666" w:type="pct"/>
            <w:tcPrChange w:id="303" w:author="meshbah rahman" w:date="2021-02-19T21:41:00Z">
              <w:tcPr>
                <w:tcW w:w="1666" w:type="pct"/>
                <w:gridSpan w:val="2"/>
              </w:tcPr>
            </w:tcPrChange>
          </w:tcPr>
          <w:p w14:paraId="68AB2490" w14:textId="12208EE4" w:rsidR="00193C97" w:rsidRPr="00193C97" w:rsidRDefault="00FB6F17" w:rsidP="0095306F">
            <w:pPr>
              <w:jc w:val="both"/>
              <w:rPr>
                <w:rStyle w:val="fontstyle01"/>
                <w:rFonts w:ascii="Times New Roman" w:hAnsi="Times New Roman" w:cs="Times New Roman"/>
                <w:lang w:val="en-GB"/>
                <w:rPrChange w:id="304" w:author="meshbah rahman" w:date="2021-02-19T21:41:00Z">
                  <w:rPr>
                    <w:rStyle w:val="fontstyle01"/>
                    <w:rFonts w:ascii="Times New Roman" w:hAnsi="Times New Roman" w:cs="Times New Roman"/>
                    <w:sz w:val="24"/>
                    <w:szCs w:val="24"/>
                    <w:lang w:val="en-GB"/>
                  </w:rPr>
                </w:rPrChange>
              </w:rPr>
            </w:pPr>
            <w:ins w:id="305" w:author="meshbah rahman" w:date="2021-02-22T02:17:00Z">
              <w:r>
                <w:rPr>
                  <w:rStyle w:val="fontstyle01"/>
                  <w:rFonts w:ascii="Times New Roman" w:hAnsi="Times New Roman" w:cs="Times New Roman"/>
                </w:rPr>
                <w:t>A</w:t>
              </w:r>
              <w:r w:rsidRPr="00FB6F17">
                <w:rPr>
                  <w:rStyle w:val="fontstyle01"/>
                  <w:rFonts w:ascii="Times New Roman" w:hAnsi="Times New Roman" w:cs="Times New Roman"/>
                </w:rPr>
                <w:t xml:space="preserve">pproaches to </w:t>
              </w:r>
              <w:r>
                <w:rPr>
                  <w:rStyle w:val="fontstyle01"/>
                  <w:rFonts w:ascii="Times New Roman" w:hAnsi="Times New Roman" w:cs="Times New Roman"/>
                </w:rPr>
                <w:t>l</w:t>
              </w:r>
            </w:ins>
            <w:moveTo w:id="306" w:author="meshbah rahman" w:date="2021-02-19T21:40:00Z">
              <w:del w:id="307" w:author="meshbah rahman" w:date="2021-02-22T02:17:00Z">
                <w:r w:rsidR="00193C97" w:rsidRPr="00193C97" w:rsidDel="00FB6F17">
                  <w:rPr>
                    <w:rStyle w:val="fontstyle01"/>
                    <w:rFonts w:ascii="Times New Roman" w:hAnsi="Times New Roman" w:cs="Times New Roman"/>
                    <w:rPrChange w:id="308" w:author="meshbah rahman" w:date="2021-02-19T21:41:00Z">
                      <w:rPr>
                        <w:rStyle w:val="fontstyle01"/>
                        <w:rFonts w:ascii="Times New Roman" w:hAnsi="Times New Roman" w:cs="Times New Roman"/>
                        <w:sz w:val="24"/>
                        <w:szCs w:val="24"/>
                      </w:rPr>
                    </w:rPrChange>
                  </w:rPr>
                  <w:delText>L</w:delText>
                </w:r>
              </w:del>
              <w:r w:rsidR="00193C97" w:rsidRPr="00193C97">
                <w:rPr>
                  <w:rStyle w:val="fontstyle01"/>
                  <w:rFonts w:ascii="Times New Roman" w:hAnsi="Times New Roman" w:cs="Times New Roman"/>
                  <w:rPrChange w:id="309" w:author="meshbah rahman" w:date="2021-02-19T21:41:00Z">
                    <w:rPr>
                      <w:rStyle w:val="fontstyle01"/>
                      <w:rFonts w:ascii="Times New Roman" w:hAnsi="Times New Roman" w:cs="Times New Roman"/>
                      <w:sz w:val="24"/>
                      <w:szCs w:val="24"/>
                    </w:rPr>
                  </w:rPrChange>
                </w:rPr>
                <w:t>earning</w:t>
              </w:r>
            </w:moveTo>
          </w:p>
        </w:tc>
        <w:tc>
          <w:tcPr>
            <w:tcW w:w="1667" w:type="pct"/>
            <w:tcPrChange w:id="310" w:author="meshbah rahman" w:date="2021-02-19T21:41:00Z">
              <w:tcPr>
                <w:tcW w:w="1667" w:type="pct"/>
                <w:gridSpan w:val="2"/>
              </w:tcPr>
            </w:tcPrChange>
          </w:tcPr>
          <w:p w14:paraId="08A698A2" w14:textId="77777777" w:rsidR="00193C97" w:rsidRPr="00193C97" w:rsidRDefault="00193C97" w:rsidP="0095306F">
            <w:pPr>
              <w:jc w:val="both"/>
              <w:rPr>
                <w:rStyle w:val="fontstyle01"/>
                <w:rFonts w:ascii="Times New Roman" w:hAnsi="Times New Roman" w:cs="Times New Roman"/>
                <w:lang w:val="en-GB"/>
                <w:rPrChange w:id="311" w:author="meshbah rahman" w:date="2021-02-19T21:41:00Z">
                  <w:rPr>
                    <w:rStyle w:val="fontstyle01"/>
                    <w:rFonts w:ascii="Times New Roman" w:hAnsi="Times New Roman" w:cs="Times New Roman"/>
                    <w:sz w:val="24"/>
                    <w:szCs w:val="24"/>
                    <w:lang w:val="en-GB"/>
                  </w:rPr>
                </w:rPrChange>
              </w:rPr>
            </w:pPr>
            <w:moveTo w:id="312" w:author="meshbah rahman" w:date="2021-02-19T21:40:00Z">
              <w:r w:rsidRPr="00193C97">
                <w:rPr>
                  <w:rStyle w:val="fontstyle01"/>
                  <w:rFonts w:ascii="Times New Roman" w:hAnsi="Times New Roman" w:cs="Times New Roman"/>
                  <w:rPrChange w:id="313" w:author="meshbah rahman" w:date="2021-02-19T21:41:00Z">
                    <w:rPr>
                      <w:rStyle w:val="fontstyle01"/>
                      <w:rFonts w:ascii="Times New Roman" w:hAnsi="Times New Roman" w:cs="Times New Roman"/>
                      <w:sz w:val="24"/>
                      <w:szCs w:val="24"/>
                    </w:rPr>
                  </w:rPrChange>
                </w:rPr>
                <w:t>87.5</w:t>
              </w:r>
            </w:moveTo>
          </w:p>
        </w:tc>
        <w:tc>
          <w:tcPr>
            <w:tcW w:w="1667" w:type="pct"/>
            <w:tcPrChange w:id="314" w:author="meshbah rahman" w:date="2021-02-19T21:41:00Z">
              <w:tcPr>
                <w:tcW w:w="1667" w:type="pct"/>
                <w:gridSpan w:val="2"/>
              </w:tcPr>
            </w:tcPrChange>
          </w:tcPr>
          <w:p w14:paraId="7A3A3D0A" w14:textId="77777777" w:rsidR="00193C97" w:rsidRPr="00193C97" w:rsidRDefault="00193C97" w:rsidP="0095306F">
            <w:pPr>
              <w:jc w:val="both"/>
              <w:rPr>
                <w:rStyle w:val="fontstyle01"/>
                <w:rFonts w:ascii="Times New Roman" w:hAnsi="Times New Roman" w:cs="Times New Roman"/>
                <w:lang w:val="en-GB"/>
                <w:rPrChange w:id="315" w:author="meshbah rahman" w:date="2021-02-19T21:41:00Z">
                  <w:rPr>
                    <w:rStyle w:val="fontstyle01"/>
                    <w:rFonts w:ascii="Times New Roman" w:hAnsi="Times New Roman" w:cs="Times New Roman"/>
                    <w:sz w:val="24"/>
                    <w:szCs w:val="24"/>
                    <w:lang w:val="en-GB"/>
                  </w:rPr>
                </w:rPrChange>
              </w:rPr>
            </w:pPr>
            <w:moveTo w:id="316" w:author="meshbah rahman" w:date="2021-02-19T21:40:00Z">
              <w:r w:rsidRPr="00193C97">
                <w:rPr>
                  <w:rStyle w:val="fontstyle01"/>
                  <w:rFonts w:ascii="Times New Roman" w:hAnsi="Times New Roman" w:cs="Times New Roman"/>
                  <w:rPrChange w:id="317" w:author="meshbah rahman" w:date="2021-02-19T21:41:00Z">
                    <w:rPr>
                      <w:rStyle w:val="fontstyle01"/>
                      <w:rFonts w:ascii="Times New Roman" w:hAnsi="Times New Roman" w:cs="Times New Roman"/>
                      <w:sz w:val="24"/>
                      <w:szCs w:val="24"/>
                    </w:rPr>
                  </w:rPrChange>
                </w:rPr>
                <w:t>91.4</w:t>
              </w:r>
            </w:moveTo>
          </w:p>
        </w:tc>
      </w:tr>
    </w:tbl>
    <w:p w14:paraId="0EAF3B45" w14:textId="77777777" w:rsidR="00193C97" w:rsidRPr="00193C97" w:rsidRDefault="00193C97" w:rsidP="00193C97">
      <w:pPr>
        <w:spacing w:after="0" w:line="240" w:lineRule="auto"/>
        <w:jc w:val="both"/>
        <w:rPr>
          <w:rStyle w:val="fontstyle01"/>
          <w:rFonts w:ascii="Times New Roman" w:hAnsi="Times New Roman" w:cs="Times New Roman"/>
          <w:sz w:val="22"/>
          <w:szCs w:val="22"/>
          <w:rPrChange w:id="318" w:author="meshbah rahman" w:date="2021-02-19T21:41:00Z">
            <w:rPr>
              <w:rStyle w:val="fontstyle01"/>
              <w:rFonts w:ascii="Times New Roman" w:hAnsi="Times New Roman" w:cs="Times New Roman"/>
              <w:sz w:val="24"/>
              <w:szCs w:val="24"/>
            </w:rPr>
          </w:rPrChange>
        </w:rPr>
      </w:pPr>
    </w:p>
    <w:moveToRangeEnd w:id="250"/>
    <w:p w14:paraId="625B54AF" w14:textId="5488AEDF" w:rsidR="00C366C3" w:rsidRPr="00103135" w:rsidDel="00A56260" w:rsidRDefault="002A5F7A" w:rsidP="00103135">
      <w:pPr>
        <w:spacing w:after="0" w:line="480" w:lineRule="auto"/>
        <w:contextualSpacing/>
        <w:jc w:val="both"/>
        <w:rPr>
          <w:del w:id="319" w:author="meshbah rahman" w:date="2021-02-22T00:02:00Z"/>
          <w:rStyle w:val="fontstyle01"/>
          <w:rFonts w:ascii="Times New Roman" w:hAnsi="Times New Roman" w:cs="Times New Roman"/>
          <w:sz w:val="22"/>
          <w:szCs w:val="22"/>
        </w:rPr>
      </w:pPr>
      <w:del w:id="320" w:author="meshbah rahman" w:date="2021-02-19T21:40:00Z">
        <w:r w:rsidRPr="00103135" w:rsidDel="00193C97">
          <w:rPr>
            <w:rStyle w:val="fontstyle01"/>
            <w:rFonts w:ascii="Times New Roman" w:hAnsi="Times New Roman" w:cs="Times New Roman"/>
            <w:sz w:val="22"/>
            <w:szCs w:val="22"/>
          </w:rPr>
          <w:delText xml:space="preserve"> </w:delText>
        </w:r>
      </w:del>
      <w:del w:id="321" w:author="meshbah rahman" w:date="2021-02-22T00:02:00Z">
        <w:r w:rsidR="00C366C3" w:rsidRPr="00103135" w:rsidDel="00A56260">
          <w:rPr>
            <w:rStyle w:val="fontstyle01"/>
            <w:rFonts w:ascii="Times New Roman" w:hAnsi="Times New Roman" w:cs="Times New Roman"/>
            <w:sz w:val="22"/>
            <w:szCs w:val="22"/>
          </w:rPr>
          <w:delText xml:space="preserve">The </w:delText>
        </w:r>
        <w:r w:rsidRPr="00103135" w:rsidDel="00A56260">
          <w:rPr>
            <w:rStyle w:val="fontstyle01"/>
            <w:rFonts w:ascii="Times New Roman" w:hAnsi="Times New Roman" w:cs="Times New Roman"/>
            <w:sz w:val="22"/>
            <w:szCs w:val="22"/>
          </w:rPr>
          <w:delText xml:space="preserve">overall </w:delText>
        </w:r>
        <w:r w:rsidR="00C366C3" w:rsidRPr="00103135" w:rsidDel="00A56260">
          <w:rPr>
            <w:rStyle w:val="fontstyle01"/>
            <w:rFonts w:ascii="Times New Roman" w:hAnsi="Times New Roman" w:cs="Times New Roman"/>
            <w:sz w:val="22"/>
            <w:szCs w:val="22"/>
          </w:rPr>
          <w:delText xml:space="preserve">percentage of </w:delText>
        </w:r>
        <w:r w:rsidR="00EF172F" w:rsidRPr="00103135" w:rsidDel="00A56260">
          <w:rPr>
            <w:rStyle w:val="fontstyle01"/>
            <w:rFonts w:ascii="Times New Roman" w:hAnsi="Times New Roman" w:cs="Times New Roman"/>
            <w:sz w:val="22"/>
            <w:szCs w:val="22"/>
          </w:rPr>
          <w:delText>ECD</w:delText>
        </w:r>
        <w:r w:rsidR="00C366C3" w:rsidRPr="00103135" w:rsidDel="00A56260">
          <w:rPr>
            <w:rStyle w:val="fontstyle01"/>
            <w:rFonts w:ascii="Times New Roman" w:hAnsi="Times New Roman" w:cs="Times New Roman"/>
            <w:sz w:val="22"/>
            <w:szCs w:val="22"/>
          </w:rPr>
          <w:delText xml:space="preserve"> on track statu</w:delText>
        </w:r>
        <w:r w:rsidR="00EF172F" w:rsidRPr="00103135" w:rsidDel="00A56260">
          <w:rPr>
            <w:rStyle w:val="fontstyle01"/>
            <w:rFonts w:ascii="Times New Roman" w:hAnsi="Times New Roman" w:cs="Times New Roman"/>
            <w:sz w:val="22"/>
            <w:szCs w:val="22"/>
          </w:rPr>
          <w:delText>s</w:delText>
        </w:r>
        <w:r w:rsidR="00C366C3" w:rsidRPr="00103135" w:rsidDel="00A56260">
          <w:rPr>
            <w:rStyle w:val="fontstyle01"/>
            <w:rFonts w:ascii="Times New Roman" w:hAnsi="Times New Roman" w:cs="Times New Roman"/>
            <w:sz w:val="22"/>
            <w:szCs w:val="22"/>
          </w:rPr>
          <w:delText xml:space="preserve"> increased over time in both surveys. In 2012 MICS, the p</w:delText>
        </w:r>
        <w:r w:rsidR="001B5117" w:rsidRPr="00103135" w:rsidDel="00A56260">
          <w:rPr>
            <w:rStyle w:val="fontstyle01"/>
            <w:rFonts w:ascii="Times New Roman" w:hAnsi="Times New Roman" w:cs="Times New Roman"/>
            <w:sz w:val="22"/>
            <w:szCs w:val="22"/>
          </w:rPr>
          <w:delText>ercentage</w:delText>
        </w:r>
        <w:r w:rsidR="00C366C3" w:rsidRPr="00103135" w:rsidDel="00A56260">
          <w:rPr>
            <w:rStyle w:val="fontstyle01"/>
            <w:rFonts w:ascii="Times New Roman" w:hAnsi="Times New Roman" w:cs="Times New Roman"/>
            <w:sz w:val="22"/>
            <w:szCs w:val="22"/>
          </w:rPr>
          <w:delText xml:space="preserve"> </w:delText>
        </w:r>
        <w:r w:rsidR="001B5117" w:rsidRPr="00103135" w:rsidDel="00A56260">
          <w:rPr>
            <w:rStyle w:val="fontstyle01"/>
            <w:rFonts w:ascii="Times New Roman" w:hAnsi="Times New Roman" w:cs="Times New Roman"/>
            <w:sz w:val="22"/>
            <w:szCs w:val="22"/>
          </w:rPr>
          <w:delText>was 65.46</w:delText>
        </w:r>
        <w:r w:rsidR="00C366C3" w:rsidRPr="00103135" w:rsidDel="00A56260">
          <w:rPr>
            <w:rStyle w:val="fontstyle01"/>
            <w:rFonts w:ascii="Times New Roman" w:hAnsi="Times New Roman" w:cs="Times New Roman"/>
            <w:sz w:val="22"/>
            <w:szCs w:val="22"/>
          </w:rPr>
          <w:delText xml:space="preserve">% </w:delText>
        </w:r>
        <w:r w:rsidR="001B5117" w:rsidRPr="00103135" w:rsidDel="00A56260">
          <w:rPr>
            <w:rStyle w:val="fontstyle01"/>
            <w:rFonts w:ascii="Times New Roman" w:hAnsi="Times New Roman" w:cs="Times New Roman"/>
            <w:sz w:val="22"/>
            <w:szCs w:val="22"/>
          </w:rPr>
          <w:delText xml:space="preserve">and it was </w:delText>
        </w:r>
        <w:r w:rsidR="007F6601" w:rsidRPr="00103135" w:rsidDel="00A56260">
          <w:rPr>
            <w:rStyle w:val="fontstyle01"/>
            <w:rFonts w:ascii="Times New Roman" w:hAnsi="Times New Roman" w:cs="Times New Roman"/>
            <w:sz w:val="22"/>
            <w:szCs w:val="22"/>
          </w:rPr>
          <w:delText>increased</w:delText>
        </w:r>
        <w:r w:rsidR="00341529" w:rsidRPr="00103135" w:rsidDel="00A56260">
          <w:rPr>
            <w:rStyle w:val="fontstyle01"/>
            <w:rFonts w:ascii="Times New Roman" w:hAnsi="Times New Roman" w:cs="Times New Roman"/>
            <w:sz w:val="22"/>
            <w:szCs w:val="22"/>
          </w:rPr>
          <w:delText xml:space="preserve"> by</w:delText>
        </w:r>
        <w:r w:rsidR="007F6601" w:rsidRPr="00103135" w:rsidDel="00A56260">
          <w:rPr>
            <w:rStyle w:val="fontstyle01"/>
            <w:rFonts w:ascii="Times New Roman" w:hAnsi="Times New Roman" w:cs="Times New Roman"/>
            <w:sz w:val="22"/>
            <w:szCs w:val="22"/>
          </w:rPr>
          <w:delText xml:space="preserve"> </w:delText>
        </w:r>
        <w:r w:rsidR="001B5117" w:rsidRPr="00103135" w:rsidDel="00A56260">
          <w:rPr>
            <w:rStyle w:val="fontstyle01"/>
            <w:rFonts w:ascii="Times New Roman" w:hAnsi="Times New Roman" w:cs="Times New Roman"/>
            <w:sz w:val="22"/>
            <w:szCs w:val="22"/>
          </w:rPr>
          <w:delText xml:space="preserve">74.86% </w:delText>
        </w:r>
        <w:r w:rsidR="007F6601" w:rsidRPr="00103135" w:rsidDel="00A56260">
          <w:rPr>
            <w:rStyle w:val="fontstyle01"/>
            <w:rFonts w:ascii="Times New Roman" w:hAnsi="Times New Roman" w:cs="Times New Roman"/>
            <w:sz w:val="22"/>
            <w:szCs w:val="22"/>
          </w:rPr>
          <w:delText>in</w:delText>
        </w:r>
        <w:r w:rsidR="00C366C3" w:rsidRPr="00103135" w:rsidDel="00A56260">
          <w:rPr>
            <w:rStyle w:val="fontstyle01"/>
            <w:rFonts w:ascii="Times New Roman" w:hAnsi="Times New Roman" w:cs="Times New Roman"/>
            <w:sz w:val="22"/>
            <w:szCs w:val="22"/>
          </w:rPr>
          <w:delText xml:space="preserve"> 201</w:delText>
        </w:r>
        <w:r w:rsidR="001B5117" w:rsidRPr="00103135" w:rsidDel="00A56260">
          <w:rPr>
            <w:rStyle w:val="fontstyle01"/>
            <w:rFonts w:ascii="Times New Roman" w:hAnsi="Times New Roman" w:cs="Times New Roman"/>
            <w:sz w:val="22"/>
            <w:szCs w:val="22"/>
          </w:rPr>
          <w:delText xml:space="preserve">9 MICS </w:delText>
        </w:r>
        <w:r w:rsidR="00C366C3" w:rsidRPr="00103135" w:rsidDel="00A56260">
          <w:rPr>
            <w:rStyle w:val="fontstyle01"/>
            <w:rFonts w:ascii="Times New Roman" w:hAnsi="Times New Roman" w:cs="Times New Roman"/>
            <w:sz w:val="22"/>
            <w:szCs w:val="22"/>
          </w:rPr>
          <w:delText>(Fig 1).</w:delText>
        </w:r>
      </w:del>
    </w:p>
    <w:p w14:paraId="7A02CE8A" w14:textId="77777777" w:rsidR="00193C97" w:rsidRPr="00103135" w:rsidRDefault="00193C97" w:rsidP="00103135">
      <w:pPr>
        <w:spacing w:after="0" w:line="480" w:lineRule="auto"/>
        <w:contextualSpacing/>
        <w:jc w:val="both"/>
        <w:rPr>
          <w:rStyle w:val="fontstyle01"/>
          <w:rFonts w:ascii="Times New Roman" w:hAnsi="Times New Roman" w:cs="Times New Roman"/>
          <w:sz w:val="22"/>
          <w:szCs w:val="22"/>
        </w:rPr>
      </w:pPr>
    </w:p>
    <w:p w14:paraId="1CD8D16B" w14:textId="41388918" w:rsidR="00520622" w:rsidRDefault="00520622" w:rsidP="00103135">
      <w:pPr>
        <w:spacing w:after="0" w:line="480" w:lineRule="auto"/>
        <w:contextualSpacing/>
        <w:jc w:val="both"/>
        <w:rPr>
          <w:ins w:id="322" w:author="meshbah rahman" w:date="2021-02-19T22:42:00Z"/>
          <w:rFonts w:ascii="Times New Roman" w:hAnsi="Times New Roman" w:cs="Times New Roman"/>
          <w:color w:val="000000"/>
        </w:rPr>
      </w:pPr>
      <w:r w:rsidRPr="00103135">
        <w:rPr>
          <w:rFonts w:ascii="Times New Roman" w:hAnsi="Times New Roman" w:cs="Times New Roman"/>
          <w:color w:val="000000"/>
        </w:rPr>
        <w:lastRenderedPageBreak/>
        <w:t xml:space="preserve">Table </w:t>
      </w:r>
      <w:r w:rsidR="0021424C" w:rsidRPr="00103135">
        <w:rPr>
          <w:rFonts w:ascii="Times New Roman" w:hAnsi="Times New Roman" w:cs="Times New Roman"/>
          <w:color w:val="000000"/>
        </w:rPr>
        <w:t>2</w:t>
      </w:r>
      <w:r w:rsidRPr="00103135">
        <w:rPr>
          <w:rFonts w:ascii="Times New Roman" w:hAnsi="Times New Roman" w:cs="Times New Roman"/>
          <w:color w:val="000000"/>
        </w:rPr>
        <w:t xml:space="preserve"> represents the </w:t>
      </w:r>
      <w:r w:rsidR="00594C07" w:rsidRPr="00103135">
        <w:rPr>
          <w:rFonts w:ascii="Times New Roman" w:hAnsi="Times New Roman" w:cs="Times New Roman"/>
          <w:color w:val="000000"/>
        </w:rPr>
        <w:t xml:space="preserve">percentage </w:t>
      </w:r>
      <w:r w:rsidR="00341529" w:rsidRPr="00103135">
        <w:rPr>
          <w:rFonts w:ascii="Times New Roman" w:hAnsi="Times New Roman" w:cs="Times New Roman"/>
          <w:color w:val="000000"/>
        </w:rPr>
        <w:t xml:space="preserve">of </w:t>
      </w:r>
      <w:r w:rsidR="0021424C" w:rsidRPr="00103135">
        <w:rPr>
          <w:rFonts w:ascii="Times New Roman" w:hAnsi="Times New Roman" w:cs="Times New Roman"/>
          <w:color w:val="000000"/>
        </w:rPr>
        <w:t xml:space="preserve">overall </w:t>
      </w:r>
      <w:r w:rsidR="00814157" w:rsidRPr="00103135">
        <w:rPr>
          <w:rFonts w:ascii="Times New Roman" w:hAnsi="Times New Roman" w:cs="Times New Roman"/>
          <w:color w:val="000000"/>
        </w:rPr>
        <w:t>ECD</w:t>
      </w:r>
      <w:r w:rsidRPr="00103135">
        <w:rPr>
          <w:rFonts w:ascii="Times New Roman" w:hAnsi="Times New Roman" w:cs="Times New Roman"/>
          <w:color w:val="000000"/>
        </w:rPr>
        <w:t xml:space="preserve"> status by their socio</w:t>
      </w:r>
      <w:r w:rsidR="00341529" w:rsidRPr="00103135">
        <w:rPr>
          <w:rFonts w:ascii="Times New Roman" w:hAnsi="Times New Roman" w:cs="Times New Roman"/>
          <w:color w:val="000000"/>
        </w:rPr>
        <w:t>-</w:t>
      </w:r>
      <w:r w:rsidRPr="00103135">
        <w:rPr>
          <w:rFonts w:ascii="Times New Roman" w:hAnsi="Times New Roman" w:cs="Times New Roman"/>
          <w:color w:val="000000"/>
        </w:rPr>
        <w:t>demographic characteristics</w:t>
      </w:r>
      <w:r w:rsidR="00594C07" w:rsidRPr="00103135">
        <w:rPr>
          <w:rFonts w:ascii="Times New Roman" w:hAnsi="Times New Roman" w:cs="Times New Roman"/>
          <w:color w:val="000000"/>
        </w:rPr>
        <w:t xml:space="preserve"> for 2012 MICS and 20</w:t>
      </w:r>
      <w:r w:rsidR="00235BC2" w:rsidRPr="00103135">
        <w:rPr>
          <w:rFonts w:ascii="Times New Roman" w:hAnsi="Times New Roman" w:cs="Times New Roman"/>
          <w:color w:val="000000"/>
        </w:rPr>
        <w:t>19 MICS surveys</w:t>
      </w:r>
      <w:r w:rsidRPr="00103135">
        <w:rPr>
          <w:rFonts w:ascii="Times New Roman" w:hAnsi="Times New Roman" w:cs="Times New Roman"/>
          <w:color w:val="000000"/>
        </w:rPr>
        <w:t xml:space="preserve">. The </w:t>
      </w:r>
      <w:r w:rsidR="00FF5B56" w:rsidRPr="00103135">
        <w:rPr>
          <w:rFonts w:ascii="Times New Roman" w:hAnsi="Times New Roman" w:cs="Times New Roman"/>
          <w:color w:val="000000"/>
        </w:rPr>
        <w:t xml:space="preserve">distribution of </w:t>
      </w:r>
      <w:r w:rsidR="00104093" w:rsidRPr="00103135">
        <w:rPr>
          <w:rFonts w:ascii="Times New Roman" w:hAnsi="Times New Roman" w:cs="Times New Roman"/>
          <w:color w:val="000000"/>
        </w:rPr>
        <w:t>developmentally</w:t>
      </w:r>
      <w:r w:rsidR="00814157" w:rsidRPr="00103135">
        <w:rPr>
          <w:rFonts w:ascii="Times New Roman" w:hAnsi="Times New Roman" w:cs="Times New Roman"/>
          <w:color w:val="000000"/>
        </w:rPr>
        <w:t xml:space="preserve"> on track</w:t>
      </w:r>
      <w:r w:rsidR="00FF5B56" w:rsidRPr="00103135">
        <w:rPr>
          <w:rFonts w:ascii="Times New Roman" w:hAnsi="Times New Roman" w:cs="Times New Roman"/>
          <w:color w:val="000000"/>
        </w:rPr>
        <w:t xml:space="preserve"> status of </w:t>
      </w:r>
      <w:r w:rsidRPr="00103135">
        <w:rPr>
          <w:rFonts w:ascii="Times New Roman" w:hAnsi="Times New Roman" w:cs="Times New Roman"/>
          <w:color w:val="000000"/>
        </w:rPr>
        <w:t>chil</w:t>
      </w:r>
      <w:r w:rsidR="00FF5B56" w:rsidRPr="00103135">
        <w:rPr>
          <w:rFonts w:ascii="Times New Roman" w:hAnsi="Times New Roman" w:cs="Times New Roman"/>
          <w:color w:val="000000"/>
        </w:rPr>
        <w:t>d</w:t>
      </w:r>
      <w:r w:rsidRPr="00103135">
        <w:rPr>
          <w:rFonts w:ascii="Times New Roman" w:hAnsi="Times New Roman" w:cs="Times New Roman"/>
          <w:color w:val="000000"/>
        </w:rPr>
        <w:t xml:space="preserve"> age </w:t>
      </w:r>
      <w:r w:rsidR="00FF5B56" w:rsidRPr="00103135">
        <w:rPr>
          <w:rFonts w:ascii="Times New Roman" w:hAnsi="Times New Roman" w:cs="Times New Roman"/>
          <w:color w:val="000000"/>
        </w:rPr>
        <w:t xml:space="preserve">of </w:t>
      </w:r>
      <w:r w:rsidRPr="00103135">
        <w:rPr>
          <w:rFonts w:ascii="Times New Roman" w:hAnsi="Times New Roman" w:cs="Times New Roman"/>
          <w:color w:val="000000"/>
        </w:rPr>
        <w:t xml:space="preserve">3 years is </w:t>
      </w:r>
      <w:r w:rsidR="00FF5B56" w:rsidRPr="00103135">
        <w:rPr>
          <w:rFonts w:ascii="Times New Roman" w:hAnsi="Times New Roman" w:cs="Times New Roman"/>
          <w:color w:val="000000"/>
        </w:rPr>
        <w:t>59.46</w:t>
      </w:r>
      <w:r w:rsidRPr="00103135">
        <w:rPr>
          <w:rFonts w:ascii="Times New Roman" w:hAnsi="Times New Roman" w:cs="Times New Roman"/>
          <w:color w:val="000000"/>
        </w:rPr>
        <w:t>%</w:t>
      </w:r>
      <w:r w:rsidR="00FF5B56" w:rsidRPr="00103135">
        <w:rPr>
          <w:rFonts w:ascii="Times New Roman" w:hAnsi="Times New Roman" w:cs="Times New Roman"/>
          <w:color w:val="000000"/>
        </w:rPr>
        <w:t xml:space="preserve"> according to 2012 </w:t>
      </w:r>
      <w:r w:rsidRPr="00103135">
        <w:rPr>
          <w:rFonts w:ascii="Times New Roman" w:hAnsi="Times New Roman" w:cs="Times New Roman"/>
          <w:color w:val="000000"/>
        </w:rPr>
        <w:t xml:space="preserve">MICS whereas </w:t>
      </w:r>
      <w:r w:rsidR="00FF5B56" w:rsidRPr="00103135">
        <w:rPr>
          <w:rFonts w:ascii="Times New Roman" w:hAnsi="Times New Roman" w:cs="Times New Roman"/>
          <w:color w:val="000000"/>
        </w:rPr>
        <w:t>it is increased</w:t>
      </w:r>
      <w:r w:rsidRPr="00103135">
        <w:rPr>
          <w:rFonts w:ascii="Times New Roman" w:hAnsi="Times New Roman" w:cs="Times New Roman"/>
          <w:color w:val="000000"/>
        </w:rPr>
        <w:t xml:space="preserve"> </w:t>
      </w:r>
      <w:r w:rsidR="00FF5B56" w:rsidRPr="00103135">
        <w:rPr>
          <w:rFonts w:ascii="Times New Roman" w:hAnsi="Times New Roman" w:cs="Times New Roman"/>
          <w:color w:val="000000"/>
        </w:rPr>
        <w:t>to 68</w:t>
      </w:r>
      <w:r w:rsidRPr="00103135">
        <w:rPr>
          <w:rFonts w:ascii="Times New Roman" w:hAnsi="Times New Roman" w:cs="Times New Roman"/>
          <w:color w:val="000000"/>
        </w:rPr>
        <w:t>.</w:t>
      </w:r>
      <w:r w:rsidR="00FF5B56" w:rsidRPr="00103135">
        <w:rPr>
          <w:rFonts w:ascii="Times New Roman" w:hAnsi="Times New Roman" w:cs="Times New Roman"/>
          <w:color w:val="000000"/>
        </w:rPr>
        <w:t>72</w:t>
      </w:r>
      <w:r w:rsidRPr="00103135">
        <w:rPr>
          <w:rFonts w:ascii="Times New Roman" w:hAnsi="Times New Roman" w:cs="Times New Roman"/>
          <w:color w:val="000000"/>
        </w:rPr>
        <w:t xml:space="preserve">% </w:t>
      </w:r>
      <w:r w:rsidR="00FF5B56" w:rsidRPr="00103135">
        <w:rPr>
          <w:rFonts w:ascii="Times New Roman" w:hAnsi="Times New Roman" w:cs="Times New Roman"/>
          <w:color w:val="000000"/>
        </w:rPr>
        <w:t xml:space="preserve">in 2019 </w:t>
      </w:r>
      <w:r w:rsidRPr="00103135">
        <w:rPr>
          <w:rFonts w:ascii="Times New Roman" w:hAnsi="Times New Roman" w:cs="Times New Roman"/>
          <w:color w:val="000000"/>
        </w:rPr>
        <w:t xml:space="preserve">MICS and </w:t>
      </w:r>
      <w:r w:rsidR="005D01D7" w:rsidRPr="00103135">
        <w:rPr>
          <w:rFonts w:ascii="Times New Roman" w:hAnsi="Times New Roman" w:cs="Times New Roman"/>
          <w:color w:val="000000"/>
        </w:rPr>
        <w:t>child age of 4 years 7</w:t>
      </w:r>
      <w:r w:rsidRPr="00103135">
        <w:rPr>
          <w:rFonts w:ascii="Times New Roman" w:hAnsi="Times New Roman" w:cs="Times New Roman"/>
          <w:color w:val="000000"/>
        </w:rPr>
        <w:t>1.</w:t>
      </w:r>
      <w:r w:rsidR="005D01D7" w:rsidRPr="00103135">
        <w:rPr>
          <w:rFonts w:ascii="Times New Roman" w:hAnsi="Times New Roman" w:cs="Times New Roman"/>
          <w:color w:val="000000"/>
        </w:rPr>
        <w:t>40</w:t>
      </w:r>
      <w:r w:rsidRPr="00103135">
        <w:rPr>
          <w:rFonts w:ascii="Times New Roman" w:hAnsi="Times New Roman" w:cs="Times New Roman"/>
          <w:color w:val="000000"/>
        </w:rPr>
        <w:t xml:space="preserve">% </w:t>
      </w:r>
      <w:r w:rsidR="005D01D7" w:rsidRPr="00103135">
        <w:rPr>
          <w:rFonts w:ascii="Times New Roman" w:hAnsi="Times New Roman" w:cs="Times New Roman"/>
          <w:color w:val="000000"/>
        </w:rPr>
        <w:t xml:space="preserve">was on track in 2012 </w:t>
      </w:r>
      <w:r w:rsidRPr="00103135">
        <w:rPr>
          <w:rFonts w:ascii="Times New Roman" w:hAnsi="Times New Roman" w:cs="Times New Roman"/>
          <w:color w:val="000000"/>
        </w:rPr>
        <w:t>MICS whereas that</w:t>
      </w:r>
      <w:r w:rsidR="00814157" w:rsidRPr="00103135">
        <w:rPr>
          <w:rFonts w:ascii="Times New Roman" w:hAnsi="Times New Roman" w:cs="Times New Roman"/>
          <w:color w:val="000000"/>
        </w:rPr>
        <w:t xml:space="preserve"> increased to</w:t>
      </w:r>
      <w:r w:rsidRPr="00103135">
        <w:rPr>
          <w:rFonts w:ascii="Times New Roman" w:hAnsi="Times New Roman" w:cs="Times New Roman"/>
          <w:color w:val="000000"/>
        </w:rPr>
        <w:t xml:space="preserve"> </w:t>
      </w:r>
      <w:r w:rsidR="005D01D7" w:rsidRPr="00103135">
        <w:rPr>
          <w:rFonts w:ascii="Times New Roman" w:hAnsi="Times New Roman" w:cs="Times New Roman"/>
          <w:color w:val="000000"/>
        </w:rPr>
        <w:t>81</w:t>
      </w:r>
      <w:r w:rsidRPr="00103135">
        <w:rPr>
          <w:rFonts w:ascii="Times New Roman" w:hAnsi="Times New Roman" w:cs="Times New Roman"/>
          <w:color w:val="000000"/>
        </w:rPr>
        <w:t>.</w:t>
      </w:r>
      <w:r w:rsidR="005D01D7" w:rsidRPr="00103135">
        <w:rPr>
          <w:rFonts w:ascii="Times New Roman" w:hAnsi="Times New Roman" w:cs="Times New Roman"/>
          <w:color w:val="000000"/>
        </w:rPr>
        <w:t>26</w:t>
      </w:r>
      <w:r w:rsidRPr="00103135">
        <w:rPr>
          <w:rFonts w:ascii="Times New Roman" w:hAnsi="Times New Roman" w:cs="Times New Roman"/>
          <w:color w:val="000000"/>
        </w:rPr>
        <w:t xml:space="preserve">% </w:t>
      </w:r>
      <w:r w:rsidR="005D01D7" w:rsidRPr="00103135">
        <w:rPr>
          <w:rFonts w:ascii="Times New Roman" w:hAnsi="Times New Roman" w:cs="Times New Roman"/>
          <w:color w:val="000000"/>
        </w:rPr>
        <w:t xml:space="preserve">in 2019 </w:t>
      </w:r>
      <w:r w:rsidRPr="00103135">
        <w:rPr>
          <w:rFonts w:ascii="Times New Roman" w:hAnsi="Times New Roman" w:cs="Times New Roman"/>
          <w:color w:val="000000"/>
        </w:rPr>
        <w:t>MICS.</w:t>
      </w:r>
      <w:r w:rsidR="00F03659" w:rsidRPr="00103135">
        <w:rPr>
          <w:rFonts w:ascii="Times New Roman" w:hAnsi="Times New Roman" w:cs="Times New Roman"/>
          <w:color w:val="000000"/>
        </w:rPr>
        <w:t xml:space="preserve"> </w:t>
      </w:r>
      <w:r w:rsidRPr="00103135">
        <w:rPr>
          <w:rFonts w:ascii="Times New Roman" w:hAnsi="Times New Roman" w:cs="Times New Roman"/>
          <w:color w:val="000000"/>
        </w:rPr>
        <w:t xml:space="preserve">By the sex of the child, </w:t>
      </w:r>
      <w:r w:rsidR="00341529" w:rsidRPr="00103135">
        <w:rPr>
          <w:rFonts w:ascii="Times New Roman" w:hAnsi="Times New Roman" w:cs="Times New Roman"/>
          <w:color w:val="000000"/>
        </w:rPr>
        <w:t xml:space="preserve">the </w:t>
      </w:r>
      <w:r w:rsidRPr="00103135">
        <w:rPr>
          <w:rFonts w:ascii="Times New Roman" w:hAnsi="Times New Roman" w:cs="Times New Roman"/>
          <w:color w:val="000000"/>
        </w:rPr>
        <w:t>female child was always more developmentally on track</w:t>
      </w:r>
      <w:r w:rsidR="00FC7419" w:rsidRPr="00103135">
        <w:rPr>
          <w:rFonts w:ascii="Times New Roman" w:hAnsi="Times New Roman" w:cs="Times New Roman"/>
          <w:color w:val="000000"/>
        </w:rPr>
        <w:t xml:space="preserve"> than </w:t>
      </w:r>
      <w:r w:rsidR="00341529" w:rsidRPr="00103135">
        <w:rPr>
          <w:rFonts w:ascii="Times New Roman" w:hAnsi="Times New Roman" w:cs="Times New Roman"/>
          <w:color w:val="000000"/>
        </w:rPr>
        <w:t xml:space="preserve">the </w:t>
      </w:r>
      <w:r w:rsidR="00FC7419" w:rsidRPr="00103135">
        <w:rPr>
          <w:rFonts w:ascii="Times New Roman" w:hAnsi="Times New Roman" w:cs="Times New Roman"/>
          <w:color w:val="000000"/>
        </w:rPr>
        <w:t>male child.</w:t>
      </w:r>
      <w:r w:rsidRPr="00103135">
        <w:rPr>
          <w:rFonts w:ascii="Times New Roman" w:hAnsi="Times New Roman" w:cs="Times New Roman"/>
          <w:color w:val="000000"/>
        </w:rPr>
        <w:t xml:space="preserve"> </w:t>
      </w:r>
      <w:r w:rsidR="00FC7419" w:rsidRPr="00103135">
        <w:rPr>
          <w:rFonts w:ascii="Times New Roman" w:hAnsi="Times New Roman" w:cs="Times New Roman"/>
          <w:color w:val="000000"/>
        </w:rPr>
        <w:t xml:space="preserve">In 2012 MICS, male </w:t>
      </w:r>
      <w:r w:rsidR="00AF5E88" w:rsidRPr="00103135">
        <w:rPr>
          <w:rFonts w:ascii="Times New Roman" w:hAnsi="Times New Roman" w:cs="Times New Roman"/>
          <w:color w:val="000000"/>
        </w:rPr>
        <w:t>child developmental</w:t>
      </w:r>
      <w:r w:rsidR="0047738B" w:rsidRPr="00103135">
        <w:rPr>
          <w:rFonts w:ascii="Times New Roman" w:hAnsi="Times New Roman" w:cs="Times New Roman"/>
          <w:color w:val="000000"/>
        </w:rPr>
        <w:t>ly</w:t>
      </w:r>
      <w:r w:rsidR="00AF5E88" w:rsidRPr="00103135">
        <w:rPr>
          <w:rFonts w:ascii="Times New Roman" w:hAnsi="Times New Roman" w:cs="Times New Roman"/>
          <w:color w:val="000000"/>
        </w:rPr>
        <w:t xml:space="preserve"> </w:t>
      </w:r>
      <w:r w:rsidR="00814157" w:rsidRPr="00103135">
        <w:rPr>
          <w:rFonts w:ascii="Times New Roman" w:hAnsi="Times New Roman" w:cs="Times New Roman"/>
          <w:color w:val="000000"/>
        </w:rPr>
        <w:t xml:space="preserve">on track </w:t>
      </w:r>
      <w:r w:rsidR="00AF5E88" w:rsidRPr="00103135">
        <w:rPr>
          <w:rFonts w:ascii="Times New Roman" w:hAnsi="Times New Roman" w:cs="Times New Roman"/>
          <w:color w:val="000000"/>
        </w:rPr>
        <w:t>status</w:t>
      </w:r>
      <w:r w:rsidR="00814157" w:rsidRPr="00103135">
        <w:rPr>
          <w:rFonts w:ascii="Times New Roman" w:hAnsi="Times New Roman" w:cs="Times New Roman"/>
          <w:color w:val="000000"/>
        </w:rPr>
        <w:t xml:space="preserve"> was </w:t>
      </w:r>
      <w:r w:rsidR="00AF5E88" w:rsidRPr="00103135">
        <w:rPr>
          <w:rFonts w:ascii="Times New Roman" w:hAnsi="Times New Roman" w:cs="Times New Roman"/>
          <w:color w:val="000000"/>
        </w:rPr>
        <w:t>63.41</w:t>
      </w:r>
      <w:r w:rsidRPr="00103135">
        <w:rPr>
          <w:rFonts w:ascii="Times New Roman" w:hAnsi="Times New Roman" w:cs="Times New Roman"/>
          <w:color w:val="000000"/>
        </w:rPr>
        <w:t>%</w:t>
      </w:r>
      <w:r w:rsidR="00594C07" w:rsidRPr="00103135">
        <w:rPr>
          <w:rFonts w:ascii="Times New Roman" w:hAnsi="Times New Roman" w:cs="Times New Roman"/>
          <w:color w:val="000000"/>
        </w:rPr>
        <w:t xml:space="preserve"> </w:t>
      </w:r>
      <w:r w:rsidR="00AF5E88" w:rsidRPr="00103135">
        <w:rPr>
          <w:rFonts w:ascii="Times New Roman" w:hAnsi="Times New Roman" w:cs="Times New Roman"/>
          <w:color w:val="000000"/>
        </w:rPr>
        <w:t>and 67.65%</w:t>
      </w:r>
      <w:r w:rsidR="00104093" w:rsidRPr="00103135">
        <w:rPr>
          <w:rFonts w:ascii="Times New Roman" w:hAnsi="Times New Roman" w:cs="Times New Roman"/>
          <w:color w:val="000000"/>
        </w:rPr>
        <w:t xml:space="preserve"> for female</w:t>
      </w:r>
      <w:r w:rsidR="00AF5E88" w:rsidRPr="00103135">
        <w:rPr>
          <w:rFonts w:ascii="Times New Roman" w:hAnsi="Times New Roman" w:cs="Times New Roman"/>
          <w:color w:val="000000"/>
        </w:rPr>
        <w:t>. Similarly, in 2019 MICS, 71.51%</w:t>
      </w:r>
      <w:r w:rsidRPr="00103135">
        <w:rPr>
          <w:rFonts w:ascii="Times New Roman" w:hAnsi="Times New Roman" w:cs="Times New Roman"/>
          <w:color w:val="000000"/>
        </w:rPr>
        <w:t xml:space="preserve"> and </w:t>
      </w:r>
      <w:r w:rsidR="00AF5E88" w:rsidRPr="00103135">
        <w:rPr>
          <w:rFonts w:ascii="Times New Roman" w:hAnsi="Times New Roman" w:cs="Times New Roman"/>
          <w:color w:val="000000"/>
        </w:rPr>
        <w:t>78.46</w:t>
      </w:r>
      <w:r w:rsidRPr="00103135">
        <w:rPr>
          <w:rFonts w:ascii="Times New Roman" w:hAnsi="Times New Roman" w:cs="Times New Roman"/>
          <w:color w:val="000000"/>
        </w:rPr>
        <w:t>%</w:t>
      </w:r>
      <w:r w:rsidR="00AF5E88" w:rsidRPr="00103135">
        <w:rPr>
          <w:rFonts w:ascii="Times New Roman" w:hAnsi="Times New Roman" w:cs="Times New Roman"/>
          <w:color w:val="000000"/>
        </w:rPr>
        <w:t xml:space="preserve"> were male and female developmentally on track, respectively. </w:t>
      </w:r>
      <w:r w:rsidRPr="00103135">
        <w:rPr>
          <w:rFonts w:ascii="Times New Roman" w:hAnsi="Times New Roman" w:cs="Times New Roman"/>
          <w:color w:val="000000"/>
        </w:rPr>
        <w:t xml:space="preserve">The children from rural </w:t>
      </w:r>
      <w:r w:rsidR="001A014E" w:rsidRPr="00103135">
        <w:rPr>
          <w:rFonts w:ascii="Times New Roman" w:hAnsi="Times New Roman" w:cs="Times New Roman"/>
          <w:color w:val="000000"/>
        </w:rPr>
        <w:t xml:space="preserve">72.17% in </w:t>
      </w:r>
      <w:r w:rsidRPr="00103135">
        <w:rPr>
          <w:rFonts w:ascii="Times New Roman" w:hAnsi="Times New Roman" w:cs="Times New Roman"/>
          <w:color w:val="000000"/>
        </w:rPr>
        <w:t>201</w:t>
      </w:r>
      <w:r w:rsidR="001A014E" w:rsidRPr="00103135">
        <w:rPr>
          <w:rFonts w:ascii="Times New Roman" w:hAnsi="Times New Roman" w:cs="Times New Roman"/>
          <w:color w:val="000000"/>
        </w:rPr>
        <w:t>2 MICS</w:t>
      </w:r>
      <w:r w:rsidRPr="00103135">
        <w:rPr>
          <w:rFonts w:ascii="Times New Roman" w:hAnsi="Times New Roman" w:cs="Times New Roman"/>
          <w:color w:val="000000"/>
        </w:rPr>
        <w:t xml:space="preserve"> </w:t>
      </w:r>
      <w:r w:rsidR="001A014E" w:rsidRPr="00103135">
        <w:rPr>
          <w:rFonts w:ascii="Times New Roman" w:hAnsi="Times New Roman" w:cs="Times New Roman"/>
          <w:color w:val="000000"/>
        </w:rPr>
        <w:t>and 78.15% in 2019 MICS</w:t>
      </w:r>
      <w:r w:rsidRPr="00103135">
        <w:rPr>
          <w:rFonts w:ascii="Times New Roman" w:hAnsi="Times New Roman" w:cs="Times New Roman"/>
          <w:color w:val="000000"/>
        </w:rPr>
        <w:t xml:space="preserve"> were more</w:t>
      </w:r>
      <w:r w:rsidR="00594C07" w:rsidRPr="00103135">
        <w:rPr>
          <w:rFonts w:ascii="Times New Roman" w:hAnsi="Times New Roman" w:cs="Times New Roman"/>
          <w:color w:val="000000"/>
        </w:rPr>
        <w:t xml:space="preserve"> </w:t>
      </w:r>
      <w:r w:rsidRPr="00103135">
        <w:rPr>
          <w:rFonts w:ascii="Times New Roman" w:hAnsi="Times New Roman" w:cs="Times New Roman"/>
          <w:color w:val="000000"/>
        </w:rPr>
        <w:t xml:space="preserve">developmentally on track than the urban </w:t>
      </w:r>
      <w:r w:rsidR="001A014E" w:rsidRPr="00103135">
        <w:rPr>
          <w:rFonts w:ascii="Times New Roman" w:hAnsi="Times New Roman" w:cs="Times New Roman"/>
          <w:color w:val="000000"/>
        </w:rPr>
        <w:t xml:space="preserve">63.72% in 2012 </w:t>
      </w:r>
      <w:r w:rsidRPr="00103135">
        <w:rPr>
          <w:rFonts w:ascii="Times New Roman" w:hAnsi="Times New Roman" w:cs="Times New Roman"/>
          <w:color w:val="000000"/>
        </w:rPr>
        <w:t>MICS</w:t>
      </w:r>
      <w:r w:rsidR="001A014E" w:rsidRPr="00103135">
        <w:rPr>
          <w:rFonts w:ascii="Times New Roman" w:hAnsi="Times New Roman" w:cs="Times New Roman"/>
          <w:color w:val="000000"/>
        </w:rPr>
        <w:t xml:space="preserve"> and</w:t>
      </w:r>
      <w:r w:rsidRPr="00103135">
        <w:rPr>
          <w:rFonts w:ascii="Times New Roman" w:hAnsi="Times New Roman" w:cs="Times New Roman"/>
          <w:color w:val="000000"/>
        </w:rPr>
        <w:t xml:space="preserve"> </w:t>
      </w:r>
      <w:r w:rsidR="001A014E" w:rsidRPr="00103135">
        <w:rPr>
          <w:rFonts w:ascii="Times New Roman" w:hAnsi="Times New Roman" w:cs="Times New Roman"/>
          <w:color w:val="000000"/>
        </w:rPr>
        <w:t xml:space="preserve">73.99% in 2019 </w:t>
      </w:r>
      <w:r w:rsidRPr="00103135">
        <w:rPr>
          <w:rFonts w:ascii="Times New Roman" w:hAnsi="Times New Roman" w:cs="Times New Roman"/>
          <w:color w:val="000000"/>
        </w:rPr>
        <w:t>MICS</w:t>
      </w:r>
      <w:r w:rsidR="00594C07" w:rsidRPr="00103135">
        <w:rPr>
          <w:rFonts w:ascii="Times New Roman" w:hAnsi="Times New Roman" w:cs="Times New Roman"/>
          <w:color w:val="000000"/>
        </w:rPr>
        <w:t xml:space="preserve"> </w:t>
      </w:r>
      <w:r w:rsidRPr="00103135">
        <w:rPr>
          <w:rFonts w:ascii="Times New Roman" w:hAnsi="Times New Roman" w:cs="Times New Roman"/>
          <w:color w:val="000000"/>
        </w:rPr>
        <w:t>children</w:t>
      </w:r>
      <w:ins w:id="323" w:author="meshbah rahman" w:date="2021-02-19T22:42:00Z">
        <w:r w:rsidR="00132FAD">
          <w:rPr>
            <w:rFonts w:ascii="Times New Roman" w:hAnsi="Times New Roman" w:cs="Times New Roman"/>
            <w:color w:val="000000"/>
          </w:rPr>
          <w:t xml:space="preserve"> [Table 2]</w:t>
        </w:r>
      </w:ins>
      <w:r w:rsidRPr="00103135">
        <w:rPr>
          <w:rFonts w:ascii="Times New Roman" w:hAnsi="Times New Roman" w:cs="Times New Roman"/>
          <w:color w:val="000000"/>
        </w:rPr>
        <w:t>.</w:t>
      </w:r>
    </w:p>
    <w:p w14:paraId="3D90DE30" w14:textId="77777777" w:rsidR="00132FAD" w:rsidRPr="007322B2" w:rsidRDefault="00132FAD" w:rsidP="00132FAD">
      <w:pPr>
        <w:spacing w:after="0" w:line="480" w:lineRule="auto"/>
        <w:contextualSpacing/>
        <w:jc w:val="both"/>
        <w:rPr>
          <w:ins w:id="324" w:author="meshbah rahman" w:date="2021-02-19T22:43:00Z"/>
          <w:rFonts w:ascii="Times New Roman" w:hAnsi="Times New Roman" w:cs="Times New Roman"/>
          <w:bCs/>
          <w:color w:val="000000"/>
          <w:rPrChange w:id="325" w:author="meshbah rahman" w:date="2021-02-19T22:53:00Z">
            <w:rPr>
              <w:ins w:id="326" w:author="meshbah rahman" w:date="2021-02-19T22:43:00Z"/>
              <w:rFonts w:ascii="Times New Roman" w:hAnsi="Times New Roman" w:cs="Times New Roman"/>
              <w:b/>
              <w:color w:val="000000"/>
            </w:rPr>
          </w:rPrChange>
        </w:rPr>
      </w:pPr>
      <w:moveToRangeStart w:id="327" w:author="meshbah rahman" w:date="2021-02-19T22:43:00Z" w:name="move64667004"/>
      <w:ins w:id="328" w:author="meshbah rahman" w:date="2021-02-19T22:43:00Z">
        <w:r w:rsidRPr="00132FAD">
          <w:rPr>
            <w:rFonts w:ascii="Times New Roman" w:hAnsi="Times New Roman" w:cs="Times New Roman"/>
            <w:b/>
            <w:color w:val="000000"/>
          </w:rPr>
          <w:t xml:space="preserve">Table.2 </w:t>
        </w:r>
        <w:r w:rsidRPr="007322B2">
          <w:rPr>
            <w:rFonts w:ascii="Times New Roman" w:hAnsi="Times New Roman" w:cs="Times New Roman"/>
            <w:bCs/>
            <w:color w:val="000000"/>
            <w:rPrChange w:id="329" w:author="meshbah rahman" w:date="2021-02-19T22:53:00Z">
              <w:rPr>
                <w:rFonts w:ascii="Times New Roman" w:hAnsi="Times New Roman" w:cs="Times New Roman"/>
                <w:b/>
                <w:color w:val="000000"/>
              </w:rPr>
            </w:rPrChange>
          </w:rPr>
          <w:t>Sample characteristics of children by developmental status, MICS 2012 and 2019.</w:t>
        </w:r>
      </w:ins>
    </w:p>
    <w:tbl>
      <w:tblPr>
        <w:tblStyle w:val="TableGrid"/>
        <w:tblW w:w="960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330" w:author="meshbah rahman" w:date="2021-02-19T23:19:00Z">
          <w:tblPr>
            <w:tblStyle w:val="TableGrid"/>
            <w:tblW w:w="9544" w:type="dxa"/>
            <w:tblLook w:val="04A0" w:firstRow="1" w:lastRow="0" w:firstColumn="1" w:lastColumn="0" w:noHBand="0" w:noVBand="1"/>
          </w:tblPr>
        </w:tblPrChange>
      </w:tblPr>
      <w:tblGrid>
        <w:gridCol w:w="2420"/>
        <w:gridCol w:w="1426"/>
        <w:gridCol w:w="1283"/>
        <w:gridCol w:w="857"/>
        <w:gridCol w:w="1425"/>
        <w:gridCol w:w="1389"/>
        <w:gridCol w:w="803"/>
        <w:tblGridChange w:id="331">
          <w:tblGrid>
            <w:gridCol w:w="2420"/>
            <w:gridCol w:w="316"/>
            <w:gridCol w:w="1110"/>
            <w:gridCol w:w="1283"/>
            <w:gridCol w:w="857"/>
            <w:gridCol w:w="235"/>
            <w:gridCol w:w="1190"/>
            <w:gridCol w:w="1389"/>
            <w:gridCol w:w="744"/>
            <w:gridCol w:w="59"/>
          </w:tblGrid>
        </w:tblGridChange>
      </w:tblGrid>
      <w:tr w:rsidR="009532FB" w:rsidRPr="009532FB" w14:paraId="20DEFCA8" w14:textId="77777777" w:rsidTr="009532FB">
        <w:trPr>
          <w:trHeight w:val="225"/>
          <w:ins w:id="332" w:author="meshbah rahman" w:date="2021-02-19T23:16:00Z"/>
          <w:trPrChange w:id="333" w:author="meshbah rahman" w:date="2021-02-19T23:19:00Z">
            <w:trPr>
              <w:gridAfter w:val="0"/>
              <w:trHeight w:val="280"/>
            </w:trPr>
          </w:trPrChange>
        </w:trPr>
        <w:tc>
          <w:tcPr>
            <w:tcW w:w="2420" w:type="dxa"/>
            <w:vMerge w:val="restart"/>
            <w:hideMark/>
            <w:tcPrChange w:id="334" w:author="meshbah rahman" w:date="2021-02-19T23:19:00Z">
              <w:tcPr>
                <w:tcW w:w="2736" w:type="dxa"/>
                <w:gridSpan w:val="2"/>
                <w:vMerge w:val="restart"/>
                <w:hideMark/>
              </w:tcPr>
            </w:tcPrChange>
          </w:tcPr>
          <w:p w14:paraId="0F2EF372" w14:textId="77777777" w:rsidR="009532FB" w:rsidRPr="009532FB" w:rsidRDefault="009532FB">
            <w:pPr>
              <w:contextualSpacing/>
              <w:jc w:val="both"/>
              <w:rPr>
                <w:ins w:id="335" w:author="meshbah rahman" w:date="2021-02-19T23:16:00Z"/>
                <w:rFonts w:asciiTheme="majorBidi" w:hAnsiTheme="majorBidi" w:cstheme="majorBidi"/>
                <w:b/>
                <w:bCs/>
                <w:color w:val="000000"/>
                <w:sz w:val="18"/>
                <w:szCs w:val="18"/>
                <w:rPrChange w:id="336" w:author="meshbah rahman" w:date="2021-02-19T23:17:00Z">
                  <w:rPr>
                    <w:ins w:id="337" w:author="meshbah rahman" w:date="2021-02-19T23:16:00Z"/>
                    <w:rFonts w:ascii="Times New Roman" w:hAnsi="Times New Roman" w:cs="Times New Roman"/>
                    <w:b/>
                    <w:bCs/>
                    <w:color w:val="000000"/>
                  </w:rPr>
                </w:rPrChange>
              </w:rPr>
              <w:pPrChange w:id="338" w:author="meshbah rahman" w:date="2021-02-19T23:17:00Z">
                <w:pPr>
                  <w:spacing w:line="480" w:lineRule="auto"/>
                  <w:contextualSpacing/>
                  <w:jc w:val="both"/>
                </w:pPr>
              </w:pPrChange>
            </w:pPr>
            <w:ins w:id="339" w:author="meshbah rahman" w:date="2021-02-19T23:16:00Z">
              <w:r w:rsidRPr="009532FB">
                <w:rPr>
                  <w:rFonts w:asciiTheme="majorBidi" w:hAnsiTheme="majorBidi" w:cstheme="majorBidi"/>
                  <w:b/>
                  <w:bCs/>
                  <w:color w:val="000000"/>
                  <w:sz w:val="18"/>
                  <w:szCs w:val="18"/>
                  <w:rPrChange w:id="340" w:author="meshbah rahman" w:date="2021-02-19T23:17:00Z">
                    <w:rPr>
                      <w:rFonts w:ascii="Times New Roman" w:hAnsi="Times New Roman" w:cs="Times New Roman"/>
                      <w:b/>
                      <w:bCs/>
                      <w:color w:val="000000"/>
                    </w:rPr>
                  </w:rPrChange>
                </w:rPr>
                <w:t>Characteristics</w:t>
              </w:r>
            </w:ins>
          </w:p>
        </w:tc>
        <w:tc>
          <w:tcPr>
            <w:tcW w:w="3566" w:type="dxa"/>
            <w:gridSpan w:val="3"/>
            <w:hideMark/>
            <w:tcPrChange w:id="341" w:author="meshbah rahman" w:date="2021-02-19T23:19:00Z">
              <w:tcPr>
                <w:tcW w:w="3485" w:type="dxa"/>
                <w:gridSpan w:val="4"/>
                <w:hideMark/>
              </w:tcPr>
            </w:tcPrChange>
          </w:tcPr>
          <w:p w14:paraId="173E0A93" w14:textId="77777777" w:rsidR="009532FB" w:rsidRPr="009532FB" w:rsidRDefault="009532FB">
            <w:pPr>
              <w:contextualSpacing/>
              <w:jc w:val="both"/>
              <w:rPr>
                <w:ins w:id="342" w:author="meshbah rahman" w:date="2021-02-19T23:16:00Z"/>
                <w:rFonts w:asciiTheme="majorBidi" w:hAnsiTheme="majorBidi" w:cstheme="majorBidi"/>
                <w:b/>
                <w:bCs/>
                <w:color w:val="000000"/>
                <w:sz w:val="18"/>
                <w:szCs w:val="18"/>
                <w:rPrChange w:id="343" w:author="meshbah rahman" w:date="2021-02-19T23:17:00Z">
                  <w:rPr>
                    <w:ins w:id="344" w:author="meshbah rahman" w:date="2021-02-19T23:16:00Z"/>
                    <w:rFonts w:ascii="Times New Roman" w:hAnsi="Times New Roman" w:cs="Times New Roman"/>
                    <w:b/>
                    <w:bCs/>
                    <w:color w:val="000000"/>
                  </w:rPr>
                </w:rPrChange>
              </w:rPr>
              <w:pPrChange w:id="345" w:author="meshbah rahman" w:date="2021-02-19T23:17:00Z">
                <w:pPr>
                  <w:spacing w:line="480" w:lineRule="auto"/>
                  <w:contextualSpacing/>
                  <w:jc w:val="both"/>
                </w:pPr>
              </w:pPrChange>
            </w:pPr>
            <w:ins w:id="346" w:author="meshbah rahman" w:date="2021-02-19T23:16:00Z">
              <w:r w:rsidRPr="009532FB">
                <w:rPr>
                  <w:rFonts w:asciiTheme="majorBidi" w:hAnsiTheme="majorBidi" w:cstheme="majorBidi"/>
                  <w:b/>
                  <w:bCs/>
                  <w:color w:val="000000"/>
                  <w:sz w:val="18"/>
                  <w:szCs w:val="18"/>
                  <w:rPrChange w:id="347" w:author="meshbah rahman" w:date="2021-02-19T23:17:00Z">
                    <w:rPr>
                      <w:rFonts w:ascii="Times New Roman" w:hAnsi="Times New Roman" w:cs="Times New Roman"/>
                      <w:b/>
                      <w:bCs/>
                      <w:color w:val="000000"/>
                    </w:rPr>
                  </w:rPrChange>
                </w:rPr>
                <w:t>Developmental Status in 2012</w:t>
              </w:r>
            </w:ins>
          </w:p>
        </w:tc>
        <w:tc>
          <w:tcPr>
            <w:tcW w:w="3617" w:type="dxa"/>
            <w:gridSpan w:val="3"/>
            <w:hideMark/>
            <w:tcPrChange w:id="348" w:author="meshbah rahman" w:date="2021-02-19T23:19:00Z">
              <w:tcPr>
                <w:tcW w:w="3322" w:type="dxa"/>
                <w:gridSpan w:val="3"/>
                <w:hideMark/>
              </w:tcPr>
            </w:tcPrChange>
          </w:tcPr>
          <w:p w14:paraId="422858AF" w14:textId="77777777" w:rsidR="009532FB" w:rsidRPr="009532FB" w:rsidRDefault="009532FB">
            <w:pPr>
              <w:contextualSpacing/>
              <w:jc w:val="both"/>
              <w:rPr>
                <w:ins w:id="349" w:author="meshbah rahman" w:date="2021-02-19T23:16:00Z"/>
                <w:rFonts w:asciiTheme="majorBidi" w:hAnsiTheme="majorBidi" w:cstheme="majorBidi"/>
                <w:b/>
                <w:bCs/>
                <w:color w:val="000000"/>
                <w:sz w:val="18"/>
                <w:szCs w:val="18"/>
                <w:rPrChange w:id="350" w:author="meshbah rahman" w:date="2021-02-19T23:17:00Z">
                  <w:rPr>
                    <w:ins w:id="351" w:author="meshbah rahman" w:date="2021-02-19T23:16:00Z"/>
                    <w:rFonts w:ascii="Times New Roman" w:hAnsi="Times New Roman" w:cs="Times New Roman"/>
                    <w:b/>
                    <w:bCs/>
                    <w:color w:val="000000"/>
                  </w:rPr>
                </w:rPrChange>
              </w:rPr>
              <w:pPrChange w:id="352" w:author="meshbah rahman" w:date="2021-02-19T23:17:00Z">
                <w:pPr>
                  <w:spacing w:line="480" w:lineRule="auto"/>
                  <w:contextualSpacing/>
                  <w:jc w:val="both"/>
                </w:pPr>
              </w:pPrChange>
            </w:pPr>
            <w:ins w:id="353" w:author="meshbah rahman" w:date="2021-02-19T23:16:00Z">
              <w:r w:rsidRPr="009532FB">
                <w:rPr>
                  <w:rFonts w:asciiTheme="majorBidi" w:hAnsiTheme="majorBidi" w:cstheme="majorBidi"/>
                  <w:b/>
                  <w:bCs/>
                  <w:color w:val="000000"/>
                  <w:sz w:val="18"/>
                  <w:szCs w:val="18"/>
                  <w:rPrChange w:id="354" w:author="meshbah rahman" w:date="2021-02-19T23:17:00Z">
                    <w:rPr>
                      <w:rFonts w:ascii="Times New Roman" w:hAnsi="Times New Roman" w:cs="Times New Roman"/>
                      <w:b/>
                      <w:bCs/>
                      <w:color w:val="000000"/>
                    </w:rPr>
                  </w:rPrChange>
                </w:rPr>
                <w:t>Developmental Status in 2019</w:t>
              </w:r>
            </w:ins>
          </w:p>
        </w:tc>
      </w:tr>
      <w:tr w:rsidR="009532FB" w:rsidRPr="009532FB" w14:paraId="5A4F8BEA" w14:textId="77777777" w:rsidTr="0095306F">
        <w:tblPrEx>
          <w:tblPrExChange w:id="355" w:author="meshbah rahman" w:date="2021-02-19T23:20:00Z">
            <w:tblPrEx>
              <w:tblW w:w="9603" w:type="dxa"/>
              <w:tblLayout w:type="fixed"/>
            </w:tblPrEx>
          </w:tblPrExChange>
        </w:tblPrEx>
        <w:trPr>
          <w:trHeight w:val="143"/>
          <w:ins w:id="356" w:author="meshbah rahman" w:date="2021-02-19T23:16:00Z"/>
          <w:trPrChange w:id="357" w:author="meshbah rahman" w:date="2021-02-19T23:20:00Z">
            <w:trPr>
              <w:trHeight w:val="143"/>
            </w:trPr>
          </w:trPrChange>
        </w:trPr>
        <w:tc>
          <w:tcPr>
            <w:tcW w:w="2420" w:type="dxa"/>
            <w:vMerge/>
            <w:tcBorders>
              <w:bottom w:val="single" w:sz="4" w:space="0" w:color="auto"/>
            </w:tcBorders>
            <w:hideMark/>
            <w:tcPrChange w:id="358" w:author="meshbah rahman" w:date="2021-02-19T23:20:00Z">
              <w:tcPr>
                <w:tcW w:w="2420" w:type="dxa"/>
                <w:vMerge/>
                <w:hideMark/>
              </w:tcPr>
            </w:tcPrChange>
          </w:tcPr>
          <w:p w14:paraId="258F6CA9" w14:textId="77777777" w:rsidR="009532FB" w:rsidRPr="009532FB" w:rsidRDefault="009532FB">
            <w:pPr>
              <w:contextualSpacing/>
              <w:jc w:val="both"/>
              <w:rPr>
                <w:ins w:id="359" w:author="meshbah rahman" w:date="2021-02-19T23:16:00Z"/>
                <w:rFonts w:asciiTheme="majorBidi" w:hAnsiTheme="majorBidi" w:cstheme="majorBidi"/>
                <w:b/>
                <w:bCs/>
                <w:color w:val="000000"/>
                <w:sz w:val="18"/>
                <w:szCs w:val="18"/>
                <w:rPrChange w:id="360" w:author="meshbah rahman" w:date="2021-02-19T23:17:00Z">
                  <w:rPr>
                    <w:ins w:id="361" w:author="meshbah rahman" w:date="2021-02-19T23:16:00Z"/>
                    <w:rFonts w:ascii="Times New Roman" w:hAnsi="Times New Roman" w:cs="Times New Roman"/>
                    <w:b/>
                    <w:bCs/>
                    <w:color w:val="000000"/>
                  </w:rPr>
                </w:rPrChange>
              </w:rPr>
              <w:pPrChange w:id="362" w:author="meshbah rahman" w:date="2021-02-19T23:17:00Z">
                <w:pPr>
                  <w:spacing w:line="480" w:lineRule="auto"/>
                  <w:contextualSpacing/>
                  <w:jc w:val="both"/>
                </w:pPr>
              </w:pPrChange>
            </w:pPr>
          </w:p>
        </w:tc>
        <w:tc>
          <w:tcPr>
            <w:tcW w:w="1426" w:type="dxa"/>
            <w:tcBorders>
              <w:bottom w:val="single" w:sz="4" w:space="0" w:color="auto"/>
            </w:tcBorders>
            <w:hideMark/>
            <w:tcPrChange w:id="363" w:author="meshbah rahman" w:date="2021-02-19T23:20:00Z">
              <w:tcPr>
                <w:tcW w:w="1426" w:type="dxa"/>
                <w:gridSpan w:val="2"/>
                <w:hideMark/>
              </w:tcPr>
            </w:tcPrChange>
          </w:tcPr>
          <w:p w14:paraId="0A4848A5" w14:textId="61ED47C3" w:rsidR="009532FB" w:rsidRPr="009532FB" w:rsidRDefault="009532FB">
            <w:pPr>
              <w:contextualSpacing/>
              <w:jc w:val="both"/>
              <w:rPr>
                <w:ins w:id="364" w:author="meshbah rahman" w:date="2021-02-19T23:16:00Z"/>
                <w:rFonts w:asciiTheme="majorBidi" w:hAnsiTheme="majorBidi" w:cstheme="majorBidi"/>
                <w:b/>
                <w:bCs/>
                <w:color w:val="000000"/>
                <w:sz w:val="18"/>
                <w:szCs w:val="18"/>
                <w:rPrChange w:id="365" w:author="meshbah rahman" w:date="2021-02-19T23:17:00Z">
                  <w:rPr>
                    <w:ins w:id="366" w:author="meshbah rahman" w:date="2021-02-19T23:16:00Z"/>
                    <w:rFonts w:ascii="Times New Roman" w:hAnsi="Times New Roman" w:cs="Times New Roman"/>
                    <w:b/>
                    <w:bCs/>
                    <w:color w:val="000000"/>
                  </w:rPr>
                </w:rPrChange>
              </w:rPr>
              <w:pPrChange w:id="367" w:author="meshbah rahman" w:date="2021-02-19T23:17:00Z">
                <w:pPr>
                  <w:spacing w:line="480" w:lineRule="auto"/>
                  <w:contextualSpacing/>
                  <w:jc w:val="both"/>
                </w:pPr>
              </w:pPrChange>
            </w:pPr>
            <w:ins w:id="368" w:author="meshbah rahman" w:date="2021-02-19T23:16:00Z">
              <w:r w:rsidRPr="009532FB">
                <w:rPr>
                  <w:rFonts w:asciiTheme="majorBidi" w:hAnsiTheme="majorBidi" w:cstheme="majorBidi"/>
                  <w:b/>
                  <w:bCs/>
                  <w:color w:val="000000"/>
                  <w:sz w:val="18"/>
                  <w:szCs w:val="18"/>
                  <w:rPrChange w:id="369" w:author="meshbah rahman" w:date="2021-02-19T23:17:00Z">
                    <w:rPr>
                      <w:rFonts w:ascii="Times New Roman" w:hAnsi="Times New Roman" w:cs="Times New Roman"/>
                      <w:b/>
                      <w:bCs/>
                      <w:color w:val="000000"/>
                    </w:rPr>
                  </w:rPrChange>
                </w:rPr>
                <w:t xml:space="preserve">On track </w:t>
              </w:r>
            </w:ins>
            <w:ins w:id="370" w:author="meshbah rahman" w:date="2021-02-19T23:19:00Z">
              <w:r w:rsidRPr="009532FB">
                <w:rPr>
                  <w:rFonts w:asciiTheme="majorBidi" w:hAnsiTheme="majorBidi" w:cstheme="majorBidi"/>
                  <w:b/>
                  <w:bCs/>
                  <w:color w:val="000000"/>
                  <w:sz w:val="18"/>
                  <w:szCs w:val="18"/>
                </w:rPr>
                <w:t>N (</w:t>
              </w:r>
            </w:ins>
            <w:ins w:id="371" w:author="meshbah rahman" w:date="2021-02-19T23:16:00Z">
              <w:r w:rsidRPr="009532FB">
                <w:rPr>
                  <w:rFonts w:asciiTheme="majorBidi" w:hAnsiTheme="majorBidi" w:cstheme="majorBidi"/>
                  <w:b/>
                  <w:bCs/>
                  <w:color w:val="000000"/>
                  <w:sz w:val="18"/>
                  <w:szCs w:val="18"/>
                  <w:rPrChange w:id="372" w:author="meshbah rahman" w:date="2021-02-19T23:17:00Z">
                    <w:rPr>
                      <w:rFonts w:ascii="Times New Roman" w:hAnsi="Times New Roman" w:cs="Times New Roman"/>
                      <w:b/>
                      <w:bCs/>
                      <w:color w:val="000000"/>
                    </w:rPr>
                  </w:rPrChange>
                </w:rPr>
                <w:t>%)</w:t>
              </w:r>
            </w:ins>
          </w:p>
        </w:tc>
        <w:tc>
          <w:tcPr>
            <w:tcW w:w="1283" w:type="dxa"/>
            <w:tcBorders>
              <w:bottom w:val="single" w:sz="4" w:space="0" w:color="auto"/>
            </w:tcBorders>
            <w:hideMark/>
            <w:tcPrChange w:id="373" w:author="meshbah rahman" w:date="2021-02-19T23:20:00Z">
              <w:tcPr>
                <w:tcW w:w="1283" w:type="dxa"/>
                <w:hideMark/>
              </w:tcPr>
            </w:tcPrChange>
          </w:tcPr>
          <w:p w14:paraId="12178CBB" w14:textId="66E6EEFC" w:rsidR="009532FB" w:rsidRPr="009532FB" w:rsidRDefault="009532FB">
            <w:pPr>
              <w:contextualSpacing/>
              <w:jc w:val="both"/>
              <w:rPr>
                <w:ins w:id="374" w:author="meshbah rahman" w:date="2021-02-19T23:16:00Z"/>
                <w:rFonts w:asciiTheme="majorBidi" w:hAnsiTheme="majorBidi" w:cstheme="majorBidi"/>
                <w:b/>
                <w:bCs/>
                <w:color w:val="000000"/>
                <w:sz w:val="18"/>
                <w:szCs w:val="18"/>
                <w:rPrChange w:id="375" w:author="meshbah rahman" w:date="2021-02-19T23:17:00Z">
                  <w:rPr>
                    <w:ins w:id="376" w:author="meshbah rahman" w:date="2021-02-19T23:16:00Z"/>
                    <w:rFonts w:ascii="Times New Roman" w:hAnsi="Times New Roman" w:cs="Times New Roman"/>
                    <w:b/>
                    <w:bCs/>
                    <w:color w:val="000000"/>
                  </w:rPr>
                </w:rPrChange>
              </w:rPr>
              <w:pPrChange w:id="377" w:author="meshbah rahman" w:date="2021-02-19T23:17:00Z">
                <w:pPr>
                  <w:spacing w:line="480" w:lineRule="auto"/>
                  <w:contextualSpacing/>
                  <w:jc w:val="both"/>
                </w:pPr>
              </w:pPrChange>
            </w:pPr>
            <w:ins w:id="378" w:author="meshbah rahman" w:date="2021-02-19T23:16:00Z">
              <w:r w:rsidRPr="009532FB">
                <w:rPr>
                  <w:rFonts w:asciiTheme="majorBidi" w:hAnsiTheme="majorBidi" w:cstheme="majorBidi"/>
                  <w:b/>
                  <w:bCs/>
                  <w:color w:val="000000"/>
                  <w:sz w:val="18"/>
                  <w:szCs w:val="18"/>
                  <w:rPrChange w:id="379" w:author="meshbah rahman" w:date="2021-02-19T23:17:00Z">
                    <w:rPr>
                      <w:rFonts w:ascii="Times New Roman" w:hAnsi="Times New Roman" w:cs="Times New Roman"/>
                      <w:b/>
                      <w:bCs/>
                      <w:color w:val="000000"/>
                    </w:rPr>
                  </w:rPrChange>
                </w:rPr>
                <w:t>Delay N</w:t>
              </w:r>
            </w:ins>
            <w:ins w:id="380" w:author="meshbah rahman" w:date="2021-02-19T23:19:00Z">
              <w:r>
                <w:rPr>
                  <w:rFonts w:asciiTheme="majorBidi" w:hAnsiTheme="majorBidi" w:cstheme="majorBidi"/>
                  <w:b/>
                  <w:bCs/>
                  <w:color w:val="000000"/>
                  <w:sz w:val="18"/>
                  <w:szCs w:val="18"/>
                </w:rPr>
                <w:t xml:space="preserve"> </w:t>
              </w:r>
            </w:ins>
            <w:ins w:id="381" w:author="meshbah rahman" w:date="2021-02-19T23:16:00Z">
              <w:r w:rsidRPr="009532FB">
                <w:rPr>
                  <w:rFonts w:asciiTheme="majorBidi" w:hAnsiTheme="majorBidi" w:cstheme="majorBidi"/>
                  <w:b/>
                  <w:bCs/>
                  <w:color w:val="000000"/>
                  <w:sz w:val="18"/>
                  <w:szCs w:val="18"/>
                  <w:rPrChange w:id="382" w:author="meshbah rahman" w:date="2021-02-19T23:17:00Z">
                    <w:rPr>
                      <w:rFonts w:ascii="Times New Roman" w:hAnsi="Times New Roman" w:cs="Times New Roman"/>
                      <w:b/>
                      <w:bCs/>
                      <w:color w:val="000000"/>
                    </w:rPr>
                  </w:rPrChange>
                </w:rPr>
                <w:t>(%)</w:t>
              </w:r>
            </w:ins>
          </w:p>
        </w:tc>
        <w:tc>
          <w:tcPr>
            <w:tcW w:w="856" w:type="dxa"/>
            <w:tcBorders>
              <w:bottom w:val="single" w:sz="4" w:space="0" w:color="auto"/>
            </w:tcBorders>
            <w:hideMark/>
            <w:tcPrChange w:id="383" w:author="meshbah rahman" w:date="2021-02-19T23:20:00Z">
              <w:tcPr>
                <w:tcW w:w="856" w:type="dxa"/>
                <w:hideMark/>
              </w:tcPr>
            </w:tcPrChange>
          </w:tcPr>
          <w:p w14:paraId="2C7E8A8C" w14:textId="77777777" w:rsidR="009532FB" w:rsidRPr="009532FB" w:rsidRDefault="009532FB">
            <w:pPr>
              <w:contextualSpacing/>
              <w:jc w:val="both"/>
              <w:rPr>
                <w:ins w:id="384" w:author="meshbah rahman" w:date="2021-02-19T23:16:00Z"/>
                <w:rFonts w:asciiTheme="majorBidi" w:hAnsiTheme="majorBidi" w:cstheme="majorBidi"/>
                <w:b/>
                <w:bCs/>
                <w:color w:val="000000"/>
                <w:sz w:val="18"/>
                <w:szCs w:val="18"/>
                <w:rPrChange w:id="385" w:author="meshbah rahman" w:date="2021-02-19T23:17:00Z">
                  <w:rPr>
                    <w:ins w:id="386" w:author="meshbah rahman" w:date="2021-02-19T23:16:00Z"/>
                    <w:rFonts w:ascii="Times New Roman" w:hAnsi="Times New Roman" w:cs="Times New Roman"/>
                    <w:b/>
                    <w:bCs/>
                    <w:color w:val="000000"/>
                  </w:rPr>
                </w:rPrChange>
              </w:rPr>
              <w:pPrChange w:id="387" w:author="meshbah rahman" w:date="2021-02-19T23:17:00Z">
                <w:pPr>
                  <w:spacing w:line="480" w:lineRule="auto"/>
                  <w:contextualSpacing/>
                  <w:jc w:val="both"/>
                </w:pPr>
              </w:pPrChange>
            </w:pPr>
            <w:ins w:id="388" w:author="meshbah rahman" w:date="2021-02-19T23:16:00Z">
              <w:r w:rsidRPr="009532FB">
                <w:rPr>
                  <w:rFonts w:asciiTheme="majorBidi" w:hAnsiTheme="majorBidi" w:cstheme="majorBidi"/>
                  <w:b/>
                  <w:bCs/>
                  <w:color w:val="000000"/>
                  <w:sz w:val="18"/>
                  <w:szCs w:val="18"/>
                  <w:rPrChange w:id="389" w:author="meshbah rahman" w:date="2021-02-19T23:17:00Z">
                    <w:rPr>
                      <w:rFonts w:ascii="Times New Roman" w:hAnsi="Times New Roman" w:cs="Times New Roman"/>
                      <w:b/>
                      <w:bCs/>
                      <w:color w:val="000000"/>
                    </w:rPr>
                  </w:rPrChange>
                </w:rPr>
                <w:t>P-value</w:t>
              </w:r>
            </w:ins>
          </w:p>
        </w:tc>
        <w:tc>
          <w:tcPr>
            <w:tcW w:w="1425" w:type="dxa"/>
            <w:tcBorders>
              <w:bottom w:val="single" w:sz="4" w:space="0" w:color="auto"/>
            </w:tcBorders>
            <w:hideMark/>
            <w:tcPrChange w:id="390" w:author="meshbah rahman" w:date="2021-02-19T23:20:00Z">
              <w:tcPr>
                <w:tcW w:w="1425" w:type="dxa"/>
                <w:gridSpan w:val="2"/>
                <w:hideMark/>
              </w:tcPr>
            </w:tcPrChange>
          </w:tcPr>
          <w:p w14:paraId="0D95E192" w14:textId="446B3002" w:rsidR="009532FB" w:rsidRPr="009532FB" w:rsidRDefault="009532FB">
            <w:pPr>
              <w:contextualSpacing/>
              <w:jc w:val="both"/>
              <w:rPr>
                <w:ins w:id="391" w:author="meshbah rahman" w:date="2021-02-19T23:16:00Z"/>
                <w:rFonts w:asciiTheme="majorBidi" w:hAnsiTheme="majorBidi" w:cstheme="majorBidi"/>
                <w:b/>
                <w:bCs/>
                <w:color w:val="000000"/>
                <w:sz w:val="18"/>
                <w:szCs w:val="18"/>
                <w:rPrChange w:id="392" w:author="meshbah rahman" w:date="2021-02-19T23:17:00Z">
                  <w:rPr>
                    <w:ins w:id="393" w:author="meshbah rahman" w:date="2021-02-19T23:16:00Z"/>
                    <w:rFonts w:ascii="Times New Roman" w:hAnsi="Times New Roman" w:cs="Times New Roman"/>
                    <w:b/>
                    <w:bCs/>
                    <w:color w:val="000000"/>
                  </w:rPr>
                </w:rPrChange>
              </w:rPr>
              <w:pPrChange w:id="394" w:author="meshbah rahman" w:date="2021-02-19T23:17:00Z">
                <w:pPr>
                  <w:spacing w:line="480" w:lineRule="auto"/>
                  <w:contextualSpacing/>
                  <w:jc w:val="both"/>
                </w:pPr>
              </w:pPrChange>
            </w:pPr>
            <w:ins w:id="395" w:author="meshbah rahman" w:date="2021-02-19T23:16:00Z">
              <w:r w:rsidRPr="009532FB">
                <w:rPr>
                  <w:rFonts w:asciiTheme="majorBidi" w:hAnsiTheme="majorBidi" w:cstheme="majorBidi"/>
                  <w:b/>
                  <w:bCs/>
                  <w:color w:val="000000"/>
                  <w:sz w:val="18"/>
                  <w:szCs w:val="18"/>
                  <w:rPrChange w:id="396" w:author="meshbah rahman" w:date="2021-02-19T23:17:00Z">
                    <w:rPr>
                      <w:rFonts w:ascii="Times New Roman" w:hAnsi="Times New Roman" w:cs="Times New Roman"/>
                      <w:b/>
                      <w:bCs/>
                      <w:color w:val="000000"/>
                    </w:rPr>
                  </w:rPrChange>
                </w:rPr>
                <w:t>On track N</w:t>
              </w:r>
            </w:ins>
            <w:ins w:id="397" w:author="meshbah rahman" w:date="2021-02-19T23:19:00Z">
              <w:r>
                <w:rPr>
                  <w:rFonts w:asciiTheme="majorBidi" w:hAnsiTheme="majorBidi" w:cstheme="majorBidi"/>
                  <w:b/>
                  <w:bCs/>
                  <w:color w:val="000000"/>
                  <w:sz w:val="18"/>
                  <w:szCs w:val="18"/>
                </w:rPr>
                <w:t xml:space="preserve"> </w:t>
              </w:r>
            </w:ins>
            <w:ins w:id="398" w:author="meshbah rahman" w:date="2021-02-19T23:16:00Z">
              <w:r w:rsidRPr="009532FB">
                <w:rPr>
                  <w:rFonts w:asciiTheme="majorBidi" w:hAnsiTheme="majorBidi" w:cstheme="majorBidi"/>
                  <w:b/>
                  <w:bCs/>
                  <w:color w:val="000000"/>
                  <w:sz w:val="18"/>
                  <w:szCs w:val="18"/>
                  <w:rPrChange w:id="399" w:author="meshbah rahman" w:date="2021-02-19T23:17:00Z">
                    <w:rPr>
                      <w:rFonts w:ascii="Times New Roman" w:hAnsi="Times New Roman" w:cs="Times New Roman"/>
                      <w:b/>
                      <w:bCs/>
                      <w:color w:val="000000"/>
                    </w:rPr>
                  </w:rPrChange>
                </w:rPr>
                <w:t>(%)</w:t>
              </w:r>
            </w:ins>
          </w:p>
        </w:tc>
        <w:tc>
          <w:tcPr>
            <w:tcW w:w="1389" w:type="dxa"/>
            <w:tcBorders>
              <w:bottom w:val="single" w:sz="4" w:space="0" w:color="auto"/>
            </w:tcBorders>
            <w:hideMark/>
            <w:tcPrChange w:id="400" w:author="meshbah rahman" w:date="2021-02-19T23:20:00Z">
              <w:tcPr>
                <w:tcW w:w="1389" w:type="dxa"/>
                <w:hideMark/>
              </w:tcPr>
            </w:tcPrChange>
          </w:tcPr>
          <w:p w14:paraId="49FB672B" w14:textId="5F1D9D3C" w:rsidR="009532FB" w:rsidRPr="009532FB" w:rsidRDefault="009532FB">
            <w:pPr>
              <w:contextualSpacing/>
              <w:jc w:val="both"/>
              <w:rPr>
                <w:ins w:id="401" w:author="meshbah rahman" w:date="2021-02-19T23:16:00Z"/>
                <w:rFonts w:asciiTheme="majorBidi" w:hAnsiTheme="majorBidi" w:cstheme="majorBidi"/>
                <w:b/>
                <w:bCs/>
                <w:color w:val="000000"/>
                <w:sz w:val="18"/>
                <w:szCs w:val="18"/>
                <w:rPrChange w:id="402" w:author="meshbah rahman" w:date="2021-02-19T23:17:00Z">
                  <w:rPr>
                    <w:ins w:id="403" w:author="meshbah rahman" w:date="2021-02-19T23:16:00Z"/>
                    <w:rFonts w:ascii="Times New Roman" w:hAnsi="Times New Roman" w:cs="Times New Roman"/>
                    <w:b/>
                    <w:bCs/>
                    <w:color w:val="000000"/>
                  </w:rPr>
                </w:rPrChange>
              </w:rPr>
              <w:pPrChange w:id="404" w:author="meshbah rahman" w:date="2021-02-19T23:17:00Z">
                <w:pPr>
                  <w:spacing w:line="480" w:lineRule="auto"/>
                  <w:contextualSpacing/>
                  <w:jc w:val="both"/>
                </w:pPr>
              </w:pPrChange>
            </w:pPr>
            <w:ins w:id="405" w:author="meshbah rahman" w:date="2021-02-19T23:16:00Z">
              <w:r w:rsidRPr="009532FB">
                <w:rPr>
                  <w:rFonts w:asciiTheme="majorBidi" w:hAnsiTheme="majorBidi" w:cstheme="majorBidi"/>
                  <w:b/>
                  <w:bCs/>
                  <w:color w:val="000000"/>
                  <w:sz w:val="18"/>
                  <w:szCs w:val="18"/>
                  <w:rPrChange w:id="406" w:author="meshbah rahman" w:date="2021-02-19T23:17:00Z">
                    <w:rPr>
                      <w:rFonts w:ascii="Times New Roman" w:hAnsi="Times New Roman" w:cs="Times New Roman"/>
                      <w:b/>
                      <w:bCs/>
                      <w:color w:val="000000"/>
                    </w:rPr>
                  </w:rPrChange>
                </w:rPr>
                <w:t>Delay N</w:t>
              </w:r>
            </w:ins>
            <w:ins w:id="407" w:author="meshbah rahman" w:date="2021-02-19T23:19:00Z">
              <w:r>
                <w:rPr>
                  <w:rFonts w:asciiTheme="majorBidi" w:hAnsiTheme="majorBidi" w:cstheme="majorBidi"/>
                  <w:b/>
                  <w:bCs/>
                  <w:color w:val="000000"/>
                  <w:sz w:val="18"/>
                  <w:szCs w:val="18"/>
                </w:rPr>
                <w:t xml:space="preserve"> </w:t>
              </w:r>
            </w:ins>
            <w:ins w:id="408" w:author="meshbah rahman" w:date="2021-02-19T23:16:00Z">
              <w:r w:rsidRPr="009532FB">
                <w:rPr>
                  <w:rFonts w:asciiTheme="majorBidi" w:hAnsiTheme="majorBidi" w:cstheme="majorBidi"/>
                  <w:b/>
                  <w:bCs/>
                  <w:color w:val="000000"/>
                  <w:sz w:val="18"/>
                  <w:szCs w:val="18"/>
                  <w:rPrChange w:id="409" w:author="meshbah rahman" w:date="2021-02-19T23:17:00Z">
                    <w:rPr>
                      <w:rFonts w:ascii="Times New Roman" w:hAnsi="Times New Roman" w:cs="Times New Roman"/>
                      <w:b/>
                      <w:bCs/>
                      <w:color w:val="000000"/>
                    </w:rPr>
                  </w:rPrChange>
                </w:rPr>
                <w:t>(%)</w:t>
              </w:r>
            </w:ins>
          </w:p>
        </w:tc>
        <w:tc>
          <w:tcPr>
            <w:tcW w:w="802" w:type="dxa"/>
            <w:tcBorders>
              <w:bottom w:val="single" w:sz="4" w:space="0" w:color="auto"/>
            </w:tcBorders>
            <w:hideMark/>
            <w:tcPrChange w:id="410" w:author="meshbah rahman" w:date="2021-02-19T23:20:00Z">
              <w:tcPr>
                <w:tcW w:w="802" w:type="dxa"/>
                <w:gridSpan w:val="2"/>
                <w:hideMark/>
              </w:tcPr>
            </w:tcPrChange>
          </w:tcPr>
          <w:p w14:paraId="4CB1C140" w14:textId="77777777" w:rsidR="009532FB" w:rsidRPr="009532FB" w:rsidRDefault="009532FB">
            <w:pPr>
              <w:contextualSpacing/>
              <w:jc w:val="both"/>
              <w:rPr>
                <w:ins w:id="411" w:author="meshbah rahman" w:date="2021-02-19T23:16:00Z"/>
                <w:rFonts w:asciiTheme="majorBidi" w:hAnsiTheme="majorBidi" w:cstheme="majorBidi"/>
                <w:b/>
                <w:bCs/>
                <w:color w:val="000000"/>
                <w:sz w:val="18"/>
                <w:szCs w:val="18"/>
                <w:rPrChange w:id="412" w:author="meshbah rahman" w:date="2021-02-19T23:17:00Z">
                  <w:rPr>
                    <w:ins w:id="413" w:author="meshbah rahman" w:date="2021-02-19T23:16:00Z"/>
                    <w:rFonts w:ascii="Times New Roman" w:hAnsi="Times New Roman" w:cs="Times New Roman"/>
                    <w:b/>
                    <w:bCs/>
                    <w:color w:val="000000"/>
                  </w:rPr>
                </w:rPrChange>
              </w:rPr>
              <w:pPrChange w:id="414" w:author="meshbah rahman" w:date="2021-02-19T23:17:00Z">
                <w:pPr>
                  <w:spacing w:line="480" w:lineRule="auto"/>
                  <w:contextualSpacing/>
                  <w:jc w:val="both"/>
                </w:pPr>
              </w:pPrChange>
            </w:pPr>
            <w:ins w:id="415" w:author="meshbah rahman" w:date="2021-02-19T23:16:00Z">
              <w:r w:rsidRPr="009532FB">
                <w:rPr>
                  <w:rFonts w:asciiTheme="majorBidi" w:hAnsiTheme="majorBidi" w:cstheme="majorBidi"/>
                  <w:b/>
                  <w:bCs/>
                  <w:color w:val="000000"/>
                  <w:sz w:val="18"/>
                  <w:szCs w:val="18"/>
                  <w:rPrChange w:id="416" w:author="meshbah rahman" w:date="2021-02-19T23:17:00Z">
                    <w:rPr>
                      <w:rFonts w:ascii="Times New Roman" w:hAnsi="Times New Roman" w:cs="Times New Roman"/>
                      <w:b/>
                      <w:bCs/>
                      <w:color w:val="000000"/>
                    </w:rPr>
                  </w:rPrChange>
                </w:rPr>
                <w:t>P-value</w:t>
              </w:r>
            </w:ins>
          </w:p>
        </w:tc>
      </w:tr>
      <w:tr w:rsidR="009532FB" w:rsidRPr="009532FB" w14:paraId="4D10581F" w14:textId="77777777" w:rsidTr="0095306F">
        <w:tblPrEx>
          <w:tblPrExChange w:id="417" w:author="meshbah rahman" w:date="2021-02-19T23:20:00Z">
            <w:tblPrEx>
              <w:tblW w:w="9603" w:type="dxa"/>
              <w:tblLayout w:type="fixed"/>
            </w:tblPrEx>
          </w:tblPrExChange>
        </w:tblPrEx>
        <w:trPr>
          <w:trHeight w:val="143"/>
          <w:ins w:id="418" w:author="meshbah rahman" w:date="2021-02-19T23:16:00Z"/>
          <w:trPrChange w:id="419" w:author="meshbah rahman" w:date="2021-02-19T23:20:00Z">
            <w:trPr>
              <w:trHeight w:val="143"/>
            </w:trPr>
          </w:trPrChange>
        </w:trPr>
        <w:tc>
          <w:tcPr>
            <w:tcW w:w="2420" w:type="dxa"/>
            <w:tcBorders>
              <w:top w:val="single" w:sz="4" w:space="0" w:color="auto"/>
              <w:bottom w:val="nil"/>
            </w:tcBorders>
            <w:hideMark/>
            <w:tcPrChange w:id="420" w:author="meshbah rahman" w:date="2021-02-19T23:20:00Z">
              <w:tcPr>
                <w:tcW w:w="2420" w:type="dxa"/>
                <w:hideMark/>
              </w:tcPr>
            </w:tcPrChange>
          </w:tcPr>
          <w:p w14:paraId="38B77DC7" w14:textId="77777777" w:rsidR="009532FB" w:rsidRPr="009532FB" w:rsidRDefault="009532FB">
            <w:pPr>
              <w:contextualSpacing/>
              <w:jc w:val="both"/>
              <w:rPr>
                <w:ins w:id="421" w:author="meshbah rahman" w:date="2021-02-19T23:16:00Z"/>
                <w:rFonts w:asciiTheme="majorBidi" w:hAnsiTheme="majorBidi" w:cstheme="majorBidi"/>
                <w:b/>
                <w:bCs/>
                <w:color w:val="000000"/>
                <w:sz w:val="18"/>
                <w:szCs w:val="18"/>
                <w:rPrChange w:id="422" w:author="meshbah rahman" w:date="2021-02-19T23:17:00Z">
                  <w:rPr>
                    <w:ins w:id="423" w:author="meshbah rahman" w:date="2021-02-19T23:16:00Z"/>
                    <w:rFonts w:ascii="Times New Roman" w:hAnsi="Times New Roman" w:cs="Times New Roman"/>
                    <w:b/>
                    <w:bCs/>
                    <w:color w:val="000000"/>
                  </w:rPr>
                </w:rPrChange>
              </w:rPr>
              <w:pPrChange w:id="424" w:author="meshbah rahman" w:date="2021-02-19T23:17:00Z">
                <w:pPr>
                  <w:spacing w:line="480" w:lineRule="auto"/>
                  <w:contextualSpacing/>
                  <w:jc w:val="both"/>
                </w:pPr>
              </w:pPrChange>
            </w:pPr>
            <w:ins w:id="425" w:author="meshbah rahman" w:date="2021-02-19T23:16:00Z">
              <w:r w:rsidRPr="009532FB">
                <w:rPr>
                  <w:rFonts w:asciiTheme="majorBidi" w:hAnsiTheme="majorBidi" w:cstheme="majorBidi"/>
                  <w:b/>
                  <w:bCs/>
                  <w:color w:val="000000"/>
                  <w:sz w:val="18"/>
                  <w:szCs w:val="18"/>
                  <w:rPrChange w:id="426" w:author="meshbah rahman" w:date="2021-02-19T23:17:00Z">
                    <w:rPr>
                      <w:rFonts w:ascii="Times New Roman" w:hAnsi="Times New Roman" w:cs="Times New Roman"/>
                      <w:b/>
                      <w:bCs/>
                      <w:color w:val="000000"/>
                    </w:rPr>
                  </w:rPrChange>
                </w:rPr>
                <w:t>Child Age</w:t>
              </w:r>
            </w:ins>
          </w:p>
        </w:tc>
        <w:tc>
          <w:tcPr>
            <w:tcW w:w="1426" w:type="dxa"/>
            <w:tcBorders>
              <w:top w:val="single" w:sz="4" w:space="0" w:color="auto"/>
              <w:bottom w:val="nil"/>
            </w:tcBorders>
            <w:hideMark/>
            <w:tcPrChange w:id="427" w:author="meshbah rahman" w:date="2021-02-19T23:20:00Z">
              <w:tcPr>
                <w:tcW w:w="1426" w:type="dxa"/>
                <w:gridSpan w:val="2"/>
                <w:hideMark/>
              </w:tcPr>
            </w:tcPrChange>
          </w:tcPr>
          <w:p w14:paraId="7261191A" w14:textId="77777777" w:rsidR="009532FB" w:rsidRPr="009532FB" w:rsidRDefault="009532FB">
            <w:pPr>
              <w:contextualSpacing/>
              <w:jc w:val="both"/>
              <w:rPr>
                <w:ins w:id="428" w:author="meshbah rahman" w:date="2021-02-19T23:16:00Z"/>
                <w:rFonts w:asciiTheme="majorBidi" w:hAnsiTheme="majorBidi" w:cstheme="majorBidi"/>
                <w:b/>
                <w:bCs/>
                <w:color w:val="000000"/>
                <w:sz w:val="18"/>
                <w:szCs w:val="18"/>
                <w:rPrChange w:id="429" w:author="meshbah rahman" w:date="2021-02-19T23:17:00Z">
                  <w:rPr>
                    <w:ins w:id="430" w:author="meshbah rahman" w:date="2021-02-19T23:16:00Z"/>
                    <w:rFonts w:ascii="Times New Roman" w:hAnsi="Times New Roman" w:cs="Times New Roman"/>
                    <w:b/>
                    <w:bCs/>
                    <w:color w:val="000000"/>
                  </w:rPr>
                </w:rPrChange>
              </w:rPr>
              <w:pPrChange w:id="431" w:author="meshbah rahman" w:date="2021-02-19T23:17:00Z">
                <w:pPr>
                  <w:spacing w:line="480" w:lineRule="auto"/>
                  <w:contextualSpacing/>
                  <w:jc w:val="both"/>
                </w:pPr>
              </w:pPrChange>
            </w:pPr>
          </w:p>
        </w:tc>
        <w:tc>
          <w:tcPr>
            <w:tcW w:w="1283" w:type="dxa"/>
            <w:tcBorders>
              <w:top w:val="single" w:sz="4" w:space="0" w:color="auto"/>
              <w:bottom w:val="nil"/>
            </w:tcBorders>
            <w:hideMark/>
            <w:tcPrChange w:id="432" w:author="meshbah rahman" w:date="2021-02-19T23:20:00Z">
              <w:tcPr>
                <w:tcW w:w="1283" w:type="dxa"/>
                <w:hideMark/>
              </w:tcPr>
            </w:tcPrChange>
          </w:tcPr>
          <w:p w14:paraId="120CE42C" w14:textId="77777777" w:rsidR="009532FB" w:rsidRPr="009532FB" w:rsidRDefault="009532FB">
            <w:pPr>
              <w:contextualSpacing/>
              <w:jc w:val="both"/>
              <w:rPr>
                <w:ins w:id="433" w:author="meshbah rahman" w:date="2021-02-19T23:16:00Z"/>
                <w:rFonts w:asciiTheme="majorBidi" w:hAnsiTheme="majorBidi" w:cstheme="majorBidi"/>
                <w:b/>
                <w:bCs/>
                <w:color w:val="000000"/>
                <w:sz w:val="18"/>
                <w:szCs w:val="18"/>
                <w:rPrChange w:id="434" w:author="meshbah rahman" w:date="2021-02-19T23:17:00Z">
                  <w:rPr>
                    <w:ins w:id="435" w:author="meshbah rahman" w:date="2021-02-19T23:16:00Z"/>
                    <w:rFonts w:ascii="Times New Roman" w:hAnsi="Times New Roman" w:cs="Times New Roman"/>
                    <w:b/>
                    <w:bCs/>
                    <w:color w:val="000000"/>
                  </w:rPr>
                </w:rPrChange>
              </w:rPr>
              <w:pPrChange w:id="436" w:author="meshbah rahman" w:date="2021-02-19T23:17:00Z">
                <w:pPr>
                  <w:spacing w:line="480" w:lineRule="auto"/>
                  <w:contextualSpacing/>
                  <w:jc w:val="both"/>
                </w:pPr>
              </w:pPrChange>
            </w:pPr>
            <w:ins w:id="437" w:author="meshbah rahman" w:date="2021-02-19T23:16:00Z">
              <w:r w:rsidRPr="009532FB">
                <w:rPr>
                  <w:rFonts w:asciiTheme="majorBidi" w:hAnsiTheme="majorBidi" w:cstheme="majorBidi"/>
                  <w:b/>
                  <w:bCs/>
                  <w:color w:val="000000"/>
                  <w:sz w:val="18"/>
                  <w:szCs w:val="18"/>
                  <w:rPrChange w:id="438" w:author="meshbah rahman" w:date="2021-02-19T23:17:00Z">
                    <w:rPr>
                      <w:rFonts w:ascii="Times New Roman" w:hAnsi="Times New Roman" w:cs="Times New Roman"/>
                      <w:b/>
                      <w:bCs/>
                      <w:color w:val="000000"/>
                    </w:rPr>
                  </w:rPrChange>
                </w:rPr>
                <w:t> </w:t>
              </w:r>
            </w:ins>
          </w:p>
        </w:tc>
        <w:tc>
          <w:tcPr>
            <w:tcW w:w="856" w:type="dxa"/>
            <w:tcBorders>
              <w:top w:val="single" w:sz="4" w:space="0" w:color="auto"/>
              <w:bottom w:val="nil"/>
            </w:tcBorders>
            <w:hideMark/>
            <w:tcPrChange w:id="439" w:author="meshbah rahman" w:date="2021-02-19T23:20:00Z">
              <w:tcPr>
                <w:tcW w:w="856" w:type="dxa"/>
                <w:hideMark/>
              </w:tcPr>
            </w:tcPrChange>
          </w:tcPr>
          <w:p w14:paraId="139A2ADA" w14:textId="77777777" w:rsidR="009532FB" w:rsidRPr="009532FB" w:rsidRDefault="009532FB">
            <w:pPr>
              <w:contextualSpacing/>
              <w:jc w:val="both"/>
              <w:rPr>
                <w:ins w:id="440" w:author="meshbah rahman" w:date="2021-02-19T23:16:00Z"/>
                <w:rFonts w:asciiTheme="majorBidi" w:hAnsiTheme="majorBidi" w:cstheme="majorBidi"/>
                <w:b/>
                <w:bCs/>
                <w:color w:val="000000"/>
                <w:sz w:val="18"/>
                <w:szCs w:val="18"/>
                <w:rPrChange w:id="441" w:author="meshbah rahman" w:date="2021-02-19T23:17:00Z">
                  <w:rPr>
                    <w:ins w:id="442" w:author="meshbah rahman" w:date="2021-02-19T23:16:00Z"/>
                    <w:rFonts w:ascii="Times New Roman" w:hAnsi="Times New Roman" w:cs="Times New Roman"/>
                    <w:b/>
                    <w:bCs/>
                    <w:color w:val="000000"/>
                  </w:rPr>
                </w:rPrChange>
              </w:rPr>
              <w:pPrChange w:id="443" w:author="meshbah rahman" w:date="2021-02-19T23:17:00Z">
                <w:pPr>
                  <w:spacing w:line="480" w:lineRule="auto"/>
                  <w:contextualSpacing/>
                  <w:jc w:val="both"/>
                </w:pPr>
              </w:pPrChange>
            </w:pPr>
            <w:ins w:id="444" w:author="meshbah rahman" w:date="2021-02-19T23:16:00Z">
              <w:r w:rsidRPr="009532FB">
                <w:rPr>
                  <w:rFonts w:asciiTheme="majorBidi" w:hAnsiTheme="majorBidi" w:cstheme="majorBidi"/>
                  <w:b/>
                  <w:bCs/>
                  <w:color w:val="000000"/>
                  <w:sz w:val="18"/>
                  <w:szCs w:val="18"/>
                  <w:rPrChange w:id="445" w:author="meshbah rahman" w:date="2021-02-19T23:17:00Z">
                    <w:rPr>
                      <w:rFonts w:ascii="Times New Roman" w:hAnsi="Times New Roman" w:cs="Times New Roman"/>
                      <w:b/>
                      <w:bCs/>
                      <w:color w:val="000000"/>
                    </w:rPr>
                  </w:rPrChange>
                </w:rPr>
                <w:t> </w:t>
              </w:r>
            </w:ins>
          </w:p>
        </w:tc>
        <w:tc>
          <w:tcPr>
            <w:tcW w:w="1425" w:type="dxa"/>
            <w:tcBorders>
              <w:top w:val="single" w:sz="4" w:space="0" w:color="auto"/>
              <w:bottom w:val="nil"/>
            </w:tcBorders>
            <w:hideMark/>
            <w:tcPrChange w:id="446" w:author="meshbah rahman" w:date="2021-02-19T23:20:00Z">
              <w:tcPr>
                <w:tcW w:w="1425" w:type="dxa"/>
                <w:gridSpan w:val="2"/>
                <w:hideMark/>
              </w:tcPr>
            </w:tcPrChange>
          </w:tcPr>
          <w:p w14:paraId="1C6AAFE2" w14:textId="77777777" w:rsidR="009532FB" w:rsidRPr="009532FB" w:rsidRDefault="009532FB">
            <w:pPr>
              <w:contextualSpacing/>
              <w:jc w:val="both"/>
              <w:rPr>
                <w:ins w:id="447" w:author="meshbah rahman" w:date="2021-02-19T23:16:00Z"/>
                <w:rFonts w:asciiTheme="majorBidi" w:hAnsiTheme="majorBidi" w:cstheme="majorBidi"/>
                <w:b/>
                <w:bCs/>
                <w:color w:val="000000"/>
                <w:sz w:val="18"/>
                <w:szCs w:val="18"/>
                <w:rPrChange w:id="448" w:author="meshbah rahman" w:date="2021-02-19T23:17:00Z">
                  <w:rPr>
                    <w:ins w:id="449" w:author="meshbah rahman" w:date="2021-02-19T23:16:00Z"/>
                    <w:rFonts w:ascii="Times New Roman" w:hAnsi="Times New Roman" w:cs="Times New Roman"/>
                    <w:b/>
                    <w:bCs/>
                    <w:color w:val="000000"/>
                  </w:rPr>
                </w:rPrChange>
              </w:rPr>
              <w:pPrChange w:id="450" w:author="meshbah rahman" w:date="2021-02-19T23:17:00Z">
                <w:pPr>
                  <w:spacing w:line="480" w:lineRule="auto"/>
                  <w:contextualSpacing/>
                  <w:jc w:val="both"/>
                </w:pPr>
              </w:pPrChange>
            </w:pPr>
            <w:ins w:id="451" w:author="meshbah rahman" w:date="2021-02-19T23:16:00Z">
              <w:r w:rsidRPr="009532FB">
                <w:rPr>
                  <w:rFonts w:asciiTheme="majorBidi" w:hAnsiTheme="majorBidi" w:cstheme="majorBidi"/>
                  <w:b/>
                  <w:bCs/>
                  <w:color w:val="000000"/>
                  <w:sz w:val="18"/>
                  <w:szCs w:val="18"/>
                  <w:rPrChange w:id="452" w:author="meshbah rahman" w:date="2021-02-19T23:17:00Z">
                    <w:rPr>
                      <w:rFonts w:ascii="Times New Roman" w:hAnsi="Times New Roman" w:cs="Times New Roman"/>
                      <w:b/>
                      <w:bCs/>
                      <w:color w:val="000000"/>
                    </w:rPr>
                  </w:rPrChange>
                </w:rPr>
                <w:t> </w:t>
              </w:r>
            </w:ins>
          </w:p>
        </w:tc>
        <w:tc>
          <w:tcPr>
            <w:tcW w:w="1389" w:type="dxa"/>
            <w:tcBorders>
              <w:top w:val="single" w:sz="4" w:space="0" w:color="auto"/>
              <w:bottom w:val="nil"/>
            </w:tcBorders>
            <w:hideMark/>
            <w:tcPrChange w:id="453" w:author="meshbah rahman" w:date="2021-02-19T23:20:00Z">
              <w:tcPr>
                <w:tcW w:w="1389" w:type="dxa"/>
                <w:hideMark/>
              </w:tcPr>
            </w:tcPrChange>
          </w:tcPr>
          <w:p w14:paraId="43EA3DE7" w14:textId="77777777" w:rsidR="009532FB" w:rsidRPr="009532FB" w:rsidRDefault="009532FB">
            <w:pPr>
              <w:contextualSpacing/>
              <w:jc w:val="both"/>
              <w:rPr>
                <w:ins w:id="454" w:author="meshbah rahman" w:date="2021-02-19T23:16:00Z"/>
                <w:rFonts w:asciiTheme="majorBidi" w:hAnsiTheme="majorBidi" w:cstheme="majorBidi"/>
                <w:b/>
                <w:bCs/>
                <w:color w:val="000000"/>
                <w:sz w:val="18"/>
                <w:szCs w:val="18"/>
                <w:rPrChange w:id="455" w:author="meshbah rahman" w:date="2021-02-19T23:17:00Z">
                  <w:rPr>
                    <w:ins w:id="456" w:author="meshbah rahman" w:date="2021-02-19T23:16:00Z"/>
                    <w:rFonts w:ascii="Times New Roman" w:hAnsi="Times New Roman" w:cs="Times New Roman"/>
                    <w:b/>
                    <w:bCs/>
                    <w:color w:val="000000"/>
                  </w:rPr>
                </w:rPrChange>
              </w:rPr>
              <w:pPrChange w:id="457" w:author="meshbah rahman" w:date="2021-02-19T23:17:00Z">
                <w:pPr>
                  <w:spacing w:line="480" w:lineRule="auto"/>
                  <w:contextualSpacing/>
                  <w:jc w:val="both"/>
                </w:pPr>
              </w:pPrChange>
            </w:pPr>
            <w:ins w:id="458" w:author="meshbah rahman" w:date="2021-02-19T23:16:00Z">
              <w:r w:rsidRPr="009532FB">
                <w:rPr>
                  <w:rFonts w:asciiTheme="majorBidi" w:hAnsiTheme="majorBidi" w:cstheme="majorBidi"/>
                  <w:b/>
                  <w:bCs/>
                  <w:color w:val="000000"/>
                  <w:sz w:val="18"/>
                  <w:szCs w:val="18"/>
                  <w:rPrChange w:id="459" w:author="meshbah rahman" w:date="2021-02-19T23:17:00Z">
                    <w:rPr>
                      <w:rFonts w:ascii="Times New Roman" w:hAnsi="Times New Roman" w:cs="Times New Roman"/>
                      <w:b/>
                      <w:bCs/>
                      <w:color w:val="000000"/>
                    </w:rPr>
                  </w:rPrChange>
                </w:rPr>
                <w:t> </w:t>
              </w:r>
            </w:ins>
          </w:p>
        </w:tc>
        <w:tc>
          <w:tcPr>
            <w:tcW w:w="802" w:type="dxa"/>
            <w:tcBorders>
              <w:top w:val="single" w:sz="4" w:space="0" w:color="auto"/>
              <w:bottom w:val="nil"/>
            </w:tcBorders>
            <w:hideMark/>
            <w:tcPrChange w:id="460" w:author="meshbah rahman" w:date="2021-02-19T23:20:00Z">
              <w:tcPr>
                <w:tcW w:w="802" w:type="dxa"/>
                <w:gridSpan w:val="2"/>
                <w:hideMark/>
              </w:tcPr>
            </w:tcPrChange>
          </w:tcPr>
          <w:p w14:paraId="0C55A7BB" w14:textId="77777777" w:rsidR="009532FB" w:rsidRPr="009532FB" w:rsidRDefault="009532FB">
            <w:pPr>
              <w:contextualSpacing/>
              <w:jc w:val="both"/>
              <w:rPr>
                <w:ins w:id="461" w:author="meshbah rahman" w:date="2021-02-19T23:16:00Z"/>
                <w:rFonts w:asciiTheme="majorBidi" w:hAnsiTheme="majorBidi" w:cstheme="majorBidi"/>
                <w:b/>
                <w:bCs/>
                <w:color w:val="000000"/>
                <w:sz w:val="18"/>
                <w:szCs w:val="18"/>
                <w:rPrChange w:id="462" w:author="meshbah rahman" w:date="2021-02-19T23:17:00Z">
                  <w:rPr>
                    <w:ins w:id="463" w:author="meshbah rahman" w:date="2021-02-19T23:16:00Z"/>
                    <w:rFonts w:ascii="Times New Roman" w:hAnsi="Times New Roman" w:cs="Times New Roman"/>
                    <w:b/>
                    <w:bCs/>
                    <w:color w:val="000000"/>
                  </w:rPr>
                </w:rPrChange>
              </w:rPr>
              <w:pPrChange w:id="464" w:author="meshbah rahman" w:date="2021-02-19T23:17:00Z">
                <w:pPr>
                  <w:spacing w:line="480" w:lineRule="auto"/>
                  <w:contextualSpacing/>
                  <w:jc w:val="both"/>
                </w:pPr>
              </w:pPrChange>
            </w:pPr>
            <w:ins w:id="465" w:author="meshbah rahman" w:date="2021-02-19T23:16:00Z">
              <w:r w:rsidRPr="009532FB">
                <w:rPr>
                  <w:rFonts w:asciiTheme="majorBidi" w:hAnsiTheme="majorBidi" w:cstheme="majorBidi"/>
                  <w:b/>
                  <w:bCs/>
                  <w:color w:val="000000"/>
                  <w:sz w:val="18"/>
                  <w:szCs w:val="18"/>
                  <w:rPrChange w:id="466" w:author="meshbah rahman" w:date="2021-02-19T23:17:00Z">
                    <w:rPr>
                      <w:rFonts w:ascii="Times New Roman" w:hAnsi="Times New Roman" w:cs="Times New Roman"/>
                      <w:b/>
                      <w:bCs/>
                      <w:color w:val="000000"/>
                    </w:rPr>
                  </w:rPrChange>
                </w:rPr>
                <w:t> </w:t>
              </w:r>
            </w:ins>
          </w:p>
        </w:tc>
      </w:tr>
      <w:tr w:rsidR="009532FB" w:rsidRPr="009532FB" w14:paraId="1A9D1F67" w14:textId="77777777" w:rsidTr="0095306F">
        <w:tblPrEx>
          <w:tblPrExChange w:id="467" w:author="meshbah rahman" w:date="2021-02-19T23:20:00Z">
            <w:tblPrEx>
              <w:tblW w:w="9603" w:type="dxa"/>
              <w:tblLayout w:type="fixed"/>
            </w:tblPrEx>
          </w:tblPrExChange>
        </w:tblPrEx>
        <w:trPr>
          <w:trHeight w:val="225"/>
          <w:ins w:id="468" w:author="meshbah rahman" w:date="2021-02-19T23:16:00Z"/>
          <w:trPrChange w:id="469" w:author="meshbah rahman" w:date="2021-02-19T23:20:00Z">
            <w:trPr>
              <w:trHeight w:val="225"/>
            </w:trPr>
          </w:trPrChange>
        </w:trPr>
        <w:tc>
          <w:tcPr>
            <w:tcW w:w="2420" w:type="dxa"/>
            <w:tcBorders>
              <w:top w:val="nil"/>
            </w:tcBorders>
            <w:hideMark/>
            <w:tcPrChange w:id="470" w:author="meshbah rahman" w:date="2021-02-19T23:20:00Z">
              <w:tcPr>
                <w:tcW w:w="2420" w:type="dxa"/>
                <w:hideMark/>
              </w:tcPr>
            </w:tcPrChange>
          </w:tcPr>
          <w:p w14:paraId="07117708" w14:textId="77777777" w:rsidR="009532FB" w:rsidRPr="009532FB" w:rsidRDefault="009532FB">
            <w:pPr>
              <w:contextualSpacing/>
              <w:jc w:val="both"/>
              <w:rPr>
                <w:ins w:id="471" w:author="meshbah rahman" w:date="2021-02-19T23:16:00Z"/>
                <w:rFonts w:asciiTheme="majorBidi" w:hAnsiTheme="majorBidi" w:cstheme="majorBidi"/>
                <w:bCs/>
                <w:color w:val="000000"/>
                <w:sz w:val="18"/>
                <w:szCs w:val="18"/>
                <w:rPrChange w:id="472" w:author="meshbah rahman" w:date="2021-02-19T23:17:00Z">
                  <w:rPr>
                    <w:ins w:id="473" w:author="meshbah rahman" w:date="2021-02-19T23:16:00Z"/>
                    <w:rFonts w:ascii="Times New Roman" w:hAnsi="Times New Roman" w:cs="Times New Roman"/>
                    <w:bCs/>
                    <w:color w:val="000000"/>
                  </w:rPr>
                </w:rPrChange>
              </w:rPr>
              <w:pPrChange w:id="474" w:author="meshbah rahman" w:date="2021-02-19T23:17:00Z">
                <w:pPr>
                  <w:spacing w:line="480" w:lineRule="auto"/>
                  <w:contextualSpacing/>
                  <w:jc w:val="both"/>
                </w:pPr>
              </w:pPrChange>
            </w:pPr>
            <w:ins w:id="475" w:author="meshbah rahman" w:date="2021-02-19T23:16:00Z">
              <w:r w:rsidRPr="009532FB">
                <w:rPr>
                  <w:rFonts w:asciiTheme="majorBidi" w:hAnsiTheme="majorBidi" w:cstheme="majorBidi"/>
                  <w:bCs/>
                  <w:color w:val="000000"/>
                  <w:sz w:val="18"/>
                  <w:szCs w:val="18"/>
                  <w:rPrChange w:id="476" w:author="meshbah rahman" w:date="2021-02-19T23:17:00Z">
                    <w:rPr>
                      <w:rFonts w:ascii="Times New Roman" w:hAnsi="Times New Roman" w:cs="Times New Roman"/>
                      <w:bCs/>
                      <w:color w:val="000000"/>
                    </w:rPr>
                  </w:rPrChange>
                </w:rPr>
                <w:t>Up to 3 years</w:t>
              </w:r>
            </w:ins>
          </w:p>
        </w:tc>
        <w:tc>
          <w:tcPr>
            <w:tcW w:w="1426" w:type="dxa"/>
            <w:tcBorders>
              <w:top w:val="nil"/>
            </w:tcBorders>
            <w:hideMark/>
            <w:tcPrChange w:id="477" w:author="meshbah rahman" w:date="2021-02-19T23:20:00Z">
              <w:tcPr>
                <w:tcW w:w="1426" w:type="dxa"/>
                <w:gridSpan w:val="2"/>
                <w:hideMark/>
              </w:tcPr>
            </w:tcPrChange>
          </w:tcPr>
          <w:p w14:paraId="4410123F" w14:textId="77777777" w:rsidR="009532FB" w:rsidRPr="009532FB" w:rsidRDefault="009532FB">
            <w:pPr>
              <w:contextualSpacing/>
              <w:jc w:val="both"/>
              <w:rPr>
                <w:ins w:id="478" w:author="meshbah rahman" w:date="2021-02-19T23:16:00Z"/>
                <w:rFonts w:asciiTheme="majorBidi" w:hAnsiTheme="majorBidi" w:cstheme="majorBidi"/>
                <w:bCs/>
                <w:color w:val="000000"/>
                <w:sz w:val="18"/>
                <w:szCs w:val="18"/>
                <w:rPrChange w:id="479" w:author="meshbah rahman" w:date="2021-02-19T23:17:00Z">
                  <w:rPr>
                    <w:ins w:id="480" w:author="meshbah rahman" w:date="2021-02-19T23:16:00Z"/>
                    <w:rFonts w:ascii="Times New Roman" w:hAnsi="Times New Roman" w:cs="Times New Roman"/>
                    <w:bCs/>
                    <w:color w:val="000000"/>
                  </w:rPr>
                </w:rPrChange>
              </w:rPr>
              <w:pPrChange w:id="481" w:author="meshbah rahman" w:date="2021-02-19T23:17:00Z">
                <w:pPr>
                  <w:spacing w:line="480" w:lineRule="auto"/>
                  <w:contextualSpacing/>
                  <w:jc w:val="both"/>
                </w:pPr>
              </w:pPrChange>
            </w:pPr>
            <w:ins w:id="482" w:author="meshbah rahman" w:date="2021-02-19T23:16:00Z">
              <w:r w:rsidRPr="009532FB">
                <w:rPr>
                  <w:rFonts w:asciiTheme="majorBidi" w:hAnsiTheme="majorBidi" w:cstheme="majorBidi"/>
                  <w:bCs/>
                  <w:color w:val="000000"/>
                  <w:sz w:val="18"/>
                  <w:szCs w:val="18"/>
                  <w:rPrChange w:id="483" w:author="meshbah rahman" w:date="2021-02-19T23:17:00Z">
                    <w:rPr>
                      <w:rFonts w:ascii="Times New Roman" w:hAnsi="Times New Roman" w:cs="Times New Roman"/>
                      <w:bCs/>
                      <w:color w:val="000000"/>
                    </w:rPr>
                  </w:rPrChange>
                </w:rPr>
                <w:t>2392 (59.46)</w:t>
              </w:r>
            </w:ins>
          </w:p>
        </w:tc>
        <w:tc>
          <w:tcPr>
            <w:tcW w:w="1283" w:type="dxa"/>
            <w:tcBorders>
              <w:top w:val="nil"/>
            </w:tcBorders>
            <w:hideMark/>
            <w:tcPrChange w:id="484" w:author="meshbah rahman" w:date="2021-02-19T23:20:00Z">
              <w:tcPr>
                <w:tcW w:w="1283" w:type="dxa"/>
                <w:hideMark/>
              </w:tcPr>
            </w:tcPrChange>
          </w:tcPr>
          <w:p w14:paraId="3798D866" w14:textId="77777777" w:rsidR="009532FB" w:rsidRPr="009532FB" w:rsidRDefault="009532FB">
            <w:pPr>
              <w:contextualSpacing/>
              <w:jc w:val="both"/>
              <w:rPr>
                <w:ins w:id="485" w:author="meshbah rahman" w:date="2021-02-19T23:16:00Z"/>
                <w:rFonts w:asciiTheme="majorBidi" w:hAnsiTheme="majorBidi" w:cstheme="majorBidi"/>
                <w:bCs/>
                <w:color w:val="000000"/>
                <w:sz w:val="18"/>
                <w:szCs w:val="18"/>
                <w:rPrChange w:id="486" w:author="meshbah rahman" w:date="2021-02-19T23:17:00Z">
                  <w:rPr>
                    <w:ins w:id="487" w:author="meshbah rahman" w:date="2021-02-19T23:16:00Z"/>
                    <w:rFonts w:ascii="Times New Roman" w:hAnsi="Times New Roman" w:cs="Times New Roman"/>
                    <w:bCs/>
                    <w:color w:val="000000"/>
                  </w:rPr>
                </w:rPrChange>
              </w:rPr>
              <w:pPrChange w:id="488" w:author="meshbah rahman" w:date="2021-02-19T23:17:00Z">
                <w:pPr>
                  <w:spacing w:line="480" w:lineRule="auto"/>
                  <w:contextualSpacing/>
                  <w:jc w:val="both"/>
                </w:pPr>
              </w:pPrChange>
            </w:pPr>
            <w:ins w:id="489" w:author="meshbah rahman" w:date="2021-02-19T23:16:00Z">
              <w:r w:rsidRPr="009532FB">
                <w:rPr>
                  <w:rFonts w:asciiTheme="majorBidi" w:hAnsiTheme="majorBidi" w:cstheme="majorBidi"/>
                  <w:bCs/>
                  <w:color w:val="000000"/>
                  <w:sz w:val="18"/>
                  <w:szCs w:val="18"/>
                  <w:rPrChange w:id="490" w:author="meshbah rahman" w:date="2021-02-19T23:17:00Z">
                    <w:rPr>
                      <w:rFonts w:ascii="Times New Roman" w:hAnsi="Times New Roman" w:cs="Times New Roman"/>
                      <w:bCs/>
                      <w:color w:val="000000"/>
                    </w:rPr>
                  </w:rPrChange>
                </w:rPr>
                <w:t>1649(40.54)</w:t>
              </w:r>
            </w:ins>
          </w:p>
        </w:tc>
        <w:tc>
          <w:tcPr>
            <w:tcW w:w="856" w:type="dxa"/>
            <w:vMerge w:val="restart"/>
            <w:tcBorders>
              <w:top w:val="nil"/>
            </w:tcBorders>
            <w:hideMark/>
            <w:tcPrChange w:id="491" w:author="meshbah rahman" w:date="2021-02-19T23:20:00Z">
              <w:tcPr>
                <w:tcW w:w="856" w:type="dxa"/>
                <w:vMerge w:val="restart"/>
                <w:hideMark/>
              </w:tcPr>
            </w:tcPrChange>
          </w:tcPr>
          <w:p w14:paraId="7DB28EE7" w14:textId="77777777" w:rsidR="009532FB" w:rsidRPr="009532FB" w:rsidRDefault="009532FB">
            <w:pPr>
              <w:contextualSpacing/>
              <w:jc w:val="both"/>
              <w:rPr>
                <w:ins w:id="492" w:author="meshbah rahman" w:date="2021-02-19T23:16:00Z"/>
                <w:rFonts w:asciiTheme="majorBidi" w:hAnsiTheme="majorBidi" w:cstheme="majorBidi"/>
                <w:bCs/>
                <w:color w:val="000000"/>
                <w:sz w:val="18"/>
                <w:szCs w:val="18"/>
                <w:rPrChange w:id="493" w:author="meshbah rahman" w:date="2021-02-19T23:17:00Z">
                  <w:rPr>
                    <w:ins w:id="494" w:author="meshbah rahman" w:date="2021-02-19T23:16:00Z"/>
                    <w:rFonts w:ascii="Times New Roman" w:hAnsi="Times New Roman" w:cs="Times New Roman"/>
                    <w:bCs/>
                    <w:color w:val="000000"/>
                  </w:rPr>
                </w:rPrChange>
              </w:rPr>
              <w:pPrChange w:id="495" w:author="meshbah rahman" w:date="2021-02-19T23:17:00Z">
                <w:pPr>
                  <w:spacing w:line="480" w:lineRule="auto"/>
                  <w:contextualSpacing/>
                  <w:jc w:val="both"/>
                </w:pPr>
              </w:pPrChange>
            </w:pPr>
            <w:ins w:id="496" w:author="meshbah rahman" w:date="2021-02-19T23:16:00Z">
              <w:r w:rsidRPr="009532FB">
                <w:rPr>
                  <w:rFonts w:asciiTheme="majorBidi" w:hAnsiTheme="majorBidi" w:cstheme="majorBidi"/>
                  <w:bCs/>
                  <w:color w:val="000000"/>
                  <w:sz w:val="18"/>
                  <w:szCs w:val="18"/>
                  <w:rPrChange w:id="497" w:author="meshbah rahman" w:date="2021-02-19T23:17:00Z">
                    <w:rPr>
                      <w:rFonts w:ascii="Times New Roman" w:hAnsi="Times New Roman" w:cs="Times New Roman"/>
                      <w:bCs/>
                      <w:color w:val="000000"/>
                    </w:rPr>
                  </w:rPrChange>
                </w:rPr>
                <w:t>&lt;0.001</w:t>
              </w:r>
            </w:ins>
          </w:p>
        </w:tc>
        <w:tc>
          <w:tcPr>
            <w:tcW w:w="1425" w:type="dxa"/>
            <w:tcBorders>
              <w:top w:val="nil"/>
            </w:tcBorders>
            <w:hideMark/>
            <w:tcPrChange w:id="498" w:author="meshbah rahman" w:date="2021-02-19T23:20:00Z">
              <w:tcPr>
                <w:tcW w:w="1425" w:type="dxa"/>
                <w:gridSpan w:val="2"/>
                <w:hideMark/>
              </w:tcPr>
            </w:tcPrChange>
          </w:tcPr>
          <w:p w14:paraId="4621298E" w14:textId="77777777" w:rsidR="009532FB" w:rsidRPr="009532FB" w:rsidRDefault="009532FB">
            <w:pPr>
              <w:contextualSpacing/>
              <w:jc w:val="both"/>
              <w:rPr>
                <w:ins w:id="499" w:author="meshbah rahman" w:date="2021-02-19T23:16:00Z"/>
                <w:rFonts w:asciiTheme="majorBidi" w:hAnsiTheme="majorBidi" w:cstheme="majorBidi"/>
                <w:bCs/>
                <w:color w:val="000000"/>
                <w:sz w:val="18"/>
                <w:szCs w:val="18"/>
                <w:rPrChange w:id="500" w:author="meshbah rahman" w:date="2021-02-19T23:17:00Z">
                  <w:rPr>
                    <w:ins w:id="501" w:author="meshbah rahman" w:date="2021-02-19T23:16:00Z"/>
                    <w:rFonts w:ascii="Times New Roman" w:hAnsi="Times New Roman" w:cs="Times New Roman"/>
                    <w:bCs/>
                    <w:color w:val="000000"/>
                  </w:rPr>
                </w:rPrChange>
              </w:rPr>
              <w:pPrChange w:id="502" w:author="meshbah rahman" w:date="2021-02-19T23:17:00Z">
                <w:pPr>
                  <w:spacing w:line="480" w:lineRule="auto"/>
                  <w:contextualSpacing/>
                  <w:jc w:val="both"/>
                </w:pPr>
              </w:pPrChange>
            </w:pPr>
            <w:ins w:id="503" w:author="meshbah rahman" w:date="2021-02-19T23:16:00Z">
              <w:r w:rsidRPr="009532FB">
                <w:rPr>
                  <w:rFonts w:asciiTheme="majorBidi" w:hAnsiTheme="majorBidi" w:cstheme="majorBidi"/>
                  <w:bCs/>
                  <w:color w:val="000000"/>
                  <w:sz w:val="18"/>
                  <w:szCs w:val="18"/>
                  <w:rPrChange w:id="504" w:author="meshbah rahman" w:date="2021-02-19T23:17:00Z">
                    <w:rPr>
                      <w:rFonts w:ascii="Times New Roman" w:hAnsi="Times New Roman" w:cs="Times New Roman"/>
                      <w:bCs/>
                      <w:color w:val="000000"/>
                    </w:rPr>
                  </w:rPrChange>
                </w:rPr>
                <w:t>3166 (68.72)</w:t>
              </w:r>
            </w:ins>
          </w:p>
        </w:tc>
        <w:tc>
          <w:tcPr>
            <w:tcW w:w="1389" w:type="dxa"/>
            <w:tcBorders>
              <w:top w:val="nil"/>
            </w:tcBorders>
            <w:hideMark/>
            <w:tcPrChange w:id="505" w:author="meshbah rahman" w:date="2021-02-19T23:20:00Z">
              <w:tcPr>
                <w:tcW w:w="1389" w:type="dxa"/>
                <w:hideMark/>
              </w:tcPr>
            </w:tcPrChange>
          </w:tcPr>
          <w:p w14:paraId="01440D53" w14:textId="77777777" w:rsidR="009532FB" w:rsidRPr="009532FB" w:rsidRDefault="009532FB">
            <w:pPr>
              <w:contextualSpacing/>
              <w:jc w:val="both"/>
              <w:rPr>
                <w:ins w:id="506" w:author="meshbah rahman" w:date="2021-02-19T23:16:00Z"/>
                <w:rFonts w:asciiTheme="majorBidi" w:hAnsiTheme="majorBidi" w:cstheme="majorBidi"/>
                <w:bCs/>
                <w:color w:val="000000"/>
                <w:sz w:val="18"/>
                <w:szCs w:val="18"/>
                <w:rPrChange w:id="507" w:author="meshbah rahman" w:date="2021-02-19T23:17:00Z">
                  <w:rPr>
                    <w:ins w:id="508" w:author="meshbah rahman" w:date="2021-02-19T23:16:00Z"/>
                    <w:rFonts w:ascii="Times New Roman" w:hAnsi="Times New Roman" w:cs="Times New Roman"/>
                    <w:bCs/>
                    <w:color w:val="000000"/>
                  </w:rPr>
                </w:rPrChange>
              </w:rPr>
              <w:pPrChange w:id="509" w:author="meshbah rahman" w:date="2021-02-19T23:17:00Z">
                <w:pPr>
                  <w:spacing w:line="480" w:lineRule="auto"/>
                  <w:contextualSpacing/>
                  <w:jc w:val="both"/>
                </w:pPr>
              </w:pPrChange>
            </w:pPr>
            <w:ins w:id="510" w:author="meshbah rahman" w:date="2021-02-19T23:16:00Z">
              <w:r w:rsidRPr="009532FB">
                <w:rPr>
                  <w:rFonts w:asciiTheme="majorBidi" w:hAnsiTheme="majorBidi" w:cstheme="majorBidi"/>
                  <w:bCs/>
                  <w:color w:val="000000"/>
                  <w:sz w:val="18"/>
                  <w:szCs w:val="18"/>
                  <w:rPrChange w:id="511" w:author="meshbah rahman" w:date="2021-02-19T23:17:00Z">
                    <w:rPr>
                      <w:rFonts w:ascii="Times New Roman" w:hAnsi="Times New Roman" w:cs="Times New Roman"/>
                      <w:bCs/>
                      <w:color w:val="000000"/>
                    </w:rPr>
                  </w:rPrChange>
                </w:rPr>
                <w:t>1584 (31.28)</w:t>
              </w:r>
            </w:ins>
          </w:p>
        </w:tc>
        <w:tc>
          <w:tcPr>
            <w:tcW w:w="802" w:type="dxa"/>
            <w:vMerge w:val="restart"/>
            <w:tcBorders>
              <w:top w:val="nil"/>
            </w:tcBorders>
            <w:hideMark/>
            <w:tcPrChange w:id="512" w:author="meshbah rahman" w:date="2021-02-19T23:20:00Z">
              <w:tcPr>
                <w:tcW w:w="802" w:type="dxa"/>
                <w:gridSpan w:val="2"/>
                <w:vMerge w:val="restart"/>
                <w:hideMark/>
              </w:tcPr>
            </w:tcPrChange>
          </w:tcPr>
          <w:p w14:paraId="2ABFC960" w14:textId="77777777" w:rsidR="009532FB" w:rsidRPr="009532FB" w:rsidRDefault="009532FB">
            <w:pPr>
              <w:contextualSpacing/>
              <w:jc w:val="both"/>
              <w:rPr>
                <w:ins w:id="513" w:author="meshbah rahman" w:date="2021-02-19T23:16:00Z"/>
                <w:rFonts w:asciiTheme="majorBidi" w:hAnsiTheme="majorBidi" w:cstheme="majorBidi"/>
                <w:bCs/>
                <w:color w:val="000000"/>
                <w:sz w:val="18"/>
                <w:szCs w:val="18"/>
                <w:rPrChange w:id="514" w:author="meshbah rahman" w:date="2021-02-19T23:17:00Z">
                  <w:rPr>
                    <w:ins w:id="515" w:author="meshbah rahman" w:date="2021-02-19T23:16:00Z"/>
                    <w:rFonts w:ascii="Times New Roman" w:hAnsi="Times New Roman" w:cs="Times New Roman"/>
                    <w:bCs/>
                    <w:color w:val="000000"/>
                  </w:rPr>
                </w:rPrChange>
              </w:rPr>
              <w:pPrChange w:id="516" w:author="meshbah rahman" w:date="2021-02-19T23:17:00Z">
                <w:pPr>
                  <w:spacing w:line="480" w:lineRule="auto"/>
                  <w:contextualSpacing/>
                  <w:jc w:val="both"/>
                </w:pPr>
              </w:pPrChange>
            </w:pPr>
            <w:ins w:id="517" w:author="meshbah rahman" w:date="2021-02-19T23:16:00Z">
              <w:r w:rsidRPr="009532FB">
                <w:rPr>
                  <w:rFonts w:asciiTheme="majorBidi" w:hAnsiTheme="majorBidi" w:cstheme="majorBidi"/>
                  <w:bCs/>
                  <w:color w:val="000000"/>
                  <w:sz w:val="18"/>
                  <w:szCs w:val="18"/>
                  <w:rPrChange w:id="518" w:author="meshbah rahman" w:date="2021-02-19T23:17:00Z">
                    <w:rPr>
                      <w:rFonts w:ascii="Times New Roman" w:hAnsi="Times New Roman" w:cs="Times New Roman"/>
                      <w:bCs/>
                      <w:color w:val="000000"/>
                    </w:rPr>
                  </w:rPrChange>
                </w:rPr>
                <w:t>&lt;0.001</w:t>
              </w:r>
            </w:ins>
          </w:p>
        </w:tc>
      </w:tr>
      <w:tr w:rsidR="009532FB" w:rsidRPr="009532FB" w14:paraId="50925BDC" w14:textId="77777777" w:rsidTr="009532FB">
        <w:tblPrEx>
          <w:tblPrExChange w:id="519" w:author="meshbah rahman" w:date="2021-02-19T23:19:00Z">
            <w:tblPrEx>
              <w:tblW w:w="9603" w:type="dxa"/>
              <w:tblLayout w:type="fixed"/>
            </w:tblPrEx>
          </w:tblPrExChange>
        </w:tblPrEx>
        <w:trPr>
          <w:trHeight w:val="225"/>
          <w:ins w:id="520" w:author="meshbah rahman" w:date="2021-02-19T23:16:00Z"/>
          <w:trPrChange w:id="521" w:author="meshbah rahman" w:date="2021-02-19T23:19:00Z">
            <w:trPr>
              <w:trHeight w:val="225"/>
            </w:trPr>
          </w:trPrChange>
        </w:trPr>
        <w:tc>
          <w:tcPr>
            <w:tcW w:w="2420" w:type="dxa"/>
            <w:hideMark/>
            <w:tcPrChange w:id="522" w:author="meshbah rahman" w:date="2021-02-19T23:19:00Z">
              <w:tcPr>
                <w:tcW w:w="2420" w:type="dxa"/>
                <w:hideMark/>
              </w:tcPr>
            </w:tcPrChange>
          </w:tcPr>
          <w:p w14:paraId="18CA61E3" w14:textId="77777777" w:rsidR="009532FB" w:rsidRPr="009532FB" w:rsidRDefault="009532FB">
            <w:pPr>
              <w:contextualSpacing/>
              <w:jc w:val="both"/>
              <w:rPr>
                <w:ins w:id="523" w:author="meshbah rahman" w:date="2021-02-19T23:16:00Z"/>
                <w:rFonts w:asciiTheme="majorBidi" w:hAnsiTheme="majorBidi" w:cstheme="majorBidi"/>
                <w:bCs/>
                <w:color w:val="000000"/>
                <w:sz w:val="18"/>
                <w:szCs w:val="18"/>
                <w:rPrChange w:id="524" w:author="meshbah rahman" w:date="2021-02-19T23:17:00Z">
                  <w:rPr>
                    <w:ins w:id="525" w:author="meshbah rahman" w:date="2021-02-19T23:16:00Z"/>
                    <w:rFonts w:ascii="Times New Roman" w:hAnsi="Times New Roman" w:cs="Times New Roman"/>
                    <w:bCs/>
                    <w:color w:val="000000"/>
                  </w:rPr>
                </w:rPrChange>
              </w:rPr>
              <w:pPrChange w:id="526" w:author="meshbah rahman" w:date="2021-02-19T23:17:00Z">
                <w:pPr>
                  <w:spacing w:line="480" w:lineRule="auto"/>
                  <w:contextualSpacing/>
                  <w:jc w:val="both"/>
                </w:pPr>
              </w:pPrChange>
            </w:pPr>
            <w:ins w:id="527" w:author="meshbah rahman" w:date="2021-02-19T23:16:00Z">
              <w:r w:rsidRPr="009532FB">
                <w:rPr>
                  <w:rFonts w:asciiTheme="majorBidi" w:hAnsiTheme="majorBidi" w:cstheme="majorBidi"/>
                  <w:bCs/>
                  <w:color w:val="000000"/>
                  <w:sz w:val="18"/>
                  <w:szCs w:val="18"/>
                  <w:rPrChange w:id="528" w:author="meshbah rahman" w:date="2021-02-19T23:17:00Z">
                    <w:rPr>
                      <w:rFonts w:ascii="Times New Roman" w:hAnsi="Times New Roman" w:cs="Times New Roman"/>
                      <w:bCs/>
                      <w:color w:val="000000"/>
                    </w:rPr>
                  </w:rPrChange>
                </w:rPr>
                <w:t>Up to 4 years</w:t>
              </w:r>
            </w:ins>
          </w:p>
        </w:tc>
        <w:tc>
          <w:tcPr>
            <w:tcW w:w="1426" w:type="dxa"/>
            <w:hideMark/>
            <w:tcPrChange w:id="529" w:author="meshbah rahman" w:date="2021-02-19T23:19:00Z">
              <w:tcPr>
                <w:tcW w:w="1426" w:type="dxa"/>
                <w:gridSpan w:val="2"/>
                <w:hideMark/>
              </w:tcPr>
            </w:tcPrChange>
          </w:tcPr>
          <w:p w14:paraId="271A0AC9" w14:textId="77777777" w:rsidR="009532FB" w:rsidRPr="009532FB" w:rsidRDefault="009532FB">
            <w:pPr>
              <w:contextualSpacing/>
              <w:jc w:val="both"/>
              <w:rPr>
                <w:ins w:id="530" w:author="meshbah rahman" w:date="2021-02-19T23:16:00Z"/>
                <w:rFonts w:asciiTheme="majorBidi" w:hAnsiTheme="majorBidi" w:cstheme="majorBidi"/>
                <w:bCs/>
                <w:color w:val="000000"/>
                <w:sz w:val="18"/>
                <w:szCs w:val="18"/>
                <w:rPrChange w:id="531" w:author="meshbah rahman" w:date="2021-02-19T23:17:00Z">
                  <w:rPr>
                    <w:ins w:id="532" w:author="meshbah rahman" w:date="2021-02-19T23:16:00Z"/>
                    <w:rFonts w:ascii="Times New Roman" w:hAnsi="Times New Roman" w:cs="Times New Roman"/>
                    <w:bCs/>
                    <w:color w:val="000000"/>
                  </w:rPr>
                </w:rPrChange>
              </w:rPr>
              <w:pPrChange w:id="533" w:author="meshbah rahman" w:date="2021-02-19T23:17:00Z">
                <w:pPr>
                  <w:spacing w:line="480" w:lineRule="auto"/>
                  <w:contextualSpacing/>
                  <w:jc w:val="both"/>
                </w:pPr>
              </w:pPrChange>
            </w:pPr>
            <w:ins w:id="534" w:author="meshbah rahman" w:date="2021-02-19T23:16:00Z">
              <w:r w:rsidRPr="009532FB">
                <w:rPr>
                  <w:rFonts w:asciiTheme="majorBidi" w:hAnsiTheme="majorBidi" w:cstheme="majorBidi"/>
                  <w:bCs/>
                  <w:color w:val="000000"/>
                  <w:sz w:val="18"/>
                  <w:szCs w:val="18"/>
                  <w:rPrChange w:id="535" w:author="meshbah rahman" w:date="2021-02-19T23:17:00Z">
                    <w:rPr>
                      <w:rFonts w:ascii="Times New Roman" w:hAnsi="Times New Roman" w:cs="Times New Roman"/>
                      <w:bCs/>
                      <w:color w:val="000000"/>
                    </w:rPr>
                  </w:rPrChange>
                </w:rPr>
                <w:t>2909 (71.40)</w:t>
              </w:r>
            </w:ins>
          </w:p>
        </w:tc>
        <w:tc>
          <w:tcPr>
            <w:tcW w:w="1283" w:type="dxa"/>
            <w:hideMark/>
            <w:tcPrChange w:id="536" w:author="meshbah rahman" w:date="2021-02-19T23:19:00Z">
              <w:tcPr>
                <w:tcW w:w="1283" w:type="dxa"/>
                <w:hideMark/>
              </w:tcPr>
            </w:tcPrChange>
          </w:tcPr>
          <w:p w14:paraId="2D1C7D87" w14:textId="77777777" w:rsidR="009532FB" w:rsidRPr="009532FB" w:rsidRDefault="009532FB">
            <w:pPr>
              <w:contextualSpacing/>
              <w:jc w:val="both"/>
              <w:rPr>
                <w:ins w:id="537" w:author="meshbah rahman" w:date="2021-02-19T23:16:00Z"/>
                <w:rFonts w:asciiTheme="majorBidi" w:hAnsiTheme="majorBidi" w:cstheme="majorBidi"/>
                <w:bCs/>
                <w:color w:val="000000"/>
                <w:sz w:val="18"/>
                <w:szCs w:val="18"/>
                <w:rPrChange w:id="538" w:author="meshbah rahman" w:date="2021-02-19T23:17:00Z">
                  <w:rPr>
                    <w:ins w:id="539" w:author="meshbah rahman" w:date="2021-02-19T23:16:00Z"/>
                    <w:rFonts w:ascii="Times New Roman" w:hAnsi="Times New Roman" w:cs="Times New Roman"/>
                    <w:bCs/>
                    <w:color w:val="000000"/>
                  </w:rPr>
                </w:rPrChange>
              </w:rPr>
              <w:pPrChange w:id="540" w:author="meshbah rahman" w:date="2021-02-19T23:17:00Z">
                <w:pPr>
                  <w:spacing w:line="480" w:lineRule="auto"/>
                  <w:contextualSpacing/>
                  <w:jc w:val="both"/>
                </w:pPr>
              </w:pPrChange>
            </w:pPr>
            <w:ins w:id="541" w:author="meshbah rahman" w:date="2021-02-19T23:16:00Z">
              <w:r w:rsidRPr="009532FB">
                <w:rPr>
                  <w:rFonts w:asciiTheme="majorBidi" w:hAnsiTheme="majorBidi" w:cstheme="majorBidi"/>
                  <w:bCs/>
                  <w:color w:val="000000"/>
                  <w:sz w:val="18"/>
                  <w:szCs w:val="18"/>
                  <w:rPrChange w:id="542" w:author="meshbah rahman" w:date="2021-02-19T23:17:00Z">
                    <w:rPr>
                      <w:rFonts w:ascii="Times New Roman" w:hAnsi="Times New Roman" w:cs="Times New Roman"/>
                      <w:bCs/>
                      <w:color w:val="000000"/>
                    </w:rPr>
                  </w:rPrChange>
                </w:rPr>
                <w:t>1198 (28.60)</w:t>
              </w:r>
            </w:ins>
          </w:p>
        </w:tc>
        <w:tc>
          <w:tcPr>
            <w:tcW w:w="856" w:type="dxa"/>
            <w:vMerge/>
            <w:hideMark/>
            <w:tcPrChange w:id="543" w:author="meshbah rahman" w:date="2021-02-19T23:19:00Z">
              <w:tcPr>
                <w:tcW w:w="856" w:type="dxa"/>
                <w:vMerge/>
                <w:hideMark/>
              </w:tcPr>
            </w:tcPrChange>
          </w:tcPr>
          <w:p w14:paraId="39085E3A" w14:textId="77777777" w:rsidR="009532FB" w:rsidRPr="009532FB" w:rsidRDefault="009532FB">
            <w:pPr>
              <w:contextualSpacing/>
              <w:jc w:val="both"/>
              <w:rPr>
                <w:ins w:id="544" w:author="meshbah rahman" w:date="2021-02-19T23:16:00Z"/>
                <w:rFonts w:asciiTheme="majorBidi" w:hAnsiTheme="majorBidi" w:cstheme="majorBidi"/>
                <w:bCs/>
                <w:color w:val="000000"/>
                <w:sz w:val="18"/>
                <w:szCs w:val="18"/>
                <w:rPrChange w:id="545" w:author="meshbah rahman" w:date="2021-02-19T23:17:00Z">
                  <w:rPr>
                    <w:ins w:id="546" w:author="meshbah rahman" w:date="2021-02-19T23:16:00Z"/>
                    <w:rFonts w:ascii="Times New Roman" w:hAnsi="Times New Roman" w:cs="Times New Roman"/>
                    <w:bCs/>
                    <w:color w:val="000000"/>
                  </w:rPr>
                </w:rPrChange>
              </w:rPr>
              <w:pPrChange w:id="547" w:author="meshbah rahman" w:date="2021-02-19T23:17:00Z">
                <w:pPr>
                  <w:spacing w:line="480" w:lineRule="auto"/>
                  <w:contextualSpacing/>
                  <w:jc w:val="both"/>
                </w:pPr>
              </w:pPrChange>
            </w:pPr>
          </w:p>
        </w:tc>
        <w:tc>
          <w:tcPr>
            <w:tcW w:w="1425" w:type="dxa"/>
            <w:hideMark/>
            <w:tcPrChange w:id="548" w:author="meshbah rahman" w:date="2021-02-19T23:19:00Z">
              <w:tcPr>
                <w:tcW w:w="1425" w:type="dxa"/>
                <w:gridSpan w:val="2"/>
                <w:hideMark/>
              </w:tcPr>
            </w:tcPrChange>
          </w:tcPr>
          <w:p w14:paraId="11139F6B" w14:textId="77777777" w:rsidR="009532FB" w:rsidRPr="009532FB" w:rsidRDefault="009532FB">
            <w:pPr>
              <w:contextualSpacing/>
              <w:jc w:val="both"/>
              <w:rPr>
                <w:ins w:id="549" w:author="meshbah rahman" w:date="2021-02-19T23:16:00Z"/>
                <w:rFonts w:asciiTheme="majorBidi" w:hAnsiTheme="majorBidi" w:cstheme="majorBidi"/>
                <w:bCs/>
                <w:color w:val="000000"/>
                <w:sz w:val="18"/>
                <w:szCs w:val="18"/>
                <w:rPrChange w:id="550" w:author="meshbah rahman" w:date="2021-02-19T23:17:00Z">
                  <w:rPr>
                    <w:ins w:id="551" w:author="meshbah rahman" w:date="2021-02-19T23:16:00Z"/>
                    <w:rFonts w:ascii="Times New Roman" w:hAnsi="Times New Roman" w:cs="Times New Roman"/>
                    <w:bCs/>
                    <w:color w:val="000000"/>
                  </w:rPr>
                </w:rPrChange>
              </w:rPr>
              <w:pPrChange w:id="552" w:author="meshbah rahman" w:date="2021-02-19T23:17:00Z">
                <w:pPr>
                  <w:spacing w:line="480" w:lineRule="auto"/>
                  <w:contextualSpacing/>
                  <w:jc w:val="both"/>
                </w:pPr>
              </w:pPrChange>
            </w:pPr>
            <w:ins w:id="553" w:author="meshbah rahman" w:date="2021-02-19T23:16:00Z">
              <w:r w:rsidRPr="009532FB">
                <w:rPr>
                  <w:rFonts w:asciiTheme="majorBidi" w:hAnsiTheme="majorBidi" w:cstheme="majorBidi"/>
                  <w:bCs/>
                  <w:color w:val="000000"/>
                  <w:sz w:val="18"/>
                  <w:szCs w:val="18"/>
                  <w:rPrChange w:id="554" w:author="meshbah rahman" w:date="2021-02-19T23:17:00Z">
                    <w:rPr>
                      <w:rFonts w:ascii="Times New Roman" w:hAnsi="Times New Roman" w:cs="Times New Roman"/>
                      <w:bCs/>
                      <w:color w:val="000000"/>
                    </w:rPr>
                  </w:rPrChange>
                </w:rPr>
                <w:t>3680 (81.26)</w:t>
              </w:r>
            </w:ins>
          </w:p>
        </w:tc>
        <w:tc>
          <w:tcPr>
            <w:tcW w:w="1389" w:type="dxa"/>
            <w:hideMark/>
            <w:tcPrChange w:id="555" w:author="meshbah rahman" w:date="2021-02-19T23:19:00Z">
              <w:tcPr>
                <w:tcW w:w="1389" w:type="dxa"/>
                <w:hideMark/>
              </w:tcPr>
            </w:tcPrChange>
          </w:tcPr>
          <w:p w14:paraId="38D77A7A" w14:textId="77777777" w:rsidR="009532FB" w:rsidRPr="009532FB" w:rsidRDefault="009532FB">
            <w:pPr>
              <w:contextualSpacing/>
              <w:jc w:val="both"/>
              <w:rPr>
                <w:ins w:id="556" w:author="meshbah rahman" w:date="2021-02-19T23:16:00Z"/>
                <w:rFonts w:asciiTheme="majorBidi" w:hAnsiTheme="majorBidi" w:cstheme="majorBidi"/>
                <w:bCs/>
                <w:color w:val="000000"/>
                <w:sz w:val="18"/>
                <w:szCs w:val="18"/>
                <w:rPrChange w:id="557" w:author="meshbah rahman" w:date="2021-02-19T23:17:00Z">
                  <w:rPr>
                    <w:ins w:id="558" w:author="meshbah rahman" w:date="2021-02-19T23:16:00Z"/>
                    <w:rFonts w:ascii="Times New Roman" w:hAnsi="Times New Roman" w:cs="Times New Roman"/>
                    <w:bCs/>
                    <w:color w:val="000000"/>
                  </w:rPr>
                </w:rPrChange>
              </w:rPr>
              <w:pPrChange w:id="559" w:author="meshbah rahman" w:date="2021-02-19T23:17:00Z">
                <w:pPr>
                  <w:spacing w:line="480" w:lineRule="auto"/>
                  <w:contextualSpacing/>
                  <w:jc w:val="both"/>
                </w:pPr>
              </w:pPrChange>
            </w:pPr>
            <w:ins w:id="560" w:author="meshbah rahman" w:date="2021-02-19T23:16:00Z">
              <w:r w:rsidRPr="009532FB">
                <w:rPr>
                  <w:rFonts w:asciiTheme="majorBidi" w:hAnsiTheme="majorBidi" w:cstheme="majorBidi"/>
                  <w:bCs/>
                  <w:color w:val="000000"/>
                  <w:sz w:val="18"/>
                  <w:szCs w:val="18"/>
                  <w:rPrChange w:id="561" w:author="meshbah rahman" w:date="2021-02-19T23:17:00Z">
                    <w:rPr>
                      <w:rFonts w:ascii="Times New Roman" w:hAnsi="Times New Roman" w:cs="Times New Roman"/>
                      <w:bCs/>
                      <w:color w:val="000000"/>
                    </w:rPr>
                  </w:rPrChange>
                </w:rPr>
                <w:t>916 (18.74)</w:t>
              </w:r>
            </w:ins>
          </w:p>
        </w:tc>
        <w:tc>
          <w:tcPr>
            <w:tcW w:w="802" w:type="dxa"/>
            <w:vMerge/>
            <w:hideMark/>
            <w:tcPrChange w:id="562" w:author="meshbah rahman" w:date="2021-02-19T23:19:00Z">
              <w:tcPr>
                <w:tcW w:w="802" w:type="dxa"/>
                <w:gridSpan w:val="2"/>
                <w:vMerge/>
                <w:hideMark/>
              </w:tcPr>
            </w:tcPrChange>
          </w:tcPr>
          <w:p w14:paraId="3D827369" w14:textId="77777777" w:rsidR="009532FB" w:rsidRPr="009532FB" w:rsidRDefault="009532FB">
            <w:pPr>
              <w:contextualSpacing/>
              <w:jc w:val="both"/>
              <w:rPr>
                <w:ins w:id="563" w:author="meshbah rahman" w:date="2021-02-19T23:16:00Z"/>
                <w:rFonts w:asciiTheme="majorBidi" w:hAnsiTheme="majorBidi" w:cstheme="majorBidi"/>
                <w:bCs/>
                <w:color w:val="000000"/>
                <w:sz w:val="18"/>
                <w:szCs w:val="18"/>
                <w:rPrChange w:id="564" w:author="meshbah rahman" w:date="2021-02-19T23:17:00Z">
                  <w:rPr>
                    <w:ins w:id="565" w:author="meshbah rahman" w:date="2021-02-19T23:16:00Z"/>
                    <w:rFonts w:ascii="Times New Roman" w:hAnsi="Times New Roman" w:cs="Times New Roman"/>
                    <w:bCs/>
                    <w:color w:val="000000"/>
                  </w:rPr>
                </w:rPrChange>
              </w:rPr>
              <w:pPrChange w:id="566" w:author="meshbah rahman" w:date="2021-02-19T23:17:00Z">
                <w:pPr>
                  <w:spacing w:line="480" w:lineRule="auto"/>
                  <w:contextualSpacing/>
                  <w:jc w:val="both"/>
                </w:pPr>
              </w:pPrChange>
            </w:pPr>
          </w:p>
        </w:tc>
      </w:tr>
      <w:tr w:rsidR="009532FB" w:rsidRPr="009532FB" w14:paraId="7D49665F" w14:textId="77777777" w:rsidTr="009532FB">
        <w:tblPrEx>
          <w:tblPrExChange w:id="567" w:author="meshbah rahman" w:date="2021-02-19T23:19:00Z">
            <w:tblPrEx>
              <w:tblW w:w="9603" w:type="dxa"/>
              <w:tblLayout w:type="fixed"/>
            </w:tblPrEx>
          </w:tblPrExChange>
        </w:tblPrEx>
        <w:trPr>
          <w:trHeight w:val="143"/>
          <w:ins w:id="568" w:author="meshbah rahman" w:date="2021-02-19T23:16:00Z"/>
          <w:trPrChange w:id="569" w:author="meshbah rahman" w:date="2021-02-19T23:19:00Z">
            <w:trPr>
              <w:trHeight w:val="143"/>
            </w:trPr>
          </w:trPrChange>
        </w:trPr>
        <w:tc>
          <w:tcPr>
            <w:tcW w:w="9603" w:type="dxa"/>
            <w:gridSpan w:val="7"/>
            <w:hideMark/>
            <w:tcPrChange w:id="570" w:author="meshbah rahman" w:date="2021-02-19T23:19:00Z">
              <w:tcPr>
                <w:tcW w:w="9603" w:type="dxa"/>
                <w:gridSpan w:val="10"/>
                <w:hideMark/>
              </w:tcPr>
            </w:tcPrChange>
          </w:tcPr>
          <w:p w14:paraId="19DAE329" w14:textId="77777777" w:rsidR="009532FB" w:rsidRPr="009532FB" w:rsidRDefault="009532FB">
            <w:pPr>
              <w:contextualSpacing/>
              <w:jc w:val="both"/>
              <w:rPr>
                <w:ins w:id="571" w:author="meshbah rahman" w:date="2021-02-19T23:16:00Z"/>
                <w:rFonts w:asciiTheme="majorBidi" w:hAnsiTheme="majorBidi" w:cstheme="majorBidi"/>
                <w:b/>
                <w:bCs/>
                <w:color w:val="000000"/>
                <w:sz w:val="18"/>
                <w:szCs w:val="18"/>
                <w:rPrChange w:id="572" w:author="meshbah rahman" w:date="2021-02-19T23:17:00Z">
                  <w:rPr>
                    <w:ins w:id="573" w:author="meshbah rahman" w:date="2021-02-19T23:16:00Z"/>
                    <w:rFonts w:ascii="Times New Roman" w:hAnsi="Times New Roman" w:cs="Times New Roman"/>
                    <w:b/>
                    <w:bCs/>
                    <w:color w:val="000000"/>
                  </w:rPr>
                </w:rPrChange>
              </w:rPr>
              <w:pPrChange w:id="574" w:author="meshbah rahman" w:date="2021-02-19T23:17:00Z">
                <w:pPr>
                  <w:spacing w:line="480" w:lineRule="auto"/>
                  <w:contextualSpacing/>
                  <w:jc w:val="both"/>
                </w:pPr>
              </w:pPrChange>
            </w:pPr>
            <w:ins w:id="575" w:author="meshbah rahman" w:date="2021-02-19T23:16:00Z">
              <w:r w:rsidRPr="009532FB">
                <w:rPr>
                  <w:rFonts w:asciiTheme="majorBidi" w:hAnsiTheme="majorBidi" w:cstheme="majorBidi"/>
                  <w:b/>
                  <w:bCs/>
                  <w:color w:val="000000"/>
                  <w:sz w:val="18"/>
                  <w:szCs w:val="18"/>
                  <w:rPrChange w:id="576" w:author="meshbah rahman" w:date="2021-02-19T23:17:00Z">
                    <w:rPr>
                      <w:rFonts w:ascii="Times New Roman" w:hAnsi="Times New Roman" w:cs="Times New Roman"/>
                      <w:b/>
                      <w:bCs/>
                      <w:color w:val="000000"/>
                    </w:rPr>
                  </w:rPrChange>
                </w:rPr>
                <w:t>Child Sex</w:t>
              </w:r>
            </w:ins>
          </w:p>
        </w:tc>
      </w:tr>
      <w:tr w:rsidR="009532FB" w:rsidRPr="009532FB" w14:paraId="5FA12B42" w14:textId="77777777" w:rsidTr="009532FB">
        <w:tblPrEx>
          <w:tblPrExChange w:id="577" w:author="meshbah rahman" w:date="2021-02-19T23:19:00Z">
            <w:tblPrEx>
              <w:tblW w:w="9603" w:type="dxa"/>
              <w:tblLayout w:type="fixed"/>
            </w:tblPrEx>
          </w:tblPrExChange>
        </w:tblPrEx>
        <w:trPr>
          <w:trHeight w:val="225"/>
          <w:ins w:id="578" w:author="meshbah rahman" w:date="2021-02-19T23:16:00Z"/>
          <w:trPrChange w:id="579" w:author="meshbah rahman" w:date="2021-02-19T23:19:00Z">
            <w:trPr>
              <w:trHeight w:val="225"/>
            </w:trPr>
          </w:trPrChange>
        </w:trPr>
        <w:tc>
          <w:tcPr>
            <w:tcW w:w="2420" w:type="dxa"/>
            <w:hideMark/>
            <w:tcPrChange w:id="580" w:author="meshbah rahman" w:date="2021-02-19T23:19:00Z">
              <w:tcPr>
                <w:tcW w:w="2420" w:type="dxa"/>
                <w:hideMark/>
              </w:tcPr>
            </w:tcPrChange>
          </w:tcPr>
          <w:p w14:paraId="03E9397C" w14:textId="77777777" w:rsidR="009532FB" w:rsidRPr="009532FB" w:rsidRDefault="009532FB">
            <w:pPr>
              <w:contextualSpacing/>
              <w:jc w:val="both"/>
              <w:rPr>
                <w:ins w:id="581" w:author="meshbah rahman" w:date="2021-02-19T23:16:00Z"/>
                <w:rFonts w:asciiTheme="majorBidi" w:hAnsiTheme="majorBidi" w:cstheme="majorBidi"/>
                <w:bCs/>
                <w:color w:val="000000"/>
                <w:sz w:val="18"/>
                <w:szCs w:val="18"/>
                <w:rPrChange w:id="582" w:author="meshbah rahman" w:date="2021-02-19T23:17:00Z">
                  <w:rPr>
                    <w:ins w:id="583" w:author="meshbah rahman" w:date="2021-02-19T23:16:00Z"/>
                    <w:rFonts w:ascii="Times New Roman" w:hAnsi="Times New Roman" w:cs="Times New Roman"/>
                    <w:bCs/>
                    <w:color w:val="000000"/>
                  </w:rPr>
                </w:rPrChange>
              </w:rPr>
              <w:pPrChange w:id="584" w:author="meshbah rahman" w:date="2021-02-19T23:17:00Z">
                <w:pPr>
                  <w:spacing w:line="480" w:lineRule="auto"/>
                  <w:contextualSpacing/>
                  <w:jc w:val="both"/>
                </w:pPr>
              </w:pPrChange>
            </w:pPr>
            <w:ins w:id="585" w:author="meshbah rahman" w:date="2021-02-19T23:16:00Z">
              <w:r w:rsidRPr="009532FB">
                <w:rPr>
                  <w:rFonts w:asciiTheme="majorBidi" w:hAnsiTheme="majorBidi" w:cstheme="majorBidi"/>
                  <w:bCs/>
                  <w:color w:val="000000"/>
                  <w:sz w:val="18"/>
                  <w:szCs w:val="18"/>
                  <w:rPrChange w:id="586" w:author="meshbah rahman" w:date="2021-02-19T23:17:00Z">
                    <w:rPr>
                      <w:rFonts w:ascii="Times New Roman" w:hAnsi="Times New Roman" w:cs="Times New Roman"/>
                      <w:bCs/>
                      <w:color w:val="000000"/>
                    </w:rPr>
                  </w:rPrChange>
                </w:rPr>
                <w:t>Male</w:t>
              </w:r>
            </w:ins>
          </w:p>
        </w:tc>
        <w:tc>
          <w:tcPr>
            <w:tcW w:w="1426" w:type="dxa"/>
            <w:hideMark/>
            <w:tcPrChange w:id="587" w:author="meshbah rahman" w:date="2021-02-19T23:19:00Z">
              <w:tcPr>
                <w:tcW w:w="1426" w:type="dxa"/>
                <w:gridSpan w:val="2"/>
                <w:hideMark/>
              </w:tcPr>
            </w:tcPrChange>
          </w:tcPr>
          <w:p w14:paraId="254EFDF9" w14:textId="77777777" w:rsidR="009532FB" w:rsidRPr="009532FB" w:rsidRDefault="009532FB">
            <w:pPr>
              <w:contextualSpacing/>
              <w:jc w:val="both"/>
              <w:rPr>
                <w:ins w:id="588" w:author="meshbah rahman" w:date="2021-02-19T23:16:00Z"/>
                <w:rFonts w:asciiTheme="majorBidi" w:hAnsiTheme="majorBidi" w:cstheme="majorBidi"/>
                <w:bCs/>
                <w:color w:val="000000"/>
                <w:sz w:val="18"/>
                <w:szCs w:val="18"/>
                <w:rPrChange w:id="589" w:author="meshbah rahman" w:date="2021-02-19T23:17:00Z">
                  <w:rPr>
                    <w:ins w:id="590" w:author="meshbah rahman" w:date="2021-02-19T23:16:00Z"/>
                    <w:rFonts w:ascii="Times New Roman" w:hAnsi="Times New Roman" w:cs="Times New Roman"/>
                    <w:bCs/>
                    <w:color w:val="000000"/>
                  </w:rPr>
                </w:rPrChange>
              </w:rPr>
              <w:pPrChange w:id="591" w:author="meshbah rahman" w:date="2021-02-19T23:17:00Z">
                <w:pPr>
                  <w:spacing w:line="480" w:lineRule="auto"/>
                  <w:contextualSpacing/>
                  <w:jc w:val="both"/>
                </w:pPr>
              </w:pPrChange>
            </w:pPr>
            <w:ins w:id="592" w:author="meshbah rahman" w:date="2021-02-19T23:16:00Z">
              <w:r w:rsidRPr="009532FB">
                <w:rPr>
                  <w:rFonts w:asciiTheme="majorBidi" w:hAnsiTheme="majorBidi" w:cstheme="majorBidi"/>
                  <w:bCs/>
                  <w:color w:val="000000"/>
                  <w:sz w:val="18"/>
                  <w:szCs w:val="18"/>
                  <w:rPrChange w:id="593" w:author="meshbah rahman" w:date="2021-02-19T23:17:00Z">
                    <w:rPr>
                      <w:rFonts w:ascii="Times New Roman" w:hAnsi="Times New Roman" w:cs="Times New Roman"/>
                      <w:bCs/>
                      <w:color w:val="000000"/>
                    </w:rPr>
                  </w:rPrChange>
                </w:rPr>
                <w:t>2669 (63.41)</w:t>
              </w:r>
            </w:ins>
          </w:p>
        </w:tc>
        <w:tc>
          <w:tcPr>
            <w:tcW w:w="1283" w:type="dxa"/>
            <w:hideMark/>
            <w:tcPrChange w:id="594" w:author="meshbah rahman" w:date="2021-02-19T23:19:00Z">
              <w:tcPr>
                <w:tcW w:w="1283" w:type="dxa"/>
                <w:hideMark/>
              </w:tcPr>
            </w:tcPrChange>
          </w:tcPr>
          <w:p w14:paraId="62720E93" w14:textId="77777777" w:rsidR="009532FB" w:rsidRPr="009532FB" w:rsidRDefault="009532FB">
            <w:pPr>
              <w:contextualSpacing/>
              <w:jc w:val="both"/>
              <w:rPr>
                <w:ins w:id="595" w:author="meshbah rahman" w:date="2021-02-19T23:16:00Z"/>
                <w:rFonts w:asciiTheme="majorBidi" w:hAnsiTheme="majorBidi" w:cstheme="majorBidi"/>
                <w:bCs/>
                <w:color w:val="000000"/>
                <w:sz w:val="18"/>
                <w:szCs w:val="18"/>
                <w:rPrChange w:id="596" w:author="meshbah rahman" w:date="2021-02-19T23:17:00Z">
                  <w:rPr>
                    <w:ins w:id="597" w:author="meshbah rahman" w:date="2021-02-19T23:16:00Z"/>
                    <w:rFonts w:ascii="Times New Roman" w:hAnsi="Times New Roman" w:cs="Times New Roman"/>
                    <w:bCs/>
                    <w:color w:val="000000"/>
                  </w:rPr>
                </w:rPrChange>
              </w:rPr>
              <w:pPrChange w:id="598" w:author="meshbah rahman" w:date="2021-02-19T23:17:00Z">
                <w:pPr>
                  <w:spacing w:line="480" w:lineRule="auto"/>
                  <w:contextualSpacing/>
                  <w:jc w:val="both"/>
                </w:pPr>
              </w:pPrChange>
            </w:pPr>
            <w:ins w:id="599" w:author="meshbah rahman" w:date="2021-02-19T23:16:00Z">
              <w:r w:rsidRPr="009532FB">
                <w:rPr>
                  <w:rFonts w:asciiTheme="majorBidi" w:hAnsiTheme="majorBidi" w:cstheme="majorBidi"/>
                  <w:bCs/>
                  <w:color w:val="000000"/>
                  <w:sz w:val="18"/>
                  <w:szCs w:val="18"/>
                  <w:rPrChange w:id="600" w:author="meshbah rahman" w:date="2021-02-19T23:17:00Z">
                    <w:rPr>
                      <w:rFonts w:ascii="Times New Roman" w:hAnsi="Times New Roman" w:cs="Times New Roman"/>
                      <w:bCs/>
                      <w:color w:val="000000"/>
                    </w:rPr>
                  </w:rPrChange>
                </w:rPr>
                <w:t>1565 (36.59)</w:t>
              </w:r>
            </w:ins>
          </w:p>
        </w:tc>
        <w:tc>
          <w:tcPr>
            <w:tcW w:w="856" w:type="dxa"/>
            <w:vMerge w:val="restart"/>
            <w:hideMark/>
            <w:tcPrChange w:id="601" w:author="meshbah rahman" w:date="2021-02-19T23:19:00Z">
              <w:tcPr>
                <w:tcW w:w="856" w:type="dxa"/>
                <w:vMerge w:val="restart"/>
                <w:hideMark/>
              </w:tcPr>
            </w:tcPrChange>
          </w:tcPr>
          <w:p w14:paraId="4CA6046E" w14:textId="77777777" w:rsidR="009532FB" w:rsidRPr="009532FB" w:rsidRDefault="009532FB">
            <w:pPr>
              <w:contextualSpacing/>
              <w:jc w:val="both"/>
              <w:rPr>
                <w:ins w:id="602" w:author="meshbah rahman" w:date="2021-02-19T23:16:00Z"/>
                <w:rFonts w:asciiTheme="majorBidi" w:hAnsiTheme="majorBidi" w:cstheme="majorBidi"/>
                <w:bCs/>
                <w:color w:val="000000"/>
                <w:sz w:val="18"/>
                <w:szCs w:val="18"/>
                <w:rPrChange w:id="603" w:author="meshbah rahman" w:date="2021-02-19T23:17:00Z">
                  <w:rPr>
                    <w:ins w:id="604" w:author="meshbah rahman" w:date="2021-02-19T23:16:00Z"/>
                    <w:rFonts w:ascii="Times New Roman" w:hAnsi="Times New Roman" w:cs="Times New Roman"/>
                    <w:bCs/>
                    <w:color w:val="000000"/>
                  </w:rPr>
                </w:rPrChange>
              </w:rPr>
              <w:pPrChange w:id="605" w:author="meshbah rahman" w:date="2021-02-19T23:17:00Z">
                <w:pPr>
                  <w:spacing w:line="480" w:lineRule="auto"/>
                  <w:contextualSpacing/>
                  <w:jc w:val="both"/>
                </w:pPr>
              </w:pPrChange>
            </w:pPr>
            <w:ins w:id="606" w:author="meshbah rahman" w:date="2021-02-19T23:16:00Z">
              <w:r w:rsidRPr="009532FB">
                <w:rPr>
                  <w:rFonts w:asciiTheme="majorBidi" w:hAnsiTheme="majorBidi" w:cstheme="majorBidi"/>
                  <w:bCs/>
                  <w:color w:val="000000"/>
                  <w:sz w:val="18"/>
                  <w:szCs w:val="18"/>
                  <w:rPrChange w:id="607" w:author="meshbah rahman" w:date="2021-02-19T23:17:00Z">
                    <w:rPr>
                      <w:rFonts w:ascii="Times New Roman" w:hAnsi="Times New Roman" w:cs="Times New Roman"/>
                      <w:bCs/>
                      <w:color w:val="000000"/>
                    </w:rPr>
                  </w:rPrChange>
                </w:rPr>
                <w:t>0.002</w:t>
              </w:r>
            </w:ins>
          </w:p>
        </w:tc>
        <w:tc>
          <w:tcPr>
            <w:tcW w:w="1425" w:type="dxa"/>
            <w:hideMark/>
            <w:tcPrChange w:id="608" w:author="meshbah rahman" w:date="2021-02-19T23:19:00Z">
              <w:tcPr>
                <w:tcW w:w="1425" w:type="dxa"/>
                <w:gridSpan w:val="2"/>
                <w:hideMark/>
              </w:tcPr>
            </w:tcPrChange>
          </w:tcPr>
          <w:p w14:paraId="1804C070" w14:textId="77777777" w:rsidR="009532FB" w:rsidRPr="009532FB" w:rsidRDefault="009532FB">
            <w:pPr>
              <w:contextualSpacing/>
              <w:jc w:val="both"/>
              <w:rPr>
                <w:ins w:id="609" w:author="meshbah rahman" w:date="2021-02-19T23:16:00Z"/>
                <w:rFonts w:asciiTheme="majorBidi" w:hAnsiTheme="majorBidi" w:cstheme="majorBidi"/>
                <w:bCs/>
                <w:color w:val="000000"/>
                <w:sz w:val="18"/>
                <w:szCs w:val="18"/>
                <w:rPrChange w:id="610" w:author="meshbah rahman" w:date="2021-02-19T23:17:00Z">
                  <w:rPr>
                    <w:ins w:id="611" w:author="meshbah rahman" w:date="2021-02-19T23:16:00Z"/>
                    <w:rFonts w:ascii="Times New Roman" w:hAnsi="Times New Roman" w:cs="Times New Roman"/>
                    <w:bCs/>
                    <w:color w:val="000000"/>
                  </w:rPr>
                </w:rPrChange>
              </w:rPr>
              <w:pPrChange w:id="612" w:author="meshbah rahman" w:date="2021-02-19T23:17:00Z">
                <w:pPr>
                  <w:spacing w:line="480" w:lineRule="auto"/>
                  <w:contextualSpacing/>
                  <w:jc w:val="both"/>
                </w:pPr>
              </w:pPrChange>
            </w:pPr>
            <w:ins w:id="613" w:author="meshbah rahman" w:date="2021-02-19T23:16:00Z">
              <w:r w:rsidRPr="009532FB">
                <w:rPr>
                  <w:rFonts w:asciiTheme="majorBidi" w:hAnsiTheme="majorBidi" w:cstheme="majorBidi"/>
                  <w:bCs/>
                  <w:color w:val="000000"/>
                  <w:sz w:val="18"/>
                  <w:szCs w:val="18"/>
                  <w:rPrChange w:id="614" w:author="meshbah rahman" w:date="2021-02-19T23:17:00Z">
                    <w:rPr>
                      <w:rFonts w:ascii="Times New Roman" w:hAnsi="Times New Roman" w:cs="Times New Roman"/>
                      <w:bCs/>
                      <w:color w:val="000000"/>
                    </w:rPr>
                  </w:rPrChange>
                </w:rPr>
                <w:t>3383 (71.51)</w:t>
              </w:r>
            </w:ins>
          </w:p>
        </w:tc>
        <w:tc>
          <w:tcPr>
            <w:tcW w:w="1389" w:type="dxa"/>
            <w:hideMark/>
            <w:tcPrChange w:id="615" w:author="meshbah rahman" w:date="2021-02-19T23:19:00Z">
              <w:tcPr>
                <w:tcW w:w="1389" w:type="dxa"/>
                <w:hideMark/>
              </w:tcPr>
            </w:tcPrChange>
          </w:tcPr>
          <w:p w14:paraId="09573F50" w14:textId="77777777" w:rsidR="009532FB" w:rsidRPr="009532FB" w:rsidRDefault="009532FB">
            <w:pPr>
              <w:contextualSpacing/>
              <w:jc w:val="both"/>
              <w:rPr>
                <w:ins w:id="616" w:author="meshbah rahman" w:date="2021-02-19T23:16:00Z"/>
                <w:rFonts w:asciiTheme="majorBidi" w:hAnsiTheme="majorBidi" w:cstheme="majorBidi"/>
                <w:bCs/>
                <w:color w:val="000000"/>
                <w:sz w:val="18"/>
                <w:szCs w:val="18"/>
                <w:rPrChange w:id="617" w:author="meshbah rahman" w:date="2021-02-19T23:17:00Z">
                  <w:rPr>
                    <w:ins w:id="618" w:author="meshbah rahman" w:date="2021-02-19T23:16:00Z"/>
                    <w:rFonts w:ascii="Times New Roman" w:hAnsi="Times New Roman" w:cs="Times New Roman"/>
                    <w:bCs/>
                    <w:color w:val="000000"/>
                  </w:rPr>
                </w:rPrChange>
              </w:rPr>
              <w:pPrChange w:id="619" w:author="meshbah rahman" w:date="2021-02-19T23:17:00Z">
                <w:pPr>
                  <w:spacing w:line="480" w:lineRule="auto"/>
                  <w:contextualSpacing/>
                  <w:jc w:val="both"/>
                </w:pPr>
              </w:pPrChange>
            </w:pPr>
            <w:ins w:id="620" w:author="meshbah rahman" w:date="2021-02-19T23:16:00Z">
              <w:r w:rsidRPr="009532FB">
                <w:rPr>
                  <w:rFonts w:asciiTheme="majorBidi" w:hAnsiTheme="majorBidi" w:cstheme="majorBidi"/>
                  <w:bCs/>
                  <w:color w:val="000000"/>
                  <w:sz w:val="18"/>
                  <w:szCs w:val="18"/>
                  <w:rPrChange w:id="621" w:author="meshbah rahman" w:date="2021-02-19T23:17:00Z">
                    <w:rPr>
                      <w:rFonts w:ascii="Times New Roman" w:hAnsi="Times New Roman" w:cs="Times New Roman"/>
                      <w:bCs/>
                      <w:color w:val="000000"/>
                    </w:rPr>
                  </w:rPrChange>
                </w:rPr>
                <w:t>1440 (28.49)</w:t>
              </w:r>
            </w:ins>
          </w:p>
        </w:tc>
        <w:tc>
          <w:tcPr>
            <w:tcW w:w="802" w:type="dxa"/>
            <w:vMerge w:val="restart"/>
            <w:hideMark/>
            <w:tcPrChange w:id="622" w:author="meshbah rahman" w:date="2021-02-19T23:19:00Z">
              <w:tcPr>
                <w:tcW w:w="802" w:type="dxa"/>
                <w:gridSpan w:val="2"/>
                <w:vMerge w:val="restart"/>
                <w:hideMark/>
              </w:tcPr>
            </w:tcPrChange>
          </w:tcPr>
          <w:p w14:paraId="7324A37F" w14:textId="77777777" w:rsidR="009532FB" w:rsidRPr="009532FB" w:rsidRDefault="009532FB">
            <w:pPr>
              <w:contextualSpacing/>
              <w:jc w:val="both"/>
              <w:rPr>
                <w:ins w:id="623" w:author="meshbah rahman" w:date="2021-02-19T23:16:00Z"/>
                <w:rFonts w:asciiTheme="majorBidi" w:hAnsiTheme="majorBidi" w:cstheme="majorBidi"/>
                <w:bCs/>
                <w:color w:val="000000"/>
                <w:sz w:val="18"/>
                <w:szCs w:val="18"/>
                <w:rPrChange w:id="624" w:author="meshbah rahman" w:date="2021-02-19T23:17:00Z">
                  <w:rPr>
                    <w:ins w:id="625" w:author="meshbah rahman" w:date="2021-02-19T23:16:00Z"/>
                    <w:rFonts w:ascii="Times New Roman" w:hAnsi="Times New Roman" w:cs="Times New Roman"/>
                    <w:bCs/>
                    <w:color w:val="000000"/>
                  </w:rPr>
                </w:rPrChange>
              </w:rPr>
              <w:pPrChange w:id="626" w:author="meshbah rahman" w:date="2021-02-19T23:17:00Z">
                <w:pPr>
                  <w:spacing w:line="480" w:lineRule="auto"/>
                  <w:contextualSpacing/>
                  <w:jc w:val="both"/>
                </w:pPr>
              </w:pPrChange>
            </w:pPr>
            <w:ins w:id="627" w:author="meshbah rahman" w:date="2021-02-19T23:16:00Z">
              <w:r w:rsidRPr="009532FB">
                <w:rPr>
                  <w:rFonts w:asciiTheme="majorBidi" w:hAnsiTheme="majorBidi" w:cstheme="majorBidi"/>
                  <w:bCs/>
                  <w:color w:val="000000"/>
                  <w:sz w:val="18"/>
                  <w:szCs w:val="18"/>
                  <w:rPrChange w:id="628" w:author="meshbah rahman" w:date="2021-02-19T23:17:00Z">
                    <w:rPr>
                      <w:rFonts w:ascii="Times New Roman" w:hAnsi="Times New Roman" w:cs="Times New Roman"/>
                      <w:bCs/>
                      <w:color w:val="000000"/>
                    </w:rPr>
                  </w:rPrChange>
                </w:rPr>
                <w:t>&lt;0.001</w:t>
              </w:r>
            </w:ins>
          </w:p>
        </w:tc>
      </w:tr>
      <w:tr w:rsidR="009532FB" w:rsidRPr="009532FB" w14:paraId="01E044D2" w14:textId="77777777" w:rsidTr="009532FB">
        <w:tblPrEx>
          <w:tblPrExChange w:id="629" w:author="meshbah rahman" w:date="2021-02-19T23:19:00Z">
            <w:tblPrEx>
              <w:tblW w:w="9603" w:type="dxa"/>
              <w:tblLayout w:type="fixed"/>
            </w:tblPrEx>
          </w:tblPrExChange>
        </w:tblPrEx>
        <w:trPr>
          <w:trHeight w:val="225"/>
          <w:ins w:id="630" w:author="meshbah rahman" w:date="2021-02-19T23:16:00Z"/>
          <w:trPrChange w:id="631" w:author="meshbah rahman" w:date="2021-02-19T23:19:00Z">
            <w:trPr>
              <w:trHeight w:val="225"/>
            </w:trPr>
          </w:trPrChange>
        </w:trPr>
        <w:tc>
          <w:tcPr>
            <w:tcW w:w="2420" w:type="dxa"/>
            <w:hideMark/>
            <w:tcPrChange w:id="632" w:author="meshbah rahman" w:date="2021-02-19T23:19:00Z">
              <w:tcPr>
                <w:tcW w:w="2420" w:type="dxa"/>
                <w:hideMark/>
              </w:tcPr>
            </w:tcPrChange>
          </w:tcPr>
          <w:p w14:paraId="45056103" w14:textId="77777777" w:rsidR="009532FB" w:rsidRPr="009532FB" w:rsidRDefault="009532FB">
            <w:pPr>
              <w:contextualSpacing/>
              <w:jc w:val="both"/>
              <w:rPr>
                <w:ins w:id="633" w:author="meshbah rahman" w:date="2021-02-19T23:16:00Z"/>
                <w:rFonts w:asciiTheme="majorBidi" w:hAnsiTheme="majorBidi" w:cstheme="majorBidi"/>
                <w:bCs/>
                <w:color w:val="000000"/>
                <w:sz w:val="18"/>
                <w:szCs w:val="18"/>
                <w:rPrChange w:id="634" w:author="meshbah rahman" w:date="2021-02-19T23:17:00Z">
                  <w:rPr>
                    <w:ins w:id="635" w:author="meshbah rahman" w:date="2021-02-19T23:16:00Z"/>
                    <w:rFonts w:ascii="Times New Roman" w:hAnsi="Times New Roman" w:cs="Times New Roman"/>
                    <w:bCs/>
                    <w:color w:val="000000"/>
                  </w:rPr>
                </w:rPrChange>
              </w:rPr>
              <w:pPrChange w:id="636" w:author="meshbah rahman" w:date="2021-02-19T23:17:00Z">
                <w:pPr>
                  <w:spacing w:line="480" w:lineRule="auto"/>
                  <w:contextualSpacing/>
                  <w:jc w:val="both"/>
                </w:pPr>
              </w:pPrChange>
            </w:pPr>
            <w:ins w:id="637" w:author="meshbah rahman" w:date="2021-02-19T23:16:00Z">
              <w:r w:rsidRPr="009532FB">
                <w:rPr>
                  <w:rFonts w:asciiTheme="majorBidi" w:hAnsiTheme="majorBidi" w:cstheme="majorBidi"/>
                  <w:bCs/>
                  <w:color w:val="000000"/>
                  <w:sz w:val="18"/>
                  <w:szCs w:val="18"/>
                  <w:rPrChange w:id="638" w:author="meshbah rahman" w:date="2021-02-19T23:17:00Z">
                    <w:rPr>
                      <w:rFonts w:ascii="Times New Roman" w:hAnsi="Times New Roman" w:cs="Times New Roman"/>
                      <w:bCs/>
                      <w:color w:val="000000"/>
                    </w:rPr>
                  </w:rPrChange>
                </w:rPr>
                <w:t>Female</w:t>
              </w:r>
            </w:ins>
          </w:p>
        </w:tc>
        <w:tc>
          <w:tcPr>
            <w:tcW w:w="1426" w:type="dxa"/>
            <w:hideMark/>
            <w:tcPrChange w:id="639" w:author="meshbah rahman" w:date="2021-02-19T23:19:00Z">
              <w:tcPr>
                <w:tcW w:w="1426" w:type="dxa"/>
                <w:gridSpan w:val="2"/>
                <w:hideMark/>
              </w:tcPr>
            </w:tcPrChange>
          </w:tcPr>
          <w:p w14:paraId="7A67885A" w14:textId="77777777" w:rsidR="009532FB" w:rsidRPr="009532FB" w:rsidRDefault="009532FB">
            <w:pPr>
              <w:contextualSpacing/>
              <w:jc w:val="both"/>
              <w:rPr>
                <w:ins w:id="640" w:author="meshbah rahman" w:date="2021-02-19T23:16:00Z"/>
                <w:rFonts w:asciiTheme="majorBidi" w:hAnsiTheme="majorBidi" w:cstheme="majorBidi"/>
                <w:bCs/>
                <w:color w:val="000000"/>
                <w:sz w:val="18"/>
                <w:szCs w:val="18"/>
                <w:rPrChange w:id="641" w:author="meshbah rahman" w:date="2021-02-19T23:17:00Z">
                  <w:rPr>
                    <w:ins w:id="642" w:author="meshbah rahman" w:date="2021-02-19T23:16:00Z"/>
                    <w:rFonts w:ascii="Times New Roman" w:hAnsi="Times New Roman" w:cs="Times New Roman"/>
                    <w:bCs/>
                    <w:color w:val="000000"/>
                  </w:rPr>
                </w:rPrChange>
              </w:rPr>
              <w:pPrChange w:id="643" w:author="meshbah rahman" w:date="2021-02-19T23:17:00Z">
                <w:pPr>
                  <w:spacing w:line="480" w:lineRule="auto"/>
                  <w:contextualSpacing/>
                  <w:jc w:val="both"/>
                </w:pPr>
              </w:pPrChange>
            </w:pPr>
            <w:ins w:id="644" w:author="meshbah rahman" w:date="2021-02-19T23:16:00Z">
              <w:r w:rsidRPr="009532FB">
                <w:rPr>
                  <w:rFonts w:asciiTheme="majorBidi" w:hAnsiTheme="majorBidi" w:cstheme="majorBidi"/>
                  <w:bCs/>
                  <w:color w:val="000000"/>
                  <w:sz w:val="18"/>
                  <w:szCs w:val="18"/>
                  <w:rPrChange w:id="645" w:author="meshbah rahman" w:date="2021-02-19T23:17:00Z">
                    <w:rPr>
                      <w:rFonts w:ascii="Times New Roman" w:hAnsi="Times New Roman" w:cs="Times New Roman"/>
                      <w:bCs/>
                      <w:color w:val="000000"/>
                    </w:rPr>
                  </w:rPrChange>
                </w:rPr>
                <w:t>2632 (67.65)</w:t>
              </w:r>
            </w:ins>
          </w:p>
        </w:tc>
        <w:tc>
          <w:tcPr>
            <w:tcW w:w="1283" w:type="dxa"/>
            <w:hideMark/>
            <w:tcPrChange w:id="646" w:author="meshbah rahman" w:date="2021-02-19T23:19:00Z">
              <w:tcPr>
                <w:tcW w:w="1283" w:type="dxa"/>
                <w:hideMark/>
              </w:tcPr>
            </w:tcPrChange>
          </w:tcPr>
          <w:p w14:paraId="70E6E3D9" w14:textId="77777777" w:rsidR="009532FB" w:rsidRPr="009532FB" w:rsidRDefault="009532FB">
            <w:pPr>
              <w:contextualSpacing/>
              <w:jc w:val="both"/>
              <w:rPr>
                <w:ins w:id="647" w:author="meshbah rahman" w:date="2021-02-19T23:16:00Z"/>
                <w:rFonts w:asciiTheme="majorBidi" w:hAnsiTheme="majorBidi" w:cstheme="majorBidi"/>
                <w:bCs/>
                <w:color w:val="000000"/>
                <w:sz w:val="18"/>
                <w:szCs w:val="18"/>
                <w:rPrChange w:id="648" w:author="meshbah rahman" w:date="2021-02-19T23:17:00Z">
                  <w:rPr>
                    <w:ins w:id="649" w:author="meshbah rahman" w:date="2021-02-19T23:16:00Z"/>
                    <w:rFonts w:ascii="Times New Roman" w:hAnsi="Times New Roman" w:cs="Times New Roman"/>
                    <w:bCs/>
                    <w:color w:val="000000"/>
                  </w:rPr>
                </w:rPrChange>
              </w:rPr>
              <w:pPrChange w:id="650" w:author="meshbah rahman" w:date="2021-02-19T23:17:00Z">
                <w:pPr>
                  <w:spacing w:line="480" w:lineRule="auto"/>
                  <w:contextualSpacing/>
                  <w:jc w:val="both"/>
                </w:pPr>
              </w:pPrChange>
            </w:pPr>
            <w:ins w:id="651" w:author="meshbah rahman" w:date="2021-02-19T23:16:00Z">
              <w:r w:rsidRPr="009532FB">
                <w:rPr>
                  <w:rFonts w:asciiTheme="majorBidi" w:hAnsiTheme="majorBidi" w:cstheme="majorBidi"/>
                  <w:bCs/>
                  <w:color w:val="000000"/>
                  <w:sz w:val="18"/>
                  <w:szCs w:val="18"/>
                  <w:rPrChange w:id="652" w:author="meshbah rahman" w:date="2021-02-19T23:17:00Z">
                    <w:rPr>
                      <w:rFonts w:ascii="Times New Roman" w:hAnsi="Times New Roman" w:cs="Times New Roman"/>
                      <w:bCs/>
                      <w:color w:val="000000"/>
                    </w:rPr>
                  </w:rPrChange>
                </w:rPr>
                <w:t>1282 (32.35)</w:t>
              </w:r>
            </w:ins>
          </w:p>
        </w:tc>
        <w:tc>
          <w:tcPr>
            <w:tcW w:w="856" w:type="dxa"/>
            <w:vMerge/>
            <w:hideMark/>
            <w:tcPrChange w:id="653" w:author="meshbah rahman" w:date="2021-02-19T23:19:00Z">
              <w:tcPr>
                <w:tcW w:w="856" w:type="dxa"/>
                <w:vMerge/>
                <w:hideMark/>
              </w:tcPr>
            </w:tcPrChange>
          </w:tcPr>
          <w:p w14:paraId="64BFDF1C" w14:textId="77777777" w:rsidR="009532FB" w:rsidRPr="009532FB" w:rsidRDefault="009532FB">
            <w:pPr>
              <w:contextualSpacing/>
              <w:jc w:val="both"/>
              <w:rPr>
                <w:ins w:id="654" w:author="meshbah rahman" w:date="2021-02-19T23:16:00Z"/>
                <w:rFonts w:asciiTheme="majorBidi" w:hAnsiTheme="majorBidi" w:cstheme="majorBidi"/>
                <w:bCs/>
                <w:color w:val="000000"/>
                <w:sz w:val="18"/>
                <w:szCs w:val="18"/>
                <w:rPrChange w:id="655" w:author="meshbah rahman" w:date="2021-02-19T23:17:00Z">
                  <w:rPr>
                    <w:ins w:id="656" w:author="meshbah rahman" w:date="2021-02-19T23:16:00Z"/>
                    <w:rFonts w:ascii="Times New Roman" w:hAnsi="Times New Roman" w:cs="Times New Roman"/>
                    <w:bCs/>
                    <w:color w:val="000000"/>
                  </w:rPr>
                </w:rPrChange>
              </w:rPr>
              <w:pPrChange w:id="657" w:author="meshbah rahman" w:date="2021-02-19T23:17:00Z">
                <w:pPr>
                  <w:spacing w:line="480" w:lineRule="auto"/>
                  <w:contextualSpacing/>
                  <w:jc w:val="both"/>
                </w:pPr>
              </w:pPrChange>
            </w:pPr>
          </w:p>
        </w:tc>
        <w:tc>
          <w:tcPr>
            <w:tcW w:w="1425" w:type="dxa"/>
            <w:hideMark/>
            <w:tcPrChange w:id="658" w:author="meshbah rahman" w:date="2021-02-19T23:19:00Z">
              <w:tcPr>
                <w:tcW w:w="1425" w:type="dxa"/>
                <w:gridSpan w:val="2"/>
                <w:hideMark/>
              </w:tcPr>
            </w:tcPrChange>
          </w:tcPr>
          <w:p w14:paraId="2FDF28F0" w14:textId="77777777" w:rsidR="009532FB" w:rsidRPr="009532FB" w:rsidRDefault="009532FB">
            <w:pPr>
              <w:contextualSpacing/>
              <w:jc w:val="both"/>
              <w:rPr>
                <w:ins w:id="659" w:author="meshbah rahman" w:date="2021-02-19T23:16:00Z"/>
                <w:rFonts w:asciiTheme="majorBidi" w:hAnsiTheme="majorBidi" w:cstheme="majorBidi"/>
                <w:bCs/>
                <w:color w:val="000000"/>
                <w:sz w:val="18"/>
                <w:szCs w:val="18"/>
                <w:rPrChange w:id="660" w:author="meshbah rahman" w:date="2021-02-19T23:17:00Z">
                  <w:rPr>
                    <w:ins w:id="661" w:author="meshbah rahman" w:date="2021-02-19T23:16:00Z"/>
                    <w:rFonts w:ascii="Times New Roman" w:hAnsi="Times New Roman" w:cs="Times New Roman"/>
                    <w:bCs/>
                    <w:color w:val="000000"/>
                  </w:rPr>
                </w:rPrChange>
              </w:rPr>
              <w:pPrChange w:id="662" w:author="meshbah rahman" w:date="2021-02-19T23:17:00Z">
                <w:pPr>
                  <w:spacing w:line="480" w:lineRule="auto"/>
                  <w:contextualSpacing/>
                  <w:jc w:val="both"/>
                </w:pPr>
              </w:pPrChange>
            </w:pPr>
            <w:ins w:id="663" w:author="meshbah rahman" w:date="2021-02-19T23:16:00Z">
              <w:r w:rsidRPr="009532FB">
                <w:rPr>
                  <w:rFonts w:asciiTheme="majorBidi" w:hAnsiTheme="majorBidi" w:cstheme="majorBidi"/>
                  <w:bCs/>
                  <w:color w:val="000000"/>
                  <w:sz w:val="18"/>
                  <w:szCs w:val="18"/>
                  <w:rPrChange w:id="664" w:author="meshbah rahman" w:date="2021-02-19T23:17:00Z">
                    <w:rPr>
                      <w:rFonts w:ascii="Times New Roman" w:hAnsi="Times New Roman" w:cs="Times New Roman"/>
                      <w:bCs/>
                      <w:color w:val="000000"/>
                    </w:rPr>
                  </w:rPrChange>
                </w:rPr>
                <w:t>3463 (78.46)</w:t>
              </w:r>
            </w:ins>
          </w:p>
        </w:tc>
        <w:tc>
          <w:tcPr>
            <w:tcW w:w="1389" w:type="dxa"/>
            <w:hideMark/>
            <w:tcPrChange w:id="665" w:author="meshbah rahman" w:date="2021-02-19T23:19:00Z">
              <w:tcPr>
                <w:tcW w:w="1389" w:type="dxa"/>
                <w:hideMark/>
              </w:tcPr>
            </w:tcPrChange>
          </w:tcPr>
          <w:p w14:paraId="1F324B04" w14:textId="77777777" w:rsidR="009532FB" w:rsidRPr="009532FB" w:rsidRDefault="009532FB">
            <w:pPr>
              <w:contextualSpacing/>
              <w:jc w:val="both"/>
              <w:rPr>
                <w:ins w:id="666" w:author="meshbah rahman" w:date="2021-02-19T23:16:00Z"/>
                <w:rFonts w:asciiTheme="majorBidi" w:hAnsiTheme="majorBidi" w:cstheme="majorBidi"/>
                <w:bCs/>
                <w:color w:val="000000"/>
                <w:sz w:val="18"/>
                <w:szCs w:val="18"/>
                <w:rPrChange w:id="667" w:author="meshbah rahman" w:date="2021-02-19T23:17:00Z">
                  <w:rPr>
                    <w:ins w:id="668" w:author="meshbah rahman" w:date="2021-02-19T23:16:00Z"/>
                    <w:rFonts w:ascii="Times New Roman" w:hAnsi="Times New Roman" w:cs="Times New Roman"/>
                    <w:bCs/>
                    <w:color w:val="000000"/>
                  </w:rPr>
                </w:rPrChange>
              </w:rPr>
              <w:pPrChange w:id="669" w:author="meshbah rahman" w:date="2021-02-19T23:17:00Z">
                <w:pPr>
                  <w:spacing w:line="480" w:lineRule="auto"/>
                  <w:contextualSpacing/>
                  <w:jc w:val="both"/>
                </w:pPr>
              </w:pPrChange>
            </w:pPr>
            <w:ins w:id="670" w:author="meshbah rahman" w:date="2021-02-19T23:16:00Z">
              <w:r w:rsidRPr="009532FB">
                <w:rPr>
                  <w:rFonts w:asciiTheme="majorBidi" w:hAnsiTheme="majorBidi" w:cstheme="majorBidi"/>
                  <w:bCs/>
                  <w:color w:val="000000"/>
                  <w:sz w:val="18"/>
                  <w:szCs w:val="18"/>
                  <w:rPrChange w:id="671" w:author="meshbah rahman" w:date="2021-02-19T23:17:00Z">
                    <w:rPr>
                      <w:rFonts w:ascii="Times New Roman" w:hAnsi="Times New Roman" w:cs="Times New Roman"/>
                      <w:bCs/>
                      <w:color w:val="000000"/>
                    </w:rPr>
                  </w:rPrChange>
                </w:rPr>
                <w:t>1060 (21.54)</w:t>
              </w:r>
            </w:ins>
          </w:p>
        </w:tc>
        <w:tc>
          <w:tcPr>
            <w:tcW w:w="802" w:type="dxa"/>
            <w:vMerge/>
            <w:hideMark/>
            <w:tcPrChange w:id="672" w:author="meshbah rahman" w:date="2021-02-19T23:19:00Z">
              <w:tcPr>
                <w:tcW w:w="802" w:type="dxa"/>
                <w:gridSpan w:val="2"/>
                <w:vMerge/>
                <w:hideMark/>
              </w:tcPr>
            </w:tcPrChange>
          </w:tcPr>
          <w:p w14:paraId="6774AB66" w14:textId="77777777" w:rsidR="009532FB" w:rsidRPr="009532FB" w:rsidRDefault="009532FB">
            <w:pPr>
              <w:contextualSpacing/>
              <w:jc w:val="both"/>
              <w:rPr>
                <w:ins w:id="673" w:author="meshbah rahman" w:date="2021-02-19T23:16:00Z"/>
                <w:rFonts w:asciiTheme="majorBidi" w:hAnsiTheme="majorBidi" w:cstheme="majorBidi"/>
                <w:bCs/>
                <w:color w:val="000000"/>
                <w:sz w:val="18"/>
                <w:szCs w:val="18"/>
                <w:rPrChange w:id="674" w:author="meshbah rahman" w:date="2021-02-19T23:17:00Z">
                  <w:rPr>
                    <w:ins w:id="675" w:author="meshbah rahman" w:date="2021-02-19T23:16:00Z"/>
                    <w:rFonts w:ascii="Times New Roman" w:hAnsi="Times New Roman" w:cs="Times New Roman"/>
                    <w:bCs/>
                    <w:color w:val="000000"/>
                  </w:rPr>
                </w:rPrChange>
              </w:rPr>
              <w:pPrChange w:id="676" w:author="meshbah rahman" w:date="2021-02-19T23:17:00Z">
                <w:pPr>
                  <w:spacing w:line="480" w:lineRule="auto"/>
                  <w:contextualSpacing/>
                  <w:jc w:val="both"/>
                </w:pPr>
              </w:pPrChange>
            </w:pPr>
          </w:p>
        </w:tc>
      </w:tr>
      <w:tr w:rsidR="009532FB" w:rsidRPr="009532FB" w14:paraId="4F237C6A" w14:textId="77777777" w:rsidTr="009532FB">
        <w:tblPrEx>
          <w:tblPrExChange w:id="677" w:author="meshbah rahman" w:date="2021-02-19T23:19:00Z">
            <w:tblPrEx>
              <w:tblW w:w="9603" w:type="dxa"/>
              <w:tblLayout w:type="fixed"/>
            </w:tblPrEx>
          </w:tblPrExChange>
        </w:tblPrEx>
        <w:trPr>
          <w:trHeight w:val="143"/>
          <w:ins w:id="678" w:author="meshbah rahman" w:date="2021-02-19T23:16:00Z"/>
          <w:trPrChange w:id="679" w:author="meshbah rahman" w:date="2021-02-19T23:19:00Z">
            <w:trPr>
              <w:trHeight w:val="143"/>
            </w:trPr>
          </w:trPrChange>
        </w:trPr>
        <w:tc>
          <w:tcPr>
            <w:tcW w:w="9603" w:type="dxa"/>
            <w:gridSpan w:val="7"/>
            <w:hideMark/>
            <w:tcPrChange w:id="680" w:author="meshbah rahman" w:date="2021-02-19T23:19:00Z">
              <w:tcPr>
                <w:tcW w:w="9603" w:type="dxa"/>
                <w:gridSpan w:val="10"/>
                <w:hideMark/>
              </w:tcPr>
            </w:tcPrChange>
          </w:tcPr>
          <w:p w14:paraId="13BCDAD3" w14:textId="77777777" w:rsidR="009532FB" w:rsidRPr="009532FB" w:rsidRDefault="009532FB">
            <w:pPr>
              <w:contextualSpacing/>
              <w:jc w:val="both"/>
              <w:rPr>
                <w:ins w:id="681" w:author="meshbah rahman" w:date="2021-02-19T23:16:00Z"/>
                <w:rFonts w:asciiTheme="majorBidi" w:hAnsiTheme="majorBidi" w:cstheme="majorBidi"/>
                <w:b/>
                <w:bCs/>
                <w:color w:val="000000"/>
                <w:sz w:val="18"/>
                <w:szCs w:val="18"/>
                <w:rPrChange w:id="682" w:author="meshbah rahman" w:date="2021-02-19T23:17:00Z">
                  <w:rPr>
                    <w:ins w:id="683" w:author="meshbah rahman" w:date="2021-02-19T23:16:00Z"/>
                    <w:rFonts w:ascii="Times New Roman" w:hAnsi="Times New Roman" w:cs="Times New Roman"/>
                    <w:b/>
                    <w:bCs/>
                    <w:color w:val="000000"/>
                  </w:rPr>
                </w:rPrChange>
              </w:rPr>
              <w:pPrChange w:id="684" w:author="meshbah rahman" w:date="2021-02-19T23:17:00Z">
                <w:pPr>
                  <w:spacing w:line="480" w:lineRule="auto"/>
                  <w:contextualSpacing/>
                  <w:jc w:val="both"/>
                </w:pPr>
              </w:pPrChange>
            </w:pPr>
            <w:commentRangeStart w:id="685"/>
            <w:ins w:id="686" w:author="meshbah rahman" w:date="2021-02-19T23:16:00Z">
              <w:r w:rsidRPr="009532FB">
                <w:rPr>
                  <w:rFonts w:asciiTheme="majorBidi" w:hAnsiTheme="majorBidi" w:cstheme="majorBidi"/>
                  <w:b/>
                  <w:bCs/>
                  <w:color w:val="000000"/>
                  <w:sz w:val="18"/>
                  <w:szCs w:val="18"/>
                  <w:rPrChange w:id="687" w:author="meshbah rahman" w:date="2021-02-19T23:17:00Z">
                    <w:rPr>
                      <w:rFonts w:ascii="Times New Roman" w:hAnsi="Times New Roman" w:cs="Times New Roman"/>
                      <w:b/>
                      <w:bCs/>
                      <w:color w:val="000000"/>
                    </w:rPr>
                  </w:rPrChange>
                </w:rPr>
                <w:t>Area</w:t>
              </w:r>
            </w:ins>
            <w:commentRangeEnd w:id="685"/>
            <w:ins w:id="688" w:author="meshbah rahman" w:date="2021-02-22T00:39:00Z">
              <w:r w:rsidR="00BC4E54">
                <w:rPr>
                  <w:rStyle w:val="CommentReference"/>
                </w:rPr>
                <w:commentReference w:id="685"/>
              </w:r>
            </w:ins>
          </w:p>
        </w:tc>
      </w:tr>
      <w:tr w:rsidR="009532FB" w:rsidRPr="009532FB" w14:paraId="4154597D" w14:textId="77777777" w:rsidTr="009532FB">
        <w:tblPrEx>
          <w:tblPrExChange w:id="689" w:author="meshbah rahman" w:date="2021-02-19T23:19:00Z">
            <w:tblPrEx>
              <w:tblW w:w="9603" w:type="dxa"/>
              <w:tblLayout w:type="fixed"/>
            </w:tblPrEx>
          </w:tblPrExChange>
        </w:tblPrEx>
        <w:trPr>
          <w:trHeight w:val="225"/>
          <w:ins w:id="690" w:author="meshbah rahman" w:date="2021-02-19T23:16:00Z"/>
          <w:trPrChange w:id="691" w:author="meshbah rahman" w:date="2021-02-19T23:19:00Z">
            <w:trPr>
              <w:trHeight w:val="225"/>
            </w:trPr>
          </w:trPrChange>
        </w:trPr>
        <w:tc>
          <w:tcPr>
            <w:tcW w:w="2420" w:type="dxa"/>
            <w:hideMark/>
            <w:tcPrChange w:id="692" w:author="meshbah rahman" w:date="2021-02-19T23:19:00Z">
              <w:tcPr>
                <w:tcW w:w="2420" w:type="dxa"/>
                <w:hideMark/>
              </w:tcPr>
            </w:tcPrChange>
          </w:tcPr>
          <w:p w14:paraId="1F68BBFC" w14:textId="77777777" w:rsidR="009532FB" w:rsidRPr="009532FB" w:rsidRDefault="009532FB">
            <w:pPr>
              <w:contextualSpacing/>
              <w:jc w:val="both"/>
              <w:rPr>
                <w:ins w:id="693" w:author="meshbah rahman" w:date="2021-02-19T23:16:00Z"/>
                <w:rFonts w:asciiTheme="majorBidi" w:hAnsiTheme="majorBidi" w:cstheme="majorBidi"/>
                <w:bCs/>
                <w:color w:val="000000"/>
                <w:sz w:val="18"/>
                <w:szCs w:val="18"/>
                <w:rPrChange w:id="694" w:author="meshbah rahman" w:date="2021-02-19T23:17:00Z">
                  <w:rPr>
                    <w:ins w:id="695" w:author="meshbah rahman" w:date="2021-02-19T23:16:00Z"/>
                    <w:rFonts w:ascii="Times New Roman" w:hAnsi="Times New Roman" w:cs="Times New Roman"/>
                    <w:bCs/>
                    <w:color w:val="000000"/>
                  </w:rPr>
                </w:rPrChange>
              </w:rPr>
              <w:pPrChange w:id="696" w:author="meshbah rahman" w:date="2021-02-19T23:17:00Z">
                <w:pPr>
                  <w:spacing w:line="480" w:lineRule="auto"/>
                  <w:contextualSpacing/>
                  <w:jc w:val="both"/>
                </w:pPr>
              </w:pPrChange>
            </w:pPr>
            <w:ins w:id="697" w:author="meshbah rahman" w:date="2021-02-19T23:16:00Z">
              <w:r w:rsidRPr="009532FB">
                <w:rPr>
                  <w:rFonts w:asciiTheme="majorBidi" w:hAnsiTheme="majorBidi" w:cstheme="majorBidi"/>
                  <w:bCs/>
                  <w:color w:val="000000"/>
                  <w:sz w:val="18"/>
                  <w:szCs w:val="18"/>
                  <w:rPrChange w:id="698" w:author="meshbah rahman" w:date="2021-02-19T23:17:00Z">
                    <w:rPr>
                      <w:rFonts w:ascii="Times New Roman" w:hAnsi="Times New Roman" w:cs="Times New Roman"/>
                      <w:bCs/>
                      <w:color w:val="000000"/>
                    </w:rPr>
                  </w:rPrChange>
                </w:rPr>
                <w:t>Urban</w:t>
              </w:r>
            </w:ins>
          </w:p>
        </w:tc>
        <w:tc>
          <w:tcPr>
            <w:tcW w:w="1426" w:type="dxa"/>
            <w:hideMark/>
            <w:tcPrChange w:id="699" w:author="meshbah rahman" w:date="2021-02-19T23:19:00Z">
              <w:tcPr>
                <w:tcW w:w="1426" w:type="dxa"/>
                <w:gridSpan w:val="2"/>
                <w:hideMark/>
              </w:tcPr>
            </w:tcPrChange>
          </w:tcPr>
          <w:p w14:paraId="10008559" w14:textId="77777777" w:rsidR="009532FB" w:rsidRPr="009532FB" w:rsidRDefault="009532FB">
            <w:pPr>
              <w:contextualSpacing/>
              <w:jc w:val="both"/>
              <w:rPr>
                <w:ins w:id="700" w:author="meshbah rahman" w:date="2021-02-19T23:16:00Z"/>
                <w:rFonts w:asciiTheme="majorBidi" w:hAnsiTheme="majorBidi" w:cstheme="majorBidi"/>
                <w:bCs/>
                <w:color w:val="000000"/>
                <w:sz w:val="18"/>
                <w:szCs w:val="18"/>
                <w:rPrChange w:id="701" w:author="meshbah rahman" w:date="2021-02-19T23:17:00Z">
                  <w:rPr>
                    <w:ins w:id="702" w:author="meshbah rahman" w:date="2021-02-19T23:16:00Z"/>
                    <w:rFonts w:ascii="Times New Roman" w:hAnsi="Times New Roman" w:cs="Times New Roman"/>
                    <w:bCs/>
                    <w:color w:val="000000"/>
                  </w:rPr>
                </w:rPrChange>
              </w:rPr>
              <w:pPrChange w:id="703" w:author="meshbah rahman" w:date="2021-02-19T23:17:00Z">
                <w:pPr>
                  <w:spacing w:line="480" w:lineRule="auto"/>
                  <w:contextualSpacing/>
                  <w:jc w:val="both"/>
                </w:pPr>
              </w:pPrChange>
            </w:pPr>
            <w:ins w:id="704" w:author="meshbah rahman" w:date="2021-02-19T23:16:00Z">
              <w:r w:rsidRPr="009532FB">
                <w:rPr>
                  <w:rFonts w:asciiTheme="majorBidi" w:hAnsiTheme="majorBidi" w:cstheme="majorBidi"/>
                  <w:bCs/>
                  <w:color w:val="000000"/>
                  <w:sz w:val="18"/>
                  <w:szCs w:val="18"/>
                  <w:rPrChange w:id="705" w:author="meshbah rahman" w:date="2021-02-19T23:17:00Z">
                    <w:rPr>
                      <w:rFonts w:ascii="Times New Roman" w:hAnsi="Times New Roman" w:cs="Times New Roman"/>
                      <w:bCs/>
                      <w:color w:val="000000"/>
                    </w:rPr>
                  </w:rPrChange>
                </w:rPr>
                <w:t>4388(63.72)</w:t>
              </w:r>
            </w:ins>
          </w:p>
        </w:tc>
        <w:tc>
          <w:tcPr>
            <w:tcW w:w="1283" w:type="dxa"/>
            <w:hideMark/>
            <w:tcPrChange w:id="706" w:author="meshbah rahman" w:date="2021-02-19T23:19:00Z">
              <w:tcPr>
                <w:tcW w:w="1283" w:type="dxa"/>
                <w:hideMark/>
              </w:tcPr>
            </w:tcPrChange>
          </w:tcPr>
          <w:p w14:paraId="7F084FCA" w14:textId="77777777" w:rsidR="009532FB" w:rsidRPr="009532FB" w:rsidRDefault="009532FB">
            <w:pPr>
              <w:contextualSpacing/>
              <w:jc w:val="both"/>
              <w:rPr>
                <w:ins w:id="707" w:author="meshbah rahman" w:date="2021-02-19T23:16:00Z"/>
                <w:rFonts w:asciiTheme="majorBidi" w:hAnsiTheme="majorBidi" w:cstheme="majorBidi"/>
                <w:bCs/>
                <w:color w:val="000000"/>
                <w:sz w:val="18"/>
                <w:szCs w:val="18"/>
                <w:rPrChange w:id="708" w:author="meshbah rahman" w:date="2021-02-19T23:17:00Z">
                  <w:rPr>
                    <w:ins w:id="709" w:author="meshbah rahman" w:date="2021-02-19T23:16:00Z"/>
                    <w:rFonts w:ascii="Times New Roman" w:hAnsi="Times New Roman" w:cs="Times New Roman"/>
                    <w:bCs/>
                    <w:color w:val="000000"/>
                  </w:rPr>
                </w:rPrChange>
              </w:rPr>
              <w:pPrChange w:id="710" w:author="meshbah rahman" w:date="2021-02-19T23:17:00Z">
                <w:pPr>
                  <w:spacing w:line="480" w:lineRule="auto"/>
                  <w:contextualSpacing/>
                  <w:jc w:val="both"/>
                </w:pPr>
              </w:pPrChange>
            </w:pPr>
            <w:ins w:id="711" w:author="meshbah rahman" w:date="2021-02-19T23:16:00Z">
              <w:r w:rsidRPr="009532FB">
                <w:rPr>
                  <w:rFonts w:asciiTheme="majorBidi" w:hAnsiTheme="majorBidi" w:cstheme="majorBidi"/>
                  <w:bCs/>
                  <w:color w:val="000000"/>
                  <w:sz w:val="18"/>
                  <w:szCs w:val="18"/>
                  <w:rPrChange w:id="712" w:author="meshbah rahman" w:date="2021-02-19T23:17:00Z">
                    <w:rPr>
                      <w:rFonts w:ascii="Times New Roman" w:hAnsi="Times New Roman" w:cs="Times New Roman"/>
                      <w:bCs/>
                      <w:color w:val="000000"/>
                    </w:rPr>
                  </w:rPrChange>
                </w:rPr>
                <w:t>2467 (36.28)</w:t>
              </w:r>
            </w:ins>
          </w:p>
        </w:tc>
        <w:tc>
          <w:tcPr>
            <w:tcW w:w="856" w:type="dxa"/>
            <w:vMerge w:val="restart"/>
            <w:hideMark/>
            <w:tcPrChange w:id="713" w:author="meshbah rahman" w:date="2021-02-19T23:19:00Z">
              <w:tcPr>
                <w:tcW w:w="856" w:type="dxa"/>
                <w:vMerge w:val="restart"/>
                <w:hideMark/>
              </w:tcPr>
            </w:tcPrChange>
          </w:tcPr>
          <w:p w14:paraId="7CE9FBE1" w14:textId="77777777" w:rsidR="009532FB" w:rsidRPr="009532FB" w:rsidRDefault="009532FB">
            <w:pPr>
              <w:contextualSpacing/>
              <w:jc w:val="both"/>
              <w:rPr>
                <w:ins w:id="714" w:author="meshbah rahman" w:date="2021-02-19T23:16:00Z"/>
                <w:rFonts w:asciiTheme="majorBidi" w:hAnsiTheme="majorBidi" w:cstheme="majorBidi"/>
                <w:bCs/>
                <w:color w:val="000000"/>
                <w:sz w:val="18"/>
                <w:szCs w:val="18"/>
                <w:rPrChange w:id="715" w:author="meshbah rahman" w:date="2021-02-19T23:17:00Z">
                  <w:rPr>
                    <w:ins w:id="716" w:author="meshbah rahman" w:date="2021-02-19T23:16:00Z"/>
                    <w:rFonts w:ascii="Times New Roman" w:hAnsi="Times New Roman" w:cs="Times New Roman"/>
                    <w:bCs/>
                    <w:color w:val="000000"/>
                  </w:rPr>
                </w:rPrChange>
              </w:rPr>
              <w:pPrChange w:id="717" w:author="meshbah rahman" w:date="2021-02-19T23:17:00Z">
                <w:pPr>
                  <w:spacing w:line="480" w:lineRule="auto"/>
                  <w:contextualSpacing/>
                  <w:jc w:val="both"/>
                </w:pPr>
              </w:pPrChange>
            </w:pPr>
            <w:ins w:id="718" w:author="meshbah rahman" w:date="2021-02-19T23:16:00Z">
              <w:r w:rsidRPr="009532FB">
                <w:rPr>
                  <w:rFonts w:asciiTheme="majorBidi" w:hAnsiTheme="majorBidi" w:cstheme="majorBidi"/>
                  <w:bCs/>
                  <w:color w:val="000000"/>
                  <w:sz w:val="18"/>
                  <w:szCs w:val="18"/>
                  <w:rPrChange w:id="719" w:author="meshbah rahman" w:date="2021-02-19T23:17:00Z">
                    <w:rPr>
                      <w:rFonts w:ascii="Times New Roman" w:hAnsi="Times New Roman" w:cs="Times New Roman"/>
                      <w:bCs/>
                      <w:color w:val="000000"/>
                    </w:rPr>
                  </w:rPrChange>
                </w:rPr>
                <w:t>&lt;0.001</w:t>
              </w:r>
            </w:ins>
          </w:p>
        </w:tc>
        <w:tc>
          <w:tcPr>
            <w:tcW w:w="1425" w:type="dxa"/>
            <w:hideMark/>
            <w:tcPrChange w:id="720" w:author="meshbah rahman" w:date="2021-02-19T23:19:00Z">
              <w:tcPr>
                <w:tcW w:w="1425" w:type="dxa"/>
                <w:gridSpan w:val="2"/>
                <w:hideMark/>
              </w:tcPr>
            </w:tcPrChange>
          </w:tcPr>
          <w:p w14:paraId="3770DE8D" w14:textId="77777777" w:rsidR="009532FB" w:rsidRPr="009532FB" w:rsidRDefault="009532FB">
            <w:pPr>
              <w:contextualSpacing/>
              <w:jc w:val="both"/>
              <w:rPr>
                <w:ins w:id="721" w:author="meshbah rahman" w:date="2021-02-19T23:16:00Z"/>
                <w:rFonts w:asciiTheme="majorBidi" w:hAnsiTheme="majorBidi" w:cstheme="majorBidi"/>
                <w:bCs/>
                <w:color w:val="000000"/>
                <w:sz w:val="18"/>
                <w:szCs w:val="18"/>
                <w:rPrChange w:id="722" w:author="meshbah rahman" w:date="2021-02-19T23:17:00Z">
                  <w:rPr>
                    <w:ins w:id="723" w:author="meshbah rahman" w:date="2021-02-19T23:16:00Z"/>
                    <w:rFonts w:ascii="Times New Roman" w:hAnsi="Times New Roman" w:cs="Times New Roman"/>
                    <w:bCs/>
                    <w:color w:val="000000"/>
                  </w:rPr>
                </w:rPrChange>
              </w:rPr>
              <w:pPrChange w:id="724" w:author="meshbah rahman" w:date="2021-02-19T23:17:00Z">
                <w:pPr>
                  <w:spacing w:line="480" w:lineRule="auto"/>
                  <w:contextualSpacing/>
                  <w:jc w:val="both"/>
                </w:pPr>
              </w:pPrChange>
            </w:pPr>
            <w:ins w:id="725" w:author="meshbah rahman" w:date="2021-02-19T23:16:00Z">
              <w:r w:rsidRPr="009532FB">
                <w:rPr>
                  <w:rFonts w:asciiTheme="majorBidi" w:hAnsiTheme="majorBidi" w:cstheme="majorBidi"/>
                  <w:bCs/>
                  <w:color w:val="000000"/>
                  <w:sz w:val="18"/>
                  <w:szCs w:val="18"/>
                  <w:rPrChange w:id="726" w:author="meshbah rahman" w:date="2021-02-19T23:17:00Z">
                    <w:rPr>
                      <w:rFonts w:ascii="Times New Roman" w:hAnsi="Times New Roman" w:cs="Times New Roman"/>
                      <w:bCs/>
                      <w:color w:val="000000"/>
                    </w:rPr>
                  </w:rPrChange>
                </w:rPr>
                <w:t>1305 (78.15)</w:t>
              </w:r>
            </w:ins>
          </w:p>
        </w:tc>
        <w:tc>
          <w:tcPr>
            <w:tcW w:w="1389" w:type="dxa"/>
            <w:hideMark/>
            <w:tcPrChange w:id="727" w:author="meshbah rahman" w:date="2021-02-19T23:19:00Z">
              <w:tcPr>
                <w:tcW w:w="1389" w:type="dxa"/>
                <w:hideMark/>
              </w:tcPr>
            </w:tcPrChange>
          </w:tcPr>
          <w:p w14:paraId="00168BC9" w14:textId="77777777" w:rsidR="009532FB" w:rsidRPr="009532FB" w:rsidRDefault="009532FB">
            <w:pPr>
              <w:contextualSpacing/>
              <w:jc w:val="both"/>
              <w:rPr>
                <w:ins w:id="728" w:author="meshbah rahman" w:date="2021-02-19T23:16:00Z"/>
                <w:rFonts w:asciiTheme="majorBidi" w:hAnsiTheme="majorBidi" w:cstheme="majorBidi"/>
                <w:bCs/>
                <w:color w:val="000000"/>
                <w:sz w:val="18"/>
                <w:szCs w:val="18"/>
                <w:rPrChange w:id="729" w:author="meshbah rahman" w:date="2021-02-19T23:17:00Z">
                  <w:rPr>
                    <w:ins w:id="730" w:author="meshbah rahman" w:date="2021-02-19T23:16:00Z"/>
                    <w:rFonts w:ascii="Times New Roman" w:hAnsi="Times New Roman" w:cs="Times New Roman"/>
                    <w:bCs/>
                    <w:color w:val="000000"/>
                  </w:rPr>
                </w:rPrChange>
              </w:rPr>
              <w:pPrChange w:id="731" w:author="meshbah rahman" w:date="2021-02-19T23:17:00Z">
                <w:pPr>
                  <w:spacing w:line="480" w:lineRule="auto"/>
                  <w:contextualSpacing/>
                  <w:jc w:val="both"/>
                </w:pPr>
              </w:pPrChange>
            </w:pPr>
            <w:ins w:id="732" w:author="meshbah rahman" w:date="2021-02-19T23:16:00Z">
              <w:r w:rsidRPr="009532FB">
                <w:rPr>
                  <w:rFonts w:asciiTheme="majorBidi" w:hAnsiTheme="majorBidi" w:cstheme="majorBidi"/>
                  <w:bCs/>
                  <w:color w:val="000000"/>
                  <w:sz w:val="18"/>
                  <w:szCs w:val="18"/>
                  <w:rPrChange w:id="733" w:author="meshbah rahman" w:date="2021-02-19T23:17:00Z">
                    <w:rPr>
                      <w:rFonts w:ascii="Times New Roman" w:hAnsi="Times New Roman" w:cs="Times New Roman"/>
                      <w:bCs/>
                      <w:color w:val="000000"/>
                    </w:rPr>
                  </w:rPrChange>
                </w:rPr>
                <w:t>430 (21.85)</w:t>
              </w:r>
            </w:ins>
          </w:p>
        </w:tc>
        <w:tc>
          <w:tcPr>
            <w:tcW w:w="802" w:type="dxa"/>
            <w:vMerge w:val="restart"/>
            <w:hideMark/>
            <w:tcPrChange w:id="734" w:author="meshbah rahman" w:date="2021-02-19T23:19:00Z">
              <w:tcPr>
                <w:tcW w:w="802" w:type="dxa"/>
                <w:gridSpan w:val="2"/>
                <w:vMerge w:val="restart"/>
                <w:hideMark/>
              </w:tcPr>
            </w:tcPrChange>
          </w:tcPr>
          <w:p w14:paraId="7BFD5936" w14:textId="77777777" w:rsidR="009532FB" w:rsidRPr="009532FB" w:rsidRDefault="009532FB">
            <w:pPr>
              <w:contextualSpacing/>
              <w:jc w:val="both"/>
              <w:rPr>
                <w:ins w:id="735" w:author="meshbah rahman" w:date="2021-02-19T23:16:00Z"/>
                <w:rFonts w:asciiTheme="majorBidi" w:hAnsiTheme="majorBidi" w:cstheme="majorBidi"/>
                <w:bCs/>
                <w:color w:val="000000"/>
                <w:sz w:val="18"/>
                <w:szCs w:val="18"/>
                <w:rPrChange w:id="736" w:author="meshbah rahman" w:date="2021-02-19T23:17:00Z">
                  <w:rPr>
                    <w:ins w:id="737" w:author="meshbah rahman" w:date="2021-02-19T23:16:00Z"/>
                    <w:rFonts w:ascii="Times New Roman" w:hAnsi="Times New Roman" w:cs="Times New Roman"/>
                    <w:bCs/>
                    <w:color w:val="000000"/>
                  </w:rPr>
                </w:rPrChange>
              </w:rPr>
              <w:pPrChange w:id="738" w:author="meshbah rahman" w:date="2021-02-19T23:17:00Z">
                <w:pPr>
                  <w:spacing w:line="480" w:lineRule="auto"/>
                  <w:contextualSpacing/>
                  <w:jc w:val="both"/>
                </w:pPr>
              </w:pPrChange>
            </w:pPr>
            <w:ins w:id="739" w:author="meshbah rahman" w:date="2021-02-19T23:16:00Z">
              <w:r w:rsidRPr="009532FB">
                <w:rPr>
                  <w:rFonts w:asciiTheme="majorBidi" w:hAnsiTheme="majorBidi" w:cstheme="majorBidi"/>
                  <w:bCs/>
                  <w:color w:val="000000"/>
                  <w:sz w:val="18"/>
                  <w:szCs w:val="18"/>
                  <w:rPrChange w:id="740" w:author="meshbah rahman" w:date="2021-02-19T23:17:00Z">
                    <w:rPr>
                      <w:rFonts w:ascii="Times New Roman" w:hAnsi="Times New Roman" w:cs="Times New Roman"/>
                      <w:bCs/>
                      <w:color w:val="000000"/>
                    </w:rPr>
                  </w:rPrChange>
                </w:rPr>
                <w:t>&lt;0.001</w:t>
              </w:r>
            </w:ins>
          </w:p>
        </w:tc>
      </w:tr>
      <w:tr w:rsidR="009532FB" w:rsidRPr="009532FB" w14:paraId="1D8B6996" w14:textId="77777777" w:rsidTr="009532FB">
        <w:tblPrEx>
          <w:tblPrExChange w:id="741" w:author="meshbah rahman" w:date="2021-02-19T23:19:00Z">
            <w:tblPrEx>
              <w:tblW w:w="9603" w:type="dxa"/>
              <w:tblLayout w:type="fixed"/>
            </w:tblPrEx>
          </w:tblPrExChange>
        </w:tblPrEx>
        <w:trPr>
          <w:trHeight w:val="225"/>
          <w:ins w:id="742" w:author="meshbah rahman" w:date="2021-02-19T23:16:00Z"/>
          <w:trPrChange w:id="743" w:author="meshbah rahman" w:date="2021-02-19T23:19:00Z">
            <w:trPr>
              <w:trHeight w:val="225"/>
            </w:trPr>
          </w:trPrChange>
        </w:trPr>
        <w:tc>
          <w:tcPr>
            <w:tcW w:w="2420" w:type="dxa"/>
            <w:hideMark/>
            <w:tcPrChange w:id="744" w:author="meshbah rahman" w:date="2021-02-19T23:19:00Z">
              <w:tcPr>
                <w:tcW w:w="2420" w:type="dxa"/>
                <w:hideMark/>
              </w:tcPr>
            </w:tcPrChange>
          </w:tcPr>
          <w:p w14:paraId="5BF9F50A" w14:textId="77777777" w:rsidR="009532FB" w:rsidRPr="009532FB" w:rsidRDefault="009532FB">
            <w:pPr>
              <w:contextualSpacing/>
              <w:jc w:val="both"/>
              <w:rPr>
                <w:ins w:id="745" w:author="meshbah rahman" w:date="2021-02-19T23:16:00Z"/>
                <w:rFonts w:asciiTheme="majorBidi" w:hAnsiTheme="majorBidi" w:cstheme="majorBidi"/>
                <w:bCs/>
                <w:color w:val="000000"/>
                <w:sz w:val="18"/>
                <w:szCs w:val="18"/>
                <w:rPrChange w:id="746" w:author="meshbah rahman" w:date="2021-02-19T23:17:00Z">
                  <w:rPr>
                    <w:ins w:id="747" w:author="meshbah rahman" w:date="2021-02-19T23:16:00Z"/>
                    <w:rFonts w:ascii="Times New Roman" w:hAnsi="Times New Roman" w:cs="Times New Roman"/>
                    <w:bCs/>
                    <w:color w:val="000000"/>
                  </w:rPr>
                </w:rPrChange>
              </w:rPr>
              <w:pPrChange w:id="748" w:author="meshbah rahman" w:date="2021-02-19T23:17:00Z">
                <w:pPr>
                  <w:spacing w:line="480" w:lineRule="auto"/>
                  <w:contextualSpacing/>
                  <w:jc w:val="both"/>
                </w:pPr>
              </w:pPrChange>
            </w:pPr>
            <w:ins w:id="749" w:author="meshbah rahman" w:date="2021-02-19T23:16:00Z">
              <w:r w:rsidRPr="009532FB">
                <w:rPr>
                  <w:rFonts w:asciiTheme="majorBidi" w:hAnsiTheme="majorBidi" w:cstheme="majorBidi"/>
                  <w:bCs/>
                  <w:color w:val="000000"/>
                  <w:sz w:val="18"/>
                  <w:szCs w:val="18"/>
                  <w:rPrChange w:id="750" w:author="meshbah rahman" w:date="2021-02-19T23:17:00Z">
                    <w:rPr>
                      <w:rFonts w:ascii="Times New Roman" w:hAnsi="Times New Roman" w:cs="Times New Roman"/>
                      <w:bCs/>
                      <w:color w:val="000000"/>
                    </w:rPr>
                  </w:rPrChange>
                </w:rPr>
                <w:t>Rural</w:t>
              </w:r>
            </w:ins>
          </w:p>
        </w:tc>
        <w:tc>
          <w:tcPr>
            <w:tcW w:w="1426" w:type="dxa"/>
            <w:hideMark/>
            <w:tcPrChange w:id="751" w:author="meshbah rahman" w:date="2021-02-19T23:19:00Z">
              <w:tcPr>
                <w:tcW w:w="1426" w:type="dxa"/>
                <w:gridSpan w:val="2"/>
                <w:hideMark/>
              </w:tcPr>
            </w:tcPrChange>
          </w:tcPr>
          <w:p w14:paraId="1F3A584D" w14:textId="77777777" w:rsidR="009532FB" w:rsidRPr="009532FB" w:rsidRDefault="009532FB">
            <w:pPr>
              <w:contextualSpacing/>
              <w:jc w:val="both"/>
              <w:rPr>
                <w:ins w:id="752" w:author="meshbah rahman" w:date="2021-02-19T23:16:00Z"/>
                <w:rFonts w:asciiTheme="majorBidi" w:hAnsiTheme="majorBidi" w:cstheme="majorBidi"/>
                <w:bCs/>
                <w:color w:val="000000"/>
                <w:sz w:val="18"/>
                <w:szCs w:val="18"/>
                <w:rPrChange w:id="753" w:author="meshbah rahman" w:date="2021-02-19T23:17:00Z">
                  <w:rPr>
                    <w:ins w:id="754" w:author="meshbah rahman" w:date="2021-02-19T23:16:00Z"/>
                    <w:rFonts w:ascii="Times New Roman" w:hAnsi="Times New Roman" w:cs="Times New Roman"/>
                    <w:bCs/>
                    <w:color w:val="000000"/>
                  </w:rPr>
                </w:rPrChange>
              </w:rPr>
              <w:pPrChange w:id="755" w:author="meshbah rahman" w:date="2021-02-19T23:17:00Z">
                <w:pPr>
                  <w:spacing w:line="480" w:lineRule="auto"/>
                  <w:contextualSpacing/>
                  <w:jc w:val="both"/>
                </w:pPr>
              </w:pPrChange>
            </w:pPr>
            <w:ins w:id="756" w:author="meshbah rahman" w:date="2021-02-19T23:16:00Z">
              <w:r w:rsidRPr="009532FB">
                <w:rPr>
                  <w:rFonts w:asciiTheme="majorBidi" w:hAnsiTheme="majorBidi" w:cstheme="majorBidi"/>
                  <w:bCs/>
                  <w:color w:val="000000"/>
                  <w:sz w:val="18"/>
                  <w:szCs w:val="18"/>
                  <w:rPrChange w:id="757" w:author="meshbah rahman" w:date="2021-02-19T23:17:00Z">
                    <w:rPr>
                      <w:rFonts w:ascii="Times New Roman" w:hAnsi="Times New Roman" w:cs="Times New Roman"/>
                      <w:bCs/>
                      <w:color w:val="000000"/>
                    </w:rPr>
                  </w:rPrChange>
                </w:rPr>
                <w:t>913 (72.17)</w:t>
              </w:r>
            </w:ins>
          </w:p>
        </w:tc>
        <w:tc>
          <w:tcPr>
            <w:tcW w:w="1283" w:type="dxa"/>
            <w:hideMark/>
            <w:tcPrChange w:id="758" w:author="meshbah rahman" w:date="2021-02-19T23:19:00Z">
              <w:tcPr>
                <w:tcW w:w="1283" w:type="dxa"/>
                <w:hideMark/>
              </w:tcPr>
            </w:tcPrChange>
          </w:tcPr>
          <w:p w14:paraId="1C5A4962" w14:textId="77777777" w:rsidR="009532FB" w:rsidRPr="009532FB" w:rsidRDefault="009532FB">
            <w:pPr>
              <w:contextualSpacing/>
              <w:jc w:val="both"/>
              <w:rPr>
                <w:ins w:id="759" w:author="meshbah rahman" w:date="2021-02-19T23:16:00Z"/>
                <w:rFonts w:asciiTheme="majorBidi" w:hAnsiTheme="majorBidi" w:cstheme="majorBidi"/>
                <w:bCs/>
                <w:color w:val="000000"/>
                <w:sz w:val="18"/>
                <w:szCs w:val="18"/>
                <w:rPrChange w:id="760" w:author="meshbah rahman" w:date="2021-02-19T23:17:00Z">
                  <w:rPr>
                    <w:ins w:id="761" w:author="meshbah rahman" w:date="2021-02-19T23:16:00Z"/>
                    <w:rFonts w:ascii="Times New Roman" w:hAnsi="Times New Roman" w:cs="Times New Roman"/>
                    <w:bCs/>
                    <w:color w:val="000000"/>
                  </w:rPr>
                </w:rPrChange>
              </w:rPr>
              <w:pPrChange w:id="762" w:author="meshbah rahman" w:date="2021-02-19T23:17:00Z">
                <w:pPr>
                  <w:spacing w:line="480" w:lineRule="auto"/>
                  <w:contextualSpacing/>
                  <w:jc w:val="both"/>
                </w:pPr>
              </w:pPrChange>
            </w:pPr>
            <w:ins w:id="763" w:author="meshbah rahman" w:date="2021-02-19T23:16:00Z">
              <w:r w:rsidRPr="009532FB">
                <w:rPr>
                  <w:rFonts w:asciiTheme="majorBidi" w:hAnsiTheme="majorBidi" w:cstheme="majorBidi"/>
                  <w:bCs/>
                  <w:color w:val="000000"/>
                  <w:sz w:val="18"/>
                  <w:szCs w:val="18"/>
                  <w:rPrChange w:id="764" w:author="meshbah rahman" w:date="2021-02-19T23:17:00Z">
                    <w:rPr>
                      <w:rFonts w:ascii="Times New Roman" w:hAnsi="Times New Roman" w:cs="Times New Roman"/>
                      <w:bCs/>
                      <w:color w:val="000000"/>
                    </w:rPr>
                  </w:rPrChange>
                </w:rPr>
                <w:t>380 (27.83)</w:t>
              </w:r>
            </w:ins>
          </w:p>
        </w:tc>
        <w:tc>
          <w:tcPr>
            <w:tcW w:w="856" w:type="dxa"/>
            <w:vMerge/>
            <w:hideMark/>
            <w:tcPrChange w:id="765" w:author="meshbah rahman" w:date="2021-02-19T23:19:00Z">
              <w:tcPr>
                <w:tcW w:w="856" w:type="dxa"/>
                <w:vMerge/>
                <w:hideMark/>
              </w:tcPr>
            </w:tcPrChange>
          </w:tcPr>
          <w:p w14:paraId="4EBDEC0C" w14:textId="77777777" w:rsidR="009532FB" w:rsidRPr="009532FB" w:rsidRDefault="009532FB">
            <w:pPr>
              <w:contextualSpacing/>
              <w:jc w:val="both"/>
              <w:rPr>
                <w:ins w:id="766" w:author="meshbah rahman" w:date="2021-02-19T23:16:00Z"/>
                <w:rFonts w:asciiTheme="majorBidi" w:hAnsiTheme="majorBidi" w:cstheme="majorBidi"/>
                <w:bCs/>
                <w:color w:val="000000"/>
                <w:sz w:val="18"/>
                <w:szCs w:val="18"/>
                <w:rPrChange w:id="767" w:author="meshbah rahman" w:date="2021-02-19T23:17:00Z">
                  <w:rPr>
                    <w:ins w:id="768" w:author="meshbah rahman" w:date="2021-02-19T23:16:00Z"/>
                    <w:rFonts w:ascii="Times New Roman" w:hAnsi="Times New Roman" w:cs="Times New Roman"/>
                    <w:bCs/>
                    <w:color w:val="000000"/>
                  </w:rPr>
                </w:rPrChange>
              </w:rPr>
              <w:pPrChange w:id="769" w:author="meshbah rahman" w:date="2021-02-19T23:17:00Z">
                <w:pPr>
                  <w:spacing w:line="480" w:lineRule="auto"/>
                  <w:contextualSpacing/>
                  <w:jc w:val="both"/>
                </w:pPr>
              </w:pPrChange>
            </w:pPr>
          </w:p>
        </w:tc>
        <w:tc>
          <w:tcPr>
            <w:tcW w:w="1425" w:type="dxa"/>
            <w:hideMark/>
            <w:tcPrChange w:id="770" w:author="meshbah rahman" w:date="2021-02-19T23:19:00Z">
              <w:tcPr>
                <w:tcW w:w="1425" w:type="dxa"/>
                <w:gridSpan w:val="2"/>
                <w:hideMark/>
              </w:tcPr>
            </w:tcPrChange>
          </w:tcPr>
          <w:p w14:paraId="67157215" w14:textId="77777777" w:rsidR="009532FB" w:rsidRPr="009532FB" w:rsidRDefault="009532FB">
            <w:pPr>
              <w:contextualSpacing/>
              <w:jc w:val="both"/>
              <w:rPr>
                <w:ins w:id="771" w:author="meshbah rahman" w:date="2021-02-19T23:16:00Z"/>
                <w:rFonts w:asciiTheme="majorBidi" w:hAnsiTheme="majorBidi" w:cstheme="majorBidi"/>
                <w:bCs/>
                <w:color w:val="000000"/>
                <w:sz w:val="18"/>
                <w:szCs w:val="18"/>
                <w:rPrChange w:id="772" w:author="meshbah rahman" w:date="2021-02-19T23:17:00Z">
                  <w:rPr>
                    <w:ins w:id="773" w:author="meshbah rahman" w:date="2021-02-19T23:16:00Z"/>
                    <w:rFonts w:ascii="Times New Roman" w:hAnsi="Times New Roman" w:cs="Times New Roman"/>
                    <w:bCs/>
                    <w:color w:val="000000"/>
                  </w:rPr>
                </w:rPrChange>
              </w:rPr>
              <w:pPrChange w:id="774" w:author="meshbah rahman" w:date="2021-02-19T23:17:00Z">
                <w:pPr>
                  <w:spacing w:line="480" w:lineRule="auto"/>
                  <w:contextualSpacing/>
                  <w:jc w:val="both"/>
                </w:pPr>
              </w:pPrChange>
            </w:pPr>
            <w:ins w:id="775" w:author="meshbah rahman" w:date="2021-02-19T23:16:00Z">
              <w:r w:rsidRPr="009532FB">
                <w:rPr>
                  <w:rFonts w:asciiTheme="majorBidi" w:hAnsiTheme="majorBidi" w:cstheme="majorBidi"/>
                  <w:bCs/>
                  <w:color w:val="000000"/>
                  <w:sz w:val="18"/>
                  <w:szCs w:val="18"/>
                  <w:rPrChange w:id="776" w:author="meshbah rahman" w:date="2021-02-19T23:17:00Z">
                    <w:rPr>
                      <w:rFonts w:ascii="Times New Roman" w:hAnsi="Times New Roman" w:cs="Times New Roman"/>
                      <w:bCs/>
                      <w:color w:val="000000"/>
                    </w:rPr>
                  </w:rPrChange>
                </w:rPr>
                <w:t>5541 (73.99)</w:t>
              </w:r>
            </w:ins>
          </w:p>
        </w:tc>
        <w:tc>
          <w:tcPr>
            <w:tcW w:w="1389" w:type="dxa"/>
            <w:hideMark/>
            <w:tcPrChange w:id="777" w:author="meshbah rahman" w:date="2021-02-19T23:19:00Z">
              <w:tcPr>
                <w:tcW w:w="1389" w:type="dxa"/>
                <w:hideMark/>
              </w:tcPr>
            </w:tcPrChange>
          </w:tcPr>
          <w:p w14:paraId="3CC674C8" w14:textId="77777777" w:rsidR="009532FB" w:rsidRPr="009532FB" w:rsidRDefault="009532FB">
            <w:pPr>
              <w:contextualSpacing/>
              <w:jc w:val="both"/>
              <w:rPr>
                <w:ins w:id="778" w:author="meshbah rahman" w:date="2021-02-19T23:16:00Z"/>
                <w:rFonts w:asciiTheme="majorBidi" w:hAnsiTheme="majorBidi" w:cstheme="majorBidi"/>
                <w:bCs/>
                <w:color w:val="000000"/>
                <w:sz w:val="18"/>
                <w:szCs w:val="18"/>
                <w:rPrChange w:id="779" w:author="meshbah rahman" w:date="2021-02-19T23:17:00Z">
                  <w:rPr>
                    <w:ins w:id="780" w:author="meshbah rahman" w:date="2021-02-19T23:16:00Z"/>
                    <w:rFonts w:ascii="Times New Roman" w:hAnsi="Times New Roman" w:cs="Times New Roman"/>
                    <w:bCs/>
                    <w:color w:val="000000"/>
                  </w:rPr>
                </w:rPrChange>
              </w:rPr>
              <w:pPrChange w:id="781" w:author="meshbah rahman" w:date="2021-02-19T23:17:00Z">
                <w:pPr>
                  <w:spacing w:line="480" w:lineRule="auto"/>
                  <w:contextualSpacing/>
                  <w:jc w:val="both"/>
                </w:pPr>
              </w:pPrChange>
            </w:pPr>
            <w:ins w:id="782" w:author="meshbah rahman" w:date="2021-02-19T23:16:00Z">
              <w:r w:rsidRPr="009532FB">
                <w:rPr>
                  <w:rFonts w:asciiTheme="majorBidi" w:hAnsiTheme="majorBidi" w:cstheme="majorBidi"/>
                  <w:bCs/>
                  <w:color w:val="000000"/>
                  <w:sz w:val="18"/>
                  <w:szCs w:val="18"/>
                  <w:rPrChange w:id="783" w:author="meshbah rahman" w:date="2021-02-19T23:17:00Z">
                    <w:rPr>
                      <w:rFonts w:ascii="Times New Roman" w:hAnsi="Times New Roman" w:cs="Times New Roman"/>
                      <w:bCs/>
                      <w:color w:val="000000"/>
                    </w:rPr>
                  </w:rPrChange>
                </w:rPr>
                <w:t>2070 (26.01)</w:t>
              </w:r>
            </w:ins>
          </w:p>
        </w:tc>
        <w:tc>
          <w:tcPr>
            <w:tcW w:w="802" w:type="dxa"/>
            <w:vMerge/>
            <w:hideMark/>
            <w:tcPrChange w:id="784" w:author="meshbah rahman" w:date="2021-02-19T23:19:00Z">
              <w:tcPr>
                <w:tcW w:w="802" w:type="dxa"/>
                <w:gridSpan w:val="2"/>
                <w:vMerge/>
                <w:hideMark/>
              </w:tcPr>
            </w:tcPrChange>
          </w:tcPr>
          <w:p w14:paraId="247AFEBD" w14:textId="77777777" w:rsidR="009532FB" w:rsidRPr="009532FB" w:rsidRDefault="009532FB">
            <w:pPr>
              <w:contextualSpacing/>
              <w:jc w:val="both"/>
              <w:rPr>
                <w:ins w:id="785" w:author="meshbah rahman" w:date="2021-02-19T23:16:00Z"/>
                <w:rFonts w:asciiTheme="majorBidi" w:hAnsiTheme="majorBidi" w:cstheme="majorBidi"/>
                <w:bCs/>
                <w:color w:val="000000"/>
                <w:sz w:val="18"/>
                <w:szCs w:val="18"/>
                <w:rPrChange w:id="786" w:author="meshbah rahman" w:date="2021-02-19T23:17:00Z">
                  <w:rPr>
                    <w:ins w:id="787" w:author="meshbah rahman" w:date="2021-02-19T23:16:00Z"/>
                    <w:rFonts w:ascii="Times New Roman" w:hAnsi="Times New Roman" w:cs="Times New Roman"/>
                    <w:bCs/>
                    <w:color w:val="000000"/>
                  </w:rPr>
                </w:rPrChange>
              </w:rPr>
              <w:pPrChange w:id="788" w:author="meshbah rahman" w:date="2021-02-19T23:17:00Z">
                <w:pPr>
                  <w:spacing w:line="480" w:lineRule="auto"/>
                  <w:contextualSpacing/>
                  <w:jc w:val="both"/>
                </w:pPr>
              </w:pPrChange>
            </w:pPr>
          </w:p>
        </w:tc>
      </w:tr>
      <w:tr w:rsidR="009532FB" w:rsidRPr="009532FB" w14:paraId="269EBA63" w14:textId="77777777" w:rsidTr="009532FB">
        <w:tblPrEx>
          <w:tblPrExChange w:id="789" w:author="meshbah rahman" w:date="2021-02-19T23:19:00Z">
            <w:tblPrEx>
              <w:tblW w:w="9603" w:type="dxa"/>
              <w:tblLayout w:type="fixed"/>
            </w:tblPrEx>
          </w:tblPrExChange>
        </w:tblPrEx>
        <w:trPr>
          <w:trHeight w:val="143"/>
          <w:ins w:id="790" w:author="meshbah rahman" w:date="2021-02-19T23:16:00Z"/>
          <w:trPrChange w:id="791" w:author="meshbah rahman" w:date="2021-02-19T23:19:00Z">
            <w:trPr>
              <w:trHeight w:val="143"/>
            </w:trPr>
          </w:trPrChange>
        </w:trPr>
        <w:tc>
          <w:tcPr>
            <w:tcW w:w="9603" w:type="dxa"/>
            <w:gridSpan w:val="7"/>
            <w:hideMark/>
            <w:tcPrChange w:id="792" w:author="meshbah rahman" w:date="2021-02-19T23:19:00Z">
              <w:tcPr>
                <w:tcW w:w="9603" w:type="dxa"/>
                <w:gridSpan w:val="10"/>
                <w:hideMark/>
              </w:tcPr>
            </w:tcPrChange>
          </w:tcPr>
          <w:p w14:paraId="085E5991" w14:textId="77777777" w:rsidR="009532FB" w:rsidRPr="009532FB" w:rsidRDefault="009532FB">
            <w:pPr>
              <w:contextualSpacing/>
              <w:jc w:val="both"/>
              <w:rPr>
                <w:ins w:id="793" w:author="meshbah rahman" w:date="2021-02-19T23:16:00Z"/>
                <w:rFonts w:asciiTheme="majorBidi" w:hAnsiTheme="majorBidi" w:cstheme="majorBidi"/>
                <w:b/>
                <w:bCs/>
                <w:color w:val="000000"/>
                <w:sz w:val="18"/>
                <w:szCs w:val="18"/>
                <w:rPrChange w:id="794" w:author="meshbah rahman" w:date="2021-02-19T23:17:00Z">
                  <w:rPr>
                    <w:ins w:id="795" w:author="meshbah rahman" w:date="2021-02-19T23:16:00Z"/>
                    <w:rFonts w:ascii="Times New Roman" w:hAnsi="Times New Roman" w:cs="Times New Roman"/>
                    <w:b/>
                    <w:bCs/>
                    <w:color w:val="000000"/>
                  </w:rPr>
                </w:rPrChange>
              </w:rPr>
              <w:pPrChange w:id="796" w:author="meshbah rahman" w:date="2021-02-19T23:17:00Z">
                <w:pPr>
                  <w:spacing w:line="480" w:lineRule="auto"/>
                  <w:contextualSpacing/>
                  <w:jc w:val="both"/>
                </w:pPr>
              </w:pPrChange>
            </w:pPr>
            <w:ins w:id="797" w:author="meshbah rahman" w:date="2021-02-19T23:16:00Z">
              <w:r w:rsidRPr="009532FB">
                <w:rPr>
                  <w:rFonts w:asciiTheme="majorBidi" w:hAnsiTheme="majorBidi" w:cstheme="majorBidi"/>
                  <w:b/>
                  <w:bCs/>
                  <w:color w:val="000000"/>
                  <w:sz w:val="18"/>
                  <w:szCs w:val="18"/>
                  <w:rPrChange w:id="798" w:author="meshbah rahman" w:date="2021-02-19T23:17:00Z">
                    <w:rPr>
                      <w:rFonts w:ascii="Times New Roman" w:hAnsi="Times New Roman" w:cs="Times New Roman"/>
                      <w:b/>
                      <w:bCs/>
                      <w:color w:val="000000"/>
                    </w:rPr>
                  </w:rPrChange>
                </w:rPr>
                <w:t>Division</w:t>
              </w:r>
            </w:ins>
          </w:p>
        </w:tc>
      </w:tr>
      <w:tr w:rsidR="009532FB" w:rsidRPr="009532FB" w14:paraId="1BA6619C" w14:textId="77777777" w:rsidTr="009532FB">
        <w:tblPrEx>
          <w:tblPrExChange w:id="799" w:author="meshbah rahman" w:date="2021-02-19T23:19:00Z">
            <w:tblPrEx>
              <w:tblW w:w="9603" w:type="dxa"/>
              <w:tblLayout w:type="fixed"/>
            </w:tblPrEx>
          </w:tblPrExChange>
        </w:tblPrEx>
        <w:trPr>
          <w:trHeight w:val="143"/>
          <w:ins w:id="800" w:author="meshbah rahman" w:date="2021-02-19T23:16:00Z"/>
          <w:trPrChange w:id="801" w:author="meshbah rahman" w:date="2021-02-19T23:19:00Z">
            <w:trPr>
              <w:trHeight w:val="143"/>
            </w:trPr>
          </w:trPrChange>
        </w:trPr>
        <w:tc>
          <w:tcPr>
            <w:tcW w:w="2420" w:type="dxa"/>
            <w:hideMark/>
            <w:tcPrChange w:id="802" w:author="meshbah rahman" w:date="2021-02-19T23:19:00Z">
              <w:tcPr>
                <w:tcW w:w="2420" w:type="dxa"/>
                <w:hideMark/>
              </w:tcPr>
            </w:tcPrChange>
          </w:tcPr>
          <w:p w14:paraId="32612FF9" w14:textId="77777777" w:rsidR="009532FB" w:rsidRPr="009532FB" w:rsidRDefault="009532FB">
            <w:pPr>
              <w:contextualSpacing/>
              <w:jc w:val="both"/>
              <w:rPr>
                <w:ins w:id="803" w:author="meshbah rahman" w:date="2021-02-19T23:16:00Z"/>
                <w:rFonts w:asciiTheme="majorBidi" w:hAnsiTheme="majorBidi" w:cstheme="majorBidi"/>
                <w:bCs/>
                <w:color w:val="000000"/>
                <w:sz w:val="18"/>
                <w:szCs w:val="18"/>
                <w:rPrChange w:id="804" w:author="meshbah rahman" w:date="2021-02-19T23:17:00Z">
                  <w:rPr>
                    <w:ins w:id="805" w:author="meshbah rahman" w:date="2021-02-19T23:16:00Z"/>
                    <w:rFonts w:ascii="Times New Roman" w:hAnsi="Times New Roman" w:cs="Times New Roman"/>
                    <w:bCs/>
                    <w:color w:val="000000"/>
                  </w:rPr>
                </w:rPrChange>
              </w:rPr>
              <w:pPrChange w:id="806" w:author="meshbah rahman" w:date="2021-02-19T23:17:00Z">
                <w:pPr>
                  <w:spacing w:line="480" w:lineRule="auto"/>
                  <w:contextualSpacing/>
                  <w:jc w:val="both"/>
                </w:pPr>
              </w:pPrChange>
            </w:pPr>
            <w:proofErr w:type="spellStart"/>
            <w:ins w:id="807" w:author="meshbah rahman" w:date="2021-02-19T23:16:00Z">
              <w:r w:rsidRPr="009532FB">
                <w:rPr>
                  <w:rFonts w:asciiTheme="majorBidi" w:hAnsiTheme="majorBidi" w:cstheme="majorBidi"/>
                  <w:bCs/>
                  <w:color w:val="000000"/>
                  <w:sz w:val="18"/>
                  <w:szCs w:val="18"/>
                  <w:rPrChange w:id="808" w:author="meshbah rahman" w:date="2021-02-19T23:17:00Z">
                    <w:rPr>
                      <w:rFonts w:ascii="Times New Roman" w:hAnsi="Times New Roman" w:cs="Times New Roman"/>
                      <w:bCs/>
                      <w:color w:val="000000"/>
                    </w:rPr>
                  </w:rPrChange>
                </w:rPr>
                <w:t>Barishal</w:t>
              </w:r>
              <w:proofErr w:type="spellEnd"/>
            </w:ins>
          </w:p>
        </w:tc>
        <w:tc>
          <w:tcPr>
            <w:tcW w:w="1426" w:type="dxa"/>
            <w:hideMark/>
            <w:tcPrChange w:id="809" w:author="meshbah rahman" w:date="2021-02-19T23:19:00Z">
              <w:tcPr>
                <w:tcW w:w="1426" w:type="dxa"/>
                <w:gridSpan w:val="2"/>
                <w:hideMark/>
              </w:tcPr>
            </w:tcPrChange>
          </w:tcPr>
          <w:p w14:paraId="557A2C49" w14:textId="77777777" w:rsidR="009532FB" w:rsidRPr="009532FB" w:rsidRDefault="009532FB">
            <w:pPr>
              <w:contextualSpacing/>
              <w:jc w:val="both"/>
              <w:rPr>
                <w:ins w:id="810" w:author="meshbah rahman" w:date="2021-02-19T23:16:00Z"/>
                <w:rFonts w:asciiTheme="majorBidi" w:hAnsiTheme="majorBidi" w:cstheme="majorBidi"/>
                <w:bCs/>
                <w:color w:val="000000"/>
                <w:sz w:val="18"/>
                <w:szCs w:val="18"/>
                <w:rPrChange w:id="811" w:author="meshbah rahman" w:date="2021-02-19T23:17:00Z">
                  <w:rPr>
                    <w:ins w:id="812" w:author="meshbah rahman" w:date="2021-02-19T23:16:00Z"/>
                    <w:rFonts w:ascii="Times New Roman" w:hAnsi="Times New Roman" w:cs="Times New Roman"/>
                    <w:bCs/>
                    <w:color w:val="000000"/>
                  </w:rPr>
                </w:rPrChange>
              </w:rPr>
              <w:pPrChange w:id="813" w:author="meshbah rahman" w:date="2021-02-19T23:17:00Z">
                <w:pPr>
                  <w:spacing w:line="480" w:lineRule="auto"/>
                  <w:contextualSpacing/>
                  <w:jc w:val="both"/>
                </w:pPr>
              </w:pPrChange>
            </w:pPr>
            <w:ins w:id="814" w:author="meshbah rahman" w:date="2021-02-19T23:16:00Z">
              <w:r w:rsidRPr="009532FB">
                <w:rPr>
                  <w:rFonts w:asciiTheme="majorBidi" w:hAnsiTheme="majorBidi" w:cstheme="majorBidi"/>
                  <w:bCs/>
                  <w:color w:val="000000"/>
                  <w:sz w:val="18"/>
                  <w:szCs w:val="18"/>
                  <w:rPrChange w:id="815" w:author="meshbah rahman" w:date="2021-02-19T23:17:00Z">
                    <w:rPr>
                      <w:rFonts w:ascii="Times New Roman" w:hAnsi="Times New Roman" w:cs="Times New Roman"/>
                      <w:bCs/>
                      <w:color w:val="000000"/>
                    </w:rPr>
                  </w:rPrChange>
                </w:rPr>
                <w:t>526 (67.86)</w:t>
              </w:r>
            </w:ins>
          </w:p>
        </w:tc>
        <w:tc>
          <w:tcPr>
            <w:tcW w:w="1283" w:type="dxa"/>
            <w:hideMark/>
            <w:tcPrChange w:id="816" w:author="meshbah rahman" w:date="2021-02-19T23:19:00Z">
              <w:tcPr>
                <w:tcW w:w="1283" w:type="dxa"/>
                <w:hideMark/>
              </w:tcPr>
            </w:tcPrChange>
          </w:tcPr>
          <w:p w14:paraId="4B01DBA3" w14:textId="77777777" w:rsidR="009532FB" w:rsidRPr="009532FB" w:rsidRDefault="009532FB">
            <w:pPr>
              <w:contextualSpacing/>
              <w:jc w:val="both"/>
              <w:rPr>
                <w:ins w:id="817" w:author="meshbah rahman" w:date="2021-02-19T23:16:00Z"/>
                <w:rFonts w:asciiTheme="majorBidi" w:hAnsiTheme="majorBidi" w:cstheme="majorBidi"/>
                <w:bCs/>
                <w:color w:val="000000"/>
                <w:sz w:val="18"/>
                <w:szCs w:val="18"/>
                <w:rPrChange w:id="818" w:author="meshbah rahman" w:date="2021-02-19T23:17:00Z">
                  <w:rPr>
                    <w:ins w:id="819" w:author="meshbah rahman" w:date="2021-02-19T23:16:00Z"/>
                    <w:rFonts w:ascii="Times New Roman" w:hAnsi="Times New Roman" w:cs="Times New Roman"/>
                    <w:bCs/>
                    <w:color w:val="000000"/>
                  </w:rPr>
                </w:rPrChange>
              </w:rPr>
              <w:pPrChange w:id="820" w:author="meshbah rahman" w:date="2021-02-19T23:17:00Z">
                <w:pPr>
                  <w:spacing w:line="480" w:lineRule="auto"/>
                  <w:contextualSpacing/>
                  <w:jc w:val="both"/>
                </w:pPr>
              </w:pPrChange>
            </w:pPr>
            <w:ins w:id="821" w:author="meshbah rahman" w:date="2021-02-19T23:16:00Z">
              <w:r w:rsidRPr="009532FB">
                <w:rPr>
                  <w:rFonts w:asciiTheme="majorBidi" w:hAnsiTheme="majorBidi" w:cstheme="majorBidi"/>
                  <w:bCs/>
                  <w:color w:val="000000"/>
                  <w:sz w:val="18"/>
                  <w:szCs w:val="18"/>
                  <w:rPrChange w:id="822" w:author="meshbah rahman" w:date="2021-02-19T23:17:00Z">
                    <w:rPr>
                      <w:rFonts w:ascii="Times New Roman" w:hAnsi="Times New Roman" w:cs="Times New Roman"/>
                      <w:bCs/>
                      <w:color w:val="000000"/>
                    </w:rPr>
                  </w:rPrChange>
                </w:rPr>
                <w:t>262 (32.14)</w:t>
              </w:r>
            </w:ins>
          </w:p>
        </w:tc>
        <w:tc>
          <w:tcPr>
            <w:tcW w:w="856" w:type="dxa"/>
            <w:vMerge w:val="restart"/>
            <w:hideMark/>
            <w:tcPrChange w:id="823" w:author="meshbah rahman" w:date="2021-02-19T23:19:00Z">
              <w:tcPr>
                <w:tcW w:w="856" w:type="dxa"/>
                <w:vMerge w:val="restart"/>
                <w:hideMark/>
              </w:tcPr>
            </w:tcPrChange>
          </w:tcPr>
          <w:p w14:paraId="2153E45E" w14:textId="77777777" w:rsidR="009532FB" w:rsidRPr="009532FB" w:rsidRDefault="009532FB">
            <w:pPr>
              <w:contextualSpacing/>
              <w:jc w:val="both"/>
              <w:rPr>
                <w:ins w:id="824" w:author="meshbah rahman" w:date="2021-02-19T23:16:00Z"/>
                <w:rFonts w:asciiTheme="majorBidi" w:hAnsiTheme="majorBidi" w:cstheme="majorBidi"/>
                <w:bCs/>
                <w:color w:val="000000"/>
                <w:sz w:val="18"/>
                <w:szCs w:val="18"/>
                <w:rPrChange w:id="825" w:author="meshbah rahman" w:date="2021-02-19T23:17:00Z">
                  <w:rPr>
                    <w:ins w:id="826" w:author="meshbah rahman" w:date="2021-02-19T23:16:00Z"/>
                    <w:rFonts w:ascii="Times New Roman" w:hAnsi="Times New Roman" w:cs="Times New Roman"/>
                    <w:bCs/>
                    <w:color w:val="000000"/>
                  </w:rPr>
                </w:rPrChange>
              </w:rPr>
              <w:pPrChange w:id="827" w:author="meshbah rahman" w:date="2021-02-19T23:17:00Z">
                <w:pPr>
                  <w:spacing w:line="480" w:lineRule="auto"/>
                  <w:contextualSpacing/>
                  <w:jc w:val="both"/>
                </w:pPr>
              </w:pPrChange>
            </w:pPr>
            <w:ins w:id="828" w:author="meshbah rahman" w:date="2021-02-19T23:16:00Z">
              <w:r w:rsidRPr="009532FB">
                <w:rPr>
                  <w:rFonts w:asciiTheme="majorBidi" w:hAnsiTheme="majorBidi" w:cstheme="majorBidi"/>
                  <w:bCs/>
                  <w:color w:val="000000"/>
                  <w:sz w:val="18"/>
                  <w:szCs w:val="18"/>
                  <w:rPrChange w:id="829" w:author="meshbah rahman" w:date="2021-02-19T23:17:00Z">
                    <w:rPr>
                      <w:rFonts w:ascii="Times New Roman" w:hAnsi="Times New Roman" w:cs="Times New Roman"/>
                      <w:bCs/>
                      <w:color w:val="000000"/>
                    </w:rPr>
                  </w:rPrChange>
                </w:rPr>
                <w:t>&lt;0.001</w:t>
              </w:r>
            </w:ins>
          </w:p>
        </w:tc>
        <w:tc>
          <w:tcPr>
            <w:tcW w:w="1425" w:type="dxa"/>
            <w:hideMark/>
            <w:tcPrChange w:id="830" w:author="meshbah rahman" w:date="2021-02-19T23:19:00Z">
              <w:tcPr>
                <w:tcW w:w="1425" w:type="dxa"/>
                <w:gridSpan w:val="2"/>
                <w:hideMark/>
              </w:tcPr>
            </w:tcPrChange>
          </w:tcPr>
          <w:p w14:paraId="2A6CB00F" w14:textId="77777777" w:rsidR="009532FB" w:rsidRPr="009532FB" w:rsidRDefault="009532FB">
            <w:pPr>
              <w:contextualSpacing/>
              <w:jc w:val="both"/>
              <w:rPr>
                <w:ins w:id="831" w:author="meshbah rahman" w:date="2021-02-19T23:16:00Z"/>
                <w:rFonts w:asciiTheme="majorBidi" w:hAnsiTheme="majorBidi" w:cstheme="majorBidi"/>
                <w:bCs/>
                <w:color w:val="000000"/>
                <w:sz w:val="18"/>
                <w:szCs w:val="18"/>
                <w:rPrChange w:id="832" w:author="meshbah rahman" w:date="2021-02-19T23:17:00Z">
                  <w:rPr>
                    <w:ins w:id="833" w:author="meshbah rahman" w:date="2021-02-19T23:16:00Z"/>
                    <w:rFonts w:ascii="Times New Roman" w:hAnsi="Times New Roman" w:cs="Times New Roman"/>
                    <w:bCs/>
                    <w:color w:val="000000"/>
                  </w:rPr>
                </w:rPrChange>
              </w:rPr>
              <w:pPrChange w:id="834" w:author="meshbah rahman" w:date="2021-02-19T23:17:00Z">
                <w:pPr>
                  <w:spacing w:line="480" w:lineRule="auto"/>
                  <w:contextualSpacing/>
                  <w:jc w:val="both"/>
                </w:pPr>
              </w:pPrChange>
            </w:pPr>
            <w:ins w:id="835" w:author="meshbah rahman" w:date="2021-02-19T23:16:00Z">
              <w:r w:rsidRPr="009532FB">
                <w:rPr>
                  <w:rFonts w:asciiTheme="majorBidi" w:hAnsiTheme="majorBidi" w:cstheme="majorBidi"/>
                  <w:bCs/>
                  <w:color w:val="000000"/>
                  <w:sz w:val="18"/>
                  <w:szCs w:val="18"/>
                  <w:rPrChange w:id="836" w:author="meshbah rahman" w:date="2021-02-19T23:17:00Z">
                    <w:rPr>
                      <w:rFonts w:ascii="Times New Roman" w:hAnsi="Times New Roman" w:cs="Times New Roman"/>
                      <w:bCs/>
                      <w:color w:val="000000"/>
                    </w:rPr>
                  </w:rPrChange>
                </w:rPr>
                <w:t>552 (67.8)</w:t>
              </w:r>
            </w:ins>
          </w:p>
        </w:tc>
        <w:tc>
          <w:tcPr>
            <w:tcW w:w="1389" w:type="dxa"/>
            <w:hideMark/>
            <w:tcPrChange w:id="837" w:author="meshbah rahman" w:date="2021-02-19T23:19:00Z">
              <w:tcPr>
                <w:tcW w:w="1389" w:type="dxa"/>
                <w:hideMark/>
              </w:tcPr>
            </w:tcPrChange>
          </w:tcPr>
          <w:p w14:paraId="26AAF4FC" w14:textId="77777777" w:rsidR="009532FB" w:rsidRPr="009532FB" w:rsidRDefault="009532FB">
            <w:pPr>
              <w:contextualSpacing/>
              <w:jc w:val="both"/>
              <w:rPr>
                <w:ins w:id="838" w:author="meshbah rahman" w:date="2021-02-19T23:16:00Z"/>
                <w:rFonts w:asciiTheme="majorBidi" w:hAnsiTheme="majorBidi" w:cstheme="majorBidi"/>
                <w:bCs/>
                <w:color w:val="000000"/>
                <w:sz w:val="18"/>
                <w:szCs w:val="18"/>
                <w:rPrChange w:id="839" w:author="meshbah rahman" w:date="2021-02-19T23:17:00Z">
                  <w:rPr>
                    <w:ins w:id="840" w:author="meshbah rahman" w:date="2021-02-19T23:16:00Z"/>
                    <w:rFonts w:ascii="Times New Roman" w:hAnsi="Times New Roman" w:cs="Times New Roman"/>
                    <w:bCs/>
                    <w:color w:val="000000"/>
                  </w:rPr>
                </w:rPrChange>
              </w:rPr>
              <w:pPrChange w:id="841" w:author="meshbah rahman" w:date="2021-02-19T23:17:00Z">
                <w:pPr>
                  <w:spacing w:line="480" w:lineRule="auto"/>
                  <w:contextualSpacing/>
                  <w:jc w:val="both"/>
                </w:pPr>
              </w:pPrChange>
            </w:pPr>
            <w:ins w:id="842" w:author="meshbah rahman" w:date="2021-02-19T23:16:00Z">
              <w:r w:rsidRPr="009532FB">
                <w:rPr>
                  <w:rFonts w:asciiTheme="majorBidi" w:hAnsiTheme="majorBidi" w:cstheme="majorBidi"/>
                  <w:bCs/>
                  <w:color w:val="000000"/>
                  <w:sz w:val="18"/>
                  <w:szCs w:val="18"/>
                  <w:rPrChange w:id="843" w:author="meshbah rahman" w:date="2021-02-19T23:17:00Z">
                    <w:rPr>
                      <w:rFonts w:ascii="Times New Roman" w:hAnsi="Times New Roman" w:cs="Times New Roman"/>
                      <w:bCs/>
                      <w:color w:val="000000"/>
                    </w:rPr>
                  </w:rPrChange>
                </w:rPr>
                <w:t>269 (32.20)</w:t>
              </w:r>
            </w:ins>
          </w:p>
        </w:tc>
        <w:tc>
          <w:tcPr>
            <w:tcW w:w="802" w:type="dxa"/>
            <w:vMerge w:val="restart"/>
            <w:hideMark/>
            <w:tcPrChange w:id="844" w:author="meshbah rahman" w:date="2021-02-19T23:19:00Z">
              <w:tcPr>
                <w:tcW w:w="802" w:type="dxa"/>
                <w:gridSpan w:val="2"/>
                <w:vMerge w:val="restart"/>
                <w:hideMark/>
              </w:tcPr>
            </w:tcPrChange>
          </w:tcPr>
          <w:p w14:paraId="0785309B" w14:textId="77777777" w:rsidR="009532FB" w:rsidRPr="009532FB" w:rsidRDefault="009532FB">
            <w:pPr>
              <w:contextualSpacing/>
              <w:jc w:val="both"/>
              <w:rPr>
                <w:ins w:id="845" w:author="meshbah rahman" w:date="2021-02-19T23:16:00Z"/>
                <w:rFonts w:asciiTheme="majorBidi" w:hAnsiTheme="majorBidi" w:cstheme="majorBidi"/>
                <w:bCs/>
                <w:color w:val="000000"/>
                <w:sz w:val="18"/>
                <w:szCs w:val="18"/>
                <w:rPrChange w:id="846" w:author="meshbah rahman" w:date="2021-02-19T23:17:00Z">
                  <w:rPr>
                    <w:ins w:id="847" w:author="meshbah rahman" w:date="2021-02-19T23:16:00Z"/>
                    <w:rFonts w:ascii="Times New Roman" w:hAnsi="Times New Roman" w:cs="Times New Roman"/>
                    <w:bCs/>
                    <w:color w:val="000000"/>
                  </w:rPr>
                </w:rPrChange>
              </w:rPr>
              <w:pPrChange w:id="848" w:author="meshbah rahman" w:date="2021-02-19T23:17:00Z">
                <w:pPr>
                  <w:spacing w:line="480" w:lineRule="auto"/>
                  <w:contextualSpacing/>
                  <w:jc w:val="both"/>
                </w:pPr>
              </w:pPrChange>
            </w:pPr>
            <w:ins w:id="849" w:author="meshbah rahman" w:date="2021-02-19T23:16:00Z">
              <w:r w:rsidRPr="009532FB">
                <w:rPr>
                  <w:rFonts w:asciiTheme="majorBidi" w:hAnsiTheme="majorBidi" w:cstheme="majorBidi"/>
                  <w:bCs/>
                  <w:color w:val="000000"/>
                  <w:sz w:val="18"/>
                  <w:szCs w:val="18"/>
                  <w:rPrChange w:id="850" w:author="meshbah rahman" w:date="2021-02-19T23:17:00Z">
                    <w:rPr>
                      <w:rFonts w:ascii="Times New Roman" w:hAnsi="Times New Roman" w:cs="Times New Roman"/>
                      <w:bCs/>
                      <w:color w:val="000000"/>
                    </w:rPr>
                  </w:rPrChange>
                </w:rPr>
                <w:t>&lt;0.001</w:t>
              </w:r>
            </w:ins>
          </w:p>
        </w:tc>
      </w:tr>
      <w:tr w:rsidR="009532FB" w:rsidRPr="009532FB" w14:paraId="7D301F98" w14:textId="77777777" w:rsidTr="009532FB">
        <w:tblPrEx>
          <w:tblPrExChange w:id="851" w:author="meshbah rahman" w:date="2021-02-19T23:19:00Z">
            <w:tblPrEx>
              <w:tblW w:w="9603" w:type="dxa"/>
              <w:tblLayout w:type="fixed"/>
            </w:tblPrEx>
          </w:tblPrExChange>
        </w:tblPrEx>
        <w:trPr>
          <w:trHeight w:val="225"/>
          <w:ins w:id="852" w:author="meshbah rahman" w:date="2021-02-19T23:16:00Z"/>
          <w:trPrChange w:id="853" w:author="meshbah rahman" w:date="2021-02-19T23:19:00Z">
            <w:trPr>
              <w:trHeight w:val="225"/>
            </w:trPr>
          </w:trPrChange>
        </w:trPr>
        <w:tc>
          <w:tcPr>
            <w:tcW w:w="2420" w:type="dxa"/>
            <w:hideMark/>
            <w:tcPrChange w:id="854" w:author="meshbah rahman" w:date="2021-02-19T23:19:00Z">
              <w:tcPr>
                <w:tcW w:w="2420" w:type="dxa"/>
                <w:hideMark/>
              </w:tcPr>
            </w:tcPrChange>
          </w:tcPr>
          <w:p w14:paraId="58FB5318" w14:textId="77777777" w:rsidR="009532FB" w:rsidRPr="009532FB" w:rsidRDefault="009532FB">
            <w:pPr>
              <w:contextualSpacing/>
              <w:jc w:val="both"/>
              <w:rPr>
                <w:ins w:id="855" w:author="meshbah rahman" w:date="2021-02-19T23:16:00Z"/>
                <w:rFonts w:asciiTheme="majorBidi" w:hAnsiTheme="majorBidi" w:cstheme="majorBidi"/>
                <w:bCs/>
                <w:color w:val="000000"/>
                <w:sz w:val="18"/>
                <w:szCs w:val="18"/>
                <w:rPrChange w:id="856" w:author="meshbah rahman" w:date="2021-02-19T23:17:00Z">
                  <w:rPr>
                    <w:ins w:id="857" w:author="meshbah rahman" w:date="2021-02-19T23:16:00Z"/>
                    <w:rFonts w:ascii="Times New Roman" w:hAnsi="Times New Roman" w:cs="Times New Roman"/>
                    <w:bCs/>
                    <w:color w:val="000000"/>
                  </w:rPr>
                </w:rPrChange>
              </w:rPr>
              <w:pPrChange w:id="858" w:author="meshbah rahman" w:date="2021-02-19T23:17:00Z">
                <w:pPr>
                  <w:spacing w:line="480" w:lineRule="auto"/>
                  <w:contextualSpacing/>
                  <w:jc w:val="both"/>
                </w:pPr>
              </w:pPrChange>
            </w:pPr>
            <w:proofErr w:type="spellStart"/>
            <w:ins w:id="859" w:author="meshbah rahman" w:date="2021-02-19T23:16:00Z">
              <w:r w:rsidRPr="009532FB">
                <w:rPr>
                  <w:rFonts w:asciiTheme="majorBidi" w:hAnsiTheme="majorBidi" w:cstheme="majorBidi"/>
                  <w:bCs/>
                  <w:color w:val="000000"/>
                  <w:sz w:val="18"/>
                  <w:szCs w:val="18"/>
                  <w:rPrChange w:id="860" w:author="meshbah rahman" w:date="2021-02-19T23:17:00Z">
                    <w:rPr>
                      <w:rFonts w:ascii="Times New Roman" w:hAnsi="Times New Roman" w:cs="Times New Roman"/>
                      <w:bCs/>
                      <w:color w:val="000000"/>
                    </w:rPr>
                  </w:rPrChange>
                </w:rPr>
                <w:t>Chattogram</w:t>
              </w:r>
              <w:proofErr w:type="spellEnd"/>
            </w:ins>
          </w:p>
        </w:tc>
        <w:tc>
          <w:tcPr>
            <w:tcW w:w="1426" w:type="dxa"/>
            <w:hideMark/>
            <w:tcPrChange w:id="861" w:author="meshbah rahman" w:date="2021-02-19T23:19:00Z">
              <w:tcPr>
                <w:tcW w:w="1426" w:type="dxa"/>
                <w:gridSpan w:val="2"/>
                <w:hideMark/>
              </w:tcPr>
            </w:tcPrChange>
          </w:tcPr>
          <w:p w14:paraId="3CAFAD1D" w14:textId="77777777" w:rsidR="009532FB" w:rsidRPr="009532FB" w:rsidRDefault="009532FB">
            <w:pPr>
              <w:contextualSpacing/>
              <w:jc w:val="both"/>
              <w:rPr>
                <w:ins w:id="862" w:author="meshbah rahman" w:date="2021-02-19T23:16:00Z"/>
                <w:rFonts w:asciiTheme="majorBidi" w:hAnsiTheme="majorBidi" w:cstheme="majorBidi"/>
                <w:bCs/>
                <w:color w:val="000000"/>
                <w:sz w:val="18"/>
                <w:szCs w:val="18"/>
                <w:rPrChange w:id="863" w:author="meshbah rahman" w:date="2021-02-19T23:17:00Z">
                  <w:rPr>
                    <w:ins w:id="864" w:author="meshbah rahman" w:date="2021-02-19T23:16:00Z"/>
                    <w:rFonts w:ascii="Times New Roman" w:hAnsi="Times New Roman" w:cs="Times New Roman"/>
                    <w:bCs/>
                    <w:color w:val="000000"/>
                  </w:rPr>
                </w:rPrChange>
              </w:rPr>
              <w:pPrChange w:id="865" w:author="meshbah rahman" w:date="2021-02-19T23:17:00Z">
                <w:pPr>
                  <w:spacing w:line="480" w:lineRule="auto"/>
                  <w:contextualSpacing/>
                  <w:jc w:val="both"/>
                </w:pPr>
              </w:pPrChange>
            </w:pPr>
            <w:ins w:id="866" w:author="meshbah rahman" w:date="2021-02-19T23:16:00Z">
              <w:r w:rsidRPr="009532FB">
                <w:rPr>
                  <w:rFonts w:asciiTheme="majorBidi" w:hAnsiTheme="majorBidi" w:cstheme="majorBidi"/>
                  <w:bCs/>
                  <w:color w:val="000000"/>
                  <w:sz w:val="18"/>
                  <w:szCs w:val="18"/>
                  <w:rPrChange w:id="867" w:author="meshbah rahman" w:date="2021-02-19T23:17:00Z">
                    <w:rPr>
                      <w:rFonts w:ascii="Times New Roman" w:hAnsi="Times New Roman" w:cs="Times New Roman"/>
                      <w:bCs/>
                      <w:color w:val="000000"/>
                    </w:rPr>
                  </w:rPrChange>
                </w:rPr>
                <w:t>940 (55.04)</w:t>
              </w:r>
            </w:ins>
          </w:p>
        </w:tc>
        <w:tc>
          <w:tcPr>
            <w:tcW w:w="1283" w:type="dxa"/>
            <w:hideMark/>
            <w:tcPrChange w:id="868" w:author="meshbah rahman" w:date="2021-02-19T23:19:00Z">
              <w:tcPr>
                <w:tcW w:w="1283" w:type="dxa"/>
                <w:hideMark/>
              </w:tcPr>
            </w:tcPrChange>
          </w:tcPr>
          <w:p w14:paraId="3A9112DE" w14:textId="77777777" w:rsidR="009532FB" w:rsidRPr="009532FB" w:rsidRDefault="009532FB">
            <w:pPr>
              <w:contextualSpacing/>
              <w:jc w:val="both"/>
              <w:rPr>
                <w:ins w:id="869" w:author="meshbah rahman" w:date="2021-02-19T23:16:00Z"/>
                <w:rFonts w:asciiTheme="majorBidi" w:hAnsiTheme="majorBidi" w:cstheme="majorBidi"/>
                <w:bCs/>
                <w:color w:val="000000"/>
                <w:sz w:val="18"/>
                <w:szCs w:val="18"/>
                <w:rPrChange w:id="870" w:author="meshbah rahman" w:date="2021-02-19T23:17:00Z">
                  <w:rPr>
                    <w:ins w:id="871" w:author="meshbah rahman" w:date="2021-02-19T23:16:00Z"/>
                    <w:rFonts w:ascii="Times New Roman" w:hAnsi="Times New Roman" w:cs="Times New Roman"/>
                    <w:bCs/>
                    <w:color w:val="000000"/>
                  </w:rPr>
                </w:rPrChange>
              </w:rPr>
              <w:pPrChange w:id="872" w:author="meshbah rahman" w:date="2021-02-19T23:17:00Z">
                <w:pPr>
                  <w:spacing w:line="480" w:lineRule="auto"/>
                  <w:contextualSpacing/>
                  <w:jc w:val="both"/>
                </w:pPr>
              </w:pPrChange>
            </w:pPr>
            <w:ins w:id="873" w:author="meshbah rahman" w:date="2021-02-19T23:16:00Z">
              <w:r w:rsidRPr="009532FB">
                <w:rPr>
                  <w:rFonts w:asciiTheme="majorBidi" w:hAnsiTheme="majorBidi" w:cstheme="majorBidi"/>
                  <w:bCs/>
                  <w:color w:val="000000"/>
                  <w:sz w:val="18"/>
                  <w:szCs w:val="18"/>
                  <w:rPrChange w:id="874" w:author="meshbah rahman" w:date="2021-02-19T23:17:00Z">
                    <w:rPr>
                      <w:rFonts w:ascii="Times New Roman" w:hAnsi="Times New Roman" w:cs="Times New Roman"/>
                      <w:bCs/>
                      <w:color w:val="000000"/>
                    </w:rPr>
                  </w:rPrChange>
                </w:rPr>
                <w:t>682 (44.96)</w:t>
              </w:r>
            </w:ins>
          </w:p>
        </w:tc>
        <w:tc>
          <w:tcPr>
            <w:tcW w:w="856" w:type="dxa"/>
            <w:vMerge/>
            <w:hideMark/>
            <w:tcPrChange w:id="875" w:author="meshbah rahman" w:date="2021-02-19T23:19:00Z">
              <w:tcPr>
                <w:tcW w:w="856" w:type="dxa"/>
                <w:vMerge/>
                <w:hideMark/>
              </w:tcPr>
            </w:tcPrChange>
          </w:tcPr>
          <w:p w14:paraId="6A8DA69D" w14:textId="77777777" w:rsidR="009532FB" w:rsidRPr="009532FB" w:rsidRDefault="009532FB">
            <w:pPr>
              <w:contextualSpacing/>
              <w:jc w:val="both"/>
              <w:rPr>
                <w:ins w:id="876" w:author="meshbah rahman" w:date="2021-02-19T23:16:00Z"/>
                <w:rFonts w:asciiTheme="majorBidi" w:hAnsiTheme="majorBidi" w:cstheme="majorBidi"/>
                <w:bCs/>
                <w:color w:val="000000"/>
                <w:sz w:val="18"/>
                <w:szCs w:val="18"/>
                <w:rPrChange w:id="877" w:author="meshbah rahman" w:date="2021-02-19T23:17:00Z">
                  <w:rPr>
                    <w:ins w:id="878" w:author="meshbah rahman" w:date="2021-02-19T23:16:00Z"/>
                    <w:rFonts w:ascii="Times New Roman" w:hAnsi="Times New Roman" w:cs="Times New Roman"/>
                    <w:bCs/>
                    <w:color w:val="000000"/>
                  </w:rPr>
                </w:rPrChange>
              </w:rPr>
              <w:pPrChange w:id="879" w:author="meshbah rahman" w:date="2021-02-19T23:17:00Z">
                <w:pPr>
                  <w:spacing w:line="480" w:lineRule="auto"/>
                  <w:contextualSpacing/>
                  <w:jc w:val="both"/>
                </w:pPr>
              </w:pPrChange>
            </w:pPr>
          </w:p>
        </w:tc>
        <w:tc>
          <w:tcPr>
            <w:tcW w:w="1425" w:type="dxa"/>
            <w:hideMark/>
            <w:tcPrChange w:id="880" w:author="meshbah rahman" w:date="2021-02-19T23:19:00Z">
              <w:tcPr>
                <w:tcW w:w="1425" w:type="dxa"/>
                <w:gridSpan w:val="2"/>
                <w:hideMark/>
              </w:tcPr>
            </w:tcPrChange>
          </w:tcPr>
          <w:p w14:paraId="573DB850" w14:textId="77777777" w:rsidR="009532FB" w:rsidRPr="009532FB" w:rsidRDefault="009532FB">
            <w:pPr>
              <w:contextualSpacing/>
              <w:jc w:val="both"/>
              <w:rPr>
                <w:ins w:id="881" w:author="meshbah rahman" w:date="2021-02-19T23:16:00Z"/>
                <w:rFonts w:asciiTheme="majorBidi" w:hAnsiTheme="majorBidi" w:cstheme="majorBidi"/>
                <w:bCs/>
                <w:color w:val="000000"/>
                <w:sz w:val="18"/>
                <w:szCs w:val="18"/>
                <w:rPrChange w:id="882" w:author="meshbah rahman" w:date="2021-02-19T23:17:00Z">
                  <w:rPr>
                    <w:ins w:id="883" w:author="meshbah rahman" w:date="2021-02-19T23:16:00Z"/>
                    <w:rFonts w:ascii="Times New Roman" w:hAnsi="Times New Roman" w:cs="Times New Roman"/>
                    <w:bCs/>
                    <w:color w:val="000000"/>
                  </w:rPr>
                </w:rPrChange>
              </w:rPr>
              <w:pPrChange w:id="884" w:author="meshbah rahman" w:date="2021-02-19T23:17:00Z">
                <w:pPr>
                  <w:spacing w:line="480" w:lineRule="auto"/>
                  <w:contextualSpacing/>
                  <w:jc w:val="both"/>
                </w:pPr>
              </w:pPrChange>
            </w:pPr>
            <w:ins w:id="885" w:author="meshbah rahman" w:date="2021-02-19T23:16:00Z">
              <w:r w:rsidRPr="009532FB">
                <w:rPr>
                  <w:rFonts w:asciiTheme="majorBidi" w:hAnsiTheme="majorBidi" w:cstheme="majorBidi"/>
                  <w:bCs/>
                  <w:color w:val="000000"/>
                  <w:sz w:val="18"/>
                  <w:szCs w:val="18"/>
                  <w:rPrChange w:id="886" w:author="meshbah rahman" w:date="2021-02-19T23:17:00Z">
                    <w:rPr>
                      <w:rFonts w:ascii="Times New Roman" w:hAnsi="Times New Roman" w:cs="Times New Roman"/>
                      <w:bCs/>
                      <w:color w:val="000000"/>
                    </w:rPr>
                  </w:rPrChange>
                </w:rPr>
                <w:t>1479 (78.26)</w:t>
              </w:r>
            </w:ins>
          </w:p>
        </w:tc>
        <w:tc>
          <w:tcPr>
            <w:tcW w:w="1389" w:type="dxa"/>
            <w:hideMark/>
            <w:tcPrChange w:id="887" w:author="meshbah rahman" w:date="2021-02-19T23:19:00Z">
              <w:tcPr>
                <w:tcW w:w="1389" w:type="dxa"/>
                <w:hideMark/>
              </w:tcPr>
            </w:tcPrChange>
          </w:tcPr>
          <w:p w14:paraId="75D4C8C0" w14:textId="77777777" w:rsidR="009532FB" w:rsidRPr="009532FB" w:rsidRDefault="009532FB">
            <w:pPr>
              <w:contextualSpacing/>
              <w:jc w:val="both"/>
              <w:rPr>
                <w:ins w:id="888" w:author="meshbah rahman" w:date="2021-02-19T23:16:00Z"/>
                <w:rFonts w:asciiTheme="majorBidi" w:hAnsiTheme="majorBidi" w:cstheme="majorBidi"/>
                <w:bCs/>
                <w:color w:val="000000"/>
                <w:sz w:val="18"/>
                <w:szCs w:val="18"/>
                <w:rPrChange w:id="889" w:author="meshbah rahman" w:date="2021-02-19T23:17:00Z">
                  <w:rPr>
                    <w:ins w:id="890" w:author="meshbah rahman" w:date="2021-02-19T23:16:00Z"/>
                    <w:rFonts w:ascii="Times New Roman" w:hAnsi="Times New Roman" w:cs="Times New Roman"/>
                    <w:bCs/>
                    <w:color w:val="000000"/>
                  </w:rPr>
                </w:rPrChange>
              </w:rPr>
              <w:pPrChange w:id="891" w:author="meshbah rahman" w:date="2021-02-19T23:17:00Z">
                <w:pPr>
                  <w:spacing w:line="480" w:lineRule="auto"/>
                  <w:contextualSpacing/>
                  <w:jc w:val="both"/>
                </w:pPr>
              </w:pPrChange>
            </w:pPr>
            <w:ins w:id="892" w:author="meshbah rahman" w:date="2021-02-19T23:16:00Z">
              <w:r w:rsidRPr="009532FB">
                <w:rPr>
                  <w:rFonts w:asciiTheme="majorBidi" w:hAnsiTheme="majorBidi" w:cstheme="majorBidi"/>
                  <w:bCs/>
                  <w:color w:val="000000"/>
                  <w:sz w:val="18"/>
                  <w:szCs w:val="18"/>
                  <w:rPrChange w:id="893" w:author="meshbah rahman" w:date="2021-02-19T23:17:00Z">
                    <w:rPr>
                      <w:rFonts w:ascii="Times New Roman" w:hAnsi="Times New Roman" w:cs="Times New Roman"/>
                      <w:bCs/>
                      <w:color w:val="000000"/>
                    </w:rPr>
                  </w:rPrChange>
                </w:rPr>
                <w:t>470 (21.74)</w:t>
              </w:r>
            </w:ins>
          </w:p>
        </w:tc>
        <w:tc>
          <w:tcPr>
            <w:tcW w:w="802" w:type="dxa"/>
            <w:vMerge/>
            <w:hideMark/>
            <w:tcPrChange w:id="894" w:author="meshbah rahman" w:date="2021-02-19T23:19:00Z">
              <w:tcPr>
                <w:tcW w:w="802" w:type="dxa"/>
                <w:gridSpan w:val="2"/>
                <w:vMerge/>
                <w:hideMark/>
              </w:tcPr>
            </w:tcPrChange>
          </w:tcPr>
          <w:p w14:paraId="7F2658F8" w14:textId="77777777" w:rsidR="009532FB" w:rsidRPr="009532FB" w:rsidRDefault="009532FB">
            <w:pPr>
              <w:contextualSpacing/>
              <w:jc w:val="both"/>
              <w:rPr>
                <w:ins w:id="895" w:author="meshbah rahman" w:date="2021-02-19T23:16:00Z"/>
                <w:rFonts w:asciiTheme="majorBidi" w:hAnsiTheme="majorBidi" w:cstheme="majorBidi"/>
                <w:bCs/>
                <w:color w:val="000000"/>
                <w:sz w:val="18"/>
                <w:szCs w:val="18"/>
                <w:rPrChange w:id="896" w:author="meshbah rahman" w:date="2021-02-19T23:17:00Z">
                  <w:rPr>
                    <w:ins w:id="897" w:author="meshbah rahman" w:date="2021-02-19T23:16:00Z"/>
                    <w:rFonts w:ascii="Times New Roman" w:hAnsi="Times New Roman" w:cs="Times New Roman"/>
                    <w:bCs/>
                    <w:color w:val="000000"/>
                  </w:rPr>
                </w:rPrChange>
              </w:rPr>
              <w:pPrChange w:id="898" w:author="meshbah rahman" w:date="2021-02-19T23:17:00Z">
                <w:pPr>
                  <w:spacing w:line="480" w:lineRule="auto"/>
                  <w:contextualSpacing/>
                  <w:jc w:val="both"/>
                </w:pPr>
              </w:pPrChange>
            </w:pPr>
          </w:p>
        </w:tc>
      </w:tr>
      <w:tr w:rsidR="009532FB" w:rsidRPr="009532FB" w14:paraId="3FC09294" w14:textId="77777777" w:rsidTr="009532FB">
        <w:tblPrEx>
          <w:tblPrExChange w:id="899" w:author="meshbah rahman" w:date="2021-02-19T23:19:00Z">
            <w:tblPrEx>
              <w:tblW w:w="9603" w:type="dxa"/>
              <w:tblLayout w:type="fixed"/>
            </w:tblPrEx>
          </w:tblPrExChange>
        </w:tblPrEx>
        <w:trPr>
          <w:trHeight w:val="225"/>
          <w:ins w:id="900" w:author="meshbah rahman" w:date="2021-02-19T23:16:00Z"/>
          <w:trPrChange w:id="901" w:author="meshbah rahman" w:date="2021-02-19T23:19:00Z">
            <w:trPr>
              <w:trHeight w:val="225"/>
            </w:trPr>
          </w:trPrChange>
        </w:trPr>
        <w:tc>
          <w:tcPr>
            <w:tcW w:w="2420" w:type="dxa"/>
            <w:hideMark/>
            <w:tcPrChange w:id="902" w:author="meshbah rahman" w:date="2021-02-19T23:19:00Z">
              <w:tcPr>
                <w:tcW w:w="2420" w:type="dxa"/>
                <w:hideMark/>
              </w:tcPr>
            </w:tcPrChange>
          </w:tcPr>
          <w:p w14:paraId="3A391403" w14:textId="77777777" w:rsidR="009532FB" w:rsidRPr="009532FB" w:rsidRDefault="009532FB">
            <w:pPr>
              <w:contextualSpacing/>
              <w:jc w:val="both"/>
              <w:rPr>
                <w:ins w:id="903" w:author="meshbah rahman" w:date="2021-02-19T23:16:00Z"/>
                <w:rFonts w:asciiTheme="majorBidi" w:hAnsiTheme="majorBidi" w:cstheme="majorBidi"/>
                <w:bCs/>
                <w:color w:val="000000"/>
                <w:sz w:val="18"/>
                <w:szCs w:val="18"/>
                <w:rPrChange w:id="904" w:author="meshbah rahman" w:date="2021-02-19T23:17:00Z">
                  <w:rPr>
                    <w:ins w:id="905" w:author="meshbah rahman" w:date="2021-02-19T23:16:00Z"/>
                    <w:rFonts w:ascii="Times New Roman" w:hAnsi="Times New Roman" w:cs="Times New Roman"/>
                    <w:bCs/>
                    <w:color w:val="000000"/>
                  </w:rPr>
                </w:rPrChange>
              </w:rPr>
              <w:pPrChange w:id="906" w:author="meshbah rahman" w:date="2021-02-19T23:17:00Z">
                <w:pPr>
                  <w:spacing w:line="480" w:lineRule="auto"/>
                  <w:contextualSpacing/>
                  <w:jc w:val="both"/>
                </w:pPr>
              </w:pPrChange>
            </w:pPr>
            <w:ins w:id="907" w:author="meshbah rahman" w:date="2021-02-19T23:16:00Z">
              <w:r w:rsidRPr="009532FB">
                <w:rPr>
                  <w:rFonts w:asciiTheme="majorBidi" w:hAnsiTheme="majorBidi" w:cstheme="majorBidi"/>
                  <w:bCs/>
                  <w:color w:val="000000"/>
                  <w:sz w:val="18"/>
                  <w:szCs w:val="18"/>
                  <w:rPrChange w:id="908" w:author="meshbah rahman" w:date="2021-02-19T23:17:00Z">
                    <w:rPr>
                      <w:rFonts w:ascii="Times New Roman" w:hAnsi="Times New Roman" w:cs="Times New Roman"/>
                      <w:bCs/>
                      <w:color w:val="000000"/>
                    </w:rPr>
                  </w:rPrChange>
                </w:rPr>
                <w:t>Dhaka</w:t>
              </w:r>
            </w:ins>
          </w:p>
        </w:tc>
        <w:tc>
          <w:tcPr>
            <w:tcW w:w="1426" w:type="dxa"/>
            <w:hideMark/>
            <w:tcPrChange w:id="909" w:author="meshbah rahman" w:date="2021-02-19T23:19:00Z">
              <w:tcPr>
                <w:tcW w:w="1426" w:type="dxa"/>
                <w:gridSpan w:val="2"/>
                <w:hideMark/>
              </w:tcPr>
            </w:tcPrChange>
          </w:tcPr>
          <w:p w14:paraId="3AC1926E" w14:textId="77777777" w:rsidR="009532FB" w:rsidRPr="009532FB" w:rsidRDefault="009532FB">
            <w:pPr>
              <w:contextualSpacing/>
              <w:jc w:val="both"/>
              <w:rPr>
                <w:ins w:id="910" w:author="meshbah rahman" w:date="2021-02-19T23:16:00Z"/>
                <w:rFonts w:asciiTheme="majorBidi" w:hAnsiTheme="majorBidi" w:cstheme="majorBidi"/>
                <w:bCs/>
                <w:color w:val="000000"/>
                <w:sz w:val="18"/>
                <w:szCs w:val="18"/>
                <w:rPrChange w:id="911" w:author="meshbah rahman" w:date="2021-02-19T23:17:00Z">
                  <w:rPr>
                    <w:ins w:id="912" w:author="meshbah rahman" w:date="2021-02-19T23:16:00Z"/>
                    <w:rFonts w:ascii="Times New Roman" w:hAnsi="Times New Roman" w:cs="Times New Roman"/>
                    <w:bCs/>
                    <w:color w:val="000000"/>
                  </w:rPr>
                </w:rPrChange>
              </w:rPr>
              <w:pPrChange w:id="913" w:author="meshbah rahman" w:date="2021-02-19T23:17:00Z">
                <w:pPr>
                  <w:spacing w:line="480" w:lineRule="auto"/>
                  <w:contextualSpacing/>
                  <w:jc w:val="both"/>
                </w:pPr>
              </w:pPrChange>
            </w:pPr>
            <w:ins w:id="914" w:author="meshbah rahman" w:date="2021-02-19T23:16:00Z">
              <w:r w:rsidRPr="009532FB">
                <w:rPr>
                  <w:rFonts w:asciiTheme="majorBidi" w:hAnsiTheme="majorBidi" w:cstheme="majorBidi"/>
                  <w:bCs/>
                  <w:color w:val="000000"/>
                  <w:sz w:val="18"/>
                  <w:szCs w:val="18"/>
                  <w:rPrChange w:id="915" w:author="meshbah rahman" w:date="2021-02-19T23:17:00Z">
                    <w:rPr>
                      <w:rFonts w:ascii="Times New Roman" w:hAnsi="Times New Roman" w:cs="Times New Roman"/>
                      <w:bCs/>
                      <w:color w:val="000000"/>
                    </w:rPr>
                  </w:rPrChange>
                </w:rPr>
                <w:t>1286 (67.45)</w:t>
              </w:r>
            </w:ins>
          </w:p>
        </w:tc>
        <w:tc>
          <w:tcPr>
            <w:tcW w:w="1283" w:type="dxa"/>
            <w:hideMark/>
            <w:tcPrChange w:id="916" w:author="meshbah rahman" w:date="2021-02-19T23:19:00Z">
              <w:tcPr>
                <w:tcW w:w="1283" w:type="dxa"/>
                <w:hideMark/>
              </w:tcPr>
            </w:tcPrChange>
          </w:tcPr>
          <w:p w14:paraId="2F1B498C" w14:textId="77777777" w:rsidR="009532FB" w:rsidRPr="009532FB" w:rsidRDefault="009532FB">
            <w:pPr>
              <w:contextualSpacing/>
              <w:jc w:val="both"/>
              <w:rPr>
                <w:ins w:id="917" w:author="meshbah rahman" w:date="2021-02-19T23:16:00Z"/>
                <w:rFonts w:asciiTheme="majorBidi" w:hAnsiTheme="majorBidi" w:cstheme="majorBidi"/>
                <w:bCs/>
                <w:color w:val="000000"/>
                <w:sz w:val="18"/>
                <w:szCs w:val="18"/>
                <w:rPrChange w:id="918" w:author="meshbah rahman" w:date="2021-02-19T23:17:00Z">
                  <w:rPr>
                    <w:ins w:id="919" w:author="meshbah rahman" w:date="2021-02-19T23:16:00Z"/>
                    <w:rFonts w:ascii="Times New Roman" w:hAnsi="Times New Roman" w:cs="Times New Roman"/>
                    <w:bCs/>
                    <w:color w:val="000000"/>
                  </w:rPr>
                </w:rPrChange>
              </w:rPr>
              <w:pPrChange w:id="920" w:author="meshbah rahman" w:date="2021-02-19T23:17:00Z">
                <w:pPr>
                  <w:spacing w:line="480" w:lineRule="auto"/>
                  <w:contextualSpacing/>
                  <w:jc w:val="both"/>
                </w:pPr>
              </w:pPrChange>
            </w:pPr>
            <w:ins w:id="921" w:author="meshbah rahman" w:date="2021-02-19T23:16:00Z">
              <w:r w:rsidRPr="009532FB">
                <w:rPr>
                  <w:rFonts w:asciiTheme="majorBidi" w:hAnsiTheme="majorBidi" w:cstheme="majorBidi"/>
                  <w:bCs/>
                  <w:color w:val="000000"/>
                  <w:sz w:val="18"/>
                  <w:szCs w:val="18"/>
                  <w:rPrChange w:id="922" w:author="meshbah rahman" w:date="2021-02-19T23:17:00Z">
                    <w:rPr>
                      <w:rFonts w:ascii="Times New Roman" w:hAnsi="Times New Roman" w:cs="Times New Roman"/>
                      <w:bCs/>
                      <w:color w:val="000000"/>
                    </w:rPr>
                  </w:rPrChange>
                </w:rPr>
                <w:t>674 (32.55)</w:t>
              </w:r>
            </w:ins>
          </w:p>
        </w:tc>
        <w:tc>
          <w:tcPr>
            <w:tcW w:w="856" w:type="dxa"/>
            <w:vMerge/>
            <w:hideMark/>
            <w:tcPrChange w:id="923" w:author="meshbah rahman" w:date="2021-02-19T23:19:00Z">
              <w:tcPr>
                <w:tcW w:w="856" w:type="dxa"/>
                <w:vMerge/>
                <w:hideMark/>
              </w:tcPr>
            </w:tcPrChange>
          </w:tcPr>
          <w:p w14:paraId="44E1538E" w14:textId="77777777" w:rsidR="009532FB" w:rsidRPr="009532FB" w:rsidRDefault="009532FB">
            <w:pPr>
              <w:contextualSpacing/>
              <w:jc w:val="both"/>
              <w:rPr>
                <w:ins w:id="924" w:author="meshbah rahman" w:date="2021-02-19T23:16:00Z"/>
                <w:rFonts w:asciiTheme="majorBidi" w:hAnsiTheme="majorBidi" w:cstheme="majorBidi"/>
                <w:bCs/>
                <w:color w:val="000000"/>
                <w:sz w:val="18"/>
                <w:szCs w:val="18"/>
                <w:rPrChange w:id="925" w:author="meshbah rahman" w:date="2021-02-19T23:17:00Z">
                  <w:rPr>
                    <w:ins w:id="926" w:author="meshbah rahman" w:date="2021-02-19T23:16:00Z"/>
                    <w:rFonts w:ascii="Times New Roman" w:hAnsi="Times New Roman" w:cs="Times New Roman"/>
                    <w:bCs/>
                    <w:color w:val="000000"/>
                  </w:rPr>
                </w:rPrChange>
              </w:rPr>
              <w:pPrChange w:id="927" w:author="meshbah rahman" w:date="2021-02-19T23:17:00Z">
                <w:pPr>
                  <w:spacing w:line="480" w:lineRule="auto"/>
                  <w:contextualSpacing/>
                  <w:jc w:val="both"/>
                </w:pPr>
              </w:pPrChange>
            </w:pPr>
          </w:p>
        </w:tc>
        <w:tc>
          <w:tcPr>
            <w:tcW w:w="1425" w:type="dxa"/>
            <w:hideMark/>
            <w:tcPrChange w:id="928" w:author="meshbah rahman" w:date="2021-02-19T23:19:00Z">
              <w:tcPr>
                <w:tcW w:w="1425" w:type="dxa"/>
                <w:gridSpan w:val="2"/>
                <w:hideMark/>
              </w:tcPr>
            </w:tcPrChange>
          </w:tcPr>
          <w:p w14:paraId="134F444F" w14:textId="77777777" w:rsidR="009532FB" w:rsidRPr="009532FB" w:rsidRDefault="009532FB">
            <w:pPr>
              <w:contextualSpacing/>
              <w:jc w:val="both"/>
              <w:rPr>
                <w:ins w:id="929" w:author="meshbah rahman" w:date="2021-02-19T23:16:00Z"/>
                <w:rFonts w:asciiTheme="majorBidi" w:hAnsiTheme="majorBidi" w:cstheme="majorBidi"/>
                <w:bCs/>
                <w:color w:val="000000"/>
                <w:sz w:val="18"/>
                <w:szCs w:val="18"/>
                <w:rPrChange w:id="930" w:author="meshbah rahman" w:date="2021-02-19T23:17:00Z">
                  <w:rPr>
                    <w:ins w:id="931" w:author="meshbah rahman" w:date="2021-02-19T23:16:00Z"/>
                    <w:rFonts w:ascii="Times New Roman" w:hAnsi="Times New Roman" w:cs="Times New Roman"/>
                    <w:bCs/>
                    <w:color w:val="000000"/>
                  </w:rPr>
                </w:rPrChange>
              </w:rPr>
              <w:pPrChange w:id="932" w:author="meshbah rahman" w:date="2021-02-19T23:17:00Z">
                <w:pPr>
                  <w:spacing w:line="480" w:lineRule="auto"/>
                  <w:contextualSpacing/>
                  <w:jc w:val="both"/>
                </w:pPr>
              </w:pPrChange>
            </w:pPr>
            <w:ins w:id="933" w:author="meshbah rahman" w:date="2021-02-19T23:16:00Z">
              <w:r w:rsidRPr="009532FB">
                <w:rPr>
                  <w:rFonts w:asciiTheme="majorBidi" w:hAnsiTheme="majorBidi" w:cstheme="majorBidi"/>
                  <w:bCs/>
                  <w:color w:val="000000"/>
                  <w:sz w:val="18"/>
                  <w:szCs w:val="18"/>
                  <w:rPrChange w:id="934" w:author="meshbah rahman" w:date="2021-02-19T23:17:00Z">
                    <w:rPr>
                      <w:rFonts w:ascii="Times New Roman" w:hAnsi="Times New Roman" w:cs="Times New Roman"/>
                      <w:bCs/>
                      <w:color w:val="000000"/>
                    </w:rPr>
                  </w:rPrChange>
                </w:rPr>
                <w:t>1453 (81.85)</w:t>
              </w:r>
            </w:ins>
          </w:p>
        </w:tc>
        <w:tc>
          <w:tcPr>
            <w:tcW w:w="1389" w:type="dxa"/>
            <w:hideMark/>
            <w:tcPrChange w:id="935" w:author="meshbah rahman" w:date="2021-02-19T23:19:00Z">
              <w:tcPr>
                <w:tcW w:w="1389" w:type="dxa"/>
                <w:hideMark/>
              </w:tcPr>
            </w:tcPrChange>
          </w:tcPr>
          <w:p w14:paraId="62FC3661" w14:textId="77777777" w:rsidR="009532FB" w:rsidRPr="009532FB" w:rsidRDefault="009532FB">
            <w:pPr>
              <w:contextualSpacing/>
              <w:jc w:val="both"/>
              <w:rPr>
                <w:ins w:id="936" w:author="meshbah rahman" w:date="2021-02-19T23:16:00Z"/>
                <w:rFonts w:asciiTheme="majorBidi" w:hAnsiTheme="majorBidi" w:cstheme="majorBidi"/>
                <w:bCs/>
                <w:color w:val="000000"/>
                <w:sz w:val="18"/>
                <w:szCs w:val="18"/>
                <w:rPrChange w:id="937" w:author="meshbah rahman" w:date="2021-02-19T23:17:00Z">
                  <w:rPr>
                    <w:ins w:id="938" w:author="meshbah rahman" w:date="2021-02-19T23:16:00Z"/>
                    <w:rFonts w:ascii="Times New Roman" w:hAnsi="Times New Roman" w:cs="Times New Roman"/>
                    <w:bCs/>
                    <w:color w:val="000000"/>
                  </w:rPr>
                </w:rPrChange>
              </w:rPr>
              <w:pPrChange w:id="939" w:author="meshbah rahman" w:date="2021-02-19T23:17:00Z">
                <w:pPr>
                  <w:spacing w:line="480" w:lineRule="auto"/>
                  <w:contextualSpacing/>
                  <w:jc w:val="both"/>
                </w:pPr>
              </w:pPrChange>
            </w:pPr>
            <w:ins w:id="940" w:author="meshbah rahman" w:date="2021-02-19T23:16:00Z">
              <w:r w:rsidRPr="009532FB">
                <w:rPr>
                  <w:rFonts w:asciiTheme="majorBidi" w:hAnsiTheme="majorBidi" w:cstheme="majorBidi"/>
                  <w:bCs/>
                  <w:color w:val="000000"/>
                  <w:sz w:val="18"/>
                  <w:szCs w:val="18"/>
                  <w:rPrChange w:id="941" w:author="meshbah rahman" w:date="2021-02-19T23:17:00Z">
                    <w:rPr>
                      <w:rFonts w:ascii="Times New Roman" w:hAnsi="Times New Roman" w:cs="Times New Roman"/>
                      <w:bCs/>
                      <w:color w:val="000000"/>
                    </w:rPr>
                  </w:rPrChange>
                </w:rPr>
                <w:t>343 (18.15)</w:t>
              </w:r>
            </w:ins>
          </w:p>
        </w:tc>
        <w:tc>
          <w:tcPr>
            <w:tcW w:w="802" w:type="dxa"/>
            <w:vMerge/>
            <w:hideMark/>
            <w:tcPrChange w:id="942" w:author="meshbah rahman" w:date="2021-02-19T23:19:00Z">
              <w:tcPr>
                <w:tcW w:w="802" w:type="dxa"/>
                <w:gridSpan w:val="2"/>
                <w:vMerge/>
                <w:hideMark/>
              </w:tcPr>
            </w:tcPrChange>
          </w:tcPr>
          <w:p w14:paraId="00BF2379" w14:textId="77777777" w:rsidR="009532FB" w:rsidRPr="009532FB" w:rsidRDefault="009532FB">
            <w:pPr>
              <w:contextualSpacing/>
              <w:jc w:val="both"/>
              <w:rPr>
                <w:ins w:id="943" w:author="meshbah rahman" w:date="2021-02-19T23:16:00Z"/>
                <w:rFonts w:asciiTheme="majorBidi" w:hAnsiTheme="majorBidi" w:cstheme="majorBidi"/>
                <w:bCs/>
                <w:color w:val="000000"/>
                <w:sz w:val="18"/>
                <w:szCs w:val="18"/>
                <w:rPrChange w:id="944" w:author="meshbah rahman" w:date="2021-02-19T23:17:00Z">
                  <w:rPr>
                    <w:ins w:id="945" w:author="meshbah rahman" w:date="2021-02-19T23:16:00Z"/>
                    <w:rFonts w:ascii="Times New Roman" w:hAnsi="Times New Roman" w:cs="Times New Roman"/>
                    <w:bCs/>
                    <w:color w:val="000000"/>
                  </w:rPr>
                </w:rPrChange>
              </w:rPr>
              <w:pPrChange w:id="946" w:author="meshbah rahman" w:date="2021-02-19T23:17:00Z">
                <w:pPr>
                  <w:spacing w:line="480" w:lineRule="auto"/>
                  <w:contextualSpacing/>
                  <w:jc w:val="both"/>
                </w:pPr>
              </w:pPrChange>
            </w:pPr>
          </w:p>
        </w:tc>
      </w:tr>
      <w:tr w:rsidR="009532FB" w:rsidRPr="009532FB" w14:paraId="1D60314A" w14:textId="77777777" w:rsidTr="009532FB">
        <w:tblPrEx>
          <w:tblPrExChange w:id="947" w:author="meshbah rahman" w:date="2021-02-19T23:19:00Z">
            <w:tblPrEx>
              <w:tblW w:w="9603" w:type="dxa"/>
              <w:tblLayout w:type="fixed"/>
            </w:tblPrEx>
          </w:tblPrExChange>
        </w:tblPrEx>
        <w:trPr>
          <w:trHeight w:val="143"/>
          <w:ins w:id="948" w:author="meshbah rahman" w:date="2021-02-19T23:16:00Z"/>
          <w:trPrChange w:id="949" w:author="meshbah rahman" w:date="2021-02-19T23:19:00Z">
            <w:trPr>
              <w:trHeight w:val="143"/>
            </w:trPr>
          </w:trPrChange>
        </w:trPr>
        <w:tc>
          <w:tcPr>
            <w:tcW w:w="2420" w:type="dxa"/>
            <w:hideMark/>
            <w:tcPrChange w:id="950" w:author="meshbah rahman" w:date="2021-02-19T23:19:00Z">
              <w:tcPr>
                <w:tcW w:w="2420" w:type="dxa"/>
                <w:hideMark/>
              </w:tcPr>
            </w:tcPrChange>
          </w:tcPr>
          <w:p w14:paraId="59C40564" w14:textId="77777777" w:rsidR="009532FB" w:rsidRPr="009532FB" w:rsidRDefault="009532FB">
            <w:pPr>
              <w:contextualSpacing/>
              <w:jc w:val="both"/>
              <w:rPr>
                <w:ins w:id="951" w:author="meshbah rahman" w:date="2021-02-19T23:16:00Z"/>
                <w:rFonts w:asciiTheme="majorBidi" w:hAnsiTheme="majorBidi" w:cstheme="majorBidi"/>
                <w:bCs/>
                <w:color w:val="000000"/>
                <w:sz w:val="18"/>
                <w:szCs w:val="18"/>
                <w:rPrChange w:id="952" w:author="meshbah rahman" w:date="2021-02-19T23:17:00Z">
                  <w:rPr>
                    <w:ins w:id="953" w:author="meshbah rahman" w:date="2021-02-19T23:16:00Z"/>
                    <w:rFonts w:ascii="Times New Roman" w:hAnsi="Times New Roman" w:cs="Times New Roman"/>
                    <w:bCs/>
                    <w:color w:val="000000"/>
                  </w:rPr>
                </w:rPrChange>
              </w:rPr>
              <w:pPrChange w:id="954" w:author="meshbah rahman" w:date="2021-02-19T23:17:00Z">
                <w:pPr>
                  <w:spacing w:line="480" w:lineRule="auto"/>
                  <w:contextualSpacing/>
                  <w:jc w:val="both"/>
                </w:pPr>
              </w:pPrChange>
            </w:pPr>
            <w:ins w:id="955" w:author="meshbah rahman" w:date="2021-02-19T23:16:00Z">
              <w:r w:rsidRPr="009532FB">
                <w:rPr>
                  <w:rFonts w:asciiTheme="majorBidi" w:hAnsiTheme="majorBidi" w:cstheme="majorBidi"/>
                  <w:bCs/>
                  <w:color w:val="000000"/>
                  <w:sz w:val="18"/>
                  <w:szCs w:val="18"/>
                  <w:rPrChange w:id="956" w:author="meshbah rahman" w:date="2021-02-19T23:17:00Z">
                    <w:rPr>
                      <w:rFonts w:ascii="Times New Roman" w:hAnsi="Times New Roman" w:cs="Times New Roman"/>
                      <w:bCs/>
                      <w:color w:val="000000"/>
                    </w:rPr>
                  </w:rPrChange>
                </w:rPr>
                <w:t>Khulna</w:t>
              </w:r>
            </w:ins>
          </w:p>
        </w:tc>
        <w:tc>
          <w:tcPr>
            <w:tcW w:w="1426" w:type="dxa"/>
            <w:hideMark/>
            <w:tcPrChange w:id="957" w:author="meshbah rahman" w:date="2021-02-19T23:19:00Z">
              <w:tcPr>
                <w:tcW w:w="1426" w:type="dxa"/>
                <w:gridSpan w:val="2"/>
                <w:hideMark/>
              </w:tcPr>
            </w:tcPrChange>
          </w:tcPr>
          <w:p w14:paraId="500FB986" w14:textId="77777777" w:rsidR="009532FB" w:rsidRPr="009532FB" w:rsidRDefault="009532FB">
            <w:pPr>
              <w:contextualSpacing/>
              <w:jc w:val="both"/>
              <w:rPr>
                <w:ins w:id="958" w:author="meshbah rahman" w:date="2021-02-19T23:16:00Z"/>
                <w:rFonts w:asciiTheme="majorBidi" w:hAnsiTheme="majorBidi" w:cstheme="majorBidi"/>
                <w:bCs/>
                <w:color w:val="000000"/>
                <w:sz w:val="18"/>
                <w:szCs w:val="18"/>
                <w:rPrChange w:id="959" w:author="meshbah rahman" w:date="2021-02-19T23:17:00Z">
                  <w:rPr>
                    <w:ins w:id="960" w:author="meshbah rahman" w:date="2021-02-19T23:16:00Z"/>
                    <w:rFonts w:ascii="Times New Roman" w:hAnsi="Times New Roman" w:cs="Times New Roman"/>
                    <w:bCs/>
                    <w:color w:val="000000"/>
                  </w:rPr>
                </w:rPrChange>
              </w:rPr>
              <w:pPrChange w:id="961" w:author="meshbah rahman" w:date="2021-02-19T23:17:00Z">
                <w:pPr>
                  <w:spacing w:line="480" w:lineRule="auto"/>
                  <w:contextualSpacing/>
                  <w:jc w:val="both"/>
                </w:pPr>
              </w:pPrChange>
            </w:pPr>
            <w:ins w:id="962" w:author="meshbah rahman" w:date="2021-02-19T23:16:00Z">
              <w:r w:rsidRPr="009532FB">
                <w:rPr>
                  <w:rFonts w:asciiTheme="majorBidi" w:hAnsiTheme="majorBidi" w:cstheme="majorBidi"/>
                  <w:bCs/>
                  <w:color w:val="000000"/>
                  <w:sz w:val="18"/>
                  <w:szCs w:val="18"/>
                  <w:rPrChange w:id="963" w:author="meshbah rahman" w:date="2021-02-19T23:17:00Z">
                    <w:rPr>
                      <w:rFonts w:ascii="Times New Roman" w:hAnsi="Times New Roman" w:cs="Times New Roman"/>
                      <w:bCs/>
                      <w:color w:val="000000"/>
                    </w:rPr>
                  </w:rPrChange>
                </w:rPr>
                <w:t>740 (71.70)</w:t>
              </w:r>
            </w:ins>
          </w:p>
        </w:tc>
        <w:tc>
          <w:tcPr>
            <w:tcW w:w="1283" w:type="dxa"/>
            <w:hideMark/>
            <w:tcPrChange w:id="964" w:author="meshbah rahman" w:date="2021-02-19T23:19:00Z">
              <w:tcPr>
                <w:tcW w:w="1283" w:type="dxa"/>
                <w:hideMark/>
              </w:tcPr>
            </w:tcPrChange>
          </w:tcPr>
          <w:p w14:paraId="064D2E9D" w14:textId="77777777" w:rsidR="009532FB" w:rsidRPr="009532FB" w:rsidRDefault="009532FB">
            <w:pPr>
              <w:contextualSpacing/>
              <w:jc w:val="both"/>
              <w:rPr>
                <w:ins w:id="965" w:author="meshbah rahman" w:date="2021-02-19T23:16:00Z"/>
                <w:rFonts w:asciiTheme="majorBidi" w:hAnsiTheme="majorBidi" w:cstheme="majorBidi"/>
                <w:bCs/>
                <w:color w:val="000000"/>
                <w:sz w:val="18"/>
                <w:szCs w:val="18"/>
                <w:rPrChange w:id="966" w:author="meshbah rahman" w:date="2021-02-19T23:17:00Z">
                  <w:rPr>
                    <w:ins w:id="967" w:author="meshbah rahman" w:date="2021-02-19T23:16:00Z"/>
                    <w:rFonts w:ascii="Times New Roman" w:hAnsi="Times New Roman" w:cs="Times New Roman"/>
                    <w:bCs/>
                    <w:color w:val="000000"/>
                  </w:rPr>
                </w:rPrChange>
              </w:rPr>
              <w:pPrChange w:id="968" w:author="meshbah rahman" w:date="2021-02-19T23:17:00Z">
                <w:pPr>
                  <w:spacing w:line="480" w:lineRule="auto"/>
                  <w:contextualSpacing/>
                  <w:jc w:val="both"/>
                </w:pPr>
              </w:pPrChange>
            </w:pPr>
            <w:ins w:id="969" w:author="meshbah rahman" w:date="2021-02-19T23:16:00Z">
              <w:r w:rsidRPr="009532FB">
                <w:rPr>
                  <w:rFonts w:asciiTheme="majorBidi" w:hAnsiTheme="majorBidi" w:cstheme="majorBidi"/>
                  <w:bCs/>
                  <w:color w:val="000000"/>
                  <w:sz w:val="18"/>
                  <w:szCs w:val="18"/>
                  <w:rPrChange w:id="970" w:author="meshbah rahman" w:date="2021-02-19T23:17:00Z">
                    <w:rPr>
                      <w:rFonts w:ascii="Times New Roman" w:hAnsi="Times New Roman" w:cs="Times New Roman"/>
                      <w:bCs/>
                      <w:color w:val="000000"/>
                    </w:rPr>
                  </w:rPrChange>
                </w:rPr>
                <w:t>326 (28.30)</w:t>
              </w:r>
            </w:ins>
          </w:p>
        </w:tc>
        <w:tc>
          <w:tcPr>
            <w:tcW w:w="856" w:type="dxa"/>
            <w:vMerge/>
            <w:hideMark/>
            <w:tcPrChange w:id="971" w:author="meshbah rahman" w:date="2021-02-19T23:19:00Z">
              <w:tcPr>
                <w:tcW w:w="856" w:type="dxa"/>
                <w:vMerge/>
                <w:hideMark/>
              </w:tcPr>
            </w:tcPrChange>
          </w:tcPr>
          <w:p w14:paraId="5A01E3D9" w14:textId="77777777" w:rsidR="009532FB" w:rsidRPr="009532FB" w:rsidRDefault="009532FB">
            <w:pPr>
              <w:contextualSpacing/>
              <w:jc w:val="both"/>
              <w:rPr>
                <w:ins w:id="972" w:author="meshbah rahman" w:date="2021-02-19T23:16:00Z"/>
                <w:rFonts w:asciiTheme="majorBidi" w:hAnsiTheme="majorBidi" w:cstheme="majorBidi"/>
                <w:bCs/>
                <w:color w:val="000000"/>
                <w:sz w:val="18"/>
                <w:szCs w:val="18"/>
                <w:rPrChange w:id="973" w:author="meshbah rahman" w:date="2021-02-19T23:17:00Z">
                  <w:rPr>
                    <w:ins w:id="974" w:author="meshbah rahman" w:date="2021-02-19T23:16:00Z"/>
                    <w:rFonts w:ascii="Times New Roman" w:hAnsi="Times New Roman" w:cs="Times New Roman"/>
                    <w:bCs/>
                    <w:color w:val="000000"/>
                  </w:rPr>
                </w:rPrChange>
              </w:rPr>
              <w:pPrChange w:id="975" w:author="meshbah rahman" w:date="2021-02-19T23:17:00Z">
                <w:pPr>
                  <w:spacing w:line="480" w:lineRule="auto"/>
                  <w:contextualSpacing/>
                  <w:jc w:val="both"/>
                </w:pPr>
              </w:pPrChange>
            </w:pPr>
          </w:p>
        </w:tc>
        <w:tc>
          <w:tcPr>
            <w:tcW w:w="1425" w:type="dxa"/>
            <w:hideMark/>
            <w:tcPrChange w:id="976" w:author="meshbah rahman" w:date="2021-02-19T23:19:00Z">
              <w:tcPr>
                <w:tcW w:w="1425" w:type="dxa"/>
                <w:gridSpan w:val="2"/>
                <w:hideMark/>
              </w:tcPr>
            </w:tcPrChange>
          </w:tcPr>
          <w:p w14:paraId="158ED91F" w14:textId="77777777" w:rsidR="009532FB" w:rsidRPr="009532FB" w:rsidRDefault="009532FB">
            <w:pPr>
              <w:contextualSpacing/>
              <w:jc w:val="both"/>
              <w:rPr>
                <w:ins w:id="977" w:author="meshbah rahman" w:date="2021-02-19T23:16:00Z"/>
                <w:rFonts w:asciiTheme="majorBidi" w:hAnsiTheme="majorBidi" w:cstheme="majorBidi"/>
                <w:bCs/>
                <w:color w:val="000000"/>
                <w:sz w:val="18"/>
                <w:szCs w:val="18"/>
                <w:rPrChange w:id="978" w:author="meshbah rahman" w:date="2021-02-19T23:17:00Z">
                  <w:rPr>
                    <w:ins w:id="979" w:author="meshbah rahman" w:date="2021-02-19T23:16:00Z"/>
                    <w:rFonts w:ascii="Times New Roman" w:hAnsi="Times New Roman" w:cs="Times New Roman"/>
                    <w:bCs/>
                    <w:color w:val="000000"/>
                  </w:rPr>
                </w:rPrChange>
              </w:rPr>
              <w:pPrChange w:id="980" w:author="meshbah rahman" w:date="2021-02-19T23:17:00Z">
                <w:pPr>
                  <w:spacing w:line="480" w:lineRule="auto"/>
                  <w:contextualSpacing/>
                  <w:jc w:val="both"/>
                </w:pPr>
              </w:pPrChange>
            </w:pPr>
            <w:ins w:id="981" w:author="meshbah rahman" w:date="2021-02-19T23:16:00Z">
              <w:r w:rsidRPr="009532FB">
                <w:rPr>
                  <w:rFonts w:asciiTheme="majorBidi" w:hAnsiTheme="majorBidi" w:cstheme="majorBidi"/>
                  <w:bCs/>
                  <w:color w:val="000000"/>
                  <w:sz w:val="18"/>
                  <w:szCs w:val="18"/>
                  <w:rPrChange w:id="982" w:author="meshbah rahman" w:date="2021-02-19T23:17:00Z">
                    <w:rPr>
                      <w:rFonts w:ascii="Times New Roman" w:hAnsi="Times New Roman" w:cs="Times New Roman"/>
                      <w:bCs/>
                      <w:color w:val="000000"/>
                    </w:rPr>
                  </w:rPrChange>
                </w:rPr>
                <w:t>895 (73.07)</w:t>
              </w:r>
            </w:ins>
          </w:p>
        </w:tc>
        <w:tc>
          <w:tcPr>
            <w:tcW w:w="1389" w:type="dxa"/>
            <w:hideMark/>
            <w:tcPrChange w:id="983" w:author="meshbah rahman" w:date="2021-02-19T23:19:00Z">
              <w:tcPr>
                <w:tcW w:w="1389" w:type="dxa"/>
                <w:hideMark/>
              </w:tcPr>
            </w:tcPrChange>
          </w:tcPr>
          <w:p w14:paraId="242C3336" w14:textId="77777777" w:rsidR="009532FB" w:rsidRPr="009532FB" w:rsidRDefault="009532FB">
            <w:pPr>
              <w:contextualSpacing/>
              <w:jc w:val="both"/>
              <w:rPr>
                <w:ins w:id="984" w:author="meshbah rahman" w:date="2021-02-19T23:16:00Z"/>
                <w:rFonts w:asciiTheme="majorBidi" w:hAnsiTheme="majorBidi" w:cstheme="majorBidi"/>
                <w:bCs/>
                <w:color w:val="000000"/>
                <w:sz w:val="18"/>
                <w:szCs w:val="18"/>
                <w:rPrChange w:id="985" w:author="meshbah rahman" w:date="2021-02-19T23:17:00Z">
                  <w:rPr>
                    <w:ins w:id="986" w:author="meshbah rahman" w:date="2021-02-19T23:16:00Z"/>
                    <w:rFonts w:ascii="Times New Roman" w:hAnsi="Times New Roman" w:cs="Times New Roman"/>
                    <w:bCs/>
                    <w:color w:val="000000"/>
                  </w:rPr>
                </w:rPrChange>
              </w:rPr>
              <w:pPrChange w:id="987" w:author="meshbah rahman" w:date="2021-02-19T23:17:00Z">
                <w:pPr>
                  <w:spacing w:line="480" w:lineRule="auto"/>
                  <w:contextualSpacing/>
                  <w:jc w:val="both"/>
                </w:pPr>
              </w:pPrChange>
            </w:pPr>
            <w:ins w:id="988" w:author="meshbah rahman" w:date="2021-02-19T23:16:00Z">
              <w:r w:rsidRPr="009532FB">
                <w:rPr>
                  <w:rFonts w:asciiTheme="majorBidi" w:hAnsiTheme="majorBidi" w:cstheme="majorBidi"/>
                  <w:bCs/>
                  <w:color w:val="000000"/>
                  <w:sz w:val="18"/>
                  <w:szCs w:val="18"/>
                  <w:rPrChange w:id="989" w:author="meshbah rahman" w:date="2021-02-19T23:17:00Z">
                    <w:rPr>
                      <w:rFonts w:ascii="Times New Roman" w:hAnsi="Times New Roman" w:cs="Times New Roman"/>
                      <w:bCs/>
                      <w:color w:val="000000"/>
                    </w:rPr>
                  </w:rPrChange>
                </w:rPr>
                <w:t>409 (26.93)</w:t>
              </w:r>
            </w:ins>
          </w:p>
        </w:tc>
        <w:tc>
          <w:tcPr>
            <w:tcW w:w="802" w:type="dxa"/>
            <w:vMerge/>
            <w:hideMark/>
            <w:tcPrChange w:id="990" w:author="meshbah rahman" w:date="2021-02-19T23:19:00Z">
              <w:tcPr>
                <w:tcW w:w="802" w:type="dxa"/>
                <w:gridSpan w:val="2"/>
                <w:vMerge/>
                <w:hideMark/>
              </w:tcPr>
            </w:tcPrChange>
          </w:tcPr>
          <w:p w14:paraId="4EB553E4" w14:textId="77777777" w:rsidR="009532FB" w:rsidRPr="009532FB" w:rsidRDefault="009532FB">
            <w:pPr>
              <w:contextualSpacing/>
              <w:jc w:val="both"/>
              <w:rPr>
                <w:ins w:id="991" w:author="meshbah rahman" w:date="2021-02-19T23:16:00Z"/>
                <w:rFonts w:asciiTheme="majorBidi" w:hAnsiTheme="majorBidi" w:cstheme="majorBidi"/>
                <w:bCs/>
                <w:color w:val="000000"/>
                <w:sz w:val="18"/>
                <w:szCs w:val="18"/>
                <w:rPrChange w:id="992" w:author="meshbah rahman" w:date="2021-02-19T23:17:00Z">
                  <w:rPr>
                    <w:ins w:id="993" w:author="meshbah rahman" w:date="2021-02-19T23:16:00Z"/>
                    <w:rFonts w:ascii="Times New Roman" w:hAnsi="Times New Roman" w:cs="Times New Roman"/>
                    <w:bCs/>
                    <w:color w:val="000000"/>
                  </w:rPr>
                </w:rPrChange>
              </w:rPr>
              <w:pPrChange w:id="994" w:author="meshbah rahman" w:date="2021-02-19T23:17:00Z">
                <w:pPr>
                  <w:spacing w:line="480" w:lineRule="auto"/>
                  <w:contextualSpacing/>
                  <w:jc w:val="both"/>
                </w:pPr>
              </w:pPrChange>
            </w:pPr>
          </w:p>
        </w:tc>
      </w:tr>
      <w:tr w:rsidR="009532FB" w:rsidRPr="009532FB" w14:paraId="1308D5CF" w14:textId="77777777" w:rsidTr="009532FB">
        <w:tblPrEx>
          <w:tblPrExChange w:id="995" w:author="meshbah rahman" w:date="2021-02-19T23:19:00Z">
            <w:tblPrEx>
              <w:tblW w:w="9603" w:type="dxa"/>
              <w:tblLayout w:type="fixed"/>
            </w:tblPrEx>
          </w:tblPrExChange>
        </w:tblPrEx>
        <w:trPr>
          <w:trHeight w:val="225"/>
          <w:ins w:id="996" w:author="meshbah rahman" w:date="2021-02-19T23:16:00Z"/>
          <w:trPrChange w:id="997" w:author="meshbah rahman" w:date="2021-02-19T23:19:00Z">
            <w:trPr>
              <w:trHeight w:val="225"/>
            </w:trPr>
          </w:trPrChange>
        </w:trPr>
        <w:tc>
          <w:tcPr>
            <w:tcW w:w="2420" w:type="dxa"/>
            <w:hideMark/>
            <w:tcPrChange w:id="998" w:author="meshbah rahman" w:date="2021-02-19T23:19:00Z">
              <w:tcPr>
                <w:tcW w:w="2420" w:type="dxa"/>
                <w:hideMark/>
              </w:tcPr>
            </w:tcPrChange>
          </w:tcPr>
          <w:p w14:paraId="0E4FA719" w14:textId="77777777" w:rsidR="009532FB" w:rsidRPr="009532FB" w:rsidRDefault="009532FB">
            <w:pPr>
              <w:contextualSpacing/>
              <w:jc w:val="both"/>
              <w:rPr>
                <w:ins w:id="999" w:author="meshbah rahman" w:date="2021-02-19T23:16:00Z"/>
                <w:rFonts w:asciiTheme="majorBidi" w:hAnsiTheme="majorBidi" w:cstheme="majorBidi"/>
                <w:bCs/>
                <w:color w:val="000000"/>
                <w:sz w:val="18"/>
                <w:szCs w:val="18"/>
                <w:rPrChange w:id="1000" w:author="meshbah rahman" w:date="2021-02-19T23:17:00Z">
                  <w:rPr>
                    <w:ins w:id="1001" w:author="meshbah rahman" w:date="2021-02-19T23:16:00Z"/>
                    <w:rFonts w:ascii="Times New Roman" w:hAnsi="Times New Roman" w:cs="Times New Roman"/>
                    <w:bCs/>
                    <w:color w:val="000000"/>
                  </w:rPr>
                </w:rPrChange>
              </w:rPr>
              <w:pPrChange w:id="1002" w:author="meshbah rahman" w:date="2021-02-19T23:17:00Z">
                <w:pPr>
                  <w:spacing w:line="480" w:lineRule="auto"/>
                  <w:contextualSpacing/>
                  <w:jc w:val="both"/>
                </w:pPr>
              </w:pPrChange>
            </w:pPr>
            <w:proofErr w:type="spellStart"/>
            <w:ins w:id="1003" w:author="meshbah rahman" w:date="2021-02-19T23:16:00Z">
              <w:r w:rsidRPr="009532FB">
                <w:rPr>
                  <w:rFonts w:asciiTheme="majorBidi" w:hAnsiTheme="majorBidi" w:cstheme="majorBidi"/>
                  <w:bCs/>
                  <w:color w:val="000000"/>
                  <w:sz w:val="18"/>
                  <w:szCs w:val="18"/>
                  <w:rPrChange w:id="1004" w:author="meshbah rahman" w:date="2021-02-19T23:17:00Z">
                    <w:rPr>
                      <w:rFonts w:ascii="Times New Roman" w:hAnsi="Times New Roman" w:cs="Times New Roman"/>
                      <w:bCs/>
                      <w:color w:val="000000"/>
                    </w:rPr>
                  </w:rPrChange>
                </w:rPr>
                <w:t>Mymensingh</w:t>
              </w:r>
              <w:proofErr w:type="spellEnd"/>
            </w:ins>
          </w:p>
        </w:tc>
        <w:tc>
          <w:tcPr>
            <w:tcW w:w="1426" w:type="dxa"/>
            <w:hideMark/>
            <w:tcPrChange w:id="1005" w:author="meshbah rahman" w:date="2021-02-19T23:19:00Z">
              <w:tcPr>
                <w:tcW w:w="1426" w:type="dxa"/>
                <w:gridSpan w:val="2"/>
                <w:hideMark/>
              </w:tcPr>
            </w:tcPrChange>
          </w:tcPr>
          <w:p w14:paraId="20CA1AF0" w14:textId="77777777" w:rsidR="009532FB" w:rsidRPr="009532FB" w:rsidRDefault="009532FB">
            <w:pPr>
              <w:contextualSpacing/>
              <w:jc w:val="both"/>
              <w:rPr>
                <w:ins w:id="1006" w:author="meshbah rahman" w:date="2021-02-19T23:16:00Z"/>
                <w:rFonts w:asciiTheme="majorBidi" w:hAnsiTheme="majorBidi" w:cstheme="majorBidi"/>
                <w:bCs/>
                <w:color w:val="000000"/>
                <w:sz w:val="18"/>
                <w:szCs w:val="18"/>
                <w:rPrChange w:id="1007" w:author="meshbah rahman" w:date="2021-02-19T23:17:00Z">
                  <w:rPr>
                    <w:ins w:id="1008" w:author="meshbah rahman" w:date="2021-02-19T23:16:00Z"/>
                    <w:rFonts w:ascii="Times New Roman" w:hAnsi="Times New Roman" w:cs="Times New Roman"/>
                    <w:bCs/>
                    <w:color w:val="000000"/>
                  </w:rPr>
                </w:rPrChange>
              </w:rPr>
              <w:pPrChange w:id="1009" w:author="meshbah rahman" w:date="2021-02-19T23:17:00Z">
                <w:pPr>
                  <w:spacing w:line="480" w:lineRule="auto"/>
                  <w:contextualSpacing/>
                  <w:jc w:val="both"/>
                </w:pPr>
              </w:pPrChange>
            </w:pPr>
            <w:ins w:id="1010" w:author="meshbah rahman" w:date="2021-02-19T23:16:00Z">
              <w:r w:rsidRPr="009532FB">
                <w:rPr>
                  <w:rFonts w:asciiTheme="majorBidi" w:hAnsiTheme="majorBidi" w:cstheme="majorBidi"/>
                  <w:bCs/>
                  <w:color w:val="000000"/>
                  <w:sz w:val="18"/>
                  <w:szCs w:val="18"/>
                  <w:rPrChange w:id="1011" w:author="meshbah rahman" w:date="2021-02-19T23:17:00Z">
                    <w:rPr>
                      <w:rFonts w:ascii="Times New Roman" w:hAnsi="Times New Roman" w:cs="Times New Roman"/>
                      <w:bCs/>
                      <w:color w:val="000000"/>
                    </w:rPr>
                  </w:rPrChange>
                </w:rPr>
                <w:t>-</w:t>
              </w:r>
            </w:ins>
          </w:p>
        </w:tc>
        <w:tc>
          <w:tcPr>
            <w:tcW w:w="1283" w:type="dxa"/>
            <w:hideMark/>
            <w:tcPrChange w:id="1012" w:author="meshbah rahman" w:date="2021-02-19T23:19:00Z">
              <w:tcPr>
                <w:tcW w:w="1283" w:type="dxa"/>
                <w:hideMark/>
              </w:tcPr>
            </w:tcPrChange>
          </w:tcPr>
          <w:p w14:paraId="04782D27" w14:textId="77777777" w:rsidR="009532FB" w:rsidRPr="009532FB" w:rsidRDefault="009532FB">
            <w:pPr>
              <w:contextualSpacing/>
              <w:jc w:val="both"/>
              <w:rPr>
                <w:ins w:id="1013" w:author="meshbah rahman" w:date="2021-02-19T23:16:00Z"/>
                <w:rFonts w:asciiTheme="majorBidi" w:hAnsiTheme="majorBidi" w:cstheme="majorBidi"/>
                <w:bCs/>
                <w:color w:val="000000"/>
                <w:sz w:val="18"/>
                <w:szCs w:val="18"/>
                <w:rPrChange w:id="1014" w:author="meshbah rahman" w:date="2021-02-19T23:17:00Z">
                  <w:rPr>
                    <w:ins w:id="1015" w:author="meshbah rahman" w:date="2021-02-19T23:16:00Z"/>
                    <w:rFonts w:ascii="Times New Roman" w:hAnsi="Times New Roman" w:cs="Times New Roman"/>
                    <w:bCs/>
                    <w:color w:val="000000"/>
                  </w:rPr>
                </w:rPrChange>
              </w:rPr>
              <w:pPrChange w:id="1016" w:author="meshbah rahman" w:date="2021-02-19T23:17:00Z">
                <w:pPr>
                  <w:spacing w:line="480" w:lineRule="auto"/>
                  <w:contextualSpacing/>
                  <w:jc w:val="both"/>
                </w:pPr>
              </w:pPrChange>
            </w:pPr>
            <w:ins w:id="1017" w:author="meshbah rahman" w:date="2021-02-19T23:16:00Z">
              <w:r w:rsidRPr="009532FB">
                <w:rPr>
                  <w:rFonts w:asciiTheme="majorBidi" w:hAnsiTheme="majorBidi" w:cstheme="majorBidi"/>
                  <w:bCs/>
                  <w:color w:val="000000"/>
                  <w:sz w:val="18"/>
                  <w:szCs w:val="18"/>
                  <w:rPrChange w:id="1018" w:author="meshbah rahman" w:date="2021-02-19T23:17:00Z">
                    <w:rPr>
                      <w:rFonts w:ascii="Times New Roman" w:hAnsi="Times New Roman" w:cs="Times New Roman"/>
                      <w:bCs/>
                      <w:color w:val="000000"/>
                    </w:rPr>
                  </w:rPrChange>
                </w:rPr>
                <w:t>-</w:t>
              </w:r>
            </w:ins>
          </w:p>
        </w:tc>
        <w:tc>
          <w:tcPr>
            <w:tcW w:w="856" w:type="dxa"/>
            <w:vMerge/>
            <w:hideMark/>
            <w:tcPrChange w:id="1019" w:author="meshbah rahman" w:date="2021-02-19T23:19:00Z">
              <w:tcPr>
                <w:tcW w:w="856" w:type="dxa"/>
                <w:vMerge/>
                <w:hideMark/>
              </w:tcPr>
            </w:tcPrChange>
          </w:tcPr>
          <w:p w14:paraId="1168DAFB" w14:textId="77777777" w:rsidR="009532FB" w:rsidRPr="009532FB" w:rsidRDefault="009532FB">
            <w:pPr>
              <w:contextualSpacing/>
              <w:jc w:val="both"/>
              <w:rPr>
                <w:ins w:id="1020" w:author="meshbah rahman" w:date="2021-02-19T23:16:00Z"/>
                <w:rFonts w:asciiTheme="majorBidi" w:hAnsiTheme="majorBidi" w:cstheme="majorBidi"/>
                <w:bCs/>
                <w:color w:val="000000"/>
                <w:sz w:val="18"/>
                <w:szCs w:val="18"/>
                <w:rPrChange w:id="1021" w:author="meshbah rahman" w:date="2021-02-19T23:17:00Z">
                  <w:rPr>
                    <w:ins w:id="1022" w:author="meshbah rahman" w:date="2021-02-19T23:16:00Z"/>
                    <w:rFonts w:ascii="Times New Roman" w:hAnsi="Times New Roman" w:cs="Times New Roman"/>
                    <w:bCs/>
                    <w:color w:val="000000"/>
                  </w:rPr>
                </w:rPrChange>
              </w:rPr>
              <w:pPrChange w:id="1023" w:author="meshbah rahman" w:date="2021-02-19T23:17:00Z">
                <w:pPr>
                  <w:spacing w:line="480" w:lineRule="auto"/>
                  <w:contextualSpacing/>
                  <w:jc w:val="both"/>
                </w:pPr>
              </w:pPrChange>
            </w:pPr>
          </w:p>
        </w:tc>
        <w:tc>
          <w:tcPr>
            <w:tcW w:w="1425" w:type="dxa"/>
            <w:hideMark/>
            <w:tcPrChange w:id="1024" w:author="meshbah rahman" w:date="2021-02-19T23:19:00Z">
              <w:tcPr>
                <w:tcW w:w="1425" w:type="dxa"/>
                <w:gridSpan w:val="2"/>
                <w:hideMark/>
              </w:tcPr>
            </w:tcPrChange>
          </w:tcPr>
          <w:p w14:paraId="7EA5904B" w14:textId="77777777" w:rsidR="009532FB" w:rsidRPr="009532FB" w:rsidRDefault="009532FB">
            <w:pPr>
              <w:contextualSpacing/>
              <w:jc w:val="both"/>
              <w:rPr>
                <w:ins w:id="1025" w:author="meshbah rahman" w:date="2021-02-19T23:16:00Z"/>
                <w:rFonts w:asciiTheme="majorBidi" w:hAnsiTheme="majorBidi" w:cstheme="majorBidi"/>
                <w:bCs/>
                <w:color w:val="000000"/>
                <w:sz w:val="18"/>
                <w:szCs w:val="18"/>
                <w:rPrChange w:id="1026" w:author="meshbah rahman" w:date="2021-02-19T23:17:00Z">
                  <w:rPr>
                    <w:ins w:id="1027" w:author="meshbah rahman" w:date="2021-02-19T23:16:00Z"/>
                    <w:rFonts w:ascii="Times New Roman" w:hAnsi="Times New Roman" w:cs="Times New Roman"/>
                    <w:bCs/>
                    <w:color w:val="000000"/>
                  </w:rPr>
                </w:rPrChange>
              </w:rPr>
              <w:pPrChange w:id="1028" w:author="meshbah rahman" w:date="2021-02-19T23:17:00Z">
                <w:pPr>
                  <w:spacing w:line="480" w:lineRule="auto"/>
                  <w:contextualSpacing/>
                  <w:jc w:val="both"/>
                </w:pPr>
              </w:pPrChange>
            </w:pPr>
            <w:ins w:id="1029" w:author="meshbah rahman" w:date="2021-02-19T23:16:00Z">
              <w:r w:rsidRPr="009532FB">
                <w:rPr>
                  <w:rFonts w:asciiTheme="majorBidi" w:hAnsiTheme="majorBidi" w:cstheme="majorBidi"/>
                  <w:bCs/>
                  <w:color w:val="000000"/>
                  <w:sz w:val="18"/>
                  <w:szCs w:val="18"/>
                  <w:rPrChange w:id="1030" w:author="meshbah rahman" w:date="2021-02-19T23:17:00Z">
                    <w:rPr>
                      <w:rFonts w:ascii="Times New Roman" w:hAnsi="Times New Roman" w:cs="Times New Roman"/>
                      <w:bCs/>
                      <w:color w:val="000000"/>
                    </w:rPr>
                  </w:rPrChange>
                </w:rPr>
                <w:t>347 (61.26)</w:t>
              </w:r>
            </w:ins>
          </w:p>
        </w:tc>
        <w:tc>
          <w:tcPr>
            <w:tcW w:w="1389" w:type="dxa"/>
            <w:hideMark/>
            <w:tcPrChange w:id="1031" w:author="meshbah rahman" w:date="2021-02-19T23:19:00Z">
              <w:tcPr>
                <w:tcW w:w="1389" w:type="dxa"/>
                <w:hideMark/>
              </w:tcPr>
            </w:tcPrChange>
          </w:tcPr>
          <w:p w14:paraId="309D8788" w14:textId="77777777" w:rsidR="009532FB" w:rsidRPr="009532FB" w:rsidRDefault="009532FB">
            <w:pPr>
              <w:contextualSpacing/>
              <w:jc w:val="both"/>
              <w:rPr>
                <w:ins w:id="1032" w:author="meshbah rahman" w:date="2021-02-19T23:16:00Z"/>
                <w:rFonts w:asciiTheme="majorBidi" w:hAnsiTheme="majorBidi" w:cstheme="majorBidi"/>
                <w:bCs/>
                <w:color w:val="000000"/>
                <w:sz w:val="18"/>
                <w:szCs w:val="18"/>
                <w:rPrChange w:id="1033" w:author="meshbah rahman" w:date="2021-02-19T23:17:00Z">
                  <w:rPr>
                    <w:ins w:id="1034" w:author="meshbah rahman" w:date="2021-02-19T23:16:00Z"/>
                    <w:rFonts w:ascii="Times New Roman" w:hAnsi="Times New Roman" w:cs="Times New Roman"/>
                    <w:bCs/>
                    <w:color w:val="000000"/>
                  </w:rPr>
                </w:rPrChange>
              </w:rPr>
              <w:pPrChange w:id="1035" w:author="meshbah rahman" w:date="2021-02-19T23:17:00Z">
                <w:pPr>
                  <w:spacing w:line="480" w:lineRule="auto"/>
                  <w:contextualSpacing/>
                  <w:jc w:val="both"/>
                </w:pPr>
              </w:pPrChange>
            </w:pPr>
            <w:ins w:id="1036" w:author="meshbah rahman" w:date="2021-02-19T23:16:00Z">
              <w:r w:rsidRPr="009532FB">
                <w:rPr>
                  <w:rFonts w:asciiTheme="majorBidi" w:hAnsiTheme="majorBidi" w:cstheme="majorBidi"/>
                  <w:bCs/>
                  <w:color w:val="000000"/>
                  <w:sz w:val="18"/>
                  <w:szCs w:val="18"/>
                  <w:rPrChange w:id="1037" w:author="meshbah rahman" w:date="2021-02-19T23:17:00Z">
                    <w:rPr>
                      <w:rFonts w:ascii="Times New Roman" w:hAnsi="Times New Roman" w:cs="Times New Roman"/>
                      <w:bCs/>
                      <w:color w:val="000000"/>
                    </w:rPr>
                  </w:rPrChange>
                </w:rPr>
                <w:t>209 (38.74)</w:t>
              </w:r>
            </w:ins>
          </w:p>
        </w:tc>
        <w:tc>
          <w:tcPr>
            <w:tcW w:w="802" w:type="dxa"/>
            <w:vMerge/>
            <w:hideMark/>
            <w:tcPrChange w:id="1038" w:author="meshbah rahman" w:date="2021-02-19T23:19:00Z">
              <w:tcPr>
                <w:tcW w:w="802" w:type="dxa"/>
                <w:gridSpan w:val="2"/>
                <w:vMerge/>
                <w:hideMark/>
              </w:tcPr>
            </w:tcPrChange>
          </w:tcPr>
          <w:p w14:paraId="266530AB" w14:textId="77777777" w:rsidR="009532FB" w:rsidRPr="009532FB" w:rsidRDefault="009532FB">
            <w:pPr>
              <w:contextualSpacing/>
              <w:jc w:val="both"/>
              <w:rPr>
                <w:ins w:id="1039" w:author="meshbah rahman" w:date="2021-02-19T23:16:00Z"/>
                <w:rFonts w:asciiTheme="majorBidi" w:hAnsiTheme="majorBidi" w:cstheme="majorBidi"/>
                <w:bCs/>
                <w:color w:val="000000"/>
                <w:sz w:val="18"/>
                <w:szCs w:val="18"/>
                <w:rPrChange w:id="1040" w:author="meshbah rahman" w:date="2021-02-19T23:17:00Z">
                  <w:rPr>
                    <w:ins w:id="1041" w:author="meshbah rahman" w:date="2021-02-19T23:16:00Z"/>
                    <w:rFonts w:ascii="Times New Roman" w:hAnsi="Times New Roman" w:cs="Times New Roman"/>
                    <w:bCs/>
                    <w:color w:val="000000"/>
                  </w:rPr>
                </w:rPrChange>
              </w:rPr>
              <w:pPrChange w:id="1042" w:author="meshbah rahman" w:date="2021-02-19T23:17:00Z">
                <w:pPr>
                  <w:spacing w:line="480" w:lineRule="auto"/>
                  <w:contextualSpacing/>
                  <w:jc w:val="both"/>
                </w:pPr>
              </w:pPrChange>
            </w:pPr>
          </w:p>
        </w:tc>
      </w:tr>
      <w:tr w:rsidR="009532FB" w:rsidRPr="009532FB" w14:paraId="72F60084" w14:textId="77777777" w:rsidTr="009532FB">
        <w:tblPrEx>
          <w:tblPrExChange w:id="1043" w:author="meshbah rahman" w:date="2021-02-19T23:19:00Z">
            <w:tblPrEx>
              <w:tblW w:w="9603" w:type="dxa"/>
              <w:tblLayout w:type="fixed"/>
            </w:tblPrEx>
          </w:tblPrExChange>
        </w:tblPrEx>
        <w:trPr>
          <w:trHeight w:val="143"/>
          <w:ins w:id="1044" w:author="meshbah rahman" w:date="2021-02-19T23:16:00Z"/>
          <w:trPrChange w:id="1045" w:author="meshbah rahman" w:date="2021-02-19T23:19:00Z">
            <w:trPr>
              <w:trHeight w:val="143"/>
            </w:trPr>
          </w:trPrChange>
        </w:trPr>
        <w:tc>
          <w:tcPr>
            <w:tcW w:w="2420" w:type="dxa"/>
            <w:hideMark/>
            <w:tcPrChange w:id="1046" w:author="meshbah rahman" w:date="2021-02-19T23:19:00Z">
              <w:tcPr>
                <w:tcW w:w="2420" w:type="dxa"/>
                <w:hideMark/>
              </w:tcPr>
            </w:tcPrChange>
          </w:tcPr>
          <w:p w14:paraId="54FF16D4" w14:textId="77777777" w:rsidR="009532FB" w:rsidRPr="009532FB" w:rsidRDefault="009532FB">
            <w:pPr>
              <w:contextualSpacing/>
              <w:jc w:val="both"/>
              <w:rPr>
                <w:ins w:id="1047" w:author="meshbah rahman" w:date="2021-02-19T23:16:00Z"/>
                <w:rFonts w:asciiTheme="majorBidi" w:hAnsiTheme="majorBidi" w:cstheme="majorBidi"/>
                <w:bCs/>
                <w:color w:val="000000"/>
                <w:sz w:val="18"/>
                <w:szCs w:val="18"/>
                <w:rPrChange w:id="1048" w:author="meshbah rahman" w:date="2021-02-19T23:17:00Z">
                  <w:rPr>
                    <w:ins w:id="1049" w:author="meshbah rahman" w:date="2021-02-19T23:16:00Z"/>
                    <w:rFonts w:ascii="Times New Roman" w:hAnsi="Times New Roman" w:cs="Times New Roman"/>
                    <w:bCs/>
                    <w:color w:val="000000"/>
                  </w:rPr>
                </w:rPrChange>
              </w:rPr>
              <w:pPrChange w:id="1050" w:author="meshbah rahman" w:date="2021-02-19T23:17:00Z">
                <w:pPr>
                  <w:spacing w:line="480" w:lineRule="auto"/>
                  <w:contextualSpacing/>
                  <w:jc w:val="both"/>
                </w:pPr>
              </w:pPrChange>
            </w:pPr>
            <w:ins w:id="1051" w:author="meshbah rahman" w:date="2021-02-19T23:16:00Z">
              <w:r w:rsidRPr="009532FB">
                <w:rPr>
                  <w:rFonts w:asciiTheme="majorBidi" w:hAnsiTheme="majorBidi" w:cstheme="majorBidi"/>
                  <w:bCs/>
                  <w:color w:val="000000"/>
                  <w:sz w:val="18"/>
                  <w:szCs w:val="18"/>
                  <w:rPrChange w:id="1052" w:author="meshbah rahman" w:date="2021-02-19T23:17:00Z">
                    <w:rPr>
                      <w:rFonts w:ascii="Times New Roman" w:hAnsi="Times New Roman" w:cs="Times New Roman"/>
                      <w:bCs/>
                      <w:color w:val="000000"/>
                    </w:rPr>
                  </w:rPrChange>
                </w:rPr>
                <w:t>Rajshahi</w:t>
              </w:r>
            </w:ins>
          </w:p>
        </w:tc>
        <w:tc>
          <w:tcPr>
            <w:tcW w:w="1426" w:type="dxa"/>
            <w:hideMark/>
            <w:tcPrChange w:id="1053" w:author="meshbah rahman" w:date="2021-02-19T23:19:00Z">
              <w:tcPr>
                <w:tcW w:w="1426" w:type="dxa"/>
                <w:gridSpan w:val="2"/>
                <w:hideMark/>
              </w:tcPr>
            </w:tcPrChange>
          </w:tcPr>
          <w:p w14:paraId="591B986F" w14:textId="77777777" w:rsidR="009532FB" w:rsidRPr="009532FB" w:rsidRDefault="009532FB">
            <w:pPr>
              <w:contextualSpacing/>
              <w:jc w:val="both"/>
              <w:rPr>
                <w:ins w:id="1054" w:author="meshbah rahman" w:date="2021-02-19T23:16:00Z"/>
                <w:rFonts w:asciiTheme="majorBidi" w:hAnsiTheme="majorBidi" w:cstheme="majorBidi"/>
                <w:bCs/>
                <w:color w:val="000000"/>
                <w:sz w:val="18"/>
                <w:szCs w:val="18"/>
                <w:rPrChange w:id="1055" w:author="meshbah rahman" w:date="2021-02-19T23:17:00Z">
                  <w:rPr>
                    <w:ins w:id="1056" w:author="meshbah rahman" w:date="2021-02-19T23:16:00Z"/>
                    <w:rFonts w:ascii="Times New Roman" w:hAnsi="Times New Roman" w:cs="Times New Roman"/>
                    <w:bCs/>
                    <w:color w:val="000000"/>
                  </w:rPr>
                </w:rPrChange>
              </w:rPr>
              <w:pPrChange w:id="1057" w:author="meshbah rahman" w:date="2021-02-19T23:17:00Z">
                <w:pPr>
                  <w:spacing w:line="480" w:lineRule="auto"/>
                  <w:contextualSpacing/>
                  <w:jc w:val="both"/>
                </w:pPr>
              </w:pPrChange>
            </w:pPr>
            <w:ins w:id="1058" w:author="meshbah rahman" w:date="2021-02-19T23:16:00Z">
              <w:r w:rsidRPr="009532FB">
                <w:rPr>
                  <w:rFonts w:asciiTheme="majorBidi" w:hAnsiTheme="majorBidi" w:cstheme="majorBidi"/>
                  <w:bCs/>
                  <w:color w:val="000000"/>
                  <w:sz w:val="18"/>
                  <w:szCs w:val="18"/>
                  <w:rPrChange w:id="1059" w:author="meshbah rahman" w:date="2021-02-19T23:17:00Z">
                    <w:rPr>
                      <w:rFonts w:ascii="Times New Roman" w:hAnsi="Times New Roman" w:cs="Times New Roman"/>
                      <w:bCs/>
                      <w:color w:val="000000"/>
                    </w:rPr>
                  </w:rPrChange>
                </w:rPr>
                <w:t>527 (66.76)</w:t>
              </w:r>
            </w:ins>
          </w:p>
        </w:tc>
        <w:tc>
          <w:tcPr>
            <w:tcW w:w="1283" w:type="dxa"/>
            <w:hideMark/>
            <w:tcPrChange w:id="1060" w:author="meshbah rahman" w:date="2021-02-19T23:19:00Z">
              <w:tcPr>
                <w:tcW w:w="1283" w:type="dxa"/>
                <w:hideMark/>
              </w:tcPr>
            </w:tcPrChange>
          </w:tcPr>
          <w:p w14:paraId="12B3B6DD" w14:textId="77777777" w:rsidR="009532FB" w:rsidRPr="009532FB" w:rsidRDefault="009532FB">
            <w:pPr>
              <w:contextualSpacing/>
              <w:jc w:val="both"/>
              <w:rPr>
                <w:ins w:id="1061" w:author="meshbah rahman" w:date="2021-02-19T23:16:00Z"/>
                <w:rFonts w:asciiTheme="majorBidi" w:hAnsiTheme="majorBidi" w:cstheme="majorBidi"/>
                <w:bCs/>
                <w:color w:val="000000"/>
                <w:sz w:val="18"/>
                <w:szCs w:val="18"/>
                <w:rPrChange w:id="1062" w:author="meshbah rahman" w:date="2021-02-19T23:17:00Z">
                  <w:rPr>
                    <w:ins w:id="1063" w:author="meshbah rahman" w:date="2021-02-19T23:16:00Z"/>
                    <w:rFonts w:ascii="Times New Roman" w:hAnsi="Times New Roman" w:cs="Times New Roman"/>
                    <w:bCs/>
                    <w:color w:val="000000"/>
                  </w:rPr>
                </w:rPrChange>
              </w:rPr>
              <w:pPrChange w:id="1064" w:author="meshbah rahman" w:date="2021-02-19T23:17:00Z">
                <w:pPr>
                  <w:spacing w:line="480" w:lineRule="auto"/>
                  <w:contextualSpacing/>
                  <w:jc w:val="both"/>
                </w:pPr>
              </w:pPrChange>
            </w:pPr>
            <w:ins w:id="1065" w:author="meshbah rahman" w:date="2021-02-19T23:16:00Z">
              <w:r w:rsidRPr="009532FB">
                <w:rPr>
                  <w:rFonts w:asciiTheme="majorBidi" w:hAnsiTheme="majorBidi" w:cstheme="majorBidi"/>
                  <w:bCs/>
                  <w:color w:val="000000"/>
                  <w:sz w:val="18"/>
                  <w:szCs w:val="18"/>
                  <w:rPrChange w:id="1066" w:author="meshbah rahman" w:date="2021-02-19T23:17:00Z">
                    <w:rPr>
                      <w:rFonts w:ascii="Times New Roman" w:hAnsi="Times New Roman" w:cs="Times New Roman"/>
                      <w:bCs/>
                      <w:color w:val="000000"/>
                    </w:rPr>
                  </w:rPrChange>
                </w:rPr>
                <w:t>263 (33.24)</w:t>
              </w:r>
            </w:ins>
          </w:p>
        </w:tc>
        <w:tc>
          <w:tcPr>
            <w:tcW w:w="856" w:type="dxa"/>
            <w:vMerge/>
            <w:hideMark/>
            <w:tcPrChange w:id="1067" w:author="meshbah rahman" w:date="2021-02-19T23:19:00Z">
              <w:tcPr>
                <w:tcW w:w="856" w:type="dxa"/>
                <w:vMerge/>
                <w:hideMark/>
              </w:tcPr>
            </w:tcPrChange>
          </w:tcPr>
          <w:p w14:paraId="137AFC47" w14:textId="77777777" w:rsidR="009532FB" w:rsidRPr="009532FB" w:rsidRDefault="009532FB">
            <w:pPr>
              <w:contextualSpacing/>
              <w:jc w:val="both"/>
              <w:rPr>
                <w:ins w:id="1068" w:author="meshbah rahman" w:date="2021-02-19T23:16:00Z"/>
                <w:rFonts w:asciiTheme="majorBidi" w:hAnsiTheme="majorBidi" w:cstheme="majorBidi"/>
                <w:bCs/>
                <w:color w:val="000000"/>
                <w:sz w:val="18"/>
                <w:szCs w:val="18"/>
                <w:rPrChange w:id="1069" w:author="meshbah rahman" w:date="2021-02-19T23:17:00Z">
                  <w:rPr>
                    <w:ins w:id="1070" w:author="meshbah rahman" w:date="2021-02-19T23:16:00Z"/>
                    <w:rFonts w:ascii="Times New Roman" w:hAnsi="Times New Roman" w:cs="Times New Roman"/>
                    <w:bCs/>
                    <w:color w:val="000000"/>
                  </w:rPr>
                </w:rPrChange>
              </w:rPr>
              <w:pPrChange w:id="1071" w:author="meshbah rahman" w:date="2021-02-19T23:17:00Z">
                <w:pPr>
                  <w:spacing w:line="480" w:lineRule="auto"/>
                  <w:contextualSpacing/>
                  <w:jc w:val="both"/>
                </w:pPr>
              </w:pPrChange>
            </w:pPr>
          </w:p>
        </w:tc>
        <w:tc>
          <w:tcPr>
            <w:tcW w:w="1425" w:type="dxa"/>
            <w:hideMark/>
            <w:tcPrChange w:id="1072" w:author="meshbah rahman" w:date="2021-02-19T23:19:00Z">
              <w:tcPr>
                <w:tcW w:w="1425" w:type="dxa"/>
                <w:gridSpan w:val="2"/>
                <w:hideMark/>
              </w:tcPr>
            </w:tcPrChange>
          </w:tcPr>
          <w:p w14:paraId="702CE7E9" w14:textId="77777777" w:rsidR="009532FB" w:rsidRPr="009532FB" w:rsidRDefault="009532FB">
            <w:pPr>
              <w:contextualSpacing/>
              <w:jc w:val="both"/>
              <w:rPr>
                <w:ins w:id="1073" w:author="meshbah rahman" w:date="2021-02-19T23:16:00Z"/>
                <w:rFonts w:asciiTheme="majorBidi" w:hAnsiTheme="majorBidi" w:cstheme="majorBidi"/>
                <w:bCs/>
                <w:color w:val="000000"/>
                <w:sz w:val="18"/>
                <w:szCs w:val="18"/>
                <w:rPrChange w:id="1074" w:author="meshbah rahman" w:date="2021-02-19T23:17:00Z">
                  <w:rPr>
                    <w:ins w:id="1075" w:author="meshbah rahman" w:date="2021-02-19T23:16:00Z"/>
                    <w:rFonts w:ascii="Times New Roman" w:hAnsi="Times New Roman" w:cs="Times New Roman"/>
                    <w:bCs/>
                    <w:color w:val="000000"/>
                  </w:rPr>
                </w:rPrChange>
              </w:rPr>
              <w:pPrChange w:id="1076" w:author="meshbah rahman" w:date="2021-02-19T23:17:00Z">
                <w:pPr>
                  <w:spacing w:line="480" w:lineRule="auto"/>
                  <w:contextualSpacing/>
                  <w:jc w:val="both"/>
                </w:pPr>
              </w:pPrChange>
            </w:pPr>
            <w:ins w:id="1077" w:author="meshbah rahman" w:date="2021-02-19T23:16:00Z">
              <w:r w:rsidRPr="009532FB">
                <w:rPr>
                  <w:rFonts w:asciiTheme="majorBidi" w:hAnsiTheme="majorBidi" w:cstheme="majorBidi"/>
                  <w:bCs/>
                  <w:color w:val="000000"/>
                  <w:sz w:val="18"/>
                  <w:szCs w:val="18"/>
                  <w:rPrChange w:id="1078" w:author="meshbah rahman" w:date="2021-02-19T23:17:00Z">
                    <w:rPr>
                      <w:rFonts w:ascii="Times New Roman" w:hAnsi="Times New Roman" w:cs="Times New Roman"/>
                      <w:bCs/>
                      <w:color w:val="000000"/>
                    </w:rPr>
                  </w:rPrChange>
                </w:rPr>
                <w:t>720 (69.57)</w:t>
              </w:r>
            </w:ins>
          </w:p>
        </w:tc>
        <w:tc>
          <w:tcPr>
            <w:tcW w:w="1389" w:type="dxa"/>
            <w:hideMark/>
            <w:tcPrChange w:id="1079" w:author="meshbah rahman" w:date="2021-02-19T23:19:00Z">
              <w:tcPr>
                <w:tcW w:w="1389" w:type="dxa"/>
                <w:hideMark/>
              </w:tcPr>
            </w:tcPrChange>
          </w:tcPr>
          <w:p w14:paraId="05C9D7B9" w14:textId="77777777" w:rsidR="009532FB" w:rsidRPr="009532FB" w:rsidRDefault="009532FB">
            <w:pPr>
              <w:contextualSpacing/>
              <w:jc w:val="both"/>
              <w:rPr>
                <w:ins w:id="1080" w:author="meshbah rahman" w:date="2021-02-19T23:16:00Z"/>
                <w:rFonts w:asciiTheme="majorBidi" w:hAnsiTheme="majorBidi" w:cstheme="majorBidi"/>
                <w:bCs/>
                <w:color w:val="000000"/>
                <w:sz w:val="18"/>
                <w:szCs w:val="18"/>
                <w:rPrChange w:id="1081" w:author="meshbah rahman" w:date="2021-02-19T23:17:00Z">
                  <w:rPr>
                    <w:ins w:id="1082" w:author="meshbah rahman" w:date="2021-02-19T23:16:00Z"/>
                    <w:rFonts w:ascii="Times New Roman" w:hAnsi="Times New Roman" w:cs="Times New Roman"/>
                    <w:bCs/>
                    <w:color w:val="000000"/>
                  </w:rPr>
                </w:rPrChange>
              </w:rPr>
              <w:pPrChange w:id="1083" w:author="meshbah rahman" w:date="2021-02-19T23:17:00Z">
                <w:pPr>
                  <w:spacing w:line="480" w:lineRule="auto"/>
                  <w:contextualSpacing/>
                  <w:jc w:val="both"/>
                </w:pPr>
              </w:pPrChange>
            </w:pPr>
            <w:ins w:id="1084" w:author="meshbah rahman" w:date="2021-02-19T23:16:00Z">
              <w:r w:rsidRPr="009532FB">
                <w:rPr>
                  <w:rFonts w:asciiTheme="majorBidi" w:hAnsiTheme="majorBidi" w:cstheme="majorBidi"/>
                  <w:bCs/>
                  <w:color w:val="000000"/>
                  <w:sz w:val="18"/>
                  <w:szCs w:val="18"/>
                  <w:rPrChange w:id="1085" w:author="meshbah rahman" w:date="2021-02-19T23:17:00Z">
                    <w:rPr>
                      <w:rFonts w:ascii="Times New Roman" w:hAnsi="Times New Roman" w:cs="Times New Roman"/>
                      <w:bCs/>
                      <w:color w:val="000000"/>
                    </w:rPr>
                  </w:rPrChange>
                </w:rPr>
                <w:t>307 (30.43)</w:t>
              </w:r>
            </w:ins>
          </w:p>
        </w:tc>
        <w:tc>
          <w:tcPr>
            <w:tcW w:w="802" w:type="dxa"/>
            <w:vMerge/>
            <w:hideMark/>
            <w:tcPrChange w:id="1086" w:author="meshbah rahman" w:date="2021-02-19T23:19:00Z">
              <w:tcPr>
                <w:tcW w:w="802" w:type="dxa"/>
                <w:gridSpan w:val="2"/>
                <w:vMerge/>
                <w:hideMark/>
              </w:tcPr>
            </w:tcPrChange>
          </w:tcPr>
          <w:p w14:paraId="2B659446" w14:textId="77777777" w:rsidR="009532FB" w:rsidRPr="009532FB" w:rsidRDefault="009532FB">
            <w:pPr>
              <w:contextualSpacing/>
              <w:jc w:val="both"/>
              <w:rPr>
                <w:ins w:id="1087" w:author="meshbah rahman" w:date="2021-02-19T23:16:00Z"/>
                <w:rFonts w:asciiTheme="majorBidi" w:hAnsiTheme="majorBidi" w:cstheme="majorBidi"/>
                <w:bCs/>
                <w:color w:val="000000"/>
                <w:sz w:val="18"/>
                <w:szCs w:val="18"/>
                <w:rPrChange w:id="1088" w:author="meshbah rahman" w:date="2021-02-19T23:17:00Z">
                  <w:rPr>
                    <w:ins w:id="1089" w:author="meshbah rahman" w:date="2021-02-19T23:16:00Z"/>
                    <w:rFonts w:ascii="Times New Roman" w:hAnsi="Times New Roman" w:cs="Times New Roman"/>
                    <w:bCs/>
                    <w:color w:val="000000"/>
                  </w:rPr>
                </w:rPrChange>
              </w:rPr>
              <w:pPrChange w:id="1090" w:author="meshbah rahman" w:date="2021-02-19T23:17:00Z">
                <w:pPr>
                  <w:spacing w:line="480" w:lineRule="auto"/>
                  <w:contextualSpacing/>
                  <w:jc w:val="both"/>
                </w:pPr>
              </w:pPrChange>
            </w:pPr>
          </w:p>
        </w:tc>
      </w:tr>
      <w:tr w:rsidR="009532FB" w:rsidRPr="009532FB" w14:paraId="3CA5BD5A" w14:textId="77777777" w:rsidTr="009532FB">
        <w:tblPrEx>
          <w:tblPrExChange w:id="1091" w:author="meshbah rahman" w:date="2021-02-19T23:19:00Z">
            <w:tblPrEx>
              <w:tblW w:w="9603" w:type="dxa"/>
              <w:tblLayout w:type="fixed"/>
            </w:tblPrEx>
          </w:tblPrExChange>
        </w:tblPrEx>
        <w:trPr>
          <w:trHeight w:val="143"/>
          <w:ins w:id="1092" w:author="meshbah rahman" w:date="2021-02-19T23:16:00Z"/>
          <w:trPrChange w:id="1093" w:author="meshbah rahman" w:date="2021-02-19T23:19:00Z">
            <w:trPr>
              <w:trHeight w:val="143"/>
            </w:trPr>
          </w:trPrChange>
        </w:trPr>
        <w:tc>
          <w:tcPr>
            <w:tcW w:w="2420" w:type="dxa"/>
            <w:hideMark/>
            <w:tcPrChange w:id="1094" w:author="meshbah rahman" w:date="2021-02-19T23:19:00Z">
              <w:tcPr>
                <w:tcW w:w="2420" w:type="dxa"/>
                <w:hideMark/>
              </w:tcPr>
            </w:tcPrChange>
          </w:tcPr>
          <w:p w14:paraId="627EC5E8" w14:textId="77777777" w:rsidR="009532FB" w:rsidRPr="009532FB" w:rsidRDefault="009532FB">
            <w:pPr>
              <w:contextualSpacing/>
              <w:jc w:val="both"/>
              <w:rPr>
                <w:ins w:id="1095" w:author="meshbah rahman" w:date="2021-02-19T23:16:00Z"/>
                <w:rFonts w:asciiTheme="majorBidi" w:hAnsiTheme="majorBidi" w:cstheme="majorBidi"/>
                <w:bCs/>
                <w:color w:val="000000"/>
                <w:sz w:val="18"/>
                <w:szCs w:val="18"/>
                <w:rPrChange w:id="1096" w:author="meshbah rahman" w:date="2021-02-19T23:17:00Z">
                  <w:rPr>
                    <w:ins w:id="1097" w:author="meshbah rahman" w:date="2021-02-19T23:16:00Z"/>
                    <w:rFonts w:ascii="Times New Roman" w:hAnsi="Times New Roman" w:cs="Times New Roman"/>
                    <w:bCs/>
                    <w:color w:val="000000"/>
                  </w:rPr>
                </w:rPrChange>
              </w:rPr>
              <w:pPrChange w:id="1098" w:author="meshbah rahman" w:date="2021-02-19T23:17:00Z">
                <w:pPr>
                  <w:spacing w:line="480" w:lineRule="auto"/>
                  <w:contextualSpacing/>
                  <w:jc w:val="both"/>
                </w:pPr>
              </w:pPrChange>
            </w:pPr>
            <w:proofErr w:type="spellStart"/>
            <w:ins w:id="1099" w:author="meshbah rahman" w:date="2021-02-19T23:16:00Z">
              <w:r w:rsidRPr="009532FB">
                <w:rPr>
                  <w:rFonts w:asciiTheme="majorBidi" w:hAnsiTheme="majorBidi" w:cstheme="majorBidi"/>
                  <w:bCs/>
                  <w:color w:val="000000"/>
                  <w:sz w:val="18"/>
                  <w:szCs w:val="18"/>
                  <w:rPrChange w:id="1100" w:author="meshbah rahman" w:date="2021-02-19T23:17:00Z">
                    <w:rPr>
                      <w:rFonts w:ascii="Times New Roman" w:hAnsi="Times New Roman" w:cs="Times New Roman"/>
                      <w:bCs/>
                      <w:color w:val="000000"/>
                    </w:rPr>
                  </w:rPrChange>
                </w:rPr>
                <w:t>Rangpur</w:t>
              </w:r>
              <w:proofErr w:type="spellEnd"/>
            </w:ins>
          </w:p>
        </w:tc>
        <w:tc>
          <w:tcPr>
            <w:tcW w:w="1426" w:type="dxa"/>
            <w:hideMark/>
            <w:tcPrChange w:id="1101" w:author="meshbah rahman" w:date="2021-02-19T23:19:00Z">
              <w:tcPr>
                <w:tcW w:w="1426" w:type="dxa"/>
                <w:gridSpan w:val="2"/>
                <w:hideMark/>
              </w:tcPr>
            </w:tcPrChange>
          </w:tcPr>
          <w:p w14:paraId="347B3C29" w14:textId="77777777" w:rsidR="009532FB" w:rsidRPr="009532FB" w:rsidRDefault="009532FB">
            <w:pPr>
              <w:contextualSpacing/>
              <w:jc w:val="both"/>
              <w:rPr>
                <w:ins w:id="1102" w:author="meshbah rahman" w:date="2021-02-19T23:16:00Z"/>
                <w:rFonts w:asciiTheme="majorBidi" w:hAnsiTheme="majorBidi" w:cstheme="majorBidi"/>
                <w:bCs/>
                <w:color w:val="000000"/>
                <w:sz w:val="18"/>
                <w:szCs w:val="18"/>
                <w:rPrChange w:id="1103" w:author="meshbah rahman" w:date="2021-02-19T23:17:00Z">
                  <w:rPr>
                    <w:ins w:id="1104" w:author="meshbah rahman" w:date="2021-02-19T23:16:00Z"/>
                    <w:rFonts w:ascii="Times New Roman" w:hAnsi="Times New Roman" w:cs="Times New Roman"/>
                    <w:bCs/>
                    <w:color w:val="000000"/>
                  </w:rPr>
                </w:rPrChange>
              </w:rPr>
              <w:pPrChange w:id="1105" w:author="meshbah rahman" w:date="2021-02-19T23:17:00Z">
                <w:pPr>
                  <w:spacing w:line="480" w:lineRule="auto"/>
                  <w:contextualSpacing/>
                  <w:jc w:val="both"/>
                </w:pPr>
              </w:pPrChange>
            </w:pPr>
            <w:ins w:id="1106" w:author="meshbah rahman" w:date="2021-02-19T23:16:00Z">
              <w:r w:rsidRPr="009532FB">
                <w:rPr>
                  <w:rFonts w:asciiTheme="majorBidi" w:hAnsiTheme="majorBidi" w:cstheme="majorBidi"/>
                  <w:bCs/>
                  <w:color w:val="000000"/>
                  <w:sz w:val="18"/>
                  <w:szCs w:val="18"/>
                  <w:rPrChange w:id="1107" w:author="meshbah rahman" w:date="2021-02-19T23:17:00Z">
                    <w:rPr>
                      <w:rFonts w:ascii="Times New Roman" w:hAnsi="Times New Roman" w:cs="Times New Roman"/>
                      <w:bCs/>
                      <w:color w:val="000000"/>
                    </w:rPr>
                  </w:rPrChange>
                </w:rPr>
                <w:t>866 (78.38)</w:t>
              </w:r>
            </w:ins>
          </w:p>
        </w:tc>
        <w:tc>
          <w:tcPr>
            <w:tcW w:w="1283" w:type="dxa"/>
            <w:hideMark/>
            <w:tcPrChange w:id="1108" w:author="meshbah rahman" w:date="2021-02-19T23:19:00Z">
              <w:tcPr>
                <w:tcW w:w="1283" w:type="dxa"/>
                <w:hideMark/>
              </w:tcPr>
            </w:tcPrChange>
          </w:tcPr>
          <w:p w14:paraId="76BFB36E" w14:textId="77777777" w:rsidR="009532FB" w:rsidRPr="009532FB" w:rsidRDefault="009532FB">
            <w:pPr>
              <w:contextualSpacing/>
              <w:jc w:val="both"/>
              <w:rPr>
                <w:ins w:id="1109" w:author="meshbah rahman" w:date="2021-02-19T23:16:00Z"/>
                <w:rFonts w:asciiTheme="majorBidi" w:hAnsiTheme="majorBidi" w:cstheme="majorBidi"/>
                <w:bCs/>
                <w:color w:val="000000"/>
                <w:sz w:val="18"/>
                <w:szCs w:val="18"/>
                <w:rPrChange w:id="1110" w:author="meshbah rahman" w:date="2021-02-19T23:17:00Z">
                  <w:rPr>
                    <w:ins w:id="1111" w:author="meshbah rahman" w:date="2021-02-19T23:16:00Z"/>
                    <w:rFonts w:ascii="Times New Roman" w:hAnsi="Times New Roman" w:cs="Times New Roman"/>
                    <w:bCs/>
                    <w:color w:val="000000"/>
                  </w:rPr>
                </w:rPrChange>
              </w:rPr>
              <w:pPrChange w:id="1112" w:author="meshbah rahman" w:date="2021-02-19T23:17:00Z">
                <w:pPr>
                  <w:spacing w:line="480" w:lineRule="auto"/>
                  <w:contextualSpacing/>
                  <w:jc w:val="both"/>
                </w:pPr>
              </w:pPrChange>
            </w:pPr>
            <w:ins w:id="1113" w:author="meshbah rahman" w:date="2021-02-19T23:16:00Z">
              <w:r w:rsidRPr="009532FB">
                <w:rPr>
                  <w:rFonts w:asciiTheme="majorBidi" w:hAnsiTheme="majorBidi" w:cstheme="majorBidi"/>
                  <w:bCs/>
                  <w:color w:val="000000"/>
                  <w:sz w:val="18"/>
                  <w:szCs w:val="18"/>
                  <w:rPrChange w:id="1114" w:author="meshbah rahman" w:date="2021-02-19T23:17:00Z">
                    <w:rPr>
                      <w:rFonts w:ascii="Times New Roman" w:hAnsi="Times New Roman" w:cs="Times New Roman"/>
                      <w:bCs/>
                      <w:color w:val="000000"/>
                    </w:rPr>
                  </w:rPrChange>
                </w:rPr>
                <w:t>262 (21.62)</w:t>
              </w:r>
            </w:ins>
          </w:p>
        </w:tc>
        <w:tc>
          <w:tcPr>
            <w:tcW w:w="856" w:type="dxa"/>
            <w:vMerge/>
            <w:hideMark/>
            <w:tcPrChange w:id="1115" w:author="meshbah rahman" w:date="2021-02-19T23:19:00Z">
              <w:tcPr>
                <w:tcW w:w="856" w:type="dxa"/>
                <w:vMerge/>
                <w:hideMark/>
              </w:tcPr>
            </w:tcPrChange>
          </w:tcPr>
          <w:p w14:paraId="33536831" w14:textId="77777777" w:rsidR="009532FB" w:rsidRPr="009532FB" w:rsidRDefault="009532FB">
            <w:pPr>
              <w:contextualSpacing/>
              <w:jc w:val="both"/>
              <w:rPr>
                <w:ins w:id="1116" w:author="meshbah rahman" w:date="2021-02-19T23:16:00Z"/>
                <w:rFonts w:asciiTheme="majorBidi" w:hAnsiTheme="majorBidi" w:cstheme="majorBidi"/>
                <w:bCs/>
                <w:color w:val="000000"/>
                <w:sz w:val="18"/>
                <w:szCs w:val="18"/>
                <w:rPrChange w:id="1117" w:author="meshbah rahman" w:date="2021-02-19T23:17:00Z">
                  <w:rPr>
                    <w:ins w:id="1118" w:author="meshbah rahman" w:date="2021-02-19T23:16:00Z"/>
                    <w:rFonts w:ascii="Times New Roman" w:hAnsi="Times New Roman" w:cs="Times New Roman"/>
                    <w:bCs/>
                    <w:color w:val="000000"/>
                  </w:rPr>
                </w:rPrChange>
              </w:rPr>
              <w:pPrChange w:id="1119" w:author="meshbah rahman" w:date="2021-02-19T23:17:00Z">
                <w:pPr>
                  <w:spacing w:line="480" w:lineRule="auto"/>
                  <w:contextualSpacing/>
                  <w:jc w:val="both"/>
                </w:pPr>
              </w:pPrChange>
            </w:pPr>
          </w:p>
        </w:tc>
        <w:tc>
          <w:tcPr>
            <w:tcW w:w="1425" w:type="dxa"/>
            <w:hideMark/>
            <w:tcPrChange w:id="1120" w:author="meshbah rahman" w:date="2021-02-19T23:19:00Z">
              <w:tcPr>
                <w:tcW w:w="1425" w:type="dxa"/>
                <w:gridSpan w:val="2"/>
                <w:hideMark/>
              </w:tcPr>
            </w:tcPrChange>
          </w:tcPr>
          <w:p w14:paraId="21D0E290" w14:textId="77777777" w:rsidR="009532FB" w:rsidRPr="009532FB" w:rsidRDefault="009532FB">
            <w:pPr>
              <w:contextualSpacing/>
              <w:jc w:val="both"/>
              <w:rPr>
                <w:ins w:id="1121" w:author="meshbah rahman" w:date="2021-02-19T23:16:00Z"/>
                <w:rFonts w:asciiTheme="majorBidi" w:hAnsiTheme="majorBidi" w:cstheme="majorBidi"/>
                <w:bCs/>
                <w:color w:val="000000"/>
                <w:sz w:val="18"/>
                <w:szCs w:val="18"/>
                <w:rPrChange w:id="1122" w:author="meshbah rahman" w:date="2021-02-19T23:17:00Z">
                  <w:rPr>
                    <w:ins w:id="1123" w:author="meshbah rahman" w:date="2021-02-19T23:16:00Z"/>
                    <w:rFonts w:ascii="Times New Roman" w:hAnsi="Times New Roman" w:cs="Times New Roman"/>
                    <w:bCs/>
                    <w:color w:val="000000"/>
                  </w:rPr>
                </w:rPrChange>
              </w:rPr>
              <w:pPrChange w:id="1124" w:author="meshbah rahman" w:date="2021-02-19T23:17:00Z">
                <w:pPr>
                  <w:spacing w:line="480" w:lineRule="auto"/>
                  <w:contextualSpacing/>
                  <w:jc w:val="both"/>
                </w:pPr>
              </w:pPrChange>
            </w:pPr>
            <w:ins w:id="1125" w:author="meshbah rahman" w:date="2021-02-19T23:16:00Z">
              <w:r w:rsidRPr="009532FB">
                <w:rPr>
                  <w:rFonts w:asciiTheme="majorBidi" w:hAnsiTheme="majorBidi" w:cstheme="majorBidi"/>
                  <w:bCs/>
                  <w:color w:val="000000"/>
                  <w:sz w:val="18"/>
                  <w:szCs w:val="18"/>
                  <w:rPrChange w:id="1126" w:author="meshbah rahman" w:date="2021-02-19T23:17:00Z">
                    <w:rPr>
                      <w:rFonts w:ascii="Times New Roman" w:hAnsi="Times New Roman" w:cs="Times New Roman"/>
                      <w:bCs/>
                      <w:color w:val="000000"/>
                    </w:rPr>
                  </w:rPrChange>
                </w:rPr>
                <w:t>896 (83.71)</w:t>
              </w:r>
            </w:ins>
          </w:p>
        </w:tc>
        <w:tc>
          <w:tcPr>
            <w:tcW w:w="1389" w:type="dxa"/>
            <w:hideMark/>
            <w:tcPrChange w:id="1127" w:author="meshbah rahman" w:date="2021-02-19T23:19:00Z">
              <w:tcPr>
                <w:tcW w:w="1389" w:type="dxa"/>
                <w:hideMark/>
              </w:tcPr>
            </w:tcPrChange>
          </w:tcPr>
          <w:p w14:paraId="65908215" w14:textId="77777777" w:rsidR="009532FB" w:rsidRPr="009532FB" w:rsidRDefault="009532FB">
            <w:pPr>
              <w:contextualSpacing/>
              <w:jc w:val="both"/>
              <w:rPr>
                <w:ins w:id="1128" w:author="meshbah rahman" w:date="2021-02-19T23:16:00Z"/>
                <w:rFonts w:asciiTheme="majorBidi" w:hAnsiTheme="majorBidi" w:cstheme="majorBidi"/>
                <w:bCs/>
                <w:color w:val="000000"/>
                <w:sz w:val="18"/>
                <w:szCs w:val="18"/>
                <w:rPrChange w:id="1129" w:author="meshbah rahman" w:date="2021-02-19T23:17:00Z">
                  <w:rPr>
                    <w:ins w:id="1130" w:author="meshbah rahman" w:date="2021-02-19T23:16:00Z"/>
                    <w:rFonts w:ascii="Times New Roman" w:hAnsi="Times New Roman" w:cs="Times New Roman"/>
                    <w:bCs/>
                    <w:color w:val="000000"/>
                  </w:rPr>
                </w:rPrChange>
              </w:rPr>
              <w:pPrChange w:id="1131" w:author="meshbah rahman" w:date="2021-02-19T23:17:00Z">
                <w:pPr>
                  <w:spacing w:line="480" w:lineRule="auto"/>
                  <w:contextualSpacing/>
                  <w:jc w:val="both"/>
                </w:pPr>
              </w:pPrChange>
            </w:pPr>
            <w:ins w:id="1132" w:author="meshbah rahman" w:date="2021-02-19T23:16:00Z">
              <w:r w:rsidRPr="009532FB">
                <w:rPr>
                  <w:rFonts w:asciiTheme="majorBidi" w:hAnsiTheme="majorBidi" w:cstheme="majorBidi"/>
                  <w:bCs/>
                  <w:color w:val="000000"/>
                  <w:sz w:val="18"/>
                  <w:szCs w:val="18"/>
                  <w:rPrChange w:id="1133" w:author="meshbah rahman" w:date="2021-02-19T23:17:00Z">
                    <w:rPr>
                      <w:rFonts w:ascii="Times New Roman" w:hAnsi="Times New Roman" w:cs="Times New Roman"/>
                      <w:bCs/>
                      <w:color w:val="000000"/>
                    </w:rPr>
                  </w:rPrChange>
                </w:rPr>
                <w:t>207 (16.29)</w:t>
              </w:r>
            </w:ins>
          </w:p>
        </w:tc>
        <w:tc>
          <w:tcPr>
            <w:tcW w:w="802" w:type="dxa"/>
            <w:vMerge/>
            <w:hideMark/>
            <w:tcPrChange w:id="1134" w:author="meshbah rahman" w:date="2021-02-19T23:19:00Z">
              <w:tcPr>
                <w:tcW w:w="802" w:type="dxa"/>
                <w:gridSpan w:val="2"/>
                <w:vMerge/>
                <w:hideMark/>
              </w:tcPr>
            </w:tcPrChange>
          </w:tcPr>
          <w:p w14:paraId="73DB3C50" w14:textId="77777777" w:rsidR="009532FB" w:rsidRPr="009532FB" w:rsidRDefault="009532FB">
            <w:pPr>
              <w:contextualSpacing/>
              <w:jc w:val="both"/>
              <w:rPr>
                <w:ins w:id="1135" w:author="meshbah rahman" w:date="2021-02-19T23:16:00Z"/>
                <w:rFonts w:asciiTheme="majorBidi" w:hAnsiTheme="majorBidi" w:cstheme="majorBidi"/>
                <w:bCs/>
                <w:color w:val="000000"/>
                <w:sz w:val="18"/>
                <w:szCs w:val="18"/>
                <w:rPrChange w:id="1136" w:author="meshbah rahman" w:date="2021-02-19T23:17:00Z">
                  <w:rPr>
                    <w:ins w:id="1137" w:author="meshbah rahman" w:date="2021-02-19T23:16:00Z"/>
                    <w:rFonts w:ascii="Times New Roman" w:hAnsi="Times New Roman" w:cs="Times New Roman"/>
                    <w:bCs/>
                    <w:color w:val="000000"/>
                  </w:rPr>
                </w:rPrChange>
              </w:rPr>
              <w:pPrChange w:id="1138" w:author="meshbah rahman" w:date="2021-02-19T23:17:00Z">
                <w:pPr>
                  <w:spacing w:line="480" w:lineRule="auto"/>
                  <w:contextualSpacing/>
                  <w:jc w:val="both"/>
                </w:pPr>
              </w:pPrChange>
            </w:pPr>
          </w:p>
        </w:tc>
      </w:tr>
      <w:tr w:rsidR="009532FB" w:rsidRPr="009532FB" w14:paraId="0710FE57" w14:textId="77777777" w:rsidTr="009532FB">
        <w:tblPrEx>
          <w:tblPrExChange w:id="1139" w:author="meshbah rahman" w:date="2021-02-19T23:19:00Z">
            <w:tblPrEx>
              <w:tblW w:w="9603" w:type="dxa"/>
              <w:tblLayout w:type="fixed"/>
            </w:tblPrEx>
          </w:tblPrExChange>
        </w:tblPrEx>
        <w:trPr>
          <w:trHeight w:val="143"/>
          <w:ins w:id="1140" w:author="meshbah rahman" w:date="2021-02-19T23:16:00Z"/>
          <w:trPrChange w:id="1141" w:author="meshbah rahman" w:date="2021-02-19T23:19:00Z">
            <w:trPr>
              <w:trHeight w:val="143"/>
            </w:trPr>
          </w:trPrChange>
        </w:trPr>
        <w:tc>
          <w:tcPr>
            <w:tcW w:w="2420" w:type="dxa"/>
            <w:hideMark/>
            <w:tcPrChange w:id="1142" w:author="meshbah rahman" w:date="2021-02-19T23:19:00Z">
              <w:tcPr>
                <w:tcW w:w="2420" w:type="dxa"/>
                <w:hideMark/>
              </w:tcPr>
            </w:tcPrChange>
          </w:tcPr>
          <w:p w14:paraId="3D5DFBF0" w14:textId="77777777" w:rsidR="009532FB" w:rsidRPr="009532FB" w:rsidRDefault="009532FB">
            <w:pPr>
              <w:contextualSpacing/>
              <w:jc w:val="both"/>
              <w:rPr>
                <w:ins w:id="1143" w:author="meshbah rahman" w:date="2021-02-19T23:16:00Z"/>
                <w:rFonts w:asciiTheme="majorBidi" w:hAnsiTheme="majorBidi" w:cstheme="majorBidi"/>
                <w:bCs/>
                <w:color w:val="000000"/>
                <w:sz w:val="18"/>
                <w:szCs w:val="18"/>
                <w:rPrChange w:id="1144" w:author="meshbah rahman" w:date="2021-02-19T23:17:00Z">
                  <w:rPr>
                    <w:ins w:id="1145" w:author="meshbah rahman" w:date="2021-02-19T23:16:00Z"/>
                    <w:rFonts w:ascii="Times New Roman" w:hAnsi="Times New Roman" w:cs="Times New Roman"/>
                    <w:bCs/>
                    <w:color w:val="000000"/>
                  </w:rPr>
                </w:rPrChange>
              </w:rPr>
              <w:pPrChange w:id="1146" w:author="meshbah rahman" w:date="2021-02-19T23:17:00Z">
                <w:pPr>
                  <w:spacing w:line="480" w:lineRule="auto"/>
                  <w:contextualSpacing/>
                  <w:jc w:val="both"/>
                </w:pPr>
              </w:pPrChange>
            </w:pPr>
            <w:ins w:id="1147" w:author="meshbah rahman" w:date="2021-02-19T23:16:00Z">
              <w:r w:rsidRPr="009532FB">
                <w:rPr>
                  <w:rFonts w:asciiTheme="majorBidi" w:hAnsiTheme="majorBidi" w:cstheme="majorBidi"/>
                  <w:bCs/>
                  <w:color w:val="000000"/>
                  <w:sz w:val="18"/>
                  <w:szCs w:val="18"/>
                  <w:rPrChange w:id="1148" w:author="meshbah rahman" w:date="2021-02-19T23:17:00Z">
                    <w:rPr>
                      <w:rFonts w:ascii="Times New Roman" w:hAnsi="Times New Roman" w:cs="Times New Roman"/>
                      <w:bCs/>
                      <w:color w:val="000000"/>
                    </w:rPr>
                  </w:rPrChange>
                </w:rPr>
                <w:t>Sylhet</w:t>
              </w:r>
            </w:ins>
          </w:p>
        </w:tc>
        <w:tc>
          <w:tcPr>
            <w:tcW w:w="1426" w:type="dxa"/>
            <w:hideMark/>
            <w:tcPrChange w:id="1149" w:author="meshbah rahman" w:date="2021-02-19T23:19:00Z">
              <w:tcPr>
                <w:tcW w:w="1426" w:type="dxa"/>
                <w:gridSpan w:val="2"/>
                <w:hideMark/>
              </w:tcPr>
            </w:tcPrChange>
          </w:tcPr>
          <w:p w14:paraId="599702A6" w14:textId="77777777" w:rsidR="009532FB" w:rsidRPr="009532FB" w:rsidRDefault="009532FB">
            <w:pPr>
              <w:contextualSpacing/>
              <w:jc w:val="both"/>
              <w:rPr>
                <w:ins w:id="1150" w:author="meshbah rahman" w:date="2021-02-19T23:16:00Z"/>
                <w:rFonts w:asciiTheme="majorBidi" w:hAnsiTheme="majorBidi" w:cstheme="majorBidi"/>
                <w:bCs/>
                <w:color w:val="000000"/>
                <w:sz w:val="18"/>
                <w:szCs w:val="18"/>
                <w:rPrChange w:id="1151" w:author="meshbah rahman" w:date="2021-02-19T23:17:00Z">
                  <w:rPr>
                    <w:ins w:id="1152" w:author="meshbah rahman" w:date="2021-02-19T23:16:00Z"/>
                    <w:rFonts w:ascii="Times New Roman" w:hAnsi="Times New Roman" w:cs="Times New Roman"/>
                    <w:bCs/>
                    <w:color w:val="000000"/>
                  </w:rPr>
                </w:rPrChange>
              </w:rPr>
              <w:pPrChange w:id="1153" w:author="meshbah rahman" w:date="2021-02-19T23:17:00Z">
                <w:pPr>
                  <w:spacing w:line="480" w:lineRule="auto"/>
                  <w:contextualSpacing/>
                  <w:jc w:val="both"/>
                </w:pPr>
              </w:pPrChange>
            </w:pPr>
            <w:ins w:id="1154" w:author="meshbah rahman" w:date="2021-02-19T23:16:00Z">
              <w:r w:rsidRPr="009532FB">
                <w:rPr>
                  <w:rFonts w:asciiTheme="majorBidi" w:hAnsiTheme="majorBidi" w:cstheme="majorBidi"/>
                  <w:bCs/>
                  <w:color w:val="000000"/>
                  <w:sz w:val="18"/>
                  <w:szCs w:val="18"/>
                  <w:rPrChange w:id="1155" w:author="meshbah rahman" w:date="2021-02-19T23:17:00Z">
                    <w:rPr>
                      <w:rFonts w:ascii="Times New Roman" w:hAnsi="Times New Roman" w:cs="Times New Roman"/>
                      <w:bCs/>
                      <w:color w:val="000000"/>
                    </w:rPr>
                  </w:rPrChange>
                </w:rPr>
                <w:t>416 (54.15)</w:t>
              </w:r>
            </w:ins>
          </w:p>
        </w:tc>
        <w:tc>
          <w:tcPr>
            <w:tcW w:w="1283" w:type="dxa"/>
            <w:hideMark/>
            <w:tcPrChange w:id="1156" w:author="meshbah rahman" w:date="2021-02-19T23:19:00Z">
              <w:tcPr>
                <w:tcW w:w="1283" w:type="dxa"/>
                <w:hideMark/>
              </w:tcPr>
            </w:tcPrChange>
          </w:tcPr>
          <w:p w14:paraId="114D79B1" w14:textId="77777777" w:rsidR="009532FB" w:rsidRPr="009532FB" w:rsidRDefault="009532FB">
            <w:pPr>
              <w:contextualSpacing/>
              <w:jc w:val="both"/>
              <w:rPr>
                <w:ins w:id="1157" w:author="meshbah rahman" w:date="2021-02-19T23:16:00Z"/>
                <w:rFonts w:asciiTheme="majorBidi" w:hAnsiTheme="majorBidi" w:cstheme="majorBidi"/>
                <w:bCs/>
                <w:color w:val="000000"/>
                <w:sz w:val="18"/>
                <w:szCs w:val="18"/>
                <w:rPrChange w:id="1158" w:author="meshbah rahman" w:date="2021-02-19T23:17:00Z">
                  <w:rPr>
                    <w:ins w:id="1159" w:author="meshbah rahman" w:date="2021-02-19T23:16:00Z"/>
                    <w:rFonts w:ascii="Times New Roman" w:hAnsi="Times New Roman" w:cs="Times New Roman"/>
                    <w:bCs/>
                    <w:color w:val="000000"/>
                  </w:rPr>
                </w:rPrChange>
              </w:rPr>
              <w:pPrChange w:id="1160" w:author="meshbah rahman" w:date="2021-02-19T23:17:00Z">
                <w:pPr>
                  <w:spacing w:line="480" w:lineRule="auto"/>
                  <w:contextualSpacing/>
                  <w:jc w:val="both"/>
                </w:pPr>
              </w:pPrChange>
            </w:pPr>
            <w:ins w:id="1161" w:author="meshbah rahman" w:date="2021-02-19T23:16:00Z">
              <w:r w:rsidRPr="009532FB">
                <w:rPr>
                  <w:rFonts w:asciiTheme="majorBidi" w:hAnsiTheme="majorBidi" w:cstheme="majorBidi"/>
                  <w:bCs/>
                  <w:color w:val="000000"/>
                  <w:sz w:val="18"/>
                  <w:szCs w:val="18"/>
                  <w:rPrChange w:id="1162" w:author="meshbah rahman" w:date="2021-02-19T23:17:00Z">
                    <w:rPr>
                      <w:rFonts w:ascii="Times New Roman" w:hAnsi="Times New Roman" w:cs="Times New Roman"/>
                      <w:bCs/>
                      <w:color w:val="000000"/>
                    </w:rPr>
                  </w:rPrChange>
                </w:rPr>
                <w:t>378 (45.85)</w:t>
              </w:r>
            </w:ins>
          </w:p>
        </w:tc>
        <w:tc>
          <w:tcPr>
            <w:tcW w:w="856" w:type="dxa"/>
            <w:vMerge/>
            <w:hideMark/>
            <w:tcPrChange w:id="1163" w:author="meshbah rahman" w:date="2021-02-19T23:19:00Z">
              <w:tcPr>
                <w:tcW w:w="856" w:type="dxa"/>
                <w:vMerge/>
                <w:hideMark/>
              </w:tcPr>
            </w:tcPrChange>
          </w:tcPr>
          <w:p w14:paraId="6442378B" w14:textId="77777777" w:rsidR="009532FB" w:rsidRPr="009532FB" w:rsidRDefault="009532FB">
            <w:pPr>
              <w:contextualSpacing/>
              <w:jc w:val="both"/>
              <w:rPr>
                <w:ins w:id="1164" w:author="meshbah rahman" w:date="2021-02-19T23:16:00Z"/>
                <w:rFonts w:asciiTheme="majorBidi" w:hAnsiTheme="majorBidi" w:cstheme="majorBidi"/>
                <w:bCs/>
                <w:color w:val="000000"/>
                <w:sz w:val="18"/>
                <w:szCs w:val="18"/>
                <w:rPrChange w:id="1165" w:author="meshbah rahman" w:date="2021-02-19T23:17:00Z">
                  <w:rPr>
                    <w:ins w:id="1166" w:author="meshbah rahman" w:date="2021-02-19T23:16:00Z"/>
                    <w:rFonts w:ascii="Times New Roman" w:hAnsi="Times New Roman" w:cs="Times New Roman"/>
                    <w:bCs/>
                    <w:color w:val="000000"/>
                  </w:rPr>
                </w:rPrChange>
              </w:rPr>
              <w:pPrChange w:id="1167" w:author="meshbah rahman" w:date="2021-02-19T23:17:00Z">
                <w:pPr>
                  <w:spacing w:line="480" w:lineRule="auto"/>
                  <w:contextualSpacing/>
                  <w:jc w:val="both"/>
                </w:pPr>
              </w:pPrChange>
            </w:pPr>
          </w:p>
        </w:tc>
        <w:tc>
          <w:tcPr>
            <w:tcW w:w="1425" w:type="dxa"/>
            <w:hideMark/>
            <w:tcPrChange w:id="1168" w:author="meshbah rahman" w:date="2021-02-19T23:19:00Z">
              <w:tcPr>
                <w:tcW w:w="1425" w:type="dxa"/>
                <w:gridSpan w:val="2"/>
                <w:hideMark/>
              </w:tcPr>
            </w:tcPrChange>
          </w:tcPr>
          <w:p w14:paraId="5B59AAD5" w14:textId="77777777" w:rsidR="009532FB" w:rsidRPr="009532FB" w:rsidRDefault="009532FB">
            <w:pPr>
              <w:contextualSpacing/>
              <w:jc w:val="both"/>
              <w:rPr>
                <w:ins w:id="1169" w:author="meshbah rahman" w:date="2021-02-19T23:16:00Z"/>
                <w:rFonts w:asciiTheme="majorBidi" w:hAnsiTheme="majorBidi" w:cstheme="majorBidi"/>
                <w:bCs/>
                <w:color w:val="000000"/>
                <w:sz w:val="18"/>
                <w:szCs w:val="18"/>
                <w:rPrChange w:id="1170" w:author="meshbah rahman" w:date="2021-02-19T23:17:00Z">
                  <w:rPr>
                    <w:ins w:id="1171" w:author="meshbah rahman" w:date="2021-02-19T23:16:00Z"/>
                    <w:rFonts w:ascii="Times New Roman" w:hAnsi="Times New Roman" w:cs="Times New Roman"/>
                    <w:bCs/>
                    <w:color w:val="000000"/>
                  </w:rPr>
                </w:rPrChange>
              </w:rPr>
              <w:pPrChange w:id="1172" w:author="meshbah rahman" w:date="2021-02-19T23:17:00Z">
                <w:pPr>
                  <w:spacing w:line="480" w:lineRule="auto"/>
                  <w:contextualSpacing/>
                  <w:jc w:val="both"/>
                </w:pPr>
              </w:pPrChange>
            </w:pPr>
            <w:ins w:id="1173" w:author="meshbah rahman" w:date="2021-02-19T23:16:00Z">
              <w:r w:rsidRPr="009532FB">
                <w:rPr>
                  <w:rFonts w:asciiTheme="majorBidi" w:hAnsiTheme="majorBidi" w:cstheme="majorBidi"/>
                  <w:bCs/>
                  <w:color w:val="000000"/>
                  <w:sz w:val="18"/>
                  <w:szCs w:val="18"/>
                  <w:rPrChange w:id="1174" w:author="meshbah rahman" w:date="2021-02-19T23:17:00Z">
                    <w:rPr>
                      <w:rFonts w:ascii="Times New Roman" w:hAnsi="Times New Roman" w:cs="Times New Roman"/>
                      <w:bCs/>
                      <w:color w:val="000000"/>
                    </w:rPr>
                  </w:rPrChange>
                </w:rPr>
                <w:t>504 (61.73)</w:t>
              </w:r>
            </w:ins>
          </w:p>
        </w:tc>
        <w:tc>
          <w:tcPr>
            <w:tcW w:w="1389" w:type="dxa"/>
            <w:hideMark/>
            <w:tcPrChange w:id="1175" w:author="meshbah rahman" w:date="2021-02-19T23:19:00Z">
              <w:tcPr>
                <w:tcW w:w="1389" w:type="dxa"/>
                <w:hideMark/>
              </w:tcPr>
            </w:tcPrChange>
          </w:tcPr>
          <w:p w14:paraId="19FB9755" w14:textId="77777777" w:rsidR="009532FB" w:rsidRPr="009532FB" w:rsidRDefault="009532FB">
            <w:pPr>
              <w:contextualSpacing/>
              <w:jc w:val="both"/>
              <w:rPr>
                <w:ins w:id="1176" w:author="meshbah rahman" w:date="2021-02-19T23:16:00Z"/>
                <w:rFonts w:asciiTheme="majorBidi" w:hAnsiTheme="majorBidi" w:cstheme="majorBidi"/>
                <w:bCs/>
                <w:color w:val="000000"/>
                <w:sz w:val="18"/>
                <w:szCs w:val="18"/>
                <w:rPrChange w:id="1177" w:author="meshbah rahman" w:date="2021-02-19T23:17:00Z">
                  <w:rPr>
                    <w:ins w:id="1178" w:author="meshbah rahman" w:date="2021-02-19T23:16:00Z"/>
                    <w:rFonts w:ascii="Times New Roman" w:hAnsi="Times New Roman" w:cs="Times New Roman"/>
                    <w:bCs/>
                    <w:color w:val="000000"/>
                  </w:rPr>
                </w:rPrChange>
              </w:rPr>
              <w:pPrChange w:id="1179" w:author="meshbah rahman" w:date="2021-02-19T23:17:00Z">
                <w:pPr>
                  <w:spacing w:line="480" w:lineRule="auto"/>
                  <w:contextualSpacing/>
                  <w:jc w:val="both"/>
                </w:pPr>
              </w:pPrChange>
            </w:pPr>
            <w:ins w:id="1180" w:author="meshbah rahman" w:date="2021-02-19T23:16:00Z">
              <w:r w:rsidRPr="009532FB">
                <w:rPr>
                  <w:rFonts w:asciiTheme="majorBidi" w:hAnsiTheme="majorBidi" w:cstheme="majorBidi"/>
                  <w:bCs/>
                  <w:color w:val="000000"/>
                  <w:sz w:val="18"/>
                  <w:szCs w:val="18"/>
                  <w:rPrChange w:id="1181" w:author="meshbah rahman" w:date="2021-02-19T23:17:00Z">
                    <w:rPr>
                      <w:rFonts w:ascii="Times New Roman" w:hAnsi="Times New Roman" w:cs="Times New Roman"/>
                      <w:bCs/>
                      <w:color w:val="000000"/>
                    </w:rPr>
                  </w:rPrChange>
                </w:rPr>
                <w:t>286 (38.27)</w:t>
              </w:r>
            </w:ins>
          </w:p>
        </w:tc>
        <w:tc>
          <w:tcPr>
            <w:tcW w:w="802" w:type="dxa"/>
            <w:vMerge/>
            <w:hideMark/>
            <w:tcPrChange w:id="1182" w:author="meshbah rahman" w:date="2021-02-19T23:19:00Z">
              <w:tcPr>
                <w:tcW w:w="802" w:type="dxa"/>
                <w:gridSpan w:val="2"/>
                <w:vMerge/>
                <w:hideMark/>
              </w:tcPr>
            </w:tcPrChange>
          </w:tcPr>
          <w:p w14:paraId="63E94535" w14:textId="77777777" w:rsidR="009532FB" w:rsidRPr="009532FB" w:rsidRDefault="009532FB">
            <w:pPr>
              <w:contextualSpacing/>
              <w:jc w:val="both"/>
              <w:rPr>
                <w:ins w:id="1183" w:author="meshbah rahman" w:date="2021-02-19T23:16:00Z"/>
                <w:rFonts w:asciiTheme="majorBidi" w:hAnsiTheme="majorBidi" w:cstheme="majorBidi"/>
                <w:bCs/>
                <w:color w:val="000000"/>
                <w:sz w:val="18"/>
                <w:szCs w:val="18"/>
                <w:rPrChange w:id="1184" w:author="meshbah rahman" w:date="2021-02-19T23:17:00Z">
                  <w:rPr>
                    <w:ins w:id="1185" w:author="meshbah rahman" w:date="2021-02-19T23:16:00Z"/>
                    <w:rFonts w:ascii="Times New Roman" w:hAnsi="Times New Roman" w:cs="Times New Roman"/>
                    <w:bCs/>
                    <w:color w:val="000000"/>
                  </w:rPr>
                </w:rPrChange>
              </w:rPr>
              <w:pPrChange w:id="1186" w:author="meshbah rahman" w:date="2021-02-19T23:17:00Z">
                <w:pPr>
                  <w:spacing w:line="480" w:lineRule="auto"/>
                  <w:contextualSpacing/>
                  <w:jc w:val="both"/>
                </w:pPr>
              </w:pPrChange>
            </w:pPr>
          </w:p>
        </w:tc>
      </w:tr>
      <w:tr w:rsidR="009532FB" w:rsidRPr="009532FB" w14:paraId="5E2A1BC0" w14:textId="77777777" w:rsidTr="009532FB">
        <w:tblPrEx>
          <w:tblPrExChange w:id="1187" w:author="meshbah rahman" w:date="2021-02-19T23:19:00Z">
            <w:tblPrEx>
              <w:tblW w:w="9603" w:type="dxa"/>
              <w:tblLayout w:type="fixed"/>
            </w:tblPrEx>
          </w:tblPrExChange>
        </w:tblPrEx>
        <w:trPr>
          <w:trHeight w:val="225"/>
          <w:ins w:id="1188" w:author="meshbah rahman" w:date="2021-02-19T23:16:00Z"/>
          <w:trPrChange w:id="1189" w:author="meshbah rahman" w:date="2021-02-19T23:19:00Z">
            <w:trPr>
              <w:trHeight w:val="225"/>
            </w:trPr>
          </w:trPrChange>
        </w:trPr>
        <w:tc>
          <w:tcPr>
            <w:tcW w:w="9603" w:type="dxa"/>
            <w:gridSpan w:val="7"/>
            <w:hideMark/>
            <w:tcPrChange w:id="1190" w:author="meshbah rahman" w:date="2021-02-19T23:19:00Z">
              <w:tcPr>
                <w:tcW w:w="9603" w:type="dxa"/>
                <w:gridSpan w:val="10"/>
                <w:hideMark/>
              </w:tcPr>
            </w:tcPrChange>
          </w:tcPr>
          <w:p w14:paraId="31F9FB4A" w14:textId="77777777" w:rsidR="009532FB" w:rsidRPr="009532FB" w:rsidRDefault="009532FB">
            <w:pPr>
              <w:contextualSpacing/>
              <w:jc w:val="both"/>
              <w:rPr>
                <w:ins w:id="1191" w:author="meshbah rahman" w:date="2021-02-19T23:16:00Z"/>
                <w:rFonts w:asciiTheme="majorBidi" w:hAnsiTheme="majorBidi" w:cstheme="majorBidi"/>
                <w:b/>
                <w:bCs/>
                <w:color w:val="000000"/>
                <w:sz w:val="18"/>
                <w:szCs w:val="18"/>
                <w:rPrChange w:id="1192" w:author="meshbah rahman" w:date="2021-02-19T23:17:00Z">
                  <w:rPr>
                    <w:ins w:id="1193" w:author="meshbah rahman" w:date="2021-02-19T23:16:00Z"/>
                    <w:rFonts w:ascii="Times New Roman" w:hAnsi="Times New Roman" w:cs="Times New Roman"/>
                    <w:b/>
                    <w:bCs/>
                    <w:color w:val="000000"/>
                  </w:rPr>
                </w:rPrChange>
              </w:rPr>
              <w:pPrChange w:id="1194" w:author="meshbah rahman" w:date="2021-02-19T23:17:00Z">
                <w:pPr>
                  <w:spacing w:line="480" w:lineRule="auto"/>
                  <w:contextualSpacing/>
                  <w:jc w:val="both"/>
                </w:pPr>
              </w:pPrChange>
            </w:pPr>
            <w:ins w:id="1195" w:author="meshbah rahman" w:date="2021-02-19T23:16:00Z">
              <w:r w:rsidRPr="009532FB">
                <w:rPr>
                  <w:rFonts w:asciiTheme="majorBidi" w:hAnsiTheme="majorBidi" w:cstheme="majorBidi"/>
                  <w:b/>
                  <w:bCs/>
                  <w:color w:val="000000"/>
                  <w:sz w:val="18"/>
                  <w:szCs w:val="18"/>
                  <w:rPrChange w:id="1196" w:author="meshbah rahman" w:date="2021-02-19T23:17:00Z">
                    <w:rPr>
                      <w:rFonts w:ascii="Times New Roman" w:hAnsi="Times New Roman" w:cs="Times New Roman"/>
                      <w:b/>
                      <w:bCs/>
                      <w:color w:val="000000"/>
                    </w:rPr>
                  </w:rPrChange>
                </w:rPr>
                <w:t>Mother's Education</w:t>
              </w:r>
            </w:ins>
          </w:p>
        </w:tc>
      </w:tr>
      <w:tr w:rsidR="009532FB" w:rsidRPr="009532FB" w14:paraId="14623C7D" w14:textId="77777777" w:rsidTr="009532FB">
        <w:tblPrEx>
          <w:tblPrExChange w:id="1197" w:author="meshbah rahman" w:date="2021-02-19T23:19:00Z">
            <w:tblPrEx>
              <w:tblW w:w="9603" w:type="dxa"/>
              <w:tblLayout w:type="fixed"/>
            </w:tblPrEx>
          </w:tblPrExChange>
        </w:tblPrEx>
        <w:trPr>
          <w:trHeight w:val="225"/>
          <w:ins w:id="1198" w:author="meshbah rahman" w:date="2021-02-19T23:16:00Z"/>
          <w:trPrChange w:id="1199" w:author="meshbah rahman" w:date="2021-02-19T23:19:00Z">
            <w:trPr>
              <w:trHeight w:val="225"/>
            </w:trPr>
          </w:trPrChange>
        </w:trPr>
        <w:tc>
          <w:tcPr>
            <w:tcW w:w="2420" w:type="dxa"/>
            <w:hideMark/>
            <w:tcPrChange w:id="1200" w:author="meshbah rahman" w:date="2021-02-19T23:19:00Z">
              <w:tcPr>
                <w:tcW w:w="2420" w:type="dxa"/>
                <w:hideMark/>
              </w:tcPr>
            </w:tcPrChange>
          </w:tcPr>
          <w:p w14:paraId="107774BD" w14:textId="77777777" w:rsidR="009532FB" w:rsidRPr="009532FB" w:rsidRDefault="009532FB">
            <w:pPr>
              <w:contextualSpacing/>
              <w:jc w:val="both"/>
              <w:rPr>
                <w:ins w:id="1201" w:author="meshbah rahman" w:date="2021-02-19T23:16:00Z"/>
                <w:rFonts w:asciiTheme="majorBidi" w:hAnsiTheme="majorBidi" w:cstheme="majorBidi"/>
                <w:bCs/>
                <w:color w:val="000000"/>
                <w:sz w:val="18"/>
                <w:szCs w:val="18"/>
                <w:rPrChange w:id="1202" w:author="meshbah rahman" w:date="2021-02-19T23:17:00Z">
                  <w:rPr>
                    <w:ins w:id="1203" w:author="meshbah rahman" w:date="2021-02-19T23:16:00Z"/>
                    <w:rFonts w:ascii="Times New Roman" w:hAnsi="Times New Roman" w:cs="Times New Roman"/>
                    <w:bCs/>
                    <w:color w:val="000000"/>
                  </w:rPr>
                </w:rPrChange>
              </w:rPr>
              <w:pPrChange w:id="1204" w:author="meshbah rahman" w:date="2021-02-19T23:17:00Z">
                <w:pPr>
                  <w:spacing w:line="480" w:lineRule="auto"/>
                  <w:contextualSpacing/>
                  <w:jc w:val="both"/>
                </w:pPr>
              </w:pPrChange>
            </w:pPr>
            <w:ins w:id="1205" w:author="meshbah rahman" w:date="2021-02-19T23:16:00Z">
              <w:r w:rsidRPr="009532FB">
                <w:rPr>
                  <w:rFonts w:asciiTheme="majorBidi" w:hAnsiTheme="majorBidi" w:cstheme="majorBidi"/>
                  <w:bCs/>
                  <w:color w:val="000000"/>
                  <w:sz w:val="18"/>
                  <w:szCs w:val="18"/>
                  <w:rPrChange w:id="1206" w:author="meshbah rahman" w:date="2021-02-19T23:17:00Z">
                    <w:rPr>
                      <w:rFonts w:ascii="Times New Roman" w:hAnsi="Times New Roman" w:cs="Times New Roman"/>
                      <w:bCs/>
                      <w:color w:val="000000"/>
                    </w:rPr>
                  </w:rPrChange>
                </w:rPr>
                <w:t>Primary incomplete</w:t>
              </w:r>
            </w:ins>
          </w:p>
        </w:tc>
        <w:tc>
          <w:tcPr>
            <w:tcW w:w="1426" w:type="dxa"/>
            <w:hideMark/>
            <w:tcPrChange w:id="1207" w:author="meshbah rahman" w:date="2021-02-19T23:19:00Z">
              <w:tcPr>
                <w:tcW w:w="1426" w:type="dxa"/>
                <w:gridSpan w:val="2"/>
                <w:hideMark/>
              </w:tcPr>
            </w:tcPrChange>
          </w:tcPr>
          <w:p w14:paraId="51C61DEC" w14:textId="77777777" w:rsidR="009532FB" w:rsidRPr="009532FB" w:rsidRDefault="009532FB">
            <w:pPr>
              <w:contextualSpacing/>
              <w:jc w:val="both"/>
              <w:rPr>
                <w:ins w:id="1208" w:author="meshbah rahman" w:date="2021-02-19T23:16:00Z"/>
                <w:rFonts w:asciiTheme="majorBidi" w:hAnsiTheme="majorBidi" w:cstheme="majorBidi"/>
                <w:bCs/>
                <w:color w:val="000000"/>
                <w:sz w:val="18"/>
                <w:szCs w:val="18"/>
                <w:rPrChange w:id="1209" w:author="meshbah rahman" w:date="2021-02-19T23:17:00Z">
                  <w:rPr>
                    <w:ins w:id="1210" w:author="meshbah rahman" w:date="2021-02-19T23:16:00Z"/>
                    <w:rFonts w:ascii="Times New Roman" w:hAnsi="Times New Roman" w:cs="Times New Roman"/>
                    <w:bCs/>
                    <w:color w:val="000000"/>
                  </w:rPr>
                </w:rPrChange>
              </w:rPr>
              <w:pPrChange w:id="1211" w:author="meshbah rahman" w:date="2021-02-19T23:17:00Z">
                <w:pPr>
                  <w:spacing w:line="480" w:lineRule="auto"/>
                  <w:contextualSpacing/>
                  <w:jc w:val="both"/>
                </w:pPr>
              </w:pPrChange>
            </w:pPr>
            <w:ins w:id="1212" w:author="meshbah rahman" w:date="2021-02-19T23:16:00Z">
              <w:r w:rsidRPr="009532FB">
                <w:rPr>
                  <w:rFonts w:asciiTheme="majorBidi" w:hAnsiTheme="majorBidi" w:cstheme="majorBidi"/>
                  <w:bCs/>
                  <w:color w:val="000000"/>
                  <w:sz w:val="18"/>
                  <w:szCs w:val="18"/>
                  <w:rPrChange w:id="1213" w:author="meshbah rahman" w:date="2021-02-19T23:17:00Z">
                    <w:rPr>
                      <w:rFonts w:ascii="Times New Roman" w:hAnsi="Times New Roman" w:cs="Times New Roman"/>
                      <w:bCs/>
                      <w:color w:val="000000"/>
                    </w:rPr>
                  </w:rPrChange>
                </w:rPr>
                <w:t>2076 (58.80)</w:t>
              </w:r>
            </w:ins>
          </w:p>
        </w:tc>
        <w:tc>
          <w:tcPr>
            <w:tcW w:w="1283" w:type="dxa"/>
            <w:hideMark/>
            <w:tcPrChange w:id="1214" w:author="meshbah rahman" w:date="2021-02-19T23:19:00Z">
              <w:tcPr>
                <w:tcW w:w="1283" w:type="dxa"/>
                <w:hideMark/>
              </w:tcPr>
            </w:tcPrChange>
          </w:tcPr>
          <w:p w14:paraId="3876C778" w14:textId="77777777" w:rsidR="009532FB" w:rsidRPr="009532FB" w:rsidRDefault="009532FB">
            <w:pPr>
              <w:contextualSpacing/>
              <w:jc w:val="both"/>
              <w:rPr>
                <w:ins w:id="1215" w:author="meshbah rahman" w:date="2021-02-19T23:16:00Z"/>
                <w:rFonts w:asciiTheme="majorBidi" w:hAnsiTheme="majorBidi" w:cstheme="majorBidi"/>
                <w:bCs/>
                <w:color w:val="000000"/>
                <w:sz w:val="18"/>
                <w:szCs w:val="18"/>
                <w:rPrChange w:id="1216" w:author="meshbah rahman" w:date="2021-02-19T23:17:00Z">
                  <w:rPr>
                    <w:ins w:id="1217" w:author="meshbah rahman" w:date="2021-02-19T23:16:00Z"/>
                    <w:rFonts w:ascii="Times New Roman" w:hAnsi="Times New Roman" w:cs="Times New Roman"/>
                    <w:bCs/>
                    <w:color w:val="000000"/>
                  </w:rPr>
                </w:rPrChange>
              </w:rPr>
              <w:pPrChange w:id="1218" w:author="meshbah rahman" w:date="2021-02-19T23:17:00Z">
                <w:pPr>
                  <w:spacing w:line="480" w:lineRule="auto"/>
                  <w:contextualSpacing/>
                  <w:jc w:val="both"/>
                </w:pPr>
              </w:pPrChange>
            </w:pPr>
            <w:ins w:id="1219" w:author="meshbah rahman" w:date="2021-02-19T23:16:00Z">
              <w:r w:rsidRPr="009532FB">
                <w:rPr>
                  <w:rFonts w:asciiTheme="majorBidi" w:hAnsiTheme="majorBidi" w:cstheme="majorBidi"/>
                  <w:bCs/>
                  <w:color w:val="000000"/>
                  <w:sz w:val="18"/>
                  <w:szCs w:val="18"/>
                  <w:rPrChange w:id="1220" w:author="meshbah rahman" w:date="2021-02-19T23:17:00Z">
                    <w:rPr>
                      <w:rFonts w:ascii="Times New Roman" w:hAnsi="Times New Roman" w:cs="Times New Roman"/>
                      <w:bCs/>
                      <w:color w:val="000000"/>
                    </w:rPr>
                  </w:rPrChange>
                </w:rPr>
                <w:t>1462 (41.20)</w:t>
              </w:r>
            </w:ins>
          </w:p>
        </w:tc>
        <w:tc>
          <w:tcPr>
            <w:tcW w:w="856" w:type="dxa"/>
            <w:vMerge w:val="restart"/>
            <w:hideMark/>
            <w:tcPrChange w:id="1221" w:author="meshbah rahman" w:date="2021-02-19T23:19:00Z">
              <w:tcPr>
                <w:tcW w:w="856" w:type="dxa"/>
                <w:vMerge w:val="restart"/>
                <w:hideMark/>
              </w:tcPr>
            </w:tcPrChange>
          </w:tcPr>
          <w:p w14:paraId="3FCF0D2D" w14:textId="77777777" w:rsidR="009532FB" w:rsidRPr="009532FB" w:rsidRDefault="009532FB">
            <w:pPr>
              <w:contextualSpacing/>
              <w:jc w:val="both"/>
              <w:rPr>
                <w:ins w:id="1222" w:author="meshbah rahman" w:date="2021-02-19T23:16:00Z"/>
                <w:rFonts w:asciiTheme="majorBidi" w:hAnsiTheme="majorBidi" w:cstheme="majorBidi"/>
                <w:bCs/>
                <w:color w:val="000000"/>
                <w:sz w:val="18"/>
                <w:szCs w:val="18"/>
                <w:rPrChange w:id="1223" w:author="meshbah rahman" w:date="2021-02-19T23:17:00Z">
                  <w:rPr>
                    <w:ins w:id="1224" w:author="meshbah rahman" w:date="2021-02-19T23:16:00Z"/>
                    <w:rFonts w:ascii="Times New Roman" w:hAnsi="Times New Roman" w:cs="Times New Roman"/>
                    <w:bCs/>
                    <w:color w:val="000000"/>
                  </w:rPr>
                </w:rPrChange>
              </w:rPr>
              <w:pPrChange w:id="1225" w:author="meshbah rahman" w:date="2021-02-19T23:17:00Z">
                <w:pPr>
                  <w:spacing w:line="480" w:lineRule="auto"/>
                  <w:contextualSpacing/>
                  <w:jc w:val="both"/>
                </w:pPr>
              </w:pPrChange>
            </w:pPr>
            <w:ins w:id="1226" w:author="meshbah rahman" w:date="2021-02-19T23:16:00Z">
              <w:r w:rsidRPr="009532FB">
                <w:rPr>
                  <w:rFonts w:asciiTheme="majorBidi" w:hAnsiTheme="majorBidi" w:cstheme="majorBidi"/>
                  <w:bCs/>
                  <w:color w:val="000000"/>
                  <w:sz w:val="18"/>
                  <w:szCs w:val="18"/>
                  <w:rPrChange w:id="1227" w:author="meshbah rahman" w:date="2021-02-19T23:17:00Z">
                    <w:rPr>
                      <w:rFonts w:ascii="Times New Roman" w:hAnsi="Times New Roman" w:cs="Times New Roman"/>
                      <w:bCs/>
                      <w:color w:val="000000"/>
                    </w:rPr>
                  </w:rPrChange>
                </w:rPr>
                <w:t>&lt;0.001</w:t>
              </w:r>
            </w:ins>
          </w:p>
        </w:tc>
        <w:tc>
          <w:tcPr>
            <w:tcW w:w="1425" w:type="dxa"/>
            <w:hideMark/>
            <w:tcPrChange w:id="1228" w:author="meshbah rahman" w:date="2021-02-19T23:19:00Z">
              <w:tcPr>
                <w:tcW w:w="1425" w:type="dxa"/>
                <w:gridSpan w:val="2"/>
                <w:hideMark/>
              </w:tcPr>
            </w:tcPrChange>
          </w:tcPr>
          <w:p w14:paraId="0539553D" w14:textId="77777777" w:rsidR="009532FB" w:rsidRPr="009532FB" w:rsidRDefault="009532FB">
            <w:pPr>
              <w:contextualSpacing/>
              <w:jc w:val="both"/>
              <w:rPr>
                <w:ins w:id="1229" w:author="meshbah rahman" w:date="2021-02-19T23:16:00Z"/>
                <w:rFonts w:asciiTheme="majorBidi" w:hAnsiTheme="majorBidi" w:cstheme="majorBidi"/>
                <w:bCs/>
                <w:color w:val="000000"/>
                <w:sz w:val="18"/>
                <w:szCs w:val="18"/>
                <w:rPrChange w:id="1230" w:author="meshbah rahman" w:date="2021-02-19T23:17:00Z">
                  <w:rPr>
                    <w:ins w:id="1231" w:author="meshbah rahman" w:date="2021-02-19T23:16:00Z"/>
                    <w:rFonts w:ascii="Times New Roman" w:hAnsi="Times New Roman" w:cs="Times New Roman"/>
                    <w:bCs/>
                    <w:color w:val="000000"/>
                  </w:rPr>
                </w:rPrChange>
              </w:rPr>
              <w:pPrChange w:id="1232" w:author="meshbah rahman" w:date="2021-02-19T23:17:00Z">
                <w:pPr>
                  <w:spacing w:line="480" w:lineRule="auto"/>
                  <w:contextualSpacing/>
                  <w:jc w:val="both"/>
                </w:pPr>
              </w:pPrChange>
            </w:pPr>
            <w:ins w:id="1233" w:author="meshbah rahman" w:date="2021-02-19T23:16:00Z">
              <w:r w:rsidRPr="009532FB">
                <w:rPr>
                  <w:rFonts w:asciiTheme="majorBidi" w:hAnsiTheme="majorBidi" w:cstheme="majorBidi"/>
                  <w:bCs/>
                  <w:color w:val="000000"/>
                  <w:sz w:val="18"/>
                  <w:szCs w:val="18"/>
                  <w:rPrChange w:id="1234" w:author="meshbah rahman" w:date="2021-02-19T23:17:00Z">
                    <w:rPr>
                      <w:rFonts w:ascii="Times New Roman" w:hAnsi="Times New Roman" w:cs="Times New Roman"/>
                      <w:bCs/>
                      <w:color w:val="000000"/>
                    </w:rPr>
                  </w:rPrChange>
                </w:rPr>
                <w:t>847 (68.53)</w:t>
              </w:r>
            </w:ins>
          </w:p>
        </w:tc>
        <w:tc>
          <w:tcPr>
            <w:tcW w:w="1389" w:type="dxa"/>
            <w:hideMark/>
            <w:tcPrChange w:id="1235" w:author="meshbah rahman" w:date="2021-02-19T23:19:00Z">
              <w:tcPr>
                <w:tcW w:w="1389" w:type="dxa"/>
                <w:hideMark/>
              </w:tcPr>
            </w:tcPrChange>
          </w:tcPr>
          <w:p w14:paraId="0387A921" w14:textId="77777777" w:rsidR="009532FB" w:rsidRPr="009532FB" w:rsidRDefault="009532FB">
            <w:pPr>
              <w:contextualSpacing/>
              <w:jc w:val="both"/>
              <w:rPr>
                <w:ins w:id="1236" w:author="meshbah rahman" w:date="2021-02-19T23:16:00Z"/>
                <w:rFonts w:asciiTheme="majorBidi" w:hAnsiTheme="majorBidi" w:cstheme="majorBidi"/>
                <w:bCs/>
                <w:color w:val="000000"/>
                <w:sz w:val="18"/>
                <w:szCs w:val="18"/>
                <w:rPrChange w:id="1237" w:author="meshbah rahman" w:date="2021-02-19T23:17:00Z">
                  <w:rPr>
                    <w:ins w:id="1238" w:author="meshbah rahman" w:date="2021-02-19T23:16:00Z"/>
                    <w:rFonts w:ascii="Times New Roman" w:hAnsi="Times New Roman" w:cs="Times New Roman"/>
                    <w:bCs/>
                    <w:color w:val="000000"/>
                  </w:rPr>
                </w:rPrChange>
              </w:rPr>
              <w:pPrChange w:id="1239" w:author="meshbah rahman" w:date="2021-02-19T23:17:00Z">
                <w:pPr>
                  <w:spacing w:line="480" w:lineRule="auto"/>
                  <w:contextualSpacing/>
                  <w:jc w:val="both"/>
                </w:pPr>
              </w:pPrChange>
            </w:pPr>
            <w:ins w:id="1240" w:author="meshbah rahman" w:date="2021-02-19T23:16:00Z">
              <w:r w:rsidRPr="009532FB">
                <w:rPr>
                  <w:rFonts w:asciiTheme="majorBidi" w:hAnsiTheme="majorBidi" w:cstheme="majorBidi"/>
                  <w:bCs/>
                  <w:color w:val="000000"/>
                  <w:sz w:val="18"/>
                  <w:szCs w:val="18"/>
                  <w:rPrChange w:id="1241" w:author="meshbah rahman" w:date="2021-02-19T23:17:00Z">
                    <w:rPr>
                      <w:rFonts w:ascii="Times New Roman" w:hAnsi="Times New Roman" w:cs="Times New Roman"/>
                      <w:bCs/>
                      <w:color w:val="000000"/>
                    </w:rPr>
                  </w:rPrChange>
                </w:rPr>
                <w:t>389 (31.47)</w:t>
              </w:r>
            </w:ins>
          </w:p>
        </w:tc>
        <w:tc>
          <w:tcPr>
            <w:tcW w:w="802" w:type="dxa"/>
            <w:vMerge w:val="restart"/>
            <w:hideMark/>
            <w:tcPrChange w:id="1242" w:author="meshbah rahman" w:date="2021-02-19T23:19:00Z">
              <w:tcPr>
                <w:tcW w:w="802" w:type="dxa"/>
                <w:gridSpan w:val="2"/>
                <w:vMerge w:val="restart"/>
                <w:hideMark/>
              </w:tcPr>
            </w:tcPrChange>
          </w:tcPr>
          <w:p w14:paraId="067011A9" w14:textId="77777777" w:rsidR="009532FB" w:rsidRPr="009532FB" w:rsidRDefault="009532FB">
            <w:pPr>
              <w:contextualSpacing/>
              <w:jc w:val="both"/>
              <w:rPr>
                <w:ins w:id="1243" w:author="meshbah rahman" w:date="2021-02-19T23:16:00Z"/>
                <w:rFonts w:asciiTheme="majorBidi" w:hAnsiTheme="majorBidi" w:cstheme="majorBidi"/>
                <w:bCs/>
                <w:color w:val="000000"/>
                <w:sz w:val="18"/>
                <w:szCs w:val="18"/>
                <w:rPrChange w:id="1244" w:author="meshbah rahman" w:date="2021-02-19T23:17:00Z">
                  <w:rPr>
                    <w:ins w:id="1245" w:author="meshbah rahman" w:date="2021-02-19T23:16:00Z"/>
                    <w:rFonts w:ascii="Times New Roman" w:hAnsi="Times New Roman" w:cs="Times New Roman"/>
                    <w:bCs/>
                    <w:color w:val="000000"/>
                  </w:rPr>
                </w:rPrChange>
              </w:rPr>
              <w:pPrChange w:id="1246" w:author="meshbah rahman" w:date="2021-02-19T23:17:00Z">
                <w:pPr>
                  <w:spacing w:line="480" w:lineRule="auto"/>
                  <w:contextualSpacing/>
                  <w:jc w:val="both"/>
                </w:pPr>
              </w:pPrChange>
            </w:pPr>
            <w:ins w:id="1247" w:author="meshbah rahman" w:date="2021-02-19T23:16:00Z">
              <w:r w:rsidRPr="009532FB">
                <w:rPr>
                  <w:rFonts w:asciiTheme="majorBidi" w:hAnsiTheme="majorBidi" w:cstheme="majorBidi"/>
                  <w:bCs/>
                  <w:color w:val="000000"/>
                  <w:sz w:val="18"/>
                  <w:szCs w:val="18"/>
                  <w:rPrChange w:id="1248" w:author="meshbah rahman" w:date="2021-02-19T23:17:00Z">
                    <w:rPr>
                      <w:rFonts w:ascii="Times New Roman" w:hAnsi="Times New Roman" w:cs="Times New Roman"/>
                      <w:bCs/>
                      <w:color w:val="000000"/>
                    </w:rPr>
                  </w:rPrChange>
                </w:rPr>
                <w:t>&lt;0.001</w:t>
              </w:r>
            </w:ins>
          </w:p>
        </w:tc>
      </w:tr>
      <w:tr w:rsidR="009532FB" w:rsidRPr="009532FB" w14:paraId="1D749DCB" w14:textId="77777777" w:rsidTr="009532FB">
        <w:tblPrEx>
          <w:tblPrExChange w:id="1249" w:author="meshbah rahman" w:date="2021-02-19T23:19:00Z">
            <w:tblPrEx>
              <w:tblW w:w="9603" w:type="dxa"/>
              <w:tblLayout w:type="fixed"/>
            </w:tblPrEx>
          </w:tblPrExChange>
        </w:tblPrEx>
        <w:trPr>
          <w:trHeight w:val="225"/>
          <w:ins w:id="1250" w:author="meshbah rahman" w:date="2021-02-19T23:16:00Z"/>
          <w:trPrChange w:id="1251" w:author="meshbah rahman" w:date="2021-02-19T23:19:00Z">
            <w:trPr>
              <w:trHeight w:val="225"/>
            </w:trPr>
          </w:trPrChange>
        </w:trPr>
        <w:tc>
          <w:tcPr>
            <w:tcW w:w="2420" w:type="dxa"/>
            <w:hideMark/>
            <w:tcPrChange w:id="1252" w:author="meshbah rahman" w:date="2021-02-19T23:19:00Z">
              <w:tcPr>
                <w:tcW w:w="2420" w:type="dxa"/>
                <w:hideMark/>
              </w:tcPr>
            </w:tcPrChange>
          </w:tcPr>
          <w:p w14:paraId="17B754D0" w14:textId="77777777" w:rsidR="009532FB" w:rsidRPr="009532FB" w:rsidRDefault="009532FB">
            <w:pPr>
              <w:contextualSpacing/>
              <w:jc w:val="both"/>
              <w:rPr>
                <w:ins w:id="1253" w:author="meshbah rahman" w:date="2021-02-19T23:16:00Z"/>
                <w:rFonts w:asciiTheme="majorBidi" w:hAnsiTheme="majorBidi" w:cstheme="majorBidi"/>
                <w:bCs/>
                <w:color w:val="000000"/>
                <w:sz w:val="18"/>
                <w:szCs w:val="18"/>
                <w:rPrChange w:id="1254" w:author="meshbah rahman" w:date="2021-02-19T23:17:00Z">
                  <w:rPr>
                    <w:ins w:id="1255" w:author="meshbah rahman" w:date="2021-02-19T23:16:00Z"/>
                    <w:rFonts w:ascii="Times New Roman" w:hAnsi="Times New Roman" w:cs="Times New Roman"/>
                    <w:bCs/>
                    <w:color w:val="000000"/>
                  </w:rPr>
                </w:rPrChange>
              </w:rPr>
              <w:pPrChange w:id="1256" w:author="meshbah rahman" w:date="2021-02-19T23:17:00Z">
                <w:pPr>
                  <w:spacing w:line="480" w:lineRule="auto"/>
                  <w:contextualSpacing/>
                  <w:jc w:val="both"/>
                </w:pPr>
              </w:pPrChange>
            </w:pPr>
            <w:ins w:id="1257" w:author="meshbah rahman" w:date="2021-02-19T23:16:00Z">
              <w:r w:rsidRPr="009532FB">
                <w:rPr>
                  <w:rFonts w:asciiTheme="majorBidi" w:hAnsiTheme="majorBidi" w:cstheme="majorBidi"/>
                  <w:bCs/>
                  <w:color w:val="000000"/>
                  <w:sz w:val="18"/>
                  <w:szCs w:val="18"/>
                  <w:rPrChange w:id="1258" w:author="meshbah rahman" w:date="2021-02-19T23:17:00Z">
                    <w:rPr>
                      <w:rFonts w:ascii="Times New Roman" w:hAnsi="Times New Roman" w:cs="Times New Roman"/>
                      <w:bCs/>
                      <w:color w:val="000000"/>
                    </w:rPr>
                  </w:rPrChange>
                </w:rPr>
                <w:t>Primary complete</w:t>
              </w:r>
            </w:ins>
          </w:p>
        </w:tc>
        <w:tc>
          <w:tcPr>
            <w:tcW w:w="1426" w:type="dxa"/>
            <w:hideMark/>
            <w:tcPrChange w:id="1259" w:author="meshbah rahman" w:date="2021-02-19T23:19:00Z">
              <w:tcPr>
                <w:tcW w:w="1426" w:type="dxa"/>
                <w:gridSpan w:val="2"/>
                <w:hideMark/>
              </w:tcPr>
            </w:tcPrChange>
          </w:tcPr>
          <w:p w14:paraId="6F3D7B63" w14:textId="77777777" w:rsidR="009532FB" w:rsidRPr="009532FB" w:rsidRDefault="009532FB">
            <w:pPr>
              <w:contextualSpacing/>
              <w:jc w:val="both"/>
              <w:rPr>
                <w:ins w:id="1260" w:author="meshbah rahman" w:date="2021-02-19T23:16:00Z"/>
                <w:rFonts w:asciiTheme="majorBidi" w:hAnsiTheme="majorBidi" w:cstheme="majorBidi"/>
                <w:bCs/>
                <w:color w:val="000000"/>
                <w:sz w:val="18"/>
                <w:szCs w:val="18"/>
                <w:rPrChange w:id="1261" w:author="meshbah rahman" w:date="2021-02-19T23:17:00Z">
                  <w:rPr>
                    <w:ins w:id="1262" w:author="meshbah rahman" w:date="2021-02-19T23:16:00Z"/>
                    <w:rFonts w:ascii="Times New Roman" w:hAnsi="Times New Roman" w:cs="Times New Roman"/>
                    <w:bCs/>
                    <w:color w:val="000000"/>
                  </w:rPr>
                </w:rPrChange>
              </w:rPr>
              <w:pPrChange w:id="1263" w:author="meshbah rahman" w:date="2021-02-19T23:17:00Z">
                <w:pPr>
                  <w:spacing w:line="480" w:lineRule="auto"/>
                  <w:contextualSpacing/>
                  <w:jc w:val="both"/>
                </w:pPr>
              </w:pPrChange>
            </w:pPr>
            <w:ins w:id="1264" w:author="meshbah rahman" w:date="2021-02-19T23:16:00Z">
              <w:r w:rsidRPr="009532FB">
                <w:rPr>
                  <w:rFonts w:asciiTheme="majorBidi" w:hAnsiTheme="majorBidi" w:cstheme="majorBidi"/>
                  <w:bCs/>
                  <w:color w:val="000000"/>
                  <w:sz w:val="18"/>
                  <w:szCs w:val="18"/>
                  <w:rPrChange w:id="1265" w:author="meshbah rahman" w:date="2021-02-19T23:17:00Z">
                    <w:rPr>
                      <w:rFonts w:ascii="Times New Roman" w:hAnsi="Times New Roman" w:cs="Times New Roman"/>
                      <w:bCs/>
                      <w:color w:val="000000"/>
                    </w:rPr>
                  </w:rPrChange>
                </w:rPr>
                <w:t>772 (62.73)</w:t>
              </w:r>
            </w:ins>
          </w:p>
        </w:tc>
        <w:tc>
          <w:tcPr>
            <w:tcW w:w="1283" w:type="dxa"/>
            <w:hideMark/>
            <w:tcPrChange w:id="1266" w:author="meshbah rahman" w:date="2021-02-19T23:19:00Z">
              <w:tcPr>
                <w:tcW w:w="1283" w:type="dxa"/>
                <w:hideMark/>
              </w:tcPr>
            </w:tcPrChange>
          </w:tcPr>
          <w:p w14:paraId="24B37E47" w14:textId="77777777" w:rsidR="009532FB" w:rsidRPr="009532FB" w:rsidRDefault="009532FB">
            <w:pPr>
              <w:contextualSpacing/>
              <w:jc w:val="both"/>
              <w:rPr>
                <w:ins w:id="1267" w:author="meshbah rahman" w:date="2021-02-19T23:16:00Z"/>
                <w:rFonts w:asciiTheme="majorBidi" w:hAnsiTheme="majorBidi" w:cstheme="majorBidi"/>
                <w:bCs/>
                <w:color w:val="000000"/>
                <w:sz w:val="18"/>
                <w:szCs w:val="18"/>
                <w:rPrChange w:id="1268" w:author="meshbah rahman" w:date="2021-02-19T23:17:00Z">
                  <w:rPr>
                    <w:ins w:id="1269" w:author="meshbah rahman" w:date="2021-02-19T23:16:00Z"/>
                    <w:rFonts w:ascii="Times New Roman" w:hAnsi="Times New Roman" w:cs="Times New Roman"/>
                    <w:bCs/>
                    <w:color w:val="000000"/>
                  </w:rPr>
                </w:rPrChange>
              </w:rPr>
              <w:pPrChange w:id="1270" w:author="meshbah rahman" w:date="2021-02-19T23:17:00Z">
                <w:pPr>
                  <w:spacing w:line="480" w:lineRule="auto"/>
                  <w:contextualSpacing/>
                  <w:jc w:val="both"/>
                </w:pPr>
              </w:pPrChange>
            </w:pPr>
            <w:ins w:id="1271" w:author="meshbah rahman" w:date="2021-02-19T23:16:00Z">
              <w:r w:rsidRPr="009532FB">
                <w:rPr>
                  <w:rFonts w:asciiTheme="majorBidi" w:hAnsiTheme="majorBidi" w:cstheme="majorBidi"/>
                  <w:bCs/>
                  <w:color w:val="000000"/>
                  <w:sz w:val="18"/>
                  <w:szCs w:val="18"/>
                  <w:rPrChange w:id="1272" w:author="meshbah rahman" w:date="2021-02-19T23:17:00Z">
                    <w:rPr>
                      <w:rFonts w:ascii="Times New Roman" w:hAnsi="Times New Roman" w:cs="Times New Roman"/>
                      <w:bCs/>
                      <w:color w:val="000000"/>
                    </w:rPr>
                  </w:rPrChange>
                </w:rPr>
                <w:t>447 (37.27)</w:t>
              </w:r>
            </w:ins>
          </w:p>
        </w:tc>
        <w:tc>
          <w:tcPr>
            <w:tcW w:w="856" w:type="dxa"/>
            <w:vMerge/>
            <w:hideMark/>
            <w:tcPrChange w:id="1273" w:author="meshbah rahman" w:date="2021-02-19T23:19:00Z">
              <w:tcPr>
                <w:tcW w:w="856" w:type="dxa"/>
                <w:vMerge/>
                <w:hideMark/>
              </w:tcPr>
            </w:tcPrChange>
          </w:tcPr>
          <w:p w14:paraId="15002045" w14:textId="77777777" w:rsidR="009532FB" w:rsidRPr="009532FB" w:rsidRDefault="009532FB">
            <w:pPr>
              <w:contextualSpacing/>
              <w:jc w:val="both"/>
              <w:rPr>
                <w:ins w:id="1274" w:author="meshbah rahman" w:date="2021-02-19T23:16:00Z"/>
                <w:rFonts w:asciiTheme="majorBidi" w:hAnsiTheme="majorBidi" w:cstheme="majorBidi"/>
                <w:bCs/>
                <w:color w:val="000000"/>
                <w:sz w:val="18"/>
                <w:szCs w:val="18"/>
                <w:rPrChange w:id="1275" w:author="meshbah rahman" w:date="2021-02-19T23:17:00Z">
                  <w:rPr>
                    <w:ins w:id="1276" w:author="meshbah rahman" w:date="2021-02-19T23:16:00Z"/>
                    <w:rFonts w:ascii="Times New Roman" w:hAnsi="Times New Roman" w:cs="Times New Roman"/>
                    <w:bCs/>
                    <w:color w:val="000000"/>
                  </w:rPr>
                </w:rPrChange>
              </w:rPr>
              <w:pPrChange w:id="1277" w:author="meshbah rahman" w:date="2021-02-19T23:17:00Z">
                <w:pPr>
                  <w:spacing w:line="480" w:lineRule="auto"/>
                  <w:contextualSpacing/>
                  <w:jc w:val="both"/>
                </w:pPr>
              </w:pPrChange>
            </w:pPr>
          </w:p>
        </w:tc>
        <w:tc>
          <w:tcPr>
            <w:tcW w:w="1425" w:type="dxa"/>
            <w:hideMark/>
            <w:tcPrChange w:id="1278" w:author="meshbah rahman" w:date="2021-02-19T23:19:00Z">
              <w:tcPr>
                <w:tcW w:w="1425" w:type="dxa"/>
                <w:gridSpan w:val="2"/>
                <w:hideMark/>
              </w:tcPr>
            </w:tcPrChange>
          </w:tcPr>
          <w:p w14:paraId="40E2AC91" w14:textId="77777777" w:rsidR="009532FB" w:rsidRPr="009532FB" w:rsidRDefault="009532FB">
            <w:pPr>
              <w:contextualSpacing/>
              <w:jc w:val="both"/>
              <w:rPr>
                <w:ins w:id="1279" w:author="meshbah rahman" w:date="2021-02-19T23:16:00Z"/>
                <w:rFonts w:asciiTheme="majorBidi" w:hAnsiTheme="majorBidi" w:cstheme="majorBidi"/>
                <w:bCs/>
                <w:color w:val="000000"/>
                <w:sz w:val="18"/>
                <w:szCs w:val="18"/>
                <w:rPrChange w:id="1280" w:author="meshbah rahman" w:date="2021-02-19T23:17:00Z">
                  <w:rPr>
                    <w:ins w:id="1281" w:author="meshbah rahman" w:date="2021-02-19T23:16:00Z"/>
                    <w:rFonts w:ascii="Times New Roman" w:hAnsi="Times New Roman" w:cs="Times New Roman"/>
                    <w:bCs/>
                    <w:color w:val="000000"/>
                  </w:rPr>
                </w:rPrChange>
              </w:rPr>
              <w:pPrChange w:id="1282" w:author="meshbah rahman" w:date="2021-02-19T23:17:00Z">
                <w:pPr>
                  <w:spacing w:line="480" w:lineRule="auto"/>
                  <w:contextualSpacing/>
                  <w:jc w:val="both"/>
                </w:pPr>
              </w:pPrChange>
            </w:pPr>
            <w:ins w:id="1283" w:author="meshbah rahman" w:date="2021-02-19T23:16:00Z">
              <w:r w:rsidRPr="009532FB">
                <w:rPr>
                  <w:rFonts w:asciiTheme="majorBidi" w:hAnsiTheme="majorBidi" w:cstheme="majorBidi"/>
                  <w:bCs/>
                  <w:color w:val="000000"/>
                  <w:sz w:val="18"/>
                  <w:szCs w:val="18"/>
                  <w:rPrChange w:id="1284" w:author="meshbah rahman" w:date="2021-02-19T23:17:00Z">
                    <w:rPr>
                      <w:rFonts w:ascii="Times New Roman" w:hAnsi="Times New Roman" w:cs="Times New Roman"/>
                      <w:bCs/>
                      <w:color w:val="000000"/>
                    </w:rPr>
                  </w:rPrChange>
                </w:rPr>
                <w:t>1590 (68.62)</w:t>
              </w:r>
            </w:ins>
          </w:p>
        </w:tc>
        <w:tc>
          <w:tcPr>
            <w:tcW w:w="1389" w:type="dxa"/>
            <w:hideMark/>
            <w:tcPrChange w:id="1285" w:author="meshbah rahman" w:date="2021-02-19T23:19:00Z">
              <w:tcPr>
                <w:tcW w:w="1389" w:type="dxa"/>
                <w:hideMark/>
              </w:tcPr>
            </w:tcPrChange>
          </w:tcPr>
          <w:p w14:paraId="530304AD" w14:textId="77777777" w:rsidR="009532FB" w:rsidRPr="009532FB" w:rsidRDefault="009532FB">
            <w:pPr>
              <w:contextualSpacing/>
              <w:jc w:val="both"/>
              <w:rPr>
                <w:ins w:id="1286" w:author="meshbah rahman" w:date="2021-02-19T23:16:00Z"/>
                <w:rFonts w:asciiTheme="majorBidi" w:hAnsiTheme="majorBidi" w:cstheme="majorBidi"/>
                <w:bCs/>
                <w:color w:val="000000"/>
                <w:sz w:val="18"/>
                <w:szCs w:val="18"/>
                <w:rPrChange w:id="1287" w:author="meshbah rahman" w:date="2021-02-19T23:17:00Z">
                  <w:rPr>
                    <w:ins w:id="1288" w:author="meshbah rahman" w:date="2021-02-19T23:16:00Z"/>
                    <w:rFonts w:ascii="Times New Roman" w:hAnsi="Times New Roman" w:cs="Times New Roman"/>
                    <w:bCs/>
                    <w:color w:val="000000"/>
                  </w:rPr>
                </w:rPrChange>
              </w:rPr>
              <w:pPrChange w:id="1289" w:author="meshbah rahman" w:date="2021-02-19T23:17:00Z">
                <w:pPr>
                  <w:spacing w:line="480" w:lineRule="auto"/>
                  <w:contextualSpacing/>
                  <w:jc w:val="both"/>
                </w:pPr>
              </w:pPrChange>
            </w:pPr>
            <w:ins w:id="1290" w:author="meshbah rahman" w:date="2021-02-19T23:16:00Z">
              <w:r w:rsidRPr="009532FB">
                <w:rPr>
                  <w:rFonts w:asciiTheme="majorBidi" w:hAnsiTheme="majorBidi" w:cstheme="majorBidi"/>
                  <w:bCs/>
                  <w:color w:val="000000"/>
                  <w:sz w:val="18"/>
                  <w:szCs w:val="18"/>
                  <w:rPrChange w:id="1291" w:author="meshbah rahman" w:date="2021-02-19T23:17:00Z">
                    <w:rPr>
                      <w:rFonts w:ascii="Times New Roman" w:hAnsi="Times New Roman" w:cs="Times New Roman"/>
                      <w:bCs/>
                      <w:color w:val="000000"/>
                    </w:rPr>
                  </w:rPrChange>
                </w:rPr>
                <w:t>727 (31.38)</w:t>
              </w:r>
            </w:ins>
          </w:p>
        </w:tc>
        <w:tc>
          <w:tcPr>
            <w:tcW w:w="802" w:type="dxa"/>
            <w:vMerge/>
            <w:hideMark/>
            <w:tcPrChange w:id="1292" w:author="meshbah rahman" w:date="2021-02-19T23:19:00Z">
              <w:tcPr>
                <w:tcW w:w="802" w:type="dxa"/>
                <w:gridSpan w:val="2"/>
                <w:vMerge/>
                <w:hideMark/>
              </w:tcPr>
            </w:tcPrChange>
          </w:tcPr>
          <w:p w14:paraId="35D73E0F" w14:textId="77777777" w:rsidR="009532FB" w:rsidRPr="009532FB" w:rsidRDefault="009532FB">
            <w:pPr>
              <w:contextualSpacing/>
              <w:jc w:val="both"/>
              <w:rPr>
                <w:ins w:id="1293" w:author="meshbah rahman" w:date="2021-02-19T23:16:00Z"/>
                <w:rFonts w:asciiTheme="majorBidi" w:hAnsiTheme="majorBidi" w:cstheme="majorBidi"/>
                <w:bCs/>
                <w:color w:val="000000"/>
                <w:sz w:val="18"/>
                <w:szCs w:val="18"/>
                <w:rPrChange w:id="1294" w:author="meshbah rahman" w:date="2021-02-19T23:17:00Z">
                  <w:rPr>
                    <w:ins w:id="1295" w:author="meshbah rahman" w:date="2021-02-19T23:16:00Z"/>
                    <w:rFonts w:ascii="Times New Roman" w:hAnsi="Times New Roman" w:cs="Times New Roman"/>
                    <w:bCs/>
                    <w:color w:val="000000"/>
                  </w:rPr>
                </w:rPrChange>
              </w:rPr>
              <w:pPrChange w:id="1296" w:author="meshbah rahman" w:date="2021-02-19T23:17:00Z">
                <w:pPr>
                  <w:spacing w:line="480" w:lineRule="auto"/>
                  <w:contextualSpacing/>
                  <w:jc w:val="both"/>
                </w:pPr>
              </w:pPrChange>
            </w:pPr>
          </w:p>
        </w:tc>
      </w:tr>
      <w:tr w:rsidR="009532FB" w:rsidRPr="009532FB" w14:paraId="4A416E02" w14:textId="77777777" w:rsidTr="009532FB">
        <w:tblPrEx>
          <w:tblPrExChange w:id="1297" w:author="meshbah rahman" w:date="2021-02-19T23:19:00Z">
            <w:tblPrEx>
              <w:tblW w:w="9603" w:type="dxa"/>
              <w:tblLayout w:type="fixed"/>
            </w:tblPrEx>
          </w:tblPrExChange>
        </w:tblPrEx>
        <w:trPr>
          <w:trHeight w:val="225"/>
          <w:ins w:id="1298" w:author="meshbah rahman" w:date="2021-02-19T23:16:00Z"/>
          <w:trPrChange w:id="1299" w:author="meshbah rahman" w:date="2021-02-19T23:19:00Z">
            <w:trPr>
              <w:trHeight w:val="225"/>
            </w:trPr>
          </w:trPrChange>
        </w:trPr>
        <w:tc>
          <w:tcPr>
            <w:tcW w:w="2420" w:type="dxa"/>
            <w:hideMark/>
            <w:tcPrChange w:id="1300" w:author="meshbah rahman" w:date="2021-02-19T23:19:00Z">
              <w:tcPr>
                <w:tcW w:w="2420" w:type="dxa"/>
                <w:hideMark/>
              </w:tcPr>
            </w:tcPrChange>
          </w:tcPr>
          <w:p w14:paraId="1DD62E25" w14:textId="77777777" w:rsidR="009532FB" w:rsidRPr="009532FB" w:rsidRDefault="009532FB">
            <w:pPr>
              <w:contextualSpacing/>
              <w:jc w:val="both"/>
              <w:rPr>
                <w:ins w:id="1301" w:author="meshbah rahman" w:date="2021-02-19T23:16:00Z"/>
                <w:rFonts w:asciiTheme="majorBidi" w:hAnsiTheme="majorBidi" w:cstheme="majorBidi"/>
                <w:bCs/>
                <w:color w:val="000000"/>
                <w:sz w:val="18"/>
                <w:szCs w:val="18"/>
                <w:rPrChange w:id="1302" w:author="meshbah rahman" w:date="2021-02-19T23:17:00Z">
                  <w:rPr>
                    <w:ins w:id="1303" w:author="meshbah rahman" w:date="2021-02-19T23:16:00Z"/>
                    <w:rFonts w:ascii="Times New Roman" w:hAnsi="Times New Roman" w:cs="Times New Roman"/>
                    <w:bCs/>
                    <w:color w:val="000000"/>
                  </w:rPr>
                </w:rPrChange>
              </w:rPr>
              <w:pPrChange w:id="1304" w:author="meshbah rahman" w:date="2021-02-19T23:17:00Z">
                <w:pPr>
                  <w:spacing w:line="480" w:lineRule="auto"/>
                  <w:contextualSpacing/>
                  <w:jc w:val="both"/>
                </w:pPr>
              </w:pPrChange>
            </w:pPr>
            <w:ins w:id="1305" w:author="meshbah rahman" w:date="2021-02-19T23:16:00Z">
              <w:r w:rsidRPr="009532FB">
                <w:rPr>
                  <w:rFonts w:asciiTheme="majorBidi" w:hAnsiTheme="majorBidi" w:cstheme="majorBidi"/>
                  <w:bCs/>
                  <w:color w:val="000000"/>
                  <w:sz w:val="18"/>
                  <w:szCs w:val="18"/>
                  <w:rPrChange w:id="1306" w:author="meshbah rahman" w:date="2021-02-19T23:17:00Z">
                    <w:rPr>
                      <w:rFonts w:ascii="Times New Roman" w:hAnsi="Times New Roman" w:cs="Times New Roman"/>
                      <w:bCs/>
                      <w:color w:val="000000"/>
                    </w:rPr>
                  </w:rPrChange>
                </w:rPr>
                <w:t>Secondary incomplete</w:t>
              </w:r>
            </w:ins>
          </w:p>
        </w:tc>
        <w:tc>
          <w:tcPr>
            <w:tcW w:w="1426" w:type="dxa"/>
            <w:hideMark/>
            <w:tcPrChange w:id="1307" w:author="meshbah rahman" w:date="2021-02-19T23:19:00Z">
              <w:tcPr>
                <w:tcW w:w="1426" w:type="dxa"/>
                <w:gridSpan w:val="2"/>
                <w:hideMark/>
              </w:tcPr>
            </w:tcPrChange>
          </w:tcPr>
          <w:p w14:paraId="3CB4FA2A" w14:textId="77777777" w:rsidR="009532FB" w:rsidRPr="009532FB" w:rsidRDefault="009532FB">
            <w:pPr>
              <w:contextualSpacing/>
              <w:jc w:val="both"/>
              <w:rPr>
                <w:ins w:id="1308" w:author="meshbah rahman" w:date="2021-02-19T23:16:00Z"/>
                <w:rFonts w:asciiTheme="majorBidi" w:hAnsiTheme="majorBidi" w:cstheme="majorBidi"/>
                <w:bCs/>
                <w:color w:val="000000"/>
                <w:sz w:val="18"/>
                <w:szCs w:val="18"/>
                <w:rPrChange w:id="1309" w:author="meshbah rahman" w:date="2021-02-19T23:17:00Z">
                  <w:rPr>
                    <w:ins w:id="1310" w:author="meshbah rahman" w:date="2021-02-19T23:16:00Z"/>
                    <w:rFonts w:ascii="Times New Roman" w:hAnsi="Times New Roman" w:cs="Times New Roman"/>
                    <w:bCs/>
                    <w:color w:val="000000"/>
                  </w:rPr>
                </w:rPrChange>
              </w:rPr>
              <w:pPrChange w:id="1311" w:author="meshbah rahman" w:date="2021-02-19T23:17:00Z">
                <w:pPr>
                  <w:spacing w:line="480" w:lineRule="auto"/>
                  <w:contextualSpacing/>
                  <w:jc w:val="both"/>
                </w:pPr>
              </w:pPrChange>
            </w:pPr>
            <w:ins w:id="1312" w:author="meshbah rahman" w:date="2021-02-19T23:16:00Z">
              <w:r w:rsidRPr="009532FB">
                <w:rPr>
                  <w:rFonts w:asciiTheme="majorBidi" w:hAnsiTheme="majorBidi" w:cstheme="majorBidi"/>
                  <w:bCs/>
                  <w:color w:val="000000"/>
                  <w:sz w:val="18"/>
                  <w:szCs w:val="18"/>
                  <w:rPrChange w:id="1313" w:author="meshbah rahman" w:date="2021-02-19T23:17:00Z">
                    <w:rPr>
                      <w:rFonts w:ascii="Times New Roman" w:hAnsi="Times New Roman" w:cs="Times New Roman"/>
                      <w:bCs/>
                      <w:color w:val="000000"/>
                    </w:rPr>
                  </w:rPrChange>
                </w:rPr>
                <w:t>1800 (70.01)</w:t>
              </w:r>
            </w:ins>
          </w:p>
        </w:tc>
        <w:tc>
          <w:tcPr>
            <w:tcW w:w="1283" w:type="dxa"/>
            <w:hideMark/>
            <w:tcPrChange w:id="1314" w:author="meshbah rahman" w:date="2021-02-19T23:19:00Z">
              <w:tcPr>
                <w:tcW w:w="1283" w:type="dxa"/>
                <w:hideMark/>
              </w:tcPr>
            </w:tcPrChange>
          </w:tcPr>
          <w:p w14:paraId="05EDE3FE" w14:textId="77777777" w:rsidR="009532FB" w:rsidRPr="009532FB" w:rsidRDefault="009532FB">
            <w:pPr>
              <w:contextualSpacing/>
              <w:jc w:val="both"/>
              <w:rPr>
                <w:ins w:id="1315" w:author="meshbah rahman" w:date="2021-02-19T23:16:00Z"/>
                <w:rFonts w:asciiTheme="majorBidi" w:hAnsiTheme="majorBidi" w:cstheme="majorBidi"/>
                <w:bCs/>
                <w:color w:val="000000"/>
                <w:sz w:val="18"/>
                <w:szCs w:val="18"/>
                <w:rPrChange w:id="1316" w:author="meshbah rahman" w:date="2021-02-19T23:17:00Z">
                  <w:rPr>
                    <w:ins w:id="1317" w:author="meshbah rahman" w:date="2021-02-19T23:16:00Z"/>
                    <w:rFonts w:ascii="Times New Roman" w:hAnsi="Times New Roman" w:cs="Times New Roman"/>
                    <w:bCs/>
                    <w:color w:val="000000"/>
                  </w:rPr>
                </w:rPrChange>
              </w:rPr>
              <w:pPrChange w:id="1318" w:author="meshbah rahman" w:date="2021-02-19T23:17:00Z">
                <w:pPr>
                  <w:spacing w:line="480" w:lineRule="auto"/>
                  <w:contextualSpacing/>
                  <w:jc w:val="both"/>
                </w:pPr>
              </w:pPrChange>
            </w:pPr>
            <w:ins w:id="1319" w:author="meshbah rahman" w:date="2021-02-19T23:16:00Z">
              <w:r w:rsidRPr="009532FB">
                <w:rPr>
                  <w:rFonts w:asciiTheme="majorBidi" w:hAnsiTheme="majorBidi" w:cstheme="majorBidi"/>
                  <w:bCs/>
                  <w:color w:val="000000"/>
                  <w:sz w:val="18"/>
                  <w:szCs w:val="18"/>
                  <w:rPrChange w:id="1320" w:author="meshbah rahman" w:date="2021-02-19T23:17:00Z">
                    <w:rPr>
                      <w:rFonts w:ascii="Times New Roman" w:hAnsi="Times New Roman" w:cs="Times New Roman"/>
                      <w:bCs/>
                      <w:color w:val="000000"/>
                    </w:rPr>
                  </w:rPrChange>
                </w:rPr>
                <w:t>760 (29.99)</w:t>
              </w:r>
            </w:ins>
          </w:p>
        </w:tc>
        <w:tc>
          <w:tcPr>
            <w:tcW w:w="856" w:type="dxa"/>
            <w:vMerge/>
            <w:hideMark/>
            <w:tcPrChange w:id="1321" w:author="meshbah rahman" w:date="2021-02-19T23:19:00Z">
              <w:tcPr>
                <w:tcW w:w="856" w:type="dxa"/>
                <w:vMerge/>
                <w:hideMark/>
              </w:tcPr>
            </w:tcPrChange>
          </w:tcPr>
          <w:p w14:paraId="12504CBC" w14:textId="77777777" w:rsidR="009532FB" w:rsidRPr="009532FB" w:rsidRDefault="009532FB">
            <w:pPr>
              <w:contextualSpacing/>
              <w:jc w:val="both"/>
              <w:rPr>
                <w:ins w:id="1322" w:author="meshbah rahman" w:date="2021-02-19T23:16:00Z"/>
                <w:rFonts w:asciiTheme="majorBidi" w:hAnsiTheme="majorBidi" w:cstheme="majorBidi"/>
                <w:bCs/>
                <w:color w:val="000000"/>
                <w:sz w:val="18"/>
                <w:szCs w:val="18"/>
                <w:rPrChange w:id="1323" w:author="meshbah rahman" w:date="2021-02-19T23:17:00Z">
                  <w:rPr>
                    <w:ins w:id="1324" w:author="meshbah rahman" w:date="2021-02-19T23:16:00Z"/>
                    <w:rFonts w:ascii="Times New Roman" w:hAnsi="Times New Roman" w:cs="Times New Roman"/>
                    <w:bCs/>
                    <w:color w:val="000000"/>
                  </w:rPr>
                </w:rPrChange>
              </w:rPr>
              <w:pPrChange w:id="1325" w:author="meshbah rahman" w:date="2021-02-19T23:17:00Z">
                <w:pPr>
                  <w:spacing w:line="480" w:lineRule="auto"/>
                  <w:contextualSpacing/>
                  <w:jc w:val="both"/>
                </w:pPr>
              </w:pPrChange>
            </w:pPr>
          </w:p>
        </w:tc>
        <w:tc>
          <w:tcPr>
            <w:tcW w:w="1425" w:type="dxa"/>
            <w:hideMark/>
            <w:tcPrChange w:id="1326" w:author="meshbah rahman" w:date="2021-02-19T23:19:00Z">
              <w:tcPr>
                <w:tcW w:w="1425" w:type="dxa"/>
                <w:gridSpan w:val="2"/>
                <w:hideMark/>
              </w:tcPr>
            </w:tcPrChange>
          </w:tcPr>
          <w:p w14:paraId="2D9C8A63" w14:textId="77777777" w:rsidR="009532FB" w:rsidRPr="009532FB" w:rsidRDefault="009532FB">
            <w:pPr>
              <w:contextualSpacing/>
              <w:jc w:val="both"/>
              <w:rPr>
                <w:ins w:id="1327" w:author="meshbah rahman" w:date="2021-02-19T23:16:00Z"/>
                <w:rFonts w:asciiTheme="majorBidi" w:hAnsiTheme="majorBidi" w:cstheme="majorBidi"/>
                <w:bCs/>
                <w:color w:val="000000"/>
                <w:sz w:val="18"/>
                <w:szCs w:val="18"/>
                <w:rPrChange w:id="1328" w:author="meshbah rahman" w:date="2021-02-19T23:17:00Z">
                  <w:rPr>
                    <w:ins w:id="1329" w:author="meshbah rahman" w:date="2021-02-19T23:16:00Z"/>
                    <w:rFonts w:ascii="Times New Roman" w:hAnsi="Times New Roman" w:cs="Times New Roman"/>
                    <w:bCs/>
                    <w:color w:val="000000"/>
                  </w:rPr>
                </w:rPrChange>
              </w:rPr>
              <w:pPrChange w:id="1330" w:author="meshbah rahman" w:date="2021-02-19T23:17:00Z">
                <w:pPr>
                  <w:spacing w:line="480" w:lineRule="auto"/>
                  <w:contextualSpacing/>
                  <w:jc w:val="both"/>
                </w:pPr>
              </w:pPrChange>
            </w:pPr>
            <w:ins w:id="1331" w:author="meshbah rahman" w:date="2021-02-19T23:16:00Z">
              <w:r w:rsidRPr="009532FB">
                <w:rPr>
                  <w:rFonts w:asciiTheme="majorBidi" w:hAnsiTheme="majorBidi" w:cstheme="majorBidi"/>
                  <w:bCs/>
                  <w:color w:val="000000"/>
                  <w:sz w:val="18"/>
                  <w:szCs w:val="18"/>
                  <w:rPrChange w:id="1332" w:author="meshbah rahman" w:date="2021-02-19T23:17:00Z">
                    <w:rPr>
                      <w:rFonts w:ascii="Times New Roman" w:hAnsi="Times New Roman" w:cs="Times New Roman"/>
                      <w:bCs/>
                      <w:color w:val="000000"/>
                    </w:rPr>
                  </w:rPrChange>
                </w:rPr>
                <w:t>3363 (74.63)</w:t>
              </w:r>
            </w:ins>
          </w:p>
        </w:tc>
        <w:tc>
          <w:tcPr>
            <w:tcW w:w="1389" w:type="dxa"/>
            <w:hideMark/>
            <w:tcPrChange w:id="1333" w:author="meshbah rahman" w:date="2021-02-19T23:19:00Z">
              <w:tcPr>
                <w:tcW w:w="1389" w:type="dxa"/>
                <w:hideMark/>
              </w:tcPr>
            </w:tcPrChange>
          </w:tcPr>
          <w:p w14:paraId="6975B361" w14:textId="77777777" w:rsidR="009532FB" w:rsidRPr="009532FB" w:rsidRDefault="009532FB">
            <w:pPr>
              <w:contextualSpacing/>
              <w:jc w:val="both"/>
              <w:rPr>
                <w:ins w:id="1334" w:author="meshbah rahman" w:date="2021-02-19T23:16:00Z"/>
                <w:rFonts w:asciiTheme="majorBidi" w:hAnsiTheme="majorBidi" w:cstheme="majorBidi"/>
                <w:bCs/>
                <w:color w:val="000000"/>
                <w:sz w:val="18"/>
                <w:szCs w:val="18"/>
                <w:rPrChange w:id="1335" w:author="meshbah rahman" w:date="2021-02-19T23:17:00Z">
                  <w:rPr>
                    <w:ins w:id="1336" w:author="meshbah rahman" w:date="2021-02-19T23:16:00Z"/>
                    <w:rFonts w:ascii="Times New Roman" w:hAnsi="Times New Roman" w:cs="Times New Roman"/>
                    <w:bCs/>
                    <w:color w:val="000000"/>
                  </w:rPr>
                </w:rPrChange>
              </w:rPr>
              <w:pPrChange w:id="1337" w:author="meshbah rahman" w:date="2021-02-19T23:17:00Z">
                <w:pPr>
                  <w:spacing w:line="480" w:lineRule="auto"/>
                  <w:contextualSpacing/>
                  <w:jc w:val="both"/>
                </w:pPr>
              </w:pPrChange>
            </w:pPr>
            <w:ins w:id="1338" w:author="meshbah rahman" w:date="2021-02-19T23:16:00Z">
              <w:r w:rsidRPr="009532FB">
                <w:rPr>
                  <w:rFonts w:asciiTheme="majorBidi" w:hAnsiTheme="majorBidi" w:cstheme="majorBidi"/>
                  <w:bCs/>
                  <w:color w:val="000000"/>
                  <w:sz w:val="18"/>
                  <w:szCs w:val="18"/>
                  <w:rPrChange w:id="1339" w:author="meshbah rahman" w:date="2021-02-19T23:17:00Z">
                    <w:rPr>
                      <w:rFonts w:ascii="Times New Roman" w:hAnsi="Times New Roman" w:cs="Times New Roman"/>
                      <w:bCs/>
                      <w:color w:val="000000"/>
                    </w:rPr>
                  </w:rPrChange>
                </w:rPr>
                <w:t>1143 (25.37)</w:t>
              </w:r>
            </w:ins>
          </w:p>
        </w:tc>
        <w:tc>
          <w:tcPr>
            <w:tcW w:w="802" w:type="dxa"/>
            <w:vMerge/>
            <w:hideMark/>
            <w:tcPrChange w:id="1340" w:author="meshbah rahman" w:date="2021-02-19T23:19:00Z">
              <w:tcPr>
                <w:tcW w:w="802" w:type="dxa"/>
                <w:gridSpan w:val="2"/>
                <w:vMerge/>
                <w:hideMark/>
              </w:tcPr>
            </w:tcPrChange>
          </w:tcPr>
          <w:p w14:paraId="636F9203" w14:textId="77777777" w:rsidR="009532FB" w:rsidRPr="009532FB" w:rsidRDefault="009532FB">
            <w:pPr>
              <w:contextualSpacing/>
              <w:jc w:val="both"/>
              <w:rPr>
                <w:ins w:id="1341" w:author="meshbah rahman" w:date="2021-02-19T23:16:00Z"/>
                <w:rFonts w:asciiTheme="majorBidi" w:hAnsiTheme="majorBidi" w:cstheme="majorBidi"/>
                <w:bCs/>
                <w:color w:val="000000"/>
                <w:sz w:val="18"/>
                <w:szCs w:val="18"/>
                <w:rPrChange w:id="1342" w:author="meshbah rahman" w:date="2021-02-19T23:17:00Z">
                  <w:rPr>
                    <w:ins w:id="1343" w:author="meshbah rahman" w:date="2021-02-19T23:16:00Z"/>
                    <w:rFonts w:ascii="Times New Roman" w:hAnsi="Times New Roman" w:cs="Times New Roman"/>
                    <w:bCs/>
                    <w:color w:val="000000"/>
                  </w:rPr>
                </w:rPrChange>
              </w:rPr>
              <w:pPrChange w:id="1344" w:author="meshbah rahman" w:date="2021-02-19T23:17:00Z">
                <w:pPr>
                  <w:spacing w:line="480" w:lineRule="auto"/>
                  <w:contextualSpacing/>
                  <w:jc w:val="both"/>
                </w:pPr>
              </w:pPrChange>
            </w:pPr>
          </w:p>
        </w:tc>
      </w:tr>
      <w:tr w:rsidR="009532FB" w:rsidRPr="009532FB" w14:paraId="1CFDB9D6" w14:textId="77777777" w:rsidTr="009532FB">
        <w:tblPrEx>
          <w:tblPrExChange w:id="1345" w:author="meshbah rahman" w:date="2021-02-19T23:19:00Z">
            <w:tblPrEx>
              <w:tblW w:w="9603" w:type="dxa"/>
              <w:tblLayout w:type="fixed"/>
            </w:tblPrEx>
          </w:tblPrExChange>
        </w:tblPrEx>
        <w:trPr>
          <w:trHeight w:val="153"/>
          <w:ins w:id="1346" w:author="meshbah rahman" w:date="2021-02-19T23:16:00Z"/>
          <w:trPrChange w:id="1347" w:author="meshbah rahman" w:date="2021-02-19T23:19:00Z">
            <w:trPr>
              <w:trHeight w:val="334"/>
            </w:trPr>
          </w:trPrChange>
        </w:trPr>
        <w:tc>
          <w:tcPr>
            <w:tcW w:w="2420" w:type="dxa"/>
            <w:hideMark/>
            <w:tcPrChange w:id="1348" w:author="meshbah rahman" w:date="2021-02-19T23:19:00Z">
              <w:tcPr>
                <w:tcW w:w="2420" w:type="dxa"/>
                <w:hideMark/>
              </w:tcPr>
            </w:tcPrChange>
          </w:tcPr>
          <w:p w14:paraId="4B26124D" w14:textId="77777777" w:rsidR="009532FB" w:rsidRPr="009532FB" w:rsidRDefault="009532FB">
            <w:pPr>
              <w:contextualSpacing/>
              <w:jc w:val="both"/>
              <w:rPr>
                <w:ins w:id="1349" w:author="meshbah rahman" w:date="2021-02-19T23:16:00Z"/>
                <w:rFonts w:asciiTheme="majorBidi" w:hAnsiTheme="majorBidi" w:cstheme="majorBidi"/>
                <w:bCs/>
                <w:color w:val="000000"/>
                <w:sz w:val="18"/>
                <w:szCs w:val="18"/>
                <w:rPrChange w:id="1350" w:author="meshbah rahman" w:date="2021-02-19T23:17:00Z">
                  <w:rPr>
                    <w:ins w:id="1351" w:author="meshbah rahman" w:date="2021-02-19T23:16:00Z"/>
                    <w:rFonts w:ascii="Times New Roman" w:hAnsi="Times New Roman" w:cs="Times New Roman"/>
                    <w:bCs/>
                    <w:color w:val="000000"/>
                  </w:rPr>
                </w:rPrChange>
              </w:rPr>
              <w:pPrChange w:id="1352" w:author="meshbah rahman" w:date="2021-02-19T23:17:00Z">
                <w:pPr>
                  <w:spacing w:line="480" w:lineRule="auto"/>
                  <w:contextualSpacing/>
                  <w:jc w:val="both"/>
                </w:pPr>
              </w:pPrChange>
            </w:pPr>
            <w:ins w:id="1353" w:author="meshbah rahman" w:date="2021-02-19T23:16:00Z">
              <w:r w:rsidRPr="009532FB">
                <w:rPr>
                  <w:rFonts w:asciiTheme="majorBidi" w:hAnsiTheme="majorBidi" w:cstheme="majorBidi"/>
                  <w:bCs/>
                  <w:color w:val="000000"/>
                  <w:sz w:val="18"/>
                  <w:szCs w:val="18"/>
                  <w:rPrChange w:id="1354" w:author="meshbah rahman" w:date="2021-02-19T23:17:00Z">
                    <w:rPr>
                      <w:rFonts w:ascii="Times New Roman" w:hAnsi="Times New Roman" w:cs="Times New Roman"/>
                      <w:bCs/>
                      <w:color w:val="000000"/>
                    </w:rPr>
                  </w:rPrChange>
                </w:rPr>
                <w:t>Secondary complete or Higher</w:t>
              </w:r>
            </w:ins>
          </w:p>
        </w:tc>
        <w:tc>
          <w:tcPr>
            <w:tcW w:w="1426" w:type="dxa"/>
            <w:hideMark/>
            <w:tcPrChange w:id="1355" w:author="meshbah rahman" w:date="2021-02-19T23:19:00Z">
              <w:tcPr>
                <w:tcW w:w="1426" w:type="dxa"/>
                <w:gridSpan w:val="2"/>
                <w:hideMark/>
              </w:tcPr>
            </w:tcPrChange>
          </w:tcPr>
          <w:p w14:paraId="0E98EA12" w14:textId="77777777" w:rsidR="009532FB" w:rsidRPr="009532FB" w:rsidRDefault="009532FB">
            <w:pPr>
              <w:contextualSpacing/>
              <w:jc w:val="both"/>
              <w:rPr>
                <w:ins w:id="1356" w:author="meshbah rahman" w:date="2021-02-19T23:16:00Z"/>
                <w:rFonts w:asciiTheme="majorBidi" w:hAnsiTheme="majorBidi" w:cstheme="majorBidi"/>
                <w:bCs/>
                <w:color w:val="000000"/>
                <w:sz w:val="18"/>
                <w:szCs w:val="18"/>
                <w:rPrChange w:id="1357" w:author="meshbah rahman" w:date="2021-02-19T23:17:00Z">
                  <w:rPr>
                    <w:ins w:id="1358" w:author="meshbah rahman" w:date="2021-02-19T23:16:00Z"/>
                    <w:rFonts w:ascii="Times New Roman" w:hAnsi="Times New Roman" w:cs="Times New Roman"/>
                    <w:bCs/>
                    <w:color w:val="000000"/>
                  </w:rPr>
                </w:rPrChange>
              </w:rPr>
              <w:pPrChange w:id="1359" w:author="meshbah rahman" w:date="2021-02-19T23:17:00Z">
                <w:pPr>
                  <w:spacing w:line="480" w:lineRule="auto"/>
                  <w:contextualSpacing/>
                  <w:jc w:val="both"/>
                </w:pPr>
              </w:pPrChange>
            </w:pPr>
            <w:ins w:id="1360" w:author="meshbah rahman" w:date="2021-02-19T23:16:00Z">
              <w:r w:rsidRPr="009532FB">
                <w:rPr>
                  <w:rFonts w:asciiTheme="majorBidi" w:hAnsiTheme="majorBidi" w:cstheme="majorBidi"/>
                  <w:bCs/>
                  <w:color w:val="000000"/>
                  <w:sz w:val="18"/>
                  <w:szCs w:val="18"/>
                  <w:rPrChange w:id="1361" w:author="meshbah rahman" w:date="2021-02-19T23:17:00Z">
                    <w:rPr>
                      <w:rFonts w:ascii="Times New Roman" w:hAnsi="Times New Roman" w:cs="Times New Roman"/>
                      <w:bCs/>
                      <w:color w:val="000000"/>
                    </w:rPr>
                  </w:rPrChange>
                </w:rPr>
                <w:t>653 (79.46)</w:t>
              </w:r>
            </w:ins>
          </w:p>
        </w:tc>
        <w:tc>
          <w:tcPr>
            <w:tcW w:w="1283" w:type="dxa"/>
            <w:hideMark/>
            <w:tcPrChange w:id="1362" w:author="meshbah rahman" w:date="2021-02-19T23:19:00Z">
              <w:tcPr>
                <w:tcW w:w="1283" w:type="dxa"/>
                <w:hideMark/>
              </w:tcPr>
            </w:tcPrChange>
          </w:tcPr>
          <w:p w14:paraId="1B585CB4" w14:textId="77777777" w:rsidR="009532FB" w:rsidRPr="009532FB" w:rsidRDefault="009532FB">
            <w:pPr>
              <w:contextualSpacing/>
              <w:jc w:val="both"/>
              <w:rPr>
                <w:ins w:id="1363" w:author="meshbah rahman" w:date="2021-02-19T23:16:00Z"/>
                <w:rFonts w:asciiTheme="majorBidi" w:hAnsiTheme="majorBidi" w:cstheme="majorBidi"/>
                <w:bCs/>
                <w:color w:val="000000"/>
                <w:sz w:val="18"/>
                <w:szCs w:val="18"/>
                <w:rPrChange w:id="1364" w:author="meshbah rahman" w:date="2021-02-19T23:17:00Z">
                  <w:rPr>
                    <w:ins w:id="1365" w:author="meshbah rahman" w:date="2021-02-19T23:16:00Z"/>
                    <w:rFonts w:ascii="Times New Roman" w:hAnsi="Times New Roman" w:cs="Times New Roman"/>
                    <w:bCs/>
                    <w:color w:val="000000"/>
                  </w:rPr>
                </w:rPrChange>
              </w:rPr>
              <w:pPrChange w:id="1366" w:author="meshbah rahman" w:date="2021-02-19T23:17:00Z">
                <w:pPr>
                  <w:spacing w:line="480" w:lineRule="auto"/>
                  <w:contextualSpacing/>
                  <w:jc w:val="both"/>
                </w:pPr>
              </w:pPrChange>
            </w:pPr>
            <w:ins w:id="1367" w:author="meshbah rahman" w:date="2021-02-19T23:16:00Z">
              <w:r w:rsidRPr="009532FB">
                <w:rPr>
                  <w:rFonts w:asciiTheme="majorBidi" w:hAnsiTheme="majorBidi" w:cstheme="majorBidi"/>
                  <w:bCs/>
                  <w:color w:val="000000"/>
                  <w:sz w:val="18"/>
                  <w:szCs w:val="18"/>
                  <w:rPrChange w:id="1368" w:author="meshbah rahman" w:date="2021-02-19T23:17:00Z">
                    <w:rPr>
                      <w:rFonts w:ascii="Times New Roman" w:hAnsi="Times New Roman" w:cs="Times New Roman"/>
                      <w:bCs/>
                      <w:color w:val="000000"/>
                    </w:rPr>
                  </w:rPrChange>
                </w:rPr>
                <w:t>178 (20.54)</w:t>
              </w:r>
            </w:ins>
          </w:p>
        </w:tc>
        <w:tc>
          <w:tcPr>
            <w:tcW w:w="856" w:type="dxa"/>
            <w:vMerge/>
            <w:hideMark/>
            <w:tcPrChange w:id="1369" w:author="meshbah rahman" w:date="2021-02-19T23:19:00Z">
              <w:tcPr>
                <w:tcW w:w="856" w:type="dxa"/>
                <w:vMerge/>
                <w:hideMark/>
              </w:tcPr>
            </w:tcPrChange>
          </w:tcPr>
          <w:p w14:paraId="27E926A8" w14:textId="77777777" w:rsidR="009532FB" w:rsidRPr="009532FB" w:rsidRDefault="009532FB">
            <w:pPr>
              <w:contextualSpacing/>
              <w:jc w:val="both"/>
              <w:rPr>
                <w:ins w:id="1370" w:author="meshbah rahman" w:date="2021-02-19T23:16:00Z"/>
                <w:rFonts w:asciiTheme="majorBidi" w:hAnsiTheme="majorBidi" w:cstheme="majorBidi"/>
                <w:bCs/>
                <w:color w:val="000000"/>
                <w:sz w:val="18"/>
                <w:szCs w:val="18"/>
                <w:rPrChange w:id="1371" w:author="meshbah rahman" w:date="2021-02-19T23:17:00Z">
                  <w:rPr>
                    <w:ins w:id="1372" w:author="meshbah rahman" w:date="2021-02-19T23:16:00Z"/>
                    <w:rFonts w:ascii="Times New Roman" w:hAnsi="Times New Roman" w:cs="Times New Roman"/>
                    <w:bCs/>
                    <w:color w:val="000000"/>
                  </w:rPr>
                </w:rPrChange>
              </w:rPr>
              <w:pPrChange w:id="1373" w:author="meshbah rahman" w:date="2021-02-19T23:17:00Z">
                <w:pPr>
                  <w:spacing w:line="480" w:lineRule="auto"/>
                  <w:contextualSpacing/>
                  <w:jc w:val="both"/>
                </w:pPr>
              </w:pPrChange>
            </w:pPr>
          </w:p>
        </w:tc>
        <w:tc>
          <w:tcPr>
            <w:tcW w:w="1425" w:type="dxa"/>
            <w:hideMark/>
            <w:tcPrChange w:id="1374" w:author="meshbah rahman" w:date="2021-02-19T23:19:00Z">
              <w:tcPr>
                <w:tcW w:w="1425" w:type="dxa"/>
                <w:gridSpan w:val="2"/>
                <w:hideMark/>
              </w:tcPr>
            </w:tcPrChange>
          </w:tcPr>
          <w:p w14:paraId="367CB686" w14:textId="77777777" w:rsidR="009532FB" w:rsidRPr="009532FB" w:rsidRDefault="009532FB">
            <w:pPr>
              <w:contextualSpacing/>
              <w:jc w:val="both"/>
              <w:rPr>
                <w:ins w:id="1375" w:author="meshbah rahman" w:date="2021-02-19T23:16:00Z"/>
                <w:rFonts w:asciiTheme="majorBidi" w:hAnsiTheme="majorBidi" w:cstheme="majorBidi"/>
                <w:bCs/>
                <w:color w:val="000000"/>
                <w:sz w:val="18"/>
                <w:szCs w:val="18"/>
                <w:rPrChange w:id="1376" w:author="meshbah rahman" w:date="2021-02-19T23:17:00Z">
                  <w:rPr>
                    <w:ins w:id="1377" w:author="meshbah rahman" w:date="2021-02-19T23:16:00Z"/>
                    <w:rFonts w:ascii="Times New Roman" w:hAnsi="Times New Roman" w:cs="Times New Roman"/>
                    <w:bCs/>
                    <w:color w:val="000000"/>
                  </w:rPr>
                </w:rPrChange>
              </w:rPr>
              <w:pPrChange w:id="1378" w:author="meshbah rahman" w:date="2021-02-19T23:17:00Z">
                <w:pPr>
                  <w:spacing w:line="480" w:lineRule="auto"/>
                  <w:contextualSpacing/>
                  <w:jc w:val="both"/>
                </w:pPr>
              </w:pPrChange>
            </w:pPr>
            <w:ins w:id="1379" w:author="meshbah rahman" w:date="2021-02-19T23:16:00Z">
              <w:r w:rsidRPr="009532FB">
                <w:rPr>
                  <w:rFonts w:asciiTheme="majorBidi" w:hAnsiTheme="majorBidi" w:cstheme="majorBidi"/>
                  <w:bCs/>
                  <w:color w:val="000000"/>
                  <w:sz w:val="18"/>
                  <w:szCs w:val="18"/>
                  <w:rPrChange w:id="1380" w:author="meshbah rahman" w:date="2021-02-19T23:17:00Z">
                    <w:rPr>
                      <w:rFonts w:ascii="Times New Roman" w:hAnsi="Times New Roman" w:cs="Times New Roman"/>
                      <w:bCs/>
                      <w:color w:val="000000"/>
                    </w:rPr>
                  </w:rPrChange>
                </w:rPr>
                <w:t>1046 (81.27)</w:t>
              </w:r>
            </w:ins>
          </w:p>
        </w:tc>
        <w:tc>
          <w:tcPr>
            <w:tcW w:w="1389" w:type="dxa"/>
            <w:hideMark/>
            <w:tcPrChange w:id="1381" w:author="meshbah rahman" w:date="2021-02-19T23:19:00Z">
              <w:tcPr>
                <w:tcW w:w="1389" w:type="dxa"/>
                <w:hideMark/>
              </w:tcPr>
            </w:tcPrChange>
          </w:tcPr>
          <w:p w14:paraId="6973150F" w14:textId="77777777" w:rsidR="009532FB" w:rsidRPr="009532FB" w:rsidRDefault="009532FB">
            <w:pPr>
              <w:contextualSpacing/>
              <w:jc w:val="both"/>
              <w:rPr>
                <w:ins w:id="1382" w:author="meshbah rahman" w:date="2021-02-19T23:16:00Z"/>
                <w:rFonts w:asciiTheme="majorBidi" w:hAnsiTheme="majorBidi" w:cstheme="majorBidi"/>
                <w:bCs/>
                <w:color w:val="000000"/>
                <w:sz w:val="18"/>
                <w:szCs w:val="18"/>
                <w:rPrChange w:id="1383" w:author="meshbah rahman" w:date="2021-02-19T23:17:00Z">
                  <w:rPr>
                    <w:ins w:id="1384" w:author="meshbah rahman" w:date="2021-02-19T23:16:00Z"/>
                    <w:rFonts w:ascii="Times New Roman" w:hAnsi="Times New Roman" w:cs="Times New Roman"/>
                    <w:bCs/>
                    <w:color w:val="000000"/>
                  </w:rPr>
                </w:rPrChange>
              </w:rPr>
              <w:pPrChange w:id="1385" w:author="meshbah rahman" w:date="2021-02-19T23:17:00Z">
                <w:pPr>
                  <w:spacing w:line="480" w:lineRule="auto"/>
                  <w:contextualSpacing/>
                  <w:jc w:val="both"/>
                </w:pPr>
              </w:pPrChange>
            </w:pPr>
            <w:ins w:id="1386" w:author="meshbah rahman" w:date="2021-02-19T23:16:00Z">
              <w:r w:rsidRPr="009532FB">
                <w:rPr>
                  <w:rFonts w:asciiTheme="majorBidi" w:hAnsiTheme="majorBidi" w:cstheme="majorBidi"/>
                  <w:bCs/>
                  <w:color w:val="000000"/>
                  <w:sz w:val="18"/>
                  <w:szCs w:val="18"/>
                  <w:rPrChange w:id="1387" w:author="meshbah rahman" w:date="2021-02-19T23:17:00Z">
                    <w:rPr>
                      <w:rFonts w:ascii="Times New Roman" w:hAnsi="Times New Roman" w:cs="Times New Roman"/>
                      <w:bCs/>
                      <w:color w:val="000000"/>
                    </w:rPr>
                  </w:rPrChange>
                </w:rPr>
                <w:t>241(18.73)</w:t>
              </w:r>
            </w:ins>
          </w:p>
        </w:tc>
        <w:tc>
          <w:tcPr>
            <w:tcW w:w="802" w:type="dxa"/>
            <w:vMerge/>
            <w:hideMark/>
            <w:tcPrChange w:id="1388" w:author="meshbah rahman" w:date="2021-02-19T23:19:00Z">
              <w:tcPr>
                <w:tcW w:w="802" w:type="dxa"/>
                <w:gridSpan w:val="2"/>
                <w:vMerge/>
                <w:hideMark/>
              </w:tcPr>
            </w:tcPrChange>
          </w:tcPr>
          <w:p w14:paraId="7EFBCD3E" w14:textId="77777777" w:rsidR="009532FB" w:rsidRPr="009532FB" w:rsidRDefault="009532FB">
            <w:pPr>
              <w:contextualSpacing/>
              <w:jc w:val="both"/>
              <w:rPr>
                <w:ins w:id="1389" w:author="meshbah rahman" w:date="2021-02-19T23:16:00Z"/>
                <w:rFonts w:asciiTheme="majorBidi" w:hAnsiTheme="majorBidi" w:cstheme="majorBidi"/>
                <w:bCs/>
                <w:color w:val="000000"/>
                <w:sz w:val="18"/>
                <w:szCs w:val="18"/>
                <w:rPrChange w:id="1390" w:author="meshbah rahman" w:date="2021-02-19T23:17:00Z">
                  <w:rPr>
                    <w:ins w:id="1391" w:author="meshbah rahman" w:date="2021-02-19T23:16:00Z"/>
                    <w:rFonts w:ascii="Times New Roman" w:hAnsi="Times New Roman" w:cs="Times New Roman"/>
                    <w:bCs/>
                    <w:color w:val="000000"/>
                  </w:rPr>
                </w:rPrChange>
              </w:rPr>
              <w:pPrChange w:id="1392" w:author="meshbah rahman" w:date="2021-02-19T23:17:00Z">
                <w:pPr>
                  <w:spacing w:line="480" w:lineRule="auto"/>
                  <w:contextualSpacing/>
                  <w:jc w:val="both"/>
                </w:pPr>
              </w:pPrChange>
            </w:pPr>
          </w:p>
        </w:tc>
      </w:tr>
      <w:tr w:rsidR="009532FB" w:rsidRPr="009532FB" w14:paraId="400DD237" w14:textId="77777777" w:rsidTr="009532FB">
        <w:tblPrEx>
          <w:tblPrExChange w:id="1393" w:author="meshbah rahman" w:date="2021-02-19T23:19:00Z">
            <w:tblPrEx>
              <w:tblW w:w="9603" w:type="dxa"/>
              <w:tblLayout w:type="fixed"/>
            </w:tblPrEx>
          </w:tblPrExChange>
        </w:tblPrEx>
        <w:trPr>
          <w:trHeight w:val="225"/>
          <w:ins w:id="1394" w:author="meshbah rahman" w:date="2021-02-19T23:16:00Z"/>
          <w:trPrChange w:id="1395" w:author="meshbah rahman" w:date="2021-02-19T23:19:00Z">
            <w:trPr>
              <w:trHeight w:val="225"/>
            </w:trPr>
          </w:trPrChange>
        </w:trPr>
        <w:tc>
          <w:tcPr>
            <w:tcW w:w="9603" w:type="dxa"/>
            <w:gridSpan w:val="7"/>
            <w:hideMark/>
            <w:tcPrChange w:id="1396" w:author="meshbah rahman" w:date="2021-02-19T23:19:00Z">
              <w:tcPr>
                <w:tcW w:w="9603" w:type="dxa"/>
                <w:gridSpan w:val="10"/>
                <w:hideMark/>
              </w:tcPr>
            </w:tcPrChange>
          </w:tcPr>
          <w:p w14:paraId="4CCF1963" w14:textId="77777777" w:rsidR="009532FB" w:rsidRPr="009532FB" w:rsidRDefault="009532FB">
            <w:pPr>
              <w:contextualSpacing/>
              <w:jc w:val="both"/>
              <w:rPr>
                <w:ins w:id="1397" w:author="meshbah rahman" w:date="2021-02-19T23:16:00Z"/>
                <w:rFonts w:asciiTheme="majorBidi" w:hAnsiTheme="majorBidi" w:cstheme="majorBidi"/>
                <w:b/>
                <w:bCs/>
                <w:color w:val="000000"/>
                <w:sz w:val="18"/>
                <w:szCs w:val="18"/>
                <w:rPrChange w:id="1398" w:author="meshbah rahman" w:date="2021-02-19T23:17:00Z">
                  <w:rPr>
                    <w:ins w:id="1399" w:author="meshbah rahman" w:date="2021-02-19T23:16:00Z"/>
                    <w:rFonts w:ascii="Times New Roman" w:hAnsi="Times New Roman" w:cs="Times New Roman"/>
                    <w:b/>
                    <w:bCs/>
                    <w:color w:val="000000"/>
                  </w:rPr>
                </w:rPrChange>
              </w:rPr>
              <w:pPrChange w:id="1400" w:author="meshbah rahman" w:date="2021-02-19T23:17:00Z">
                <w:pPr>
                  <w:spacing w:line="480" w:lineRule="auto"/>
                  <w:contextualSpacing/>
                  <w:jc w:val="both"/>
                </w:pPr>
              </w:pPrChange>
            </w:pPr>
            <w:ins w:id="1401" w:author="meshbah rahman" w:date="2021-02-19T23:16:00Z">
              <w:r w:rsidRPr="009532FB">
                <w:rPr>
                  <w:rFonts w:asciiTheme="majorBidi" w:hAnsiTheme="majorBidi" w:cstheme="majorBidi"/>
                  <w:b/>
                  <w:bCs/>
                  <w:color w:val="000000"/>
                  <w:sz w:val="18"/>
                  <w:szCs w:val="18"/>
                  <w:rPrChange w:id="1402" w:author="meshbah rahman" w:date="2021-02-19T23:17:00Z">
                    <w:rPr>
                      <w:rFonts w:ascii="Times New Roman" w:hAnsi="Times New Roman" w:cs="Times New Roman"/>
                      <w:b/>
                      <w:bCs/>
                      <w:color w:val="000000"/>
                    </w:rPr>
                  </w:rPrChange>
                </w:rPr>
                <w:t>Wealth Index</w:t>
              </w:r>
            </w:ins>
          </w:p>
        </w:tc>
      </w:tr>
      <w:tr w:rsidR="009532FB" w:rsidRPr="009532FB" w14:paraId="3B5407CA" w14:textId="77777777" w:rsidTr="009532FB">
        <w:tblPrEx>
          <w:tblPrExChange w:id="1403" w:author="meshbah rahman" w:date="2021-02-19T23:19:00Z">
            <w:tblPrEx>
              <w:tblW w:w="9603" w:type="dxa"/>
              <w:tblLayout w:type="fixed"/>
            </w:tblPrEx>
          </w:tblPrExChange>
        </w:tblPrEx>
        <w:trPr>
          <w:trHeight w:val="225"/>
          <w:ins w:id="1404" w:author="meshbah rahman" w:date="2021-02-19T23:16:00Z"/>
          <w:trPrChange w:id="1405" w:author="meshbah rahman" w:date="2021-02-19T23:19:00Z">
            <w:trPr>
              <w:trHeight w:val="225"/>
            </w:trPr>
          </w:trPrChange>
        </w:trPr>
        <w:tc>
          <w:tcPr>
            <w:tcW w:w="2420" w:type="dxa"/>
            <w:hideMark/>
            <w:tcPrChange w:id="1406" w:author="meshbah rahman" w:date="2021-02-19T23:19:00Z">
              <w:tcPr>
                <w:tcW w:w="2420" w:type="dxa"/>
                <w:hideMark/>
              </w:tcPr>
            </w:tcPrChange>
          </w:tcPr>
          <w:p w14:paraId="6D466D5B" w14:textId="77777777" w:rsidR="009532FB" w:rsidRPr="009532FB" w:rsidRDefault="009532FB">
            <w:pPr>
              <w:contextualSpacing/>
              <w:jc w:val="both"/>
              <w:rPr>
                <w:ins w:id="1407" w:author="meshbah rahman" w:date="2021-02-19T23:16:00Z"/>
                <w:rFonts w:asciiTheme="majorBidi" w:hAnsiTheme="majorBidi" w:cstheme="majorBidi"/>
                <w:bCs/>
                <w:color w:val="000000"/>
                <w:sz w:val="18"/>
                <w:szCs w:val="18"/>
                <w:rPrChange w:id="1408" w:author="meshbah rahman" w:date="2021-02-19T23:17:00Z">
                  <w:rPr>
                    <w:ins w:id="1409" w:author="meshbah rahman" w:date="2021-02-19T23:16:00Z"/>
                    <w:rFonts w:ascii="Times New Roman" w:hAnsi="Times New Roman" w:cs="Times New Roman"/>
                    <w:bCs/>
                    <w:color w:val="000000"/>
                  </w:rPr>
                </w:rPrChange>
              </w:rPr>
              <w:pPrChange w:id="1410" w:author="meshbah rahman" w:date="2021-02-19T23:17:00Z">
                <w:pPr>
                  <w:spacing w:line="480" w:lineRule="auto"/>
                  <w:contextualSpacing/>
                  <w:jc w:val="both"/>
                </w:pPr>
              </w:pPrChange>
            </w:pPr>
            <w:ins w:id="1411" w:author="meshbah rahman" w:date="2021-02-19T23:16:00Z">
              <w:r w:rsidRPr="009532FB">
                <w:rPr>
                  <w:rFonts w:asciiTheme="majorBidi" w:hAnsiTheme="majorBidi" w:cstheme="majorBidi"/>
                  <w:bCs/>
                  <w:color w:val="000000"/>
                  <w:sz w:val="18"/>
                  <w:szCs w:val="18"/>
                  <w:rPrChange w:id="1412" w:author="meshbah rahman" w:date="2021-02-19T23:17:00Z">
                    <w:rPr>
                      <w:rFonts w:ascii="Times New Roman" w:hAnsi="Times New Roman" w:cs="Times New Roman"/>
                      <w:bCs/>
                      <w:color w:val="000000"/>
                    </w:rPr>
                  </w:rPrChange>
                </w:rPr>
                <w:t>Poorest</w:t>
              </w:r>
            </w:ins>
          </w:p>
        </w:tc>
        <w:tc>
          <w:tcPr>
            <w:tcW w:w="1426" w:type="dxa"/>
            <w:hideMark/>
            <w:tcPrChange w:id="1413" w:author="meshbah rahman" w:date="2021-02-19T23:19:00Z">
              <w:tcPr>
                <w:tcW w:w="1426" w:type="dxa"/>
                <w:gridSpan w:val="2"/>
                <w:hideMark/>
              </w:tcPr>
            </w:tcPrChange>
          </w:tcPr>
          <w:p w14:paraId="41DE330C" w14:textId="77777777" w:rsidR="009532FB" w:rsidRPr="009532FB" w:rsidRDefault="009532FB">
            <w:pPr>
              <w:contextualSpacing/>
              <w:jc w:val="both"/>
              <w:rPr>
                <w:ins w:id="1414" w:author="meshbah rahman" w:date="2021-02-19T23:16:00Z"/>
                <w:rFonts w:asciiTheme="majorBidi" w:hAnsiTheme="majorBidi" w:cstheme="majorBidi"/>
                <w:bCs/>
                <w:color w:val="000000"/>
                <w:sz w:val="18"/>
                <w:szCs w:val="18"/>
                <w:rPrChange w:id="1415" w:author="meshbah rahman" w:date="2021-02-19T23:17:00Z">
                  <w:rPr>
                    <w:ins w:id="1416" w:author="meshbah rahman" w:date="2021-02-19T23:16:00Z"/>
                    <w:rFonts w:ascii="Times New Roman" w:hAnsi="Times New Roman" w:cs="Times New Roman"/>
                    <w:bCs/>
                    <w:color w:val="000000"/>
                  </w:rPr>
                </w:rPrChange>
              </w:rPr>
              <w:pPrChange w:id="1417" w:author="meshbah rahman" w:date="2021-02-19T23:17:00Z">
                <w:pPr>
                  <w:spacing w:line="480" w:lineRule="auto"/>
                  <w:contextualSpacing/>
                  <w:jc w:val="both"/>
                </w:pPr>
              </w:pPrChange>
            </w:pPr>
            <w:ins w:id="1418" w:author="meshbah rahman" w:date="2021-02-19T23:16:00Z">
              <w:r w:rsidRPr="009532FB">
                <w:rPr>
                  <w:rFonts w:asciiTheme="majorBidi" w:hAnsiTheme="majorBidi" w:cstheme="majorBidi"/>
                  <w:bCs/>
                  <w:color w:val="000000"/>
                  <w:sz w:val="18"/>
                  <w:szCs w:val="18"/>
                  <w:rPrChange w:id="1419" w:author="meshbah rahman" w:date="2021-02-19T23:17:00Z">
                    <w:rPr>
                      <w:rFonts w:ascii="Times New Roman" w:hAnsi="Times New Roman" w:cs="Times New Roman"/>
                      <w:bCs/>
                      <w:color w:val="000000"/>
                    </w:rPr>
                  </w:rPrChange>
                </w:rPr>
                <w:t>1503 (58.34)</w:t>
              </w:r>
            </w:ins>
          </w:p>
        </w:tc>
        <w:tc>
          <w:tcPr>
            <w:tcW w:w="1283" w:type="dxa"/>
            <w:hideMark/>
            <w:tcPrChange w:id="1420" w:author="meshbah rahman" w:date="2021-02-19T23:19:00Z">
              <w:tcPr>
                <w:tcW w:w="1283" w:type="dxa"/>
                <w:hideMark/>
              </w:tcPr>
            </w:tcPrChange>
          </w:tcPr>
          <w:p w14:paraId="045917EC" w14:textId="77777777" w:rsidR="009532FB" w:rsidRPr="009532FB" w:rsidRDefault="009532FB">
            <w:pPr>
              <w:contextualSpacing/>
              <w:jc w:val="both"/>
              <w:rPr>
                <w:ins w:id="1421" w:author="meshbah rahman" w:date="2021-02-19T23:16:00Z"/>
                <w:rFonts w:asciiTheme="majorBidi" w:hAnsiTheme="majorBidi" w:cstheme="majorBidi"/>
                <w:bCs/>
                <w:color w:val="000000"/>
                <w:sz w:val="18"/>
                <w:szCs w:val="18"/>
                <w:rPrChange w:id="1422" w:author="meshbah rahman" w:date="2021-02-19T23:17:00Z">
                  <w:rPr>
                    <w:ins w:id="1423" w:author="meshbah rahman" w:date="2021-02-19T23:16:00Z"/>
                    <w:rFonts w:ascii="Times New Roman" w:hAnsi="Times New Roman" w:cs="Times New Roman"/>
                    <w:bCs/>
                    <w:color w:val="000000"/>
                  </w:rPr>
                </w:rPrChange>
              </w:rPr>
              <w:pPrChange w:id="1424" w:author="meshbah rahman" w:date="2021-02-19T23:17:00Z">
                <w:pPr>
                  <w:spacing w:line="480" w:lineRule="auto"/>
                  <w:contextualSpacing/>
                  <w:jc w:val="both"/>
                </w:pPr>
              </w:pPrChange>
            </w:pPr>
            <w:ins w:id="1425" w:author="meshbah rahman" w:date="2021-02-19T23:16:00Z">
              <w:r w:rsidRPr="009532FB">
                <w:rPr>
                  <w:rFonts w:asciiTheme="majorBidi" w:hAnsiTheme="majorBidi" w:cstheme="majorBidi"/>
                  <w:bCs/>
                  <w:color w:val="000000"/>
                  <w:sz w:val="18"/>
                  <w:szCs w:val="18"/>
                  <w:rPrChange w:id="1426" w:author="meshbah rahman" w:date="2021-02-19T23:17:00Z">
                    <w:rPr>
                      <w:rFonts w:ascii="Times New Roman" w:hAnsi="Times New Roman" w:cs="Times New Roman"/>
                      <w:bCs/>
                      <w:color w:val="000000"/>
                    </w:rPr>
                  </w:rPrChange>
                </w:rPr>
                <w:t>1039 (41.66)</w:t>
              </w:r>
            </w:ins>
          </w:p>
        </w:tc>
        <w:tc>
          <w:tcPr>
            <w:tcW w:w="856" w:type="dxa"/>
            <w:vMerge w:val="restart"/>
            <w:hideMark/>
            <w:tcPrChange w:id="1427" w:author="meshbah rahman" w:date="2021-02-19T23:19:00Z">
              <w:tcPr>
                <w:tcW w:w="856" w:type="dxa"/>
                <w:vMerge w:val="restart"/>
                <w:hideMark/>
              </w:tcPr>
            </w:tcPrChange>
          </w:tcPr>
          <w:p w14:paraId="68F773ED" w14:textId="77777777" w:rsidR="009532FB" w:rsidRPr="009532FB" w:rsidRDefault="009532FB">
            <w:pPr>
              <w:contextualSpacing/>
              <w:jc w:val="both"/>
              <w:rPr>
                <w:ins w:id="1428" w:author="meshbah rahman" w:date="2021-02-19T23:16:00Z"/>
                <w:rFonts w:asciiTheme="majorBidi" w:hAnsiTheme="majorBidi" w:cstheme="majorBidi"/>
                <w:bCs/>
                <w:color w:val="000000"/>
                <w:sz w:val="18"/>
                <w:szCs w:val="18"/>
                <w:rPrChange w:id="1429" w:author="meshbah rahman" w:date="2021-02-19T23:17:00Z">
                  <w:rPr>
                    <w:ins w:id="1430" w:author="meshbah rahman" w:date="2021-02-19T23:16:00Z"/>
                    <w:rFonts w:ascii="Times New Roman" w:hAnsi="Times New Roman" w:cs="Times New Roman"/>
                    <w:bCs/>
                    <w:color w:val="000000"/>
                  </w:rPr>
                </w:rPrChange>
              </w:rPr>
              <w:pPrChange w:id="1431" w:author="meshbah rahman" w:date="2021-02-19T23:17:00Z">
                <w:pPr>
                  <w:spacing w:line="480" w:lineRule="auto"/>
                  <w:contextualSpacing/>
                  <w:jc w:val="both"/>
                </w:pPr>
              </w:pPrChange>
            </w:pPr>
            <w:ins w:id="1432" w:author="meshbah rahman" w:date="2021-02-19T23:16:00Z">
              <w:r w:rsidRPr="009532FB">
                <w:rPr>
                  <w:rFonts w:asciiTheme="majorBidi" w:hAnsiTheme="majorBidi" w:cstheme="majorBidi"/>
                  <w:bCs/>
                  <w:color w:val="000000"/>
                  <w:sz w:val="18"/>
                  <w:szCs w:val="18"/>
                  <w:rPrChange w:id="1433" w:author="meshbah rahman" w:date="2021-02-19T23:17:00Z">
                    <w:rPr>
                      <w:rFonts w:ascii="Times New Roman" w:hAnsi="Times New Roman" w:cs="Times New Roman"/>
                      <w:bCs/>
                      <w:color w:val="000000"/>
                    </w:rPr>
                  </w:rPrChange>
                </w:rPr>
                <w:t>&lt;0.001</w:t>
              </w:r>
            </w:ins>
          </w:p>
        </w:tc>
        <w:tc>
          <w:tcPr>
            <w:tcW w:w="1425" w:type="dxa"/>
            <w:hideMark/>
            <w:tcPrChange w:id="1434" w:author="meshbah rahman" w:date="2021-02-19T23:19:00Z">
              <w:tcPr>
                <w:tcW w:w="1425" w:type="dxa"/>
                <w:gridSpan w:val="2"/>
                <w:hideMark/>
              </w:tcPr>
            </w:tcPrChange>
          </w:tcPr>
          <w:p w14:paraId="782737F7" w14:textId="77777777" w:rsidR="009532FB" w:rsidRPr="009532FB" w:rsidRDefault="009532FB">
            <w:pPr>
              <w:contextualSpacing/>
              <w:jc w:val="both"/>
              <w:rPr>
                <w:ins w:id="1435" w:author="meshbah rahman" w:date="2021-02-19T23:16:00Z"/>
                <w:rFonts w:asciiTheme="majorBidi" w:hAnsiTheme="majorBidi" w:cstheme="majorBidi"/>
                <w:bCs/>
                <w:color w:val="000000"/>
                <w:sz w:val="18"/>
                <w:szCs w:val="18"/>
                <w:rPrChange w:id="1436" w:author="meshbah rahman" w:date="2021-02-19T23:17:00Z">
                  <w:rPr>
                    <w:ins w:id="1437" w:author="meshbah rahman" w:date="2021-02-19T23:16:00Z"/>
                    <w:rFonts w:ascii="Times New Roman" w:hAnsi="Times New Roman" w:cs="Times New Roman"/>
                    <w:bCs/>
                    <w:color w:val="000000"/>
                  </w:rPr>
                </w:rPrChange>
              </w:rPr>
              <w:pPrChange w:id="1438" w:author="meshbah rahman" w:date="2021-02-19T23:17:00Z">
                <w:pPr>
                  <w:spacing w:line="480" w:lineRule="auto"/>
                  <w:contextualSpacing/>
                  <w:jc w:val="both"/>
                </w:pPr>
              </w:pPrChange>
            </w:pPr>
            <w:ins w:id="1439" w:author="meshbah rahman" w:date="2021-02-19T23:16:00Z">
              <w:r w:rsidRPr="009532FB">
                <w:rPr>
                  <w:rFonts w:asciiTheme="majorBidi" w:hAnsiTheme="majorBidi" w:cstheme="majorBidi"/>
                  <w:bCs/>
                  <w:color w:val="000000"/>
                  <w:sz w:val="18"/>
                  <w:szCs w:val="18"/>
                  <w:rPrChange w:id="1440" w:author="meshbah rahman" w:date="2021-02-19T23:17:00Z">
                    <w:rPr>
                      <w:rFonts w:ascii="Times New Roman" w:hAnsi="Times New Roman" w:cs="Times New Roman"/>
                      <w:bCs/>
                      <w:color w:val="000000"/>
                    </w:rPr>
                  </w:rPrChange>
                </w:rPr>
                <w:t>1625 (68.35)</w:t>
              </w:r>
            </w:ins>
          </w:p>
        </w:tc>
        <w:tc>
          <w:tcPr>
            <w:tcW w:w="1389" w:type="dxa"/>
            <w:hideMark/>
            <w:tcPrChange w:id="1441" w:author="meshbah rahman" w:date="2021-02-19T23:19:00Z">
              <w:tcPr>
                <w:tcW w:w="1389" w:type="dxa"/>
                <w:hideMark/>
              </w:tcPr>
            </w:tcPrChange>
          </w:tcPr>
          <w:p w14:paraId="139AFC03" w14:textId="77777777" w:rsidR="009532FB" w:rsidRPr="009532FB" w:rsidRDefault="009532FB">
            <w:pPr>
              <w:contextualSpacing/>
              <w:jc w:val="both"/>
              <w:rPr>
                <w:ins w:id="1442" w:author="meshbah rahman" w:date="2021-02-19T23:16:00Z"/>
                <w:rFonts w:asciiTheme="majorBidi" w:hAnsiTheme="majorBidi" w:cstheme="majorBidi"/>
                <w:bCs/>
                <w:color w:val="000000"/>
                <w:sz w:val="18"/>
                <w:szCs w:val="18"/>
                <w:rPrChange w:id="1443" w:author="meshbah rahman" w:date="2021-02-19T23:17:00Z">
                  <w:rPr>
                    <w:ins w:id="1444" w:author="meshbah rahman" w:date="2021-02-19T23:16:00Z"/>
                    <w:rFonts w:ascii="Times New Roman" w:hAnsi="Times New Roman" w:cs="Times New Roman"/>
                    <w:bCs/>
                    <w:color w:val="000000"/>
                  </w:rPr>
                </w:rPrChange>
              </w:rPr>
              <w:pPrChange w:id="1445" w:author="meshbah rahman" w:date="2021-02-19T23:17:00Z">
                <w:pPr>
                  <w:spacing w:line="480" w:lineRule="auto"/>
                  <w:contextualSpacing/>
                  <w:jc w:val="both"/>
                </w:pPr>
              </w:pPrChange>
            </w:pPr>
            <w:ins w:id="1446" w:author="meshbah rahman" w:date="2021-02-19T23:16:00Z">
              <w:r w:rsidRPr="009532FB">
                <w:rPr>
                  <w:rFonts w:asciiTheme="majorBidi" w:hAnsiTheme="majorBidi" w:cstheme="majorBidi"/>
                  <w:bCs/>
                  <w:color w:val="000000"/>
                  <w:sz w:val="18"/>
                  <w:szCs w:val="18"/>
                  <w:rPrChange w:id="1447" w:author="meshbah rahman" w:date="2021-02-19T23:17:00Z">
                    <w:rPr>
                      <w:rFonts w:ascii="Times New Roman" w:hAnsi="Times New Roman" w:cs="Times New Roman"/>
                      <w:bCs/>
                      <w:color w:val="000000"/>
                    </w:rPr>
                  </w:rPrChange>
                </w:rPr>
                <w:t>750 (31.65)</w:t>
              </w:r>
            </w:ins>
          </w:p>
        </w:tc>
        <w:tc>
          <w:tcPr>
            <w:tcW w:w="802" w:type="dxa"/>
            <w:vMerge w:val="restart"/>
            <w:hideMark/>
            <w:tcPrChange w:id="1448" w:author="meshbah rahman" w:date="2021-02-19T23:19:00Z">
              <w:tcPr>
                <w:tcW w:w="802" w:type="dxa"/>
                <w:gridSpan w:val="2"/>
                <w:vMerge w:val="restart"/>
                <w:hideMark/>
              </w:tcPr>
            </w:tcPrChange>
          </w:tcPr>
          <w:p w14:paraId="3BC2CD8A" w14:textId="77777777" w:rsidR="009532FB" w:rsidRPr="009532FB" w:rsidRDefault="009532FB">
            <w:pPr>
              <w:contextualSpacing/>
              <w:jc w:val="both"/>
              <w:rPr>
                <w:ins w:id="1449" w:author="meshbah rahman" w:date="2021-02-19T23:16:00Z"/>
                <w:rFonts w:asciiTheme="majorBidi" w:hAnsiTheme="majorBidi" w:cstheme="majorBidi"/>
                <w:bCs/>
                <w:color w:val="000000"/>
                <w:sz w:val="18"/>
                <w:szCs w:val="18"/>
                <w:rPrChange w:id="1450" w:author="meshbah rahman" w:date="2021-02-19T23:17:00Z">
                  <w:rPr>
                    <w:ins w:id="1451" w:author="meshbah rahman" w:date="2021-02-19T23:16:00Z"/>
                    <w:rFonts w:ascii="Times New Roman" w:hAnsi="Times New Roman" w:cs="Times New Roman"/>
                    <w:bCs/>
                    <w:color w:val="000000"/>
                  </w:rPr>
                </w:rPrChange>
              </w:rPr>
              <w:pPrChange w:id="1452" w:author="meshbah rahman" w:date="2021-02-19T23:17:00Z">
                <w:pPr>
                  <w:spacing w:line="480" w:lineRule="auto"/>
                  <w:contextualSpacing/>
                  <w:jc w:val="both"/>
                </w:pPr>
              </w:pPrChange>
            </w:pPr>
            <w:ins w:id="1453" w:author="meshbah rahman" w:date="2021-02-19T23:16:00Z">
              <w:r w:rsidRPr="009532FB">
                <w:rPr>
                  <w:rFonts w:asciiTheme="majorBidi" w:hAnsiTheme="majorBidi" w:cstheme="majorBidi"/>
                  <w:bCs/>
                  <w:color w:val="000000"/>
                  <w:sz w:val="18"/>
                  <w:szCs w:val="18"/>
                  <w:rPrChange w:id="1454" w:author="meshbah rahman" w:date="2021-02-19T23:17:00Z">
                    <w:rPr>
                      <w:rFonts w:ascii="Times New Roman" w:hAnsi="Times New Roman" w:cs="Times New Roman"/>
                      <w:bCs/>
                      <w:color w:val="000000"/>
                    </w:rPr>
                  </w:rPrChange>
                </w:rPr>
                <w:t>&lt;0.001</w:t>
              </w:r>
            </w:ins>
          </w:p>
        </w:tc>
      </w:tr>
      <w:tr w:rsidR="009532FB" w:rsidRPr="009532FB" w14:paraId="454828A0" w14:textId="77777777" w:rsidTr="009532FB">
        <w:tblPrEx>
          <w:tblPrExChange w:id="1455" w:author="meshbah rahman" w:date="2021-02-19T23:19:00Z">
            <w:tblPrEx>
              <w:tblW w:w="9603" w:type="dxa"/>
              <w:tblLayout w:type="fixed"/>
            </w:tblPrEx>
          </w:tblPrExChange>
        </w:tblPrEx>
        <w:trPr>
          <w:trHeight w:val="225"/>
          <w:ins w:id="1456" w:author="meshbah rahman" w:date="2021-02-19T23:16:00Z"/>
          <w:trPrChange w:id="1457" w:author="meshbah rahman" w:date="2021-02-19T23:19:00Z">
            <w:trPr>
              <w:trHeight w:val="225"/>
            </w:trPr>
          </w:trPrChange>
        </w:trPr>
        <w:tc>
          <w:tcPr>
            <w:tcW w:w="2420" w:type="dxa"/>
            <w:hideMark/>
            <w:tcPrChange w:id="1458" w:author="meshbah rahman" w:date="2021-02-19T23:19:00Z">
              <w:tcPr>
                <w:tcW w:w="2420" w:type="dxa"/>
                <w:hideMark/>
              </w:tcPr>
            </w:tcPrChange>
          </w:tcPr>
          <w:p w14:paraId="21BBB65D" w14:textId="77777777" w:rsidR="009532FB" w:rsidRPr="009532FB" w:rsidRDefault="009532FB">
            <w:pPr>
              <w:contextualSpacing/>
              <w:jc w:val="both"/>
              <w:rPr>
                <w:ins w:id="1459" w:author="meshbah rahman" w:date="2021-02-19T23:16:00Z"/>
                <w:rFonts w:asciiTheme="majorBidi" w:hAnsiTheme="majorBidi" w:cstheme="majorBidi"/>
                <w:bCs/>
                <w:color w:val="000000"/>
                <w:sz w:val="18"/>
                <w:szCs w:val="18"/>
                <w:rPrChange w:id="1460" w:author="meshbah rahman" w:date="2021-02-19T23:17:00Z">
                  <w:rPr>
                    <w:ins w:id="1461" w:author="meshbah rahman" w:date="2021-02-19T23:16:00Z"/>
                    <w:rFonts w:ascii="Times New Roman" w:hAnsi="Times New Roman" w:cs="Times New Roman"/>
                    <w:bCs/>
                    <w:color w:val="000000"/>
                  </w:rPr>
                </w:rPrChange>
              </w:rPr>
              <w:pPrChange w:id="1462" w:author="meshbah rahman" w:date="2021-02-19T23:17:00Z">
                <w:pPr>
                  <w:spacing w:line="480" w:lineRule="auto"/>
                  <w:contextualSpacing/>
                  <w:jc w:val="both"/>
                </w:pPr>
              </w:pPrChange>
            </w:pPr>
            <w:ins w:id="1463" w:author="meshbah rahman" w:date="2021-02-19T23:16:00Z">
              <w:r w:rsidRPr="009532FB">
                <w:rPr>
                  <w:rFonts w:asciiTheme="majorBidi" w:hAnsiTheme="majorBidi" w:cstheme="majorBidi"/>
                  <w:bCs/>
                  <w:color w:val="000000"/>
                  <w:sz w:val="18"/>
                  <w:szCs w:val="18"/>
                  <w:rPrChange w:id="1464" w:author="meshbah rahman" w:date="2021-02-19T23:17:00Z">
                    <w:rPr>
                      <w:rFonts w:ascii="Times New Roman" w:hAnsi="Times New Roman" w:cs="Times New Roman"/>
                      <w:bCs/>
                      <w:color w:val="000000"/>
                    </w:rPr>
                  </w:rPrChange>
                </w:rPr>
                <w:t>Second</w:t>
              </w:r>
            </w:ins>
          </w:p>
        </w:tc>
        <w:tc>
          <w:tcPr>
            <w:tcW w:w="1426" w:type="dxa"/>
            <w:hideMark/>
            <w:tcPrChange w:id="1465" w:author="meshbah rahman" w:date="2021-02-19T23:19:00Z">
              <w:tcPr>
                <w:tcW w:w="1426" w:type="dxa"/>
                <w:gridSpan w:val="2"/>
                <w:hideMark/>
              </w:tcPr>
            </w:tcPrChange>
          </w:tcPr>
          <w:p w14:paraId="394FC96E" w14:textId="77777777" w:rsidR="009532FB" w:rsidRPr="009532FB" w:rsidRDefault="009532FB">
            <w:pPr>
              <w:contextualSpacing/>
              <w:jc w:val="both"/>
              <w:rPr>
                <w:ins w:id="1466" w:author="meshbah rahman" w:date="2021-02-19T23:16:00Z"/>
                <w:rFonts w:asciiTheme="majorBidi" w:hAnsiTheme="majorBidi" w:cstheme="majorBidi"/>
                <w:bCs/>
                <w:color w:val="000000"/>
                <w:sz w:val="18"/>
                <w:szCs w:val="18"/>
                <w:rPrChange w:id="1467" w:author="meshbah rahman" w:date="2021-02-19T23:17:00Z">
                  <w:rPr>
                    <w:ins w:id="1468" w:author="meshbah rahman" w:date="2021-02-19T23:16:00Z"/>
                    <w:rFonts w:ascii="Times New Roman" w:hAnsi="Times New Roman" w:cs="Times New Roman"/>
                    <w:bCs/>
                    <w:color w:val="000000"/>
                  </w:rPr>
                </w:rPrChange>
              </w:rPr>
              <w:pPrChange w:id="1469" w:author="meshbah rahman" w:date="2021-02-19T23:17:00Z">
                <w:pPr>
                  <w:spacing w:line="480" w:lineRule="auto"/>
                  <w:contextualSpacing/>
                  <w:jc w:val="both"/>
                </w:pPr>
              </w:pPrChange>
            </w:pPr>
            <w:ins w:id="1470" w:author="meshbah rahman" w:date="2021-02-19T23:16:00Z">
              <w:r w:rsidRPr="009532FB">
                <w:rPr>
                  <w:rFonts w:asciiTheme="majorBidi" w:hAnsiTheme="majorBidi" w:cstheme="majorBidi"/>
                  <w:bCs/>
                  <w:color w:val="000000"/>
                  <w:sz w:val="18"/>
                  <w:szCs w:val="18"/>
                  <w:rPrChange w:id="1471" w:author="meshbah rahman" w:date="2021-02-19T23:17:00Z">
                    <w:rPr>
                      <w:rFonts w:ascii="Times New Roman" w:hAnsi="Times New Roman" w:cs="Times New Roman"/>
                      <w:bCs/>
                      <w:color w:val="000000"/>
                    </w:rPr>
                  </w:rPrChange>
                </w:rPr>
                <w:t>1118 (62.85)</w:t>
              </w:r>
            </w:ins>
          </w:p>
        </w:tc>
        <w:tc>
          <w:tcPr>
            <w:tcW w:w="1283" w:type="dxa"/>
            <w:hideMark/>
            <w:tcPrChange w:id="1472" w:author="meshbah rahman" w:date="2021-02-19T23:19:00Z">
              <w:tcPr>
                <w:tcW w:w="1283" w:type="dxa"/>
                <w:hideMark/>
              </w:tcPr>
            </w:tcPrChange>
          </w:tcPr>
          <w:p w14:paraId="44EF4AEA" w14:textId="77777777" w:rsidR="009532FB" w:rsidRPr="009532FB" w:rsidRDefault="009532FB">
            <w:pPr>
              <w:contextualSpacing/>
              <w:jc w:val="both"/>
              <w:rPr>
                <w:ins w:id="1473" w:author="meshbah rahman" w:date="2021-02-19T23:16:00Z"/>
                <w:rFonts w:asciiTheme="majorBidi" w:hAnsiTheme="majorBidi" w:cstheme="majorBidi"/>
                <w:bCs/>
                <w:color w:val="000000"/>
                <w:sz w:val="18"/>
                <w:szCs w:val="18"/>
                <w:rPrChange w:id="1474" w:author="meshbah rahman" w:date="2021-02-19T23:17:00Z">
                  <w:rPr>
                    <w:ins w:id="1475" w:author="meshbah rahman" w:date="2021-02-19T23:16:00Z"/>
                    <w:rFonts w:ascii="Times New Roman" w:hAnsi="Times New Roman" w:cs="Times New Roman"/>
                    <w:bCs/>
                    <w:color w:val="000000"/>
                  </w:rPr>
                </w:rPrChange>
              </w:rPr>
              <w:pPrChange w:id="1476" w:author="meshbah rahman" w:date="2021-02-19T23:17:00Z">
                <w:pPr>
                  <w:spacing w:line="480" w:lineRule="auto"/>
                  <w:contextualSpacing/>
                  <w:jc w:val="both"/>
                </w:pPr>
              </w:pPrChange>
            </w:pPr>
            <w:ins w:id="1477" w:author="meshbah rahman" w:date="2021-02-19T23:16:00Z">
              <w:r w:rsidRPr="009532FB">
                <w:rPr>
                  <w:rFonts w:asciiTheme="majorBidi" w:hAnsiTheme="majorBidi" w:cstheme="majorBidi"/>
                  <w:bCs/>
                  <w:color w:val="000000"/>
                  <w:sz w:val="18"/>
                  <w:szCs w:val="18"/>
                  <w:rPrChange w:id="1478" w:author="meshbah rahman" w:date="2021-02-19T23:17:00Z">
                    <w:rPr>
                      <w:rFonts w:ascii="Times New Roman" w:hAnsi="Times New Roman" w:cs="Times New Roman"/>
                      <w:bCs/>
                      <w:color w:val="000000"/>
                    </w:rPr>
                  </w:rPrChange>
                </w:rPr>
                <w:t>657 (37.15)</w:t>
              </w:r>
            </w:ins>
          </w:p>
        </w:tc>
        <w:tc>
          <w:tcPr>
            <w:tcW w:w="856" w:type="dxa"/>
            <w:vMerge/>
            <w:hideMark/>
            <w:tcPrChange w:id="1479" w:author="meshbah rahman" w:date="2021-02-19T23:19:00Z">
              <w:tcPr>
                <w:tcW w:w="856" w:type="dxa"/>
                <w:vMerge/>
                <w:hideMark/>
              </w:tcPr>
            </w:tcPrChange>
          </w:tcPr>
          <w:p w14:paraId="2B19D790" w14:textId="77777777" w:rsidR="009532FB" w:rsidRPr="009532FB" w:rsidRDefault="009532FB">
            <w:pPr>
              <w:contextualSpacing/>
              <w:jc w:val="both"/>
              <w:rPr>
                <w:ins w:id="1480" w:author="meshbah rahman" w:date="2021-02-19T23:16:00Z"/>
                <w:rFonts w:asciiTheme="majorBidi" w:hAnsiTheme="majorBidi" w:cstheme="majorBidi"/>
                <w:bCs/>
                <w:color w:val="000000"/>
                <w:sz w:val="18"/>
                <w:szCs w:val="18"/>
                <w:rPrChange w:id="1481" w:author="meshbah rahman" w:date="2021-02-19T23:17:00Z">
                  <w:rPr>
                    <w:ins w:id="1482" w:author="meshbah rahman" w:date="2021-02-19T23:16:00Z"/>
                    <w:rFonts w:ascii="Times New Roman" w:hAnsi="Times New Roman" w:cs="Times New Roman"/>
                    <w:bCs/>
                    <w:color w:val="000000"/>
                  </w:rPr>
                </w:rPrChange>
              </w:rPr>
              <w:pPrChange w:id="1483" w:author="meshbah rahman" w:date="2021-02-19T23:17:00Z">
                <w:pPr>
                  <w:spacing w:line="480" w:lineRule="auto"/>
                  <w:contextualSpacing/>
                  <w:jc w:val="both"/>
                </w:pPr>
              </w:pPrChange>
            </w:pPr>
          </w:p>
        </w:tc>
        <w:tc>
          <w:tcPr>
            <w:tcW w:w="1425" w:type="dxa"/>
            <w:hideMark/>
            <w:tcPrChange w:id="1484" w:author="meshbah rahman" w:date="2021-02-19T23:19:00Z">
              <w:tcPr>
                <w:tcW w:w="1425" w:type="dxa"/>
                <w:gridSpan w:val="2"/>
                <w:hideMark/>
              </w:tcPr>
            </w:tcPrChange>
          </w:tcPr>
          <w:p w14:paraId="196F8003" w14:textId="77777777" w:rsidR="009532FB" w:rsidRPr="009532FB" w:rsidRDefault="009532FB">
            <w:pPr>
              <w:contextualSpacing/>
              <w:jc w:val="both"/>
              <w:rPr>
                <w:ins w:id="1485" w:author="meshbah rahman" w:date="2021-02-19T23:16:00Z"/>
                <w:rFonts w:asciiTheme="majorBidi" w:hAnsiTheme="majorBidi" w:cstheme="majorBidi"/>
                <w:bCs/>
                <w:color w:val="000000"/>
                <w:sz w:val="18"/>
                <w:szCs w:val="18"/>
                <w:rPrChange w:id="1486" w:author="meshbah rahman" w:date="2021-02-19T23:17:00Z">
                  <w:rPr>
                    <w:ins w:id="1487" w:author="meshbah rahman" w:date="2021-02-19T23:16:00Z"/>
                    <w:rFonts w:ascii="Times New Roman" w:hAnsi="Times New Roman" w:cs="Times New Roman"/>
                    <w:bCs/>
                    <w:color w:val="000000"/>
                  </w:rPr>
                </w:rPrChange>
              </w:rPr>
              <w:pPrChange w:id="1488" w:author="meshbah rahman" w:date="2021-02-19T23:17:00Z">
                <w:pPr>
                  <w:spacing w:line="480" w:lineRule="auto"/>
                  <w:contextualSpacing/>
                  <w:jc w:val="both"/>
                </w:pPr>
              </w:pPrChange>
            </w:pPr>
            <w:ins w:id="1489" w:author="meshbah rahman" w:date="2021-02-19T23:16:00Z">
              <w:r w:rsidRPr="009532FB">
                <w:rPr>
                  <w:rFonts w:asciiTheme="majorBidi" w:hAnsiTheme="majorBidi" w:cstheme="majorBidi"/>
                  <w:bCs/>
                  <w:color w:val="000000"/>
                  <w:sz w:val="18"/>
                  <w:szCs w:val="18"/>
                  <w:rPrChange w:id="1490" w:author="meshbah rahman" w:date="2021-02-19T23:17:00Z">
                    <w:rPr>
                      <w:rFonts w:ascii="Times New Roman" w:hAnsi="Times New Roman" w:cs="Times New Roman"/>
                      <w:bCs/>
                      <w:color w:val="000000"/>
                    </w:rPr>
                  </w:rPrChange>
                </w:rPr>
                <w:t>1401 (71.50)</w:t>
              </w:r>
            </w:ins>
          </w:p>
        </w:tc>
        <w:tc>
          <w:tcPr>
            <w:tcW w:w="1389" w:type="dxa"/>
            <w:hideMark/>
            <w:tcPrChange w:id="1491" w:author="meshbah rahman" w:date="2021-02-19T23:19:00Z">
              <w:tcPr>
                <w:tcW w:w="1389" w:type="dxa"/>
                <w:hideMark/>
              </w:tcPr>
            </w:tcPrChange>
          </w:tcPr>
          <w:p w14:paraId="658EBE9E" w14:textId="77777777" w:rsidR="009532FB" w:rsidRPr="009532FB" w:rsidRDefault="009532FB">
            <w:pPr>
              <w:contextualSpacing/>
              <w:jc w:val="both"/>
              <w:rPr>
                <w:ins w:id="1492" w:author="meshbah rahman" w:date="2021-02-19T23:16:00Z"/>
                <w:rFonts w:asciiTheme="majorBidi" w:hAnsiTheme="majorBidi" w:cstheme="majorBidi"/>
                <w:bCs/>
                <w:color w:val="000000"/>
                <w:sz w:val="18"/>
                <w:szCs w:val="18"/>
                <w:rPrChange w:id="1493" w:author="meshbah rahman" w:date="2021-02-19T23:17:00Z">
                  <w:rPr>
                    <w:ins w:id="1494" w:author="meshbah rahman" w:date="2021-02-19T23:16:00Z"/>
                    <w:rFonts w:ascii="Times New Roman" w:hAnsi="Times New Roman" w:cs="Times New Roman"/>
                    <w:bCs/>
                    <w:color w:val="000000"/>
                  </w:rPr>
                </w:rPrChange>
              </w:rPr>
              <w:pPrChange w:id="1495" w:author="meshbah rahman" w:date="2021-02-19T23:17:00Z">
                <w:pPr>
                  <w:spacing w:line="480" w:lineRule="auto"/>
                  <w:contextualSpacing/>
                  <w:jc w:val="both"/>
                </w:pPr>
              </w:pPrChange>
            </w:pPr>
            <w:ins w:id="1496" w:author="meshbah rahman" w:date="2021-02-19T23:16:00Z">
              <w:r w:rsidRPr="009532FB">
                <w:rPr>
                  <w:rFonts w:asciiTheme="majorBidi" w:hAnsiTheme="majorBidi" w:cstheme="majorBidi"/>
                  <w:bCs/>
                  <w:color w:val="000000"/>
                  <w:sz w:val="18"/>
                  <w:szCs w:val="18"/>
                  <w:rPrChange w:id="1497" w:author="meshbah rahman" w:date="2021-02-19T23:17:00Z">
                    <w:rPr>
                      <w:rFonts w:ascii="Times New Roman" w:hAnsi="Times New Roman" w:cs="Times New Roman"/>
                      <w:bCs/>
                      <w:color w:val="000000"/>
                    </w:rPr>
                  </w:rPrChange>
                </w:rPr>
                <w:t>581 (28.5)</w:t>
              </w:r>
            </w:ins>
          </w:p>
        </w:tc>
        <w:tc>
          <w:tcPr>
            <w:tcW w:w="802" w:type="dxa"/>
            <w:vMerge/>
            <w:hideMark/>
            <w:tcPrChange w:id="1498" w:author="meshbah rahman" w:date="2021-02-19T23:19:00Z">
              <w:tcPr>
                <w:tcW w:w="802" w:type="dxa"/>
                <w:gridSpan w:val="2"/>
                <w:vMerge/>
                <w:hideMark/>
              </w:tcPr>
            </w:tcPrChange>
          </w:tcPr>
          <w:p w14:paraId="303390D6" w14:textId="77777777" w:rsidR="009532FB" w:rsidRPr="009532FB" w:rsidRDefault="009532FB">
            <w:pPr>
              <w:contextualSpacing/>
              <w:jc w:val="both"/>
              <w:rPr>
                <w:ins w:id="1499" w:author="meshbah rahman" w:date="2021-02-19T23:16:00Z"/>
                <w:rFonts w:asciiTheme="majorBidi" w:hAnsiTheme="majorBidi" w:cstheme="majorBidi"/>
                <w:bCs/>
                <w:color w:val="000000"/>
                <w:sz w:val="18"/>
                <w:szCs w:val="18"/>
                <w:rPrChange w:id="1500" w:author="meshbah rahman" w:date="2021-02-19T23:17:00Z">
                  <w:rPr>
                    <w:ins w:id="1501" w:author="meshbah rahman" w:date="2021-02-19T23:16:00Z"/>
                    <w:rFonts w:ascii="Times New Roman" w:hAnsi="Times New Roman" w:cs="Times New Roman"/>
                    <w:bCs/>
                    <w:color w:val="000000"/>
                  </w:rPr>
                </w:rPrChange>
              </w:rPr>
              <w:pPrChange w:id="1502" w:author="meshbah rahman" w:date="2021-02-19T23:17:00Z">
                <w:pPr>
                  <w:spacing w:line="480" w:lineRule="auto"/>
                  <w:contextualSpacing/>
                  <w:jc w:val="both"/>
                </w:pPr>
              </w:pPrChange>
            </w:pPr>
          </w:p>
        </w:tc>
      </w:tr>
      <w:tr w:rsidR="009532FB" w:rsidRPr="009532FB" w14:paraId="2AA901DB" w14:textId="77777777" w:rsidTr="009532FB">
        <w:tblPrEx>
          <w:tblPrExChange w:id="1503" w:author="meshbah rahman" w:date="2021-02-19T23:19:00Z">
            <w:tblPrEx>
              <w:tblW w:w="9603" w:type="dxa"/>
              <w:tblLayout w:type="fixed"/>
            </w:tblPrEx>
          </w:tblPrExChange>
        </w:tblPrEx>
        <w:trPr>
          <w:trHeight w:val="225"/>
          <w:ins w:id="1504" w:author="meshbah rahman" w:date="2021-02-19T23:16:00Z"/>
          <w:trPrChange w:id="1505" w:author="meshbah rahman" w:date="2021-02-19T23:19:00Z">
            <w:trPr>
              <w:trHeight w:val="225"/>
            </w:trPr>
          </w:trPrChange>
        </w:trPr>
        <w:tc>
          <w:tcPr>
            <w:tcW w:w="2420" w:type="dxa"/>
            <w:hideMark/>
            <w:tcPrChange w:id="1506" w:author="meshbah rahman" w:date="2021-02-19T23:19:00Z">
              <w:tcPr>
                <w:tcW w:w="2420" w:type="dxa"/>
                <w:hideMark/>
              </w:tcPr>
            </w:tcPrChange>
          </w:tcPr>
          <w:p w14:paraId="7C4B5584" w14:textId="77777777" w:rsidR="009532FB" w:rsidRPr="009532FB" w:rsidRDefault="009532FB">
            <w:pPr>
              <w:contextualSpacing/>
              <w:jc w:val="both"/>
              <w:rPr>
                <w:ins w:id="1507" w:author="meshbah rahman" w:date="2021-02-19T23:16:00Z"/>
                <w:rFonts w:asciiTheme="majorBidi" w:hAnsiTheme="majorBidi" w:cstheme="majorBidi"/>
                <w:bCs/>
                <w:color w:val="000000"/>
                <w:sz w:val="18"/>
                <w:szCs w:val="18"/>
                <w:rPrChange w:id="1508" w:author="meshbah rahman" w:date="2021-02-19T23:17:00Z">
                  <w:rPr>
                    <w:ins w:id="1509" w:author="meshbah rahman" w:date="2021-02-19T23:16:00Z"/>
                    <w:rFonts w:ascii="Times New Roman" w:hAnsi="Times New Roman" w:cs="Times New Roman"/>
                    <w:bCs/>
                    <w:color w:val="000000"/>
                  </w:rPr>
                </w:rPrChange>
              </w:rPr>
              <w:pPrChange w:id="1510" w:author="meshbah rahman" w:date="2021-02-19T23:17:00Z">
                <w:pPr>
                  <w:spacing w:line="480" w:lineRule="auto"/>
                  <w:contextualSpacing/>
                  <w:jc w:val="both"/>
                </w:pPr>
              </w:pPrChange>
            </w:pPr>
            <w:ins w:id="1511" w:author="meshbah rahman" w:date="2021-02-19T23:16:00Z">
              <w:r w:rsidRPr="009532FB">
                <w:rPr>
                  <w:rFonts w:asciiTheme="majorBidi" w:hAnsiTheme="majorBidi" w:cstheme="majorBidi"/>
                  <w:bCs/>
                  <w:color w:val="000000"/>
                  <w:sz w:val="18"/>
                  <w:szCs w:val="18"/>
                  <w:rPrChange w:id="1512" w:author="meshbah rahman" w:date="2021-02-19T23:17:00Z">
                    <w:rPr>
                      <w:rFonts w:ascii="Times New Roman" w:hAnsi="Times New Roman" w:cs="Times New Roman"/>
                      <w:bCs/>
                      <w:color w:val="000000"/>
                    </w:rPr>
                  </w:rPrChange>
                </w:rPr>
                <w:t>Middle</w:t>
              </w:r>
            </w:ins>
          </w:p>
        </w:tc>
        <w:tc>
          <w:tcPr>
            <w:tcW w:w="1426" w:type="dxa"/>
            <w:hideMark/>
            <w:tcPrChange w:id="1513" w:author="meshbah rahman" w:date="2021-02-19T23:19:00Z">
              <w:tcPr>
                <w:tcW w:w="1426" w:type="dxa"/>
                <w:gridSpan w:val="2"/>
                <w:hideMark/>
              </w:tcPr>
            </w:tcPrChange>
          </w:tcPr>
          <w:p w14:paraId="711CAF86" w14:textId="77777777" w:rsidR="009532FB" w:rsidRPr="009532FB" w:rsidRDefault="009532FB">
            <w:pPr>
              <w:contextualSpacing/>
              <w:jc w:val="both"/>
              <w:rPr>
                <w:ins w:id="1514" w:author="meshbah rahman" w:date="2021-02-19T23:16:00Z"/>
                <w:rFonts w:asciiTheme="majorBidi" w:hAnsiTheme="majorBidi" w:cstheme="majorBidi"/>
                <w:bCs/>
                <w:color w:val="000000"/>
                <w:sz w:val="18"/>
                <w:szCs w:val="18"/>
                <w:rPrChange w:id="1515" w:author="meshbah rahman" w:date="2021-02-19T23:17:00Z">
                  <w:rPr>
                    <w:ins w:id="1516" w:author="meshbah rahman" w:date="2021-02-19T23:16:00Z"/>
                    <w:rFonts w:ascii="Times New Roman" w:hAnsi="Times New Roman" w:cs="Times New Roman"/>
                    <w:bCs/>
                    <w:color w:val="000000"/>
                  </w:rPr>
                </w:rPrChange>
              </w:rPr>
              <w:pPrChange w:id="1517" w:author="meshbah rahman" w:date="2021-02-19T23:17:00Z">
                <w:pPr>
                  <w:spacing w:line="480" w:lineRule="auto"/>
                  <w:contextualSpacing/>
                  <w:jc w:val="both"/>
                </w:pPr>
              </w:pPrChange>
            </w:pPr>
            <w:ins w:id="1518" w:author="meshbah rahman" w:date="2021-02-19T23:16:00Z">
              <w:r w:rsidRPr="009532FB">
                <w:rPr>
                  <w:rFonts w:asciiTheme="majorBidi" w:hAnsiTheme="majorBidi" w:cstheme="majorBidi"/>
                  <w:bCs/>
                  <w:color w:val="000000"/>
                  <w:sz w:val="18"/>
                  <w:szCs w:val="18"/>
                  <w:rPrChange w:id="1519" w:author="meshbah rahman" w:date="2021-02-19T23:17:00Z">
                    <w:rPr>
                      <w:rFonts w:ascii="Times New Roman" w:hAnsi="Times New Roman" w:cs="Times New Roman"/>
                      <w:bCs/>
                      <w:color w:val="000000"/>
                    </w:rPr>
                  </w:rPrChange>
                </w:rPr>
                <w:t>954 (65.97)</w:t>
              </w:r>
            </w:ins>
          </w:p>
        </w:tc>
        <w:tc>
          <w:tcPr>
            <w:tcW w:w="1283" w:type="dxa"/>
            <w:hideMark/>
            <w:tcPrChange w:id="1520" w:author="meshbah rahman" w:date="2021-02-19T23:19:00Z">
              <w:tcPr>
                <w:tcW w:w="1283" w:type="dxa"/>
                <w:hideMark/>
              </w:tcPr>
            </w:tcPrChange>
          </w:tcPr>
          <w:p w14:paraId="74868A35" w14:textId="77777777" w:rsidR="009532FB" w:rsidRPr="009532FB" w:rsidRDefault="009532FB">
            <w:pPr>
              <w:contextualSpacing/>
              <w:jc w:val="both"/>
              <w:rPr>
                <w:ins w:id="1521" w:author="meshbah rahman" w:date="2021-02-19T23:16:00Z"/>
                <w:rFonts w:asciiTheme="majorBidi" w:hAnsiTheme="majorBidi" w:cstheme="majorBidi"/>
                <w:bCs/>
                <w:color w:val="000000"/>
                <w:sz w:val="18"/>
                <w:szCs w:val="18"/>
                <w:rPrChange w:id="1522" w:author="meshbah rahman" w:date="2021-02-19T23:17:00Z">
                  <w:rPr>
                    <w:ins w:id="1523" w:author="meshbah rahman" w:date="2021-02-19T23:16:00Z"/>
                    <w:rFonts w:ascii="Times New Roman" w:hAnsi="Times New Roman" w:cs="Times New Roman"/>
                    <w:bCs/>
                    <w:color w:val="000000"/>
                  </w:rPr>
                </w:rPrChange>
              </w:rPr>
              <w:pPrChange w:id="1524" w:author="meshbah rahman" w:date="2021-02-19T23:17:00Z">
                <w:pPr>
                  <w:spacing w:line="480" w:lineRule="auto"/>
                  <w:contextualSpacing/>
                  <w:jc w:val="both"/>
                </w:pPr>
              </w:pPrChange>
            </w:pPr>
            <w:ins w:id="1525" w:author="meshbah rahman" w:date="2021-02-19T23:16:00Z">
              <w:r w:rsidRPr="009532FB">
                <w:rPr>
                  <w:rFonts w:asciiTheme="majorBidi" w:hAnsiTheme="majorBidi" w:cstheme="majorBidi"/>
                  <w:bCs/>
                  <w:color w:val="000000"/>
                  <w:sz w:val="18"/>
                  <w:szCs w:val="18"/>
                  <w:rPrChange w:id="1526" w:author="meshbah rahman" w:date="2021-02-19T23:17:00Z">
                    <w:rPr>
                      <w:rFonts w:ascii="Times New Roman" w:hAnsi="Times New Roman" w:cs="Times New Roman"/>
                      <w:bCs/>
                      <w:color w:val="000000"/>
                    </w:rPr>
                  </w:rPrChange>
                </w:rPr>
                <w:t>479 (35.03)</w:t>
              </w:r>
            </w:ins>
          </w:p>
        </w:tc>
        <w:tc>
          <w:tcPr>
            <w:tcW w:w="856" w:type="dxa"/>
            <w:vMerge/>
            <w:hideMark/>
            <w:tcPrChange w:id="1527" w:author="meshbah rahman" w:date="2021-02-19T23:19:00Z">
              <w:tcPr>
                <w:tcW w:w="856" w:type="dxa"/>
                <w:vMerge/>
                <w:hideMark/>
              </w:tcPr>
            </w:tcPrChange>
          </w:tcPr>
          <w:p w14:paraId="68710E0F" w14:textId="77777777" w:rsidR="009532FB" w:rsidRPr="009532FB" w:rsidRDefault="009532FB">
            <w:pPr>
              <w:contextualSpacing/>
              <w:jc w:val="both"/>
              <w:rPr>
                <w:ins w:id="1528" w:author="meshbah rahman" w:date="2021-02-19T23:16:00Z"/>
                <w:rFonts w:asciiTheme="majorBidi" w:hAnsiTheme="majorBidi" w:cstheme="majorBidi"/>
                <w:bCs/>
                <w:color w:val="000000"/>
                <w:sz w:val="18"/>
                <w:szCs w:val="18"/>
                <w:rPrChange w:id="1529" w:author="meshbah rahman" w:date="2021-02-19T23:17:00Z">
                  <w:rPr>
                    <w:ins w:id="1530" w:author="meshbah rahman" w:date="2021-02-19T23:16:00Z"/>
                    <w:rFonts w:ascii="Times New Roman" w:hAnsi="Times New Roman" w:cs="Times New Roman"/>
                    <w:bCs/>
                    <w:color w:val="000000"/>
                  </w:rPr>
                </w:rPrChange>
              </w:rPr>
              <w:pPrChange w:id="1531" w:author="meshbah rahman" w:date="2021-02-19T23:17:00Z">
                <w:pPr>
                  <w:spacing w:line="480" w:lineRule="auto"/>
                  <w:contextualSpacing/>
                  <w:jc w:val="both"/>
                </w:pPr>
              </w:pPrChange>
            </w:pPr>
          </w:p>
        </w:tc>
        <w:tc>
          <w:tcPr>
            <w:tcW w:w="1425" w:type="dxa"/>
            <w:hideMark/>
            <w:tcPrChange w:id="1532" w:author="meshbah rahman" w:date="2021-02-19T23:19:00Z">
              <w:tcPr>
                <w:tcW w:w="1425" w:type="dxa"/>
                <w:gridSpan w:val="2"/>
                <w:hideMark/>
              </w:tcPr>
            </w:tcPrChange>
          </w:tcPr>
          <w:p w14:paraId="54354A90" w14:textId="77777777" w:rsidR="009532FB" w:rsidRPr="009532FB" w:rsidRDefault="009532FB">
            <w:pPr>
              <w:contextualSpacing/>
              <w:jc w:val="both"/>
              <w:rPr>
                <w:ins w:id="1533" w:author="meshbah rahman" w:date="2021-02-19T23:16:00Z"/>
                <w:rFonts w:asciiTheme="majorBidi" w:hAnsiTheme="majorBidi" w:cstheme="majorBidi"/>
                <w:bCs/>
                <w:color w:val="000000"/>
                <w:sz w:val="18"/>
                <w:szCs w:val="18"/>
                <w:rPrChange w:id="1534" w:author="meshbah rahman" w:date="2021-02-19T23:17:00Z">
                  <w:rPr>
                    <w:ins w:id="1535" w:author="meshbah rahman" w:date="2021-02-19T23:16:00Z"/>
                    <w:rFonts w:ascii="Times New Roman" w:hAnsi="Times New Roman" w:cs="Times New Roman"/>
                    <w:bCs/>
                    <w:color w:val="000000"/>
                  </w:rPr>
                </w:rPrChange>
              </w:rPr>
              <w:pPrChange w:id="1536" w:author="meshbah rahman" w:date="2021-02-19T23:17:00Z">
                <w:pPr>
                  <w:spacing w:line="480" w:lineRule="auto"/>
                  <w:contextualSpacing/>
                  <w:jc w:val="both"/>
                </w:pPr>
              </w:pPrChange>
            </w:pPr>
            <w:ins w:id="1537" w:author="meshbah rahman" w:date="2021-02-19T23:16:00Z">
              <w:r w:rsidRPr="009532FB">
                <w:rPr>
                  <w:rFonts w:asciiTheme="majorBidi" w:hAnsiTheme="majorBidi" w:cstheme="majorBidi"/>
                  <w:bCs/>
                  <w:color w:val="000000"/>
                  <w:sz w:val="18"/>
                  <w:szCs w:val="18"/>
                  <w:rPrChange w:id="1538" w:author="meshbah rahman" w:date="2021-02-19T23:17:00Z">
                    <w:rPr>
                      <w:rFonts w:ascii="Times New Roman" w:hAnsi="Times New Roman" w:cs="Times New Roman"/>
                      <w:bCs/>
                      <w:color w:val="000000"/>
                    </w:rPr>
                  </w:rPrChange>
                </w:rPr>
                <w:t>1287 (75.45)</w:t>
              </w:r>
            </w:ins>
          </w:p>
        </w:tc>
        <w:tc>
          <w:tcPr>
            <w:tcW w:w="1389" w:type="dxa"/>
            <w:hideMark/>
            <w:tcPrChange w:id="1539" w:author="meshbah rahman" w:date="2021-02-19T23:19:00Z">
              <w:tcPr>
                <w:tcW w:w="1389" w:type="dxa"/>
                <w:hideMark/>
              </w:tcPr>
            </w:tcPrChange>
          </w:tcPr>
          <w:p w14:paraId="1B7A4C7C" w14:textId="77777777" w:rsidR="009532FB" w:rsidRPr="009532FB" w:rsidRDefault="009532FB">
            <w:pPr>
              <w:contextualSpacing/>
              <w:jc w:val="both"/>
              <w:rPr>
                <w:ins w:id="1540" w:author="meshbah rahman" w:date="2021-02-19T23:16:00Z"/>
                <w:rFonts w:asciiTheme="majorBidi" w:hAnsiTheme="majorBidi" w:cstheme="majorBidi"/>
                <w:bCs/>
                <w:color w:val="000000"/>
                <w:sz w:val="18"/>
                <w:szCs w:val="18"/>
                <w:rPrChange w:id="1541" w:author="meshbah rahman" w:date="2021-02-19T23:17:00Z">
                  <w:rPr>
                    <w:ins w:id="1542" w:author="meshbah rahman" w:date="2021-02-19T23:16:00Z"/>
                    <w:rFonts w:ascii="Times New Roman" w:hAnsi="Times New Roman" w:cs="Times New Roman"/>
                    <w:bCs/>
                    <w:color w:val="000000"/>
                  </w:rPr>
                </w:rPrChange>
              </w:rPr>
              <w:pPrChange w:id="1543" w:author="meshbah rahman" w:date="2021-02-19T23:17:00Z">
                <w:pPr>
                  <w:spacing w:line="480" w:lineRule="auto"/>
                  <w:contextualSpacing/>
                  <w:jc w:val="both"/>
                </w:pPr>
              </w:pPrChange>
            </w:pPr>
            <w:ins w:id="1544" w:author="meshbah rahman" w:date="2021-02-19T23:16:00Z">
              <w:r w:rsidRPr="009532FB">
                <w:rPr>
                  <w:rFonts w:asciiTheme="majorBidi" w:hAnsiTheme="majorBidi" w:cstheme="majorBidi"/>
                  <w:bCs/>
                  <w:color w:val="000000"/>
                  <w:sz w:val="18"/>
                  <w:szCs w:val="18"/>
                  <w:rPrChange w:id="1545" w:author="meshbah rahman" w:date="2021-02-19T23:17:00Z">
                    <w:rPr>
                      <w:rFonts w:ascii="Times New Roman" w:hAnsi="Times New Roman" w:cs="Times New Roman"/>
                      <w:bCs/>
                      <w:color w:val="000000"/>
                    </w:rPr>
                  </w:rPrChange>
                </w:rPr>
                <w:t>462 (24.55)</w:t>
              </w:r>
            </w:ins>
          </w:p>
        </w:tc>
        <w:tc>
          <w:tcPr>
            <w:tcW w:w="802" w:type="dxa"/>
            <w:vMerge/>
            <w:hideMark/>
            <w:tcPrChange w:id="1546" w:author="meshbah rahman" w:date="2021-02-19T23:19:00Z">
              <w:tcPr>
                <w:tcW w:w="802" w:type="dxa"/>
                <w:gridSpan w:val="2"/>
                <w:vMerge/>
                <w:hideMark/>
              </w:tcPr>
            </w:tcPrChange>
          </w:tcPr>
          <w:p w14:paraId="3DD4E02D" w14:textId="77777777" w:rsidR="009532FB" w:rsidRPr="009532FB" w:rsidRDefault="009532FB">
            <w:pPr>
              <w:contextualSpacing/>
              <w:jc w:val="both"/>
              <w:rPr>
                <w:ins w:id="1547" w:author="meshbah rahman" w:date="2021-02-19T23:16:00Z"/>
                <w:rFonts w:asciiTheme="majorBidi" w:hAnsiTheme="majorBidi" w:cstheme="majorBidi"/>
                <w:bCs/>
                <w:color w:val="000000"/>
                <w:sz w:val="18"/>
                <w:szCs w:val="18"/>
                <w:rPrChange w:id="1548" w:author="meshbah rahman" w:date="2021-02-19T23:17:00Z">
                  <w:rPr>
                    <w:ins w:id="1549" w:author="meshbah rahman" w:date="2021-02-19T23:16:00Z"/>
                    <w:rFonts w:ascii="Times New Roman" w:hAnsi="Times New Roman" w:cs="Times New Roman"/>
                    <w:bCs/>
                    <w:color w:val="000000"/>
                  </w:rPr>
                </w:rPrChange>
              </w:rPr>
              <w:pPrChange w:id="1550" w:author="meshbah rahman" w:date="2021-02-19T23:17:00Z">
                <w:pPr>
                  <w:spacing w:line="480" w:lineRule="auto"/>
                  <w:contextualSpacing/>
                  <w:jc w:val="both"/>
                </w:pPr>
              </w:pPrChange>
            </w:pPr>
          </w:p>
        </w:tc>
      </w:tr>
      <w:tr w:rsidR="009532FB" w:rsidRPr="009532FB" w14:paraId="33372688" w14:textId="77777777" w:rsidTr="009532FB">
        <w:tblPrEx>
          <w:tblPrExChange w:id="1551" w:author="meshbah rahman" w:date="2021-02-19T23:19:00Z">
            <w:tblPrEx>
              <w:tblW w:w="9603" w:type="dxa"/>
              <w:tblLayout w:type="fixed"/>
            </w:tblPrEx>
          </w:tblPrExChange>
        </w:tblPrEx>
        <w:trPr>
          <w:trHeight w:val="225"/>
          <w:ins w:id="1552" w:author="meshbah rahman" w:date="2021-02-19T23:16:00Z"/>
          <w:trPrChange w:id="1553" w:author="meshbah rahman" w:date="2021-02-19T23:19:00Z">
            <w:trPr>
              <w:trHeight w:val="225"/>
            </w:trPr>
          </w:trPrChange>
        </w:trPr>
        <w:tc>
          <w:tcPr>
            <w:tcW w:w="2420" w:type="dxa"/>
            <w:hideMark/>
            <w:tcPrChange w:id="1554" w:author="meshbah rahman" w:date="2021-02-19T23:19:00Z">
              <w:tcPr>
                <w:tcW w:w="2420" w:type="dxa"/>
                <w:hideMark/>
              </w:tcPr>
            </w:tcPrChange>
          </w:tcPr>
          <w:p w14:paraId="30B8EA6D" w14:textId="77777777" w:rsidR="009532FB" w:rsidRPr="009532FB" w:rsidRDefault="009532FB">
            <w:pPr>
              <w:contextualSpacing/>
              <w:jc w:val="both"/>
              <w:rPr>
                <w:ins w:id="1555" w:author="meshbah rahman" w:date="2021-02-19T23:16:00Z"/>
                <w:rFonts w:asciiTheme="majorBidi" w:hAnsiTheme="majorBidi" w:cstheme="majorBidi"/>
                <w:bCs/>
                <w:color w:val="000000"/>
                <w:sz w:val="18"/>
                <w:szCs w:val="18"/>
                <w:rPrChange w:id="1556" w:author="meshbah rahman" w:date="2021-02-19T23:17:00Z">
                  <w:rPr>
                    <w:ins w:id="1557" w:author="meshbah rahman" w:date="2021-02-19T23:16:00Z"/>
                    <w:rFonts w:ascii="Times New Roman" w:hAnsi="Times New Roman" w:cs="Times New Roman"/>
                    <w:bCs/>
                    <w:color w:val="000000"/>
                  </w:rPr>
                </w:rPrChange>
              </w:rPr>
              <w:pPrChange w:id="1558" w:author="meshbah rahman" w:date="2021-02-19T23:17:00Z">
                <w:pPr>
                  <w:spacing w:line="480" w:lineRule="auto"/>
                  <w:contextualSpacing/>
                  <w:jc w:val="both"/>
                </w:pPr>
              </w:pPrChange>
            </w:pPr>
            <w:ins w:id="1559" w:author="meshbah rahman" w:date="2021-02-19T23:16:00Z">
              <w:r w:rsidRPr="009532FB">
                <w:rPr>
                  <w:rFonts w:asciiTheme="majorBidi" w:hAnsiTheme="majorBidi" w:cstheme="majorBidi"/>
                  <w:bCs/>
                  <w:color w:val="000000"/>
                  <w:sz w:val="18"/>
                  <w:szCs w:val="18"/>
                  <w:rPrChange w:id="1560" w:author="meshbah rahman" w:date="2021-02-19T23:17:00Z">
                    <w:rPr>
                      <w:rFonts w:ascii="Times New Roman" w:hAnsi="Times New Roman" w:cs="Times New Roman"/>
                      <w:bCs/>
                      <w:color w:val="000000"/>
                    </w:rPr>
                  </w:rPrChange>
                </w:rPr>
                <w:t>Fourth</w:t>
              </w:r>
            </w:ins>
          </w:p>
        </w:tc>
        <w:tc>
          <w:tcPr>
            <w:tcW w:w="1426" w:type="dxa"/>
            <w:hideMark/>
            <w:tcPrChange w:id="1561" w:author="meshbah rahman" w:date="2021-02-19T23:19:00Z">
              <w:tcPr>
                <w:tcW w:w="1426" w:type="dxa"/>
                <w:gridSpan w:val="2"/>
                <w:hideMark/>
              </w:tcPr>
            </w:tcPrChange>
          </w:tcPr>
          <w:p w14:paraId="41063675" w14:textId="77777777" w:rsidR="009532FB" w:rsidRPr="009532FB" w:rsidRDefault="009532FB">
            <w:pPr>
              <w:contextualSpacing/>
              <w:jc w:val="both"/>
              <w:rPr>
                <w:ins w:id="1562" w:author="meshbah rahman" w:date="2021-02-19T23:16:00Z"/>
                <w:rFonts w:asciiTheme="majorBidi" w:hAnsiTheme="majorBidi" w:cstheme="majorBidi"/>
                <w:bCs/>
                <w:color w:val="000000"/>
                <w:sz w:val="18"/>
                <w:szCs w:val="18"/>
                <w:rPrChange w:id="1563" w:author="meshbah rahman" w:date="2021-02-19T23:17:00Z">
                  <w:rPr>
                    <w:ins w:id="1564" w:author="meshbah rahman" w:date="2021-02-19T23:16:00Z"/>
                    <w:rFonts w:ascii="Times New Roman" w:hAnsi="Times New Roman" w:cs="Times New Roman"/>
                    <w:bCs/>
                    <w:color w:val="000000"/>
                  </w:rPr>
                </w:rPrChange>
              </w:rPr>
              <w:pPrChange w:id="1565" w:author="meshbah rahman" w:date="2021-02-19T23:17:00Z">
                <w:pPr>
                  <w:spacing w:line="480" w:lineRule="auto"/>
                  <w:contextualSpacing/>
                  <w:jc w:val="both"/>
                </w:pPr>
              </w:pPrChange>
            </w:pPr>
            <w:ins w:id="1566" w:author="meshbah rahman" w:date="2021-02-19T23:16:00Z">
              <w:r w:rsidRPr="009532FB">
                <w:rPr>
                  <w:rFonts w:asciiTheme="majorBidi" w:hAnsiTheme="majorBidi" w:cstheme="majorBidi"/>
                  <w:bCs/>
                  <w:color w:val="000000"/>
                  <w:sz w:val="18"/>
                  <w:szCs w:val="18"/>
                  <w:rPrChange w:id="1567" w:author="meshbah rahman" w:date="2021-02-19T23:17:00Z">
                    <w:rPr>
                      <w:rFonts w:ascii="Times New Roman" w:hAnsi="Times New Roman" w:cs="Times New Roman"/>
                      <w:bCs/>
                      <w:color w:val="000000"/>
                    </w:rPr>
                  </w:rPrChange>
                </w:rPr>
                <w:t>885 (67.20)</w:t>
              </w:r>
            </w:ins>
          </w:p>
        </w:tc>
        <w:tc>
          <w:tcPr>
            <w:tcW w:w="1283" w:type="dxa"/>
            <w:hideMark/>
            <w:tcPrChange w:id="1568" w:author="meshbah rahman" w:date="2021-02-19T23:19:00Z">
              <w:tcPr>
                <w:tcW w:w="1283" w:type="dxa"/>
                <w:hideMark/>
              </w:tcPr>
            </w:tcPrChange>
          </w:tcPr>
          <w:p w14:paraId="2663FEB2" w14:textId="77777777" w:rsidR="009532FB" w:rsidRPr="009532FB" w:rsidRDefault="009532FB">
            <w:pPr>
              <w:contextualSpacing/>
              <w:jc w:val="both"/>
              <w:rPr>
                <w:ins w:id="1569" w:author="meshbah rahman" w:date="2021-02-19T23:16:00Z"/>
                <w:rFonts w:asciiTheme="majorBidi" w:hAnsiTheme="majorBidi" w:cstheme="majorBidi"/>
                <w:bCs/>
                <w:color w:val="000000"/>
                <w:sz w:val="18"/>
                <w:szCs w:val="18"/>
                <w:rPrChange w:id="1570" w:author="meshbah rahman" w:date="2021-02-19T23:17:00Z">
                  <w:rPr>
                    <w:ins w:id="1571" w:author="meshbah rahman" w:date="2021-02-19T23:16:00Z"/>
                    <w:rFonts w:ascii="Times New Roman" w:hAnsi="Times New Roman" w:cs="Times New Roman"/>
                    <w:bCs/>
                    <w:color w:val="000000"/>
                  </w:rPr>
                </w:rPrChange>
              </w:rPr>
              <w:pPrChange w:id="1572" w:author="meshbah rahman" w:date="2021-02-19T23:17:00Z">
                <w:pPr>
                  <w:spacing w:line="480" w:lineRule="auto"/>
                  <w:contextualSpacing/>
                  <w:jc w:val="both"/>
                </w:pPr>
              </w:pPrChange>
            </w:pPr>
            <w:ins w:id="1573" w:author="meshbah rahman" w:date="2021-02-19T23:16:00Z">
              <w:r w:rsidRPr="009532FB">
                <w:rPr>
                  <w:rFonts w:asciiTheme="majorBidi" w:hAnsiTheme="majorBidi" w:cstheme="majorBidi"/>
                  <w:bCs/>
                  <w:color w:val="000000"/>
                  <w:sz w:val="18"/>
                  <w:szCs w:val="18"/>
                  <w:rPrChange w:id="1574" w:author="meshbah rahman" w:date="2021-02-19T23:17:00Z">
                    <w:rPr>
                      <w:rFonts w:ascii="Times New Roman" w:hAnsi="Times New Roman" w:cs="Times New Roman"/>
                      <w:bCs/>
                      <w:color w:val="000000"/>
                    </w:rPr>
                  </w:rPrChange>
                </w:rPr>
                <w:t>407 (32.80)</w:t>
              </w:r>
            </w:ins>
          </w:p>
        </w:tc>
        <w:tc>
          <w:tcPr>
            <w:tcW w:w="856" w:type="dxa"/>
            <w:vMerge/>
            <w:hideMark/>
            <w:tcPrChange w:id="1575" w:author="meshbah rahman" w:date="2021-02-19T23:19:00Z">
              <w:tcPr>
                <w:tcW w:w="856" w:type="dxa"/>
                <w:vMerge/>
                <w:hideMark/>
              </w:tcPr>
            </w:tcPrChange>
          </w:tcPr>
          <w:p w14:paraId="652EC47C" w14:textId="77777777" w:rsidR="009532FB" w:rsidRPr="009532FB" w:rsidRDefault="009532FB">
            <w:pPr>
              <w:contextualSpacing/>
              <w:jc w:val="both"/>
              <w:rPr>
                <w:ins w:id="1576" w:author="meshbah rahman" w:date="2021-02-19T23:16:00Z"/>
                <w:rFonts w:asciiTheme="majorBidi" w:hAnsiTheme="majorBidi" w:cstheme="majorBidi"/>
                <w:bCs/>
                <w:color w:val="000000"/>
                <w:sz w:val="18"/>
                <w:szCs w:val="18"/>
                <w:rPrChange w:id="1577" w:author="meshbah rahman" w:date="2021-02-19T23:17:00Z">
                  <w:rPr>
                    <w:ins w:id="1578" w:author="meshbah rahman" w:date="2021-02-19T23:16:00Z"/>
                    <w:rFonts w:ascii="Times New Roman" w:hAnsi="Times New Roman" w:cs="Times New Roman"/>
                    <w:bCs/>
                    <w:color w:val="000000"/>
                  </w:rPr>
                </w:rPrChange>
              </w:rPr>
              <w:pPrChange w:id="1579" w:author="meshbah rahman" w:date="2021-02-19T23:17:00Z">
                <w:pPr>
                  <w:spacing w:line="480" w:lineRule="auto"/>
                  <w:contextualSpacing/>
                  <w:jc w:val="both"/>
                </w:pPr>
              </w:pPrChange>
            </w:pPr>
          </w:p>
        </w:tc>
        <w:tc>
          <w:tcPr>
            <w:tcW w:w="1425" w:type="dxa"/>
            <w:hideMark/>
            <w:tcPrChange w:id="1580" w:author="meshbah rahman" w:date="2021-02-19T23:19:00Z">
              <w:tcPr>
                <w:tcW w:w="1425" w:type="dxa"/>
                <w:gridSpan w:val="2"/>
                <w:hideMark/>
              </w:tcPr>
            </w:tcPrChange>
          </w:tcPr>
          <w:p w14:paraId="4E34B05F" w14:textId="77777777" w:rsidR="009532FB" w:rsidRPr="009532FB" w:rsidRDefault="009532FB">
            <w:pPr>
              <w:contextualSpacing/>
              <w:jc w:val="both"/>
              <w:rPr>
                <w:ins w:id="1581" w:author="meshbah rahman" w:date="2021-02-19T23:16:00Z"/>
                <w:rFonts w:asciiTheme="majorBidi" w:hAnsiTheme="majorBidi" w:cstheme="majorBidi"/>
                <w:bCs/>
                <w:color w:val="000000"/>
                <w:sz w:val="18"/>
                <w:szCs w:val="18"/>
                <w:rPrChange w:id="1582" w:author="meshbah rahman" w:date="2021-02-19T23:17:00Z">
                  <w:rPr>
                    <w:ins w:id="1583" w:author="meshbah rahman" w:date="2021-02-19T23:16:00Z"/>
                    <w:rFonts w:ascii="Times New Roman" w:hAnsi="Times New Roman" w:cs="Times New Roman"/>
                    <w:bCs/>
                    <w:color w:val="000000"/>
                  </w:rPr>
                </w:rPrChange>
              </w:rPr>
              <w:pPrChange w:id="1584" w:author="meshbah rahman" w:date="2021-02-19T23:17:00Z">
                <w:pPr>
                  <w:spacing w:line="480" w:lineRule="auto"/>
                  <w:contextualSpacing/>
                  <w:jc w:val="both"/>
                </w:pPr>
              </w:pPrChange>
            </w:pPr>
            <w:ins w:id="1585" w:author="meshbah rahman" w:date="2021-02-19T23:16:00Z">
              <w:r w:rsidRPr="009532FB">
                <w:rPr>
                  <w:rFonts w:asciiTheme="majorBidi" w:hAnsiTheme="majorBidi" w:cstheme="majorBidi"/>
                  <w:bCs/>
                  <w:color w:val="000000"/>
                  <w:sz w:val="18"/>
                  <w:szCs w:val="18"/>
                  <w:rPrChange w:id="1586" w:author="meshbah rahman" w:date="2021-02-19T23:17:00Z">
                    <w:rPr>
                      <w:rFonts w:ascii="Times New Roman" w:hAnsi="Times New Roman" w:cs="Times New Roman"/>
                      <w:bCs/>
                      <w:color w:val="000000"/>
                    </w:rPr>
                  </w:rPrChange>
                </w:rPr>
                <w:t>1287 (75.86)</w:t>
              </w:r>
            </w:ins>
          </w:p>
        </w:tc>
        <w:tc>
          <w:tcPr>
            <w:tcW w:w="1389" w:type="dxa"/>
            <w:hideMark/>
            <w:tcPrChange w:id="1587" w:author="meshbah rahman" w:date="2021-02-19T23:19:00Z">
              <w:tcPr>
                <w:tcW w:w="1389" w:type="dxa"/>
                <w:hideMark/>
              </w:tcPr>
            </w:tcPrChange>
          </w:tcPr>
          <w:p w14:paraId="565F18DB" w14:textId="77777777" w:rsidR="009532FB" w:rsidRPr="009532FB" w:rsidRDefault="009532FB">
            <w:pPr>
              <w:contextualSpacing/>
              <w:jc w:val="both"/>
              <w:rPr>
                <w:ins w:id="1588" w:author="meshbah rahman" w:date="2021-02-19T23:16:00Z"/>
                <w:rFonts w:asciiTheme="majorBidi" w:hAnsiTheme="majorBidi" w:cstheme="majorBidi"/>
                <w:bCs/>
                <w:color w:val="000000"/>
                <w:sz w:val="18"/>
                <w:szCs w:val="18"/>
                <w:rPrChange w:id="1589" w:author="meshbah rahman" w:date="2021-02-19T23:17:00Z">
                  <w:rPr>
                    <w:ins w:id="1590" w:author="meshbah rahman" w:date="2021-02-19T23:16:00Z"/>
                    <w:rFonts w:ascii="Times New Roman" w:hAnsi="Times New Roman" w:cs="Times New Roman"/>
                    <w:bCs/>
                    <w:color w:val="000000"/>
                  </w:rPr>
                </w:rPrChange>
              </w:rPr>
              <w:pPrChange w:id="1591" w:author="meshbah rahman" w:date="2021-02-19T23:17:00Z">
                <w:pPr>
                  <w:spacing w:line="480" w:lineRule="auto"/>
                  <w:contextualSpacing/>
                  <w:jc w:val="both"/>
                </w:pPr>
              </w:pPrChange>
            </w:pPr>
            <w:ins w:id="1592" w:author="meshbah rahman" w:date="2021-02-19T23:16:00Z">
              <w:r w:rsidRPr="009532FB">
                <w:rPr>
                  <w:rFonts w:asciiTheme="majorBidi" w:hAnsiTheme="majorBidi" w:cstheme="majorBidi"/>
                  <w:bCs/>
                  <w:color w:val="000000"/>
                  <w:sz w:val="18"/>
                  <w:szCs w:val="18"/>
                  <w:rPrChange w:id="1593" w:author="meshbah rahman" w:date="2021-02-19T23:17:00Z">
                    <w:rPr>
                      <w:rFonts w:ascii="Times New Roman" w:hAnsi="Times New Roman" w:cs="Times New Roman"/>
                      <w:bCs/>
                      <w:color w:val="000000"/>
                    </w:rPr>
                  </w:rPrChange>
                </w:rPr>
                <w:t>442 (24.14)</w:t>
              </w:r>
            </w:ins>
          </w:p>
        </w:tc>
        <w:tc>
          <w:tcPr>
            <w:tcW w:w="802" w:type="dxa"/>
            <w:vMerge/>
            <w:hideMark/>
            <w:tcPrChange w:id="1594" w:author="meshbah rahman" w:date="2021-02-19T23:19:00Z">
              <w:tcPr>
                <w:tcW w:w="802" w:type="dxa"/>
                <w:gridSpan w:val="2"/>
                <w:vMerge/>
                <w:hideMark/>
              </w:tcPr>
            </w:tcPrChange>
          </w:tcPr>
          <w:p w14:paraId="19497C6D" w14:textId="77777777" w:rsidR="009532FB" w:rsidRPr="009532FB" w:rsidRDefault="009532FB">
            <w:pPr>
              <w:contextualSpacing/>
              <w:jc w:val="both"/>
              <w:rPr>
                <w:ins w:id="1595" w:author="meshbah rahman" w:date="2021-02-19T23:16:00Z"/>
                <w:rFonts w:asciiTheme="majorBidi" w:hAnsiTheme="majorBidi" w:cstheme="majorBidi"/>
                <w:bCs/>
                <w:color w:val="000000"/>
                <w:sz w:val="18"/>
                <w:szCs w:val="18"/>
                <w:rPrChange w:id="1596" w:author="meshbah rahman" w:date="2021-02-19T23:17:00Z">
                  <w:rPr>
                    <w:ins w:id="1597" w:author="meshbah rahman" w:date="2021-02-19T23:16:00Z"/>
                    <w:rFonts w:ascii="Times New Roman" w:hAnsi="Times New Roman" w:cs="Times New Roman"/>
                    <w:bCs/>
                    <w:color w:val="000000"/>
                  </w:rPr>
                </w:rPrChange>
              </w:rPr>
              <w:pPrChange w:id="1598" w:author="meshbah rahman" w:date="2021-02-19T23:17:00Z">
                <w:pPr>
                  <w:spacing w:line="480" w:lineRule="auto"/>
                  <w:contextualSpacing/>
                  <w:jc w:val="both"/>
                </w:pPr>
              </w:pPrChange>
            </w:pPr>
          </w:p>
        </w:tc>
      </w:tr>
      <w:tr w:rsidR="009532FB" w:rsidRPr="009532FB" w14:paraId="6A9F3444" w14:textId="77777777" w:rsidTr="009532FB">
        <w:tblPrEx>
          <w:tblPrExChange w:id="1599" w:author="meshbah rahman" w:date="2021-02-19T23:19:00Z">
            <w:tblPrEx>
              <w:tblW w:w="9603" w:type="dxa"/>
              <w:tblLayout w:type="fixed"/>
            </w:tblPrEx>
          </w:tblPrExChange>
        </w:tblPrEx>
        <w:trPr>
          <w:trHeight w:val="225"/>
          <w:ins w:id="1600" w:author="meshbah rahman" w:date="2021-02-19T23:16:00Z"/>
          <w:trPrChange w:id="1601" w:author="meshbah rahman" w:date="2021-02-19T23:19:00Z">
            <w:trPr>
              <w:trHeight w:val="225"/>
            </w:trPr>
          </w:trPrChange>
        </w:trPr>
        <w:tc>
          <w:tcPr>
            <w:tcW w:w="2420" w:type="dxa"/>
            <w:hideMark/>
            <w:tcPrChange w:id="1602" w:author="meshbah rahman" w:date="2021-02-19T23:19:00Z">
              <w:tcPr>
                <w:tcW w:w="2420" w:type="dxa"/>
                <w:hideMark/>
              </w:tcPr>
            </w:tcPrChange>
          </w:tcPr>
          <w:p w14:paraId="65CE0D70" w14:textId="77777777" w:rsidR="009532FB" w:rsidRPr="009532FB" w:rsidRDefault="009532FB">
            <w:pPr>
              <w:contextualSpacing/>
              <w:jc w:val="both"/>
              <w:rPr>
                <w:ins w:id="1603" w:author="meshbah rahman" w:date="2021-02-19T23:16:00Z"/>
                <w:rFonts w:asciiTheme="majorBidi" w:hAnsiTheme="majorBidi" w:cstheme="majorBidi"/>
                <w:bCs/>
                <w:color w:val="000000"/>
                <w:sz w:val="18"/>
                <w:szCs w:val="18"/>
                <w:rPrChange w:id="1604" w:author="meshbah rahman" w:date="2021-02-19T23:17:00Z">
                  <w:rPr>
                    <w:ins w:id="1605" w:author="meshbah rahman" w:date="2021-02-19T23:16:00Z"/>
                    <w:rFonts w:ascii="Times New Roman" w:hAnsi="Times New Roman" w:cs="Times New Roman"/>
                    <w:bCs/>
                    <w:color w:val="000000"/>
                  </w:rPr>
                </w:rPrChange>
              </w:rPr>
              <w:pPrChange w:id="1606" w:author="meshbah rahman" w:date="2021-02-19T23:17:00Z">
                <w:pPr>
                  <w:spacing w:line="480" w:lineRule="auto"/>
                  <w:contextualSpacing/>
                  <w:jc w:val="both"/>
                </w:pPr>
              </w:pPrChange>
            </w:pPr>
            <w:ins w:id="1607" w:author="meshbah rahman" w:date="2021-02-19T23:16:00Z">
              <w:r w:rsidRPr="009532FB">
                <w:rPr>
                  <w:rFonts w:asciiTheme="majorBidi" w:hAnsiTheme="majorBidi" w:cstheme="majorBidi"/>
                  <w:bCs/>
                  <w:color w:val="000000"/>
                  <w:sz w:val="18"/>
                  <w:szCs w:val="18"/>
                  <w:rPrChange w:id="1608" w:author="meshbah rahman" w:date="2021-02-19T23:17:00Z">
                    <w:rPr>
                      <w:rFonts w:ascii="Times New Roman" w:hAnsi="Times New Roman" w:cs="Times New Roman"/>
                      <w:bCs/>
                      <w:color w:val="000000"/>
                    </w:rPr>
                  </w:rPrChange>
                </w:rPr>
                <w:t>Richest</w:t>
              </w:r>
            </w:ins>
          </w:p>
        </w:tc>
        <w:tc>
          <w:tcPr>
            <w:tcW w:w="1426" w:type="dxa"/>
            <w:hideMark/>
            <w:tcPrChange w:id="1609" w:author="meshbah rahman" w:date="2021-02-19T23:19:00Z">
              <w:tcPr>
                <w:tcW w:w="1426" w:type="dxa"/>
                <w:gridSpan w:val="2"/>
                <w:hideMark/>
              </w:tcPr>
            </w:tcPrChange>
          </w:tcPr>
          <w:p w14:paraId="2CE68051" w14:textId="77777777" w:rsidR="009532FB" w:rsidRPr="009532FB" w:rsidRDefault="009532FB">
            <w:pPr>
              <w:contextualSpacing/>
              <w:jc w:val="both"/>
              <w:rPr>
                <w:ins w:id="1610" w:author="meshbah rahman" w:date="2021-02-19T23:16:00Z"/>
                <w:rFonts w:asciiTheme="majorBidi" w:hAnsiTheme="majorBidi" w:cstheme="majorBidi"/>
                <w:bCs/>
                <w:color w:val="000000"/>
                <w:sz w:val="18"/>
                <w:szCs w:val="18"/>
                <w:rPrChange w:id="1611" w:author="meshbah rahman" w:date="2021-02-19T23:17:00Z">
                  <w:rPr>
                    <w:ins w:id="1612" w:author="meshbah rahman" w:date="2021-02-19T23:16:00Z"/>
                    <w:rFonts w:ascii="Times New Roman" w:hAnsi="Times New Roman" w:cs="Times New Roman"/>
                    <w:bCs/>
                    <w:color w:val="000000"/>
                  </w:rPr>
                </w:rPrChange>
              </w:rPr>
              <w:pPrChange w:id="1613" w:author="meshbah rahman" w:date="2021-02-19T23:17:00Z">
                <w:pPr>
                  <w:spacing w:line="480" w:lineRule="auto"/>
                  <w:contextualSpacing/>
                  <w:jc w:val="both"/>
                </w:pPr>
              </w:pPrChange>
            </w:pPr>
            <w:ins w:id="1614" w:author="meshbah rahman" w:date="2021-02-19T23:16:00Z">
              <w:r w:rsidRPr="009532FB">
                <w:rPr>
                  <w:rFonts w:asciiTheme="majorBidi" w:hAnsiTheme="majorBidi" w:cstheme="majorBidi"/>
                  <w:bCs/>
                  <w:color w:val="000000"/>
                  <w:sz w:val="18"/>
                  <w:szCs w:val="18"/>
                  <w:rPrChange w:id="1615" w:author="meshbah rahman" w:date="2021-02-19T23:17:00Z">
                    <w:rPr>
                      <w:rFonts w:ascii="Times New Roman" w:hAnsi="Times New Roman" w:cs="Times New Roman"/>
                      <w:bCs/>
                      <w:color w:val="000000"/>
                    </w:rPr>
                  </w:rPrChange>
                </w:rPr>
                <w:t>841 (77.55)</w:t>
              </w:r>
            </w:ins>
          </w:p>
        </w:tc>
        <w:tc>
          <w:tcPr>
            <w:tcW w:w="1283" w:type="dxa"/>
            <w:hideMark/>
            <w:tcPrChange w:id="1616" w:author="meshbah rahman" w:date="2021-02-19T23:19:00Z">
              <w:tcPr>
                <w:tcW w:w="1283" w:type="dxa"/>
                <w:hideMark/>
              </w:tcPr>
            </w:tcPrChange>
          </w:tcPr>
          <w:p w14:paraId="21D57C38" w14:textId="77777777" w:rsidR="009532FB" w:rsidRPr="009532FB" w:rsidRDefault="009532FB">
            <w:pPr>
              <w:contextualSpacing/>
              <w:jc w:val="both"/>
              <w:rPr>
                <w:ins w:id="1617" w:author="meshbah rahman" w:date="2021-02-19T23:16:00Z"/>
                <w:rFonts w:asciiTheme="majorBidi" w:hAnsiTheme="majorBidi" w:cstheme="majorBidi"/>
                <w:bCs/>
                <w:color w:val="000000"/>
                <w:sz w:val="18"/>
                <w:szCs w:val="18"/>
                <w:rPrChange w:id="1618" w:author="meshbah rahman" w:date="2021-02-19T23:17:00Z">
                  <w:rPr>
                    <w:ins w:id="1619" w:author="meshbah rahman" w:date="2021-02-19T23:16:00Z"/>
                    <w:rFonts w:ascii="Times New Roman" w:hAnsi="Times New Roman" w:cs="Times New Roman"/>
                    <w:bCs/>
                    <w:color w:val="000000"/>
                  </w:rPr>
                </w:rPrChange>
              </w:rPr>
              <w:pPrChange w:id="1620" w:author="meshbah rahman" w:date="2021-02-19T23:17:00Z">
                <w:pPr>
                  <w:spacing w:line="480" w:lineRule="auto"/>
                  <w:contextualSpacing/>
                  <w:jc w:val="both"/>
                </w:pPr>
              </w:pPrChange>
            </w:pPr>
            <w:ins w:id="1621" w:author="meshbah rahman" w:date="2021-02-19T23:16:00Z">
              <w:r w:rsidRPr="009532FB">
                <w:rPr>
                  <w:rFonts w:asciiTheme="majorBidi" w:hAnsiTheme="majorBidi" w:cstheme="majorBidi"/>
                  <w:bCs/>
                  <w:color w:val="000000"/>
                  <w:sz w:val="18"/>
                  <w:szCs w:val="18"/>
                  <w:rPrChange w:id="1622" w:author="meshbah rahman" w:date="2021-02-19T23:17:00Z">
                    <w:rPr>
                      <w:rFonts w:ascii="Times New Roman" w:hAnsi="Times New Roman" w:cs="Times New Roman"/>
                      <w:bCs/>
                      <w:color w:val="000000"/>
                    </w:rPr>
                  </w:rPrChange>
                </w:rPr>
                <w:t>265 (22.45)</w:t>
              </w:r>
            </w:ins>
          </w:p>
        </w:tc>
        <w:tc>
          <w:tcPr>
            <w:tcW w:w="856" w:type="dxa"/>
            <w:vMerge/>
            <w:hideMark/>
            <w:tcPrChange w:id="1623" w:author="meshbah rahman" w:date="2021-02-19T23:19:00Z">
              <w:tcPr>
                <w:tcW w:w="856" w:type="dxa"/>
                <w:vMerge/>
                <w:hideMark/>
              </w:tcPr>
            </w:tcPrChange>
          </w:tcPr>
          <w:p w14:paraId="160B2D30" w14:textId="77777777" w:rsidR="009532FB" w:rsidRPr="009532FB" w:rsidRDefault="009532FB">
            <w:pPr>
              <w:contextualSpacing/>
              <w:jc w:val="both"/>
              <w:rPr>
                <w:ins w:id="1624" w:author="meshbah rahman" w:date="2021-02-19T23:16:00Z"/>
                <w:rFonts w:asciiTheme="majorBidi" w:hAnsiTheme="majorBidi" w:cstheme="majorBidi"/>
                <w:bCs/>
                <w:color w:val="000000"/>
                <w:sz w:val="18"/>
                <w:szCs w:val="18"/>
                <w:rPrChange w:id="1625" w:author="meshbah rahman" w:date="2021-02-19T23:17:00Z">
                  <w:rPr>
                    <w:ins w:id="1626" w:author="meshbah rahman" w:date="2021-02-19T23:16:00Z"/>
                    <w:rFonts w:ascii="Times New Roman" w:hAnsi="Times New Roman" w:cs="Times New Roman"/>
                    <w:bCs/>
                    <w:color w:val="000000"/>
                  </w:rPr>
                </w:rPrChange>
              </w:rPr>
              <w:pPrChange w:id="1627" w:author="meshbah rahman" w:date="2021-02-19T23:17:00Z">
                <w:pPr>
                  <w:spacing w:line="480" w:lineRule="auto"/>
                  <w:contextualSpacing/>
                  <w:jc w:val="both"/>
                </w:pPr>
              </w:pPrChange>
            </w:pPr>
          </w:p>
        </w:tc>
        <w:tc>
          <w:tcPr>
            <w:tcW w:w="1425" w:type="dxa"/>
            <w:hideMark/>
            <w:tcPrChange w:id="1628" w:author="meshbah rahman" w:date="2021-02-19T23:19:00Z">
              <w:tcPr>
                <w:tcW w:w="1425" w:type="dxa"/>
                <w:gridSpan w:val="2"/>
                <w:hideMark/>
              </w:tcPr>
            </w:tcPrChange>
          </w:tcPr>
          <w:p w14:paraId="45D150CC" w14:textId="77777777" w:rsidR="009532FB" w:rsidRPr="009532FB" w:rsidRDefault="009532FB">
            <w:pPr>
              <w:contextualSpacing/>
              <w:jc w:val="both"/>
              <w:rPr>
                <w:ins w:id="1629" w:author="meshbah rahman" w:date="2021-02-19T23:16:00Z"/>
                <w:rFonts w:asciiTheme="majorBidi" w:hAnsiTheme="majorBidi" w:cstheme="majorBidi"/>
                <w:bCs/>
                <w:color w:val="000000"/>
                <w:sz w:val="18"/>
                <w:szCs w:val="18"/>
                <w:rPrChange w:id="1630" w:author="meshbah rahman" w:date="2021-02-19T23:17:00Z">
                  <w:rPr>
                    <w:ins w:id="1631" w:author="meshbah rahman" w:date="2021-02-19T23:16:00Z"/>
                    <w:rFonts w:ascii="Times New Roman" w:hAnsi="Times New Roman" w:cs="Times New Roman"/>
                    <w:bCs/>
                    <w:color w:val="000000"/>
                  </w:rPr>
                </w:rPrChange>
              </w:rPr>
              <w:pPrChange w:id="1632" w:author="meshbah rahman" w:date="2021-02-19T23:17:00Z">
                <w:pPr>
                  <w:spacing w:line="480" w:lineRule="auto"/>
                  <w:contextualSpacing/>
                  <w:jc w:val="both"/>
                </w:pPr>
              </w:pPrChange>
            </w:pPr>
            <w:ins w:id="1633" w:author="meshbah rahman" w:date="2021-02-19T23:16:00Z">
              <w:r w:rsidRPr="009532FB">
                <w:rPr>
                  <w:rFonts w:asciiTheme="majorBidi" w:hAnsiTheme="majorBidi" w:cstheme="majorBidi"/>
                  <w:bCs/>
                  <w:color w:val="000000"/>
                  <w:sz w:val="18"/>
                  <w:szCs w:val="18"/>
                  <w:rPrChange w:id="1634" w:author="meshbah rahman" w:date="2021-02-19T23:17:00Z">
                    <w:rPr>
                      <w:rFonts w:ascii="Times New Roman" w:hAnsi="Times New Roman" w:cs="Times New Roman"/>
                      <w:bCs/>
                      <w:color w:val="000000"/>
                    </w:rPr>
                  </w:rPrChange>
                </w:rPr>
                <w:t>1246 (84.05)</w:t>
              </w:r>
            </w:ins>
          </w:p>
        </w:tc>
        <w:tc>
          <w:tcPr>
            <w:tcW w:w="1389" w:type="dxa"/>
            <w:hideMark/>
            <w:tcPrChange w:id="1635" w:author="meshbah rahman" w:date="2021-02-19T23:19:00Z">
              <w:tcPr>
                <w:tcW w:w="1389" w:type="dxa"/>
                <w:hideMark/>
              </w:tcPr>
            </w:tcPrChange>
          </w:tcPr>
          <w:p w14:paraId="0A156B18" w14:textId="77777777" w:rsidR="009532FB" w:rsidRPr="009532FB" w:rsidRDefault="009532FB">
            <w:pPr>
              <w:contextualSpacing/>
              <w:jc w:val="both"/>
              <w:rPr>
                <w:ins w:id="1636" w:author="meshbah rahman" w:date="2021-02-19T23:16:00Z"/>
                <w:rFonts w:asciiTheme="majorBidi" w:hAnsiTheme="majorBidi" w:cstheme="majorBidi"/>
                <w:bCs/>
                <w:color w:val="000000"/>
                <w:sz w:val="18"/>
                <w:szCs w:val="18"/>
                <w:rPrChange w:id="1637" w:author="meshbah rahman" w:date="2021-02-19T23:17:00Z">
                  <w:rPr>
                    <w:ins w:id="1638" w:author="meshbah rahman" w:date="2021-02-19T23:16:00Z"/>
                    <w:rFonts w:ascii="Times New Roman" w:hAnsi="Times New Roman" w:cs="Times New Roman"/>
                    <w:bCs/>
                    <w:color w:val="000000"/>
                  </w:rPr>
                </w:rPrChange>
              </w:rPr>
              <w:pPrChange w:id="1639" w:author="meshbah rahman" w:date="2021-02-19T23:17:00Z">
                <w:pPr>
                  <w:spacing w:line="480" w:lineRule="auto"/>
                  <w:contextualSpacing/>
                  <w:jc w:val="both"/>
                </w:pPr>
              </w:pPrChange>
            </w:pPr>
            <w:ins w:id="1640" w:author="meshbah rahman" w:date="2021-02-19T23:16:00Z">
              <w:r w:rsidRPr="009532FB">
                <w:rPr>
                  <w:rFonts w:asciiTheme="majorBidi" w:hAnsiTheme="majorBidi" w:cstheme="majorBidi"/>
                  <w:bCs/>
                  <w:color w:val="000000"/>
                  <w:sz w:val="18"/>
                  <w:szCs w:val="18"/>
                  <w:rPrChange w:id="1641" w:author="meshbah rahman" w:date="2021-02-19T23:17:00Z">
                    <w:rPr>
                      <w:rFonts w:ascii="Times New Roman" w:hAnsi="Times New Roman" w:cs="Times New Roman"/>
                      <w:bCs/>
                      <w:color w:val="000000"/>
                    </w:rPr>
                  </w:rPrChange>
                </w:rPr>
                <w:t>264 (15.95)</w:t>
              </w:r>
            </w:ins>
          </w:p>
        </w:tc>
        <w:tc>
          <w:tcPr>
            <w:tcW w:w="802" w:type="dxa"/>
            <w:vMerge/>
            <w:hideMark/>
            <w:tcPrChange w:id="1642" w:author="meshbah rahman" w:date="2021-02-19T23:19:00Z">
              <w:tcPr>
                <w:tcW w:w="802" w:type="dxa"/>
                <w:gridSpan w:val="2"/>
                <w:vMerge/>
                <w:hideMark/>
              </w:tcPr>
            </w:tcPrChange>
          </w:tcPr>
          <w:p w14:paraId="72BA280B" w14:textId="77777777" w:rsidR="009532FB" w:rsidRPr="009532FB" w:rsidRDefault="009532FB">
            <w:pPr>
              <w:contextualSpacing/>
              <w:jc w:val="both"/>
              <w:rPr>
                <w:ins w:id="1643" w:author="meshbah rahman" w:date="2021-02-19T23:16:00Z"/>
                <w:rFonts w:asciiTheme="majorBidi" w:hAnsiTheme="majorBidi" w:cstheme="majorBidi"/>
                <w:bCs/>
                <w:color w:val="000000"/>
                <w:sz w:val="18"/>
                <w:szCs w:val="18"/>
                <w:rPrChange w:id="1644" w:author="meshbah rahman" w:date="2021-02-19T23:17:00Z">
                  <w:rPr>
                    <w:ins w:id="1645" w:author="meshbah rahman" w:date="2021-02-19T23:16:00Z"/>
                    <w:rFonts w:ascii="Times New Roman" w:hAnsi="Times New Roman" w:cs="Times New Roman"/>
                    <w:bCs/>
                    <w:color w:val="000000"/>
                  </w:rPr>
                </w:rPrChange>
              </w:rPr>
              <w:pPrChange w:id="1646" w:author="meshbah rahman" w:date="2021-02-19T23:17:00Z">
                <w:pPr>
                  <w:spacing w:line="480" w:lineRule="auto"/>
                  <w:contextualSpacing/>
                  <w:jc w:val="both"/>
                </w:pPr>
              </w:pPrChange>
            </w:pPr>
          </w:p>
        </w:tc>
      </w:tr>
      <w:tr w:rsidR="009532FB" w:rsidRPr="009532FB" w14:paraId="6D3FFB0F" w14:textId="77777777" w:rsidTr="009532FB">
        <w:tblPrEx>
          <w:tblPrExChange w:id="1647" w:author="meshbah rahman" w:date="2021-02-19T23:19:00Z">
            <w:tblPrEx>
              <w:tblW w:w="9603" w:type="dxa"/>
              <w:tblLayout w:type="fixed"/>
            </w:tblPrEx>
          </w:tblPrExChange>
        </w:tblPrEx>
        <w:trPr>
          <w:trHeight w:val="143"/>
          <w:ins w:id="1648" w:author="meshbah rahman" w:date="2021-02-19T23:16:00Z"/>
          <w:trPrChange w:id="1649" w:author="meshbah rahman" w:date="2021-02-19T23:19:00Z">
            <w:trPr>
              <w:trHeight w:val="143"/>
            </w:trPr>
          </w:trPrChange>
        </w:trPr>
        <w:tc>
          <w:tcPr>
            <w:tcW w:w="9603" w:type="dxa"/>
            <w:gridSpan w:val="7"/>
            <w:hideMark/>
            <w:tcPrChange w:id="1650" w:author="meshbah rahman" w:date="2021-02-19T23:19:00Z">
              <w:tcPr>
                <w:tcW w:w="9603" w:type="dxa"/>
                <w:gridSpan w:val="10"/>
                <w:hideMark/>
              </w:tcPr>
            </w:tcPrChange>
          </w:tcPr>
          <w:p w14:paraId="78A501B8" w14:textId="77777777" w:rsidR="009532FB" w:rsidRPr="009532FB" w:rsidRDefault="009532FB">
            <w:pPr>
              <w:contextualSpacing/>
              <w:jc w:val="both"/>
              <w:rPr>
                <w:ins w:id="1651" w:author="meshbah rahman" w:date="2021-02-19T23:16:00Z"/>
                <w:rFonts w:asciiTheme="majorBidi" w:hAnsiTheme="majorBidi" w:cstheme="majorBidi"/>
                <w:b/>
                <w:bCs/>
                <w:color w:val="000000"/>
                <w:sz w:val="18"/>
                <w:szCs w:val="18"/>
                <w:rPrChange w:id="1652" w:author="meshbah rahman" w:date="2021-02-19T23:17:00Z">
                  <w:rPr>
                    <w:ins w:id="1653" w:author="meshbah rahman" w:date="2021-02-19T23:16:00Z"/>
                    <w:rFonts w:ascii="Times New Roman" w:hAnsi="Times New Roman" w:cs="Times New Roman"/>
                    <w:b/>
                    <w:bCs/>
                    <w:color w:val="000000"/>
                  </w:rPr>
                </w:rPrChange>
              </w:rPr>
              <w:pPrChange w:id="1654" w:author="meshbah rahman" w:date="2021-02-19T23:17:00Z">
                <w:pPr>
                  <w:spacing w:line="480" w:lineRule="auto"/>
                  <w:contextualSpacing/>
                  <w:jc w:val="both"/>
                </w:pPr>
              </w:pPrChange>
            </w:pPr>
            <w:ins w:id="1655" w:author="meshbah rahman" w:date="2021-02-19T23:16:00Z">
              <w:r w:rsidRPr="009532FB">
                <w:rPr>
                  <w:rFonts w:asciiTheme="majorBidi" w:hAnsiTheme="majorBidi" w:cstheme="majorBidi"/>
                  <w:b/>
                  <w:bCs/>
                  <w:color w:val="000000"/>
                  <w:sz w:val="18"/>
                  <w:szCs w:val="18"/>
                  <w:rPrChange w:id="1656" w:author="meshbah rahman" w:date="2021-02-19T23:17:00Z">
                    <w:rPr>
                      <w:rFonts w:ascii="Times New Roman" w:hAnsi="Times New Roman" w:cs="Times New Roman"/>
                      <w:b/>
                      <w:bCs/>
                      <w:color w:val="000000"/>
                    </w:rPr>
                  </w:rPrChange>
                </w:rPr>
                <w:t>Religion</w:t>
              </w:r>
            </w:ins>
          </w:p>
        </w:tc>
      </w:tr>
      <w:tr w:rsidR="009532FB" w:rsidRPr="009532FB" w14:paraId="76516CC5" w14:textId="77777777" w:rsidTr="009532FB">
        <w:tblPrEx>
          <w:tblPrExChange w:id="1657" w:author="meshbah rahman" w:date="2021-02-19T23:19:00Z">
            <w:tblPrEx>
              <w:tblW w:w="9603" w:type="dxa"/>
              <w:tblLayout w:type="fixed"/>
            </w:tblPrEx>
          </w:tblPrExChange>
        </w:tblPrEx>
        <w:trPr>
          <w:trHeight w:val="225"/>
          <w:ins w:id="1658" w:author="meshbah rahman" w:date="2021-02-19T23:16:00Z"/>
          <w:trPrChange w:id="1659" w:author="meshbah rahman" w:date="2021-02-19T23:19:00Z">
            <w:trPr>
              <w:trHeight w:val="225"/>
            </w:trPr>
          </w:trPrChange>
        </w:trPr>
        <w:tc>
          <w:tcPr>
            <w:tcW w:w="2420" w:type="dxa"/>
            <w:hideMark/>
            <w:tcPrChange w:id="1660" w:author="meshbah rahman" w:date="2021-02-19T23:19:00Z">
              <w:tcPr>
                <w:tcW w:w="2420" w:type="dxa"/>
                <w:hideMark/>
              </w:tcPr>
            </w:tcPrChange>
          </w:tcPr>
          <w:p w14:paraId="4A8F5B2B" w14:textId="77777777" w:rsidR="009532FB" w:rsidRPr="009532FB" w:rsidRDefault="009532FB">
            <w:pPr>
              <w:contextualSpacing/>
              <w:jc w:val="both"/>
              <w:rPr>
                <w:ins w:id="1661" w:author="meshbah rahman" w:date="2021-02-19T23:16:00Z"/>
                <w:rFonts w:asciiTheme="majorBidi" w:hAnsiTheme="majorBidi" w:cstheme="majorBidi"/>
                <w:bCs/>
                <w:color w:val="000000"/>
                <w:sz w:val="18"/>
                <w:szCs w:val="18"/>
                <w:rPrChange w:id="1662" w:author="meshbah rahman" w:date="2021-02-19T23:17:00Z">
                  <w:rPr>
                    <w:ins w:id="1663" w:author="meshbah rahman" w:date="2021-02-19T23:16:00Z"/>
                    <w:rFonts w:ascii="Times New Roman" w:hAnsi="Times New Roman" w:cs="Times New Roman"/>
                    <w:bCs/>
                    <w:color w:val="000000"/>
                  </w:rPr>
                </w:rPrChange>
              </w:rPr>
              <w:pPrChange w:id="1664" w:author="meshbah rahman" w:date="2021-02-19T23:17:00Z">
                <w:pPr>
                  <w:spacing w:line="480" w:lineRule="auto"/>
                  <w:contextualSpacing/>
                  <w:jc w:val="both"/>
                </w:pPr>
              </w:pPrChange>
            </w:pPr>
            <w:ins w:id="1665" w:author="meshbah rahman" w:date="2021-02-19T23:16:00Z">
              <w:r w:rsidRPr="009532FB">
                <w:rPr>
                  <w:rFonts w:asciiTheme="majorBidi" w:hAnsiTheme="majorBidi" w:cstheme="majorBidi"/>
                  <w:bCs/>
                  <w:color w:val="000000"/>
                  <w:sz w:val="18"/>
                  <w:szCs w:val="18"/>
                  <w:rPrChange w:id="1666" w:author="meshbah rahman" w:date="2021-02-19T23:17:00Z">
                    <w:rPr>
                      <w:rFonts w:ascii="Times New Roman" w:hAnsi="Times New Roman" w:cs="Times New Roman"/>
                      <w:bCs/>
                      <w:color w:val="000000"/>
                    </w:rPr>
                  </w:rPrChange>
                </w:rPr>
                <w:t>Islam</w:t>
              </w:r>
            </w:ins>
          </w:p>
        </w:tc>
        <w:tc>
          <w:tcPr>
            <w:tcW w:w="1426" w:type="dxa"/>
            <w:hideMark/>
            <w:tcPrChange w:id="1667" w:author="meshbah rahman" w:date="2021-02-19T23:19:00Z">
              <w:tcPr>
                <w:tcW w:w="1426" w:type="dxa"/>
                <w:gridSpan w:val="2"/>
                <w:hideMark/>
              </w:tcPr>
            </w:tcPrChange>
          </w:tcPr>
          <w:p w14:paraId="78A97009" w14:textId="77777777" w:rsidR="009532FB" w:rsidRPr="009532FB" w:rsidRDefault="009532FB">
            <w:pPr>
              <w:contextualSpacing/>
              <w:jc w:val="both"/>
              <w:rPr>
                <w:ins w:id="1668" w:author="meshbah rahman" w:date="2021-02-19T23:16:00Z"/>
                <w:rFonts w:asciiTheme="majorBidi" w:hAnsiTheme="majorBidi" w:cstheme="majorBidi"/>
                <w:bCs/>
                <w:color w:val="000000"/>
                <w:sz w:val="18"/>
                <w:szCs w:val="18"/>
                <w:rPrChange w:id="1669" w:author="meshbah rahman" w:date="2021-02-19T23:17:00Z">
                  <w:rPr>
                    <w:ins w:id="1670" w:author="meshbah rahman" w:date="2021-02-19T23:16:00Z"/>
                    <w:rFonts w:ascii="Times New Roman" w:hAnsi="Times New Roman" w:cs="Times New Roman"/>
                    <w:bCs/>
                    <w:color w:val="000000"/>
                  </w:rPr>
                </w:rPrChange>
              </w:rPr>
              <w:pPrChange w:id="1671" w:author="meshbah rahman" w:date="2021-02-19T23:17:00Z">
                <w:pPr>
                  <w:spacing w:line="480" w:lineRule="auto"/>
                  <w:contextualSpacing/>
                  <w:jc w:val="both"/>
                </w:pPr>
              </w:pPrChange>
            </w:pPr>
            <w:ins w:id="1672" w:author="meshbah rahman" w:date="2021-02-19T23:16:00Z">
              <w:r w:rsidRPr="009532FB">
                <w:rPr>
                  <w:rFonts w:asciiTheme="majorBidi" w:hAnsiTheme="majorBidi" w:cstheme="majorBidi"/>
                  <w:bCs/>
                  <w:color w:val="000000"/>
                  <w:sz w:val="18"/>
                  <w:szCs w:val="18"/>
                  <w:rPrChange w:id="1673" w:author="meshbah rahman" w:date="2021-02-19T23:17:00Z">
                    <w:rPr>
                      <w:rFonts w:ascii="Times New Roman" w:hAnsi="Times New Roman" w:cs="Times New Roman"/>
                      <w:bCs/>
                      <w:color w:val="000000"/>
                    </w:rPr>
                  </w:rPrChange>
                </w:rPr>
                <w:t>4486 (66.08)</w:t>
              </w:r>
            </w:ins>
          </w:p>
        </w:tc>
        <w:tc>
          <w:tcPr>
            <w:tcW w:w="1283" w:type="dxa"/>
            <w:hideMark/>
            <w:tcPrChange w:id="1674" w:author="meshbah rahman" w:date="2021-02-19T23:19:00Z">
              <w:tcPr>
                <w:tcW w:w="1283" w:type="dxa"/>
                <w:hideMark/>
              </w:tcPr>
            </w:tcPrChange>
          </w:tcPr>
          <w:p w14:paraId="173C0D4C" w14:textId="77777777" w:rsidR="009532FB" w:rsidRPr="009532FB" w:rsidRDefault="009532FB">
            <w:pPr>
              <w:contextualSpacing/>
              <w:jc w:val="both"/>
              <w:rPr>
                <w:ins w:id="1675" w:author="meshbah rahman" w:date="2021-02-19T23:16:00Z"/>
                <w:rFonts w:asciiTheme="majorBidi" w:hAnsiTheme="majorBidi" w:cstheme="majorBidi"/>
                <w:bCs/>
                <w:color w:val="000000"/>
                <w:sz w:val="18"/>
                <w:szCs w:val="18"/>
                <w:rPrChange w:id="1676" w:author="meshbah rahman" w:date="2021-02-19T23:17:00Z">
                  <w:rPr>
                    <w:ins w:id="1677" w:author="meshbah rahman" w:date="2021-02-19T23:16:00Z"/>
                    <w:rFonts w:ascii="Times New Roman" w:hAnsi="Times New Roman" w:cs="Times New Roman"/>
                    <w:bCs/>
                    <w:color w:val="000000"/>
                  </w:rPr>
                </w:rPrChange>
              </w:rPr>
              <w:pPrChange w:id="1678" w:author="meshbah rahman" w:date="2021-02-19T23:17:00Z">
                <w:pPr>
                  <w:spacing w:line="480" w:lineRule="auto"/>
                  <w:contextualSpacing/>
                  <w:jc w:val="both"/>
                </w:pPr>
              </w:pPrChange>
            </w:pPr>
            <w:ins w:id="1679" w:author="meshbah rahman" w:date="2021-02-19T23:16:00Z">
              <w:r w:rsidRPr="009532FB">
                <w:rPr>
                  <w:rFonts w:asciiTheme="majorBidi" w:hAnsiTheme="majorBidi" w:cstheme="majorBidi"/>
                  <w:bCs/>
                  <w:color w:val="000000"/>
                  <w:sz w:val="18"/>
                  <w:szCs w:val="18"/>
                  <w:rPrChange w:id="1680" w:author="meshbah rahman" w:date="2021-02-19T23:17:00Z">
                    <w:rPr>
                      <w:rFonts w:ascii="Times New Roman" w:hAnsi="Times New Roman" w:cs="Times New Roman"/>
                      <w:bCs/>
                      <w:color w:val="000000"/>
                    </w:rPr>
                  </w:rPrChange>
                </w:rPr>
                <w:t>2384 (33.92)</w:t>
              </w:r>
            </w:ins>
          </w:p>
        </w:tc>
        <w:tc>
          <w:tcPr>
            <w:tcW w:w="856" w:type="dxa"/>
            <w:vMerge w:val="restart"/>
            <w:hideMark/>
            <w:tcPrChange w:id="1681" w:author="meshbah rahman" w:date="2021-02-19T23:19:00Z">
              <w:tcPr>
                <w:tcW w:w="856" w:type="dxa"/>
                <w:vMerge w:val="restart"/>
                <w:hideMark/>
              </w:tcPr>
            </w:tcPrChange>
          </w:tcPr>
          <w:p w14:paraId="75D6D22E" w14:textId="77777777" w:rsidR="009532FB" w:rsidRPr="009532FB" w:rsidRDefault="009532FB">
            <w:pPr>
              <w:contextualSpacing/>
              <w:jc w:val="both"/>
              <w:rPr>
                <w:ins w:id="1682" w:author="meshbah rahman" w:date="2021-02-19T23:16:00Z"/>
                <w:rFonts w:asciiTheme="majorBidi" w:hAnsiTheme="majorBidi" w:cstheme="majorBidi"/>
                <w:bCs/>
                <w:color w:val="000000"/>
                <w:sz w:val="18"/>
                <w:szCs w:val="18"/>
                <w:rPrChange w:id="1683" w:author="meshbah rahman" w:date="2021-02-19T23:17:00Z">
                  <w:rPr>
                    <w:ins w:id="1684" w:author="meshbah rahman" w:date="2021-02-19T23:16:00Z"/>
                    <w:rFonts w:ascii="Times New Roman" w:hAnsi="Times New Roman" w:cs="Times New Roman"/>
                    <w:bCs/>
                    <w:color w:val="000000"/>
                  </w:rPr>
                </w:rPrChange>
              </w:rPr>
              <w:pPrChange w:id="1685" w:author="meshbah rahman" w:date="2021-02-19T23:17:00Z">
                <w:pPr>
                  <w:spacing w:line="480" w:lineRule="auto"/>
                  <w:contextualSpacing/>
                  <w:jc w:val="both"/>
                </w:pPr>
              </w:pPrChange>
            </w:pPr>
            <w:ins w:id="1686" w:author="meshbah rahman" w:date="2021-02-19T23:16:00Z">
              <w:r w:rsidRPr="009532FB">
                <w:rPr>
                  <w:rFonts w:asciiTheme="majorBidi" w:hAnsiTheme="majorBidi" w:cstheme="majorBidi"/>
                  <w:bCs/>
                  <w:color w:val="000000"/>
                  <w:sz w:val="18"/>
                  <w:szCs w:val="18"/>
                  <w:rPrChange w:id="1687" w:author="meshbah rahman" w:date="2021-02-19T23:17:00Z">
                    <w:rPr>
                      <w:rFonts w:ascii="Times New Roman" w:hAnsi="Times New Roman" w:cs="Times New Roman"/>
                      <w:bCs/>
                      <w:color w:val="000000"/>
                    </w:rPr>
                  </w:rPrChange>
                </w:rPr>
                <w:t>0.044</w:t>
              </w:r>
            </w:ins>
          </w:p>
        </w:tc>
        <w:tc>
          <w:tcPr>
            <w:tcW w:w="1425" w:type="dxa"/>
            <w:hideMark/>
            <w:tcPrChange w:id="1688" w:author="meshbah rahman" w:date="2021-02-19T23:19:00Z">
              <w:tcPr>
                <w:tcW w:w="1425" w:type="dxa"/>
                <w:gridSpan w:val="2"/>
                <w:hideMark/>
              </w:tcPr>
            </w:tcPrChange>
          </w:tcPr>
          <w:p w14:paraId="4D4A2A0B" w14:textId="77777777" w:rsidR="009532FB" w:rsidRPr="009532FB" w:rsidRDefault="009532FB">
            <w:pPr>
              <w:contextualSpacing/>
              <w:jc w:val="both"/>
              <w:rPr>
                <w:ins w:id="1689" w:author="meshbah rahman" w:date="2021-02-19T23:16:00Z"/>
                <w:rFonts w:asciiTheme="majorBidi" w:hAnsiTheme="majorBidi" w:cstheme="majorBidi"/>
                <w:bCs/>
                <w:color w:val="000000"/>
                <w:sz w:val="18"/>
                <w:szCs w:val="18"/>
                <w:rPrChange w:id="1690" w:author="meshbah rahman" w:date="2021-02-19T23:17:00Z">
                  <w:rPr>
                    <w:ins w:id="1691" w:author="meshbah rahman" w:date="2021-02-19T23:16:00Z"/>
                    <w:rFonts w:ascii="Times New Roman" w:hAnsi="Times New Roman" w:cs="Times New Roman"/>
                    <w:bCs/>
                    <w:color w:val="000000"/>
                  </w:rPr>
                </w:rPrChange>
              </w:rPr>
              <w:pPrChange w:id="1692" w:author="meshbah rahman" w:date="2021-02-19T23:17:00Z">
                <w:pPr>
                  <w:spacing w:line="480" w:lineRule="auto"/>
                  <w:contextualSpacing/>
                  <w:jc w:val="both"/>
                </w:pPr>
              </w:pPrChange>
            </w:pPr>
            <w:ins w:id="1693" w:author="meshbah rahman" w:date="2021-02-19T23:16:00Z">
              <w:r w:rsidRPr="009532FB">
                <w:rPr>
                  <w:rFonts w:asciiTheme="majorBidi" w:hAnsiTheme="majorBidi" w:cstheme="majorBidi"/>
                  <w:bCs/>
                  <w:color w:val="000000"/>
                  <w:sz w:val="18"/>
                  <w:szCs w:val="18"/>
                  <w:rPrChange w:id="1694" w:author="meshbah rahman" w:date="2021-02-19T23:17:00Z">
                    <w:rPr>
                      <w:rFonts w:ascii="Times New Roman" w:hAnsi="Times New Roman" w:cs="Times New Roman"/>
                      <w:bCs/>
                      <w:color w:val="000000"/>
                    </w:rPr>
                  </w:rPrChange>
                </w:rPr>
                <w:t>6165 (74.90)</w:t>
              </w:r>
            </w:ins>
          </w:p>
        </w:tc>
        <w:tc>
          <w:tcPr>
            <w:tcW w:w="1389" w:type="dxa"/>
            <w:hideMark/>
            <w:tcPrChange w:id="1695" w:author="meshbah rahman" w:date="2021-02-19T23:19:00Z">
              <w:tcPr>
                <w:tcW w:w="1389" w:type="dxa"/>
                <w:hideMark/>
              </w:tcPr>
            </w:tcPrChange>
          </w:tcPr>
          <w:p w14:paraId="313BC13D" w14:textId="77777777" w:rsidR="009532FB" w:rsidRPr="009532FB" w:rsidRDefault="009532FB">
            <w:pPr>
              <w:contextualSpacing/>
              <w:jc w:val="both"/>
              <w:rPr>
                <w:ins w:id="1696" w:author="meshbah rahman" w:date="2021-02-19T23:16:00Z"/>
                <w:rFonts w:asciiTheme="majorBidi" w:hAnsiTheme="majorBidi" w:cstheme="majorBidi"/>
                <w:bCs/>
                <w:color w:val="000000"/>
                <w:sz w:val="18"/>
                <w:szCs w:val="18"/>
                <w:rPrChange w:id="1697" w:author="meshbah rahman" w:date="2021-02-19T23:17:00Z">
                  <w:rPr>
                    <w:ins w:id="1698" w:author="meshbah rahman" w:date="2021-02-19T23:16:00Z"/>
                    <w:rFonts w:ascii="Times New Roman" w:hAnsi="Times New Roman" w:cs="Times New Roman"/>
                    <w:bCs/>
                    <w:color w:val="000000"/>
                  </w:rPr>
                </w:rPrChange>
              </w:rPr>
              <w:pPrChange w:id="1699" w:author="meshbah rahman" w:date="2021-02-19T23:17:00Z">
                <w:pPr>
                  <w:spacing w:line="480" w:lineRule="auto"/>
                  <w:contextualSpacing/>
                  <w:jc w:val="both"/>
                </w:pPr>
              </w:pPrChange>
            </w:pPr>
            <w:ins w:id="1700" w:author="meshbah rahman" w:date="2021-02-19T23:16:00Z">
              <w:r w:rsidRPr="009532FB">
                <w:rPr>
                  <w:rFonts w:asciiTheme="majorBidi" w:hAnsiTheme="majorBidi" w:cstheme="majorBidi"/>
                  <w:bCs/>
                  <w:color w:val="000000"/>
                  <w:sz w:val="18"/>
                  <w:szCs w:val="18"/>
                  <w:rPrChange w:id="1701" w:author="meshbah rahman" w:date="2021-02-19T23:17:00Z">
                    <w:rPr>
                      <w:rFonts w:ascii="Times New Roman" w:hAnsi="Times New Roman" w:cs="Times New Roman"/>
                      <w:bCs/>
                      <w:color w:val="000000"/>
                    </w:rPr>
                  </w:rPrChange>
                </w:rPr>
                <w:t>2250 (25.10)</w:t>
              </w:r>
            </w:ins>
          </w:p>
        </w:tc>
        <w:tc>
          <w:tcPr>
            <w:tcW w:w="802" w:type="dxa"/>
            <w:vMerge w:val="restart"/>
            <w:hideMark/>
            <w:tcPrChange w:id="1702" w:author="meshbah rahman" w:date="2021-02-19T23:19:00Z">
              <w:tcPr>
                <w:tcW w:w="802" w:type="dxa"/>
                <w:gridSpan w:val="2"/>
                <w:vMerge w:val="restart"/>
                <w:hideMark/>
              </w:tcPr>
            </w:tcPrChange>
          </w:tcPr>
          <w:p w14:paraId="5C710172" w14:textId="77777777" w:rsidR="009532FB" w:rsidRPr="009532FB" w:rsidRDefault="009532FB">
            <w:pPr>
              <w:contextualSpacing/>
              <w:jc w:val="both"/>
              <w:rPr>
                <w:ins w:id="1703" w:author="meshbah rahman" w:date="2021-02-19T23:16:00Z"/>
                <w:rFonts w:asciiTheme="majorBidi" w:hAnsiTheme="majorBidi" w:cstheme="majorBidi"/>
                <w:bCs/>
                <w:color w:val="000000"/>
                <w:sz w:val="18"/>
                <w:szCs w:val="18"/>
                <w:rPrChange w:id="1704" w:author="meshbah rahman" w:date="2021-02-19T23:17:00Z">
                  <w:rPr>
                    <w:ins w:id="1705" w:author="meshbah rahman" w:date="2021-02-19T23:16:00Z"/>
                    <w:rFonts w:ascii="Times New Roman" w:hAnsi="Times New Roman" w:cs="Times New Roman"/>
                    <w:bCs/>
                    <w:color w:val="000000"/>
                  </w:rPr>
                </w:rPrChange>
              </w:rPr>
              <w:pPrChange w:id="1706" w:author="meshbah rahman" w:date="2021-02-19T23:17:00Z">
                <w:pPr>
                  <w:spacing w:line="480" w:lineRule="auto"/>
                  <w:contextualSpacing/>
                  <w:jc w:val="both"/>
                </w:pPr>
              </w:pPrChange>
            </w:pPr>
            <w:ins w:id="1707" w:author="meshbah rahman" w:date="2021-02-19T23:16:00Z">
              <w:r w:rsidRPr="009532FB">
                <w:rPr>
                  <w:rFonts w:asciiTheme="majorBidi" w:hAnsiTheme="majorBidi" w:cstheme="majorBidi"/>
                  <w:bCs/>
                  <w:color w:val="000000"/>
                  <w:sz w:val="18"/>
                  <w:szCs w:val="18"/>
                  <w:rPrChange w:id="1708" w:author="meshbah rahman" w:date="2021-02-19T23:17:00Z">
                    <w:rPr>
                      <w:rFonts w:ascii="Times New Roman" w:hAnsi="Times New Roman" w:cs="Times New Roman"/>
                      <w:bCs/>
                      <w:color w:val="000000"/>
                    </w:rPr>
                  </w:rPrChange>
                </w:rPr>
                <w:t>0.79</w:t>
              </w:r>
            </w:ins>
          </w:p>
        </w:tc>
      </w:tr>
      <w:tr w:rsidR="009532FB" w:rsidRPr="009532FB" w14:paraId="1E992590" w14:textId="77777777" w:rsidTr="009532FB">
        <w:tblPrEx>
          <w:tblPrExChange w:id="1709" w:author="meshbah rahman" w:date="2021-02-19T23:19:00Z">
            <w:tblPrEx>
              <w:tblW w:w="9603" w:type="dxa"/>
              <w:tblLayout w:type="fixed"/>
            </w:tblPrEx>
          </w:tblPrExChange>
        </w:tblPrEx>
        <w:trPr>
          <w:trHeight w:val="143"/>
          <w:ins w:id="1710" w:author="meshbah rahman" w:date="2021-02-19T23:16:00Z"/>
          <w:trPrChange w:id="1711" w:author="meshbah rahman" w:date="2021-02-19T23:19:00Z">
            <w:trPr>
              <w:trHeight w:val="143"/>
            </w:trPr>
          </w:trPrChange>
        </w:trPr>
        <w:tc>
          <w:tcPr>
            <w:tcW w:w="2420" w:type="dxa"/>
            <w:hideMark/>
            <w:tcPrChange w:id="1712" w:author="meshbah rahman" w:date="2021-02-19T23:19:00Z">
              <w:tcPr>
                <w:tcW w:w="2420" w:type="dxa"/>
                <w:hideMark/>
              </w:tcPr>
            </w:tcPrChange>
          </w:tcPr>
          <w:p w14:paraId="2CC6B329" w14:textId="77777777" w:rsidR="009532FB" w:rsidRPr="009532FB" w:rsidRDefault="009532FB">
            <w:pPr>
              <w:contextualSpacing/>
              <w:jc w:val="both"/>
              <w:rPr>
                <w:ins w:id="1713" w:author="meshbah rahman" w:date="2021-02-19T23:16:00Z"/>
                <w:rFonts w:asciiTheme="majorBidi" w:hAnsiTheme="majorBidi" w:cstheme="majorBidi"/>
                <w:bCs/>
                <w:color w:val="000000"/>
                <w:sz w:val="18"/>
                <w:szCs w:val="18"/>
                <w:rPrChange w:id="1714" w:author="meshbah rahman" w:date="2021-02-19T23:17:00Z">
                  <w:rPr>
                    <w:ins w:id="1715" w:author="meshbah rahman" w:date="2021-02-19T23:16:00Z"/>
                    <w:rFonts w:ascii="Times New Roman" w:hAnsi="Times New Roman" w:cs="Times New Roman"/>
                    <w:bCs/>
                    <w:color w:val="000000"/>
                  </w:rPr>
                </w:rPrChange>
              </w:rPr>
              <w:pPrChange w:id="1716" w:author="meshbah rahman" w:date="2021-02-19T23:17:00Z">
                <w:pPr>
                  <w:spacing w:line="480" w:lineRule="auto"/>
                  <w:contextualSpacing/>
                  <w:jc w:val="both"/>
                </w:pPr>
              </w:pPrChange>
            </w:pPr>
            <w:ins w:id="1717" w:author="meshbah rahman" w:date="2021-02-19T23:16:00Z">
              <w:r w:rsidRPr="009532FB">
                <w:rPr>
                  <w:rFonts w:asciiTheme="majorBidi" w:hAnsiTheme="majorBidi" w:cstheme="majorBidi"/>
                  <w:bCs/>
                  <w:color w:val="000000"/>
                  <w:sz w:val="18"/>
                  <w:szCs w:val="18"/>
                  <w:rPrChange w:id="1718" w:author="meshbah rahman" w:date="2021-02-19T23:17:00Z">
                    <w:rPr>
                      <w:rFonts w:ascii="Times New Roman" w:hAnsi="Times New Roman" w:cs="Times New Roman"/>
                      <w:bCs/>
                      <w:color w:val="000000"/>
                    </w:rPr>
                  </w:rPrChange>
                </w:rPr>
                <w:t>Others</w:t>
              </w:r>
            </w:ins>
          </w:p>
        </w:tc>
        <w:tc>
          <w:tcPr>
            <w:tcW w:w="1426" w:type="dxa"/>
            <w:hideMark/>
            <w:tcPrChange w:id="1719" w:author="meshbah rahman" w:date="2021-02-19T23:19:00Z">
              <w:tcPr>
                <w:tcW w:w="1426" w:type="dxa"/>
                <w:gridSpan w:val="2"/>
                <w:hideMark/>
              </w:tcPr>
            </w:tcPrChange>
          </w:tcPr>
          <w:p w14:paraId="5DD3ED75" w14:textId="77777777" w:rsidR="009532FB" w:rsidRPr="009532FB" w:rsidRDefault="009532FB">
            <w:pPr>
              <w:contextualSpacing/>
              <w:jc w:val="both"/>
              <w:rPr>
                <w:ins w:id="1720" w:author="meshbah rahman" w:date="2021-02-19T23:16:00Z"/>
                <w:rFonts w:asciiTheme="majorBidi" w:hAnsiTheme="majorBidi" w:cstheme="majorBidi"/>
                <w:bCs/>
                <w:color w:val="000000"/>
                <w:sz w:val="18"/>
                <w:szCs w:val="18"/>
                <w:rPrChange w:id="1721" w:author="meshbah rahman" w:date="2021-02-19T23:17:00Z">
                  <w:rPr>
                    <w:ins w:id="1722" w:author="meshbah rahman" w:date="2021-02-19T23:16:00Z"/>
                    <w:rFonts w:ascii="Times New Roman" w:hAnsi="Times New Roman" w:cs="Times New Roman"/>
                    <w:bCs/>
                    <w:color w:val="000000"/>
                  </w:rPr>
                </w:rPrChange>
              </w:rPr>
              <w:pPrChange w:id="1723" w:author="meshbah rahman" w:date="2021-02-19T23:17:00Z">
                <w:pPr>
                  <w:spacing w:line="480" w:lineRule="auto"/>
                  <w:contextualSpacing/>
                  <w:jc w:val="both"/>
                </w:pPr>
              </w:pPrChange>
            </w:pPr>
            <w:ins w:id="1724" w:author="meshbah rahman" w:date="2021-02-19T23:16:00Z">
              <w:r w:rsidRPr="009532FB">
                <w:rPr>
                  <w:rFonts w:asciiTheme="majorBidi" w:hAnsiTheme="majorBidi" w:cstheme="majorBidi"/>
                  <w:bCs/>
                  <w:color w:val="000000"/>
                  <w:sz w:val="18"/>
                  <w:szCs w:val="18"/>
                  <w:rPrChange w:id="1725" w:author="meshbah rahman" w:date="2021-02-19T23:17:00Z">
                    <w:rPr>
                      <w:rFonts w:ascii="Times New Roman" w:hAnsi="Times New Roman" w:cs="Times New Roman"/>
                      <w:bCs/>
                      <w:color w:val="000000"/>
                    </w:rPr>
                  </w:rPrChange>
                </w:rPr>
                <w:t>534 (61.42)</w:t>
              </w:r>
            </w:ins>
          </w:p>
        </w:tc>
        <w:tc>
          <w:tcPr>
            <w:tcW w:w="1283" w:type="dxa"/>
            <w:hideMark/>
            <w:tcPrChange w:id="1726" w:author="meshbah rahman" w:date="2021-02-19T23:19:00Z">
              <w:tcPr>
                <w:tcW w:w="1283" w:type="dxa"/>
                <w:hideMark/>
              </w:tcPr>
            </w:tcPrChange>
          </w:tcPr>
          <w:p w14:paraId="264978DF" w14:textId="77777777" w:rsidR="009532FB" w:rsidRPr="009532FB" w:rsidRDefault="009532FB">
            <w:pPr>
              <w:contextualSpacing/>
              <w:jc w:val="both"/>
              <w:rPr>
                <w:ins w:id="1727" w:author="meshbah rahman" w:date="2021-02-19T23:16:00Z"/>
                <w:rFonts w:asciiTheme="majorBidi" w:hAnsiTheme="majorBidi" w:cstheme="majorBidi"/>
                <w:bCs/>
                <w:color w:val="000000"/>
                <w:sz w:val="18"/>
                <w:szCs w:val="18"/>
                <w:rPrChange w:id="1728" w:author="meshbah rahman" w:date="2021-02-19T23:17:00Z">
                  <w:rPr>
                    <w:ins w:id="1729" w:author="meshbah rahman" w:date="2021-02-19T23:16:00Z"/>
                    <w:rFonts w:ascii="Times New Roman" w:hAnsi="Times New Roman" w:cs="Times New Roman"/>
                    <w:bCs/>
                    <w:color w:val="000000"/>
                  </w:rPr>
                </w:rPrChange>
              </w:rPr>
              <w:pPrChange w:id="1730" w:author="meshbah rahman" w:date="2021-02-19T23:17:00Z">
                <w:pPr>
                  <w:spacing w:line="480" w:lineRule="auto"/>
                  <w:contextualSpacing/>
                  <w:jc w:val="both"/>
                </w:pPr>
              </w:pPrChange>
            </w:pPr>
            <w:ins w:id="1731" w:author="meshbah rahman" w:date="2021-02-19T23:16:00Z">
              <w:r w:rsidRPr="009532FB">
                <w:rPr>
                  <w:rFonts w:asciiTheme="majorBidi" w:hAnsiTheme="majorBidi" w:cstheme="majorBidi"/>
                  <w:bCs/>
                  <w:color w:val="000000"/>
                  <w:sz w:val="18"/>
                  <w:szCs w:val="18"/>
                  <w:rPrChange w:id="1732" w:author="meshbah rahman" w:date="2021-02-19T23:17:00Z">
                    <w:rPr>
                      <w:rFonts w:ascii="Times New Roman" w:hAnsi="Times New Roman" w:cs="Times New Roman"/>
                      <w:bCs/>
                      <w:color w:val="000000"/>
                    </w:rPr>
                  </w:rPrChange>
                </w:rPr>
                <w:t>321 (38.58)</w:t>
              </w:r>
            </w:ins>
          </w:p>
        </w:tc>
        <w:tc>
          <w:tcPr>
            <w:tcW w:w="856" w:type="dxa"/>
            <w:vMerge/>
            <w:hideMark/>
            <w:tcPrChange w:id="1733" w:author="meshbah rahman" w:date="2021-02-19T23:19:00Z">
              <w:tcPr>
                <w:tcW w:w="856" w:type="dxa"/>
                <w:vMerge/>
                <w:hideMark/>
              </w:tcPr>
            </w:tcPrChange>
          </w:tcPr>
          <w:p w14:paraId="6BAED4E8" w14:textId="77777777" w:rsidR="009532FB" w:rsidRPr="009532FB" w:rsidRDefault="009532FB">
            <w:pPr>
              <w:contextualSpacing/>
              <w:jc w:val="both"/>
              <w:rPr>
                <w:ins w:id="1734" w:author="meshbah rahman" w:date="2021-02-19T23:16:00Z"/>
                <w:rFonts w:asciiTheme="majorBidi" w:hAnsiTheme="majorBidi" w:cstheme="majorBidi"/>
                <w:bCs/>
                <w:color w:val="000000"/>
                <w:sz w:val="18"/>
                <w:szCs w:val="18"/>
                <w:rPrChange w:id="1735" w:author="meshbah rahman" w:date="2021-02-19T23:17:00Z">
                  <w:rPr>
                    <w:ins w:id="1736" w:author="meshbah rahman" w:date="2021-02-19T23:16:00Z"/>
                    <w:rFonts w:ascii="Times New Roman" w:hAnsi="Times New Roman" w:cs="Times New Roman"/>
                    <w:bCs/>
                    <w:color w:val="000000"/>
                  </w:rPr>
                </w:rPrChange>
              </w:rPr>
              <w:pPrChange w:id="1737" w:author="meshbah rahman" w:date="2021-02-19T23:17:00Z">
                <w:pPr>
                  <w:spacing w:line="480" w:lineRule="auto"/>
                  <w:contextualSpacing/>
                  <w:jc w:val="both"/>
                </w:pPr>
              </w:pPrChange>
            </w:pPr>
          </w:p>
        </w:tc>
        <w:tc>
          <w:tcPr>
            <w:tcW w:w="1425" w:type="dxa"/>
            <w:hideMark/>
            <w:tcPrChange w:id="1738" w:author="meshbah rahman" w:date="2021-02-19T23:19:00Z">
              <w:tcPr>
                <w:tcW w:w="1425" w:type="dxa"/>
                <w:gridSpan w:val="2"/>
                <w:hideMark/>
              </w:tcPr>
            </w:tcPrChange>
          </w:tcPr>
          <w:p w14:paraId="2D2AB694" w14:textId="77777777" w:rsidR="009532FB" w:rsidRPr="009532FB" w:rsidRDefault="009532FB">
            <w:pPr>
              <w:contextualSpacing/>
              <w:jc w:val="both"/>
              <w:rPr>
                <w:ins w:id="1739" w:author="meshbah rahman" w:date="2021-02-19T23:16:00Z"/>
                <w:rFonts w:asciiTheme="majorBidi" w:hAnsiTheme="majorBidi" w:cstheme="majorBidi"/>
                <w:bCs/>
                <w:color w:val="000000"/>
                <w:sz w:val="18"/>
                <w:szCs w:val="18"/>
                <w:rPrChange w:id="1740" w:author="meshbah rahman" w:date="2021-02-19T23:17:00Z">
                  <w:rPr>
                    <w:ins w:id="1741" w:author="meshbah rahman" w:date="2021-02-19T23:16:00Z"/>
                    <w:rFonts w:ascii="Times New Roman" w:hAnsi="Times New Roman" w:cs="Times New Roman"/>
                    <w:bCs/>
                    <w:color w:val="000000"/>
                  </w:rPr>
                </w:rPrChange>
              </w:rPr>
              <w:pPrChange w:id="1742" w:author="meshbah rahman" w:date="2021-02-19T23:17:00Z">
                <w:pPr>
                  <w:spacing w:line="480" w:lineRule="auto"/>
                  <w:contextualSpacing/>
                  <w:jc w:val="both"/>
                </w:pPr>
              </w:pPrChange>
            </w:pPr>
            <w:ins w:id="1743" w:author="meshbah rahman" w:date="2021-02-19T23:16:00Z">
              <w:r w:rsidRPr="009532FB">
                <w:rPr>
                  <w:rFonts w:asciiTheme="majorBidi" w:hAnsiTheme="majorBidi" w:cstheme="majorBidi"/>
                  <w:bCs/>
                  <w:color w:val="000000"/>
                  <w:sz w:val="18"/>
                  <w:szCs w:val="18"/>
                  <w:rPrChange w:id="1744" w:author="meshbah rahman" w:date="2021-02-19T23:17:00Z">
                    <w:rPr>
                      <w:rFonts w:ascii="Times New Roman" w:hAnsi="Times New Roman" w:cs="Times New Roman"/>
                      <w:bCs/>
                      <w:color w:val="000000"/>
                    </w:rPr>
                  </w:rPrChange>
                </w:rPr>
                <w:t>681(74.44)</w:t>
              </w:r>
            </w:ins>
          </w:p>
        </w:tc>
        <w:tc>
          <w:tcPr>
            <w:tcW w:w="1389" w:type="dxa"/>
            <w:hideMark/>
            <w:tcPrChange w:id="1745" w:author="meshbah rahman" w:date="2021-02-19T23:19:00Z">
              <w:tcPr>
                <w:tcW w:w="1389" w:type="dxa"/>
                <w:hideMark/>
              </w:tcPr>
            </w:tcPrChange>
          </w:tcPr>
          <w:p w14:paraId="5AAB0DA0" w14:textId="77777777" w:rsidR="009532FB" w:rsidRPr="009532FB" w:rsidRDefault="009532FB">
            <w:pPr>
              <w:contextualSpacing/>
              <w:jc w:val="both"/>
              <w:rPr>
                <w:ins w:id="1746" w:author="meshbah rahman" w:date="2021-02-19T23:16:00Z"/>
                <w:rFonts w:asciiTheme="majorBidi" w:hAnsiTheme="majorBidi" w:cstheme="majorBidi"/>
                <w:bCs/>
                <w:color w:val="000000"/>
                <w:sz w:val="18"/>
                <w:szCs w:val="18"/>
                <w:rPrChange w:id="1747" w:author="meshbah rahman" w:date="2021-02-19T23:17:00Z">
                  <w:rPr>
                    <w:ins w:id="1748" w:author="meshbah rahman" w:date="2021-02-19T23:16:00Z"/>
                    <w:rFonts w:ascii="Times New Roman" w:hAnsi="Times New Roman" w:cs="Times New Roman"/>
                    <w:bCs/>
                    <w:color w:val="000000"/>
                  </w:rPr>
                </w:rPrChange>
              </w:rPr>
              <w:pPrChange w:id="1749" w:author="meshbah rahman" w:date="2021-02-19T23:17:00Z">
                <w:pPr>
                  <w:spacing w:line="480" w:lineRule="auto"/>
                  <w:contextualSpacing/>
                  <w:jc w:val="both"/>
                </w:pPr>
              </w:pPrChange>
            </w:pPr>
            <w:ins w:id="1750" w:author="meshbah rahman" w:date="2021-02-19T23:16:00Z">
              <w:r w:rsidRPr="009532FB">
                <w:rPr>
                  <w:rFonts w:asciiTheme="majorBidi" w:hAnsiTheme="majorBidi" w:cstheme="majorBidi"/>
                  <w:bCs/>
                  <w:color w:val="000000"/>
                  <w:sz w:val="18"/>
                  <w:szCs w:val="18"/>
                  <w:rPrChange w:id="1751" w:author="meshbah rahman" w:date="2021-02-19T23:17:00Z">
                    <w:rPr>
                      <w:rFonts w:ascii="Times New Roman" w:hAnsi="Times New Roman" w:cs="Times New Roman"/>
                      <w:bCs/>
                      <w:color w:val="000000"/>
                    </w:rPr>
                  </w:rPrChange>
                </w:rPr>
                <w:t>250(25.56)</w:t>
              </w:r>
            </w:ins>
          </w:p>
        </w:tc>
        <w:tc>
          <w:tcPr>
            <w:tcW w:w="802" w:type="dxa"/>
            <w:vMerge/>
            <w:hideMark/>
            <w:tcPrChange w:id="1752" w:author="meshbah rahman" w:date="2021-02-19T23:19:00Z">
              <w:tcPr>
                <w:tcW w:w="802" w:type="dxa"/>
                <w:gridSpan w:val="2"/>
                <w:vMerge/>
                <w:hideMark/>
              </w:tcPr>
            </w:tcPrChange>
          </w:tcPr>
          <w:p w14:paraId="6F36A65D" w14:textId="77777777" w:rsidR="009532FB" w:rsidRPr="009532FB" w:rsidRDefault="009532FB">
            <w:pPr>
              <w:contextualSpacing/>
              <w:jc w:val="both"/>
              <w:rPr>
                <w:ins w:id="1753" w:author="meshbah rahman" w:date="2021-02-19T23:16:00Z"/>
                <w:rFonts w:asciiTheme="majorBidi" w:hAnsiTheme="majorBidi" w:cstheme="majorBidi"/>
                <w:bCs/>
                <w:color w:val="000000"/>
                <w:sz w:val="18"/>
                <w:szCs w:val="18"/>
                <w:rPrChange w:id="1754" w:author="meshbah rahman" w:date="2021-02-19T23:17:00Z">
                  <w:rPr>
                    <w:ins w:id="1755" w:author="meshbah rahman" w:date="2021-02-19T23:16:00Z"/>
                    <w:rFonts w:ascii="Times New Roman" w:hAnsi="Times New Roman" w:cs="Times New Roman"/>
                    <w:bCs/>
                    <w:color w:val="000000"/>
                  </w:rPr>
                </w:rPrChange>
              </w:rPr>
              <w:pPrChange w:id="1756" w:author="meshbah rahman" w:date="2021-02-19T23:17:00Z">
                <w:pPr>
                  <w:spacing w:line="480" w:lineRule="auto"/>
                  <w:contextualSpacing/>
                  <w:jc w:val="both"/>
                </w:pPr>
              </w:pPrChange>
            </w:pPr>
          </w:p>
        </w:tc>
      </w:tr>
      <w:tr w:rsidR="009532FB" w:rsidRPr="009532FB" w14:paraId="42050908" w14:textId="77777777" w:rsidTr="009532FB">
        <w:tblPrEx>
          <w:tblPrExChange w:id="1757" w:author="meshbah rahman" w:date="2021-02-19T23:19:00Z">
            <w:tblPrEx>
              <w:tblW w:w="9603" w:type="dxa"/>
              <w:tblLayout w:type="fixed"/>
            </w:tblPrEx>
          </w:tblPrExChange>
        </w:tblPrEx>
        <w:trPr>
          <w:trHeight w:val="131"/>
          <w:ins w:id="1758" w:author="meshbah rahman" w:date="2021-02-19T23:16:00Z"/>
          <w:trPrChange w:id="1759" w:author="meshbah rahman" w:date="2021-02-19T23:19:00Z">
            <w:trPr>
              <w:trHeight w:val="334"/>
            </w:trPr>
          </w:trPrChange>
        </w:trPr>
        <w:tc>
          <w:tcPr>
            <w:tcW w:w="9603" w:type="dxa"/>
            <w:gridSpan w:val="7"/>
            <w:hideMark/>
            <w:tcPrChange w:id="1760" w:author="meshbah rahman" w:date="2021-02-19T23:19:00Z">
              <w:tcPr>
                <w:tcW w:w="9603" w:type="dxa"/>
                <w:gridSpan w:val="10"/>
                <w:hideMark/>
              </w:tcPr>
            </w:tcPrChange>
          </w:tcPr>
          <w:p w14:paraId="7442CED0" w14:textId="77777777" w:rsidR="009532FB" w:rsidRPr="009532FB" w:rsidRDefault="009532FB">
            <w:pPr>
              <w:contextualSpacing/>
              <w:jc w:val="both"/>
              <w:rPr>
                <w:ins w:id="1761" w:author="meshbah rahman" w:date="2021-02-19T23:16:00Z"/>
                <w:rFonts w:asciiTheme="majorBidi" w:hAnsiTheme="majorBidi" w:cstheme="majorBidi"/>
                <w:b/>
                <w:bCs/>
                <w:color w:val="000000"/>
                <w:sz w:val="18"/>
                <w:szCs w:val="18"/>
                <w:rPrChange w:id="1762" w:author="meshbah rahman" w:date="2021-02-19T23:17:00Z">
                  <w:rPr>
                    <w:ins w:id="1763" w:author="meshbah rahman" w:date="2021-02-19T23:16:00Z"/>
                    <w:rFonts w:ascii="Times New Roman" w:hAnsi="Times New Roman" w:cs="Times New Roman"/>
                    <w:b/>
                    <w:bCs/>
                    <w:color w:val="000000"/>
                  </w:rPr>
                </w:rPrChange>
              </w:rPr>
              <w:pPrChange w:id="1764" w:author="meshbah rahman" w:date="2021-02-19T23:17:00Z">
                <w:pPr>
                  <w:spacing w:line="480" w:lineRule="auto"/>
                  <w:contextualSpacing/>
                  <w:jc w:val="both"/>
                </w:pPr>
              </w:pPrChange>
            </w:pPr>
            <w:ins w:id="1765" w:author="meshbah rahman" w:date="2021-02-19T23:16:00Z">
              <w:r w:rsidRPr="009532FB">
                <w:rPr>
                  <w:rFonts w:asciiTheme="majorBidi" w:hAnsiTheme="majorBidi" w:cstheme="majorBidi"/>
                  <w:b/>
                  <w:bCs/>
                  <w:color w:val="000000"/>
                  <w:sz w:val="18"/>
                  <w:szCs w:val="18"/>
                  <w:rPrChange w:id="1766" w:author="meshbah rahman" w:date="2021-02-19T23:17:00Z">
                    <w:rPr>
                      <w:rFonts w:ascii="Times New Roman" w:hAnsi="Times New Roman" w:cs="Times New Roman"/>
                      <w:b/>
                      <w:bCs/>
                      <w:color w:val="000000"/>
                    </w:rPr>
                  </w:rPrChange>
                </w:rPr>
                <w:t>Sex of household head</w:t>
              </w:r>
            </w:ins>
          </w:p>
        </w:tc>
      </w:tr>
      <w:tr w:rsidR="009532FB" w:rsidRPr="009532FB" w14:paraId="41055328" w14:textId="77777777" w:rsidTr="009532FB">
        <w:tblPrEx>
          <w:tblPrExChange w:id="1767" w:author="meshbah rahman" w:date="2021-02-19T23:19:00Z">
            <w:tblPrEx>
              <w:tblW w:w="9603" w:type="dxa"/>
              <w:tblLayout w:type="fixed"/>
            </w:tblPrEx>
          </w:tblPrExChange>
        </w:tblPrEx>
        <w:trPr>
          <w:trHeight w:val="225"/>
          <w:ins w:id="1768" w:author="meshbah rahman" w:date="2021-02-19T23:16:00Z"/>
          <w:trPrChange w:id="1769" w:author="meshbah rahman" w:date="2021-02-19T23:19:00Z">
            <w:trPr>
              <w:trHeight w:val="225"/>
            </w:trPr>
          </w:trPrChange>
        </w:trPr>
        <w:tc>
          <w:tcPr>
            <w:tcW w:w="2420" w:type="dxa"/>
            <w:hideMark/>
            <w:tcPrChange w:id="1770" w:author="meshbah rahman" w:date="2021-02-19T23:19:00Z">
              <w:tcPr>
                <w:tcW w:w="2420" w:type="dxa"/>
                <w:hideMark/>
              </w:tcPr>
            </w:tcPrChange>
          </w:tcPr>
          <w:p w14:paraId="56386154" w14:textId="77777777" w:rsidR="009532FB" w:rsidRPr="009532FB" w:rsidRDefault="009532FB">
            <w:pPr>
              <w:contextualSpacing/>
              <w:jc w:val="both"/>
              <w:rPr>
                <w:ins w:id="1771" w:author="meshbah rahman" w:date="2021-02-19T23:16:00Z"/>
                <w:rFonts w:asciiTheme="majorBidi" w:hAnsiTheme="majorBidi" w:cstheme="majorBidi"/>
                <w:bCs/>
                <w:color w:val="000000"/>
                <w:sz w:val="18"/>
                <w:szCs w:val="18"/>
                <w:rPrChange w:id="1772" w:author="meshbah rahman" w:date="2021-02-19T23:17:00Z">
                  <w:rPr>
                    <w:ins w:id="1773" w:author="meshbah rahman" w:date="2021-02-19T23:16:00Z"/>
                    <w:rFonts w:ascii="Times New Roman" w:hAnsi="Times New Roman" w:cs="Times New Roman"/>
                    <w:bCs/>
                    <w:color w:val="000000"/>
                  </w:rPr>
                </w:rPrChange>
              </w:rPr>
              <w:pPrChange w:id="1774" w:author="meshbah rahman" w:date="2021-02-19T23:17:00Z">
                <w:pPr>
                  <w:spacing w:line="480" w:lineRule="auto"/>
                  <w:contextualSpacing/>
                  <w:jc w:val="both"/>
                </w:pPr>
              </w:pPrChange>
            </w:pPr>
            <w:ins w:id="1775" w:author="meshbah rahman" w:date="2021-02-19T23:16:00Z">
              <w:r w:rsidRPr="009532FB">
                <w:rPr>
                  <w:rFonts w:asciiTheme="majorBidi" w:hAnsiTheme="majorBidi" w:cstheme="majorBidi"/>
                  <w:bCs/>
                  <w:color w:val="000000"/>
                  <w:sz w:val="18"/>
                  <w:szCs w:val="18"/>
                  <w:rPrChange w:id="1776" w:author="meshbah rahman" w:date="2021-02-19T23:17:00Z">
                    <w:rPr>
                      <w:rFonts w:ascii="Times New Roman" w:hAnsi="Times New Roman" w:cs="Times New Roman"/>
                      <w:bCs/>
                      <w:color w:val="000000"/>
                    </w:rPr>
                  </w:rPrChange>
                </w:rPr>
                <w:t>Male</w:t>
              </w:r>
            </w:ins>
          </w:p>
        </w:tc>
        <w:tc>
          <w:tcPr>
            <w:tcW w:w="1426" w:type="dxa"/>
            <w:hideMark/>
            <w:tcPrChange w:id="1777" w:author="meshbah rahman" w:date="2021-02-19T23:19:00Z">
              <w:tcPr>
                <w:tcW w:w="1426" w:type="dxa"/>
                <w:gridSpan w:val="2"/>
                <w:hideMark/>
              </w:tcPr>
            </w:tcPrChange>
          </w:tcPr>
          <w:p w14:paraId="4BFAC329" w14:textId="77777777" w:rsidR="009532FB" w:rsidRPr="009532FB" w:rsidRDefault="009532FB">
            <w:pPr>
              <w:contextualSpacing/>
              <w:jc w:val="both"/>
              <w:rPr>
                <w:ins w:id="1778" w:author="meshbah rahman" w:date="2021-02-19T23:16:00Z"/>
                <w:rFonts w:asciiTheme="majorBidi" w:hAnsiTheme="majorBidi" w:cstheme="majorBidi"/>
                <w:bCs/>
                <w:color w:val="000000"/>
                <w:sz w:val="18"/>
                <w:szCs w:val="18"/>
                <w:rPrChange w:id="1779" w:author="meshbah rahman" w:date="2021-02-19T23:17:00Z">
                  <w:rPr>
                    <w:ins w:id="1780" w:author="meshbah rahman" w:date="2021-02-19T23:16:00Z"/>
                    <w:rFonts w:ascii="Times New Roman" w:hAnsi="Times New Roman" w:cs="Times New Roman"/>
                    <w:bCs/>
                    <w:color w:val="000000"/>
                  </w:rPr>
                </w:rPrChange>
              </w:rPr>
              <w:pPrChange w:id="1781" w:author="meshbah rahman" w:date="2021-02-19T23:17:00Z">
                <w:pPr>
                  <w:spacing w:line="480" w:lineRule="auto"/>
                  <w:contextualSpacing/>
                  <w:jc w:val="both"/>
                </w:pPr>
              </w:pPrChange>
            </w:pPr>
            <w:ins w:id="1782" w:author="meshbah rahman" w:date="2021-02-19T23:16:00Z">
              <w:r w:rsidRPr="009532FB">
                <w:rPr>
                  <w:rFonts w:asciiTheme="majorBidi" w:hAnsiTheme="majorBidi" w:cstheme="majorBidi"/>
                  <w:bCs/>
                  <w:color w:val="000000"/>
                  <w:sz w:val="18"/>
                  <w:szCs w:val="18"/>
                  <w:rPrChange w:id="1783" w:author="meshbah rahman" w:date="2021-02-19T23:17:00Z">
                    <w:rPr>
                      <w:rFonts w:ascii="Times New Roman" w:hAnsi="Times New Roman" w:cs="Times New Roman"/>
                      <w:bCs/>
                      <w:color w:val="000000"/>
                    </w:rPr>
                  </w:rPrChange>
                </w:rPr>
                <w:t>4411 (65.67)</w:t>
              </w:r>
            </w:ins>
          </w:p>
        </w:tc>
        <w:tc>
          <w:tcPr>
            <w:tcW w:w="1283" w:type="dxa"/>
            <w:hideMark/>
            <w:tcPrChange w:id="1784" w:author="meshbah rahman" w:date="2021-02-19T23:19:00Z">
              <w:tcPr>
                <w:tcW w:w="1283" w:type="dxa"/>
                <w:hideMark/>
              </w:tcPr>
            </w:tcPrChange>
          </w:tcPr>
          <w:p w14:paraId="6E1DC818" w14:textId="77777777" w:rsidR="009532FB" w:rsidRPr="009532FB" w:rsidRDefault="009532FB">
            <w:pPr>
              <w:contextualSpacing/>
              <w:jc w:val="both"/>
              <w:rPr>
                <w:ins w:id="1785" w:author="meshbah rahman" w:date="2021-02-19T23:16:00Z"/>
                <w:rFonts w:asciiTheme="majorBidi" w:hAnsiTheme="majorBidi" w:cstheme="majorBidi"/>
                <w:bCs/>
                <w:color w:val="000000"/>
                <w:sz w:val="18"/>
                <w:szCs w:val="18"/>
                <w:rPrChange w:id="1786" w:author="meshbah rahman" w:date="2021-02-19T23:17:00Z">
                  <w:rPr>
                    <w:ins w:id="1787" w:author="meshbah rahman" w:date="2021-02-19T23:16:00Z"/>
                    <w:rFonts w:ascii="Times New Roman" w:hAnsi="Times New Roman" w:cs="Times New Roman"/>
                    <w:bCs/>
                    <w:color w:val="000000"/>
                  </w:rPr>
                </w:rPrChange>
              </w:rPr>
              <w:pPrChange w:id="1788" w:author="meshbah rahman" w:date="2021-02-19T23:17:00Z">
                <w:pPr>
                  <w:spacing w:line="480" w:lineRule="auto"/>
                  <w:contextualSpacing/>
                  <w:jc w:val="both"/>
                </w:pPr>
              </w:pPrChange>
            </w:pPr>
            <w:ins w:id="1789" w:author="meshbah rahman" w:date="2021-02-19T23:16:00Z">
              <w:r w:rsidRPr="009532FB">
                <w:rPr>
                  <w:rFonts w:asciiTheme="majorBidi" w:hAnsiTheme="majorBidi" w:cstheme="majorBidi"/>
                  <w:bCs/>
                  <w:color w:val="000000"/>
                  <w:sz w:val="18"/>
                  <w:szCs w:val="18"/>
                  <w:rPrChange w:id="1790" w:author="meshbah rahman" w:date="2021-02-19T23:17:00Z">
                    <w:rPr>
                      <w:rFonts w:ascii="Times New Roman" w:hAnsi="Times New Roman" w:cs="Times New Roman"/>
                      <w:bCs/>
                      <w:color w:val="000000"/>
                    </w:rPr>
                  </w:rPrChange>
                </w:rPr>
                <w:t>2348 (34.33)</w:t>
              </w:r>
            </w:ins>
          </w:p>
        </w:tc>
        <w:tc>
          <w:tcPr>
            <w:tcW w:w="856" w:type="dxa"/>
            <w:vMerge w:val="restart"/>
            <w:hideMark/>
            <w:tcPrChange w:id="1791" w:author="meshbah rahman" w:date="2021-02-19T23:19:00Z">
              <w:tcPr>
                <w:tcW w:w="856" w:type="dxa"/>
                <w:vMerge w:val="restart"/>
                <w:hideMark/>
              </w:tcPr>
            </w:tcPrChange>
          </w:tcPr>
          <w:p w14:paraId="07923683" w14:textId="77777777" w:rsidR="009532FB" w:rsidRPr="009532FB" w:rsidRDefault="009532FB">
            <w:pPr>
              <w:contextualSpacing/>
              <w:jc w:val="both"/>
              <w:rPr>
                <w:ins w:id="1792" w:author="meshbah rahman" w:date="2021-02-19T23:16:00Z"/>
                <w:rFonts w:asciiTheme="majorBidi" w:hAnsiTheme="majorBidi" w:cstheme="majorBidi"/>
                <w:bCs/>
                <w:color w:val="000000"/>
                <w:sz w:val="18"/>
                <w:szCs w:val="18"/>
                <w:rPrChange w:id="1793" w:author="meshbah rahman" w:date="2021-02-19T23:17:00Z">
                  <w:rPr>
                    <w:ins w:id="1794" w:author="meshbah rahman" w:date="2021-02-19T23:16:00Z"/>
                    <w:rFonts w:ascii="Times New Roman" w:hAnsi="Times New Roman" w:cs="Times New Roman"/>
                    <w:bCs/>
                    <w:color w:val="000000"/>
                  </w:rPr>
                </w:rPrChange>
              </w:rPr>
              <w:pPrChange w:id="1795" w:author="meshbah rahman" w:date="2021-02-19T23:17:00Z">
                <w:pPr>
                  <w:spacing w:line="480" w:lineRule="auto"/>
                  <w:contextualSpacing/>
                  <w:jc w:val="both"/>
                </w:pPr>
              </w:pPrChange>
            </w:pPr>
            <w:ins w:id="1796" w:author="meshbah rahman" w:date="2021-02-19T23:16:00Z">
              <w:r w:rsidRPr="009532FB">
                <w:rPr>
                  <w:rFonts w:asciiTheme="majorBidi" w:hAnsiTheme="majorBidi" w:cstheme="majorBidi"/>
                  <w:bCs/>
                  <w:color w:val="000000"/>
                  <w:sz w:val="18"/>
                  <w:szCs w:val="18"/>
                  <w:rPrChange w:id="1797" w:author="meshbah rahman" w:date="2021-02-19T23:17:00Z">
                    <w:rPr>
                      <w:rFonts w:ascii="Times New Roman" w:hAnsi="Times New Roman" w:cs="Times New Roman"/>
                      <w:bCs/>
                      <w:color w:val="000000"/>
                    </w:rPr>
                  </w:rPrChange>
                </w:rPr>
                <w:t>0.852</w:t>
              </w:r>
            </w:ins>
          </w:p>
        </w:tc>
        <w:tc>
          <w:tcPr>
            <w:tcW w:w="1425" w:type="dxa"/>
            <w:hideMark/>
            <w:tcPrChange w:id="1798" w:author="meshbah rahman" w:date="2021-02-19T23:19:00Z">
              <w:tcPr>
                <w:tcW w:w="1425" w:type="dxa"/>
                <w:gridSpan w:val="2"/>
                <w:hideMark/>
              </w:tcPr>
            </w:tcPrChange>
          </w:tcPr>
          <w:p w14:paraId="0F41E163" w14:textId="77777777" w:rsidR="009532FB" w:rsidRPr="009532FB" w:rsidRDefault="009532FB">
            <w:pPr>
              <w:contextualSpacing/>
              <w:jc w:val="both"/>
              <w:rPr>
                <w:ins w:id="1799" w:author="meshbah rahman" w:date="2021-02-19T23:16:00Z"/>
                <w:rFonts w:asciiTheme="majorBidi" w:hAnsiTheme="majorBidi" w:cstheme="majorBidi"/>
                <w:bCs/>
                <w:color w:val="000000"/>
                <w:sz w:val="18"/>
                <w:szCs w:val="18"/>
                <w:rPrChange w:id="1800" w:author="meshbah rahman" w:date="2021-02-19T23:17:00Z">
                  <w:rPr>
                    <w:ins w:id="1801" w:author="meshbah rahman" w:date="2021-02-19T23:16:00Z"/>
                    <w:rFonts w:ascii="Times New Roman" w:hAnsi="Times New Roman" w:cs="Times New Roman"/>
                    <w:bCs/>
                    <w:color w:val="000000"/>
                  </w:rPr>
                </w:rPrChange>
              </w:rPr>
              <w:pPrChange w:id="1802" w:author="meshbah rahman" w:date="2021-02-19T23:17:00Z">
                <w:pPr>
                  <w:spacing w:line="480" w:lineRule="auto"/>
                  <w:contextualSpacing/>
                  <w:jc w:val="both"/>
                </w:pPr>
              </w:pPrChange>
            </w:pPr>
            <w:ins w:id="1803" w:author="meshbah rahman" w:date="2021-02-19T23:16:00Z">
              <w:r w:rsidRPr="009532FB">
                <w:rPr>
                  <w:rFonts w:asciiTheme="majorBidi" w:hAnsiTheme="majorBidi" w:cstheme="majorBidi"/>
                  <w:bCs/>
                  <w:color w:val="000000"/>
                  <w:sz w:val="18"/>
                  <w:szCs w:val="18"/>
                  <w:rPrChange w:id="1804" w:author="meshbah rahman" w:date="2021-02-19T23:17:00Z">
                    <w:rPr>
                      <w:rFonts w:ascii="Times New Roman" w:hAnsi="Times New Roman" w:cs="Times New Roman"/>
                      <w:bCs/>
                      <w:color w:val="000000"/>
                    </w:rPr>
                  </w:rPrChange>
                </w:rPr>
                <w:t>6223 (73.02)</w:t>
              </w:r>
            </w:ins>
          </w:p>
        </w:tc>
        <w:tc>
          <w:tcPr>
            <w:tcW w:w="1389" w:type="dxa"/>
            <w:hideMark/>
            <w:tcPrChange w:id="1805" w:author="meshbah rahman" w:date="2021-02-19T23:19:00Z">
              <w:tcPr>
                <w:tcW w:w="1389" w:type="dxa"/>
                <w:hideMark/>
              </w:tcPr>
            </w:tcPrChange>
          </w:tcPr>
          <w:p w14:paraId="6D70435E" w14:textId="77777777" w:rsidR="009532FB" w:rsidRPr="009532FB" w:rsidRDefault="009532FB">
            <w:pPr>
              <w:contextualSpacing/>
              <w:jc w:val="both"/>
              <w:rPr>
                <w:ins w:id="1806" w:author="meshbah rahman" w:date="2021-02-19T23:16:00Z"/>
                <w:rFonts w:asciiTheme="majorBidi" w:hAnsiTheme="majorBidi" w:cstheme="majorBidi"/>
                <w:bCs/>
                <w:color w:val="000000"/>
                <w:sz w:val="18"/>
                <w:szCs w:val="18"/>
                <w:rPrChange w:id="1807" w:author="meshbah rahman" w:date="2021-02-19T23:17:00Z">
                  <w:rPr>
                    <w:ins w:id="1808" w:author="meshbah rahman" w:date="2021-02-19T23:16:00Z"/>
                    <w:rFonts w:ascii="Times New Roman" w:hAnsi="Times New Roman" w:cs="Times New Roman"/>
                    <w:bCs/>
                    <w:color w:val="000000"/>
                  </w:rPr>
                </w:rPrChange>
              </w:rPr>
              <w:pPrChange w:id="1809" w:author="meshbah rahman" w:date="2021-02-19T23:17:00Z">
                <w:pPr>
                  <w:spacing w:line="480" w:lineRule="auto"/>
                  <w:contextualSpacing/>
                  <w:jc w:val="both"/>
                </w:pPr>
              </w:pPrChange>
            </w:pPr>
            <w:ins w:id="1810" w:author="meshbah rahman" w:date="2021-02-19T23:16:00Z">
              <w:r w:rsidRPr="009532FB">
                <w:rPr>
                  <w:rFonts w:asciiTheme="majorBidi" w:hAnsiTheme="majorBidi" w:cstheme="majorBidi"/>
                  <w:bCs/>
                  <w:color w:val="000000"/>
                  <w:sz w:val="18"/>
                  <w:szCs w:val="18"/>
                  <w:rPrChange w:id="1811" w:author="meshbah rahman" w:date="2021-02-19T23:17:00Z">
                    <w:rPr>
                      <w:rFonts w:ascii="Times New Roman" w:hAnsi="Times New Roman" w:cs="Times New Roman"/>
                      <w:bCs/>
                      <w:color w:val="000000"/>
                    </w:rPr>
                  </w:rPrChange>
                </w:rPr>
                <w:t>2299 (26.98)</w:t>
              </w:r>
            </w:ins>
          </w:p>
        </w:tc>
        <w:tc>
          <w:tcPr>
            <w:tcW w:w="802" w:type="dxa"/>
            <w:vMerge w:val="restart"/>
            <w:hideMark/>
            <w:tcPrChange w:id="1812" w:author="meshbah rahman" w:date="2021-02-19T23:19:00Z">
              <w:tcPr>
                <w:tcW w:w="802" w:type="dxa"/>
                <w:gridSpan w:val="2"/>
                <w:vMerge w:val="restart"/>
                <w:hideMark/>
              </w:tcPr>
            </w:tcPrChange>
          </w:tcPr>
          <w:p w14:paraId="06D55407" w14:textId="77777777" w:rsidR="009532FB" w:rsidRPr="009532FB" w:rsidRDefault="009532FB">
            <w:pPr>
              <w:contextualSpacing/>
              <w:jc w:val="both"/>
              <w:rPr>
                <w:ins w:id="1813" w:author="meshbah rahman" w:date="2021-02-19T23:16:00Z"/>
                <w:rFonts w:asciiTheme="majorBidi" w:hAnsiTheme="majorBidi" w:cstheme="majorBidi"/>
                <w:bCs/>
                <w:color w:val="000000"/>
                <w:sz w:val="18"/>
                <w:szCs w:val="18"/>
                <w:rPrChange w:id="1814" w:author="meshbah rahman" w:date="2021-02-19T23:17:00Z">
                  <w:rPr>
                    <w:ins w:id="1815" w:author="meshbah rahman" w:date="2021-02-19T23:16:00Z"/>
                    <w:rFonts w:ascii="Times New Roman" w:hAnsi="Times New Roman" w:cs="Times New Roman"/>
                    <w:bCs/>
                    <w:color w:val="000000"/>
                  </w:rPr>
                </w:rPrChange>
              </w:rPr>
              <w:pPrChange w:id="1816" w:author="meshbah rahman" w:date="2021-02-19T23:17:00Z">
                <w:pPr>
                  <w:spacing w:line="480" w:lineRule="auto"/>
                  <w:contextualSpacing/>
                  <w:jc w:val="both"/>
                </w:pPr>
              </w:pPrChange>
            </w:pPr>
            <w:ins w:id="1817" w:author="meshbah rahman" w:date="2021-02-19T23:16:00Z">
              <w:r w:rsidRPr="009532FB">
                <w:rPr>
                  <w:rFonts w:asciiTheme="majorBidi" w:hAnsiTheme="majorBidi" w:cstheme="majorBidi"/>
                  <w:bCs/>
                  <w:color w:val="000000"/>
                  <w:sz w:val="18"/>
                  <w:szCs w:val="18"/>
                  <w:rPrChange w:id="1818" w:author="meshbah rahman" w:date="2021-02-19T23:17:00Z">
                    <w:rPr>
                      <w:rFonts w:ascii="Times New Roman" w:hAnsi="Times New Roman" w:cs="Times New Roman"/>
                      <w:bCs/>
                      <w:color w:val="000000"/>
                    </w:rPr>
                  </w:rPrChange>
                </w:rPr>
                <w:t>0.367</w:t>
              </w:r>
            </w:ins>
          </w:p>
        </w:tc>
      </w:tr>
      <w:tr w:rsidR="009532FB" w:rsidRPr="009532FB" w14:paraId="3DC916BB" w14:textId="77777777" w:rsidTr="009532FB">
        <w:tblPrEx>
          <w:tblPrExChange w:id="1819" w:author="meshbah rahman" w:date="2021-02-19T23:19:00Z">
            <w:tblPrEx>
              <w:tblW w:w="9603" w:type="dxa"/>
              <w:tblLayout w:type="fixed"/>
            </w:tblPrEx>
          </w:tblPrExChange>
        </w:tblPrEx>
        <w:trPr>
          <w:trHeight w:val="143"/>
          <w:ins w:id="1820" w:author="meshbah rahman" w:date="2021-02-19T23:16:00Z"/>
          <w:trPrChange w:id="1821" w:author="meshbah rahman" w:date="2021-02-19T23:19:00Z">
            <w:trPr>
              <w:trHeight w:val="143"/>
            </w:trPr>
          </w:trPrChange>
        </w:trPr>
        <w:tc>
          <w:tcPr>
            <w:tcW w:w="2420" w:type="dxa"/>
            <w:hideMark/>
            <w:tcPrChange w:id="1822" w:author="meshbah rahman" w:date="2021-02-19T23:19:00Z">
              <w:tcPr>
                <w:tcW w:w="2420" w:type="dxa"/>
                <w:hideMark/>
              </w:tcPr>
            </w:tcPrChange>
          </w:tcPr>
          <w:p w14:paraId="0453EB5E" w14:textId="77777777" w:rsidR="009532FB" w:rsidRPr="009532FB" w:rsidRDefault="009532FB">
            <w:pPr>
              <w:contextualSpacing/>
              <w:jc w:val="both"/>
              <w:rPr>
                <w:ins w:id="1823" w:author="meshbah rahman" w:date="2021-02-19T23:16:00Z"/>
                <w:rFonts w:asciiTheme="majorBidi" w:hAnsiTheme="majorBidi" w:cstheme="majorBidi"/>
                <w:bCs/>
                <w:color w:val="000000"/>
                <w:sz w:val="18"/>
                <w:szCs w:val="18"/>
                <w:rPrChange w:id="1824" w:author="meshbah rahman" w:date="2021-02-19T23:17:00Z">
                  <w:rPr>
                    <w:ins w:id="1825" w:author="meshbah rahman" w:date="2021-02-19T23:16:00Z"/>
                    <w:rFonts w:ascii="Times New Roman" w:hAnsi="Times New Roman" w:cs="Times New Roman"/>
                    <w:bCs/>
                    <w:color w:val="000000"/>
                  </w:rPr>
                </w:rPrChange>
              </w:rPr>
              <w:pPrChange w:id="1826" w:author="meshbah rahman" w:date="2021-02-19T23:17:00Z">
                <w:pPr>
                  <w:spacing w:line="480" w:lineRule="auto"/>
                  <w:contextualSpacing/>
                  <w:jc w:val="both"/>
                </w:pPr>
              </w:pPrChange>
            </w:pPr>
            <w:ins w:id="1827" w:author="meshbah rahman" w:date="2021-02-19T23:16:00Z">
              <w:r w:rsidRPr="009532FB">
                <w:rPr>
                  <w:rFonts w:asciiTheme="majorBidi" w:hAnsiTheme="majorBidi" w:cstheme="majorBidi"/>
                  <w:bCs/>
                  <w:color w:val="000000"/>
                  <w:sz w:val="18"/>
                  <w:szCs w:val="18"/>
                  <w:rPrChange w:id="1828" w:author="meshbah rahman" w:date="2021-02-19T23:17:00Z">
                    <w:rPr>
                      <w:rFonts w:ascii="Times New Roman" w:hAnsi="Times New Roman" w:cs="Times New Roman"/>
                      <w:bCs/>
                      <w:color w:val="000000"/>
                    </w:rPr>
                  </w:rPrChange>
                </w:rPr>
                <w:lastRenderedPageBreak/>
                <w:t>Female</w:t>
              </w:r>
            </w:ins>
          </w:p>
        </w:tc>
        <w:tc>
          <w:tcPr>
            <w:tcW w:w="1426" w:type="dxa"/>
            <w:hideMark/>
            <w:tcPrChange w:id="1829" w:author="meshbah rahman" w:date="2021-02-19T23:19:00Z">
              <w:tcPr>
                <w:tcW w:w="1426" w:type="dxa"/>
                <w:gridSpan w:val="2"/>
                <w:hideMark/>
              </w:tcPr>
            </w:tcPrChange>
          </w:tcPr>
          <w:p w14:paraId="227933B7" w14:textId="77777777" w:rsidR="009532FB" w:rsidRPr="009532FB" w:rsidRDefault="009532FB">
            <w:pPr>
              <w:contextualSpacing/>
              <w:jc w:val="both"/>
              <w:rPr>
                <w:ins w:id="1830" w:author="meshbah rahman" w:date="2021-02-19T23:16:00Z"/>
                <w:rFonts w:asciiTheme="majorBidi" w:hAnsiTheme="majorBidi" w:cstheme="majorBidi"/>
                <w:bCs/>
                <w:color w:val="000000"/>
                <w:sz w:val="18"/>
                <w:szCs w:val="18"/>
                <w:rPrChange w:id="1831" w:author="meshbah rahman" w:date="2021-02-19T23:17:00Z">
                  <w:rPr>
                    <w:ins w:id="1832" w:author="meshbah rahman" w:date="2021-02-19T23:16:00Z"/>
                    <w:rFonts w:ascii="Times New Roman" w:hAnsi="Times New Roman" w:cs="Times New Roman"/>
                    <w:bCs/>
                    <w:color w:val="000000"/>
                  </w:rPr>
                </w:rPrChange>
              </w:rPr>
              <w:pPrChange w:id="1833" w:author="meshbah rahman" w:date="2021-02-19T23:17:00Z">
                <w:pPr>
                  <w:spacing w:line="480" w:lineRule="auto"/>
                  <w:contextualSpacing/>
                  <w:jc w:val="both"/>
                </w:pPr>
              </w:pPrChange>
            </w:pPr>
            <w:ins w:id="1834" w:author="meshbah rahman" w:date="2021-02-19T23:16:00Z">
              <w:r w:rsidRPr="009532FB">
                <w:rPr>
                  <w:rFonts w:asciiTheme="majorBidi" w:hAnsiTheme="majorBidi" w:cstheme="majorBidi"/>
                  <w:bCs/>
                  <w:color w:val="000000"/>
                  <w:sz w:val="18"/>
                  <w:szCs w:val="18"/>
                  <w:rPrChange w:id="1835" w:author="meshbah rahman" w:date="2021-02-19T23:17:00Z">
                    <w:rPr>
                      <w:rFonts w:ascii="Times New Roman" w:hAnsi="Times New Roman" w:cs="Times New Roman"/>
                      <w:bCs/>
                      <w:color w:val="000000"/>
                    </w:rPr>
                  </w:rPrChange>
                </w:rPr>
                <w:t>609 (65.26)</w:t>
              </w:r>
            </w:ins>
          </w:p>
        </w:tc>
        <w:tc>
          <w:tcPr>
            <w:tcW w:w="1283" w:type="dxa"/>
            <w:hideMark/>
            <w:tcPrChange w:id="1836" w:author="meshbah rahman" w:date="2021-02-19T23:19:00Z">
              <w:tcPr>
                <w:tcW w:w="1283" w:type="dxa"/>
                <w:hideMark/>
              </w:tcPr>
            </w:tcPrChange>
          </w:tcPr>
          <w:p w14:paraId="1EC1C0A9" w14:textId="77777777" w:rsidR="009532FB" w:rsidRPr="009532FB" w:rsidRDefault="009532FB">
            <w:pPr>
              <w:contextualSpacing/>
              <w:jc w:val="both"/>
              <w:rPr>
                <w:ins w:id="1837" w:author="meshbah rahman" w:date="2021-02-19T23:16:00Z"/>
                <w:rFonts w:asciiTheme="majorBidi" w:hAnsiTheme="majorBidi" w:cstheme="majorBidi"/>
                <w:bCs/>
                <w:color w:val="000000"/>
                <w:sz w:val="18"/>
                <w:szCs w:val="18"/>
                <w:rPrChange w:id="1838" w:author="meshbah rahman" w:date="2021-02-19T23:17:00Z">
                  <w:rPr>
                    <w:ins w:id="1839" w:author="meshbah rahman" w:date="2021-02-19T23:16:00Z"/>
                    <w:rFonts w:ascii="Times New Roman" w:hAnsi="Times New Roman" w:cs="Times New Roman"/>
                    <w:bCs/>
                    <w:color w:val="000000"/>
                  </w:rPr>
                </w:rPrChange>
              </w:rPr>
              <w:pPrChange w:id="1840" w:author="meshbah rahman" w:date="2021-02-19T23:17:00Z">
                <w:pPr>
                  <w:spacing w:line="480" w:lineRule="auto"/>
                  <w:contextualSpacing/>
                  <w:jc w:val="both"/>
                </w:pPr>
              </w:pPrChange>
            </w:pPr>
            <w:ins w:id="1841" w:author="meshbah rahman" w:date="2021-02-19T23:16:00Z">
              <w:r w:rsidRPr="009532FB">
                <w:rPr>
                  <w:rFonts w:asciiTheme="majorBidi" w:hAnsiTheme="majorBidi" w:cstheme="majorBidi"/>
                  <w:bCs/>
                  <w:color w:val="000000"/>
                  <w:sz w:val="18"/>
                  <w:szCs w:val="18"/>
                  <w:rPrChange w:id="1842" w:author="meshbah rahman" w:date="2021-02-19T23:17:00Z">
                    <w:rPr>
                      <w:rFonts w:ascii="Times New Roman" w:hAnsi="Times New Roman" w:cs="Times New Roman"/>
                      <w:bCs/>
                      <w:color w:val="000000"/>
                    </w:rPr>
                  </w:rPrChange>
                </w:rPr>
                <w:t>357 (34.74)</w:t>
              </w:r>
            </w:ins>
          </w:p>
        </w:tc>
        <w:tc>
          <w:tcPr>
            <w:tcW w:w="856" w:type="dxa"/>
            <w:vMerge/>
            <w:hideMark/>
            <w:tcPrChange w:id="1843" w:author="meshbah rahman" w:date="2021-02-19T23:19:00Z">
              <w:tcPr>
                <w:tcW w:w="856" w:type="dxa"/>
                <w:vMerge/>
                <w:hideMark/>
              </w:tcPr>
            </w:tcPrChange>
          </w:tcPr>
          <w:p w14:paraId="0A08CA52" w14:textId="77777777" w:rsidR="009532FB" w:rsidRPr="009532FB" w:rsidRDefault="009532FB">
            <w:pPr>
              <w:contextualSpacing/>
              <w:jc w:val="both"/>
              <w:rPr>
                <w:ins w:id="1844" w:author="meshbah rahman" w:date="2021-02-19T23:16:00Z"/>
                <w:rFonts w:asciiTheme="majorBidi" w:hAnsiTheme="majorBidi" w:cstheme="majorBidi"/>
                <w:bCs/>
                <w:color w:val="000000"/>
                <w:sz w:val="18"/>
                <w:szCs w:val="18"/>
                <w:rPrChange w:id="1845" w:author="meshbah rahman" w:date="2021-02-19T23:17:00Z">
                  <w:rPr>
                    <w:ins w:id="1846" w:author="meshbah rahman" w:date="2021-02-19T23:16:00Z"/>
                    <w:rFonts w:ascii="Times New Roman" w:hAnsi="Times New Roman" w:cs="Times New Roman"/>
                    <w:bCs/>
                    <w:color w:val="000000"/>
                  </w:rPr>
                </w:rPrChange>
              </w:rPr>
              <w:pPrChange w:id="1847" w:author="meshbah rahman" w:date="2021-02-19T23:17:00Z">
                <w:pPr>
                  <w:spacing w:line="480" w:lineRule="auto"/>
                  <w:contextualSpacing/>
                  <w:jc w:val="both"/>
                </w:pPr>
              </w:pPrChange>
            </w:pPr>
          </w:p>
        </w:tc>
        <w:tc>
          <w:tcPr>
            <w:tcW w:w="1425" w:type="dxa"/>
            <w:hideMark/>
            <w:tcPrChange w:id="1848" w:author="meshbah rahman" w:date="2021-02-19T23:19:00Z">
              <w:tcPr>
                <w:tcW w:w="1425" w:type="dxa"/>
                <w:gridSpan w:val="2"/>
                <w:hideMark/>
              </w:tcPr>
            </w:tcPrChange>
          </w:tcPr>
          <w:p w14:paraId="0E4664BD" w14:textId="77777777" w:rsidR="009532FB" w:rsidRPr="009532FB" w:rsidRDefault="009532FB">
            <w:pPr>
              <w:contextualSpacing/>
              <w:jc w:val="both"/>
              <w:rPr>
                <w:ins w:id="1849" w:author="meshbah rahman" w:date="2021-02-19T23:16:00Z"/>
                <w:rFonts w:asciiTheme="majorBidi" w:hAnsiTheme="majorBidi" w:cstheme="majorBidi"/>
                <w:bCs/>
                <w:color w:val="000000"/>
                <w:sz w:val="18"/>
                <w:szCs w:val="18"/>
                <w:rPrChange w:id="1850" w:author="meshbah rahman" w:date="2021-02-19T23:17:00Z">
                  <w:rPr>
                    <w:ins w:id="1851" w:author="meshbah rahman" w:date="2021-02-19T23:16:00Z"/>
                    <w:rFonts w:ascii="Times New Roman" w:hAnsi="Times New Roman" w:cs="Times New Roman"/>
                    <w:bCs/>
                    <w:color w:val="000000"/>
                  </w:rPr>
                </w:rPrChange>
              </w:rPr>
              <w:pPrChange w:id="1852" w:author="meshbah rahman" w:date="2021-02-19T23:17:00Z">
                <w:pPr>
                  <w:spacing w:line="480" w:lineRule="auto"/>
                  <w:contextualSpacing/>
                  <w:jc w:val="both"/>
                </w:pPr>
              </w:pPrChange>
            </w:pPr>
            <w:ins w:id="1853" w:author="meshbah rahman" w:date="2021-02-19T23:16:00Z">
              <w:r w:rsidRPr="009532FB">
                <w:rPr>
                  <w:rFonts w:asciiTheme="majorBidi" w:hAnsiTheme="majorBidi" w:cstheme="majorBidi"/>
                  <w:bCs/>
                  <w:color w:val="000000"/>
                  <w:sz w:val="18"/>
                  <w:szCs w:val="18"/>
                  <w:rPrChange w:id="1854" w:author="meshbah rahman" w:date="2021-02-19T23:17:00Z">
                    <w:rPr>
                      <w:rFonts w:ascii="Times New Roman" w:hAnsi="Times New Roman" w:cs="Times New Roman"/>
                      <w:bCs/>
                      <w:color w:val="000000"/>
                    </w:rPr>
                  </w:rPrChange>
                </w:rPr>
                <w:t>623 (75.61)</w:t>
              </w:r>
            </w:ins>
          </w:p>
        </w:tc>
        <w:tc>
          <w:tcPr>
            <w:tcW w:w="1389" w:type="dxa"/>
            <w:hideMark/>
            <w:tcPrChange w:id="1855" w:author="meshbah rahman" w:date="2021-02-19T23:19:00Z">
              <w:tcPr>
                <w:tcW w:w="1389" w:type="dxa"/>
                <w:hideMark/>
              </w:tcPr>
            </w:tcPrChange>
          </w:tcPr>
          <w:p w14:paraId="3D935BEF" w14:textId="77777777" w:rsidR="009532FB" w:rsidRPr="009532FB" w:rsidRDefault="009532FB">
            <w:pPr>
              <w:contextualSpacing/>
              <w:jc w:val="both"/>
              <w:rPr>
                <w:ins w:id="1856" w:author="meshbah rahman" w:date="2021-02-19T23:16:00Z"/>
                <w:rFonts w:asciiTheme="majorBidi" w:hAnsiTheme="majorBidi" w:cstheme="majorBidi"/>
                <w:bCs/>
                <w:color w:val="000000"/>
                <w:sz w:val="18"/>
                <w:szCs w:val="18"/>
                <w:rPrChange w:id="1857" w:author="meshbah rahman" w:date="2021-02-19T23:17:00Z">
                  <w:rPr>
                    <w:ins w:id="1858" w:author="meshbah rahman" w:date="2021-02-19T23:16:00Z"/>
                    <w:rFonts w:ascii="Times New Roman" w:hAnsi="Times New Roman" w:cs="Times New Roman"/>
                    <w:bCs/>
                    <w:color w:val="000000"/>
                  </w:rPr>
                </w:rPrChange>
              </w:rPr>
              <w:pPrChange w:id="1859" w:author="meshbah rahman" w:date="2021-02-19T23:17:00Z">
                <w:pPr>
                  <w:spacing w:line="480" w:lineRule="auto"/>
                  <w:contextualSpacing/>
                  <w:jc w:val="both"/>
                </w:pPr>
              </w:pPrChange>
            </w:pPr>
            <w:ins w:id="1860" w:author="meshbah rahman" w:date="2021-02-19T23:16:00Z">
              <w:r w:rsidRPr="009532FB">
                <w:rPr>
                  <w:rFonts w:asciiTheme="majorBidi" w:hAnsiTheme="majorBidi" w:cstheme="majorBidi"/>
                  <w:bCs/>
                  <w:color w:val="000000"/>
                  <w:sz w:val="18"/>
                  <w:szCs w:val="18"/>
                  <w:rPrChange w:id="1861" w:author="meshbah rahman" w:date="2021-02-19T23:17:00Z">
                    <w:rPr>
                      <w:rFonts w:ascii="Times New Roman" w:hAnsi="Times New Roman" w:cs="Times New Roman"/>
                      <w:bCs/>
                      <w:color w:val="000000"/>
                    </w:rPr>
                  </w:rPrChange>
                </w:rPr>
                <w:t>201 (24.39)</w:t>
              </w:r>
            </w:ins>
          </w:p>
        </w:tc>
        <w:tc>
          <w:tcPr>
            <w:tcW w:w="802" w:type="dxa"/>
            <w:vMerge/>
            <w:hideMark/>
            <w:tcPrChange w:id="1862" w:author="meshbah rahman" w:date="2021-02-19T23:19:00Z">
              <w:tcPr>
                <w:tcW w:w="802" w:type="dxa"/>
                <w:gridSpan w:val="2"/>
                <w:vMerge/>
                <w:hideMark/>
              </w:tcPr>
            </w:tcPrChange>
          </w:tcPr>
          <w:p w14:paraId="593ABF48" w14:textId="77777777" w:rsidR="009532FB" w:rsidRPr="009532FB" w:rsidRDefault="009532FB">
            <w:pPr>
              <w:contextualSpacing/>
              <w:jc w:val="both"/>
              <w:rPr>
                <w:ins w:id="1863" w:author="meshbah rahman" w:date="2021-02-19T23:16:00Z"/>
                <w:rFonts w:asciiTheme="majorBidi" w:hAnsiTheme="majorBidi" w:cstheme="majorBidi"/>
                <w:bCs/>
                <w:color w:val="000000"/>
                <w:sz w:val="18"/>
                <w:szCs w:val="18"/>
                <w:rPrChange w:id="1864" w:author="meshbah rahman" w:date="2021-02-19T23:17:00Z">
                  <w:rPr>
                    <w:ins w:id="1865" w:author="meshbah rahman" w:date="2021-02-19T23:16:00Z"/>
                    <w:rFonts w:ascii="Times New Roman" w:hAnsi="Times New Roman" w:cs="Times New Roman"/>
                    <w:bCs/>
                    <w:color w:val="000000"/>
                  </w:rPr>
                </w:rPrChange>
              </w:rPr>
              <w:pPrChange w:id="1866" w:author="meshbah rahman" w:date="2021-02-19T23:17:00Z">
                <w:pPr>
                  <w:spacing w:line="480" w:lineRule="auto"/>
                  <w:contextualSpacing/>
                  <w:jc w:val="both"/>
                </w:pPr>
              </w:pPrChange>
            </w:pPr>
          </w:p>
        </w:tc>
      </w:tr>
      <w:tr w:rsidR="009532FB" w:rsidRPr="009532FB" w14:paraId="6BD92B20" w14:textId="77777777" w:rsidTr="009532FB">
        <w:tblPrEx>
          <w:tblPrExChange w:id="1867" w:author="meshbah rahman" w:date="2021-02-19T23:19:00Z">
            <w:tblPrEx>
              <w:tblW w:w="9603" w:type="dxa"/>
              <w:tblLayout w:type="fixed"/>
            </w:tblPrEx>
          </w:tblPrExChange>
        </w:tblPrEx>
        <w:trPr>
          <w:trHeight w:val="186"/>
          <w:ins w:id="1868" w:author="meshbah rahman" w:date="2021-02-19T23:16:00Z"/>
          <w:trPrChange w:id="1869" w:author="meshbah rahman" w:date="2021-02-19T23:19:00Z">
            <w:trPr>
              <w:trHeight w:val="444"/>
            </w:trPr>
          </w:trPrChange>
        </w:trPr>
        <w:tc>
          <w:tcPr>
            <w:tcW w:w="9603" w:type="dxa"/>
            <w:gridSpan w:val="7"/>
            <w:hideMark/>
            <w:tcPrChange w:id="1870" w:author="meshbah rahman" w:date="2021-02-19T23:19:00Z">
              <w:tcPr>
                <w:tcW w:w="9603" w:type="dxa"/>
                <w:gridSpan w:val="10"/>
                <w:hideMark/>
              </w:tcPr>
            </w:tcPrChange>
          </w:tcPr>
          <w:p w14:paraId="6679DB26" w14:textId="77777777" w:rsidR="009532FB" w:rsidRPr="009532FB" w:rsidRDefault="009532FB">
            <w:pPr>
              <w:contextualSpacing/>
              <w:jc w:val="both"/>
              <w:rPr>
                <w:ins w:id="1871" w:author="meshbah rahman" w:date="2021-02-19T23:16:00Z"/>
                <w:rFonts w:asciiTheme="majorBidi" w:hAnsiTheme="majorBidi" w:cstheme="majorBidi"/>
                <w:b/>
                <w:bCs/>
                <w:color w:val="000000"/>
                <w:sz w:val="18"/>
                <w:szCs w:val="18"/>
                <w:rPrChange w:id="1872" w:author="meshbah rahman" w:date="2021-02-19T23:17:00Z">
                  <w:rPr>
                    <w:ins w:id="1873" w:author="meshbah rahman" w:date="2021-02-19T23:16:00Z"/>
                    <w:rFonts w:ascii="Times New Roman" w:hAnsi="Times New Roman" w:cs="Times New Roman"/>
                    <w:b/>
                    <w:bCs/>
                    <w:color w:val="000000"/>
                  </w:rPr>
                </w:rPrChange>
              </w:rPr>
              <w:pPrChange w:id="1874" w:author="meshbah rahman" w:date="2021-02-19T23:17:00Z">
                <w:pPr>
                  <w:spacing w:line="480" w:lineRule="auto"/>
                  <w:contextualSpacing/>
                  <w:jc w:val="both"/>
                </w:pPr>
              </w:pPrChange>
            </w:pPr>
            <w:ins w:id="1875" w:author="meshbah rahman" w:date="2021-02-19T23:16:00Z">
              <w:r w:rsidRPr="009532FB">
                <w:rPr>
                  <w:rFonts w:asciiTheme="majorBidi" w:hAnsiTheme="majorBidi" w:cstheme="majorBidi"/>
                  <w:b/>
                  <w:bCs/>
                  <w:color w:val="000000"/>
                  <w:sz w:val="18"/>
                  <w:szCs w:val="18"/>
                  <w:rPrChange w:id="1876" w:author="meshbah rahman" w:date="2021-02-19T23:17:00Z">
                    <w:rPr>
                      <w:rFonts w:ascii="Times New Roman" w:hAnsi="Times New Roman" w:cs="Times New Roman"/>
                      <w:b/>
                      <w:bCs/>
                      <w:color w:val="000000"/>
                    </w:rPr>
                  </w:rPrChange>
                </w:rPr>
                <w:t>Ethnicity of household head</w:t>
              </w:r>
            </w:ins>
          </w:p>
        </w:tc>
      </w:tr>
      <w:tr w:rsidR="009532FB" w:rsidRPr="009532FB" w14:paraId="146BBA07" w14:textId="77777777" w:rsidTr="009532FB">
        <w:tblPrEx>
          <w:tblPrExChange w:id="1877" w:author="meshbah rahman" w:date="2021-02-19T23:19:00Z">
            <w:tblPrEx>
              <w:tblW w:w="9603" w:type="dxa"/>
              <w:tblLayout w:type="fixed"/>
            </w:tblPrEx>
          </w:tblPrExChange>
        </w:tblPrEx>
        <w:trPr>
          <w:trHeight w:val="293"/>
          <w:ins w:id="1878" w:author="meshbah rahman" w:date="2021-02-19T23:16:00Z"/>
          <w:trPrChange w:id="1879" w:author="meshbah rahman" w:date="2021-02-19T23:19:00Z">
            <w:trPr>
              <w:trHeight w:val="293"/>
            </w:trPr>
          </w:trPrChange>
        </w:trPr>
        <w:tc>
          <w:tcPr>
            <w:tcW w:w="2420" w:type="dxa"/>
            <w:hideMark/>
            <w:tcPrChange w:id="1880" w:author="meshbah rahman" w:date="2021-02-19T23:19:00Z">
              <w:tcPr>
                <w:tcW w:w="2420" w:type="dxa"/>
                <w:hideMark/>
              </w:tcPr>
            </w:tcPrChange>
          </w:tcPr>
          <w:p w14:paraId="0558612A" w14:textId="77777777" w:rsidR="009532FB" w:rsidRPr="009532FB" w:rsidRDefault="009532FB">
            <w:pPr>
              <w:contextualSpacing/>
              <w:jc w:val="both"/>
              <w:rPr>
                <w:ins w:id="1881" w:author="meshbah rahman" w:date="2021-02-19T23:16:00Z"/>
                <w:rFonts w:asciiTheme="majorBidi" w:hAnsiTheme="majorBidi" w:cstheme="majorBidi"/>
                <w:bCs/>
                <w:color w:val="000000"/>
                <w:sz w:val="18"/>
                <w:szCs w:val="18"/>
                <w:rPrChange w:id="1882" w:author="meshbah rahman" w:date="2021-02-19T23:17:00Z">
                  <w:rPr>
                    <w:ins w:id="1883" w:author="meshbah rahman" w:date="2021-02-19T23:16:00Z"/>
                    <w:rFonts w:ascii="Times New Roman" w:hAnsi="Times New Roman" w:cs="Times New Roman"/>
                    <w:bCs/>
                    <w:color w:val="000000"/>
                  </w:rPr>
                </w:rPrChange>
              </w:rPr>
              <w:pPrChange w:id="1884" w:author="meshbah rahman" w:date="2021-02-19T23:17:00Z">
                <w:pPr>
                  <w:spacing w:line="480" w:lineRule="auto"/>
                  <w:contextualSpacing/>
                  <w:jc w:val="both"/>
                </w:pPr>
              </w:pPrChange>
            </w:pPr>
            <w:ins w:id="1885" w:author="meshbah rahman" w:date="2021-02-19T23:16:00Z">
              <w:r w:rsidRPr="009532FB">
                <w:rPr>
                  <w:rFonts w:asciiTheme="majorBidi" w:hAnsiTheme="majorBidi" w:cstheme="majorBidi"/>
                  <w:bCs/>
                  <w:color w:val="000000"/>
                  <w:sz w:val="18"/>
                  <w:szCs w:val="18"/>
                  <w:rPrChange w:id="1886" w:author="meshbah rahman" w:date="2021-02-19T23:17:00Z">
                    <w:rPr>
                      <w:rFonts w:ascii="Times New Roman" w:hAnsi="Times New Roman" w:cs="Times New Roman"/>
                      <w:bCs/>
                      <w:color w:val="000000"/>
                    </w:rPr>
                  </w:rPrChange>
                </w:rPr>
                <w:t>Bengali</w:t>
              </w:r>
            </w:ins>
          </w:p>
        </w:tc>
        <w:tc>
          <w:tcPr>
            <w:tcW w:w="1426" w:type="dxa"/>
            <w:hideMark/>
            <w:tcPrChange w:id="1887" w:author="meshbah rahman" w:date="2021-02-19T23:19:00Z">
              <w:tcPr>
                <w:tcW w:w="1426" w:type="dxa"/>
                <w:gridSpan w:val="2"/>
                <w:hideMark/>
              </w:tcPr>
            </w:tcPrChange>
          </w:tcPr>
          <w:p w14:paraId="2A944986" w14:textId="77777777" w:rsidR="009532FB" w:rsidRPr="009532FB" w:rsidRDefault="009532FB">
            <w:pPr>
              <w:contextualSpacing/>
              <w:jc w:val="both"/>
              <w:rPr>
                <w:ins w:id="1888" w:author="meshbah rahman" w:date="2021-02-19T23:16:00Z"/>
                <w:rFonts w:asciiTheme="majorBidi" w:hAnsiTheme="majorBidi" w:cstheme="majorBidi"/>
                <w:bCs/>
                <w:color w:val="000000"/>
                <w:sz w:val="18"/>
                <w:szCs w:val="18"/>
                <w:rPrChange w:id="1889" w:author="meshbah rahman" w:date="2021-02-19T23:17:00Z">
                  <w:rPr>
                    <w:ins w:id="1890" w:author="meshbah rahman" w:date="2021-02-19T23:16:00Z"/>
                    <w:rFonts w:ascii="Times New Roman" w:hAnsi="Times New Roman" w:cs="Times New Roman"/>
                    <w:bCs/>
                    <w:color w:val="000000"/>
                  </w:rPr>
                </w:rPrChange>
              </w:rPr>
              <w:pPrChange w:id="1891" w:author="meshbah rahman" w:date="2021-02-19T23:17:00Z">
                <w:pPr>
                  <w:spacing w:line="480" w:lineRule="auto"/>
                  <w:contextualSpacing/>
                  <w:jc w:val="both"/>
                </w:pPr>
              </w:pPrChange>
            </w:pPr>
            <w:ins w:id="1892" w:author="meshbah rahman" w:date="2021-02-19T23:16:00Z">
              <w:r w:rsidRPr="009532FB">
                <w:rPr>
                  <w:rFonts w:asciiTheme="majorBidi" w:hAnsiTheme="majorBidi" w:cstheme="majorBidi"/>
                  <w:bCs/>
                  <w:color w:val="000000"/>
                  <w:sz w:val="18"/>
                  <w:szCs w:val="18"/>
                  <w:rPrChange w:id="1893" w:author="meshbah rahman" w:date="2021-02-19T23:17:00Z">
                    <w:rPr>
                      <w:rFonts w:ascii="Times New Roman" w:hAnsi="Times New Roman" w:cs="Times New Roman"/>
                      <w:bCs/>
                      <w:color w:val="000000"/>
                    </w:rPr>
                  </w:rPrChange>
                </w:rPr>
                <w:t>4865 (65.58)</w:t>
              </w:r>
            </w:ins>
          </w:p>
        </w:tc>
        <w:tc>
          <w:tcPr>
            <w:tcW w:w="1283" w:type="dxa"/>
            <w:hideMark/>
            <w:tcPrChange w:id="1894" w:author="meshbah rahman" w:date="2021-02-19T23:19:00Z">
              <w:tcPr>
                <w:tcW w:w="1283" w:type="dxa"/>
                <w:hideMark/>
              </w:tcPr>
            </w:tcPrChange>
          </w:tcPr>
          <w:p w14:paraId="15D5552D" w14:textId="77777777" w:rsidR="009532FB" w:rsidRPr="009532FB" w:rsidRDefault="009532FB">
            <w:pPr>
              <w:contextualSpacing/>
              <w:jc w:val="both"/>
              <w:rPr>
                <w:ins w:id="1895" w:author="meshbah rahman" w:date="2021-02-19T23:16:00Z"/>
                <w:rFonts w:asciiTheme="majorBidi" w:hAnsiTheme="majorBidi" w:cstheme="majorBidi"/>
                <w:bCs/>
                <w:color w:val="000000"/>
                <w:sz w:val="18"/>
                <w:szCs w:val="18"/>
                <w:rPrChange w:id="1896" w:author="meshbah rahman" w:date="2021-02-19T23:17:00Z">
                  <w:rPr>
                    <w:ins w:id="1897" w:author="meshbah rahman" w:date="2021-02-19T23:16:00Z"/>
                    <w:rFonts w:ascii="Times New Roman" w:hAnsi="Times New Roman" w:cs="Times New Roman"/>
                    <w:bCs/>
                    <w:color w:val="000000"/>
                  </w:rPr>
                </w:rPrChange>
              </w:rPr>
              <w:pPrChange w:id="1898" w:author="meshbah rahman" w:date="2021-02-19T23:17:00Z">
                <w:pPr>
                  <w:spacing w:line="480" w:lineRule="auto"/>
                  <w:contextualSpacing/>
                  <w:jc w:val="both"/>
                </w:pPr>
              </w:pPrChange>
            </w:pPr>
            <w:ins w:id="1899" w:author="meshbah rahman" w:date="2021-02-19T23:16:00Z">
              <w:r w:rsidRPr="009532FB">
                <w:rPr>
                  <w:rFonts w:asciiTheme="majorBidi" w:hAnsiTheme="majorBidi" w:cstheme="majorBidi"/>
                  <w:bCs/>
                  <w:color w:val="000000"/>
                  <w:sz w:val="18"/>
                  <w:szCs w:val="18"/>
                  <w:rPrChange w:id="1900" w:author="meshbah rahman" w:date="2021-02-19T23:17:00Z">
                    <w:rPr>
                      <w:rFonts w:ascii="Times New Roman" w:hAnsi="Times New Roman" w:cs="Times New Roman"/>
                      <w:bCs/>
                      <w:color w:val="000000"/>
                    </w:rPr>
                  </w:rPrChange>
                </w:rPr>
                <w:t>2620 (34.42)</w:t>
              </w:r>
            </w:ins>
          </w:p>
        </w:tc>
        <w:tc>
          <w:tcPr>
            <w:tcW w:w="856" w:type="dxa"/>
            <w:vMerge w:val="restart"/>
            <w:hideMark/>
            <w:tcPrChange w:id="1901" w:author="meshbah rahman" w:date="2021-02-19T23:19:00Z">
              <w:tcPr>
                <w:tcW w:w="856" w:type="dxa"/>
                <w:vMerge w:val="restart"/>
                <w:hideMark/>
              </w:tcPr>
            </w:tcPrChange>
          </w:tcPr>
          <w:p w14:paraId="34315B5E" w14:textId="77777777" w:rsidR="009532FB" w:rsidRPr="009532FB" w:rsidRDefault="009532FB">
            <w:pPr>
              <w:contextualSpacing/>
              <w:jc w:val="both"/>
              <w:rPr>
                <w:ins w:id="1902" w:author="meshbah rahman" w:date="2021-02-19T23:16:00Z"/>
                <w:rFonts w:asciiTheme="majorBidi" w:hAnsiTheme="majorBidi" w:cstheme="majorBidi"/>
                <w:bCs/>
                <w:color w:val="000000"/>
                <w:sz w:val="18"/>
                <w:szCs w:val="18"/>
                <w:rPrChange w:id="1903" w:author="meshbah rahman" w:date="2021-02-19T23:17:00Z">
                  <w:rPr>
                    <w:ins w:id="1904" w:author="meshbah rahman" w:date="2021-02-19T23:16:00Z"/>
                    <w:rFonts w:ascii="Times New Roman" w:hAnsi="Times New Roman" w:cs="Times New Roman"/>
                    <w:bCs/>
                    <w:color w:val="000000"/>
                  </w:rPr>
                </w:rPrChange>
              </w:rPr>
              <w:pPrChange w:id="1905" w:author="meshbah rahman" w:date="2021-02-19T23:17:00Z">
                <w:pPr>
                  <w:spacing w:line="480" w:lineRule="auto"/>
                  <w:contextualSpacing/>
                  <w:jc w:val="both"/>
                </w:pPr>
              </w:pPrChange>
            </w:pPr>
            <w:ins w:id="1906" w:author="meshbah rahman" w:date="2021-02-19T23:16:00Z">
              <w:r w:rsidRPr="009532FB">
                <w:rPr>
                  <w:rFonts w:asciiTheme="majorBidi" w:hAnsiTheme="majorBidi" w:cstheme="majorBidi"/>
                  <w:bCs/>
                  <w:color w:val="000000"/>
                  <w:sz w:val="18"/>
                  <w:szCs w:val="18"/>
                  <w:rPrChange w:id="1907" w:author="meshbah rahman" w:date="2021-02-19T23:17:00Z">
                    <w:rPr>
                      <w:rFonts w:ascii="Times New Roman" w:hAnsi="Times New Roman" w:cs="Times New Roman"/>
                      <w:bCs/>
                      <w:color w:val="000000"/>
                    </w:rPr>
                  </w:rPrChange>
                </w:rPr>
                <w:t>0.798</w:t>
              </w:r>
            </w:ins>
          </w:p>
        </w:tc>
        <w:tc>
          <w:tcPr>
            <w:tcW w:w="1425" w:type="dxa"/>
            <w:hideMark/>
            <w:tcPrChange w:id="1908" w:author="meshbah rahman" w:date="2021-02-19T23:19:00Z">
              <w:tcPr>
                <w:tcW w:w="1425" w:type="dxa"/>
                <w:gridSpan w:val="2"/>
                <w:hideMark/>
              </w:tcPr>
            </w:tcPrChange>
          </w:tcPr>
          <w:p w14:paraId="648AEB94" w14:textId="77777777" w:rsidR="009532FB" w:rsidRPr="009532FB" w:rsidRDefault="009532FB">
            <w:pPr>
              <w:contextualSpacing/>
              <w:jc w:val="both"/>
              <w:rPr>
                <w:ins w:id="1909" w:author="meshbah rahman" w:date="2021-02-19T23:16:00Z"/>
                <w:rFonts w:asciiTheme="majorBidi" w:hAnsiTheme="majorBidi" w:cstheme="majorBidi"/>
                <w:bCs/>
                <w:color w:val="000000"/>
                <w:sz w:val="18"/>
                <w:szCs w:val="18"/>
                <w:rPrChange w:id="1910" w:author="meshbah rahman" w:date="2021-02-19T23:17:00Z">
                  <w:rPr>
                    <w:ins w:id="1911" w:author="meshbah rahman" w:date="2021-02-19T23:16:00Z"/>
                    <w:rFonts w:ascii="Times New Roman" w:hAnsi="Times New Roman" w:cs="Times New Roman"/>
                    <w:bCs/>
                    <w:color w:val="000000"/>
                  </w:rPr>
                </w:rPrChange>
              </w:rPr>
              <w:pPrChange w:id="1912" w:author="meshbah rahman" w:date="2021-02-19T23:17:00Z">
                <w:pPr>
                  <w:spacing w:line="480" w:lineRule="auto"/>
                  <w:contextualSpacing/>
                  <w:jc w:val="both"/>
                </w:pPr>
              </w:pPrChange>
            </w:pPr>
            <w:ins w:id="1913" w:author="meshbah rahman" w:date="2021-02-19T23:16:00Z">
              <w:r w:rsidRPr="009532FB">
                <w:rPr>
                  <w:rFonts w:asciiTheme="majorBidi" w:hAnsiTheme="majorBidi" w:cstheme="majorBidi"/>
                  <w:bCs/>
                  <w:color w:val="000000"/>
                  <w:sz w:val="18"/>
                  <w:szCs w:val="18"/>
                  <w:rPrChange w:id="1914" w:author="meshbah rahman" w:date="2021-02-19T23:17:00Z">
                    <w:rPr>
                      <w:rFonts w:ascii="Times New Roman" w:hAnsi="Times New Roman" w:cs="Times New Roman"/>
                      <w:bCs/>
                      <w:color w:val="000000"/>
                    </w:rPr>
                  </w:rPrChange>
                </w:rPr>
                <w:t>6684 (74.89)</w:t>
              </w:r>
            </w:ins>
          </w:p>
        </w:tc>
        <w:tc>
          <w:tcPr>
            <w:tcW w:w="1389" w:type="dxa"/>
            <w:hideMark/>
            <w:tcPrChange w:id="1915" w:author="meshbah rahman" w:date="2021-02-19T23:19:00Z">
              <w:tcPr>
                <w:tcW w:w="1389" w:type="dxa"/>
                <w:hideMark/>
              </w:tcPr>
            </w:tcPrChange>
          </w:tcPr>
          <w:p w14:paraId="407C8314" w14:textId="77777777" w:rsidR="009532FB" w:rsidRPr="009532FB" w:rsidRDefault="009532FB">
            <w:pPr>
              <w:contextualSpacing/>
              <w:jc w:val="both"/>
              <w:rPr>
                <w:ins w:id="1916" w:author="meshbah rahman" w:date="2021-02-19T23:16:00Z"/>
                <w:rFonts w:asciiTheme="majorBidi" w:hAnsiTheme="majorBidi" w:cstheme="majorBidi"/>
                <w:bCs/>
                <w:color w:val="000000"/>
                <w:sz w:val="18"/>
                <w:szCs w:val="18"/>
                <w:rPrChange w:id="1917" w:author="meshbah rahman" w:date="2021-02-19T23:17:00Z">
                  <w:rPr>
                    <w:ins w:id="1918" w:author="meshbah rahman" w:date="2021-02-19T23:16:00Z"/>
                    <w:rFonts w:ascii="Times New Roman" w:hAnsi="Times New Roman" w:cs="Times New Roman"/>
                    <w:bCs/>
                    <w:color w:val="000000"/>
                  </w:rPr>
                </w:rPrChange>
              </w:rPr>
              <w:pPrChange w:id="1919" w:author="meshbah rahman" w:date="2021-02-19T23:17:00Z">
                <w:pPr>
                  <w:spacing w:line="480" w:lineRule="auto"/>
                  <w:contextualSpacing/>
                  <w:jc w:val="both"/>
                </w:pPr>
              </w:pPrChange>
            </w:pPr>
            <w:ins w:id="1920" w:author="meshbah rahman" w:date="2021-02-19T23:16:00Z">
              <w:r w:rsidRPr="009532FB">
                <w:rPr>
                  <w:rFonts w:asciiTheme="majorBidi" w:hAnsiTheme="majorBidi" w:cstheme="majorBidi"/>
                  <w:bCs/>
                  <w:color w:val="000000"/>
                  <w:sz w:val="18"/>
                  <w:szCs w:val="18"/>
                  <w:rPrChange w:id="1921" w:author="meshbah rahman" w:date="2021-02-19T23:17:00Z">
                    <w:rPr>
                      <w:rFonts w:ascii="Times New Roman" w:hAnsi="Times New Roman" w:cs="Times New Roman"/>
                      <w:bCs/>
                      <w:color w:val="000000"/>
                    </w:rPr>
                  </w:rPrChange>
                </w:rPr>
                <w:t>2438 (25.11)</w:t>
              </w:r>
            </w:ins>
          </w:p>
        </w:tc>
        <w:tc>
          <w:tcPr>
            <w:tcW w:w="802" w:type="dxa"/>
            <w:vMerge w:val="restart"/>
            <w:hideMark/>
            <w:tcPrChange w:id="1922" w:author="meshbah rahman" w:date="2021-02-19T23:19:00Z">
              <w:tcPr>
                <w:tcW w:w="802" w:type="dxa"/>
                <w:gridSpan w:val="2"/>
                <w:vMerge w:val="restart"/>
                <w:hideMark/>
              </w:tcPr>
            </w:tcPrChange>
          </w:tcPr>
          <w:p w14:paraId="03BD68D7" w14:textId="77777777" w:rsidR="009532FB" w:rsidRPr="009532FB" w:rsidRDefault="009532FB">
            <w:pPr>
              <w:contextualSpacing/>
              <w:jc w:val="both"/>
              <w:rPr>
                <w:ins w:id="1923" w:author="meshbah rahman" w:date="2021-02-19T23:16:00Z"/>
                <w:rFonts w:asciiTheme="majorBidi" w:hAnsiTheme="majorBidi" w:cstheme="majorBidi"/>
                <w:bCs/>
                <w:color w:val="000000"/>
                <w:sz w:val="18"/>
                <w:szCs w:val="18"/>
                <w:rPrChange w:id="1924" w:author="meshbah rahman" w:date="2021-02-19T23:17:00Z">
                  <w:rPr>
                    <w:ins w:id="1925" w:author="meshbah rahman" w:date="2021-02-19T23:16:00Z"/>
                    <w:rFonts w:ascii="Times New Roman" w:hAnsi="Times New Roman" w:cs="Times New Roman"/>
                    <w:bCs/>
                    <w:color w:val="000000"/>
                  </w:rPr>
                </w:rPrChange>
              </w:rPr>
              <w:pPrChange w:id="1926" w:author="meshbah rahman" w:date="2021-02-19T23:17:00Z">
                <w:pPr>
                  <w:spacing w:line="480" w:lineRule="auto"/>
                  <w:contextualSpacing/>
                  <w:jc w:val="both"/>
                </w:pPr>
              </w:pPrChange>
            </w:pPr>
            <w:ins w:id="1927" w:author="meshbah rahman" w:date="2021-02-19T23:16:00Z">
              <w:r w:rsidRPr="009532FB">
                <w:rPr>
                  <w:rFonts w:asciiTheme="majorBidi" w:hAnsiTheme="majorBidi" w:cstheme="majorBidi"/>
                  <w:bCs/>
                  <w:color w:val="000000"/>
                  <w:sz w:val="18"/>
                  <w:szCs w:val="18"/>
                  <w:rPrChange w:id="1928" w:author="meshbah rahman" w:date="2021-02-19T23:17:00Z">
                    <w:rPr>
                      <w:rFonts w:ascii="Times New Roman" w:hAnsi="Times New Roman" w:cs="Times New Roman"/>
                      <w:bCs/>
                      <w:color w:val="000000"/>
                    </w:rPr>
                  </w:rPrChange>
                </w:rPr>
                <w:t>0.474</w:t>
              </w:r>
            </w:ins>
          </w:p>
        </w:tc>
      </w:tr>
      <w:tr w:rsidR="009532FB" w:rsidRPr="009532FB" w14:paraId="519AEFF2" w14:textId="77777777" w:rsidTr="009532FB">
        <w:tblPrEx>
          <w:tblPrExChange w:id="1929" w:author="meshbah rahman" w:date="2021-02-19T23:19:00Z">
            <w:tblPrEx>
              <w:tblW w:w="9603" w:type="dxa"/>
              <w:tblLayout w:type="fixed"/>
            </w:tblPrEx>
          </w:tblPrExChange>
        </w:tblPrEx>
        <w:trPr>
          <w:trHeight w:val="56"/>
          <w:ins w:id="1930" w:author="meshbah rahman" w:date="2021-02-19T23:16:00Z"/>
          <w:trPrChange w:id="1931" w:author="meshbah rahman" w:date="2021-02-19T23:19:00Z">
            <w:trPr>
              <w:trHeight w:val="56"/>
            </w:trPr>
          </w:trPrChange>
        </w:trPr>
        <w:tc>
          <w:tcPr>
            <w:tcW w:w="2420" w:type="dxa"/>
            <w:hideMark/>
            <w:tcPrChange w:id="1932" w:author="meshbah rahman" w:date="2021-02-19T23:19:00Z">
              <w:tcPr>
                <w:tcW w:w="2420" w:type="dxa"/>
                <w:hideMark/>
              </w:tcPr>
            </w:tcPrChange>
          </w:tcPr>
          <w:p w14:paraId="03CC61AF" w14:textId="77777777" w:rsidR="009532FB" w:rsidRPr="009532FB" w:rsidRDefault="009532FB">
            <w:pPr>
              <w:contextualSpacing/>
              <w:jc w:val="both"/>
              <w:rPr>
                <w:ins w:id="1933" w:author="meshbah rahman" w:date="2021-02-19T23:16:00Z"/>
                <w:rFonts w:asciiTheme="majorBidi" w:hAnsiTheme="majorBidi" w:cstheme="majorBidi"/>
                <w:bCs/>
                <w:color w:val="000000"/>
                <w:sz w:val="18"/>
                <w:szCs w:val="18"/>
                <w:rPrChange w:id="1934" w:author="meshbah rahman" w:date="2021-02-19T23:17:00Z">
                  <w:rPr>
                    <w:ins w:id="1935" w:author="meshbah rahman" w:date="2021-02-19T23:16:00Z"/>
                    <w:rFonts w:ascii="Times New Roman" w:hAnsi="Times New Roman" w:cs="Times New Roman"/>
                    <w:bCs/>
                    <w:color w:val="000000"/>
                  </w:rPr>
                </w:rPrChange>
              </w:rPr>
              <w:pPrChange w:id="1936" w:author="meshbah rahman" w:date="2021-02-19T23:17:00Z">
                <w:pPr>
                  <w:spacing w:line="480" w:lineRule="auto"/>
                  <w:contextualSpacing/>
                  <w:jc w:val="both"/>
                </w:pPr>
              </w:pPrChange>
            </w:pPr>
            <w:ins w:id="1937" w:author="meshbah rahman" w:date="2021-02-19T23:16:00Z">
              <w:r w:rsidRPr="009532FB">
                <w:rPr>
                  <w:rFonts w:asciiTheme="majorBidi" w:hAnsiTheme="majorBidi" w:cstheme="majorBidi"/>
                  <w:bCs/>
                  <w:color w:val="000000"/>
                  <w:sz w:val="18"/>
                  <w:szCs w:val="18"/>
                  <w:rPrChange w:id="1938" w:author="meshbah rahman" w:date="2021-02-19T23:17:00Z">
                    <w:rPr>
                      <w:rFonts w:ascii="Times New Roman" w:hAnsi="Times New Roman" w:cs="Times New Roman"/>
                      <w:bCs/>
                      <w:color w:val="000000"/>
                    </w:rPr>
                  </w:rPrChange>
                </w:rPr>
                <w:t>Others</w:t>
              </w:r>
            </w:ins>
          </w:p>
        </w:tc>
        <w:tc>
          <w:tcPr>
            <w:tcW w:w="1426" w:type="dxa"/>
            <w:hideMark/>
            <w:tcPrChange w:id="1939" w:author="meshbah rahman" w:date="2021-02-19T23:19:00Z">
              <w:tcPr>
                <w:tcW w:w="1426" w:type="dxa"/>
                <w:gridSpan w:val="2"/>
                <w:hideMark/>
              </w:tcPr>
            </w:tcPrChange>
          </w:tcPr>
          <w:p w14:paraId="52CC2075" w14:textId="77777777" w:rsidR="009532FB" w:rsidRPr="009532FB" w:rsidRDefault="009532FB">
            <w:pPr>
              <w:contextualSpacing/>
              <w:jc w:val="both"/>
              <w:rPr>
                <w:ins w:id="1940" w:author="meshbah rahman" w:date="2021-02-19T23:16:00Z"/>
                <w:rFonts w:asciiTheme="majorBidi" w:hAnsiTheme="majorBidi" w:cstheme="majorBidi"/>
                <w:bCs/>
                <w:color w:val="000000"/>
                <w:sz w:val="18"/>
                <w:szCs w:val="18"/>
                <w:rPrChange w:id="1941" w:author="meshbah rahman" w:date="2021-02-19T23:17:00Z">
                  <w:rPr>
                    <w:ins w:id="1942" w:author="meshbah rahman" w:date="2021-02-19T23:16:00Z"/>
                    <w:rFonts w:ascii="Times New Roman" w:hAnsi="Times New Roman" w:cs="Times New Roman"/>
                    <w:bCs/>
                    <w:color w:val="000000"/>
                  </w:rPr>
                </w:rPrChange>
              </w:rPr>
              <w:pPrChange w:id="1943" w:author="meshbah rahman" w:date="2021-02-19T23:17:00Z">
                <w:pPr>
                  <w:spacing w:line="480" w:lineRule="auto"/>
                  <w:contextualSpacing/>
                  <w:jc w:val="both"/>
                </w:pPr>
              </w:pPrChange>
            </w:pPr>
            <w:ins w:id="1944" w:author="meshbah rahman" w:date="2021-02-19T23:16:00Z">
              <w:r w:rsidRPr="009532FB">
                <w:rPr>
                  <w:rFonts w:asciiTheme="majorBidi" w:hAnsiTheme="majorBidi" w:cstheme="majorBidi"/>
                  <w:bCs/>
                  <w:color w:val="000000"/>
                  <w:sz w:val="18"/>
                  <w:szCs w:val="18"/>
                  <w:rPrChange w:id="1945" w:author="meshbah rahman" w:date="2021-02-19T23:17:00Z">
                    <w:rPr>
                      <w:rFonts w:ascii="Times New Roman" w:hAnsi="Times New Roman" w:cs="Times New Roman"/>
                      <w:bCs/>
                      <w:color w:val="000000"/>
                    </w:rPr>
                  </w:rPrChange>
                </w:rPr>
                <w:t>155 (66.60)</w:t>
              </w:r>
            </w:ins>
          </w:p>
        </w:tc>
        <w:tc>
          <w:tcPr>
            <w:tcW w:w="1283" w:type="dxa"/>
            <w:hideMark/>
            <w:tcPrChange w:id="1946" w:author="meshbah rahman" w:date="2021-02-19T23:19:00Z">
              <w:tcPr>
                <w:tcW w:w="1283" w:type="dxa"/>
                <w:hideMark/>
              </w:tcPr>
            </w:tcPrChange>
          </w:tcPr>
          <w:p w14:paraId="7C0616F2" w14:textId="77777777" w:rsidR="009532FB" w:rsidRPr="009532FB" w:rsidRDefault="009532FB">
            <w:pPr>
              <w:contextualSpacing/>
              <w:jc w:val="both"/>
              <w:rPr>
                <w:ins w:id="1947" w:author="meshbah rahman" w:date="2021-02-19T23:16:00Z"/>
                <w:rFonts w:asciiTheme="majorBidi" w:hAnsiTheme="majorBidi" w:cstheme="majorBidi"/>
                <w:bCs/>
                <w:color w:val="000000"/>
                <w:sz w:val="18"/>
                <w:szCs w:val="18"/>
                <w:rPrChange w:id="1948" w:author="meshbah rahman" w:date="2021-02-19T23:17:00Z">
                  <w:rPr>
                    <w:ins w:id="1949" w:author="meshbah rahman" w:date="2021-02-19T23:16:00Z"/>
                    <w:rFonts w:ascii="Times New Roman" w:hAnsi="Times New Roman" w:cs="Times New Roman"/>
                    <w:bCs/>
                    <w:color w:val="000000"/>
                  </w:rPr>
                </w:rPrChange>
              </w:rPr>
              <w:pPrChange w:id="1950" w:author="meshbah rahman" w:date="2021-02-19T23:17:00Z">
                <w:pPr>
                  <w:spacing w:line="480" w:lineRule="auto"/>
                  <w:contextualSpacing/>
                  <w:jc w:val="both"/>
                </w:pPr>
              </w:pPrChange>
            </w:pPr>
            <w:ins w:id="1951" w:author="meshbah rahman" w:date="2021-02-19T23:16:00Z">
              <w:r w:rsidRPr="009532FB">
                <w:rPr>
                  <w:rFonts w:asciiTheme="majorBidi" w:hAnsiTheme="majorBidi" w:cstheme="majorBidi"/>
                  <w:bCs/>
                  <w:color w:val="000000"/>
                  <w:sz w:val="18"/>
                  <w:szCs w:val="18"/>
                  <w:rPrChange w:id="1952" w:author="meshbah rahman" w:date="2021-02-19T23:17:00Z">
                    <w:rPr>
                      <w:rFonts w:ascii="Times New Roman" w:hAnsi="Times New Roman" w:cs="Times New Roman"/>
                      <w:bCs/>
                      <w:color w:val="000000"/>
                    </w:rPr>
                  </w:rPrChange>
                </w:rPr>
                <w:t>85 (33.40)</w:t>
              </w:r>
            </w:ins>
          </w:p>
        </w:tc>
        <w:tc>
          <w:tcPr>
            <w:tcW w:w="856" w:type="dxa"/>
            <w:vMerge/>
            <w:hideMark/>
            <w:tcPrChange w:id="1953" w:author="meshbah rahman" w:date="2021-02-19T23:19:00Z">
              <w:tcPr>
                <w:tcW w:w="856" w:type="dxa"/>
                <w:vMerge/>
                <w:hideMark/>
              </w:tcPr>
            </w:tcPrChange>
          </w:tcPr>
          <w:p w14:paraId="10AB3814" w14:textId="77777777" w:rsidR="009532FB" w:rsidRPr="009532FB" w:rsidRDefault="009532FB">
            <w:pPr>
              <w:contextualSpacing/>
              <w:jc w:val="both"/>
              <w:rPr>
                <w:ins w:id="1954" w:author="meshbah rahman" w:date="2021-02-19T23:16:00Z"/>
                <w:rFonts w:asciiTheme="majorBidi" w:hAnsiTheme="majorBidi" w:cstheme="majorBidi"/>
                <w:bCs/>
                <w:color w:val="000000"/>
                <w:sz w:val="18"/>
                <w:szCs w:val="18"/>
                <w:rPrChange w:id="1955" w:author="meshbah rahman" w:date="2021-02-19T23:17:00Z">
                  <w:rPr>
                    <w:ins w:id="1956" w:author="meshbah rahman" w:date="2021-02-19T23:16:00Z"/>
                    <w:rFonts w:ascii="Times New Roman" w:hAnsi="Times New Roman" w:cs="Times New Roman"/>
                    <w:bCs/>
                    <w:color w:val="000000"/>
                  </w:rPr>
                </w:rPrChange>
              </w:rPr>
              <w:pPrChange w:id="1957" w:author="meshbah rahman" w:date="2021-02-19T23:17:00Z">
                <w:pPr>
                  <w:spacing w:line="480" w:lineRule="auto"/>
                  <w:contextualSpacing/>
                  <w:jc w:val="both"/>
                </w:pPr>
              </w:pPrChange>
            </w:pPr>
          </w:p>
        </w:tc>
        <w:tc>
          <w:tcPr>
            <w:tcW w:w="1425" w:type="dxa"/>
            <w:hideMark/>
            <w:tcPrChange w:id="1958" w:author="meshbah rahman" w:date="2021-02-19T23:19:00Z">
              <w:tcPr>
                <w:tcW w:w="1425" w:type="dxa"/>
                <w:gridSpan w:val="2"/>
                <w:hideMark/>
              </w:tcPr>
            </w:tcPrChange>
          </w:tcPr>
          <w:p w14:paraId="13931BFA" w14:textId="77777777" w:rsidR="009532FB" w:rsidRPr="009532FB" w:rsidRDefault="009532FB">
            <w:pPr>
              <w:contextualSpacing/>
              <w:jc w:val="both"/>
              <w:rPr>
                <w:ins w:id="1959" w:author="meshbah rahman" w:date="2021-02-19T23:16:00Z"/>
                <w:rFonts w:asciiTheme="majorBidi" w:hAnsiTheme="majorBidi" w:cstheme="majorBidi"/>
                <w:bCs/>
                <w:color w:val="000000"/>
                <w:sz w:val="18"/>
                <w:szCs w:val="18"/>
                <w:rPrChange w:id="1960" w:author="meshbah rahman" w:date="2021-02-19T23:17:00Z">
                  <w:rPr>
                    <w:ins w:id="1961" w:author="meshbah rahman" w:date="2021-02-19T23:16:00Z"/>
                    <w:rFonts w:ascii="Times New Roman" w:hAnsi="Times New Roman" w:cs="Times New Roman"/>
                    <w:bCs/>
                    <w:color w:val="000000"/>
                  </w:rPr>
                </w:rPrChange>
              </w:rPr>
              <w:pPrChange w:id="1962" w:author="meshbah rahman" w:date="2021-02-19T23:17:00Z">
                <w:pPr>
                  <w:spacing w:line="480" w:lineRule="auto"/>
                  <w:contextualSpacing/>
                  <w:jc w:val="both"/>
                </w:pPr>
              </w:pPrChange>
            </w:pPr>
            <w:ins w:id="1963" w:author="meshbah rahman" w:date="2021-02-19T23:16:00Z">
              <w:r w:rsidRPr="009532FB">
                <w:rPr>
                  <w:rFonts w:asciiTheme="majorBidi" w:hAnsiTheme="majorBidi" w:cstheme="majorBidi"/>
                  <w:bCs/>
                  <w:color w:val="000000"/>
                  <w:sz w:val="18"/>
                  <w:szCs w:val="18"/>
                  <w:rPrChange w:id="1964" w:author="meshbah rahman" w:date="2021-02-19T23:17:00Z">
                    <w:rPr>
                      <w:rFonts w:ascii="Times New Roman" w:hAnsi="Times New Roman" w:cs="Times New Roman"/>
                      <w:bCs/>
                      <w:color w:val="000000"/>
                    </w:rPr>
                  </w:rPrChange>
                </w:rPr>
                <w:t>162 (72.70)</w:t>
              </w:r>
            </w:ins>
          </w:p>
        </w:tc>
        <w:tc>
          <w:tcPr>
            <w:tcW w:w="1389" w:type="dxa"/>
            <w:hideMark/>
            <w:tcPrChange w:id="1965" w:author="meshbah rahman" w:date="2021-02-19T23:19:00Z">
              <w:tcPr>
                <w:tcW w:w="1389" w:type="dxa"/>
                <w:hideMark/>
              </w:tcPr>
            </w:tcPrChange>
          </w:tcPr>
          <w:p w14:paraId="0DA50EF4" w14:textId="77777777" w:rsidR="009532FB" w:rsidRPr="009532FB" w:rsidRDefault="009532FB">
            <w:pPr>
              <w:contextualSpacing/>
              <w:jc w:val="both"/>
              <w:rPr>
                <w:ins w:id="1966" w:author="meshbah rahman" w:date="2021-02-19T23:16:00Z"/>
                <w:rFonts w:asciiTheme="majorBidi" w:hAnsiTheme="majorBidi" w:cstheme="majorBidi"/>
                <w:bCs/>
                <w:color w:val="000000"/>
                <w:sz w:val="18"/>
                <w:szCs w:val="18"/>
                <w:rPrChange w:id="1967" w:author="meshbah rahman" w:date="2021-02-19T23:17:00Z">
                  <w:rPr>
                    <w:ins w:id="1968" w:author="meshbah rahman" w:date="2021-02-19T23:16:00Z"/>
                    <w:rFonts w:ascii="Times New Roman" w:hAnsi="Times New Roman" w:cs="Times New Roman"/>
                    <w:bCs/>
                    <w:color w:val="000000"/>
                  </w:rPr>
                </w:rPrChange>
              </w:rPr>
              <w:pPrChange w:id="1969" w:author="meshbah rahman" w:date="2021-02-19T23:17:00Z">
                <w:pPr>
                  <w:spacing w:line="480" w:lineRule="auto"/>
                  <w:contextualSpacing/>
                  <w:jc w:val="both"/>
                </w:pPr>
              </w:pPrChange>
            </w:pPr>
            <w:ins w:id="1970" w:author="meshbah rahman" w:date="2021-02-19T23:16:00Z">
              <w:r w:rsidRPr="009532FB">
                <w:rPr>
                  <w:rFonts w:asciiTheme="majorBidi" w:hAnsiTheme="majorBidi" w:cstheme="majorBidi"/>
                  <w:bCs/>
                  <w:color w:val="000000"/>
                  <w:sz w:val="18"/>
                  <w:szCs w:val="18"/>
                  <w:rPrChange w:id="1971" w:author="meshbah rahman" w:date="2021-02-19T23:17:00Z">
                    <w:rPr>
                      <w:rFonts w:ascii="Times New Roman" w:hAnsi="Times New Roman" w:cs="Times New Roman"/>
                      <w:bCs/>
                      <w:color w:val="000000"/>
                    </w:rPr>
                  </w:rPrChange>
                </w:rPr>
                <w:t>62 (27.30)</w:t>
              </w:r>
            </w:ins>
          </w:p>
        </w:tc>
        <w:tc>
          <w:tcPr>
            <w:tcW w:w="802" w:type="dxa"/>
            <w:vMerge/>
            <w:hideMark/>
            <w:tcPrChange w:id="1972" w:author="meshbah rahman" w:date="2021-02-19T23:19:00Z">
              <w:tcPr>
                <w:tcW w:w="802" w:type="dxa"/>
                <w:gridSpan w:val="2"/>
                <w:vMerge/>
                <w:hideMark/>
              </w:tcPr>
            </w:tcPrChange>
          </w:tcPr>
          <w:p w14:paraId="103B64E9" w14:textId="77777777" w:rsidR="009532FB" w:rsidRPr="009532FB" w:rsidRDefault="009532FB">
            <w:pPr>
              <w:contextualSpacing/>
              <w:jc w:val="both"/>
              <w:rPr>
                <w:ins w:id="1973" w:author="meshbah rahman" w:date="2021-02-19T23:16:00Z"/>
                <w:rFonts w:asciiTheme="majorBidi" w:hAnsiTheme="majorBidi" w:cstheme="majorBidi"/>
                <w:bCs/>
                <w:color w:val="000000"/>
                <w:sz w:val="18"/>
                <w:szCs w:val="18"/>
                <w:rPrChange w:id="1974" w:author="meshbah rahman" w:date="2021-02-19T23:17:00Z">
                  <w:rPr>
                    <w:ins w:id="1975" w:author="meshbah rahman" w:date="2021-02-19T23:16:00Z"/>
                    <w:rFonts w:ascii="Times New Roman" w:hAnsi="Times New Roman" w:cs="Times New Roman"/>
                    <w:bCs/>
                    <w:color w:val="000000"/>
                  </w:rPr>
                </w:rPrChange>
              </w:rPr>
              <w:pPrChange w:id="1976" w:author="meshbah rahman" w:date="2021-02-19T23:17:00Z">
                <w:pPr>
                  <w:spacing w:line="480" w:lineRule="auto"/>
                  <w:contextualSpacing/>
                  <w:jc w:val="both"/>
                </w:pPr>
              </w:pPrChange>
            </w:pPr>
          </w:p>
        </w:tc>
      </w:tr>
      <w:moveToRangeEnd w:id="327"/>
    </w:tbl>
    <w:p w14:paraId="30F046C5" w14:textId="77777777" w:rsidR="00132FAD" w:rsidDel="0095306F" w:rsidRDefault="00132FAD" w:rsidP="00103135">
      <w:pPr>
        <w:spacing w:after="0" w:line="480" w:lineRule="auto"/>
        <w:contextualSpacing/>
        <w:jc w:val="both"/>
        <w:rPr>
          <w:del w:id="1977" w:author="meshbah rahman" w:date="2021-02-19T23:21:00Z"/>
          <w:rFonts w:ascii="Times New Roman" w:hAnsi="Times New Roman" w:cs="Times New Roman"/>
          <w:color w:val="000000"/>
        </w:rPr>
      </w:pPr>
    </w:p>
    <w:p w14:paraId="2D0666B9" w14:textId="77777777" w:rsidR="0095306F" w:rsidRPr="00103135" w:rsidRDefault="0095306F" w:rsidP="00103135">
      <w:pPr>
        <w:spacing w:after="0" w:line="480" w:lineRule="auto"/>
        <w:contextualSpacing/>
        <w:jc w:val="both"/>
        <w:rPr>
          <w:ins w:id="1978" w:author="meshbah rahman" w:date="2021-02-19T23:21:00Z"/>
          <w:rFonts w:ascii="Times New Roman" w:hAnsi="Times New Roman" w:cs="Times New Roman"/>
          <w:color w:val="000000"/>
        </w:rPr>
      </w:pPr>
    </w:p>
    <w:p w14:paraId="7260AD94" w14:textId="77777777" w:rsidR="00594C07" w:rsidRPr="00103135" w:rsidDel="0095306F" w:rsidRDefault="00594C07" w:rsidP="00103135">
      <w:pPr>
        <w:spacing w:after="0" w:line="480" w:lineRule="auto"/>
        <w:contextualSpacing/>
        <w:jc w:val="both"/>
        <w:rPr>
          <w:del w:id="1979" w:author="meshbah rahman" w:date="2021-02-19T23:20:00Z"/>
          <w:rFonts w:ascii="Times New Roman" w:hAnsi="Times New Roman" w:cs="Times New Roman"/>
          <w:color w:val="000000"/>
        </w:rPr>
      </w:pPr>
    </w:p>
    <w:p w14:paraId="4D202326" w14:textId="70574943" w:rsidR="00135946" w:rsidRPr="00103135" w:rsidRDefault="00520622" w:rsidP="00103135">
      <w:pPr>
        <w:spacing w:after="0" w:line="480" w:lineRule="auto"/>
        <w:contextualSpacing/>
        <w:jc w:val="both"/>
        <w:rPr>
          <w:rFonts w:ascii="Times New Roman" w:hAnsi="Times New Roman" w:cs="Times New Roman"/>
          <w:color w:val="000000"/>
        </w:rPr>
      </w:pPr>
      <w:r w:rsidRPr="00103135">
        <w:rPr>
          <w:rFonts w:ascii="Times New Roman" w:hAnsi="Times New Roman" w:cs="Times New Roman"/>
          <w:color w:val="000000"/>
        </w:rPr>
        <w:t xml:space="preserve">For divisional region, the children </w:t>
      </w:r>
      <w:r w:rsidR="0047738B" w:rsidRPr="00103135">
        <w:rPr>
          <w:rFonts w:ascii="Times New Roman" w:hAnsi="Times New Roman" w:cs="Times New Roman"/>
          <w:color w:val="000000"/>
        </w:rPr>
        <w:t>with highe</w:t>
      </w:r>
      <w:r w:rsidR="00F004DB" w:rsidRPr="00103135">
        <w:rPr>
          <w:rFonts w:ascii="Times New Roman" w:hAnsi="Times New Roman" w:cs="Times New Roman"/>
          <w:color w:val="000000"/>
        </w:rPr>
        <w:t>st</w:t>
      </w:r>
      <w:r w:rsidRPr="00103135">
        <w:rPr>
          <w:rFonts w:ascii="Times New Roman" w:hAnsi="Times New Roman" w:cs="Times New Roman"/>
          <w:color w:val="000000"/>
        </w:rPr>
        <w:t xml:space="preserve"> developmentally on </w:t>
      </w:r>
      <w:r w:rsidR="006122D2" w:rsidRPr="00103135">
        <w:rPr>
          <w:rFonts w:ascii="Times New Roman" w:hAnsi="Times New Roman" w:cs="Times New Roman"/>
          <w:color w:val="000000"/>
        </w:rPr>
        <w:t xml:space="preserve">track </w:t>
      </w:r>
      <w:r w:rsidR="0047738B" w:rsidRPr="00103135">
        <w:rPr>
          <w:rFonts w:ascii="Times New Roman" w:hAnsi="Times New Roman" w:cs="Times New Roman"/>
          <w:color w:val="000000"/>
        </w:rPr>
        <w:t xml:space="preserve">status </w:t>
      </w:r>
      <w:r w:rsidRPr="00103135">
        <w:rPr>
          <w:rFonts w:ascii="Times New Roman" w:hAnsi="Times New Roman" w:cs="Times New Roman"/>
          <w:color w:val="000000"/>
        </w:rPr>
        <w:t xml:space="preserve">was in </w:t>
      </w:r>
      <w:proofErr w:type="spellStart"/>
      <w:r w:rsidRPr="00103135">
        <w:rPr>
          <w:rFonts w:ascii="Times New Roman" w:hAnsi="Times New Roman" w:cs="Times New Roman"/>
          <w:color w:val="000000"/>
        </w:rPr>
        <w:t>Rangpur</w:t>
      </w:r>
      <w:proofErr w:type="spellEnd"/>
      <w:r w:rsidRPr="00103135">
        <w:rPr>
          <w:rFonts w:ascii="Times New Roman" w:hAnsi="Times New Roman" w:cs="Times New Roman"/>
          <w:color w:val="000000"/>
        </w:rPr>
        <w:t xml:space="preserve"> </w:t>
      </w:r>
      <w:r w:rsidR="006122D2" w:rsidRPr="00103135">
        <w:rPr>
          <w:rFonts w:ascii="Times New Roman" w:hAnsi="Times New Roman" w:cs="Times New Roman"/>
          <w:color w:val="000000"/>
        </w:rPr>
        <w:t>78.38% 2012 MICS and it is also highe</w:t>
      </w:r>
      <w:r w:rsidR="00F004DB" w:rsidRPr="00103135">
        <w:rPr>
          <w:rFonts w:ascii="Times New Roman" w:hAnsi="Times New Roman" w:cs="Times New Roman"/>
          <w:color w:val="000000"/>
        </w:rPr>
        <w:t>st</w:t>
      </w:r>
      <w:r w:rsidR="006122D2" w:rsidRPr="00103135">
        <w:rPr>
          <w:rFonts w:ascii="Times New Roman" w:hAnsi="Times New Roman" w:cs="Times New Roman"/>
          <w:color w:val="000000"/>
        </w:rPr>
        <w:t xml:space="preserve"> in 2019 MICS (</w:t>
      </w:r>
      <w:r w:rsidRPr="00103135">
        <w:rPr>
          <w:rFonts w:ascii="Times New Roman" w:hAnsi="Times New Roman" w:cs="Times New Roman"/>
          <w:color w:val="000000"/>
        </w:rPr>
        <w:t>83.71%</w:t>
      </w:r>
      <w:r w:rsidR="006122D2" w:rsidRPr="00103135">
        <w:rPr>
          <w:rFonts w:ascii="Times New Roman" w:hAnsi="Times New Roman" w:cs="Times New Roman"/>
          <w:color w:val="000000"/>
        </w:rPr>
        <w:t>)</w:t>
      </w:r>
      <w:r w:rsidR="00F004DB" w:rsidRPr="00103135">
        <w:rPr>
          <w:rFonts w:ascii="Times New Roman" w:hAnsi="Times New Roman" w:cs="Times New Roman"/>
          <w:color w:val="000000"/>
        </w:rPr>
        <w:t xml:space="preserve"> than all other division</w:t>
      </w:r>
      <w:r w:rsidR="006122D2" w:rsidRPr="00103135">
        <w:rPr>
          <w:rFonts w:ascii="Times New Roman" w:hAnsi="Times New Roman" w:cs="Times New Roman"/>
          <w:color w:val="000000"/>
        </w:rPr>
        <w:t>.</w:t>
      </w:r>
      <w:r w:rsidR="0047738B" w:rsidRPr="00103135">
        <w:rPr>
          <w:rFonts w:ascii="Times New Roman" w:hAnsi="Times New Roman" w:cs="Times New Roman"/>
          <w:color w:val="000000"/>
        </w:rPr>
        <w:t xml:space="preserve"> On track</w:t>
      </w:r>
      <w:r w:rsidR="006122D2" w:rsidRPr="00103135">
        <w:rPr>
          <w:rFonts w:ascii="Times New Roman" w:hAnsi="Times New Roman" w:cs="Times New Roman"/>
          <w:color w:val="000000"/>
        </w:rPr>
        <w:t xml:space="preserve"> </w:t>
      </w:r>
      <w:r w:rsidR="009A097D" w:rsidRPr="00103135">
        <w:rPr>
          <w:rFonts w:ascii="Times New Roman" w:hAnsi="Times New Roman" w:cs="Times New Roman"/>
          <w:color w:val="000000"/>
        </w:rPr>
        <w:t>d</w:t>
      </w:r>
      <w:r w:rsidR="006122D2" w:rsidRPr="00103135">
        <w:rPr>
          <w:rFonts w:ascii="Times New Roman" w:hAnsi="Times New Roman" w:cs="Times New Roman"/>
          <w:color w:val="000000"/>
        </w:rPr>
        <w:t xml:space="preserve">evelopmental status was </w:t>
      </w:r>
      <w:r w:rsidRPr="00103135">
        <w:rPr>
          <w:rFonts w:ascii="Times New Roman" w:hAnsi="Times New Roman" w:cs="Times New Roman"/>
          <w:color w:val="000000"/>
        </w:rPr>
        <w:t xml:space="preserve">lowest in </w:t>
      </w:r>
      <w:r w:rsidR="006122D2" w:rsidRPr="00103135">
        <w:rPr>
          <w:rFonts w:ascii="Times New Roman" w:hAnsi="Times New Roman" w:cs="Times New Roman"/>
          <w:color w:val="000000"/>
        </w:rPr>
        <w:t>Sylhet</w:t>
      </w:r>
      <w:r w:rsidRPr="00103135">
        <w:rPr>
          <w:rFonts w:ascii="Times New Roman" w:hAnsi="Times New Roman" w:cs="Times New Roman"/>
          <w:color w:val="000000"/>
        </w:rPr>
        <w:t xml:space="preserve"> </w:t>
      </w:r>
      <w:r w:rsidR="006122D2" w:rsidRPr="00103135">
        <w:rPr>
          <w:rFonts w:ascii="Times New Roman" w:hAnsi="Times New Roman" w:cs="Times New Roman"/>
          <w:color w:val="000000"/>
        </w:rPr>
        <w:t>54.15</w:t>
      </w:r>
      <w:r w:rsidRPr="00103135">
        <w:rPr>
          <w:rFonts w:ascii="Times New Roman" w:hAnsi="Times New Roman" w:cs="Times New Roman"/>
          <w:color w:val="000000"/>
        </w:rPr>
        <w:t xml:space="preserve">% </w:t>
      </w:r>
      <w:r w:rsidR="006122D2" w:rsidRPr="00103135">
        <w:rPr>
          <w:rFonts w:ascii="Times New Roman" w:hAnsi="Times New Roman" w:cs="Times New Roman"/>
          <w:color w:val="000000"/>
        </w:rPr>
        <w:t xml:space="preserve">in 2012 </w:t>
      </w:r>
      <w:r w:rsidRPr="00103135">
        <w:rPr>
          <w:rFonts w:ascii="Times New Roman" w:hAnsi="Times New Roman" w:cs="Times New Roman"/>
          <w:color w:val="000000"/>
        </w:rPr>
        <w:t>MICS and</w:t>
      </w:r>
      <w:r w:rsidR="00594C07" w:rsidRPr="00103135">
        <w:rPr>
          <w:rFonts w:ascii="Times New Roman" w:hAnsi="Times New Roman" w:cs="Times New Roman"/>
          <w:color w:val="000000"/>
        </w:rPr>
        <w:t xml:space="preserve"> </w:t>
      </w:r>
      <w:r w:rsidR="008306D0" w:rsidRPr="00103135">
        <w:rPr>
          <w:rFonts w:ascii="Times New Roman" w:hAnsi="Times New Roman" w:cs="Times New Roman"/>
          <w:color w:val="000000"/>
        </w:rPr>
        <w:t>61.73% in 2019 MICS</w:t>
      </w:r>
      <w:r w:rsidR="00F004DB" w:rsidRPr="00103135">
        <w:rPr>
          <w:rFonts w:ascii="Times New Roman" w:hAnsi="Times New Roman" w:cs="Times New Roman"/>
          <w:color w:val="000000"/>
        </w:rPr>
        <w:t xml:space="preserve"> than all other division</w:t>
      </w:r>
      <w:r w:rsidR="008306D0" w:rsidRPr="00103135">
        <w:rPr>
          <w:rFonts w:ascii="Times New Roman" w:hAnsi="Times New Roman" w:cs="Times New Roman"/>
          <w:color w:val="000000"/>
        </w:rPr>
        <w:t xml:space="preserve">. </w:t>
      </w:r>
      <w:r w:rsidRPr="00103135">
        <w:rPr>
          <w:rFonts w:ascii="Times New Roman" w:hAnsi="Times New Roman" w:cs="Times New Roman"/>
          <w:color w:val="000000"/>
        </w:rPr>
        <w:t xml:space="preserve">The </w:t>
      </w:r>
      <w:r w:rsidR="008306D0" w:rsidRPr="00103135">
        <w:rPr>
          <w:rFonts w:ascii="Times New Roman" w:hAnsi="Times New Roman" w:cs="Times New Roman"/>
          <w:color w:val="000000"/>
        </w:rPr>
        <w:t xml:space="preserve">most developmentally on track </w:t>
      </w:r>
      <w:r w:rsidRPr="00103135">
        <w:rPr>
          <w:rFonts w:ascii="Times New Roman" w:hAnsi="Times New Roman" w:cs="Times New Roman"/>
          <w:color w:val="000000"/>
        </w:rPr>
        <w:t xml:space="preserve">child was with the mother having </w:t>
      </w:r>
      <w:r w:rsidR="008306D0" w:rsidRPr="00103135">
        <w:rPr>
          <w:rFonts w:ascii="Times New Roman" w:hAnsi="Times New Roman" w:cs="Times New Roman"/>
          <w:color w:val="000000"/>
        </w:rPr>
        <w:t xml:space="preserve">secondary complete or higher </w:t>
      </w:r>
      <w:r w:rsidRPr="00103135">
        <w:rPr>
          <w:rFonts w:ascii="Times New Roman" w:hAnsi="Times New Roman" w:cs="Times New Roman"/>
          <w:color w:val="000000"/>
        </w:rPr>
        <w:t xml:space="preserve">educational level with </w:t>
      </w:r>
      <w:r w:rsidR="008306D0" w:rsidRPr="00103135">
        <w:rPr>
          <w:rFonts w:ascii="Times New Roman" w:hAnsi="Times New Roman" w:cs="Times New Roman"/>
          <w:color w:val="000000"/>
        </w:rPr>
        <w:t>79.46</w:t>
      </w:r>
      <w:r w:rsidRPr="00103135">
        <w:rPr>
          <w:rFonts w:ascii="Times New Roman" w:hAnsi="Times New Roman" w:cs="Times New Roman"/>
          <w:color w:val="000000"/>
        </w:rPr>
        <w:t>% 201</w:t>
      </w:r>
      <w:r w:rsidR="008306D0" w:rsidRPr="00103135">
        <w:rPr>
          <w:rFonts w:ascii="Times New Roman" w:hAnsi="Times New Roman" w:cs="Times New Roman"/>
          <w:color w:val="000000"/>
        </w:rPr>
        <w:t>2 MICS and</w:t>
      </w:r>
      <w:r w:rsidRPr="00103135">
        <w:rPr>
          <w:rFonts w:ascii="Times New Roman" w:hAnsi="Times New Roman" w:cs="Times New Roman"/>
          <w:color w:val="000000"/>
        </w:rPr>
        <w:t xml:space="preserve"> </w:t>
      </w:r>
      <w:r w:rsidR="00B04882" w:rsidRPr="00103135">
        <w:rPr>
          <w:rFonts w:ascii="Times New Roman" w:hAnsi="Times New Roman" w:cs="Times New Roman"/>
          <w:color w:val="000000"/>
        </w:rPr>
        <w:t xml:space="preserve">it is increased to </w:t>
      </w:r>
      <w:r w:rsidR="008306D0" w:rsidRPr="00103135">
        <w:rPr>
          <w:rFonts w:ascii="Times New Roman" w:hAnsi="Times New Roman" w:cs="Times New Roman"/>
          <w:color w:val="000000"/>
        </w:rPr>
        <w:t>81.27</w:t>
      </w:r>
      <w:r w:rsidRPr="00103135">
        <w:rPr>
          <w:rFonts w:ascii="Times New Roman" w:hAnsi="Times New Roman" w:cs="Times New Roman"/>
          <w:color w:val="000000"/>
        </w:rPr>
        <w:t xml:space="preserve">% </w:t>
      </w:r>
      <w:r w:rsidR="00B04882" w:rsidRPr="00103135">
        <w:rPr>
          <w:rFonts w:ascii="Times New Roman" w:hAnsi="Times New Roman" w:cs="Times New Roman"/>
          <w:color w:val="000000"/>
        </w:rPr>
        <w:t xml:space="preserve">in </w:t>
      </w:r>
      <w:r w:rsidR="008306D0" w:rsidRPr="00103135">
        <w:rPr>
          <w:rFonts w:ascii="Times New Roman" w:hAnsi="Times New Roman" w:cs="Times New Roman"/>
          <w:color w:val="000000"/>
        </w:rPr>
        <w:t>2012 MICS</w:t>
      </w:r>
      <w:r w:rsidRPr="00103135">
        <w:rPr>
          <w:rFonts w:ascii="Times New Roman" w:hAnsi="Times New Roman" w:cs="Times New Roman"/>
          <w:color w:val="000000"/>
        </w:rPr>
        <w:t xml:space="preserve"> whereas child with mother having primary incomplete education were minimum developmental</w:t>
      </w:r>
      <w:r w:rsidR="008306D0" w:rsidRPr="00103135">
        <w:rPr>
          <w:rFonts w:ascii="Times New Roman" w:hAnsi="Times New Roman" w:cs="Times New Roman"/>
          <w:color w:val="000000"/>
        </w:rPr>
        <w:t xml:space="preserve"> on track status</w:t>
      </w:r>
      <w:r w:rsidRPr="00103135">
        <w:rPr>
          <w:rFonts w:ascii="Times New Roman" w:hAnsi="Times New Roman" w:cs="Times New Roman"/>
          <w:color w:val="000000"/>
        </w:rPr>
        <w:t xml:space="preserve"> with </w:t>
      </w:r>
      <w:r w:rsidR="008306D0" w:rsidRPr="00103135">
        <w:rPr>
          <w:rFonts w:ascii="Times New Roman" w:hAnsi="Times New Roman" w:cs="Times New Roman"/>
          <w:color w:val="000000"/>
        </w:rPr>
        <w:t>58.80% in 2012 MICS and 68.53% in 2019 MICS.</w:t>
      </w:r>
      <w:r w:rsidR="00F03659" w:rsidRPr="00103135">
        <w:rPr>
          <w:rFonts w:ascii="Times New Roman" w:hAnsi="Times New Roman" w:cs="Times New Roman"/>
          <w:color w:val="000000"/>
        </w:rPr>
        <w:t xml:space="preserve"> </w:t>
      </w:r>
      <w:r w:rsidRPr="00103135">
        <w:rPr>
          <w:rFonts w:ascii="Times New Roman" w:hAnsi="Times New Roman" w:cs="Times New Roman"/>
          <w:color w:val="000000"/>
        </w:rPr>
        <w:t>By the wealth index</w:t>
      </w:r>
      <w:r w:rsidR="00E21304" w:rsidRPr="00103135">
        <w:rPr>
          <w:rFonts w:ascii="Times New Roman" w:hAnsi="Times New Roman" w:cs="Times New Roman"/>
          <w:color w:val="000000"/>
        </w:rPr>
        <w:t>,</w:t>
      </w:r>
      <w:r w:rsidRPr="00103135">
        <w:rPr>
          <w:rFonts w:ascii="Times New Roman" w:hAnsi="Times New Roman" w:cs="Times New Roman"/>
          <w:color w:val="000000"/>
        </w:rPr>
        <w:t xml:space="preserve"> </w:t>
      </w:r>
      <w:r w:rsidR="00E21304" w:rsidRPr="00103135">
        <w:rPr>
          <w:rFonts w:ascii="Times New Roman" w:hAnsi="Times New Roman" w:cs="Times New Roman"/>
          <w:color w:val="000000"/>
        </w:rPr>
        <w:t xml:space="preserve">children </w:t>
      </w:r>
      <w:r w:rsidR="00B04882" w:rsidRPr="00103135">
        <w:rPr>
          <w:rFonts w:ascii="Times New Roman" w:hAnsi="Times New Roman" w:cs="Times New Roman"/>
          <w:color w:val="000000"/>
        </w:rPr>
        <w:t>living</w:t>
      </w:r>
      <w:r w:rsidR="00E21304" w:rsidRPr="00103135">
        <w:rPr>
          <w:rFonts w:ascii="Times New Roman" w:hAnsi="Times New Roman" w:cs="Times New Roman"/>
          <w:color w:val="000000"/>
        </w:rPr>
        <w:t xml:space="preserve"> in </w:t>
      </w:r>
      <w:r w:rsidR="00B04882" w:rsidRPr="00103135">
        <w:rPr>
          <w:rFonts w:ascii="Times New Roman" w:hAnsi="Times New Roman" w:cs="Times New Roman"/>
          <w:color w:val="000000"/>
        </w:rPr>
        <w:t xml:space="preserve">the </w:t>
      </w:r>
      <w:r w:rsidRPr="00103135">
        <w:rPr>
          <w:rFonts w:ascii="Times New Roman" w:hAnsi="Times New Roman" w:cs="Times New Roman"/>
          <w:color w:val="000000"/>
        </w:rPr>
        <w:t>richest family were</w:t>
      </w:r>
      <w:r w:rsidR="00594C07" w:rsidRPr="00103135">
        <w:rPr>
          <w:rFonts w:ascii="Times New Roman" w:hAnsi="Times New Roman" w:cs="Times New Roman"/>
          <w:color w:val="000000"/>
        </w:rPr>
        <w:t xml:space="preserve"> </w:t>
      </w:r>
      <w:r w:rsidR="004C0BBB" w:rsidRPr="00103135">
        <w:rPr>
          <w:rFonts w:ascii="Times New Roman" w:hAnsi="Times New Roman" w:cs="Times New Roman"/>
          <w:color w:val="000000"/>
        </w:rPr>
        <w:t>most</w:t>
      </w:r>
      <w:r w:rsidRPr="00103135">
        <w:rPr>
          <w:rFonts w:ascii="Times New Roman" w:hAnsi="Times New Roman" w:cs="Times New Roman"/>
          <w:color w:val="000000"/>
        </w:rPr>
        <w:t xml:space="preserve"> developmentally on track</w:t>
      </w:r>
      <w:r w:rsidR="00E21304" w:rsidRPr="00103135">
        <w:rPr>
          <w:rFonts w:ascii="Times New Roman" w:hAnsi="Times New Roman" w:cs="Times New Roman"/>
          <w:color w:val="000000"/>
        </w:rPr>
        <w:t xml:space="preserve"> status</w:t>
      </w:r>
      <w:r w:rsidRPr="00103135">
        <w:rPr>
          <w:rFonts w:ascii="Times New Roman" w:hAnsi="Times New Roman" w:cs="Times New Roman"/>
          <w:color w:val="000000"/>
        </w:rPr>
        <w:t xml:space="preserve"> with </w:t>
      </w:r>
      <w:r w:rsidR="00DC4008" w:rsidRPr="00103135">
        <w:rPr>
          <w:rFonts w:ascii="Times New Roman" w:hAnsi="Times New Roman" w:cs="Times New Roman"/>
          <w:color w:val="000000"/>
        </w:rPr>
        <w:t xml:space="preserve">77.55% </w:t>
      </w:r>
      <w:r w:rsidR="004C0BBB" w:rsidRPr="00103135">
        <w:rPr>
          <w:rFonts w:ascii="Times New Roman" w:hAnsi="Times New Roman" w:cs="Times New Roman"/>
          <w:color w:val="000000"/>
        </w:rPr>
        <w:t xml:space="preserve">in 2012 and 84.05% in </w:t>
      </w:r>
      <w:r w:rsidRPr="00103135">
        <w:rPr>
          <w:rFonts w:ascii="Times New Roman" w:hAnsi="Times New Roman" w:cs="Times New Roman"/>
          <w:color w:val="000000"/>
        </w:rPr>
        <w:t>2012</w:t>
      </w:r>
      <w:r w:rsidR="004C0BBB" w:rsidRPr="00103135">
        <w:rPr>
          <w:rFonts w:ascii="Times New Roman" w:hAnsi="Times New Roman" w:cs="Times New Roman"/>
          <w:color w:val="000000"/>
        </w:rPr>
        <w:t xml:space="preserve"> MICS</w:t>
      </w:r>
      <w:r w:rsidRPr="00103135">
        <w:rPr>
          <w:rFonts w:ascii="Times New Roman" w:hAnsi="Times New Roman" w:cs="Times New Roman"/>
          <w:color w:val="000000"/>
        </w:rPr>
        <w:t xml:space="preserve"> and</w:t>
      </w:r>
      <w:r w:rsidR="00594C07" w:rsidRPr="00103135">
        <w:rPr>
          <w:rFonts w:ascii="Times New Roman" w:hAnsi="Times New Roman" w:cs="Times New Roman"/>
          <w:color w:val="000000"/>
        </w:rPr>
        <w:t xml:space="preserve"> </w:t>
      </w:r>
      <w:r w:rsidRPr="00103135">
        <w:rPr>
          <w:rFonts w:ascii="Times New Roman" w:hAnsi="Times New Roman" w:cs="Times New Roman"/>
          <w:color w:val="000000"/>
        </w:rPr>
        <w:t>low</w:t>
      </w:r>
      <w:r w:rsidR="004C0BBB" w:rsidRPr="00103135">
        <w:rPr>
          <w:rFonts w:ascii="Times New Roman" w:hAnsi="Times New Roman" w:cs="Times New Roman"/>
          <w:color w:val="000000"/>
        </w:rPr>
        <w:t>est developmentally on track</w:t>
      </w:r>
      <w:r w:rsidR="00594C07" w:rsidRPr="00103135">
        <w:rPr>
          <w:rFonts w:ascii="Times New Roman" w:hAnsi="Times New Roman" w:cs="Times New Roman"/>
          <w:color w:val="000000"/>
        </w:rPr>
        <w:t xml:space="preserve"> </w:t>
      </w:r>
      <w:r w:rsidR="00B04882" w:rsidRPr="00103135">
        <w:rPr>
          <w:rFonts w:ascii="Times New Roman" w:hAnsi="Times New Roman" w:cs="Times New Roman"/>
          <w:color w:val="000000"/>
        </w:rPr>
        <w:t xml:space="preserve">status </w:t>
      </w:r>
      <w:r w:rsidRPr="00103135">
        <w:rPr>
          <w:rFonts w:ascii="Times New Roman" w:hAnsi="Times New Roman" w:cs="Times New Roman"/>
          <w:color w:val="000000"/>
        </w:rPr>
        <w:t xml:space="preserve">in poorest family with </w:t>
      </w:r>
      <w:r w:rsidR="004C0BBB" w:rsidRPr="00103135">
        <w:rPr>
          <w:rFonts w:ascii="Times New Roman" w:hAnsi="Times New Roman" w:cs="Times New Roman"/>
          <w:color w:val="000000"/>
        </w:rPr>
        <w:t xml:space="preserve">58.34% in 2012 MICS and 68.35% in 2019 </w:t>
      </w:r>
      <w:r w:rsidRPr="00103135">
        <w:rPr>
          <w:rFonts w:ascii="Times New Roman" w:hAnsi="Times New Roman" w:cs="Times New Roman"/>
          <w:color w:val="000000"/>
        </w:rPr>
        <w:t>MICS</w:t>
      </w:r>
      <w:r w:rsidR="004C0BBB" w:rsidRPr="00103135">
        <w:rPr>
          <w:rFonts w:ascii="Times New Roman" w:hAnsi="Times New Roman" w:cs="Times New Roman"/>
          <w:color w:val="000000"/>
        </w:rPr>
        <w:t>.</w:t>
      </w:r>
    </w:p>
    <w:p w14:paraId="2FF6389E" w14:textId="77777777" w:rsidR="00525944" w:rsidRPr="00103135" w:rsidDel="0095306F" w:rsidRDefault="00525944" w:rsidP="00103135">
      <w:pPr>
        <w:spacing w:after="0" w:line="480" w:lineRule="auto"/>
        <w:contextualSpacing/>
        <w:jc w:val="both"/>
        <w:rPr>
          <w:del w:id="1980" w:author="meshbah rahman" w:date="2021-02-19T23:21:00Z"/>
          <w:rFonts w:ascii="Times New Roman" w:hAnsi="Times New Roman" w:cs="Times New Roman"/>
          <w:b/>
        </w:rPr>
      </w:pPr>
    </w:p>
    <w:p w14:paraId="15CD268B" w14:textId="77777777" w:rsidR="005C3797" w:rsidRPr="00103135" w:rsidRDefault="005C3797" w:rsidP="00103135">
      <w:pPr>
        <w:spacing w:after="0" w:line="480" w:lineRule="auto"/>
        <w:contextualSpacing/>
        <w:jc w:val="both"/>
        <w:rPr>
          <w:rFonts w:ascii="Times New Roman" w:hAnsi="Times New Roman" w:cs="Times New Roman"/>
          <w:bCs/>
        </w:rPr>
      </w:pPr>
    </w:p>
    <w:p w14:paraId="4A5B52E9" w14:textId="27D01D7F" w:rsidR="00BC4E54" w:rsidRDefault="00147D15" w:rsidP="00103135">
      <w:pPr>
        <w:spacing w:after="0" w:line="480" w:lineRule="auto"/>
        <w:contextualSpacing/>
        <w:jc w:val="both"/>
        <w:rPr>
          <w:ins w:id="1981" w:author="meshbah rahman" w:date="2021-02-22T00:47:00Z"/>
          <w:rFonts w:ascii="Times New Roman" w:hAnsi="Times New Roman" w:cs="Times New Roman"/>
          <w:bCs/>
        </w:rPr>
      </w:pPr>
      <w:del w:id="1982" w:author="meshbah rahman" w:date="2021-02-22T00:47:00Z">
        <w:r w:rsidRPr="00103135" w:rsidDel="00BC4E54">
          <w:rPr>
            <w:rFonts w:ascii="Times New Roman" w:hAnsi="Times New Roman" w:cs="Times New Roman"/>
            <w:bCs/>
          </w:rPr>
          <w:delText xml:space="preserve">Table 3 shows </w:delText>
        </w:r>
      </w:del>
      <w:del w:id="1983" w:author="meshbah rahman" w:date="2021-02-22T00:46:00Z">
        <w:r w:rsidRPr="00103135" w:rsidDel="00BC4E54">
          <w:rPr>
            <w:rFonts w:ascii="Times New Roman" w:hAnsi="Times New Roman" w:cs="Times New Roman"/>
            <w:bCs/>
          </w:rPr>
          <w:delText xml:space="preserve">the </w:delText>
        </w:r>
      </w:del>
      <w:ins w:id="1984" w:author="meshbah rahman" w:date="2021-02-22T00:46:00Z">
        <w:r w:rsidR="00BC4E54">
          <w:rPr>
            <w:rFonts w:ascii="Times New Roman" w:hAnsi="Times New Roman" w:cs="Times New Roman"/>
            <w:bCs/>
          </w:rPr>
          <w:t>T</w:t>
        </w:r>
        <w:r w:rsidR="00BC4E54" w:rsidRPr="00103135">
          <w:rPr>
            <w:rFonts w:ascii="Times New Roman" w:hAnsi="Times New Roman" w:cs="Times New Roman"/>
            <w:bCs/>
          </w:rPr>
          <w:t xml:space="preserve">he </w:t>
        </w:r>
      </w:ins>
      <w:r w:rsidRPr="00103135">
        <w:rPr>
          <w:rFonts w:ascii="Times New Roman" w:hAnsi="Times New Roman" w:cs="Times New Roman"/>
          <w:bCs/>
        </w:rPr>
        <w:t>result</w:t>
      </w:r>
      <w:ins w:id="1985" w:author="meshbah rahman" w:date="2021-02-22T00:46:00Z">
        <w:r w:rsidR="00BC4E54">
          <w:rPr>
            <w:rFonts w:ascii="Times New Roman" w:hAnsi="Times New Roman" w:cs="Times New Roman"/>
            <w:bCs/>
          </w:rPr>
          <w:t>s</w:t>
        </w:r>
      </w:ins>
      <w:r w:rsidRPr="00103135">
        <w:rPr>
          <w:rFonts w:ascii="Times New Roman" w:hAnsi="Times New Roman" w:cs="Times New Roman"/>
          <w:bCs/>
        </w:rPr>
        <w:t xml:space="preserve"> of</w:t>
      </w:r>
      <w:del w:id="1986" w:author="meshbah rahman" w:date="2021-02-22T00:46:00Z">
        <w:r w:rsidRPr="00103135" w:rsidDel="00BC4E54">
          <w:rPr>
            <w:rFonts w:ascii="Times New Roman" w:hAnsi="Times New Roman" w:cs="Times New Roman"/>
            <w:bCs/>
          </w:rPr>
          <w:delText xml:space="preserve"> the</w:delText>
        </w:r>
      </w:del>
      <w:r w:rsidRPr="00103135">
        <w:rPr>
          <w:rFonts w:ascii="Times New Roman" w:hAnsi="Times New Roman" w:cs="Times New Roman"/>
          <w:bCs/>
        </w:rPr>
        <w:t xml:space="preserve"> </w:t>
      </w:r>
      <w:proofErr w:type="spellStart"/>
      <w:r w:rsidRPr="00103135">
        <w:rPr>
          <w:rFonts w:ascii="Times New Roman" w:hAnsi="Times New Roman" w:cs="Times New Roman"/>
          <w:bCs/>
        </w:rPr>
        <w:t>univaria</w:t>
      </w:r>
      <w:ins w:id="1987" w:author="meshbah rahman" w:date="2021-02-22T00:46:00Z">
        <w:r w:rsidR="00BC4E54">
          <w:rPr>
            <w:rFonts w:ascii="Times New Roman" w:hAnsi="Times New Roman" w:cs="Times New Roman"/>
            <w:bCs/>
          </w:rPr>
          <w:t>ble</w:t>
        </w:r>
      </w:ins>
      <w:proofErr w:type="spellEnd"/>
      <w:del w:id="1988" w:author="meshbah rahman" w:date="2021-02-22T00:46:00Z">
        <w:r w:rsidRPr="00103135" w:rsidDel="00BC4E54">
          <w:rPr>
            <w:rFonts w:ascii="Times New Roman" w:hAnsi="Times New Roman" w:cs="Times New Roman"/>
            <w:bCs/>
          </w:rPr>
          <w:delText>te</w:delText>
        </w:r>
      </w:del>
      <w:r w:rsidRPr="00103135">
        <w:rPr>
          <w:rFonts w:ascii="Times New Roman" w:hAnsi="Times New Roman" w:cs="Times New Roman"/>
          <w:bCs/>
        </w:rPr>
        <w:t xml:space="preserve"> and multivari</w:t>
      </w:r>
      <w:del w:id="1989" w:author="meshbah rahman" w:date="2021-02-22T00:46:00Z">
        <w:r w:rsidRPr="00103135" w:rsidDel="00BC4E54">
          <w:rPr>
            <w:rFonts w:ascii="Times New Roman" w:hAnsi="Times New Roman" w:cs="Times New Roman"/>
            <w:bCs/>
          </w:rPr>
          <w:delText>a</w:delText>
        </w:r>
      </w:del>
      <w:ins w:id="1990" w:author="meshbah rahman" w:date="2021-02-22T00:46:00Z">
        <w:r w:rsidR="00BC4E54">
          <w:rPr>
            <w:rFonts w:ascii="Times New Roman" w:hAnsi="Times New Roman" w:cs="Times New Roman"/>
            <w:bCs/>
          </w:rPr>
          <w:t>able</w:t>
        </w:r>
      </w:ins>
      <w:del w:id="1991" w:author="meshbah rahman" w:date="2021-02-22T00:46:00Z">
        <w:r w:rsidRPr="00103135" w:rsidDel="00BC4E54">
          <w:rPr>
            <w:rFonts w:ascii="Times New Roman" w:hAnsi="Times New Roman" w:cs="Times New Roman"/>
            <w:bCs/>
          </w:rPr>
          <w:delText>te</w:delText>
        </w:r>
      </w:del>
      <w:r w:rsidRPr="00103135">
        <w:rPr>
          <w:rFonts w:ascii="Times New Roman" w:hAnsi="Times New Roman" w:cs="Times New Roman"/>
          <w:bCs/>
        </w:rPr>
        <w:t xml:space="preserve"> logistic regression model</w:t>
      </w:r>
      <w:ins w:id="1992" w:author="meshbah rahman" w:date="2021-02-22T00:48:00Z">
        <w:r w:rsidR="00BC4E54">
          <w:rPr>
            <w:rFonts w:ascii="Times New Roman" w:hAnsi="Times New Roman" w:cs="Times New Roman"/>
            <w:bCs/>
          </w:rPr>
          <w:t xml:space="preserve"> </w:t>
        </w:r>
      </w:ins>
      <w:del w:id="1993" w:author="meshbah rahman" w:date="2021-02-22T00:48:00Z">
        <w:r w:rsidR="00200E5E" w:rsidRPr="00103135" w:rsidDel="00BC4E54">
          <w:rPr>
            <w:rFonts w:ascii="Times New Roman" w:hAnsi="Times New Roman" w:cs="Times New Roman"/>
            <w:bCs/>
          </w:rPr>
          <w:delText xml:space="preserve"> </w:delText>
        </w:r>
      </w:del>
      <w:ins w:id="1994" w:author="meshbah rahman" w:date="2021-02-22T00:47:00Z">
        <w:r w:rsidR="00BC4E54">
          <w:rPr>
            <w:rFonts w:ascii="Times New Roman" w:hAnsi="Times New Roman" w:cs="Times New Roman"/>
            <w:bCs/>
          </w:rPr>
          <w:t>refers to the degree of relationship</w:t>
        </w:r>
      </w:ins>
      <w:ins w:id="1995" w:author="meshbah rahman" w:date="2021-02-22T00:48:00Z">
        <w:r w:rsidR="00BC4E54">
          <w:rPr>
            <w:rFonts w:ascii="Times New Roman" w:hAnsi="Times New Roman" w:cs="Times New Roman"/>
            <w:bCs/>
          </w:rPr>
          <w:t xml:space="preserve"> between </w:t>
        </w:r>
        <w:r w:rsidR="00BC4E54" w:rsidRPr="00BC4E54">
          <w:rPr>
            <w:rFonts w:ascii="Times New Roman" w:hAnsi="Times New Roman" w:cs="Times New Roman"/>
            <w:bCs/>
          </w:rPr>
          <w:t>early childhood develo</w:t>
        </w:r>
        <w:r w:rsidR="00831991">
          <w:rPr>
            <w:rFonts w:ascii="Times New Roman" w:hAnsi="Times New Roman" w:cs="Times New Roman"/>
            <w:bCs/>
          </w:rPr>
          <w:t>pment</w:t>
        </w:r>
        <w:r w:rsidR="00BC4E54" w:rsidRPr="00BC4E54">
          <w:rPr>
            <w:rFonts w:ascii="Times New Roman" w:hAnsi="Times New Roman" w:cs="Times New Roman"/>
            <w:bCs/>
          </w:rPr>
          <w:t xml:space="preserve"> status</w:t>
        </w:r>
      </w:ins>
      <w:ins w:id="1996" w:author="meshbah rahman" w:date="2021-02-22T00:49:00Z">
        <w:r w:rsidR="00BC4E54">
          <w:rPr>
            <w:rFonts w:ascii="Times New Roman" w:hAnsi="Times New Roman" w:cs="Times New Roman"/>
            <w:bCs/>
          </w:rPr>
          <w:t xml:space="preserve"> and children’s socio-demographic </w:t>
        </w:r>
      </w:ins>
      <w:ins w:id="1997" w:author="meshbah rahman" w:date="2021-02-22T00:50:00Z">
        <w:r w:rsidR="00831991">
          <w:rPr>
            <w:rFonts w:ascii="Times New Roman" w:hAnsi="Times New Roman" w:cs="Times New Roman"/>
            <w:bCs/>
          </w:rPr>
          <w:t>profiles.</w:t>
        </w:r>
      </w:ins>
    </w:p>
    <w:p w14:paraId="3AE96F3E" w14:textId="32C3799D" w:rsidR="00321D3C" w:rsidRPr="009D6205" w:rsidRDefault="00200E5E" w:rsidP="00103135">
      <w:pPr>
        <w:spacing w:after="0" w:line="480" w:lineRule="auto"/>
        <w:contextualSpacing/>
        <w:jc w:val="both"/>
        <w:rPr>
          <w:rFonts w:ascii="Times New Roman" w:hAnsi="Times New Roman" w:cs="Times New Roman"/>
          <w:rPrChange w:id="1998" w:author="meshbah rahman" w:date="2021-02-22T02:21:00Z">
            <w:rPr>
              <w:rFonts w:ascii="Times New Roman" w:hAnsi="Times New Roman" w:cs="Times New Roman"/>
              <w:bCs/>
            </w:rPr>
          </w:rPrChange>
        </w:rPr>
      </w:pPr>
      <w:r w:rsidRPr="00103135">
        <w:rPr>
          <w:rFonts w:ascii="Times New Roman" w:hAnsi="Times New Roman" w:cs="Times New Roman"/>
          <w:bCs/>
        </w:rPr>
        <w:t>to</w:t>
      </w:r>
      <w:r w:rsidR="00147D15" w:rsidRPr="00103135">
        <w:rPr>
          <w:rFonts w:ascii="Times New Roman" w:hAnsi="Times New Roman" w:cs="Times New Roman"/>
          <w:bCs/>
        </w:rPr>
        <w:t xml:space="preserve"> show </w:t>
      </w:r>
      <w:r w:rsidRPr="00103135">
        <w:rPr>
          <w:rFonts w:ascii="Times New Roman" w:hAnsi="Times New Roman" w:cs="Times New Roman"/>
          <w:bCs/>
        </w:rPr>
        <w:t>a</w:t>
      </w:r>
      <w:r w:rsidR="00147D15" w:rsidRPr="00103135">
        <w:rPr>
          <w:rFonts w:ascii="Times New Roman" w:hAnsi="Times New Roman" w:cs="Times New Roman"/>
          <w:bCs/>
        </w:rPr>
        <w:t>ssociations between early childhood development</w:t>
      </w:r>
      <w:r w:rsidR="004F4D15" w:rsidRPr="00103135">
        <w:rPr>
          <w:rFonts w:ascii="Times New Roman" w:hAnsi="Times New Roman" w:cs="Times New Roman"/>
          <w:bCs/>
        </w:rPr>
        <w:t>al</w:t>
      </w:r>
      <w:r w:rsidRPr="00103135">
        <w:rPr>
          <w:rFonts w:ascii="Times New Roman" w:hAnsi="Times New Roman" w:cs="Times New Roman"/>
          <w:bCs/>
        </w:rPr>
        <w:t>ly</w:t>
      </w:r>
      <w:r w:rsidR="004F4D15" w:rsidRPr="00103135">
        <w:rPr>
          <w:rFonts w:ascii="Times New Roman" w:hAnsi="Times New Roman" w:cs="Times New Roman"/>
          <w:bCs/>
        </w:rPr>
        <w:t xml:space="preserve"> </w:t>
      </w:r>
      <w:r w:rsidRPr="00103135">
        <w:rPr>
          <w:rFonts w:ascii="Times New Roman" w:hAnsi="Times New Roman" w:cs="Times New Roman"/>
          <w:bCs/>
        </w:rPr>
        <w:t xml:space="preserve">on track </w:t>
      </w:r>
      <w:r w:rsidR="004F4D15" w:rsidRPr="00103135">
        <w:rPr>
          <w:rFonts w:ascii="Times New Roman" w:hAnsi="Times New Roman" w:cs="Times New Roman"/>
          <w:bCs/>
        </w:rPr>
        <w:t>status</w:t>
      </w:r>
      <w:r w:rsidR="00147D15" w:rsidRPr="00103135">
        <w:rPr>
          <w:rFonts w:ascii="Times New Roman" w:hAnsi="Times New Roman" w:cs="Times New Roman"/>
          <w:bCs/>
        </w:rPr>
        <w:t xml:space="preserve"> and child age, </w:t>
      </w:r>
      <w:r w:rsidR="00112802" w:rsidRPr="00103135">
        <w:rPr>
          <w:rStyle w:val="fontstyle01"/>
          <w:rFonts w:ascii="Times New Roman" w:hAnsi="Times New Roman" w:cs="Times New Roman"/>
          <w:sz w:val="22"/>
          <w:szCs w:val="22"/>
        </w:rPr>
        <w:t>place of residence</w:t>
      </w:r>
      <w:r w:rsidR="00147D15" w:rsidRPr="00103135">
        <w:rPr>
          <w:rFonts w:ascii="Times New Roman" w:hAnsi="Times New Roman" w:cs="Times New Roman"/>
          <w:bCs/>
        </w:rPr>
        <w:t>, division, mother</w:t>
      </w:r>
      <w:r w:rsidR="00112802" w:rsidRPr="00103135">
        <w:rPr>
          <w:rFonts w:ascii="Times New Roman" w:hAnsi="Times New Roman" w:cs="Times New Roman"/>
          <w:bCs/>
        </w:rPr>
        <w:t>’s</w:t>
      </w:r>
      <w:r w:rsidR="00147D15" w:rsidRPr="00103135">
        <w:rPr>
          <w:rFonts w:ascii="Times New Roman" w:hAnsi="Times New Roman" w:cs="Times New Roman"/>
          <w:bCs/>
        </w:rPr>
        <w:t xml:space="preserve"> education, wealth index, religion, </w:t>
      </w:r>
      <w:r w:rsidR="00112802" w:rsidRPr="00103135">
        <w:rPr>
          <w:rStyle w:val="fontstyle01"/>
          <w:rFonts w:ascii="Times New Roman" w:hAnsi="Times New Roman" w:cs="Times New Roman"/>
          <w:sz w:val="22"/>
          <w:szCs w:val="22"/>
        </w:rPr>
        <w:t>sex of household head</w:t>
      </w:r>
      <w:r w:rsidR="00147D15" w:rsidRPr="00103135">
        <w:rPr>
          <w:rFonts w:ascii="Times New Roman" w:hAnsi="Times New Roman" w:cs="Times New Roman"/>
          <w:bCs/>
        </w:rPr>
        <w:t xml:space="preserve">, </w:t>
      </w:r>
      <w:r w:rsidR="00BF00AA" w:rsidRPr="00103135">
        <w:rPr>
          <w:rFonts w:ascii="Times New Roman" w:hAnsi="Times New Roman" w:cs="Times New Roman"/>
          <w:bCs/>
        </w:rPr>
        <w:t xml:space="preserve">the </w:t>
      </w:r>
      <w:r w:rsidR="00112802" w:rsidRPr="00103135">
        <w:rPr>
          <w:rStyle w:val="fontstyle01"/>
          <w:rFonts w:ascii="Times New Roman" w:hAnsi="Times New Roman" w:cs="Times New Roman"/>
          <w:sz w:val="22"/>
          <w:szCs w:val="22"/>
        </w:rPr>
        <w:t>ethnicity</w:t>
      </w:r>
      <w:r w:rsidR="00112802" w:rsidRPr="00103135">
        <w:rPr>
          <w:rStyle w:val="fontstyle01"/>
          <w:rFonts w:ascii="Times New Roman" w:hAnsi="Times New Roman" w:cs="Times New Roman"/>
          <w:bCs/>
          <w:sz w:val="22"/>
          <w:szCs w:val="22"/>
        </w:rPr>
        <w:t xml:space="preserve"> of</w:t>
      </w:r>
      <w:r w:rsidR="00BF00AA" w:rsidRPr="00103135">
        <w:rPr>
          <w:rStyle w:val="fontstyle01"/>
          <w:rFonts w:ascii="Times New Roman" w:hAnsi="Times New Roman" w:cs="Times New Roman"/>
          <w:bCs/>
          <w:sz w:val="22"/>
          <w:szCs w:val="22"/>
        </w:rPr>
        <w:t xml:space="preserve"> the</w:t>
      </w:r>
      <w:r w:rsidR="00112802" w:rsidRPr="00103135">
        <w:rPr>
          <w:rStyle w:val="fontstyle01"/>
          <w:rFonts w:ascii="Times New Roman" w:hAnsi="Times New Roman" w:cs="Times New Roman"/>
          <w:bCs/>
          <w:sz w:val="22"/>
          <w:szCs w:val="22"/>
        </w:rPr>
        <w:t xml:space="preserve"> </w:t>
      </w:r>
      <w:proofErr w:type="gramStart"/>
      <w:r w:rsidR="00112802" w:rsidRPr="00103135">
        <w:rPr>
          <w:rStyle w:val="fontstyle01"/>
          <w:rFonts w:ascii="Times New Roman" w:hAnsi="Times New Roman" w:cs="Times New Roman"/>
          <w:bCs/>
          <w:sz w:val="22"/>
          <w:szCs w:val="22"/>
        </w:rPr>
        <w:t>household</w:t>
      </w:r>
      <w:proofErr w:type="gramEnd"/>
      <w:r w:rsidR="00112802" w:rsidRPr="00103135">
        <w:rPr>
          <w:rStyle w:val="fontstyle01"/>
          <w:rFonts w:ascii="Times New Roman" w:hAnsi="Times New Roman" w:cs="Times New Roman"/>
          <w:bCs/>
          <w:sz w:val="22"/>
          <w:szCs w:val="22"/>
        </w:rPr>
        <w:t xml:space="preserve"> head</w:t>
      </w:r>
      <w:r w:rsidR="00147D15" w:rsidRPr="00103135">
        <w:rPr>
          <w:rFonts w:ascii="Times New Roman" w:hAnsi="Times New Roman" w:cs="Times New Roman"/>
          <w:bCs/>
        </w:rPr>
        <w:t xml:space="preserve">. </w:t>
      </w:r>
      <w:r w:rsidR="00BF00AA" w:rsidRPr="00103135">
        <w:rPr>
          <w:rFonts w:ascii="Times New Roman" w:hAnsi="Times New Roman" w:cs="Times New Roman"/>
          <w:bCs/>
        </w:rPr>
        <w:t xml:space="preserve">The </w:t>
      </w:r>
      <w:proofErr w:type="spellStart"/>
      <w:r w:rsidR="00BF00AA" w:rsidRPr="00103135">
        <w:rPr>
          <w:rFonts w:ascii="Times New Roman" w:hAnsi="Times New Roman" w:cs="Times New Roman"/>
          <w:bCs/>
        </w:rPr>
        <w:t>u</w:t>
      </w:r>
      <w:r w:rsidR="00147D15" w:rsidRPr="00103135">
        <w:rPr>
          <w:rFonts w:ascii="Times New Roman" w:hAnsi="Times New Roman" w:cs="Times New Roman"/>
          <w:bCs/>
        </w:rPr>
        <w:t>nivariate</w:t>
      </w:r>
      <w:proofErr w:type="spellEnd"/>
      <w:r w:rsidR="00147D15" w:rsidRPr="00103135">
        <w:rPr>
          <w:rFonts w:ascii="Times New Roman" w:hAnsi="Times New Roman" w:cs="Times New Roman"/>
          <w:bCs/>
        </w:rPr>
        <w:t xml:space="preserve"> logistic model indicates the individual associat</w:t>
      </w:r>
      <w:r w:rsidR="00BF00AA" w:rsidRPr="00103135">
        <w:rPr>
          <w:rFonts w:ascii="Times New Roman" w:hAnsi="Times New Roman" w:cs="Times New Roman"/>
          <w:bCs/>
        </w:rPr>
        <w:t xml:space="preserve">ed </w:t>
      </w:r>
      <w:r w:rsidR="00147D15" w:rsidRPr="00103135">
        <w:rPr>
          <w:rFonts w:ascii="Times New Roman" w:hAnsi="Times New Roman" w:cs="Times New Roman"/>
          <w:bCs/>
        </w:rPr>
        <w:t xml:space="preserve">with the </w:t>
      </w:r>
      <w:r w:rsidR="00112802" w:rsidRPr="00103135">
        <w:rPr>
          <w:rFonts w:ascii="Times New Roman" w:hAnsi="Times New Roman" w:cs="Times New Roman"/>
          <w:bCs/>
        </w:rPr>
        <w:t>ECD</w:t>
      </w:r>
      <w:r w:rsidR="00C20FC7" w:rsidRPr="00103135">
        <w:rPr>
          <w:rFonts w:ascii="Times New Roman" w:hAnsi="Times New Roman" w:cs="Times New Roman"/>
          <w:bCs/>
        </w:rPr>
        <w:t xml:space="preserve"> status</w:t>
      </w:r>
      <w:r w:rsidR="00147D15" w:rsidRPr="00103135">
        <w:rPr>
          <w:rFonts w:ascii="Times New Roman" w:hAnsi="Times New Roman" w:cs="Times New Roman"/>
          <w:bCs/>
        </w:rPr>
        <w:t xml:space="preserve">. The </w:t>
      </w:r>
      <w:proofErr w:type="spellStart"/>
      <w:r w:rsidR="00147D15" w:rsidRPr="00103135">
        <w:rPr>
          <w:rFonts w:ascii="Times New Roman" w:hAnsi="Times New Roman" w:cs="Times New Roman"/>
          <w:bCs/>
        </w:rPr>
        <w:t>univariate</w:t>
      </w:r>
      <w:proofErr w:type="spellEnd"/>
      <w:r w:rsidR="00147D15" w:rsidRPr="00103135">
        <w:rPr>
          <w:rFonts w:ascii="Times New Roman" w:hAnsi="Times New Roman" w:cs="Times New Roman"/>
          <w:bCs/>
        </w:rPr>
        <w:t xml:space="preserve"> result from 201</w:t>
      </w:r>
      <w:r w:rsidR="00C20FC7" w:rsidRPr="00103135">
        <w:rPr>
          <w:rFonts w:ascii="Times New Roman" w:hAnsi="Times New Roman" w:cs="Times New Roman"/>
          <w:bCs/>
        </w:rPr>
        <w:t xml:space="preserve">2 </w:t>
      </w:r>
      <w:r w:rsidR="00853BAE" w:rsidRPr="00103135">
        <w:rPr>
          <w:rFonts w:ascii="Times New Roman" w:hAnsi="Times New Roman" w:cs="Times New Roman"/>
          <w:bCs/>
        </w:rPr>
        <w:t>and</w:t>
      </w:r>
      <w:r w:rsidR="00147D15" w:rsidRPr="00103135">
        <w:rPr>
          <w:rFonts w:ascii="Times New Roman" w:hAnsi="Times New Roman" w:cs="Times New Roman"/>
          <w:bCs/>
        </w:rPr>
        <w:t xml:space="preserve"> </w:t>
      </w:r>
      <w:r w:rsidR="00C20FC7" w:rsidRPr="00103135">
        <w:rPr>
          <w:rFonts w:ascii="Times New Roman" w:hAnsi="Times New Roman" w:cs="Times New Roman"/>
          <w:bCs/>
        </w:rPr>
        <w:t>2019</w:t>
      </w:r>
      <w:r w:rsidR="00853BAE" w:rsidRPr="00103135">
        <w:rPr>
          <w:rFonts w:ascii="Times New Roman" w:hAnsi="Times New Roman" w:cs="Times New Roman"/>
          <w:bCs/>
        </w:rPr>
        <w:t xml:space="preserve"> MICS</w:t>
      </w:r>
      <w:r w:rsidR="00147D15" w:rsidRPr="00103135">
        <w:rPr>
          <w:rFonts w:ascii="Times New Roman" w:hAnsi="Times New Roman" w:cs="Times New Roman"/>
          <w:bCs/>
        </w:rPr>
        <w:t xml:space="preserve"> </w:t>
      </w:r>
      <w:r w:rsidR="00853BAE" w:rsidRPr="00103135">
        <w:rPr>
          <w:rFonts w:ascii="Times New Roman" w:hAnsi="Times New Roman" w:cs="Times New Roman"/>
          <w:bCs/>
        </w:rPr>
        <w:t xml:space="preserve">data, </w:t>
      </w:r>
      <w:r w:rsidR="00147D15" w:rsidRPr="00103135">
        <w:rPr>
          <w:rFonts w:ascii="Times New Roman" w:hAnsi="Times New Roman" w:cs="Times New Roman"/>
          <w:bCs/>
        </w:rPr>
        <w:t>child age of 4</w:t>
      </w:r>
      <w:ins w:id="1999" w:author="meshbah rahman" w:date="2021-02-22T00:51:00Z">
        <w:r w:rsidR="00831991">
          <w:rPr>
            <w:rFonts w:ascii="Times New Roman" w:hAnsi="Times New Roman" w:cs="Times New Roman"/>
            <w:bCs/>
          </w:rPr>
          <w:t xml:space="preserve"> years</w:t>
        </w:r>
      </w:ins>
      <w:r w:rsidR="00147D15" w:rsidRPr="00103135">
        <w:rPr>
          <w:rFonts w:ascii="Times New Roman" w:hAnsi="Times New Roman" w:cs="Times New Roman"/>
          <w:bCs/>
        </w:rPr>
        <w:t xml:space="preserve"> </w:t>
      </w:r>
      <w:r w:rsidR="00E960FF" w:rsidRPr="00103135">
        <w:rPr>
          <w:rFonts w:ascii="Times New Roman" w:hAnsi="Times New Roman" w:cs="Times New Roman"/>
          <w:bCs/>
        </w:rPr>
        <w:t>had</w:t>
      </w:r>
      <w:r w:rsidR="00147D15" w:rsidRPr="00103135">
        <w:rPr>
          <w:rFonts w:ascii="Times New Roman" w:hAnsi="Times New Roman" w:cs="Times New Roman"/>
          <w:bCs/>
        </w:rPr>
        <w:t xml:space="preserve"> </w:t>
      </w:r>
      <w:r w:rsidR="00853BAE" w:rsidRPr="00103135">
        <w:rPr>
          <w:rFonts w:ascii="Times New Roman" w:hAnsi="Times New Roman" w:cs="Times New Roman"/>
          <w:bCs/>
        </w:rPr>
        <w:t>70</w:t>
      </w:r>
      <w:r w:rsidR="008F1289" w:rsidRPr="00103135">
        <w:rPr>
          <w:rFonts w:ascii="Times New Roman" w:hAnsi="Times New Roman" w:cs="Times New Roman"/>
          <w:bCs/>
        </w:rPr>
        <w:t>%</w:t>
      </w:r>
      <w:r w:rsidR="00853BAE" w:rsidRPr="00103135">
        <w:rPr>
          <w:rFonts w:ascii="Times New Roman" w:hAnsi="Times New Roman" w:cs="Times New Roman"/>
          <w:bCs/>
        </w:rPr>
        <w:t xml:space="preserve"> </w:t>
      </w:r>
      <w:r w:rsidR="008F1289" w:rsidRPr="00103135">
        <w:rPr>
          <w:rFonts w:ascii="Times New Roman" w:hAnsi="Times New Roman" w:cs="Times New Roman"/>
          <w:bCs/>
        </w:rPr>
        <w:t>(2012 MICS OR</w:t>
      </w:r>
      <w:proofErr w:type="gramStart"/>
      <w:r w:rsidR="008F1289" w:rsidRPr="00103135">
        <w:rPr>
          <w:rFonts w:ascii="Times New Roman" w:hAnsi="Times New Roman" w:cs="Times New Roman"/>
          <w:bCs/>
        </w:rPr>
        <w:t>:1.70</w:t>
      </w:r>
      <w:proofErr w:type="gramEnd"/>
      <w:r w:rsidR="008F1289" w:rsidRPr="00103135">
        <w:rPr>
          <w:rFonts w:ascii="Times New Roman" w:hAnsi="Times New Roman" w:cs="Times New Roman"/>
          <w:bCs/>
        </w:rPr>
        <w:t xml:space="preserve">, </w:t>
      </w:r>
      <w:r w:rsidR="00853BAE" w:rsidRPr="00103135">
        <w:rPr>
          <w:rFonts w:ascii="Times New Roman" w:hAnsi="Times New Roman" w:cs="Times New Roman"/>
          <w:bCs/>
        </w:rPr>
        <w:t>95%</w:t>
      </w:r>
      <w:r w:rsidR="008F1289" w:rsidRPr="00103135">
        <w:rPr>
          <w:rFonts w:ascii="Times New Roman" w:hAnsi="Times New Roman" w:cs="Times New Roman"/>
          <w:bCs/>
        </w:rPr>
        <w:t xml:space="preserve"> CI</w:t>
      </w:r>
      <w:r w:rsidR="00853BAE" w:rsidRPr="00103135">
        <w:rPr>
          <w:rFonts w:ascii="Times New Roman" w:hAnsi="Times New Roman" w:cs="Times New Roman"/>
          <w:bCs/>
        </w:rPr>
        <w:t>: 1.52-1.91</w:t>
      </w:r>
      <w:r w:rsidR="008F1289" w:rsidRPr="00103135">
        <w:rPr>
          <w:rFonts w:ascii="Times New Roman" w:hAnsi="Times New Roman" w:cs="Times New Roman"/>
          <w:bCs/>
        </w:rPr>
        <w:t>)</w:t>
      </w:r>
      <w:r w:rsidR="00853BAE" w:rsidRPr="00103135">
        <w:rPr>
          <w:rFonts w:ascii="Times New Roman" w:hAnsi="Times New Roman" w:cs="Times New Roman"/>
          <w:bCs/>
        </w:rPr>
        <w:t xml:space="preserve"> and </w:t>
      </w:r>
      <w:r w:rsidR="00147D15" w:rsidRPr="00103135">
        <w:rPr>
          <w:rFonts w:ascii="Times New Roman" w:hAnsi="Times New Roman" w:cs="Times New Roman"/>
          <w:bCs/>
        </w:rPr>
        <w:t>97</w:t>
      </w:r>
      <w:r w:rsidR="008F1289" w:rsidRPr="00103135">
        <w:rPr>
          <w:rFonts w:ascii="Times New Roman" w:hAnsi="Times New Roman" w:cs="Times New Roman"/>
          <w:bCs/>
        </w:rPr>
        <w:t>%</w:t>
      </w:r>
      <w:r w:rsidR="00853BAE" w:rsidRPr="00103135">
        <w:rPr>
          <w:rFonts w:ascii="Times New Roman" w:hAnsi="Times New Roman" w:cs="Times New Roman"/>
          <w:bCs/>
        </w:rPr>
        <w:t xml:space="preserve"> </w:t>
      </w:r>
      <w:r w:rsidR="00147D15" w:rsidRPr="00103135">
        <w:rPr>
          <w:rFonts w:ascii="Times New Roman" w:hAnsi="Times New Roman" w:cs="Times New Roman"/>
          <w:bCs/>
        </w:rPr>
        <w:t>[</w:t>
      </w:r>
      <w:r w:rsidR="008F1289" w:rsidRPr="00103135">
        <w:rPr>
          <w:rFonts w:ascii="Times New Roman" w:hAnsi="Times New Roman" w:cs="Times New Roman"/>
          <w:bCs/>
        </w:rPr>
        <w:t xml:space="preserve">2019 MICS OR:1.97, </w:t>
      </w:r>
      <w:r w:rsidR="00147D15" w:rsidRPr="00103135">
        <w:rPr>
          <w:rFonts w:ascii="Times New Roman" w:hAnsi="Times New Roman" w:cs="Times New Roman"/>
          <w:bCs/>
        </w:rPr>
        <w:t>95%</w:t>
      </w:r>
      <w:r w:rsidR="008F1289" w:rsidRPr="00103135">
        <w:rPr>
          <w:rFonts w:ascii="Times New Roman" w:hAnsi="Times New Roman" w:cs="Times New Roman"/>
          <w:bCs/>
        </w:rPr>
        <w:t xml:space="preserve"> CI</w:t>
      </w:r>
      <w:r w:rsidR="00147D15" w:rsidRPr="00103135">
        <w:rPr>
          <w:rFonts w:ascii="Times New Roman" w:hAnsi="Times New Roman" w:cs="Times New Roman"/>
          <w:bCs/>
        </w:rPr>
        <w:t xml:space="preserve">: 1.77-2.20] </w:t>
      </w:r>
      <w:r w:rsidR="00E960FF" w:rsidRPr="00103135">
        <w:rPr>
          <w:rFonts w:ascii="Times New Roman" w:hAnsi="Times New Roman" w:cs="Times New Roman"/>
          <w:bCs/>
        </w:rPr>
        <w:t xml:space="preserve">higher chance of </w:t>
      </w:r>
      <w:r w:rsidR="00147D15" w:rsidRPr="00103135">
        <w:rPr>
          <w:rFonts w:ascii="Times New Roman" w:hAnsi="Times New Roman" w:cs="Times New Roman"/>
          <w:bCs/>
        </w:rPr>
        <w:t xml:space="preserve">developmentally on track than the age of 3. </w:t>
      </w:r>
      <w:r w:rsidR="00853BAE" w:rsidRPr="00103135">
        <w:rPr>
          <w:rFonts w:ascii="Times New Roman" w:hAnsi="Times New Roman" w:cs="Times New Roman"/>
          <w:bCs/>
        </w:rPr>
        <w:t xml:space="preserve">In </w:t>
      </w:r>
      <w:r w:rsidR="00147D15" w:rsidRPr="00103135">
        <w:rPr>
          <w:rFonts w:ascii="Times New Roman" w:hAnsi="Times New Roman" w:cs="Times New Roman"/>
          <w:bCs/>
        </w:rPr>
        <w:t>multivariate result</w:t>
      </w:r>
      <w:r w:rsidR="00853BAE" w:rsidRPr="00103135">
        <w:rPr>
          <w:rFonts w:ascii="Times New Roman" w:hAnsi="Times New Roman" w:cs="Times New Roman"/>
          <w:bCs/>
        </w:rPr>
        <w:t xml:space="preserve">s, when all other </w:t>
      </w:r>
      <w:r w:rsidR="00D16909" w:rsidRPr="00103135">
        <w:rPr>
          <w:rFonts w:ascii="Times New Roman" w:hAnsi="Times New Roman" w:cs="Times New Roman"/>
          <w:bCs/>
        </w:rPr>
        <w:t>variables adjusted,</w:t>
      </w:r>
      <w:r w:rsidR="00147D15" w:rsidRPr="00103135">
        <w:rPr>
          <w:rFonts w:ascii="Times New Roman" w:hAnsi="Times New Roman" w:cs="Times New Roman"/>
          <w:bCs/>
        </w:rPr>
        <w:t xml:space="preserve"> </w:t>
      </w:r>
      <w:r w:rsidR="00853BAE" w:rsidRPr="00103135">
        <w:rPr>
          <w:rFonts w:ascii="Times New Roman" w:hAnsi="Times New Roman" w:cs="Times New Roman"/>
          <w:bCs/>
        </w:rPr>
        <w:t xml:space="preserve">the developmentally on track status </w:t>
      </w:r>
      <w:r w:rsidR="00E960FF" w:rsidRPr="00103135">
        <w:rPr>
          <w:rFonts w:ascii="Times New Roman" w:hAnsi="Times New Roman" w:cs="Times New Roman"/>
          <w:bCs/>
        </w:rPr>
        <w:t xml:space="preserve">had </w:t>
      </w:r>
      <w:r w:rsidR="00BF00AA" w:rsidRPr="00103135">
        <w:rPr>
          <w:rFonts w:ascii="Times New Roman" w:hAnsi="Times New Roman" w:cs="Times New Roman"/>
          <w:bCs/>
        </w:rPr>
        <w:t xml:space="preserve">the </w:t>
      </w:r>
      <w:r w:rsidR="00F41D76" w:rsidRPr="00103135">
        <w:rPr>
          <w:rFonts w:ascii="Times New Roman" w:hAnsi="Times New Roman" w:cs="Times New Roman"/>
          <w:bCs/>
        </w:rPr>
        <w:t xml:space="preserve">higher chance </w:t>
      </w:r>
      <w:r w:rsidR="00853BAE" w:rsidRPr="00103135">
        <w:rPr>
          <w:rFonts w:ascii="Times New Roman" w:hAnsi="Times New Roman" w:cs="Times New Roman"/>
          <w:bCs/>
        </w:rPr>
        <w:t>(</w:t>
      </w:r>
      <w:r w:rsidR="008F1289" w:rsidRPr="00103135">
        <w:rPr>
          <w:rFonts w:ascii="Times New Roman" w:hAnsi="Times New Roman" w:cs="Times New Roman"/>
          <w:bCs/>
        </w:rPr>
        <w:t>2012 MICS OR</w:t>
      </w:r>
      <w:proofErr w:type="gramStart"/>
      <w:r w:rsidR="008F1289" w:rsidRPr="00103135">
        <w:rPr>
          <w:rFonts w:ascii="Times New Roman" w:hAnsi="Times New Roman" w:cs="Times New Roman"/>
          <w:bCs/>
        </w:rPr>
        <w:t>:</w:t>
      </w:r>
      <w:r w:rsidR="00853BAE" w:rsidRPr="00103135">
        <w:rPr>
          <w:rFonts w:ascii="Times New Roman" w:hAnsi="Times New Roman" w:cs="Times New Roman"/>
          <w:bCs/>
        </w:rPr>
        <w:t>1.78</w:t>
      </w:r>
      <w:proofErr w:type="gramEnd"/>
      <w:r w:rsidR="008F1289" w:rsidRPr="00103135">
        <w:rPr>
          <w:rFonts w:ascii="Times New Roman" w:hAnsi="Times New Roman" w:cs="Times New Roman"/>
          <w:bCs/>
        </w:rPr>
        <w:t xml:space="preserve">, </w:t>
      </w:r>
      <w:r w:rsidR="00853BAE" w:rsidRPr="00103135">
        <w:rPr>
          <w:rFonts w:ascii="Times New Roman" w:hAnsi="Times New Roman" w:cs="Times New Roman"/>
          <w:bCs/>
        </w:rPr>
        <w:t>95%</w:t>
      </w:r>
      <w:r w:rsidR="008F1289" w:rsidRPr="00103135">
        <w:rPr>
          <w:rFonts w:ascii="Times New Roman" w:hAnsi="Times New Roman" w:cs="Times New Roman"/>
          <w:bCs/>
        </w:rPr>
        <w:t xml:space="preserve"> CI</w:t>
      </w:r>
      <w:r w:rsidR="00853BAE" w:rsidRPr="00103135">
        <w:rPr>
          <w:rFonts w:ascii="Times New Roman" w:hAnsi="Times New Roman" w:cs="Times New Roman"/>
          <w:bCs/>
        </w:rPr>
        <w:t>: 1.58-2.01</w:t>
      </w:r>
      <w:r w:rsidR="008F1289" w:rsidRPr="00103135">
        <w:rPr>
          <w:rFonts w:ascii="Times New Roman" w:hAnsi="Times New Roman" w:cs="Times New Roman"/>
          <w:bCs/>
        </w:rPr>
        <w:t>)</w:t>
      </w:r>
      <w:r w:rsidR="00112802" w:rsidRPr="00103135">
        <w:rPr>
          <w:rFonts w:ascii="Times New Roman" w:hAnsi="Times New Roman" w:cs="Times New Roman"/>
          <w:bCs/>
        </w:rPr>
        <w:t xml:space="preserve"> </w:t>
      </w:r>
      <w:r w:rsidR="00853BAE" w:rsidRPr="00103135">
        <w:rPr>
          <w:rFonts w:ascii="Times New Roman" w:hAnsi="Times New Roman" w:cs="Times New Roman"/>
          <w:bCs/>
        </w:rPr>
        <w:t xml:space="preserve">and </w:t>
      </w:r>
      <w:r w:rsidR="008F1289" w:rsidRPr="00103135">
        <w:rPr>
          <w:rFonts w:ascii="Times New Roman" w:hAnsi="Times New Roman" w:cs="Times New Roman"/>
          <w:bCs/>
        </w:rPr>
        <w:t xml:space="preserve">(2019 MICS OR:2.08, </w:t>
      </w:r>
      <w:r w:rsidR="00853BAE" w:rsidRPr="00103135">
        <w:rPr>
          <w:rFonts w:ascii="Times New Roman" w:hAnsi="Times New Roman" w:cs="Times New Roman"/>
          <w:bCs/>
        </w:rPr>
        <w:t>95%</w:t>
      </w:r>
      <w:r w:rsidR="008F1289" w:rsidRPr="00103135">
        <w:rPr>
          <w:rFonts w:ascii="Times New Roman" w:hAnsi="Times New Roman" w:cs="Times New Roman"/>
          <w:bCs/>
        </w:rPr>
        <w:t xml:space="preserve"> CI</w:t>
      </w:r>
      <w:r w:rsidR="00853BAE" w:rsidRPr="00103135">
        <w:rPr>
          <w:rFonts w:ascii="Times New Roman" w:hAnsi="Times New Roman" w:cs="Times New Roman"/>
          <w:bCs/>
        </w:rPr>
        <w:t>: 1.85-2.32) for</w:t>
      </w:r>
      <w:r w:rsidR="00147D15" w:rsidRPr="00103135">
        <w:rPr>
          <w:rFonts w:ascii="Times New Roman" w:hAnsi="Times New Roman" w:cs="Times New Roman"/>
          <w:bCs/>
        </w:rPr>
        <w:t xml:space="preserve"> child age of 4 than the age of 3</w:t>
      </w:r>
      <w:r w:rsidR="00D16909" w:rsidRPr="00103135">
        <w:rPr>
          <w:rFonts w:ascii="Times New Roman" w:hAnsi="Times New Roman" w:cs="Times New Roman"/>
          <w:bCs/>
        </w:rPr>
        <w:t xml:space="preserve"> in both datasets</w:t>
      </w:r>
      <w:r w:rsidR="00147D15" w:rsidRPr="00103135">
        <w:rPr>
          <w:rFonts w:ascii="Times New Roman" w:hAnsi="Times New Roman" w:cs="Times New Roman"/>
          <w:bCs/>
        </w:rPr>
        <w:t>.</w:t>
      </w:r>
      <w:r w:rsidR="007D64C5" w:rsidRPr="00103135">
        <w:rPr>
          <w:rFonts w:ascii="Times New Roman" w:hAnsi="Times New Roman" w:cs="Times New Roman"/>
          <w:bCs/>
        </w:rPr>
        <w:t xml:space="preserve"> There were significant differences in </w:t>
      </w:r>
      <w:r w:rsidR="00112802" w:rsidRPr="00103135">
        <w:rPr>
          <w:rFonts w:ascii="Times New Roman" w:hAnsi="Times New Roman" w:cs="Times New Roman"/>
          <w:bCs/>
        </w:rPr>
        <w:t>ECD</w:t>
      </w:r>
      <w:r w:rsidR="007D64C5" w:rsidRPr="00103135">
        <w:rPr>
          <w:rFonts w:ascii="Times New Roman" w:hAnsi="Times New Roman" w:cs="Times New Roman"/>
          <w:bCs/>
        </w:rPr>
        <w:t xml:space="preserve"> status among child sex, female children had a higher chance of developmentally on track in both surveys</w:t>
      </w:r>
      <w:r w:rsidR="006B24A9" w:rsidRPr="00103135">
        <w:rPr>
          <w:rFonts w:ascii="Times New Roman" w:hAnsi="Times New Roman" w:cs="Times New Roman"/>
          <w:bCs/>
        </w:rPr>
        <w:t xml:space="preserve"> than the male child</w:t>
      </w:r>
      <w:r w:rsidR="007D64C5" w:rsidRPr="00103135">
        <w:rPr>
          <w:rFonts w:ascii="Times New Roman" w:hAnsi="Times New Roman" w:cs="Times New Roman"/>
          <w:bCs/>
        </w:rPr>
        <w:t xml:space="preserve">. </w:t>
      </w:r>
      <w:r w:rsidR="00321D3C" w:rsidRPr="00103135">
        <w:rPr>
          <w:rFonts w:ascii="Times New Roman" w:hAnsi="Times New Roman" w:cs="Times New Roman"/>
          <w:color w:val="202020"/>
          <w:shd w:val="clear" w:color="auto" w:fill="FFFFFF"/>
        </w:rPr>
        <w:t xml:space="preserve">In both </w:t>
      </w:r>
      <w:r w:rsidR="00D271C6" w:rsidRPr="00103135">
        <w:rPr>
          <w:rFonts w:ascii="Times New Roman" w:hAnsi="Times New Roman" w:cs="Times New Roman"/>
          <w:color w:val="202020"/>
          <w:shd w:val="clear" w:color="auto" w:fill="FFFFFF"/>
        </w:rPr>
        <w:t>models</w:t>
      </w:r>
      <w:r w:rsidR="00321D3C" w:rsidRPr="00103135">
        <w:rPr>
          <w:rFonts w:ascii="Times New Roman" w:hAnsi="Times New Roman" w:cs="Times New Roman"/>
          <w:color w:val="202020"/>
          <w:shd w:val="clear" w:color="auto" w:fill="FFFFFF"/>
        </w:rPr>
        <w:t xml:space="preserve">, children living in </w:t>
      </w:r>
      <w:r w:rsidR="00BF00AA" w:rsidRPr="00103135">
        <w:rPr>
          <w:rFonts w:ascii="Times New Roman" w:hAnsi="Times New Roman" w:cs="Times New Roman"/>
          <w:color w:val="202020"/>
          <w:shd w:val="clear" w:color="auto" w:fill="FFFFFF"/>
        </w:rPr>
        <w:t xml:space="preserve">the </w:t>
      </w:r>
      <w:proofErr w:type="spellStart"/>
      <w:r w:rsidR="00D271C6" w:rsidRPr="00103135">
        <w:rPr>
          <w:rFonts w:ascii="Times New Roman" w:hAnsi="Times New Roman" w:cs="Times New Roman"/>
          <w:color w:val="202020"/>
          <w:shd w:val="clear" w:color="auto" w:fill="FFFFFF"/>
        </w:rPr>
        <w:t>Rangpur</w:t>
      </w:r>
      <w:proofErr w:type="spellEnd"/>
      <w:r w:rsidR="00321D3C" w:rsidRPr="00103135">
        <w:rPr>
          <w:rFonts w:ascii="Times New Roman" w:hAnsi="Times New Roman" w:cs="Times New Roman"/>
          <w:color w:val="202020"/>
          <w:shd w:val="clear" w:color="auto" w:fill="FFFFFF"/>
        </w:rPr>
        <w:t xml:space="preserve"> division had</w:t>
      </w:r>
      <w:r w:rsidR="00BF00AA" w:rsidRPr="00103135">
        <w:rPr>
          <w:rFonts w:ascii="Times New Roman" w:hAnsi="Times New Roman" w:cs="Times New Roman"/>
          <w:color w:val="202020"/>
          <w:shd w:val="clear" w:color="auto" w:fill="FFFFFF"/>
        </w:rPr>
        <w:t xml:space="preserve"> a</w:t>
      </w:r>
      <w:r w:rsidR="00321D3C" w:rsidRPr="00103135">
        <w:rPr>
          <w:rFonts w:ascii="Times New Roman" w:hAnsi="Times New Roman" w:cs="Times New Roman"/>
          <w:color w:val="202020"/>
          <w:shd w:val="clear" w:color="auto" w:fill="FFFFFF"/>
        </w:rPr>
        <w:t xml:space="preserve"> </w:t>
      </w:r>
      <w:r w:rsidR="00F41D76" w:rsidRPr="00103135">
        <w:rPr>
          <w:rFonts w:ascii="Times New Roman" w:hAnsi="Times New Roman" w:cs="Times New Roman"/>
          <w:color w:val="202020"/>
          <w:shd w:val="clear" w:color="auto" w:fill="FFFFFF"/>
        </w:rPr>
        <w:t>72%</w:t>
      </w:r>
      <w:r w:rsidR="00321D3C" w:rsidRPr="00103135">
        <w:rPr>
          <w:rFonts w:ascii="Times New Roman" w:hAnsi="Times New Roman" w:cs="Times New Roman"/>
          <w:color w:val="202020"/>
          <w:shd w:val="clear" w:color="auto" w:fill="FFFFFF"/>
        </w:rPr>
        <w:t xml:space="preserve"> higher </w:t>
      </w:r>
      <w:r w:rsidR="007D64C5" w:rsidRPr="00103135">
        <w:rPr>
          <w:rFonts w:ascii="Times New Roman" w:hAnsi="Times New Roman" w:cs="Times New Roman"/>
          <w:color w:val="202020"/>
          <w:shd w:val="clear" w:color="auto" w:fill="FFFFFF"/>
        </w:rPr>
        <w:t xml:space="preserve">chance </w:t>
      </w:r>
      <w:r w:rsidR="00D271C6" w:rsidRPr="00103135">
        <w:rPr>
          <w:rFonts w:ascii="Times New Roman" w:hAnsi="Times New Roman" w:cs="Times New Roman"/>
          <w:color w:val="202020"/>
          <w:shd w:val="clear" w:color="auto" w:fill="FFFFFF"/>
        </w:rPr>
        <w:t>(2012 MICS OR</w:t>
      </w:r>
      <w:r w:rsidR="00321D3C" w:rsidRPr="00103135">
        <w:rPr>
          <w:rFonts w:ascii="Times New Roman" w:hAnsi="Times New Roman" w:cs="Times New Roman"/>
          <w:color w:val="202020"/>
          <w:shd w:val="clear" w:color="auto" w:fill="FFFFFF"/>
        </w:rPr>
        <w:t>: 1.</w:t>
      </w:r>
      <w:r w:rsidR="00D271C6" w:rsidRPr="00103135">
        <w:rPr>
          <w:rFonts w:ascii="Times New Roman" w:hAnsi="Times New Roman" w:cs="Times New Roman"/>
          <w:color w:val="202020"/>
          <w:shd w:val="clear" w:color="auto" w:fill="FFFFFF"/>
        </w:rPr>
        <w:t>72</w:t>
      </w:r>
      <w:r w:rsidR="00321D3C" w:rsidRPr="00103135">
        <w:rPr>
          <w:rFonts w:ascii="Times New Roman" w:hAnsi="Times New Roman" w:cs="Times New Roman"/>
          <w:color w:val="202020"/>
          <w:shd w:val="clear" w:color="auto" w:fill="FFFFFF"/>
        </w:rPr>
        <w:t xml:space="preserve">, 95% CI: </w:t>
      </w:r>
      <w:r w:rsidR="00D271C6" w:rsidRPr="00103135">
        <w:rPr>
          <w:rFonts w:ascii="Times New Roman" w:hAnsi="Times New Roman" w:cs="Times New Roman"/>
          <w:color w:val="202020"/>
          <w:shd w:val="clear" w:color="auto" w:fill="FFFFFF"/>
        </w:rPr>
        <w:t>1.38</w:t>
      </w:r>
      <w:r w:rsidR="00321D3C" w:rsidRPr="00103135">
        <w:rPr>
          <w:rFonts w:ascii="Times New Roman" w:hAnsi="Times New Roman" w:cs="Times New Roman"/>
          <w:color w:val="202020"/>
          <w:shd w:val="clear" w:color="auto" w:fill="FFFFFF"/>
        </w:rPr>
        <w:t xml:space="preserve">, </w:t>
      </w:r>
      <w:r w:rsidR="00D271C6" w:rsidRPr="00103135">
        <w:rPr>
          <w:rFonts w:ascii="Times New Roman" w:hAnsi="Times New Roman" w:cs="Times New Roman"/>
          <w:color w:val="202020"/>
          <w:shd w:val="clear" w:color="auto" w:fill="FFFFFF"/>
        </w:rPr>
        <w:t>2.13</w:t>
      </w:r>
      <w:r w:rsidR="00321D3C" w:rsidRPr="00103135">
        <w:rPr>
          <w:rFonts w:ascii="Times New Roman" w:hAnsi="Times New Roman" w:cs="Times New Roman"/>
          <w:color w:val="202020"/>
          <w:shd w:val="clear" w:color="auto" w:fill="FFFFFF"/>
        </w:rPr>
        <w:t xml:space="preserve">) and </w:t>
      </w:r>
      <w:r w:rsidR="00D271C6" w:rsidRPr="00103135">
        <w:rPr>
          <w:rFonts w:ascii="Times New Roman" w:hAnsi="Times New Roman" w:cs="Times New Roman"/>
          <w:color w:val="202020"/>
          <w:shd w:val="clear" w:color="auto" w:fill="FFFFFF"/>
        </w:rPr>
        <w:t>after adjusting</w:t>
      </w:r>
      <w:r w:rsidR="00F41D76" w:rsidRPr="00103135">
        <w:rPr>
          <w:rFonts w:ascii="Times New Roman" w:hAnsi="Times New Roman" w:cs="Times New Roman"/>
          <w:color w:val="202020"/>
          <w:shd w:val="clear" w:color="auto" w:fill="FFFFFF"/>
        </w:rPr>
        <w:t xml:space="preserve"> 71% higher chance</w:t>
      </w:r>
      <w:r w:rsidR="00D271C6" w:rsidRPr="00103135">
        <w:rPr>
          <w:rFonts w:ascii="Times New Roman" w:hAnsi="Times New Roman" w:cs="Times New Roman"/>
          <w:color w:val="202020"/>
          <w:shd w:val="clear" w:color="auto" w:fill="FFFFFF"/>
        </w:rPr>
        <w:t xml:space="preserve"> </w:t>
      </w:r>
      <w:r w:rsidR="00321D3C" w:rsidRPr="00103135">
        <w:rPr>
          <w:rFonts w:ascii="Times New Roman" w:hAnsi="Times New Roman" w:cs="Times New Roman"/>
          <w:color w:val="202020"/>
          <w:shd w:val="clear" w:color="auto" w:fill="FFFFFF"/>
        </w:rPr>
        <w:t>(</w:t>
      </w:r>
      <w:r w:rsidR="00D271C6" w:rsidRPr="00103135">
        <w:rPr>
          <w:rFonts w:ascii="Times New Roman" w:hAnsi="Times New Roman" w:cs="Times New Roman"/>
          <w:color w:val="202020"/>
          <w:shd w:val="clear" w:color="auto" w:fill="FFFFFF"/>
        </w:rPr>
        <w:t xml:space="preserve">2012 MICS </w:t>
      </w:r>
      <w:r w:rsidR="00D271C6" w:rsidRPr="00103135">
        <w:rPr>
          <w:rFonts w:ascii="Times New Roman" w:hAnsi="Times New Roman" w:cs="Times New Roman"/>
          <w:color w:val="202020"/>
          <w:shd w:val="clear" w:color="auto" w:fill="FFFFFF"/>
        </w:rPr>
        <w:lastRenderedPageBreak/>
        <w:t>O</w:t>
      </w:r>
      <w:r w:rsidR="00321D3C" w:rsidRPr="00103135">
        <w:rPr>
          <w:rFonts w:ascii="Times New Roman" w:hAnsi="Times New Roman" w:cs="Times New Roman"/>
          <w:color w:val="202020"/>
          <w:shd w:val="clear" w:color="auto" w:fill="FFFFFF"/>
        </w:rPr>
        <w:t>R</w:t>
      </w:r>
      <w:del w:id="2000" w:author="meshbah rahman" w:date="2021-02-19T23:39:00Z">
        <w:r w:rsidR="00321D3C" w:rsidRPr="00103135" w:rsidDel="00702137">
          <w:rPr>
            <w:rFonts w:ascii="Times New Roman" w:hAnsi="Times New Roman" w:cs="Times New Roman"/>
            <w:color w:val="202020"/>
            <w:shd w:val="clear" w:color="auto" w:fill="FFFFFF"/>
          </w:rPr>
          <w:delText>:1.</w:delText>
        </w:r>
        <w:r w:rsidR="00D271C6" w:rsidRPr="00103135" w:rsidDel="00702137">
          <w:rPr>
            <w:rFonts w:ascii="Times New Roman" w:hAnsi="Times New Roman" w:cs="Times New Roman"/>
            <w:color w:val="202020"/>
            <w:shd w:val="clear" w:color="auto" w:fill="FFFFFF"/>
          </w:rPr>
          <w:delText>71</w:delText>
        </w:r>
      </w:del>
      <w:ins w:id="2001" w:author="meshbah rahman" w:date="2021-02-19T23:39:00Z">
        <w:r w:rsidR="00702137" w:rsidRPr="00103135">
          <w:rPr>
            <w:rFonts w:ascii="Times New Roman" w:hAnsi="Times New Roman" w:cs="Times New Roman"/>
            <w:color w:val="202020"/>
            <w:shd w:val="clear" w:color="auto" w:fill="FFFFFF"/>
          </w:rPr>
          <w:t>: 1.71</w:t>
        </w:r>
      </w:ins>
      <w:r w:rsidR="00321D3C" w:rsidRPr="00103135">
        <w:rPr>
          <w:rFonts w:ascii="Times New Roman" w:hAnsi="Times New Roman" w:cs="Times New Roman"/>
          <w:color w:val="202020"/>
          <w:shd w:val="clear" w:color="auto" w:fill="FFFFFF"/>
        </w:rPr>
        <w:t>, 95% CI: 1.</w:t>
      </w:r>
      <w:r w:rsidR="00D271C6" w:rsidRPr="00103135">
        <w:rPr>
          <w:rFonts w:ascii="Times New Roman" w:hAnsi="Times New Roman" w:cs="Times New Roman"/>
          <w:color w:val="202020"/>
          <w:shd w:val="clear" w:color="auto" w:fill="FFFFFF"/>
        </w:rPr>
        <w:t>36</w:t>
      </w:r>
      <w:r w:rsidR="00321D3C" w:rsidRPr="00103135">
        <w:rPr>
          <w:rFonts w:ascii="Times New Roman" w:hAnsi="Times New Roman" w:cs="Times New Roman"/>
          <w:color w:val="202020"/>
          <w:shd w:val="clear" w:color="auto" w:fill="FFFFFF"/>
        </w:rPr>
        <w:t xml:space="preserve">, </w:t>
      </w:r>
      <w:r w:rsidR="00D271C6" w:rsidRPr="00103135">
        <w:rPr>
          <w:rFonts w:ascii="Times New Roman" w:hAnsi="Times New Roman" w:cs="Times New Roman"/>
          <w:color w:val="202020"/>
          <w:shd w:val="clear" w:color="auto" w:fill="FFFFFF"/>
        </w:rPr>
        <w:t>2.14</w:t>
      </w:r>
      <w:r w:rsidR="00321D3C" w:rsidRPr="00103135">
        <w:rPr>
          <w:rFonts w:ascii="Times New Roman" w:hAnsi="Times New Roman" w:cs="Times New Roman"/>
          <w:color w:val="202020"/>
          <w:shd w:val="clear" w:color="auto" w:fill="FFFFFF"/>
        </w:rPr>
        <w:t xml:space="preserve">) of </w:t>
      </w:r>
      <w:r w:rsidR="007D64C5" w:rsidRPr="00103135">
        <w:rPr>
          <w:rFonts w:ascii="Times New Roman" w:hAnsi="Times New Roman" w:cs="Times New Roman"/>
          <w:color w:val="202020"/>
          <w:shd w:val="clear" w:color="auto" w:fill="FFFFFF"/>
        </w:rPr>
        <w:t>developmentally on track</w:t>
      </w:r>
      <w:r w:rsidR="00321D3C" w:rsidRPr="00103135">
        <w:rPr>
          <w:rFonts w:ascii="Times New Roman" w:hAnsi="Times New Roman" w:cs="Times New Roman"/>
          <w:color w:val="202020"/>
          <w:shd w:val="clear" w:color="auto" w:fill="FFFFFF"/>
        </w:rPr>
        <w:t xml:space="preserve"> compared to </w:t>
      </w:r>
      <w:proofErr w:type="spellStart"/>
      <w:r w:rsidR="00D271C6" w:rsidRPr="00103135">
        <w:rPr>
          <w:rFonts w:ascii="Times New Roman" w:hAnsi="Times New Roman" w:cs="Times New Roman"/>
          <w:color w:val="202020"/>
          <w:shd w:val="clear" w:color="auto" w:fill="FFFFFF"/>
        </w:rPr>
        <w:t>Barishal</w:t>
      </w:r>
      <w:proofErr w:type="spellEnd"/>
      <w:r w:rsidR="00D271C6" w:rsidRPr="00103135">
        <w:rPr>
          <w:rFonts w:ascii="Times New Roman" w:hAnsi="Times New Roman" w:cs="Times New Roman"/>
          <w:color w:val="202020"/>
          <w:shd w:val="clear" w:color="auto" w:fill="FFFFFF"/>
        </w:rPr>
        <w:t xml:space="preserve"> </w:t>
      </w:r>
      <w:r w:rsidR="00321D3C" w:rsidRPr="00103135">
        <w:rPr>
          <w:rFonts w:ascii="Times New Roman" w:hAnsi="Times New Roman" w:cs="Times New Roman"/>
          <w:color w:val="202020"/>
          <w:shd w:val="clear" w:color="auto" w:fill="FFFFFF"/>
        </w:rPr>
        <w:t>division</w:t>
      </w:r>
      <w:ins w:id="2002" w:author="meshbah rahman" w:date="2021-02-22T02:21:00Z">
        <w:r w:rsidR="009D6205">
          <w:rPr>
            <w:rFonts w:ascii="Times New Roman" w:hAnsi="Times New Roman" w:cs="Times New Roman"/>
            <w:color w:val="202020"/>
            <w:shd w:val="clear" w:color="auto" w:fill="FFFFFF"/>
          </w:rPr>
          <w:t xml:space="preserve">. </w:t>
        </w:r>
        <w:r w:rsidR="009D6205" w:rsidRPr="00EB11B9">
          <w:rPr>
            <w:rFonts w:ascii="Times New Roman" w:hAnsi="Times New Roman" w:cs="Times New Roman"/>
          </w:rPr>
          <w:t>An interesting result noted for children’s residence. In MICS 2012 survey, the child growing in rural areas were found significantly higher chance [OR: 1.28, 95% CI: 1.05-1.57 in MICS 2012] of developmentally on track than the urban children. On the other hand, the negative result found in MICS 2019 survey where the rural child had 11% less [OR: 0.89, 95% CI: 0.77-1.03] likely to developmentally o</w:t>
        </w:r>
        <w:r w:rsidR="009D6205">
          <w:rPr>
            <w:rFonts w:ascii="Times New Roman" w:hAnsi="Times New Roman" w:cs="Times New Roman"/>
          </w:rPr>
          <w:t>n track than the urban children</w:t>
        </w:r>
      </w:ins>
      <w:ins w:id="2003" w:author="meshbah rahman" w:date="2021-02-19T23:23:00Z">
        <w:r w:rsidR="0095306F">
          <w:rPr>
            <w:rFonts w:ascii="Times New Roman" w:hAnsi="Times New Roman" w:cs="Times New Roman"/>
            <w:color w:val="202020"/>
            <w:shd w:val="clear" w:color="auto" w:fill="FFFFFF"/>
          </w:rPr>
          <w:t xml:space="preserve"> [Table 3]</w:t>
        </w:r>
      </w:ins>
      <w:r w:rsidR="00321D3C" w:rsidRPr="00103135">
        <w:rPr>
          <w:rFonts w:ascii="Times New Roman" w:hAnsi="Times New Roman" w:cs="Times New Roman"/>
          <w:color w:val="202020"/>
          <w:shd w:val="clear" w:color="auto" w:fill="FFFFFF"/>
        </w:rPr>
        <w:t>.</w:t>
      </w:r>
    </w:p>
    <w:p w14:paraId="2B64BAE3" w14:textId="77777777" w:rsidR="007D64C5" w:rsidRDefault="007D64C5" w:rsidP="00103135">
      <w:pPr>
        <w:spacing w:after="0" w:line="480" w:lineRule="auto"/>
        <w:contextualSpacing/>
        <w:jc w:val="both"/>
        <w:rPr>
          <w:ins w:id="2004" w:author="meshbah rahman" w:date="2021-02-19T23:23:00Z"/>
          <w:rFonts w:ascii="Helvetica" w:hAnsi="Helvetica" w:cs="Helvetica"/>
          <w:color w:val="202020"/>
          <w:shd w:val="clear" w:color="auto" w:fill="FFFFFF"/>
        </w:rPr>
      </w:pPr>
    </w:p>
    <w:p w14:paraId="0D934EFF" w14:textId="3F73001C" w:rsidR="0095306F" w:rsidRPr="0095306F" w:rsidRDefault="0095306F" w:rsidP="0095306F">
      <w:pPr>
        <w:spacing w:after="0" w:line="480" w:lineRule="auto"/>
        <w:contextualSpacing/>
        <w:jc w:val="both"/>
        <w:rPr>
          <w:ins w:id="2005" w:author="meshbah rahman" w:date="2021-02-19T23:23:00Z"/>
          <w:rFonts w:ascii="Helvetica" w:hAnsi="Helvetica" w:cs="Helvetica"/>
          <w:bCs/>
          <w:color w:val="202020"/>
          <w:shd w:val="clear" w:color="auto" w:fill="FFFFFF"/>
          <w:rPrChange w:id="2006" w:author="meshbah rahman" w:date="2021-02-19T23:24:00Z">
            <w:rPr>
              <w:ins w:id="2007" w:author="meshbah rahman" w:date="2021-02-19T23:23:00Z"/>
              <w:rFonts w:ascii="Helvetica" w:hAnsi="Helvetica" w:cs="Helvetica"/>
              <w:b/>
              <w:color w:val="202020"/>
              <w:shd w:val="clear" w:color="auto" w:fill="FFFFFF"/>
            </w:rPr>
          </w:rPrChange>
        </w:rPr>
      </w:pPr>
      <w:commentRangeStart w:id="2008"/>
      <w:ins w:id="2009" w:author="meshbah rahman" w:date="2021-02-19T23:23:00Z">
        <w:r>
          <w:rPr>
            <w:rFonts w:ascii="Helvetica" w:hAnsi="Helvetica" w:cs="Helvetica"/>
            <w:b/>
            <w:color w:val="202020"/>
            <w:shd w:val="clear" w:color="auto" w:fill="FFFFFF"/>
          </w:rPr>
          <w:t xml:space="preserve">Table </w:t>
        </w:r>
        <w:r w:rsidRPr="0095306F">
          <w:rPr>
            <w:rFonts w:ascii="Helvetica" w:hAnsi="Helvetica" w:cs="Helvetica"/>
            <w:b/>
            <w:color w:val="202020"/>
            <w:shd w:val="clear" w:color="auto" w:fill="FFFFFF"/>
          </w:rPr>
          <w:t>3</w:t>
        </w:r>
      </w:ins>
      <w:ins w:id="2010" w:author="meshbah rahman" w:date="2021-02-19T23:24:00Z">
        <w:r>
          <w:rPr>
            <w:rFonts w:ascii="Helvetica" w:hAnsi="Helvetica" w:cs="Helvetica"/>
            <w:b/>
            <w:color w:val="202020"/>
            <w:shd w:val="clear" w:color="auto" w:fill="FFFFFF"/>
          </w:rPr>
          <w:t>.</w:t>
        </w:r>
      </w:ins>
      <w:ins w:id="2011" w:author="meshbah rahman" w:date="2021-02-19T23:23:00Z">
        <w:r w:rsidRPr="0095306F">
          <w:rPr>
            <w:rFonts w:ascii="Helvetica" w:hAnsi="Helvetica" w:cs="Helvetica"/>
            <w:b/>
            <w:color w:val="202020"/>
            <w:shd w:val="clear" w:color="auto" w:fill="FFFFFF"/>
          </w:rPr>
          <w:t xml:space="preserve"> </w:t>
        </w:r>
        <w:r w:rsidRPr="0095306F">
          <w:rPr>
            <w:rFonts w:ascii="Helvetica" w:hAnsi="Helvetica" w:cs="Helvetica"/>
            <w:bCs/>
            <w:color w:val="202020"/>
            <w:shd w:val="clear" w:color="auto" w:fill="FFFFFF"/>
            <w:rPrChange w:id="2012" w:author="meshbah rahman" w:date="2021-02-19T23:24:00Z">
              <w:rPr>
                <w:rFonts w:ascii="Helvetica" w:hAnsi="Helvetica" w:cs="Helvetica"/>
                <w:b/>
                <w:color w:val="202020"/>
                <w:shd w:val="clear" w:color="auto" w:fill="FFFFFF"/>
              </w:rPr>
            </w:rPrChange>
          </w:rPr>
          <w:t>Factors associated with developmental status of children, MICS 2012 and 2019.</w:t>
        </w:r>
      </w:ins>
      <w:commentRangeEnd w:id="2008"/>
      <w:ins w:id="2013" w:author="meshbah rahman" w:date="2021-02-19T23:27:00Z">
        <w:r>
          <w:rPr>
            <w:rStyle w:val="CommentReference"/>
            <w:lang w:val="en-US"/>
          </w:rPr>
          <w:commentReference w:id="2008"/>
        </w:r>
      </w:ins>
    </w:p>
    <w:tbl>
      <w:tblPr>
        <w:tblStyle w:val="TableGrid"/>
        <w:tblW w:w="5534" w:type="pct"/>
        <w:jc w:val="center"/>
        <w:tblLook w:val="04A0" w:firstRow="1" w:lastRow="0" w:firstColumn="1" w:lastColumn="0" w:noHBand="0" w:noVBand="1"/>
        <w:tblPrChange w:id="2014" w:author="meshbah rahman" w:date="2021-02-22T00:57:00Z">
          <w:tblPr>
            <w:tblStyle w:val="TableGrid"/>
            <w:tblW w:w="5000" w:type="pct"/>
            <w:jc w:val="center"/>
            <w:tblLook w:val="04A0" w:firstRow="1" w:lastRow="0" w:firstColumn="1" w:lastColumn="0" w:noHBand="0" w:noVBand="1"/>
          </w:tblPr>
        </w:tblPrChange>
      </w:tblPr>
      <w:tblGrid>
        <w:gridCol w:w="2121"/>
        <w:gridCol w:w="1275"/>
        <w:gridCol w:w="1014"/>
        <w:gridCol w:w="1107"/>
        <w:gridCol w:w="820"/>
        <w:gridCol w:w="1267"/>
        <w:gridCol w:w="818"/>
        <w:gridCol w:w="1107"/>
        <w:gridCol w:w="820"/>
        <w:tblGridChange w:id="2015">
          <w:tblGrid>
            <w:gridCol w:w="1774"/>
            <w:gridCol w:w="347"/>
            <w:gridCol w:w="209"/>
            <w:gridCol w:w="1266"/>
            <w:gridCol w:w="814"/>
            <w:gridCol w:w="2"/>
            <w:gridCol w:w="1107"/>
            <w:gridCol w:w="43"/>
            <w:gridCol w:w="775"/>
            <w:gridCol w:w="2"/>
            <w:gridCol w:w="1267"/>
            <w:gridCol w:w="816"/>
            <w:gridCol w:w="2"/>
            <w:gridCol w:w="926"/>
            <w:gridCol w:w="181"/>
            <w:gridCol w:w="818"/>
          </w:tblGrid>
        </w:tblGridChange>
      </w:tblGrid>
      <w:tr w:rsidR="0095306F" w:rsidRPr="0095306F" w14:paraId="1F0FD4CC" w14:textId="77777777" w:rsidTr="00831991">
        <w:trPr>
          <w:trHeight w:val="302"/>
          <w:jc w:val="center"/>
          <w:ins w:id="2016" w:author="meshbah rahman" w:date="2021-02-19T23:23:00Z"/>
          <w:trPrChange w:id="2017" w:author="meshbah rahman" w:date="2021-02-22T00:57:00Z">
            <w:trPr>
              <w:gridAfter w:val="0"/>
              <w:trHeight w:val="308"/>
              <w:jc w:val="center"/>
            </w:trPr>
          </w:trPrChange>
        </w:trPr>
        <w:tc>
          <w:tcPr>
            <w:tcW w:w="1025" w:type="pct"/>
            <w:vMerge w:val="restart"/>
            <w:tcPrChange w:id="2018" w:author="meshbah rahman" w:date="2021-02-22T00:57:00Z">
              <w:tcPr>
                <w:tcW w:w="1086" w:type="pct"/>
                <w:vMerge w:val="restart"/>
              </w:tcPr>
            </w:tcPrChange>
          </w:tcPr>
          <w:p w14:paraId="674A4641" w14:textId="77777777" w:rsidR="0095306F" w:rsidRPr="0095306F" w:rsidRDefault="0095306F" w:rsidP="00831991">
            <w:pPr>
              <w:contextualSpacing/>
              <w:jc w:val="both"/>
              <w:rPr>
                <w:ins w:id="2019" w:author="meshbah rahman" w:date="2021-02-19T23:23:00Z"/>
                <w:rFonts w:ascii="Helvetica" w:hAnsi="Helvetica" w:cs="Helvetica"/>
                <w:b/>
                <w:color w:val="202020"/>
                <w:sz w:val="18"/>
                <w:szCs w:val="18"/>
                <w:shd w:val="clear" w:color="auto" w:fill="FFFFFF"/>
                <w:rPrChange w:id="2020" w:author="meshbah rahman" w:date="2021-02-19T23:24:00Z">
                  <w:rPr>
                    <w:ins w:id="2021" w:author="meshbah rahman" w:date="2021-02-19T23:23:00Z"/>
                    <w:rFonts w:ascii="Helvetica" w:hAnsi="Helvetica" w:cs="Helvetica"/>
                    <w:b/>
                    <w:color w:val="202020"/>
                    <w:shd w:val="clear" w:color="auto" w:fill="FFFFFF"/>
                  </w:rPr>
                </w:rPrChange>
              </w:rPr>
              <w:pPrChange w:id="2022" w:author="meshbah rahman" w:date="2021-02-22T00:57:00Z">
                <w:pPr>
                  <w:spacing w:line="480" w:lineRule="auto"/>
                  <w:contextualSpacing/>
                  <w:jc w:val="both"/>
                </w:pPr>
              </w:pPrChange>
            </w:pPr>
          </w:p>
        </w:tc>
        <w:tc>
          <w:tcPr>
            <w:tcW w:w="2037" w:type="pct"/>
            <w:gridSpan w:val="4"/>
            <w:tcPrChange w:id="2023" w:author="meshbah rahman" w:date="2021-02-22T00:57:00Z">
              <w:tcPr>
                <w:tcW w:w="1938" w:type="pct"/>
                <w:gridSpan w:val="7"/>
              </w:tcPr>
            </w:tcPrChange>
          </w:tcPr>
          <w:p w14:paraId="27761F9B" w14:textId="77777777" w:rsidR="0095306F" w:rsidRPr="0095306F" w:rsidRDefault="0095306F" w:rsidP="00831991">
            <w:pPr>
              <w:contextualSpacing/>
              <w:jc w:val="both"/>
              <w:rPr>
                <w:ins w:id="2024" w:author="meshbah rahman" w:date="2021-02-19T23:23:00Z"/>
                <w:rFonts w:ascii="Helvetica" w:hAnsi="Helvetica" w:cs="Helvetica"/>
                <w:b/>
                <w:color w:val="202020"/>
                <w:sz w:val="18"/>
                <w:szCs w:val="18"/>
                <w:shd w:val="clear" w:color="auto" w:fill="FFFFFF"/>
                <w:rPrChange w:id="2025" w:author="meshbah rahman" w:date="2021-02-19T23:24:00Z">
                  <w:rPr>
                    <w:ins w:id="2026" w:author="meshbah rahman" w:date="2021-02-19T23:23:00Z"/>
                    <w:rFonts w:ascii="Helvetica" w:hAnsi="Helvetica" w:cs="Helvetica"/>
                    <w:b/>
                    <w:color w:val="202020"/>
                    <w:shd w:val="clear" w:color="auto" w:fill="FFFFFF"/>
                  </w:rPr>
                </w:rPrChange>
              </w:rPr>
              <w:pPrChange w:id="2027" w:author="meshbah rahman" w:date="2021-02-22T00:57:00Z">
                <w:pPr>
                  <w:spacing w:line="480" w:lineRule="auto"/>
                  <w:contextualSpacing/>
                  <w:jc w:val="both"/>
                </w:pPr>
              </w:pPrChange>
            </w:pPr>
            <w:ins w:id="2028" w:author="meshbah rahman" w:date="2021-02-19T23:23:00Z">
              <w:r w:rsidRPr="0095306F">
                <w:rPr>
                  <w:rFonts w:ascii="Helvetica" w:hAnsi="Helvetica" w:cs="Helvetica"/>
                  <w:b/>
                  <w:color w:val="202020"/>
                  <w:sz w:val="18"/>
                  <w:szCs w:val="18"/>
                  <w:shd w:val="clear" w:color="auto" w:fill="FFFFFF"/>
                  <w:rPrChange w:id="2029" w:author="meshbah rahman" w:date="2021-02-19T23:24:00Z">
                    <w:rPr>
                      <w:rFonts w:ascii="Helvetica" w:hAnsi="Helvetica" w:cs="Helvetica"/>
                      <w:b/>
                      <w:color w:val="202020"/>
                      <w:shd w:val="clear" w:color="auto" w:fill="FFFFFF"/>
                    </w:rPr>
                  </w:rPrChange>
                </w:rPr>
                <w:t>MICS- 2012</w:t>
              </w:r>
            </w:ins>
          </w:p>
        </w:tc>
        <w:tc>
          <w:tcPr>
            <w:tcW w:w="1938" w:type="pct"/>
            <w:gridSpan w:val="4"/>
            <w:tcPrChange w:id="2030" w:author="meshbah rahman" w:date="2021-02-22T00:57:00Z">
              <w:tcPr>
                <w:tcW w:w="1976" w:type="pct"/>
                <w:gridSpan w:val="6"/>
              </w:tcPr>
            </w:tcPrChange>
          </w:tcPr>
          <w:p w14:paraId="79A737AD" w14:textId="77777777" w:rsidR="0095306F" w:rsidRPr="0095306F" w:rsidRDefault="0095306F" w:rsidP="00831991">
            <w:pPr>
              <w:contextualSpacing/>
              <w:jc w:val="both"/>
              <w:rPr>
                <w:ins w:id="2031" w:author="meshbah rahman" w:date="2021-02-19T23:23:00Z"/>
                <w:rFonts w:ascii="Helvetica" w:hAnsi="Helvetica" w:cs="Helvetica"/>
                <w:b/>
                <w:color w:val="202020"/>
                <w:sz w:val="18"/>
                <w:szCs w:val="18"/>
                <w:shd w:val="clear" w:color="auto" w:fill="FFFFFF"/>
                <w:rPrChange w:id="2032" w:author="meshbah rahman" w:date="2021-02-19T23:24:00Z">
                  <w:rPr>
                    <w:ins w:id="2033" w:author="meshbah rahman" w:date="2021-02-19T23:23:00Z"/>
                    <w:rFonts w:ascii="Helvetica" w:hAnsi="Helvetica" w:cs="Helvetica"/>
                    <w:b/>
                    <w:color w:val="202020"/>
                    <w:shd w:val="clear" w:color="auto" w:fill="FFFFFF"/>
                  </w:rPr>
                </w:rPrChange>
              </w:rPr>
              <w:pPrChange w:id="2034" w:author="meshbah rahman" w:date="2021-02-22T00:57:00Z">
                <w:pPr>
                  <w:spacing w:line="480" w:lineRule="auto"/>
                  <w:contextualSpacing/>
                  <w:jc w:val="both"/>
                </w:pPr>
              </w:pPrChange>
            </w:pPr>
            <w:ins w:id="2035" w:author="meshbah rahman" w:date="2021-02-19T23:23:00Z">
              <w:r w:rsidRPr="0095306F">
                <w:rPr>
                  <w:rFonts w:ascii="Helvetica" w:hAnsi="Helvetica" w:cs="Helvetica"/>
                  <w:b/>
                  <w:color w:val="202020"/>
                  <w:sz w:val="18"/>
                  <w:szCs w:val="18"/>
                  <w:shd w:val="clear" w:color="auto" w:fill="FFFFFF"/>
                  <w:rPrChange w:id="2036" w:author="meshbah rahman" w:date="2021-02-19T23:24:00Z">
                    <w:rPr>
                      <w:rFonts w:ascii="Helvetica" w:hAnsi="Helvetica" w:cs="Helvetica"/>
                      <w:b/>
                      <w:color w:val="202020"/>
                      <w:shd w:val="clear" w:color="auto" w:fill="FFFFFF"/>
                    </w:rPr>
                  </w:rPrChange>
                </w:rPr>
                <w:t>MICS- 2019</w:t>
              </w:r>
            </w:ins>
          </w:p>
        </w:tc>
      </w:tr>
      <w:tr w:rsidR="00831991" w:rsidRPr="0095306F" w14:paraId="0CA3DFA3" w14:textId="77777777" w:rsidTr="00831991">
        <w:trPr>
          <w:trHeight w:val="279"/>
          <w:jc w:val="center"/>
          <w:ins w:id="2037" w:author="meshbah rahman" w:date="2021-02-19T23:23:00Z"/>
        </w:trPr>
        <w:tc>
          <w:tcPr>
            <w:tcW w:w="1025" w:type="pct"/>
            <w:vMerge/>
          </w:tcPr>
          <w:p w14:paraId="3D634DC8" w14:textId="77777777" w:rsidR="0095306F" w:rsidRPr="0095306F" w:rsidRDefault="0095306F" w:rsidP="00831991">
            <w:pPr>
              <w:contextualSpacing/>
              <w:jc w:val="both"/>
              <w:rPr>
                <w:ins w:id="2038" w:author="meshbah rahman" w:date="2021-02-19T23:23:00Z"/>
                <w:rFonts w:ascii="Helvetica" w:hAnsi="Helvetica" w:cs="Helvetica"/>
                <w:b/>
                <w:color w:val="202020"/>
                <w:sz w:val="18"/>
                <w:szCs w:val="18"/>
                <w:shd w:val="clear" w:color="auto" w:fill="FFFFFF"/>
                <w:rPrChange w:id="2039" w:author="meshbah rahman" w:date="2021-02-19T23:24:00Z">
                  <w:rPr>
                    <w:ins w:id="2040" w:author="meshbah rahman" w:date="2021-02-19T23:23:00Z"/>
                    <w:rFonts w:ascii="Helvetica" w:hAnsi="Helvetica" w:cs="Helvetica"/>
                    <w:b/>
                    <w:color w:val="202020"/>
                    <w:shd w:val="clear" w:color="auto" w:fill="FFFFFF"/>
                  </w:rPr>
                </w:rPrChange>
              </w:rPr>
              <w:pPrChange w:id="2041" w:author="meshbah rahman" w:date="2021-02-22T00:57:00Z">
                <w:pPr>
                  <w:spacing w:line="480" w:lineRule="auto"/>
                  <w:contextualSpacing/>
                  <w:jc w:val="both"/>
                </w:pPr>
              </w:pPrChange>
            </w:pPr>
          </w:p>
        </w:tc>
        <w:tc>
          <w:tcPr>
            <w:tcW w:w="1106" w:type="pct"/>
            <w:gridSpan w:val="2"/>
          </w:tcPr>
          <w:p w14:paraId="25ABC9EC" w14:textId="77777777" w:rsidR="0095306F" w:rsidRPr="0095306F" w:rsidRDefault="0095306F" w:rsidP="00831991">
            <w:pPr>
              <w:contextualSpacing/>
              <w:jc w:val="both"/>
              <w:rPr>
                <w:ins w:id="2042" w:author="meshbah rahman" w:date="2021-02-19T23:23:00Z"/>
                <w:rFonts w:ascii="Helvetica" w:hAnsi="Helvetica" w:cs="Helvetica"/>
                <w:b/>
                <w:color w:val="202020"/>
                <w:sz w:val="18"/>
                <w:szCs w:val="18"/>
                <w:shd w:val="clear" w:color="auto" w:fill="FFFFFF"/>
                <w:rPrChange w:id="2043" w:author="meshbah rahman" w:date="2021-02-19T23:24:00Z">
                  <w:rPr>
                    <w:ins w:id="2044" w:author="meshbah rahman" w:date="2021-02-19T23:23:00Z"/>
                    <w:rFonts w:ascii="Helvetica" w:hAnsi="Helvetica" w:cs="Helvetica"/>
                    <w:b/>
                    <w:color w:val="202020"/>
                    <w:shd w:val="clear" w:color="auto" w:fill="FFFFFF"/>
                  </w:rPr>
                </w:rPrChange>
              </w:rPr>
              <w:pPrChange w:id="2045" w:author="meshbah rahman" w:date="2021-02-22T00:57:00Z">
                <w:pPr>
                  <w:spacing w:line="480" w:lineRule="auto"/>
                  <w:contextualSpacing/>
                  <w:jc w:val="both"/>
                </w:pPr>
              </w:pPrChange>
            </w:pPr>
            <w:proofErr w:type="spellStart"/>
            <w:ins w:id="2046" w:author="meshbah rahman" w:date="2021-02-19T23:23:00Z">
              <w:r w:rsidRPr="0095306F">
                <w:rPr>
                  <w:rFonts w:ascii="Helvetica" w:hAnsi="Helvetica" w:cs="Helvetica"/>
                  <w:b/>
                  <w:color w:val="202020"/>
                  <w:sz w:val="18"/>
                  <w:szCs w:val="18"/>
                  <w:shd w:val="clear" w:color="auto" w:fill="FFFFFF"/>
                  <w:rPrChange w:id="2047" w:author="meshbah rahman" w:date="2021-02-19T23:24:00Z">
                    <w:rPr>
                      <w:rFonts w:ascii="Helvetica" w:hAnsi="Helvetica" w:cs="Helvetica"/>
                      <w:b/>
                      <w:color w:val="202020"/>
                      <w:shd w:val="clear" w:color="auto" w:fill="FFFFFF"/>
                    </w:rPr>
                  </w:rPrChange>
                </w:rPr>
                <w:t>Univariate</w:t>
              </w:r>
              <w:proofErr w:type="spellEnd"/>
            </w:ins>
          </w:p>
        </w:tc>
        <w:tc>
          <w:tcPr>
            <w:tcW w:w="931" w:type="pct"/>
            <w:gridSpan w:val="2"/>
          </w:tcPr>
          <w:p w14:paraId="4A6E3B86" w14:textId="77777777" w:rsidR="0095306F" w:rsidRPr="0095306F" w:rsidRDefault="0095306F" w:rsidP="00831991">
            <w:pPr>
              <w:contextualSpacing/>
              <w:jc w:val="both"/>
              <w:rPr>
                <w:ins w:id="2048" w:author="meshbah rahman" w:date="2021-02-19T23:23:00Z"/>
                <w:rFonts w:ascii="Helvetica" w:hAnsi="Helvetica" w:cs="Helvetica"/>
                <w:b/>
                <w:color w:val="202020"/>
                <w:sz w:val="18"/>
                <w:szCs w:val="18"/>
                <w:shd w:val="clear" w:color="auto" w:fill="FFFFFF"/>
                <w:rPrChange w:id="2049" w:author="meshbah rahman" w:date="2021-02-19T23:24:00Z">
                  <w:rPr>
                    <w:ins w:id="2050" w:author="meshbah rahman" w:date="2021-02-19T23:23:00Z"/>
                    <w:rFonts w:ascii="Helvetica" w:hAnsi="Helvetica" w:cs="Helvetica"/>
                    <w:b/>
                    <w:color w:val="202020"/>
                    <w:shd w:val="clear" w:color="auto" w:fill="FFFFFF"/>
                  </w:rPr>
                </w:rPrChange>
              </w:rPr>
              <w:pPrChange w:id="2051" w:author="meshbah rahman" w:date="2021-02-22T00:57:00Z">
                <w:pPr>
                  <w:spacing w:line="480" w:lineRule="auto"/>
                  <w:contextualSpacing/>
                  <w:jc w:val="both"/>
                </w:pPr>
              </w:pPrChange>
            </w:pPr>
            <w:ins w:id="2052" w:author="meshbah rahman" w:date="2021-02-19T23:23:00Z">
              <w:r w:rsidRPr="0095306F">
                <w:rPr>
                  <w:rFonts w:ascii="Helvetica" w:hAnsi="Helvetica" w:cs="Helvetica"/>
                  <w:b/>
                  <w:color w:val="202020"/>
                  <w:sz w:val="18"/>
                  <w:szCs w:val="18"/>
                  <w:shd w:val="clear" w:color="auto" w:fill="FFFFFF"/>
                  <w:rPrChange w:id="2053" w:author="meshbah rahman" w:date="2021-02-19T23:24:00Z">
                    <w:rPr>
                      <w:rFonts w:ascii="Helvetica" w:hAnsi="Helvetica" w:cs="Helvetica"/>
                      <w:b/>
                      <w:color w:val="202020"/>
                      <w:shd w:val="clear" w:color="auto" w:fill="FFFFFF"/>
                    </w:rPr>
                  </w:rPrChange>
                </w:rPr>
                <w:t>Multi-</w:t>
              </w:r>
              <w:proofErr w:type="spellStart"/>
              <w:r w:rsidRPr="0095306F">
                <w:rPr>
                  <w:rFonts w:ascii="Helvetica" w:hAnsi="Helvetica" w:cs="Helvetica"/>
                  <w:b/>
                  <w:color w:val="202020"/>
                  <w:sz w:val="18"/>
                  <w:szCs w:val="18"/>
                  <w:shd w:val="clear" w:color="auto" w:fill="FFFFFF"/>
                  <w:rPrChange w:id="2054" w:author="meshbah rahman" w:date="2021-02-19T23:24:00Z">
                    <w:rPr>
                      <w:rFonts w:ascii="Helvetica" w:hAnsi="Helvetica" w:cs="Helvetica"/>
                      <w:b/>
                      <w:color w:val="202020"/>
                      <w:shd w:val="clear" w:color="auto" w:fill="FFFFFF"/>
                    </w:rPr>
                  </w:rPrChange>
                </w:rPr>
                <w:t>variate</w:t>
              </w:r>
              <w:proofErr w:type="spellEnd"/>
            </w:ins>
          </w:p>
        </w:tc>
        <w:tc>
          <w:tcPr>
            <w:tcW w:w="1007" w:type="pct"/>
            <w:gridSpan w:val="2"/>
          </w:tcPr>
          <w:p w14:paraId="01EE66E4" w14:textId="77777777" w:rsidR="0095306F" w:rsidRPr="0095306F" w:rsidRDefault="0095306F" w:rsidP="00831991">
            <w:pPr>
              <w:contextualSpacing/>
              <w:jc w:val="both"/>
              <w:rPr>
                <w:ins w:id="2055" w:author="meshbah rahman" w:date="2021-02-19T23:23:00Z"/>
                <w:rFonts w:ascii="Helvetica" w:hAnsi="Helvetica" w:cs="Helvetica"/>
                <w:b/>
                <w:color w:val="202020"/>
                <w:sz w:val="18"/>
                <w:szCs w:val="18"/>
                <w:shd w:val="clear" w:color="auto" w:fill="FFFFFF"/>
                <w:rPrChange w:id="2056" w:author="meshbah rahman" w:date="2021-02-19T23:24:00Z">
                  <w:rPr>
                    <w:ins w:id="2057" w:author="meshbah rahman" w:date="2021-02-19T23:23:00Z"/>
                    <w:rFonts w:ascii="Helvetica" w:hAnsi="Helvetica" w:cs="Helvetica"/>
                    <w:b/>
                    <w:color w:val="202020"/>
                    <w:shd w:val="clear" w:color="auto" w:fill="FFFFFF"/>
                  </w:rPr>
                </w:rPrChange>
              </w:rPr>
              <w:pPrChange w:id="2058" w:author="meshbah rahman" w:date="2021-02-22T00:57:00Z">
                <w:pPr>
                  <w:spacing w:line="480" w:lineRule="auto"/>
                  <w:contextualSpacing/>
                  <w:jc w:val="both"/>
                </w:pPr>
              </w:pPrChange>
            </w:pPr>
            <w:proofErr w:type="spellStart"/>
            <w:ins w:id="2059" w:author="meshbah rahman" w:date="2021-02-19T23:23:00Z">
              <w:r w:rsidRPr="0095306F">
                <w:rPr>
                  <w:rFonts w:ascii="Helvetica" w:hAnsi="Helvetica" w:cs="Helvetica"/>
                  <w:b/>
                  <w:color w:val="202020"/>
                  <w:sz w:val="18"/>
                  <w:szCs w:val="18"/>
                  <w:shd w:val="clear" w:color="auto" w:fill="FFFFFF"/>
                  <w:rPrChange w:id="2060" w:author="meshbah rahman" w:date="2021-02-19T23:24:00Z">
                    <w:rPr>
                      <w:rFonts w:ascii="Helvetica" w:hAnsi="Helvetica" w:cs="Helvetica"/>
                      <w:b/>
                      <w:color w:val="202020"/>
                      <w:shd w:val="clear" w:color="auto" w:fill="FFFFFF"/>
                    </w:rPr>
                  </w:rPrChange>
                </w:rPr>
                <w:t>Univariate</w:t>
              </w:r>
              <w:proofErr w:type="spellEnd"/>
            </w:ins>
          </w:p>
        </w:tc>
        <w:tc>
          <w:tcPr>
            <w:tcW w:w="931" w:type="pct"/>
            <w:gridSpan w:val="2"/>
          </w:tcPr>
          <w:p w14:paraId="31EDD8D3" w14:textId="77777777" w:rsidR="0095306F" w:rsidRPr="0095306F" w:rsidRDefault="0095306F" w:rsidP="00831991">
            <w:pPr>
              <w:contextualSpacing/>
              <w:jc w:val="both"/>
              <w:rPr>
                <w:ins w:id="2061" w:author="meshbah rahman" w:date="2021-02-19T23:23:00Z"/>
                <w:rFonts w:ascii="Helvetica" w:hAnsi="Helvetica" w:cs="Helvetica"/>
                <w:b/>
                <w:color w:val="202020"/>
                <w:sz w:val="18"/>
                <w:szCs w:val="18"/>
                <w:shd w:val="clear" w:color="auto" w:fill="FFFFFF"/>
                <w:rPrChange w:id="2062" w:author="meshbah rahman" w:date="2021-02-19T23:24:00Z">
                  <w:rPr>
                    <w:ins w:id="2063" w:author="meshbah rahman" w:date="2021-02-19T23:23:00Z"/>
                    <w:rFonts w:ascii="Helvetica" w:hAnsi="Helvetica" w:cs="Helvetica"/>
                    <w:b/>
                    <w:color w:val="202020"/>
                    <w:shd w:val="clear" w:color="auto" w:fill="FFFFFF"/>
                  </w:rPr>
                </w:rPrChange>
              </w:rPr>
              <w:pPrChange w:id="2064" w:author="meshbah rahman" w:date="2021-02-22T00:57:00Z">
                <w:pPr>
                  <w:spacing w:line="480" w:lineRule="auto"/>
                  <w:contextualSpacing/>
                  <w:jc w:val="both"/>
                </w:pPr>
              </w:pPrChange>
            </w:pPr>
            <w:ins w:id="2065" w:author="meshbah rahman" w:date="2021-02-19T23:23:00Z">
              <w:r w:rsidRPr="0095306F">
                <w:rPr>
                  <w:rFonts w:ascii="Helvetica" w:hAnsi="Helvetica" w:cs="Helvetica"/>
                  <w:b/>
                  <w:color w:val="202020"/>
                  <w:sz w:val="18"/>
                  <w:szCs w:val="18"/>
                  <w:shd w:val="clear" w:color="auto" w:fill="FFFFFF"/>
                  <w:rPrChange w:id="2066" w:author="meshbah rahman" w:date="2021-02-19T23:24:00Z">
                    <w:rPr>
                      <w:rFonts w:ascii="Helvetica" w:hAnsi="Helvetica" w:cs="Helvetica"/>
                      <w:b/>
                      <w:color w:val="202020"/>
                      <w:shd w:val="clear" w:color="auto" w:fill="FFFFFF"/>
                    </w:rPr>
                  </w:rPrChange>
                </w:rPr>
                <w:t>Multi-</w:t>
              </w:r>
              <w:proofErr w:type="spellStart"/>
              <w:r w:rsidRPr="0095306F">
                <w:rPr>
                  <w:rFonts w:ascii="Helvetica" w:hAnsi="Helvetica" w:cs="Helvetica"/>
                  <w:b/>
                  <w:color w:val="202020"/>
                  <w:sz w:val="18"/>
                  <w:szCs w:val="18"/>
                  <w:shd w:val="clear" w:color="auto" w:fill="FFFFFF"/>
                  <w:rPrChange w:id="2067" w:author="meshbah rahman" w:date="2021-02-19T23:24:00Z">
                    <w:rPr>
                      <w:rFonts w:ascii="Helvetica" w:hAnsi="Helvetica" w:cs="Helvetica"/>
                      <w:b/>
                      <w:color w:val="202020"/>
                      <w:shd w:val="clear" w:color="auto" w:fill="FFFFFF"/>
                    </w:rPr>
                  </w:rPrChange>
                </w:rPr>
                <w:t>variate</w:t>
              </w:r>
              <w:proofErr w:type="spellEnd"/>
            </w:ins>
          </w:p>
        </w:tc>
      </w:tr>
      <w:tr w:rsidR="00831991" w:rsidRPr="0095306F" w14:paraId="432C0526" w14:textId="77777777" w:rsidTr="00831991">
        <w:tblPrEx>
          <w:tblPrExChange w:id="2068" w:author="meshbah rahman" w:date="2021-02-22T00:57:00Z">
            <w:tblPrEx>
              <w:tblW w:w="5534" w:type="pct"/>
            </w:tblPrEx>
          </w:tblPrExChange>
        </w:tblPrEx>
        <w:trPr>
          <w:trHeight w:val="417"/>
          <w:jc w:val="center"/>
          <w:ins w:id="2069" w:author="meshbah rahman" w:date="2021-02-19T23:23:00Z"/>
          <w:trPrChange w:id="2070" w:author="meshbah rahman" w:date="2021-02-22T00:57:00Z">
            <w:trPr>
              <w:trHeight w:val="417"/>
              <w:jc w:val="center"/>
            </w:trPr>
          </w:trPrChange>
        </w:trPr>
        <w:tc>
          <w:tcPr>
            <w:tcW w:w="1025" w:type="pct"/>
            <w:vAlign w:val="center"/>
            <w:tcPrChange w:id="2071" w:author="meshbah rahman" w:date="2021-02-22T00:57:00Z">
              <w:tcPr>
                <w:tcW w:w="1126" w:type="pct"/>
                <w:gridSpan w:val="3"/>
                <w:vAlign w:val="center"/>
              </w:tcPr>
            </w:tcPrChange>
          </w:tcPr>
          <w:p w14:paraId="05C7378D" w14:textId="77777777" w:rsidR="0095306F" w:rsidRPr="0095306F" w:rsidRDefault="0095306F" w:rsidP="00831991">
            <w:pPr>
              <w:contextualSpacing/>
              <w:jc w:val="both"/>
              <w:rPr>
                <w:ins w:id="2072" w:author="meshbah rahman" w:date="2021-02-19T23:23:00Z"/>
                <w:rFonts w:ascii="Helvetica" w:hAnsi="Helvetica" w:cs="Helvetica"/>
                <w:b/>
                <w:color w:val="202020"/>
                <w:sz w:val="18"/>
                <w:szCs w:val="18"/>
                <w:shd w:val="clear" w:color="auto" w:fill="FFFFFF"/>
                <w:rPrChange w:id="2073" w:author="meshbah rahman" w:date="2021-02-19T23:24:00Z">
                  <w:rPr>
                    <w:ins w:id="2074" w:author="meshbah rahman" w:date="2021-02-19T23:23:00Z"/>
                    <w:rFonts w:ascii="Helvetica" w:hAnsi="Helvetica" w:cs="Helvetica"/>
                    <w:b/>
                    <w:color w:val="202020"/>
                    <w:shd w:val="clear" w:color="auto" w:fill="FFFFFF"/>
                  </w:rPr>
                </w:rPrChange>
              </w:rPr>
              <w:pPrChange w:id="2075" w:author="meshbah rahman" w:date="2021-02-22T00:57:00Z">
                <w:pPr>
                  <w:spacing w:line="480" w:lineRule="auto"/>
                  <w:contextualSpacing/>
                  <w:jc w:val="both"/>
                </w:pPr>
              </w:pPrChange>
            </w:pPr>
            <w:ins w:id="2076" w:author="meshbah rahman" w:date="2021-02-19T23:23:00Z">
              <w:r w:rsidRPr="0095306F">
                <w:rPr>
                  <w:rFonts w:ascii="Helvetica" w:hAnsi="Helvetica" w:cs="Helvetica"/>
                  <w:b/>
                  <w:color w:val="202020"/>
                  <w:sz w:val="18"/>
                  <w:szCs w:val="18"/>
                  <w:shd w:val="clear" w:color="auto" w:fill="FFFFFF"/>
                  <w:rPrChange w:id="2077" w:author="meshbah rahman" w:date="2021-02-19T23:24:00Z">
                    <w:rPr>
                      <w:rFonts w:ascii="Helvetica" w:hAnsi="Helvetica" w:cs="Helvetica"/>
                      <w:b/>
                      <w:color w:val="202020"/>
                      <w:shd w:val="clear" w:color="auto" w:fill="FFFFFF"/>
                    </w:rPr>
                  </w:rPrChange>
                </w:rPr>
                <w:t>Variables</w:t>
              </w:r>
            </w:ins>
          </w:p>
        </w:tc>
        <w:tc>
          <w:tcPr>
            <w:tcW w:w="616" w:type="pct"/>
            <w:vAlign w:val="center"/>
            <w:tcPrChange w:id="2078" w:author="meshbah rahman" w:date="2021-02-22T00:57:00Z">
              <w:tcPr>
                <w:tcW w:w="612" w:type="pct"/>
                <w:vAlign w:val="center"/>
              </w:tcPr>
            </w:tcPrChange>
          </w:tcPr>
          <w:p w14:paraId="46AACCB4" w14:textId="77777777" w:rsidR="0095306F" w:rsidRPr="0095306F" w:rsidRDefault="0095306F" w:rsidP="00831991">
            <w:pPr>
              <w:contextualSpacing/>
              <w:jc w:val="both"/>
              <w:rPr>
                <w:ins w:id="2079" w:author="meshbah rahman" w:date="2021-02-19T23:23:00Z"/>
                <w:rFonts w:ascii="Helvetica" w:hAnsi="Helvetica" w:cs="Helvetica"/>
                <w:b/>
                <w:color w:val="202020"/>
                <w:sz w:val="18"/>
                <w:szCs w:val="18"/>
                <w:shd w:val="clear" w:color="auto" w:fill="FFFFFF"/>
                <w:rPrChange w:id="2080" w:author="meshbah rahman" w:date="2021-02-19T23:24:00Z">
                  <w:rPr>
                    <w:ins w:id="2081" w:author="meshbah rahman" w:date="2021-02-19T23:23:00Z"/>
                    <w:rFonts w:ascii="Helvetica" w:hAnsi="Helvetica" w:cs="Helvetica"/>
                    <w:b/>
                    <w:color w:val="202020"/>
                    <w:shd w:val="clear" w:color="auto" w:fill="FFFFFF"/>
                  </w:rPr>
                </w:rPrChange>
              </w:rPr>
              <w:pPrChange w:id="2082" w:author="meshbah rahman" w:date="2021-02-22T00:57:00Z">
                <w:pPr>
                  <w:spacing w:line="480" w:lineRule="auto"/>
                  <w:contextualSpacing/>
                  <w:jc w:val="both"/>
                </w:pPr>
              </w:pPrChange>
            </w:pPr>
            <w:ins w:id="2083" w:author="meshbah rahman" w:date="2021-02-19T23:23:00Z">
              <w:r w:rsidRPr="0095306F">
                <w:rPr>
                  <w:rFonts w:ascii="Helvetica" w:hAnsi="Helvetica" w:cs="Helvetica"/>
                  <w:b/>
                  <w:color w:val="202020"/>
                  <w:sz w:val="18"/>
                  <w:szCs w:val="18"/>
                  <w:shd w:val="clear" w:color="auto" w:fill="FFFFFF"/>
                  <w:rPrChange w:id="2084" w:author="meshbah rahman" w:date="2021-02-19T23:24:00Z">
                    <w:rPr>
                      <w:rFonts w:ascii="Helvetica" w:hAnsi="Helvetica" w:cs="Helvetica"/>
                      <w:b/>
                      <w:color w:val="202020"/>
                      <w:shd w:val="clear" w:color="auto" w:fill="FFFFFF"/>
                    </w:rPr>
                  </w:rPrChange>
                </w:rPr>
                <w:t>Unadjusted</w:t>
              </w:r>
            </w:ins>
          </w:p>
          <w:p w14:paraId="217BDCE0" w14:textId="77777777" w:rsidR="0095306F" w:rsidRPr="0095306F" w:rsidRDefault="0095306F" w:rsidP="00831991">
            <w:pPr>
              <w:contextualSpacing/>
              <w:jc w:val="both"/>
              <w:rPr>
                <w:ins w:id="2085" w:author="meshbah rahman" w:date="2021-02-19T23:23:00Z"/>
                <w:rFonts w:ascii="Helvetica" w:hAnsi="Helvetica" w:cs="Helvetica"/>
                <w:b/>
                <w:color w:val="202020"/>
                <w:sz w:val="18"/>
                <w:szCs w:val="18"/>
                <w:shd w:val="clear" w:color="auto" w:fill="FFFFFF"/>
                <w:rPrChange w:id="2086" w:author="meshbah rahman" w:date="2021-02-19T23:24:00Z">
                  <w:rPr>
                    <w:ins w:id="2087" w:author="meshbah rahman" w:date="2021-02-19T23:23:00Z"/>
                    <w:rFonts w:ascii="Helvetica" w:hAnsi="Helvetica" w:cs="Helvetica"/>
                    <w:b/>
                    <w:color w:val="202020"/>
                    <w:shd w:val="clear" w:color="auto" w:fill="FFFFFF"/>
                  </w:rPr>
                </w:rPrChange>
              </w:rPr>
              <w:pPrChange w:id="2088" w:author="meshbah rahman" w:date="2021-02-22T00:57:00Z">
                <w:pPr>
                  <w:spacing w:line="480" w:lineRule="auto"/>
                  <w:contextualSpacing/>
                  <w:jc w:val="both"/>
                </w:pPr>
              </w:pPrChange>
            </w:pPr>
            <w:ins w:id="2089" w:author="meshbah rahman" w:date="2021-02-19T23:23:00Z">
              <w:r w:rsidRPr="0095306F">
                <w:rPr>
                  <w:rFonts w:ascii="Helvetica" w:hAnsi="Helvetica" w:cs="Helvetica"/>
                  <w:b/>
                  <w:color w:val="202020"/>
                  <w:sz w:val="18"/>
                  <w:szCs w:val="18"/>
                  <w:shd w:val="clear" w:color="auto" w:fill="FFFFFF"/>
                  <w:rPrChange w:id="2090" w:author="meshbah rahman" w:date="2021-02-19T23:24:00Z">
                    <w:rPr>
                      <w:rFonts w:ascii="Helvetica" w:hAnsi="Helvetica" w:cs="Helvetica"/>
                      <w:b/>
                      <w:color w:val="202020"/>
                      <w:shd w:val="clear" w:color="auto" w:fill="FFFFFF"/>
                    </w:rPr>
                  </w:rPrChange>
                </w:rPr>
                <w:t>OR (95% CI)</w:t>
              </w:r>
            </w:ins>
          </w:p>
        </w:tc>
        <w:tc>
          <w:tcPr>
            <w:tcW w:w="489" w:type="pct"/>
            <w:vAlign w:val="center"/>
            <w:tcPrChange w:id="2091" w:author="meshbah rahman" w:date="2021-02-22T00:57:00Z">
              <w:tcPr>
                <w:tcW w:w="394" w:type="pct"/>
                <w:gridSpan w:val="2"/>
                <w:vAlign w:val="center"/>
              </w:tcPr>
            </w:tcPrChange>
          </w:tcPr>
          <w:p w14:paraId="27D53BCB" w14:textId="77777777" w:rsidR="0095306F" w:rsidRPr="0095306F" w:rsidRDefault="0095306F" w:rsidP="00831991">
            <w:pPr>
              <w:contextualSpacing/>
              <w:jc w:val="both"/>
              <w:rPr>
                <w:ins w:id="2092" w:author="meshbah rahman" w:date="2021-02-19T23:23:00Z"/>
                <w:rFonts w:ascii="Helvetica" w:hAnsi="Helvetica" w:cs="Helvetica"/>
                <w:b/>
                <w:color w:val="202020"/>
                <w:sz w:val="18"/>
                <w:szCs w:val="18"/>
                <w:shd w:val="clear" w:color="auto" w:fill="FFFFFF"/>
                <w:rPrChange w:id="2093" w:author="meshbah rahman" w:date="2021-02-19T23:24:00Z">
                  <w:rPr>
                    <w:ins w:id="2094" w:author="meshbah rahman" w:date="2021-02-19T23:23:00Z"/>
                    <w:rFonts w:ascii="Helvetica" w:hAnsi="Helvetica" w:cs="Helvetica"/>
                    <w:b/>
                    <w:color w:val="202020"/>
                    <w:shd w:val="clear" w:color="auto" w:fill="FFFFFF"/>
                  </w:rPr>
                </w:rPrChange>
              </w:rPr>
              <w:pPrChange w:id="2095" w:author="meshbah rahman" w:date="2021-02-22T00:57:00Z">
                <w:pPr>
                  <w:spacing w:line="480" w:lineRule="auto"/>
                  <w:contextualSpacing/>
                  <w:jc w:val="both"/>
                </w:pPr>
              </w:pPrChange>
            </w:pPr>
            <w:ins w:id="2096" w:author="meshbah rahman" w:date="2021-02-19T23:23:00Z">
              <w:r w:rsidRPr="0095306F">
                <w:rPr>
                  <w:rFonts w:ascii="Helvetica" w:hAnsi="Helvetica" w:cs="Helvetica"/>
                  <w:b/>
                  <w:color w:val="202020"/>
                  <w:sz w:val="18"/>
                  <w:szCs w:val="18"/>
                  <w:shd w:val="clear" w:color="auto" w:fill="FFFFFF"/>
                  <w:rPrChange w:id="2097" w:author="meshbah rahman" w:date="2021-02-19T23:24:00Z">
                    <w:rPr>
                      <w:rFonts w:ascii="Helvetica" w:hAnsi="Helvetica" w:cs="Helvetica"/>
                      <w:b/>
                      <w:color w:val="202020"/>
                      <w:shd w:val="clear" w:color="auto" w:fill="FFFFFF"/>
                    </w:rPr>
                  </w:rPrChange>
                </w:rPr>
                <w:t>P-value</w:t>
              </w:r>
            </w:ins>
          </w:p>
        </w:tc>
        <w:tc>
          <w:tcPr>
            <w:tcW w:w="535" w:type="pct"/>
            <w:vAlign w:val="center"/>
            <w:tcPrChange w:id="2098" w:author="meshbah rahman" w:date="2021-02-22T00:57:00Z">
              <w:tcPr>
                <w:tcW w:w="535" w:type="pct"/>
                <w:vAlign w:val="center"/>
              </w:tcPr>
            </w:tcPrChange>
          </w:tcPr>
          <w:p w14:paraId="3A6399FC" w14:textId="77777777" w:rsidR="0095306F" w:rsidRPr="0095306F" w:rsidRDefault="0095306F" w:rsidP="00831991">
            <w:pPr>
              <w:contextualSpacing/>
              <w:jc w:val="both"/>
              <w:rPr>
                <w:ins w:id="2099" w:author="meshbah rahman" w:date="2021-02-19T23:23:00Z"/>
                <w:rFonts w:ascii="Helvetica" w:hAnsi="Helvetica" w:cs="Helvetica"/>
                <w:b/>
                <w:color w:val="202020"/>
                <w:sz w:val="18"/>
                <w:szCs w:val="18"/>
                <w:shd w:val="clear" w:color="auto" w:fill="FFFFFF"/>
                <w:rPrChange w:id="2100" w:author="meshbah rahman" w:date="2021-02-19T23:24:00Z">
                  <w:rPr>
                    <w:ins w:id="2101" w:author="meshbah rahman" w:date="2021-02-19T23:23:00Z"/>
                    <w:rFonts w:ascii="Helvetica" w:hAnsi="Helvetica" w:cs="Helvetica"/>
                    <w:b/>
                    <w:color w:val="202020"/>
                    <w:shd w:val="clear" w:color="auto" w:fill="FFFFFF"/>
                  </w:rPr>
                </w:rPrChange>
              </w:rPr>
              <w:pPrChange w:id="2102" w:author="meshbah rahman" w:date="2021-02-22T00:57:00Z">
                <w:pPr>
                  <w:spacing w:line="480" w:lineRule="auto"/>
                  <w:contextualSpacing/>
                  <w:jc w:val="both"/>
                </w:pPr>
              </w:pPrChange>
            </w:pPr>
            <w:ins w:id="2103" w:author="meshbah rahman" w:date="2021-02-19T23:23:00Z">
              <w:r w:rsidRPr="0095306F">
                <w:rPr>
                  <w:rFonts w:ascii="Helvetica" w:hAnsi="Helvetica" w:cs="Helvetica"/>
                  <w:b/>
                  <w:color w:val="202020"/>
                  <w:sz w:val="18"/>
                  <w:szCs w:val="18"/>
                  <w:shd w:val="clear" w:color="auto" w:fill="FFFFFF"/>
                  <w:rPrChange w:id="2104" w:author="meshbah rahman" w:date="2021-02-19T23:24:00Z">
                    <w:rPr>
                      <w:rFonts w:ascii="Helvetica" w:hAnsi="Helvetica" w:cs="Helvetica"/>
                      <w:b/>
                      <w:color w:val="202020"/>
                      <w:shd w:val="clear" w:color="auto" w:fill="FFFFFF"/>
                    </w:rPr>
                  </w:rPrChange>
                </w:rPr>
                <w:t>Adjusted</w:t>
              </w:r>
            </w:ins>
          </w:p>
          <w:p w14:paraId="1A173E14" w14:textId="77777777" w:rsidR="0095306F" w:rsidRPr="0095306F" w:rsidRDefault="0095306F" w:rsidP="00831991">
            <w:pPr>
              <w:contextualSpacing/>
              <w:jc w:val="both"/>
              <w:rPr>
                <w:ins w:id="2105" w:author="meshbah rahman" w:date="2021-02-19T23:23:00Z"/>
                <w:rFonts w:ascii="Helvetica" w:hAnsi="Helvetica" w:cs="Helvetica"/>
                <w:b/>
                <w:color w:val="202020"/>
                <w:sz w:val="18"/>
                <w:szCs w:val="18"/>
                <w:shd w:val="clear" w:color="auto" w:fill="FFFFFF"/>
                <w:rPrChange w:id="2106" w:author="meshbah rahman" w:date="2021-02-19T23:24:00Z">
                  <w:rPr>
                    <w:ins w:id="2107" w:author="meshbah rahman" w:date="2021-02-19T23:23:00Z"/>
                    <w:rFonts w:ascii="Helvetica" w:hAnsi="Helvetica" w:cs="Helvetica"/>
                    <w:b/>
                    <w:color w:val="202020"/>
                    <w:shd w:val="clear" w:color="auto" w:fill="FFFFFF"/>
                  </w:rPr>
                </w:rPrChange>
              </w:rPr>
              <w:pPrChange w:id="2108" w:author="meshbah rahman" w:date="2021-02-22T00:57:00Z">
                <w:pPr>
                  <w:spacing w:line="480" w:lineRule="auto"/>
                  <w:contextualSpacing/>
                  <w:jc w:val="both"/>
                </w:pPr>
              </w:pPrChange>
            </w:pPr>
            <w:ins w:id="2109" w:author="meshbah rahman" w:date="2021-02-19T23:23:00Z">
              <w:r w:rsidRPr="0095306F">
                <w:rPr>
                  <w:rFonts w:ascii="Helvetica" w:hAnsi="Helvetica" w:cs="Helvetica"/>
                  <w:b/>
                  <w:color w:val="202020"/>
                  <w:sz w:val="18"/>
                  <w:szCs w:val="18"/>
                  <w:shd w:val="clear" w:color="auto" w:fill="FFFFFF"/>
                  <w:rPrChange w:id="2110" w:author="meshbah rahman" w:date="2021-02-19T23:24:00Z">
                    <w:rPr>
                      <w:rFonts w:ascii="Helvetica" w:hAnsi="Helvetica" w:cs="Helvetica"/>
                      <w:b/>
                      <w:color w:val="202020"/>
                      <w:shd w:val="clear" w:color="auto" w:fill="FFFFFF"/>
                    </w:rPr>
                  </w:rPrChange>
                </w:rPr>
                <w:t>OR (95% CI)</w:t>
              </w:r>
            </w:ins>
          </w:p>
        </w:tc>
        <w:tc>
          <w:tcPr>
            <w:tcW w:w="396" w:type="pct"/>
            <w:vAlign w:val="center"/>
            <w:tcPrChange w:id="2111" w:author="meshbah rahman" w:date="2021-02-22T00:57:00Z">
              <w:tcPr>
                <w:tcW w:w="396" w:type="pct"/>
                <w:gridSpan w:val="3"/>
                <w:vAlign w:val="center"/>
              </w:tcPr>
            </w:tcPrChange>
          </w:tcPr>
          <w:p w14:paraId="08B53D77" w14:textId="77777777" w:rsidR="0095306F" w:rsidRPr="0095306F" w:rsidRDefault="0095306F" w:rsidP="00831991">
            <w:pPr>
              <w:contextualSpacing/>
              <w:jc w:val="both"/>
              <w:rPr>
                <w:ins w:id="2112" w:author="meshbah rahman" w:date="2021-02-19T23:23:00Z"/>
                <w:rFonts w:ascii="Helvetica" w:hAnsi="Helvetica" w:cs="Helvetica"/>
                <w:b/>
                <w:color w:val="202020"/>
                <w:sz w:val="18"/>
                <w:szCs w:val="18"/>
                <w:shd w:val="clear" w:color="auto" w:fill="FFFFFF"/>
                <w:rPrChange w:id="2113" w:author="meshbah rahman" w:date="2021-02-19T23:24:00Z">
                  <w:rPr>
                    <w:ins w:id="2114" w:author="meshbah rahman" w:date="2021-02-19T23:23:00Z"/>
                    <w:rFonts w:ascii="Helvetica" w:hAnsi="Helvetica" w:cs="Helvetica"/>
                    <w:b/>
                    <w:color w:val="202020"/>
                    <w:shd w:val="clear" w:color="auto" w:fill="FFFFFF"/>
                  </w:rPr>
                </w:rPrChange>
              </w:rPr>
              <w:pPrChange w:id="2115" w:author="meshbah rahman" w:date="2021-02-22T00:57:00Z">
                <w:pPr>
                  <w:spacing w:line="480" w:lineRule="auto"/>
                  <w:contextualSpacing/>
                  <w:jc w:val="both"/>
                </w:pPr>
              </w:pPrChange>
            </w:pPr>
            <w:ins w:id="2116" w:author="meshbah rahman" w:date="2021-02-19T23:23:00Z">
              <w:r w:rsidRPr="0095306F">
                <w:rPr>
                  <w:rFonts w:ascii="Helvetica" w:hAnsi="Helvetica" w:cs="Helvetica"/>
                  <w:b/>
                  <w:color w:val="202020"/>
                  <w:sz w:val="18"/>
                  <w:szCs w:val="18"/>
                  <w:shd w:val="clear" w:color="auto" w:fill="FFFFFF"/>
                  <w:rPrChange w:id="2117" w:author="meshbah rahman" w:date="2021-02-19T23:24:00Z">
                    <w:rPr>
                      <w:rFonts w:ascii="Helvetica" w:hAnsi="Helvetica" w:cs="Helvetica"/>
                      <w:b/>
                      <w:color w:val="202020"/>
                      <w:shd w:val="clear" w:color="auto" w:fill="FFFFFF"/>
                    </w:rPr>
                  </w:rPrChange>
                </w:rPr>
                <w:t>P-value</w:t>
              </w:r>
            </w:ins>
          </w:p>
        </w:tc>
        <w:tc>
          <w:tcPr>
            <w:tcW w:w="612" w:type="pct"/>
            <w:vAlign w:val="center"/>
            <w:tcPrChange w:id="2118" w:author="meshbah rahman" w:date="2021-02-22T00:57:00Z">
              <w:tcPr>
                <w:tcW w:w="612" w:type="pct"/>
                <w:vAlign w:val="center"/>
              </w:tcPr>
            </w:tcPrChange>
          </w:tcPr>
          <w:p w14:paraId="2C03BA8D" w14:textId="77777777" w:rsidR="0095306F" w:rsidRPr="0095306F" w:rsidRDefault="0095306F" w:rsidP="00831991">
            <w:pPr>
              <w:contextualSpacing/>
              <w:jc w:val="both"/>
              <w:rPr>
                <w:ins w:id="2119" w:author="meshbah rahman" w:date="2021-02-19T23:23:00Z"/>
                <w:rFonts w:ascii="Helvetica" w:hAnsi="Helvetica" w:cs="Helvetica"/>
                <w:b/>
                <w:color w:val="202020"/>
                <w:sz w:val="18"/>
                <w:szCs w:val="18"/>
                <w:shd w:val="clear" w:color="auto" w:fill="FFFFFF"/>
                <w:rPrChange w:id="2120" w:author="meshbah rahman" w:date="2021-02-19T23:24:00Z">
                  <w:rPr>
                    <w:ins w:id="2121" w:author="meshbah rahman" w:date="2021-02-19T23:23:00Z"/>
                    <w:rFonts w:ascii="Helvetica" w:hAnsi="Helvetica" w:cs="Helvetica"/>
                    <w:b/>
                    <w:color w:val="202020"/>
                    <w:shd w:val="clear" w:color="auto" w:fill="FFFFFF"/>
                  </w:rPr>
                </w:rPrChange>
              </w:rPr>
              <w:pPrChange w:id="2122" w:author="meshbah rahman" w:date="2021-02-22T00:57:00Z">
                <w:pPr>
                  <w:spacing w:line="480" w:lineRule="auto"/>
                  <w:contextualSpacing/>
                  <w:jc w:val="both"/>
                </w:pPr>
              </w:pPrChange>
            </w:pPr>
            <w:ins w:id="2123" w:author="meshbah rahman" w:date="2021-02-19T23:23:00Z">
              <w:r w:rsidRPr="0095306F">
                <w:rPr>
                  <w:rFonts w:ascii="Helvetica" w:hAnsi="Helvetica" w:cs="Helvetica"/>
                  <w:b/>
                  <w:color w:val="202020"/>
                  <w:sz w:val="18"/>
                  <w:szCs w:val="18"/>
                  <w:shd w:val="clear" w:color="auto" w:fill="FFFFFF"/>
                  <w:rPrChange w:id="2124" w:author="meshbah rahman" w:date="2021-02-19T23:24:00Z">
                    <w:rPr>
                      <w:rFonts w:ascii="Helvetica" w:hAnsi="Helvetica" w:cs="Helvetica"/>
                      <w:b/>
                      <w:color w:val="202020"/>
                      <w:shd w:val="clear" w:color="auto" w:fill="FFFFFF"/>
                    </w:rPr>
                  </w:rPrChange>
                </w:rPr>
                <w:t>Unadjusted</w:t>
              </w:r>
            </w:ins>
          </w:p>
          <w:p w14:paraId="26186F2B" w14:textId="77777777" w:rsidR="0095306F" w:rsidRPr="0095306F" w:rsidRDefault="0095306F" w:rsidP="00831991">
            <w:pPr>
              <w:contextualSpacing/>
              <w:jc w:val="both"/>
              <w:rPr>
                <w:ins w:id="2125" w:author="meshbah rahman" w:date="2021-02-19T23:23:00Z"/>
                <w:rFonts w:ascii="Helvetica" w:hAnsi="Helvetica" w:cs="Helvetica"/>
                <w:b/>
                <w:color w:val="202020"/>
                <w:sz w:val="18"/>
                <w:szCs w:val="18"/>
                <w:shd w:val="clear" w:color="auto" w:fill="FFFFFF"/>
                <w:rPrChange w:id="2126" w:author="meshbah rahman" w:date="2021-02-19T23:24:00Z">
                  <w:rPr>
                    <w:ins w:id="2127" w:author="meshbah rahman" w:date="2021-02-19T23:23:00Z"/>
                    <w:rFonts w:ascii="Helvetica" w:hAnsi="Helvetica" w:cs="Helvetica"/>
                    <w:b/>
                    <w:color w:val="202020"/>
                    <w:shd w:val="clear" w:color="auto" w:fill="FFFFFF"/>
                  </w:rPr>
                </w:rPrChange>
              </w:rPr>
              <w:pPrChange w:id="2128" w:author="meshbah rahman" w:date="2021-02-22T00:57:00Z">
                <w:pPr>
                  <w:spacing w:line="480" w:lineRule="auto"/>
                  <w:contextualSpacing/>
                  <w:jc w:val="both"/>
                </w:pPr>
              </w:pPrChange>
            </w:pPr>
            <w:ins w:id="2129" w:author="meshbah rahman" w:date="2021-02-19T23:23:00Z">
              <w:r w:rsidRPr="0095306F">
                <w:rPr>
                  <w:rFonts w:ascii="Helvetica" w:hAnsi="Helvetica" w:cs="Helvetica"/>
                  <w:b/>
                  <w:color w:val="202020"/>
                  <w:sz w:val="18"/>
                  <w:szCs w:val="18"/>
                  <w:shd w:val="clear" w:color="auto" w:fill="FFFFFF"/>
                  <w:rPrChange w:id="2130" w:author="meshbah rahman" w:date="2021-02-19T23:24:00Z">
                    <w:rPr>
                      <w:rFonts w:ascii="Helvetica" w:hAnsi="Helvetica" w:cs="Helvetica"/>
                      <w:b/>
                      <w:color w:val="202020"/>
                      <w:shd w:val="clear" w:color="auto" w:fill="FFFFFF"/>
                    </w:rPr>
                  </w:rPrChange>
                </w:rPr>
                <w:t>OR (95% CI)</w:t>
              </w:r>
            </w:ins>
          </w:p>
        </w:tc>
        <w:tc>
          <w:tcPr>
            <w:tcW w:w="395" w:type="pct"/>
            <w:vAlign w:val="center"/>
            <w:tcPrChange w:id="2131" w:author="meshbah rahman" w:date="2021-02-22T00:57:00Z">
              <w:tcPr>
                <w:tcW w:w="395" w:type="pct"/>
                <w:gridSpan w:val="2"/>
                <w:vAlign w:val="center"/>
              </w:tcPr>
            </w:tcPrChange>
          </w:tcPr>
          <w:p w14:paraId="126D8417" w14:textId="77777777" w:rsidR="0095306F" w:rsidRPr="0095306F" w:rsidRDefault="0095306F" w:rsidP="00831991">
            <w:pPr>
              <w:contextualSpacing/>
              <w:jc w:val="both"/>
              <w:rPr>
                <w:ins w:id="2132" w:author="meshbah rahman" w:date="2021-02-19T23:23:00Z"/>
                <w:rFonts w:ascii="Helvetica" w:hAnsi="Helvetica" w:cs="Helvetica"/>
                <w:b/>
                <w:color w:val="202020"/>
                <w:sz w:val="18"/>
                <w:szCs w:val="18"/>
                <w:shd w:val="clear" w:color="auto" w:fill="FFFFFF"/>
                <w:rPrChange w:id="2133" w:author="meshbah rahman" w:date="2021-02-19T23:24:00Z">
                  <w:rPr>
                    <w:ins w:id="2134" w:author="meshbah rahman" w:date="2021-02-19T23:23:00Z"/>
                    <w:rFonts w:ascii="Helvetica" w:hAnsi="Helvetica" w:cs="Helvetica"/>
                    <w:b/>
                    <w:color w:val="202020"/>
                    <w:shd w:val="clear" w:color="auto" w:fill="FFFFFF"/>
                  </w:rPr>
                </w:rPrChange>
              </w:rPr>
              <w:pPrChange w:id="2135" w:author="meshbah rahman" w:date="2021-02-22T00:57:00Z">
                <w:pPr>
                  <w:spacing w:line="480" w:lineRule="auto"/>
                  <w:contextualSpacing/>
                  <w:jc w:val="both"/>
                </w:pPr>
              </w:pPrChange>
            </w:pPr>
            <w:ins w:id="2136" w:author="meshbah rahman" w:date="2021-02-19T23:23:00Z">
              <w:r w:rsidRPr="0095306F">
                <w:rPr>
                  <w:rFonts w:ascii="Helvetica" w:hAnsi="Helvetica" w:cs="Helvetica"/>
                  <w:b/>
                  <w:color w:val="202020"/>
                  <w:sz w:val="18"/>
                  <w:szCs w:val="18"/>
                  <w:shd w:val="clear" w:color="auto" w:fill="FFFFFF"/>
                  <w:rPrChange w:id="2137" w:author="meshbah rahman" w:date="2021-02-19T23:24:00Z">
                    <w:rPr>
                      <w:rFonts w:ascii="Helvetica" w:hAnsi="Helvetica" w:cs="Helvetica"/>
                      <w:b/>
                      <w:color w:val="202020"/>
                      <w:shd w:val="clear" w:color="auto" w:fill="FFFFFF"/>
                    </w:rPr>
                  </w:rPrChange>
                </w:rPr>
                <w:t>P-value</w:t>
              </w:r>
            </w:ins>
          </w:p>
        </w:tc>
        <w:tc>
          <w:tcPr>
            <w:tcW w:w="535" w:type="pct"/>
            <w:vAlign w:val="center"/>
            <w:tcPrChange w:id="2138" w:author="meshbah rahman" w:date="2021-02-22T00:57:00Z">
              <w:tcPr>
                <w:tcW w:w="535" w:type="pct"/>
                <w:gridSpan w:val="2"/>
                <w:vAlign w:val="center"/>
              </w:tcPr>
            </w:tcPrChange>
          </w:tcPr>
          <w:p w14:paraId="0E711411" w14:textId="77777777" w:rsidR="0095306F" w:rsidRPr="0095306F" w:rsidRDefault="0095306F" w:rsidP="00831991">
            <w:pPr>
              <w:contextualSpacing/>
              <w:jc w:val="both"/>
              <w:rPr>
                <w:ins w:id="2139" w:author="meshbah rahman" w:date="2021-02-19T23:23:00Z"/>
                <w:rFonts w:ascii="Helvetica" w:hAnsi="Helvetica" w:cs="Helvetica"/>
                <w:b/>
                <w:color w:val="202020"/>
                <w:sz w:val="18"/>
                <w:szCs w:val="18"/>
                <w:shd w:val="clear" w:color="auto" w:fill="FFFFFF"/>
                <w:rPrChange w:id="2140" w:author="meshbah rahman" w:date="2021-02-19T23:24:00Z">
                  <w:rPr>
                    <w:ins w:id="2141" w:author="meshbah rahman" w:date="2021-02-19T23:23:00Z"/>
                    <w:rFonts w:ascii="Helvetica" w:hAnsi="Helvetica" w:cs="Helvetica"/>
                    <w:b/>
                    <w:color w:val="202020"/>
                    <w:shd w:val="clear" w:color="auto" w:fill="FFFFFF"/>
                  </w:rPr>
                </w:rPrChange>
              </w:rPr>
              <w:pPrChange w:id="2142" w:author="meshbah rahman" w:date="2021-02-22T00:57:00Z">
                <w:pPr>
                  <w:spacing w:line="480" w:lineRule="auto"/>
                  <w:contextualSpacing/>
                  <w:jc w:val="both"/>
                </w:pPr>
              </w:pPrChange>
            </w:pPr>
            <w:ins w:id="2143" w:author="meshbah rahman" w:date="2021-02-19T23:23:00Z">
              <w:r w:rsidRPr="0095306F">
                <w:rPr>
                  <w:rFonts w:ascii="Helvetica" w:hAnsi="Helvetica" w:cs="Helvetica"/>
                  <w:b/>
                  <w:color w:val="202020"/>
                  <w:sz w:val="18"/>
                  <w:szCs w:val="18"/>
                  <w:shd w:val="clear" w:color="auto" w:fill="FFFFFF"/>
                  <w:rPrChange w:id="2144" w:author="meshbah rahman" w:date="2021-02-19T23:24:00Z">
                    <w:rPr>
                      <w:rFonts w:ascii="Helvetica" w:hAnsi="Helvetica" w:cs="Helvetica"/>
                      <w:b/>
                      <w:color w:val="202020"/>
                      <w:shd w:val="clear" w:color="auto" w:fill="FFFFFF"/>
                    </w:rPr>
                  </w:rPrChange>
                </w:rPr>
                <w:t>Adjusted</w:t>
              </w:r>
            </w:ins>
          </w:p>
          <w:p w14:paraId="231B7C03" w14:textId="77777777" w:rsidR="0095306F" w:rsidRPr="0095306F" w:rsidRDefault="0095306F" w:rsidP="00831991">
            <w:pPr>
              <w:contextualSpacing/>
              <w:jc w:val="both"/>
              <w:rPr>
                <w:ins w:id="2145" w:author="meshbah rahman" w:date="2021-02-19T23:23:00Z"/>
                <w:rFonts w:ascii="Helvetica" w:hAnsi="Helvetica" w:cs="Helvetica"/>
                <w:b/>
                <w:color w:val="202020"/>
                <w:sz w:val="18"/>
                <w:szCs w:val="18"/>
                <w:shd w:val="clear" w:color="auto" w:fill="FFFFFF"/>
                <w:rPrChange w:id="2146" w:author="meshbah rahman" w:date="2021-02-19T23:24:00Z">
                  <w:rPr>
                    <w:ins w:id="2147" w:author="meshbah rahman" w:date="2021-02-19T23:23:00Z"/>
                    <w:rFonts w:ascii="Helvetica" w:hAnsi="Helvetica" w:cs="Helvetica"/>
                    <w:b/>
                    <w:color w:val="202020"/>
                    <w:shd w:val="clear" w:color="auto" w:fill="FFFFFF"/>
                  </w:rPr>
                </w:rPrChange>
              </w:rPr>
              <w:pPrChange w:id="2148" w:author="meshbah rahman" w:date="2021-02-22T00:57:00Z">
                <w:pPr>
                  <w:spacing w:line="480" w:lineRule="auto"/>
                  <w:contextualSpacing/>
                  <w:jc w:val="both"/>
                </w:pPr>
              </w:pPrChange>
            </w:pPr>
            <w:ins w:id="2149" w:author="meshbah rahman" w:date="2021-02-19T23:23:00Z">
              <w:r w:rsidRPr="0095306F">
                <w:rPr>
                  <w:rFonts w:ascii="Helvetica" w:hAnsi="Helvetica" w:cs="Helvetica"/>
                  <w:b/>
                  <w:color w:val="202020"/>
                  <w:sz w:val="18"/>
                  <w:szCs w:val="18"/>
                  <w:shd w:val="clear" w:color="auto" w:fill="FFFFFF"/>
                  <w:rPrChange w:id="2150" w:author="meshbah rahman" w:date="2021-02-19T23:24:00Z">
                    <w:rPr>
                      <w:rFonts w:ascii="Helvetica" w:hAnsi="Helvetica" w:cs="Helvetica"/>
                      <w:b/>
                      <w:color w:val="202020"/>
                      <w:shd w:val="clear" w:color="auto" w:fill="FFFFFF"/>
                    </w:rPr>
                  </w:rPrChange>
                </w:rPr>
                <w:t>OR (95% CI)</w:t>
              </w:r>
            </w:ins>
          </w:p>
        </w:tc>
        <w:tc>
          <w:tcPr>
            <w:tcW w:w="396" w:type="pct"/>
            <w:vAlign w:val="center"/>
            <w:tcPrChange w:id="2151" w:author="meshbah rahman" w:date="2021-02-22T00:57:00Z">
              <w:tcPr>
                <w:tcW w:w="395" w:type="pct"/>
                <w:vAlign w:val="center"/>
              </w:tcPr>
            </w:tcPrChange>
          </w:tcPr>
          <w:p w14:paraId="70713C87" w14:textId="77777777" w:rsidR="0095306F" w:rsidRPr="0095306F" w:rsidRDefault="0095306F" w:rsidP="00831991">
            <w:pPr>
              <w:contextualSpacing/>
              <w:jc w:val="both"/>
              <w:rPr>
                <w:ins w:id="2152" w:author="meshbah rahman" w:date="2021-02-19T23:23:00Z"/>
                <w:rFonts w:ascii="Helvetica" w:hAnsi="Helvetica" w:cs="Helvetica"/>
                <w:b/>
                <w:color w:val="202020"/>
                <w:sz w:val="18"/>
                <w:szCs w:val="18"/>
                <w:shd w:val="clear" w:color="auto" w:fill="FFFFFF"/>
                <w:rPrChange w:id="2153" w:author="meshbah rahman" w:date="2021-02-19T23:24:00Z">
                  <w:rPr>
                    <w:ins w:id="2154" w:author="meshbah rahman" w:date="2021-02-19T23:23:00Z"/>
                    <w:rFonts w:ascii="Helvetica" w:hAnsi="Helvetica" w:cs="Helvetica"/>
                    <w:b/>
                    <w:color w:val="202020"/>
                    <w:shd w:val="clear" w:color="auto" w:fill="FFFFFF"/>
                  </w:rPr>
                </w:rPrChange>
              </w:rPr>
              <w:pPrChange w:id="2155" w:author="meshbah rahman" w:date="2021-02-22T00:57:00Z">
                <w:pPr>
                  <w:spacing w:line="480" w:lineRule="auto"/>
                  <w:contextualSpacing/>
                  <w:jc w:val="both"/>
                </w:pPr>
              </w:pPrChange>
            </w:pPr>
            <w:ins w:id="2156" w:author="meshbah rahman" w:date="2021-02-19T23:23:00Z">
              <w:r w:rsidRPr="0095306F">
                <w:rPr>
                  <w:rFonts w:ascii="Helvetica" w:hAnsi="Helvetica" w:cs="Helvetica"/>
                  <w:b/>
                  <w:color w:val="202020"/>
                  <w:sz w:val="18"/>
                  <w:szCs w:val="18"/>
                  <w:shd w:val="clear" w:color="auto" w:fill="FFFFFF"/>
                  <w:rPrChange w:id="2157" w:author="meshbah rahman" w:date="2021-02-19T23:24:00Z">
                    <w:rPr>
                      <w:rFonts w:ascii="Helvetica" w:hAnsi="Helvetica" w:cs="Helvetica"/>
                      <w:b/>
                      <w:color w:val="202020"/>
                      <w:shd w:val="clear" w:color="auto" w:fill="FFFFFF"/>
                    </w:rPr>
                  </w:rPrChange>
                </w:rPr>
                <w:t>P-value</w:t>
              </w:r>
            </w:ins>
          </w:p>
        </w:tc>
      </w:tr>
      <w:tr w:rsidR="00831991" w:rsidRPr="0095306F" w14:paraId="653920FA" w14:textId="77777777" w:rsidTr="00831991">
        <w:tblPrEx>
          <w:tblPrExChange w:id="2158" w:author="meshbah rahman" w:date="2021-02-22T00:57:00Z">
            <w:tblPrEx>
              <w:tblW w:w="5534" w:type="pct"/>
            </w:tblPrEx>
          </w:tblPrExChange>
        </w:tblPrEx>
        <w:trPr>
          <w:trHeight w:val="302"/>
          <w:jc w:val="center"/>
          <w:ins w:id="2159" w:author="meshbah rahman" w:date="2021-02-19T23:23:00Z"/>
          <w:trPrChange w:id="2160" w:author="meshbah rahman" w:date="2021-02-22T00:57:00Z">
            <w:trPr>
              <w:trHeight w:val="302"/>
              <w:jc w:val="center"/>
            </w:trPr>
          </w:trPrChange>
        </w:trPr>
        <w:tc>
          <w:tcPr>
            <w:tcW w:w="1025" w:type="pct"/>
            <w:tcPrChange w:id="2161" w:author="meshbah rahman" w:date="2021-02-22T00:57:00Z">
              <w:tcPr>
                <w:tcW w:w="1126" w:type="pct"/>
                <w:gridSpan w:val="3"/>
              </w:tcPr>
            </w:tcPrChange>
          </w:tcPr>
          <w:p w14:paraId="0ACE5142" w14:textId="77777777" w:rsidR="0095306F" w:rsidRPr="0095306F" w:rsidRDefault="0095306F" w:rsidP="00831991">
            <w:pPr>
              <w:contextualSpacing/>
              <w:jc w:val="both"/>
              <w:rPr>
                <w:ins w:id="2162" w:author="meshbah rahman" w:date="2021-02-19T23:23:00Z"/>
                <w:rFonts w:ascii="Helvetica" w:hAnsi="Helvetica" w:cs="Helvetica"/>
                <w:b/>
                <w:color w:val="202020"/>
                <w:sz w:val="18"/>
                <w:szCs w:val="18"/>
                <w:shd w:val="clear" w:color="auto" w:fill="FFFFFF"/>
                <w:rPrChange w:id="2163" w:author="meshbah rahman" w:date="2021-02-19T23:24:00Z">
                  <w:rPr>
                    <w:ins w:id="2164" w:author="meshbah rahman" w:date="2021-02-19T23:23:00Z"/>
                    <w:rFonts w:ascii="Helvetica" w:hAnsi="Helvetica" w:cs="Helvetica"/>
                    <w:b/>
                    <w:color w:val="202020"/>
                    <w:shd w:val="clear" w:color="auto" w:fill="FFFFFF"/>
                  </w:rPr>
                </w:rPrChange>
              </w:rPr>
              <w:pPrChange w:id="2165" w:author="meshbah rahman" w:date="2021-02-22T00:57:00Z">
                <w:pPr>
                  <w:spacing w:line="480" w:lineRule="auto"/>
                  <w:contextualSpacing/>
                  <w:jc w:val="both"/>
                </w:pPr>
              </w:pPrChange>
            </w:pPr>
            <w:ins w:id="2166" w:author="meshbah rahman" w:date="2021-02-19T23:23:00Z">
              <w:r w:rsidRPr="0095306F">
                <w:rPr>
                  <w:rFonts w:ascii="Helvetica" w:hAnsi="Helvetica" w:cs="Helvetica"/>
                  <w:b/>
                  <w:color w:val="202020"/>
                  <w:sz w:val="18"/>
                  <w:szCs w:val="18"/>
                  <w:shd w:val="clear" w:color="auto" w:fill="FFFFFF"/>
                  <w:rPrChange w:id="2167" w:author="meshbah rahman" w:date="2021-02-19T23:24:00Z">
                    <w:rPr>
                      <w:rFonts w:ascii="Helvetica" w:hAnsi="Helvetica" w:cs="Helvetica"/>
                      <w:b/>
                      <w:color w:val="202020"/>
                      <w:shd w:val="clear" w:color="auto" w:fill="FFFFFF"/>
                    </w:rPr>
                  </w:rPrChange>
                </w:rPr>
                <w:t>Age of child</w:t>
              </w:r>
            </w:ins>
          </w:p>
        </w:tc>
        <w:tc>
          <w:tcPr>
            <w:tcW w:w="616" w:type="pct"/>
            <w:tcPrChange w:id="2168" w:author="meshbah rahman" w:date="2021-02-22T00:57:00Z">
              <w:tcPr>
                <w:tcW w:w="612" w:type="pct"/>
              </w:tcPr>
            </w:tcPrChange>
          </w:tcPr>
          <w:p w14:paraId="28100B46" w14:textId="77777777" w:rsidR="0095306F" w:rsidRPr="0095306F" w:rsidRDefault="0095306F" w:rsidP="00831991">
            <w:pPr>
              <w:contextualSpacing/>
              <w:jc w:val="both"/>
              <w:rPr>
                <w:ins w:id="2169" w:author="meshbah rahman" w:date="2021-02-19T23:23:00Z"/>
                <w:rFonts w:ascii="Helvetica" w:hAnsi="Helvetica" w:cs="Helvetica"/>
                <w:bCs/>
                <w:color w:val="202020"/>
                <w:sz w:val="18"/>
                <w:szCs w:val="18"/>
                <w:shd w:val="clear" w:color="auto" w:fill="FFFFFF"/>
                <w:rPrChange w:id="2170" w:author="meshbah rahman" w:date="2021-02-19T23:24:00Z">
                  <w:rPr>
                    <w:ins w:id="2171" w:author="meshbah rahman" w:date="2021-02-19T23:23:00Z"/>
                    <w:rFonts w:ascii="Helvetica" w:hAnsi="Helvetica" w:cs="Helvetica"/>
                    <w:bCs/>
                    <w:color w:val="202020"/>
                    <w:shd w:val="clear" w:color="auto" w:fill="FFFFFF"/>
                  </w:rPr>
                </w:rPrChange>
              </w:rPr>
              <w:pPrChange w:id="2172" w:author="meshbah rahman" w:date="2021-02-22T00:57:00Z">
                <w:pPr>
                  <w:spacing w:line="480" w:lineRule="auto"/>
                  <w:contextualSpacing/>
                  <w:jc w:val="both"/>
                </w:pPr>
              </w:pPrChange>
            </w:pPr>
          </w:p>
        </w:tc>
        <w:tc>
          <w:tcPr>
            <w:tcW w:w="489" w:type="pct"/>
            <w:tcPrChange w:id="2173" w:author="meshbah rahman" w:date="2021-02-22T00:57:00Z">
              <w:tcPr>
                <w:tcW w:w="394" w:type="pct"/>
                <w:gridSpan w:val="2"/>
              </w:tcPr>
            </w:tcPrChange>
          </w:tcPr>
          <w:p w14:paraId="0A8D3C0C" w14:textId="77777777" w:rsidR="0095306F" w:rsidRPr="0095306F" w:rsidRDefault="0095306F" w:rsidP="00831991">
            <w:pPr>
              <w:contextualSpacing/>
              <w:jc w:val="both"/>
              <w:rPr>
                <w:ins w:id="2174" w:author="meshbah rahman" w:date="2021-02-19T23:23:00Z"/>
                <w:rFonts w:ascii="Helvetica" w:hAnsi="Helvetica" w:cs="Helvetica"/>
                <w:bCs/>
                <w:color w:val="202020"/>
                <w:sz w:val="18"/>
                <w:szCs w:val="18"/>
                <w:shd w:val="clear" w:color="auto" w:fill="FFFFFF"/>
                <w:rPrChange w:id="2175" w:author="meshbah rahman" w:date="2021-02-19T23:24:00Z">
                  <w:rPr>
                    <w:ins w:id="2176" w:author="meshbah rahman" w:date="2021-02-19T23:23:00Z"/>
                    <w:rFonts w:ascii="Helvetica" w:hAnsi="Helvetica" w:cs="Helvetica"/>
                    <w:bCs/>
                    <w:color w:val="202020"/>
                    <w:shd w:val="clear" w:color="auto" w:fill="FFFFFF"/>
                  </w:rPr>
                </w:rPrChange>
              </w:rPr>
              <w:pPrChange w:id="2177" w:author="meshbah rahman" w:date="2021-02-22T00:57:00Z">
                <w:pPr>
                  <w:spacing w:line="480" w:lineRule="auto"/>
                  <w:contextualSpacing/>
                  <w:jc w:val="both"/>
                </w:pPr>
              </w:pPrChange>
            </w:pPr>
          </w:p>
        </w:tc>
        <w:tc>
          <w:tcPr>
            <w:tcW w:w="535" w:type="pct"/>
            <w:tcPrChange w:id="2178" w:author="meshbah rahman" w:date="2021-02-22T00:57:00Z">
              <w:tcPr>
                <w:tcW w:w="535" w:type="pct"/>
              </w:tcPr>
            </w:tcPrChange>
          </w:tcPr>
          <w:p w14:paraId="67455400" w14:textId="77777777" w:rsidR="0095306F" w:rsidRPr="0095306F" w:rsidRDefault="0095306F" w:rsidP="00831991">
            <w:pPr>
              <w:contextualSpacing/>
              <w:jc w:val="both"/>
              <w:rPr>
                <w:ins w:id="2179" w:author="meshbah rahman" w:date="2021-02-19T23:23:00Z"/>
                <w:rFonts w:ascii="Helvetica" w:hAnsi="Helvetica" w:cs="Helvetica"/>
                <w:bCs/>
                <w:color w:val="202020"/>
                <w:sz w:val="18"/>
                <w:szCs w:val="18"/>
                <w:shd w:val="clear" w:color="auto" w:fill="FFFFFF"/>
                <w:rPrChange w:id="2180" w:author="meshbah rahman" w:date="2021-02-19T23:24:00Z">
                  <w:rPr>
                    <w:ins w:id="2181" w:author="meshbah rahman" w:date="2021-02-19T23:23:00Z"/>
                    <w:rFonts w:ascii="Helvetica" w:hAnsi="Helvetica" w:cs="Helvetica"/>
                    <w:bCs/>
                    <w:color w:val="202020"/>
                    <w:shd w:val="clear" w:color="auto" w:fill="FFFFFF"/>
                  </w:rPr>
                </w:rPrChange>
              </w:rPr>
              <w:pPrChange w:id="2182" w:author="meshbah rahman" w:date="2021-02-22T00:57:00Z">
                <w:pPr>
                  <w:spacing w:line="480" w:lineRule="auto"/>
                  <w:contextualSpacing/>
                  <w:jc w:val="both"/>
                </w:pPr>
              </w:pPrChange>
            </w:pPr>
          </w:p>
        </w:tc>
        <w:tc>
          <w:tcPr>
            <w:tcW w:w="396" w:type="pct"/>
            <w:tcPrChange w:id="2183" w:author="meshbah rahman" w:date="2021-02-22T00:57:00Z">
              <w:tcPr>
                <w:tcW w:w="396" w:type="pct"/>
                <w:gridSpan w:val="3"/>
              </w:tcPr>
            </w:tcPrChange>
          </w:tcPr>
          <w:p w14:paraId="69B47451" w14:textId="77777777" w:rsidR="0095306F" w:rsidRPr="0095306F" w:rsidRDefault="0095306F" w:rsidP="00831991">
            <w:pPr>
              <w:contextualSpacing/>
              <w:jc w:val="both"/>
              <w:rPr>
                <w:ins w:id="2184" w:author="meshbah rahman" w:date="2021-02-19T23:23:00Z"/>
                <w:rFonts w:ascii="Helvetica" w:hAnsi="Helvetica" w:cs="Helvetica"/>
                <w:bCs/>
                <w:color w:val="202020"/>
                <w:sz w:val="18"/>
                <w:szCs w:val="18"/>
                <w:shd w:val="clear" w:color="auto" w:fill="FFFFFF"/>
                <w:rPrChange w:id="2185" w:author="meshbah rahman" w:date="2021-02-19T23:24:00Z">
                  <w:rPr>
                    <w:ins w:id="2186" w:author="meshbah rahman" w:date="2021-02-19T23:23:00Z"/>
                    <w:rFonts w:ascii="Helvetica" w:hAnsi="Helvetica" w:cs="Helvetica"/>
                    <w:bCs/>
                    <w:color w:val="202020"/>
                    <w:shd w:val="clear" w:color="auto" w:fill="FFFFFF"/>
                  </w:rPr>
                </w:rPrChange>
              </w:rPr>
              <w:pPrChange w:id="2187" w:author="meshbah rahman" w:date="2021-02-22T00:57:00Z">
                <w:pPr>
                  <w:spacing w:line="480" w:lineRule="auto"/>
                  <w:contextualSpacing/>
                  <w:jc w:val="both"/>
                </w:pPr>
              </w:pPrChange>
            </w:pPr>
          </w:p>
        </w:tc>
        <w:tc>
          <w:tcPr>
            <w:tcW w:w="612" w:type="pct"/>
            <w:tcPrChange w:id="2188" w:author="meshbah rahman" w:date="2021-02-22T00:57:00Z">
              <w:tcPr>
                <w:tcW w:w="612" w:type="pct"/>
              </w:tcPr>
            </w:tcPrChange>
          </w:tcPr>
          <w:p w14:paraId="4ADF2BFB" w14:textId="77777777" w:rsidR="0095306F" w:rsidRPr="0095306F" w:rsidRDefault="0095306F" w:rsidP="00831991">
            <w:pPr>
              <w:contextualSpacing/>
              <w:jc w:val="both"/>
              <w:rPr>
                <w:ins w:id="2189" w:author="meshbah rahman" w:date="2021-02-19T23:23:00Z"/>
                <w:rFonts w:ascii="Helvetica" w:hAnsi="Helvetica" w:cs="Helvetica"/>
                <w:bCs/>
                <w:color w:val="202020"/>
                <w:sz w:val="18"/>
                <w:szCs w:val="18"/>
                <w:shd w:val="clear" w:color="auto" w:fill="FFFFFF"/>
                <w:rPrChange w:id="2190" w:author="meshbah rahman" w:date="2021-02-19T23:24:00Z">
                  <w:rPr>
                    <w:ins w:id="2191" w:author="meshbah rahman" w:date="2021-02-19T23:23:00Z"/>
                    <w:rFonts w:ascii="Helvetica" w:hAnsi="Helvetica" w:cs="Helvetica"/>
                    <w:bCs/>
                    <w:color w:val="202020"/>
                    <w:shd w:val="clear" w:color="auto" w:fill="FFFFFF"/>
                  </w:rPr>
                </w:rPrChange>
              </w:rPr>
              <w:pPrChange w:id="2192" w:author="meshbah rahman" w:date="2021-02-22T00:57:00Z">
                <w:pPr>
                  <w:spacing w:line="480" w:lineRule="auto"/>
                  <w:contextualSpacing/>
                  <w:jc w:val="both"/>
                </w:pPr>
              </w:pPrChange>
            </w:pPr>
          </w:p>
        </w:tc>
        <w:tc>
          <w:tcPr>
            <w:tcW w:w="395" w:type="pct"/>
            <w:tcPrChange w:id="2193" w:author="meshbah rahman" w:date="2021-02-22T00:57:00Z">
              <w:tcPr>
                <w:tcW w:w="395" w:type="pct"/>
                <w:gridSpan w:val="2"/>
              </w:tcPr>
            </w:tcPrChange>
          </w:tcPr>
          <w:p w14:paraId="6EA70CE1" w14:textId="77777777" w:rsidR="0095306F" w:rsidRPr="0095306F" w:rsidRDefault="0095306F" w:rsidP="00831991">
            <w:pPr>
              <w:contextualSpacing/>
              <w:jc w:val="both"/>
              <w:rPr>
                <w:ins w:id="2194" w:author="meshbah rahman" w:date="2021-02-19T23:23:00Z"/>
                <w:rFonts w:ascii="Helvetica" w:hAnsi="Helvetica" w:cs="Helvetica"/>
                <w:bCs/>
                <w:color w:val="202020"/>
                <w:sz w:val="18"/>
                <w:szCs w:val="18"/>
                <w:shd w:val="clear" w:color="auto" w:fill="FFFFFF"/>
                <w:rPrChange w:id="2195" w:author="meshbah rahman" w:date="2021-02-19T23:24:00Z">
                  <w:rPr>
                    <w:ins w:id="2196" w:author="meshbah rahman" w:date="2021-02-19T23:23:00Z"/>
                    <w:rFonts w:ascii="Helvetica" w:hAnsi="Helvetica" w:cs="Helvetica"/>
                    <w:bCs/>
                    <w:color w:val="202020"/>
                    <w:shd w:val="clear" w:color="auto" w:fill="FFFFFF"/>
                  </w:rPr>
                </w:rPrChange>
              </w:rPr>
              <w:pPrChange w:id="2197" w:author="meshbah rahman" w:date="2021-02-22T00:57:00Z">
                <w:pPr>
                  <w:spacing w:line="480" w:lineRule="auto"/>
                  <w:contextualSpacing/>
                  <w:jc w:val="both"/>
                </w:pPr>
              </w:pPrChange>
            </w:pPr>
          </w:p>
        </w:tc>
        <w:tc>
          <w:tcPr>
            <w:tcW w:w="535" w:type="pct"/>
            <w:tcPrChange w:id="2198" w:author="meshbah rahman" w:date="2021-02-22T00:57:00Z">
              <w:tcPr>
                <w:tcW w:w="535" w:type="pct"/>
                <w:gridSpan w:val="2"/>
              </w:tcPr>
            </w:tcPrChange>
          </w:tcPr>
          <w:p w14:paraId="19A605A2" w14:textId="77777777" w:rsidR="0095306F" w:rsidRPr="0095306F" w:rsidRDefault="0095306F" w:rsidP="00831991">
            <w:pPr>
              <w:contextualSpacing/>
              <w:jc w:val="both"/>
              <w:rPr>
                <w:ins w:id="2199" w:author="meshbah rahman" w:date="2021-02-19T23:23:00Z"/>
                <w:rFonts w:ascii="Helvetica" w:hAnsi="Helvetica" w:cs="Helvetica"/>
                <w:bCs/>
                <w:color w:val="202020"/>
                <w:sz w:val="18"/>
                <w:szCs w:val="18"/>
                <w:shd w:val="clear" w:color="auto" w:fill="FFFFFF"/>
                <w:rPrChange w:id="2200" w:author="meshbah rahman" w:date="2021-02-19T23:24:00Z">
                  <w:rPr>
                    <w:ins w:id="2201" w:author="meshbah rahman" w:date="2021-02-19T23:23:00Z"/>
                    <w:rFonts w:ascii="Helvetica" w:hAnsi="Helvetica" w:cs="Helvetica"/>
                    <w:bCs/>
                    <w:color w:val="202020"/>
                    <w:shd w:val="clear" w:color="auto" w:fill="FFFFFF"/>
                  </w:rPr>
                </w:rPrChange>
              </w:rPr>
              <w:pPrChange w:id="2202" w:author="meshbah rahman" w:date="2021-02-22T00:57:00Z">
                <w:pPr>
                  <w:spacing w:line="480" w:lineRule="auto"/>
                  <w:contextualSpacing/>
                  <w:jc w:val="both"/>
                </w:pPr>
              </w:pPrChange>
            </w:pPr>
          </w:p>
        </w:tc>
        <w:tc>
          <w:tcPr>
            <w:tcW w:w="396" w:type="pct"/>
            <w:tcPrChange w:id="2203" w:author="meshbah rahman" w:date="2021-02-22T00:57:00Z">
              <w:tcPr>
                <w:tcW w:w="395" w:type="pct"/>
              </w:tcPr>
            </w:tcPrChange>
          </w:tcPr>
          <w:p w14:paraId="1132CEED" w14:textId="77777777" w:rsidR="0095306F" w:rsidRPr="0095306F" w:rsidRDefault="0095306F" w:rsidP="00831991">
            <w:pPr>
              <w:contextualSpacing/>
              <w:jc w:val="both"/>
              <w:rPr>
                <w:ins w:id="2204" w:author="meshbah rahman" w:date="2021-02-19T23:23:00Z"/>
                <w:rFonts w:ascii="Helvetica" w:hAnsi="Helvetica" w:cs="Helvetica"/>
                <w:bCs/>
                <w:color w:val="202020"/>
                <w:sz w:val="18"/>
                <w:szCs w:val="18"/>
                <w:shd w:val="clear" w:color="auto" w:fill="FFFFFF"/>
                <w:rPrChange w:id="2205" w:author="meshbah rahman" w:date="2021-02-19T23:24:00Z">
                  <w:rPr>
                    <w:ins w:id="2206" w:author="meshbah rahman" w:date="2021-02-19T23:23:00Z"/>
                    <w:rFonts w:ascii="Helvetica" w:hAnsi="Helvetica" w:cs="Helvetica"/>
                    <w:bCs/>
                    <w:color w:val="202020"/>
                    <w:shd w:val="clear" w:color="auto" w:fill="FFFFFF"/>
                  </w:rPr>
                </w:rPrChange>
              </w:rPr>
              <w:pPrChange w:id="2207" w:author="meshbah rahman" w:date="2021-02-22T00:57:00Z">
                <w:pPr>
                  <w:spacing w:line="480" w:lineRule="auto"/>
                  <w:contextualSpacing/>
                  <w:jc w:val="both"/>
                </w:pPr>
              </w:pPrChange>
            </w:pPr>
          </w:p>
        </w:tc>
      </w:tr>
      <w:tr w:rsidR="00831991" w:rsidRPr="0095306F" w14:paraId="513C3206" w14:textId="77777777" w:rsidTr="00831991">
        <w:tblPrEx>
          <w:tblPrExChange w:id="2208" w:author="meshbah rahman" w:date="2021-02-22T00:57:00Z">
            <w:tblPrEx>
              <w:tblW w:w="5534" w:type="pct"/>
            </w:tblPrEx>
          </w:tblPrExChange>
        </w:tblPrEx>
        <w:trPr>
          <w:trHeight w:val="302"/>
          <w:jc w:val="center"/>
          <w:ins w:id="2209" w:author="meshbah rahman" w:date="2021-02-19T23:23:00Z"/>
          <w:trPrChange w:id="2210" w:author="meshbah rahman" w:date="2021-02-22T00:57:00Z">
            <w:trPr>
              <w:trHeight w:val="302"/>
              <w:jc w:val="center"/>
            </w:trPr>
          </w:trPrChange>
        </w:trPr>
        <w:tc>
          <w:tcPr>
            <w:tcW w:w="1025" w:type="pct"/>
            <w:tcPrChange w:id="2211" w:author="meshbah rahman" w:date="2021-02-22T00:57:00Z">
              <w:tcPr>
                <w:tcW w:w="1126" w:type="pct"/>
                <w:gridSpan w:val="3"/>
              </w:tcPr>
            </w:tcPrChange>
          </w:tcPr>
          <w:p w14:paraId="5BB31094" w14:textId="77777777" w:rsidR="0095306F" w:rsidRPr="0095306F" w:rsidRDefault="0095306F" w:rsidP="00831991">
            <w:pPr>
              <w:contextualSpacing/>
              <w:jc w:val="both"/>
              <w:rPr>
                <w:ins w:id="2212" w:author="meshbah rahman" w:date="2021-02-19T23:23:00Z"/>
                <w:rFonts w:ascii="Helvetica" w:hAnsi="Helvetica" w:cs="Helvetica"/>
                <w:bCs/>
                <w:color w:val="202020"/>
                <w:sz w:val="18"/>
                <w:szCs w:val="18"/>
                <w:shd w:val="clear" w:color="auto" w:fill="FFFFFF"/>
                <w:rPrChange w:id="2213" w:author="meshbah rahman" w:date="2021-02-19T23:24:00Z">
                  <w:rPr>
                    <w:ins w:id="2214" w:author="meshbah rahman" w:date="2021-02-19T23:23:00Z"/>
                    <w:rFonts w:ascii="Helvetica" w:hAnsi="Helvetica" w:cs="Helvetica"/>
                    <w:bCs/>
                    <w:color w:val="202020"/>
                    <w:shd w:val="clear" w:color="auto" w:fill="FFFFFF"/>
                  </w:rPr>
                </w:rPrChange>
              </w:rPr>
              <w:pPrChange w:id="2215" w:author="meshbah rahman" w:date="2021-02-22T00:57:00Z">
                <w:pPr>
                  <w:spacing w:line="480" w:lineRule="auto"/>
                  <w:contextualSpacing/>
                  <w:jc w:val="both"/>
                </w:pPr>
              </w:pPrChange>
            </w:pPr>
            <w:ins w:id="2216" w:author="meshbah rahman" w:date="2021-02-19T23:23:00Z">
              <w:r w:rsidRPr="0095306F">
                <w:rPr>
                  <w:rFonts w:ascii="Helvetica" w:hAnsi="Helvetica" w:cs="Helvetica"/>
                  <w:bCs/>
                  <w:color w:val="202020"/>
                  <w:sz w:val="18"/>
                  <w:szCs w:val="18"/>
                  <w:shd w:val="clear" w:color="auto" w:fill="FFFFFF"/>
                  <w:rPrChange w:id="2217" w:author="meshbah rahman" w:date="2021-02-19T23:24:00Z">
                    <w:rPr>
                      <w:rFonts w:ascii="Helvetica" w:hAnsi="Helvetica" w:cs="Helvetica"/>
                      <w:bCs/>
                      <w:color w:val="202020"/>
                      <w:shd w:val="clear" w:color="auto" w:fill="FFFFFF"/>
                    </w:rPr>
                  </w:rPrChange>
                </w:rPr>
                <w:t>4</w:t>
              </w:r>
            </w:ins>
          </w:p>
        </w:tc>
        <w:tc>
          <w:tcPr>
            <w:tcW w:w="616" w:type="pct"/>
            <w:tcPrChange w:id="2218" w:author="meshbah rahman" w:date="2021-02-22T00:57:00Z">
              <w:tcPr>
                <w:tcW w:w="612" w:type="pct"/>
              </w:tcPr>
            </w:tcPrChange>
          </w:tcPr>
          <w:p w14:paraId="7F8FDDF8" w14:textId="77777777" w:rsidR="0095306F" w:rsidRPr="0095306F" w:rsidRDefault="0095306F" w:rsidP="00831991">
            <w:pPr>
              <w:contextualSpacing/>
              <w:jc w:val="both"/>
              <w:rPr>
                <w:ins w:id="2219" w:author="meshbah rahman" w:date="2021-02-19T23:23:00Z"/>
                <w:rFonts w:ascii="Helvetica" w:hAnsi="Helvetica" w:cs="Helvetica"/>
                <w:bCs/>
                <w:color w:val="202020"/>
                <w:sz w:val="18"/>
                <w:szCs w:val="18"/>
                <w:shd w:val="clear" w:color="auto" w:fill="FFFFFF"/>
                <w:rPrChange w:id="2220" w:author="meshbah rahman" w:date="2021-02-19T23:24:00Z">
                  <w:rPr>
                    <w:ins w:id="2221" w:author="meshbah rahman" w:date="2021-02-19T23:23:00Z"/>
                    <w:rFonts w:ascii="Helvetica" w:hAnsi="Helvetica" w:cs="Helvetica"/>
                    <w:bCs/>
                    <w:color w:val="202020"/>
                    <w:shd w:val="clear" w:color="auto" w:fill="FFFFFF"/>
                  </w:rPr>
                </w:rPrChange>
              </w:rPr>
              <w:pPrChange w:id="2222" w:author="meshbah rahman" w:date="2021-02-22T00:57:00Z">
                <w:pPr>
                  <w:spacing w:line="480" w:lineRule="auto"/>
                  <w:contextualSpacing/>
                  <w:jc w:val="both"/>
                </w:pPr>
              </w:pPrChange>
            </w:pPr>
            <w:ins w:id="2223" w:author="meshbah rahman" w:date="2021-02-19T23:23:00Z">
              <w:r w:rsidRPr="0095306F">
                <w:rPr>
                  <w:rFonts w:ascii="Helvetica" w:hAnsi="Helvetica" w:cs="Helvetica"/>
                  <w:bCs/>
                  <w:color w:val="202020"/>
                  <w:sz w:val="18"/>
                  <w:szCs w:val="18"/>
                  <w:shd w:val="clear" w:color="auto" w:fill="FFFFFF"/>
                  <w:rPrChange w:id="2224" w:author="meshbah rahman" w:date="2021-02-19T23:24:00Z">
                    <w:rPr>
                      <w:rFonts w:ascii="Helvetica" w:hAnsi="Helvetica" w:cs="Helvetica"/>
                      <w:bCs/>
                      <w:color w:val="202020"/>
                      <w:shd w:val="clear" w:color="auto" w:fill="FFFFFF"/>
                    </w:rPr>
                  </w:rPrChange>
                </w:rPr>
                <w:t>1.70 (1.52-1.91)</w:t>
              </w:r>
            </w:ins>
          </w:p>
        </w:tc>
        <w:tc>
          <w:tcPr>
            <w:tcW w:w="489" w:type="pct"/>
            <w:tcPrChange w:id="2225" w:author="meshbah rahman" w:date="2021-02-22T00:57:00Z">
              <w:tcPr>
                <w:tcW w:w="394" w:type="pct"/>
                <w:gridSpan w:val="2"/>
              </w:tcPr>
            </w:tcPrChange>
          </w:tcPr>
          <w:p w14:paraId="4D437BFD" w14:textId="77777777" w:rsidR="0095306F" w:rsidRPr="0095306F" w:rsidRDefault="0095306F" w:rsidP="00831991">
            <w:pPr>
              <w:contextualSpacing/>
              <w:jc w:val="both"/>
              <w:rPr>
                <w:ins w:id="2226" w:author="meshbah rahman" w:date="2021-02-19T23:23:00Z"/>
                <w:rFonts w:ascii="Helvetica" w:hAnsi="Helvetica" w:cs="Helvetica"/>
                <w:bCs/>
                <w:color w:val="202020"/>
                <w:sz w:val="18"/>
                <w:szCs w:val="18"/>
                <w:shd w:val="clear" w:color="auto" w:fill="FFFFFF"/>
                <w:rPrChange w:id="2227" w:author="meshbah rahman" w:date="2021-02-19T23:24:00Z">
                  <w:rPr>
                    <w:ins w:id="2228" w:author="meshbah rahman" w:date="2021-02-19T23:23:00Z"/>
                    <w:rFonts w:ascii="Helvetica" w:hAnsi="Helvetica" w:cs="Helvetica"/>
                    <w:bCs/>
                    <w:color w:val="202020"/>
                    <w:shd w:val="clear" w:color="auto" w:fill="FFFFFF"/>
                  </w:rPr>
                </w:rPrChange>
              </w:rPr>
              <w:pPrChange w:id="2229" w:author="meshbah rahman" w:date="2021-02-22T00:57:00Z">
                <w:pPr>
                  <w:spacing w:line="480" w:lineRule="auto"/>
                  <w:contextualSpacing/>
                  <w:jc w:val="both"/>
                </w:pPr>
              </w:pPrChange>
            </w:pPr>
            <w:ins w:id="2230" w:author="meshbah rahman" w:date="2021-02-19T23:23:00Z">
              <w:r w:rsidRPr="0095306F">
                <w:rPr>
                  <w:rFonts w:ascii="Helvetica" w:hAnsi="Helvetica" w:cs="Helvetica"/>
                  <w:bCs/>
                  <w:color w:val="202020"/>
                  <w:sz w:val="18"/>
                  <w:szCs w:val="18"/>
                  <w:shd w:val="clear" w:color="auto" w:fill="FFFFFF"/>
                  <w:rPrChange w:id="2231" w:author="meshbah rahman" w:date="2021-02-19T23:24:00Z">
                    <w:rPr>
                      <w:rFonts w:ascii="Helvetica" w:hAnsi="Helvetica" w:cs="Helvetica"/>
                      <w:bCs/>
                      <w:color w:val="202020"/>
                      <w:shd w:val="clear" w:color="auto" w:fill="FFFFFF"/>
                    </w:rPr>
                  </w:rPrChange>
                </w:rPr>
                <w:t>&lt;0.001</w:t>
              </w:r>
            </w:ins>
          </w:p>
        </w:tc>
        <w:tc>
          <w:tcPr>
            <w:tcW w:w="535" w:type="pct"/>
            <w:tcPrChange w:id="2232" w:author="meshbah rahman" w:date="2021-02-22T00:57:00Z">
              <w:tcPr>
                <w:tcW w:w="535" w:type="pct"/>
              </w:tcPr>
            </w:tcPrChange>
          </w:tcPr>
          <w:p w14:paraId="30F86D5B" w14:textId="77777777" w:rsidR="0095306F" w:rsidRPr="0095306F" w:rsidRDefault="0095306F" w:rsidP="00831991">
            <w:pPr>
              <w:contextualSpacing/>
              <w:jc w:val="both"/>
              <w:rPr>
                <w:ins w:id="2233" w:author="meshbah rahman" w:date="2021-02-19T23:23:00Z"/>
                <w:rFonts w:ascii="Helvetica" w:hAnsi="Helvetica" w:cs="Helvetica"/>
                <w:bCs/>
                <w:color w:val="202020"/>
                <w:sz w:val="18"/>
                <w:szCs w:val="18"/>
                <w:shd w:val="clear" w:color="auto" w:fill="FFFFFF"/>
                <w:rPrChange w:id="2234" w:author="meshbah rahman" w:date="2021-02-19T23:24:00Z">
                  <w:rPr>
                    <w:ins w:id="2235" w:author="meshbah rahman" w:date="2021-02-19T23:23:00Z"/>
                    <w:rFonts w:ascii="Helvetica" w:hAnsi="Helvetica" w:cs="Helvetica"/>
                    <w:bCs/>
                    <w:color w:val="202020"/>
                    <w:shd w:val="clear" w:color="auto" w:fill="FFFFFF"/>
                  </w:rPr>
                </w:rPrChange>
              </w:rPr>
              <w:pPrChange w:id="2236" w:author="meshbah rahman" w:date="2021-02-22T00:57:00Z">
                <w:pPr>
                  <w:spacing w:line="480" w:lineRule="auto"/>
                  <w:contextualSpacing/>
                  <w:jc w:val="both"/>
                </w:pPr>
              </w:pPrChange>
            </w:pPr>
            <w:ins w:id="2237" w:author="meshbah rahman" w:date="2021-02-19T23:23:00Z">
              <w:r w:rsidRPr="0095306F">
                <w:rPr>
                  <w:rFonts w:ascii="Helvetica" w:hAnsi="Helvetica" w:cs="Helvetica"/>
                  <w:bCs/>
                  <w:color w:val="202020"/>
                  <w:sz w:val="18"/>
                  <w:szCs w:val="18"/>
                  <w:shd w:val="clear" w:color="auto" w:fill="FFFFFF"/>
                  <w:rPrChange w:id="2238" w:author="meshbah rahman" w:date="2021-02-19T23:24:00Z">
                    <w:rPr>
                      <w:rFonts w:ascii="Helvetica" w:hAnsi="Helvetica" w:cs="Helvetica"/>
                      <w:bCs/>
                      <w:color w:val="202020"/>
                      <w:shd w:val="clear" w:color="auto" w:fill="FFFFFF"/>
                    </w:rPr>
                  </w:rPrChange>
                </w:rPr>
                <w:t>1.78 (1.58-2.01)</w:t>
              </w:r>
            </w:ins>
          </w:p>
        </w:tc>
        <w:tc>
          <w:tcPr>
            <w:tcW w:w="396" w:type="pct"/>
            <w:tcPrChange w:id="2239" w:author="meshbah rahman" w:date="2021-02-22T00:57:00Z">
              <w:tcPr>
                <w:tcW w:w="396" w:type="pct"/>
                <w:gridSpan w:val="3"/>
              </w:tcPr>
            </w:tcPrChange>
          </w:tcPr>
          <w:p w14:paraId="45880ABC" w14:textId="77777777" w:rsidR="0095306F" w:rsidRPr="0095306F" w:rsidRDefault="0095306F" w:rsidP="00831991">
            <w:pPr>
              <w:contextualSpacing/>
              <w:jc w:val="both"/>
              <w:rPr>
                <w:ins w:id="2240" w:author="meshbah rahman" w:date="2021-02-19T23:23:00Z"/>
                <w:rFonts w:ascii="Helvetica" w:hAnsi="Helvetica" w:cs="Helvetica"/>
                <w:bCs/>
                <w:color w:val="202020"/>
                <w:sz w:val="18"/>
                <w:szCs w:val="18"/>
                <w:shd w:val="clear" w:color="auto" w:fill="FFFFFF"/>
                <w:rPrChange w:id="2241" w:author="meshbah rahman" w:date="2021-02-19T23:24:00Z">
                  <w:rPr>
                    <w:ins w:id="2242" w:author="meshbah rahman" w:date="2021-02-19T23:23:00Z"/>
                    <w:rFonts w:ascii="Helvetica" w:hAnsi="Helvetica" w:cs="Helvetica"/>
                    <w:bCs/>
                    <w:color w:val="202020"/>
                    <w:shd w:val="clear" w:color="auto" w:fill="FFFFFF"/>
                  </w:rPr>
                </w:rPrChange>
              </w:rPr>
              <w:pPrChange w:id="2243" w:author="meshbah rahman" w:date="2021-02-22T00:57:00Z">
                <w:pPr>
                  <w:spacing w:line="480" w:lineRule="auto"/>
                  <w:contextualSpacing/>
                  <w:jc w:val="both"/>
                </w:pPr>
              </w:pPrChange>
            </w:pPr>
            <w:ins w:id="2244" w:author="meshbah rahman" w:date="2021-02-19T23:23:00Z">
              <w:r w:rsidRPr="0095306F">
                <w:rPr>
                  <w:rFonts w:ascii="Helvetica" w:hAnsi="Helvetica" w:cs="Helvetica"/>
                  <w:bCs/>
                  <w:color w:val="202020"/>
                  <w:sz w:val="18"/>
                  <w:szCs w:val="18"/>
                  <w:shd w:val="clear" w:color="auto" w:fill="FFFFFF"/>
                  <w:rPrChange w:id="2245" w:author="meshbah rahman" w:date="2021-02-19T23:24:00Z">
                    <w:rPr>
                      <w:rFonts w:ascii="Helvetica" w:hAnsi="Helvetica" w:cs="Helvetica"/>
                      <w:bCs/>
                      <w:color w:val="202020"/>
                      <w:shd w:val="clear" w:color="auto" w:fill="FFFFFF"/>
                    </w:rPr>
                  </w:rPrChange>
                </w:rPr>
                <w:t>&lt;0.001</w:t>
              </w:r>
            </w:ins>
          </w:p>
        </w:tc>
        <w:tc>
          <w:tcPr>
            <w:tcW w:w="612" w:type="pct"/>
            <w:tcPrChange w:id="2246" w:author="meshbah rahman" w:date="2021-02-22T00:57:00Z">
              <w:tcPr>
                <w:tcW w:w="612" w:type="pct"/>
              </w:tcPr>
            </w:tcPrChange>
          </w:tcPr>
          <w:p w14:paraId="0F109D80" w14:textId="77777777" w:rsidR="0095306F" w:rsidRPr="0095306F" w:rsidRDefault="0095306F" w:rsidP="00831991">
            <w:pPr>
              <w:contextualSpacing/>
              <w:jc w:val="both"/>
              <w:rPr>
                <w:ins w:id="2247" w:author="meshbah rahman" w:date="2021-02-19T23:23:00Z"/>
                <w:rFonts w:ascii="Helvetica" w:hAnsi="Helvetica" w:cs="Helvetica"/>
                <w:bCs/>
                <w:color w:val="202020"/>
                <w:sz w:val="18"/>
                <w:szCs w:val="18"/>
                <w:shd w:val="clear" w:color="auto" w:fill="FFFFFF"/>
                <w:rPrChange w:id="2248" w:author="meshbah rahman" w:date="2021-02-19T23:24:00Z">
                  <w:rPr>
                    <w:ins w:id="2249" w:author="meshbah rahman" w:date="2021-02-19T23:23:00Z"/>
                    <w:rFonts w:ascii="Helvetica" w:hAnsi="Helvetica" w:cs="Helvetica"/>
                    <w:bCs/>
                    <w:color w:val="202020"/>
                    <w:shd w:val="clear" w:color="auto" w:fill="FFFFFF"/>
                  </w:rPr>
                </w:rPrChange>
              </w:rPr>
              <w:pPrChange w:id="2250" w:author="meshbah rahman" w:date="2021-02-22T00:57:00Z">
                <w:pPr>
                  <w:spacing w:line="480" w:lineRule="auto"/>
                  <w:contextualSpacing/>
                  <w:jc w:val="both"/>
                </w:pPr>
              </w:pPrChange>
            </w:pPr>
            <w:ins w:id="2251" w:author="meshbah rahman" w:date="2021-02-19T23:23:00Z">
              <w:r w:rsidRPr="0095306F">
                <w:rPr>
                  <w:rFonts w:ascii="Helvetica" w:hAnsi="Helvetica" w:cs="Helvetica"/>
                  <w:bCs/>
                  <w:color w:val="202020"/>
                  <w:sz w:val="18"/>
                  <w:szCs w:val="18"/>
                  <w:shd w:val="clear" w:color="auto" w:fill="FFFFFF"/>
                  <w:rPrChange w:id="2252" w:author="meshbah rahman" w:date="2021-02-19T23:24:00Z">
                    <w:rPr>
                      <w:rFonts w:ascii="Helvetica" w:hAnsi="Helvetica" w:cs="Helvetica"/>
                      <w:bCs/>
                      <w:color w:val="202020"/>
                      <w:shd w:val="clear" w:color="auto" w:fill="FFFFFF"/>
                    </w:rPr>
                  </w:rPrChange>
                </w:rPr>
                <w:t>1.97 (1.77-2.20)</w:t>
              </w:r>
            </w:ins>
          </w:p>
        </w:tc>
        <w:tc>
          <w:tcPr>
            <w:tcW w:w="395" w:type="pct"/>
            <w:tcPrChange w:id="2253" w:author="meshbah rahman" w:date="2021-02-22T00:57:00Z">
              <w:tcPr>
                <w:tcW w:w="395" w:type="pct"/>
                <w:gridSpan w:val="2"/>
              </w:tcPr>
            </w:tcPrChange>
          </w:tcPr>
          <w:p w14:paraId="0B76EAC1" w14:textId="77777777" w:rsidR="0095306F" w:rsidRPr="0095306F" w:rsidRDefault="0095306F" w:rsidP="00831991">
            <w:pPr>
              <w:contextualSpacing/>
              <w:jc w:val="both"/>
              <w:rPr>
                <w:ins w:id="2254" w:author="meshbah rahman" w:date="2021-02-19T23:23:00Z"/>
                <w:rFonts w:ascii="Helvetica" w:hAnsi="Helvetica" w:cs="Helvetica"/>
                <w:bCs/>
                <w:color w:val="202020"/>
                <w:sz w:val="18"/>
                <w:szCs w:val="18"/>
                <w:shd w:val="clear" w:color="auto" w:fill="FFFFFF"/>
                <w:rPrChange w:id="2255" w:author="meshbah rahman" w:date="2021-02-19T23:24:00Z">
                  <w:rPr>
                    <w:ins w:id="2256" w:author="meshbah rahman" w:date="2021-02-19T23:23:00Z"/>
                    <w:rFonts w:ascii="Helvetica" w:hAnsi="Helvetica" w:cs="Helvetica"/>
                    <w:bCs/>
                    <w:color w:val="202020"/>
                    <w:shd w:val="clear" w:color="auto" w:fill="FFFFFF"/>
                  </w:rPr>
                </w:rPrChange>
              </w:rPr>
              <w:pPrChange w:id="2257" w:author="meshbah rahman" w:date="2021-02-22T00:57:00Z">
                <w:pPr>
                  <w:spacing w:line="480" w:lineRule="auto"/>
                  <w:contextualSpacing/>
                  <w:jc w:val="both"/>
                </w:pPr>
              </w:pPrChange>
            </w:pPr>
            <w:ins w:id="2258" w:author="meshbah rahman" w:date="2021-02-19T23:23:00Z">
              <w:r w:rsidRPr="0095306F">
                <w:rPr>
                  <w:rFonts w:ascii="Helvetica" w:hAnsi="Helvetica" w:cs="Helvetica"/>
                  <w:bCs/>
                  <w:color w:val="202020"/>
                  <w:sz w:val="18"/>
                  <w:szCs w:val="18"/>
                  <w:shd w:val="clear" w:color="auto" w:fill="FFFFFF"/>
                  <w:rPrChange w:id="2259" w:author="meshbah rahman" w:date="2021-02-19T23:24:00Z">
                    <w:rPr>
                      <w:rFonts w:ascii="Helvetica" w:hAnsi="Helvetica" w:cs="Helvetica"/>
                      <w:bCs/>
                      <w:color w:val="202020"/>
                      <w:shd w:val="clear" w:color="auto" w:fill="FFFFFF"/>
                    </w:rPr>
                  </w:rPrChange>
                </w:rPr>
                <w:t>&lt;0.001</w:t>
              </w:r>
            </w:ins>
          </w:p>
        </w:tc>
        <w:tc>
          <w:tcPr>
            <w:tcW w:w="535" w:type="pct"/>
            <w:tcPrChange w:id="2260" w:author="meshbah rahman" w:date="2021-02-22T00:57:00Z">
              <w:tcPr>
                <w:tcW w:w="535" w:type="pct"/>
                <w:gridSpan w:val="2"/>
              </w:tcPr>
            </w:tcPrChange>
          </w:tcPr>
          <w:p w14:paraId="6C18AAE1" w14:textId="77777777" w:rsidR="0095306F" w:rsidRPr="0095306F" w:rsidRDefault="0095306F" w:rsidP="00831991">
            <w:pPr>
              <w:contextualSpacing/>
              <w:jc w:val="both"/>
              <w:rPr>
                <w:ins w:id="2261" w:author="meshbah rahman" w:date="2021-02-19T23:23:00Z"/>
                <w:rFonts w:ascii="Helvetica" w:hAnsi="Helvetica" w:cs="Helvetica"/>
                <w:bCs/>
                <w:color w:val="202020"/>
                <w:sz w:val="18"/>
                <w:szCs w:val="18"/>
                <w:shd w:val="clear" w:color="auto" w:fill="FFFFFF"/>
                <w:rPrChange w:id="2262" w:author="meshbah rahman" w:date="2021-02-19T23:24:00Z">
                  <w:rPr>
                    <w:ins w:id="2263" w:author="meshbah rahman" w:date="2021-02-19T23:23:00Z"/>
                    <w:rFonts w:ascii="Helvetica" w:hAnsi="Helvetica" w:cs="Helvetica"/>
                    <w:bCs/>
                    <w:color w:val="202020"/>
                    <w:shd w:val="clear" w:color="auto" w:fill="FFFFFF"/>
                  </w:rPr>
                </w:rPrChange>
              </w:rPr>
              <w:pPrChange w:id="2264" w:author="meshbah rahman" w:date="2021-02-22T00:57:00Z">
                <w:pPr>
                  <w:spacing w:line="480" w:lineRule="auto"/>
                  <w:contextualSpacing/>
                  <w:jc w:val="both"/>
                </w:pPr>
              </w:pPrChange>
            </w:pPr>
            <w:ins w:id="2265" w:author="meshbah rahman" w:date="2021-02-19T23:23:00Z">
              <w:r w:rsidRPr="0095306F">
                <w:rPr>
                  <w:rFonts w:ascii="Helvetica" w:hAnsi="Helvetica" w:cs="Helvetica"/>
                  <w:bCs/>
                  <w:color w:val="202020"/>
                  <w:sz w:val="18"/>
                  <w:szCs w:val="18"/>
                  <w:shd w:val="clear" w:color="auto" w:fill="FFFFFF"/>
                  <w:rPrChange w:id="2266" w:author="meshbah rahman" w:date="2021-02-19T23:24:00Z">
                    <w:rPr>
                      <w:rFonts w:ascii="Helvetica" w:hAnsi="Helvetica" w:cs="Helvetica"/>
                      <w:bCs/>
                      <w:color w:val="202020"/>
                      <w:shd w:val="clear" w:color="auto" w:fill="FFFFFF"/>
                    </w:rPr>
                  </w:rPrChange>
                </w:rPr>
                <w:t>2.08 (1.85-2.32)</w:t>
              </w:r>
            </w:ins>
          </w:p>
        </w:tc>
        <w:tc>
          <w:tcPr>
            <w:tcW w:w="396" w:type="pct"/>
            <w:tcPrChange w:id="2267" w:author="meshbah rahman" w:date="2021-02-22T00:57:00Z">
              <w:tcPr>
                <w:tcW w:w="395" w:type="pct"/>
              </w:tcPr>
            </w:tcPrChange>
          </w:tcPr>
          <w:p w14:paraId="09605F7F" w14:textId="77777777" w:rsidR="0095306F" w:rsidRPr="0095306F" w:rsidRDefault="0095306F" w:rsidP="00831991">
            <w:pPr>
              <w:contextualSpacing/>
              <w:jc w:val="both"/>
              <w:rPr>
                <w:ins w:id="2268" w:author="meshbah rahman" w:date="2021-02-19T23:23:00Z"/>
                <w:rFonts w:ascii="Helvetica" w:hAnsi="Helvetica" w:cs="Helvetica"/>
                <w:bCs/>
                <w:color w:val="202020"/>
                <w:sz w:val="18"/>
                <w:szCs w:val="18"/>
                <w:shd w:val="clear" w:color="auto" w:fill="FFFFFF"/>
                <w:rPrChange w:id="2269" w:author="meshbah rahman" w:date="2021-02-19T23:24:00Z">
                  <w:rPr>
                    <w:ins w:id="2270" w:author="meshbah rahman" w:date="2021-02-19T23:23:00Z"/>
                    <w:rFonts w:ascii="Helvetica" w:hAnsi="Helvetica" w:cs="Helvetica"/>
                    <w:bCs/>
                    <w:color w:val="202020"/>
                    <w:shd w:val="clear" w:color="auto" w:fill="FFFFFF"/>
                  </w:rPr>
                </w:rPrChange>
              </w:rPr>
              <w:pPrChange w:id="2271" w:author="meshbah rahman" w:date="2021-02-22T00:57:00Z">
                <w:pPr>
                  <w:spacing w:line="480" w:lineRule="auto"/>
                  <w:contextualSpacing/>
                  <w:jc w:val="both"/>
                </w:pPr>
              </w:pPrChange>
            </w:pPr>
            <w:ins w:id="2272" w:author="meshbah rahman" w:date="2021-02-19T23:23:00Z">
              <w:r w:rsidRPr="0095306F">
                <w:rPr>
                  <w:rFonts w:ascii="Helvetica" w:hAnsi="Helvetica" w:cs="Helvetica"/>
                  <w:bCs/>
                  <w:color w:val="202020"/>
                  <w:sz w:val="18"/>
                  <w:szCs w:val="18"/>
                  <w:shd w:val="clear" w:color="auto" w:fill="FFFFFF"/>
                  <w:rPrChange w:id="2273" w:author="meshbah rahman" w:date="2021-02-19T23:24:00Z">
                    <w:rPr>
                      <w:rFonts w:ascii="Helvetica" w:hAnsi="Helvetica" w:cs="Helvetica"/>
                      <w:bCs/>
                      <w:color w:val="202020"/>
                      <w:shd w:val="clear" w:color="auto" w:fill="FFFFFF"/>
                    </w:rPr>
                  </w:rPrChange>
                </w:rPr>
                <w:t>&lt;0.001</w:t>
              </w:r>
            </w:ins>
          </w:p>
        </w:tc>
      </w:tr>
      <w:tr w:rsidR="00831991" w:rsidRPr="0095306F" w14:paraId="4D363D5E" w14:textId="77777777" w:rsidTr="00831991">
        <w:tblPrEx>
          <w:tblPrExChange w:id="2274" w:author="meshbah rahman" w:date="2021-02-22T00:57:00Z">
            <w:tblPrEx>
              <w:tblW w:w="5534" w:type="pct"/>
            </w:tblPrEx>
          </w:tblPrExChange>
        </w:tblPrEx>
        <w:trPr>
          <w:trHeight w:val="302"/>
          <w:jc w:val="center"/>
          <w:ins w:id="2275" w:author="meshbah rahman" w:date="2021-02-19T23:23:00Z"/>
          <w:trPrChange w:id="2276" w:author="meshbah rahman" w:date="2021-02-22T00:57:00Z">
            <w:trPr>
              <w:trHeight w:val="302"/>
              <w:jc w:val="center"/>
            </w:trPr>
          </w:trPrChange>
        </w:trPr>
        <w:tc>
          <w:tcPr>
            <w:tcW w:w="1025" w:type="pct"/>
            <w:tcPrChange w:id="2277" w:author="meshbah rahman" w:date="2021-02-22T00:57:00Z">
              <w:tcPr>
                <w:tcW w:w="1126" w:type="pct"/>
                <w:gridSpan w:val="3"/>
              </w:tcPr>
            </w:tcPrChange>
          </w:tcPr>
          <w:p w14:paraId="0D57F470" w14:textId="77777777" w:rsidR="0095306F" w:rsidRPr="0095306F" w:rsidRDefault="0095306F" w:rsidP="00831991">
            <w:pPr>
              <w:contextualSpacing/>
              <w:jc w:val="both"/>
              <w:rPr>
                <w:ins w:id="2278" w:author="meshbah rahman" w:date="2021-02-19T23:23:00Z"/>
                <w:rFonts w:ascii="Helvetica" w:hAnsi="Helvetica" w:cs="Helvetica"/>
                <w:bCs/>
                <w:color w:val="202020"/>
                <w:sz w:val="18"/>
                <w:szCs w:val="18"/>
                <w:shd w:val="clear" w:color="auto" w:fill="FFFFFF"/>
                <w:rPrChange w:id="2279" w:author="meshbah rahman" w:date="2021-02-19T23:24:00Z">
                  <w:rPr>
                    <w:ins w:id="2280" w:author="meshbah rahman" w:date="2021-02-19T23:23:00Z"/>
                    <w:rFonts w:ascii="Helvetica" w:hAnsi="Helvetica" w:cs="Helvetica"/>
                    <w:bCs/>
                    <w:color w:val="202020"/>
                    <w:shd w:val="clear" w:color="auto" w:fill="FFFFFF"/>
                  </w:rPr>
                </w:rPrChange>
              </w:rPr>
              <w:pPrChange w:id="2281" w:author="meshbah rahman" w:date="2021-02-22T00:57:00Z">
                <w:pPr>
                  <w:spacing w:line="480" w:lineRule="auto"/>
                  <w:contextualSpacing/>
                  <w:jc w:val="both"/>
                </w:pPr>
              </w:pPrChange>
            </w:pPr>
            <w:ins w:id="2282" w:author="meshbah rahman" w:date="2021-02-19T23:23:00Z">
              <w:r w:rsidRPr="0095306F">
                <w:rPr>
                  <w:rFonts w:ascii="Helvetica" w:hAnsi="Helvetica" w:cs="Helvetica"/>
                  <w:bCs/>
                  <w:color w:val="202020"/>
                  <w:sz w:val="18"/>
                  <w:szCs w:val="18"/>
                  <w:shd w:val="clear" w:color="auto" w:fill="FFFFFF"/>
                  <w:rPrChange w:id="2283" w:author="meshbah rahman" w:date="2021-02-19T23:24:00Z">
                    <w:rPr>
                      <w:rFonts w:ascii="Helvetica" w:hAnsi="Helvetica" w:cs="Helvetica"/>
                      <w:bCs/>
                      <w:color w:val="202020"/>
                      <w:shd w:val="clear" w:color="auto" w:fill="FFFFFF"/>
                    </w:rPr>
                  </w:rPrChange>
                </w:rPr>
                <w:t>3</w:t>
              </w:r>
            </w:ins>
          </w:p>
        </w:tc>
        <w:tc>
          <w:tcPr>
            <w:tcW w:w="616" w:type="pct"/>
            <w:tcPrChange w:id="2284" w:author="meshbah rahman" w:date="2021-02-22T00:57:00Z">
              <w:tcPr>
                <w:tcW w:w="612" w:type="pct"/>
              </w:tcPr>
            </w:tcPrChange>
          </w:tcPr>
          <w:p w14:paraId="02492184" w14:textId="77777777" w:rsidR="0095306F" w:rsidRPr="0095306F" w:rsidRDefault="0095306F" w:rsidP="00831991">
            <w:pPr>
              <w:contextualSpacing/>
              <w:jc w:val="both"/>
              <w:rPr>
                <w:ins w:id="2285" w:author="meshbah rahman" w:date="2021-02-19T23:23:00Z"/>
                <w:rFonts w:ascii="Helvetica" w:hAnsi="Helvetica" w:cs="Helvetica"/>
                <w:bCs/>
                <w:color w:val="202020"/>
                <w:sz w:val="18"/>
                <w:szCs w:val="18"/>
                <w:shd w:val="clear" w:color="auto" w:fill="FFFFFF"/>
                <w:rPrChange w:id="2286" w:author="meshbah rahman" w:date="2021-02-19T23:24:00Z">
                  <w:rPr>
                    <w:ins w:id="2287" w:author="meshbah rahman" w:date="2021-02-19T23:23:00Z"/>
                    <w:rFonts w:ascii="Helvetica" w:hAnsi="Helvetica" w:cs="Helvetica"/>
                    <w:bCs/>
                    <w:color w:val="202020"/>
                    <w:shd w:val="clear" w:color="auto" w:fill="FFFFFF"/>
                  </w:rPr>
                </w:rPrChange>
              </w:rPr>
              <w:pPrChange w:id="2288" w:author="meshbah rahman" w:date="2021-02-22T00:57:00Z">
                <w:pPr>
                  <w:spacing w:line="480" w:lineRule="auto"/>
                  <w:contextualSpacing/>
                  <w:jc w:val="both"/>
                </w:pPr>
              </w:pPrChange>
            </w:pPr>
            <w:ins w:id="2289" w:author="meshbah rahman" w:date="2021-02-19T23:23:00Z">
              <w:r w:rsidRPr="0095306F">
                <w:rPr>
                  <w:rFonts w:ascii="Helvetica" w:hAnsi="Helvetica" w:cs="Helvetica"/>
                  <w:bCs/>
                  <w:color w:val="202020"/>
                  <w:sz w:val="18"/>
                  <w:szCs w:val="18"/>
                  <w:shd w:val="clear" w:color="auto" w:fill="FFFFFF"/>
                  <w:rPrChange w:id="2290" w:author="meshbah rahman" w:date="2021-02-19T23:24:00Z">
                    <w:rPr>
                      <w:rFonts w:ascii="Helvetica" w:hAnsi="Helvetica" w:cs="Helvetica"/>
                      <w:bCs/>
                      <w:color w:val="202020"/>
                      <w:shd w:val="clear" w:color="auto" w:fill="FFFFFF"/>
                    </w:rPr>
                  </w:rPrChange>
                </w:rPr>
                <w:t>Reference</w:t>
              </w:r>
            </w:ins>
          </w:p>
        </w:tc>
        <w:tc>
          <w:tcPr>
            <w:tcW w:w="489" w:type="pct"/>
            <w:tcPrChange w:id="2291" w:author="meshbah rahman" w:date="2021-02-22T00:57:00Z">
              <w:tcPr>
                <w:tcW w:w="394" w:type="pct"/>
                <w:gridSpan w:val="2"/>
              </w:tcPr>
            </w:tcPrChange>
          </w:tcPr>
          <w:p w14:paraId="4A977A9A" w14:textId="77777777" w:rsidR="0095306F" w:rsidRPr="0095306F" w:rsidRDefault="0095306F" w:rsidP="00831991">
            <w:pPr>
              <w:contextualSpacing/>
              <w:jc w:val="both"/>
              <w:rPr>
                <w:ins w:id="2292" w:author="meshbah rahman" w:date="2021-02-19T23:23:00Z"/>
                <w:rFonts w:ascii="Helvetica" w:hAnsi="Helvetica" w:cs="Helvetica"/>
                <w:bCs/>
                <w:color w:val="202020"/>
                <w:sz w:val="18"/>
                <w:szCs w:val="18"/>
                <w:shd w:val="clear" w:color="auto" w:fill="FFFFFF"/>
                <w:rPrChange w:id="2293" w:author="meshbah rahman" w:date="2021-02-19T23:24:00Z">
                  <w:rPr>
                    <w:ins w:id="2294" w:author="meshbah rahman" w:date="2021-02-19T23:23:00Z"/>
                    <w:rFonts w:ascii="Helvetica" w:hAnsi="Helvetica" w:cs="Helvetica"/>
                    <w:bCs/>
                    <w:color w:val="202020"/>
                    <w:shd w:val="clear" w:color="auto" w:fill="FFFFFF"/>
                  </w:rPr>
                </w:rPrChange>
              </w:rPr>
              <w:pPrChange w:id="2295" w:author="meshbah rahman" w:date="2021-02-22T00:57:00Z">
                <w:pPr>
                  <w:spacing w:line="480" w:lineRule="auto"/>
                  <w:contextualSpacing/>
                  <w:jc w:val="both"/>
                </w:pPr>
              </w:pPrChange>
            </w:pPr>
            <w:ins w:id="2296" w:author="meshbah rahman" w:date="2021-02-19T23:23:00Z">
              <w:r w:rsidRPr="0095306F">
                <w:rPr>
                  <w:rFonts w:ascii="Helvetica" w:hAnsi="Helvetica" w:cs="Helvetica"/>
                  <w:bCs/>
                  <w:color w:val="202020"/>
                  <w:sz w:val="18"/>
                  <w:szCs w:val="18"/>
                  <w:shd w:val="clear" w:color="auto" w:fill="FFFFFF"/>
                  <w:rPrChange w:id="2297" w:author="meshbah rahman" w:date="2021-02-19T23:24:00Z">
                    <w:rPr>
                      <w:rFonts w:ascii="Helvetica" w:hAnsi="Helvetica" w:cs="Helvetica"/>
                      <w:bCs/>
                      <w:color w:val="202020"/>
                      <w:shd w:val="clear" w:color="auto" w:fill="FFFFFF"/>
                    </w:rPr>
                  </w:rPrChange>
                </w:rPr>
                <w:t>-</w:t>
              </w:r>
            </w:ins>
          </w:p>
        </w:tc>
        <w:tc>
          <w:tcPr>
            <w:tcW w:w="535" w:type="pct"/>
            <w:tcPrChange w:id="2298" w:author="meshbah rahman" w:date="2021-02-22T00:57:00Z">
              <w:tcPr>
                <w:tcW w:w="535" w:type="pct"/>
              </w:tcPr>
            </w:tcPrChange>
          </w:tcPr>
          <w:p w14:paraId="304741E3" w14:textId="77777777" w:rsidR="0095306F" w:rsidRPr="0095306F" w:rsidRDefault="0095306F" w:rsidP="00831991">
            <w:pPr>
              <w:contextualSpacing/>
              <w:jc w:val="both"/>
              <w:rPr>
                <w:ins w:id="2299" w:author="meshbah rahman" w:date="2021-02-19T23:23:00Z"/>
                <w:rFonts w:ascii="Helvetica" w:hAnsi="Helvetica" w:cs="Helvetica"/>
                <w:bCs/>
                <w:color w:val="202020"/>
                <w:sz w:val="18"/>
                <w:szCs w:val="18"/>
                <w:shd w:val="clear" w:color="auto" w:fill="FFFFFF"/>
                <w:rPrChange w:id="2300" w:author="meshbah rahman" w:date="2021-02-19T23:24:00Z">
                  <w:rPr>
                    <w:ins w:id="2301" w:author="meshbah rahman" w:date="2021-02-19T23:23:00Z"/>
                    <w:rFonts w:ascii="Helvetica" w:hAnsi="Helvetica" w:cs="Helvetica"/>
                    <w:bCs/>
                    <w:color w:val="202020"/>
                    <w:shd w:val="clear" w:color="auto" w:fill="FFFFFF"/>
                  </w:rPr>
                </w:rPrChange>
              </w:rPr>
              <w:pPrChange w:id="2302" w:author="meshbah rahman" w:date="2021-02-22T00:57:00Z">
                <w:pPr>
                  <w:spacing w:line="480" w:lineRule="auto"/>
                  <w:contextualSpacing/>
                  <w:jc w:val="both"/>
                </w:pPr>
              </w:pPrChange>
            </w:pPr>
            <w:ins w:id="2303" w:author="meshbah rahman" w:date="2021-02-19T23:23:00Z">
              <w:r w:rsidRPr="0095306F">
                <w:rPr>
                  <w:rFonts w:ascii="Helvetica" w:hAnsi="Helvetica" w:cs="Helvetica"/>
                  <w:bCs/>
                  <w:color w:val="202020"/>
                  <w:sz w:val="18"/>
                  <w:szCs w:val="18"/>
                  <w:shd w:val="clear" w:color="auto" w:fill="FFFFFF"/>
                  <w:rPrChange w:id="2304" w:author="meshbah rahman" w:date="2021-02-19T23:24:00Z">
                    <w:rPr>
                      <w:rFonts w:ascii="Helvetica" w:hAnsi="Helvetica" w:cs="Helvetica"/>
                      <w:bCs/>
                      <w:color w:val="202020"/>
                      <w:shd w:val="clear" w:color="auto" w:fill="FFFFFF"/>
                    </w:rPr>
                  </w:rPrChange>
                </w:rPr>
                <w:t>Reference</w:t>
              </w:r>
            </w:ins>
          </w:p>
        </w:tc>
        <w:tc>
          <w:tcPr>
            <w:tcW w:w="396" w:type="pct"/>
            <w:tcPrChange w:id="2305" w:author="meshbah rahman" w:date="2021-02-22T00:57:00Z">
              <w:tcPr>
                <w:tcW w:w="396" w:type="pct"/>
                <w:gridSpan w:val="3"/>
              </w:tcPr>
            </w:tcPrChange>
          </w:tcPr>
          <w:p w14:paraId="38B76713" w14:textId="77777777" w:rsidR="0095306F" w:rsidRPr="0095306F" w:rsidRDefault="0095306F" w:rsidP="00831991">
            <w:pPr>
              <w:contextualSpacing/>
              <w:jc w:val="both"/>
              <w:rPr>
                <w:ins w:id="2306" w:author="meshbah rahman" w:date="2021-02-19T23:23:00Z"/>
                <w:rFonts w:ascii="Helvetica" w:hAnsi="Helvetica" w:cs="Helvetica"/>
                <w:bCs/>
                <w:color w:val="202020"/>
                <w:sz w:val="18"/>
                <w:szCs w:val="18"/>
                <w:shd w:val="clear" w:color="auto" w:fill="FFFFFF"/>
                <w:rPrChange w:id="2307" w:author="meshbah rahman" w:date="2021-02-19T23:24:00Z">
                  <w:rPr>
                    <w:ins w:id="2308" w:author="meshbah rahman" w:date="2021-02-19T23:23:00Z"/>
                    <w:rFonts w:ascii="Helvetica" w:hAnsi="Helvetica" w:cs="Helvetica"/>
                    <w:bCs/>
                    <w:color w:val="202020"/>
                    <w:shd w:val="clear" w:color="auto" w:fill="FFFFFF"/>
                  </w:rPr>
                </w:rPrChange>
              </w:rPr>
              <w:pPrChange w:id="2309" w:author="meshbah rahman" w:date="2021-02-22T00:57:00Z">
                <w:pPr>
                  <w:spacing w:line="480" w:lineRule="auto"/>
                  <w:contextualSpacing/>
                  <w:jc w:val="both"/>
                </w:pPr>
              </w:pPrChange>
            </w:pPr>
            <w:ins w:id="2310" w:author="meshbah rahman" w:date="2021-02-19T23:23:00Z">
              <w:r w:rsidRPr="0095306F">
                <w:rPr>
                  <w:rFonts w:ascii="Helvetica" w:hAnsi="Helvetica" w:cs="Helvetica"/>
                  <w:bCs/>
                  <w:color w:val="202020"/>
                  <w:sz w:val="18"/>
                  <w:szCs w:val="18"/>
                  <w:shd w:val="clear" w:color="auto" w:fill="FFFFFF"/>
                  <w:rPrChange w:id="2311" w:author="meshbah rahman" w:date="2021-02-19T23:24:00Z">
                    <w:rPr>
                      <w:rFonts w:ascii="Helvetica" w:hAnsi="Helvetica" w:cs="Helvetica"/>
                      <w:bCs/>
                      <w:color w:val="202020"/>
                      <w:shd w:val="clear" w:color="auto" w:fill="FFFFFF"/>
                    </w:rPr>
                  </w:rPrChange>
                </w:rPr>
                <w:t>-</w:t>
              </w:r>
            </w:ins>
          </w:p>
        </w:tc>
        <w:tc>
          <w:tcPr>
            <w:tcW w:w="612" w:type="pct"/>
            <w:tcPrChange w:id="2312" w:author="meshbah rahman" w:date="2021-02-22T00:57:00Z">
              <w:tcPr>
                <w:tcW w:w="612" w:type="pct"/>
              </w:tcPr>
            </w:tcPrChange>
          </w:tcPr>
          <w:p w14:paraId="6EFA13EC" w14:textId="77777777" w:rsidR="0095306F" w:rsidRPr="0095306F" w:rsidRDefault="0095306F" w:rsidP="00831991">
            <w:pPr>
              <w:contextualSpacing/>
              <w:jc w:val="both"/>
              <w:rPr>
                <w:ins w:id="2313" w:author="meshbah rahman" w:date="2021-02-19T23:23:00Z"/>
                <w:rFonts w:ascii="Helvetica" w:hAnsi="Helvetica" w:cs="Helvetica"/>
                <w:bCs/>
                <w:color w:val="202020"/>
                <w:sz w:val="18"/>
                <w:szCs w:val="18"/>
                <w:shd w:val="clear" w:color="auto" w:fill="FFFFFF"/>
                <w:rPrChange w:id="2314" w:author="meshbah rahman" w:date="2021-02-19T23:24:00Z">
                  <w:rPr>
                    <w:ins w:id="2315" w:author="meshbah rahman" w:date="2021-02-19T23:23:00Z"/>
                    <w:rFonts w:ascii="Helvetica" w:hAnsi="Helvetica" w:cs="Helvetica"/>
                    <w:bCs/>
                    <w:color w:val="202020"/>
                    <w:shd w:val="clear" w:color="auto" w:fill="FFFFFF"/>
                  </w:rPr>
                </w:rPrChange>
              </w:rPr>
              <w:pPrChange w:id="2316" w:author="meshbah rahman" w:date="2021-02-22T00:57:00Z">
                <w:pPr>
                  <w:spacing w:line="480" w:lineRule="auto"/>
                  <w:contextualSpacing/>
                  <w:jc w:val="both"/>
                </w:pPr>
              </w:pPrChange>
            </w:pPr>
            <w:ins w:id="2317" w:author="meshbah rahman" w:date="2021-02-19T23:23:00Z">
              <w:r w:rsidRPr="0095306F">
                <w:rPr>
                  <w:rFonts w:ascii="Helvetica" w:hAnsi="Helvetica" w:cs="Helvetica"/>
                  <w:bCs/>
                  <w:color w:val="202020"/>
                  <w:sz w:val="18"/>
                  <w:szCs w:val="18"/>
                  <w:shd w:val="clear" w:color="auto" w:fill="FFFFFF"/>
                  <w:rPrChange w:id="2318" w:author="meshbah rahman" w:date="2021-02-19T23:24:00Z">
                    <w:rPr>
                      <w:rFonts w:ascii="Helvetica" w:hAnsi="Helvetica" w:cs="Helvetica"/>
                      <w:bCs/>
                      <w:color w:val="202020"/>
                      <w:shd w:val="clear" w:color="auto" w:fill="FFFFFF"/>
                    </w:rPr>
                  </w:rPrChange>
                </w:rPr>
                <w:t>Reference</w:t>
              </w:r>
            </w:ins>
          </w:p>
        </w:tc>
        <w:tc>
          <w:tcPr>
            <w:tcW w:w="395" w:type="pct"/>
            <w:tcPrChange w:id="2319" w:author="meshbah rahman" w:date="2021-02-22T00:57:00Z">
              <w:tcPr>
                <w:tcW w:w="395" w:type="pct"/>
                <w:gridSpan w:val="2"/>
              </w:tcPr>
            </w:tcPrChange>
          </w:tcPr>
          <w:p w14:paraId="0ADB44A4" w14:textId="77777777" w:rsidR="0095306F" w:rsidRPr="0095306F" w:rsidRDefault="0095306F" w:rsidP="00831991">
            <w:pPr>
              <w:contextualSpacing/>
              <w:jc w:val="both"/>
              <w:rPr>
                <w:ins w:id="2320" w:author="meshbah rahman" w:date="2021-02-19T23:23:00Z"/>
                <w:rFonts w:ascii="Helvetica" w:hAnsi="Helvetica" w:cs="Helvetica"/>
                <w:bCs/>
                <w:color w:val="202020"/>
                <w:sz w:val="18"/>
                <w:szCs w:val="18"/>
                <w:shd w:val="clear" w:color="auto" w:fill="FFFFFF"/>
                <w:rPrChange w:id="2321" w:author="meshbah rahman" w:date="2021-02-19T23:24:00Z">
                  <w:rPr>
                    <w:ins w:id="2322" w:author="meshbah rahman" w:date="2021-02-19T23:23:00Z"/>
                    <w:rFonts w:ascii="Helvetica" w:hAnsi="Helvetica" w:cs="Helvetica"/>
                    <w:bCs/>
                    <w:color w:val="202020"/>
                    <w:shd w:val="clear" w:color="auto" w:fill="FFFFFF"/>
                  </w:rPr>
                </w:rPrChange>
              </w:rPr>
              <w:pPrChange w:id="2323" w:author="meshbah rahman" w:date="2021-02-22T00:57:00Z">
                <w:pPr>
                  <w:spacing w:line="480" w:lineRule="auto"/>
                  <w:contextualSpacing/>
                  <w:jc w:val="both"/>
                </w:pPr>
              </w:pPrChange>
            </w:pPr>
            <w:ins w:id="2324" w:author="meshbah rahman" w:date="2021-02-19T23:23:00Z">
              <w:r w:rsidRPr="0095306F">
                <w:rPr>
                  <w:rFonts w:ascii="Helvetica" w:hAnsi="Helvetica" w:cs="Helvetica"/>
                  <w:bCs/>
                  <w:color w:val="202020"/>
                  <w:sz w:val="18"/>
                  <w:szCs w:val="18"/>
                  <w:shd w:val="clear" w:color="auto" w:fill="FFFFFF"/>
                  <w:rPrChange w:id="2325" w:author="meshbah rahman" w:date="2021-02-19T23:24:00Z">
                    <w:rPr>
                      <w:rFonts w:ascii="Helvetica" w:hAnsi="Helvetica" w:cs="Helvetica"/>
                      <w:bCs/>
                      <w:color w:val="202020"/>
                      <w:shd w:val="clear" w:color="auto" w:fill="FFFFFF"/>
                    </w:rPr>
                  </w:rPrChange>
                </w:rPr>
                <w:t>-</w:t>
              </w:r>
            </w:ins>
          </w:p>
        </w:tc>
        <w:tc>
          <w:tcPr>
            <w:tcW w:w="535" w:type="pct"/>
            <w:tcPrChange w:id="2326" w:author="meshbah rahman" w:date="2021-02-22T00:57:00Z">
              <w:tcPr>
                <w:tcW w:w="535" w:type="pct"/>
                <w:gridSpan w:val="2"/>
              </w:tcPr>
            </w:tcPrChange>
          </w:tcPr>
          <w:p w14:paraId="18E4FD74" w14:textId="77777777" w:rsidR="0095306F" w:rsidRPr="0095306F" w:rsidRDefault="0095306F" w:rsidP="00831991">
            <w:pPr>
              <w:contextualSpacing/>
              <w:jc w:val="both"/>
              <w:rPr>
                <w:ins w:id="2327" w:author="meshbah rahman" w:date="2021-02-19T23:23:00Z"/>
                <w:rFonts w:ascii="Helvetica" w:hAnsi="Helvetica" w:cs="Helvetica"/>
                <w:bCs/>
                <w:color w:val="202020"/>
                <w:sz w:val="18"/>
                <w:szCs w:val="18"/>
                <w:shd w:val="clear" w:color="auto" w:fill="FFFFFF"/>
                <w:rPrChange w:id="2328" w:author="meshbah rahman" w:date="2021-02-19T23:24:00Z">
                  <w:rPr>
                    <w:ins w:id="2329" w:author="meshbah rahman" w:date="2021-02-19T23:23:00Z"/>
                    <w:rFonts w:ascii="Helvetica" w:hAnsi="Helvetica" w:cs="Helvetica"/>
                    <w:bCs/>
                    <w:color w:val="202020"/>
                    <w:shd w:val="clear" w:color="auto" w:fill="FFFFFF"/>
                  </w:rPr>
                </w:rPrChange>
              </w:rPr>
              <w:pPrChange w:id="2330" w:author="meshbah rahman" w:date="2021-02-22T00:57:00Z">
                <w:pPr>
                  <w:spacing w:line="480" w:lineRule="auto"/>
                  <w:contextualSpacing/>
                  <w:jc w:val="both"/>
                </w:pPr>
              </w:pPrChange>
            </w:pPr>
            <w:ins w:id="2331" w:author="meshbah rahman" w:date="2021-02-19T23:23:00Z">
              <w:r w:rsidRPr="0095306F">
                <w:rPr>
                  <w:rFonts w:ascii="Helvetica" w:hAnsi="Helvetica" w:cs="Helvetica"/>
                  <w:bCs/>
                  <w:color w:val="202020"/>
                  <w:sz w:val="18"/>
                  <w:szCs w:val="18"/>
                  <w:shd w:val="clear" w:color="auto" w:fill="FFFFFF"/>
                  <w:rPrChange w:id="2332" w:author="meshbah rahman" w:date="2021-02-19T23:24:00Z">
                    <w:rPr>
                      <w:rFonts w:ascii="Helvetica" w:hAnsi="Helvetica" w:cs="Helvetica"/>
                      <w:bCs/>
                      <w:color w:val="202020"/>
                      <w:shd w:val="clear" w:color="auto" w:fill="FFFFFF"/>
                    </w:rPr>
                  </w:rPrChange>
                </w:rPr>
                <w:t>Reference</w:t>
              </w:r>
            </w:ins>
          </w:p>
        </w:tc>
        <w:tc>
          <w:tcPr>
            <w:tcW w:w="396" w:type="pct"/>
            <w:tcPrChange w:id="2333" w:author="meshbah rahman" w:date="2021-02-22T00:57:00Z">
              <w:tcPr>
                <w:tcW w:w="395" w:type="pct"/>
              </w:tcPr>
            </w:tcPrChange>
          </w:tcPr>
          <w:p w14:paraId="23DC159F" w14:textId="77777777" w:rsidR="0095306F" w:rsidRPr="0095306F" w:rsidRDefault="0095306F" w:rsidP="00831991">
            <w:pPr>
              <w:contextualSpacing/>
              <w:jc w:val="both"/>
              <w:rPr>
                <w:ins w:id="2334" w:author="meshbah rahman" w:date="2021-02-19T23:23:00Z"/>
                <w:rFonts w:ascii="Helvetica" w:hAnsi="Helvetica" w:cs="Helvetica"/>
                <w:bCs/>
                <w:color w:val="202020"/>
                <w:sz w:val="18"/>
                <w:szCs w:val="18"/>
                <w:shd w:val="clear" w:color="auto" w:fill="FFFFFF"/>
                <w:rPrChange w:id="2335" w:author="meshbah rahman" w:date="2021-02-19T23:24:00Z">
                  <w:rPr>
                    <w:ins w:id="2336" w:author="meshbah rahman" w:date="2021-02-19T23:23:00Z"/>
                    <w:rFonts w:ascii="Helvetica" w:hAnsi="Helvetica" w:cs="Helvetica"/>
                    <w:bCs/>
                    <w:color w:val="202020"/>
                    <w:shd w:val="clear" w:color="auto" w:fill="FFFFFF"/>
                  </w:rPr>
                </w:rPrChange>
              </w:rPr>
              <w:pPrChange w:id="2337" w:author="meshbah rahman" w:date="2021-02-22T00:57:00Z">
                <w:pPr>
                  <w:spacing w:line="480" w:lineRule="auto"/>
                  <w:contextualSpacing/>
                  <w:jc w:val="both"/>
                </w:pPr>
              </w:pPrChange>
            </w:pPr>
            <w:ins w:id="2338" w:author="meshbah rahman" w:date="2021-02-19T23:23:00Z">
              <w:r w:rsidRPr="0095306F">
                <w:rPr>
                  <w:rFonts w:ascii="Helvetica" w:hAnsi="Helvetica" w:cs="Helvetica"/>
                  <w:bCs/>
                  <w:color w:val="202020"/>
                  <w:sz w:val="18"/>
                  <w:szCs w:val="18"/>
                  <w:shd w:val="clear" w:color="auto" w:fill="FFFFFF"/>
                  <w:rPrChange w:id="2339" w:author="meshbah rahman" w:date="2021-02-19T23:24:00Z">
                    <w:rPr>
                      <w:rFonts w:ascii="Helvetica" w:hAnsi="Helvetica" w:cs="Helvetica"/>
                      <w:bCs/>
                      <w:color w:val="202020"/>
                      <w:shd w:val="clear" w:color="auto" w:fill="FFFFFF"/>
                    </w:rPr>
                  </w:rPrChange>
                </w:rPr>
                <w:t>-</w:t>
              </w:r>
            </w:ins>
          </w:p>
        </w:tc>
      </w:tr>
      <w:tr w:rsidR="00831991" w:rsidRPr="0095306F" w14:paraId="1DD69E76" w14:textId="77777777" w:rsidTr="00831991">
        <w:tblPrEx>
          <w:tblPrExChange w:id="2340" w:author="meshbah rahman" w:date="2021-02-22T00:57:00Z">
            <w:tblPrEx>
              <w:tblW w:w="5534" w:type="pct"/>
            </w:tblPrEx>
          </w:tblPrExChange>
        </w:tblPrEx>
        <w:trPr>
          <w:trHeight w:val="302"/>
          <w:jc w:val="center"/>
          <w:ins w:id="2341" w:author="meshbah rahman" w:date="2021-02-19T23:23:00Z"/>
          <w:trPrChange w:id="2342" w:author="meshbah rahman" w:date="2021-02-22T00:57:00Z">
            <w:trPr>
              <w:trHeight w:val="302"/>
              <w:jc w:val="center"/>
            </w:trPr>
          </w:trPrChange>
        </w:trPr>
        <w:tc>
          <w:tcPr>
            <w:tcW w:w="1025" w:type="pct"/>
            <w:tcPrChange w:id="2343" w:author="meshbah rahman" w:date="2021-02-22T00:57:00Z">
              <w:tcPr>
                <w:tcW w:w="1126" w:type="pct"/>
                <w:gridSpan w:val="3"/>
              </w:tcPr>
            </w:tcPrChange>
          </w:tcPr>
          <w:p w14:paraId="34DD195D" w14:textId="77777777" w:rsidR="0095306F" w:rsidRPr="0095306F" w:rsidRDefault="0095306F" w:rsidP="00831991">
            <w:pPr>
              <w:contextualSpacing/>
              <w:jc w:val="both"/>
              <w:rPr>
                <w:ins w:id="2344" w:author="meshbah rahman" w:date="2021-02-19T23:23:00Z"/>
                <w:rFonts w:ascii="Helvetica" w:hAnsi="Helvetica" w:cs="Helvetica"/>
                <w:b/>
                <w:color w:val="202020"/>
                <w:sz w:val="18"/>
                <w:szCs w:val="18"/>
                <w:shd w:val="clear" w:color="auto" w:fill="FFFFFF"/>
                <w:rPrChange w:id="2345" w:author="meshbah rahman" w:date="2021-02-19T23:24:00Z">
                  <w:rPr>
                    <w:ins w:id="2346" w:author="meshbah rahman" w:date="2021-02-19T23:23:00Z"/>
                    <w:rFonts w:ascii="Helvetica" w:hAnsi="Helvetica" w:cs="Helvetica"/>
                    <w:b/>
                    <w:color w:val="202020"/>
                    <w:shd w:val="clear" w:color="auto" w:fill="FFFFFF"/>
                  </w:rPr>
                </w:rPrChange>
              </w:rPr>
              <w:pPrChange w:id="2347" w:author="meshbah rahman" w:date="2021-02-22T00:57:00Z">
                <w:pPr>
                  <w:spacing w:line="480" w:lineRule="auto"/>
                  <w:contextualSpacing/>
                  <w:jc w:val="both"/>
                </w:pPr>
              </w:pPrChange>
            </w:pPr>
            <w:ins w:id="2348" w:author="meshbah rahman" w:date="2021-02-19T23:23:00Z">
              <w:r w:rsidRPr="0095306F">
                <w:rPr>
                  <w:rFonts w:ascii="Helvetica" w:hAnsi="Helvetica" w:cs="Helvetica"/>
                  <w:b/>
                  <w:color w:val="202020"/>
                  <w:sz w:val="18"/>
                  <w:szCs w:val="18"/>
                  <w:shd w:val="clear" w:color="auto" w:fill="FFFFFF"/>
                  <w:rPrChange w:id="2349" w:author="meshbah rahman" w:date="2021-02-19T23:24:00Z">
                    <w:rPr>
                      <w:rFonts w:ascii="Helvetica" w:hAnsi="Helvetica" w:cs="Helvetica"/>
                      <w:b/>
                      <w:color w:val="202020"/>
                      <w:shd w:val="clear" w:color="auto" w:fill="FFFFFF"/>
                    </w:rPr>
                  </w:rPrChange>
                </w:rPr>
                <w:t>Child’s sex</w:t>
              </w:r>
            </w:ins>
          </w:p>
        </w:tc>
        <w:tc>
          <w:tcPr>
            <w:tcW w:w="616" w:type="pct"/>
            <w:tcPrChange w:id="2350" w:author="meshbah rahman" w:date="2021-02-22T00:57:00Z">
              <w:tcPr>
                <w:tcW w:w="612" w:type="pct"/>
              </w:tcPr>
            </w:tcPrChange>
          </w:tcPr>
          <w:p w14:paraId="2122D2F0" w14:textId="77777777" w:rsidR="0095306F" w:rsidRPr="0095306F" w:rsidRDefault="0095306F" w:rsidP="00831991">
            <w:pPr>
              <w:contextualSpacing/>
              <w:jc w:val="both"/>
              <w:rPr>
                <w:ins w:id="2351" w:author="meshbah rahman" w:date="2021-02-19T23:23:00Z"/>
                <w:rFonts w:ascii="Helvetica" w:hAnsi="Helvetica" w:cs="Helvetica"/>
                <w:bCs/>
                <w:color w:val="202020"/>
                <w:sz w:val="18"/>
                <w:szCs w:val="18"/>
                <w:shd w:val="clear" w:color="auto" w:fill="FFFFFF"/>
                <w:rPrChange w:id="2352" w:author="meshbah rahman" w:date="2021-02-19T23:24:00Z">
                  <w:rPr>
                    <w:ins w:id="2353" w:author="meshbah rahman" w:date="2021-02-19T23:23:00Z"/>
                    <w:rFonts w:ascii="Helvetica" w:hAnsi="Helvetica" w:cs="Helvetica"/>
                    <w:bCs/>
                    <w:color w:val="202020"/>
                    <w:shd w:val="clear" w:color="auto" w:fill="FFFFFF"/>
                  </w:rPr>
                </w:rPrChange>
              </w:rPr>
              <w:pPrChange w:id="2354" w:author="meshbah rahman" w:date="2021-02-22T00:57:00Z">
                <w:pPr>
                  <w:spacing w:line="480" w:lineRule="auto"/>
                  <w:contextualSpacing/>
                  <w:jc w:val="both"/>
                </w:pPr>
              </w:pPrChange>
            </w:pPr>
          </w:p>
        </w:tc>
        <w:tc>
          <w:tcPr>
            <w:tcW w:w="489" w:type="pct"/>
            <w:tcPrChange w:id="2355" w:author="meshbah rahman" w:date="2021-02-22T00:57:00Z">
              <w:tcPr>
                <w:tcW w:w="394" w:type="pct"/>
                <w:gridSpan w:val="2"/>
              </w:tcPr>
            </w:tcPrChange>
          </w:tcPr>
          <w:p w14:paraId="500305F9" w14:textId="77777777" w:rsidR="0095306F" w:rsidRPr="0095306F" w:rsidRDefault="0095306F" w:rsidP="00831991">
            <w:pPr>
              <w:contextualSpacing/>
              <w:jc w:val="both"/>
              <w:rPr>
                <w:ins w:id="2356" w:author="meshbah rahman" w:date="2021-02-19T23:23:00Z"/>
                <w:rFonts w:ascii="Helvetica" w:hAnsi="Helvetica" w:cs="Helvetica"/>
                <w:bCs/>
                <w:color w:val="202020"/>
                <w:sz w:val="18"/>
                <w:szCs w:val="18"/>
                <w:shd w:val="clear" w:color="auto" w:fill="FFFFFF"/>
                <w:rPrChange w:id="2357" w:author="meshbah rahman" w:date="2021-02-19T23:24:00Z">
                  <w:rPr>
                    <w:ins w:id="2358" w:author="meshbah rahman" w:date="2021-02-19T23:23:00Z"/>
                    <w:rFonts w:ascii="Helvetica" w:hAnsi="Helvetica" w:cs="Helvetica"/>
                    <w:bCs/>
                    <w:color w:val="202020"/>
                    <w:shd w:val="clear" w:color="auto" w:fill="FFFFFF"/>
                  </w:rPr>
                </w:rPrChange>
              </w:rPr>
              <w:pPrChange w:id="2359" w:author="meshbah rahman" w:date="2021-02-22T00:57:00Z">
                <w:pPr>
                  <w:spacing w:line="480" w:lineRule="auto"/>
                  <w:contextualSpacing/>
                  <w:jc w:val="both"/>
                </w:pPr>
              </w:pPrChange>
            </w:pPr>
          </w:p>
        </w:tc>
        <w:tc>
          <w:tcPr>
            <w:tcW w:w="535" w:type="pct"/>
            <w:tcPrChange w:id="2360" w:author="meshbah rahman" w:date="2021-02-22T00:57:00Z">
              <w:tcPr>
                <w:tcW w:w="535" w:type="pct"/>
              </w:tcPr>
            </w:tcPrChange>
          </w:tcPr>
          <w:p w14:paraId="1F08F18F" w14:textId="77777777" w:rsidR="0095306F" w:rsidRPr="0095306F" w:rsidRDefault="0095306F" w:rsidP="00831991">
            <w:pPr>
              <w:contextualSpacing/>
              <w:jc w:val="both"/>
              <w:rPr>
                <w:ins w:id="2361" w:author="meshbah rahman" w:date="2021-02-19T23:23:00Z"/>
                <w:rFonts w:ascii="Helvetica" w:hAnsi="Helvetica" w:cs="Helvetica"/>
                <w:bCs/>
                <w:color w:val="202020"/>
                <w:sz w:val="18"/>
                <w:szCs w:val="18"/>
                <w:shd w:val="clear" w:color="auto" w:fill="FFFFFF"/>
                <w:rPrChange w:id="2362" w:author="meshbah rahman" w:date="2021-02-19T23:24:00Z">
                  <w:rPr>
                    <w:ins w:id="2363" w:author="meshbah rahman" w:date="2021-02-19T23:23:00Z"/>
                    <w:rFonts w:ascii="Helvetica" w:hAnsi="Helvetica" w:cs="Helvetica"/>
                    <w:bCs/>
                    <w:color w:val="202020"/>
                    <w:shd w:val="clear" w:color="auto" w:fill="FFFFFF"/>
                  </w:rPr>
                </w:rPrChange>
              </w:rPr>
              <w:pPrChange w:id="2364" w:author="meshbah rahman" w:date="2021-02-22T00:57:00Z">
                <w:pPr>
                  <w:spacing w:line="480" w:lineRule="auto"/>
                  <w:contextualSpacing/>
                  <w:jc w:val="both"/>
                </w:pPr>
              </w:pPrChange>
            </w:pPr>
          </w:p>
        </w:tc>
        <w:tc>
          <w:tcPr>
            <w:tcW w:w="396" w:type="pct"/>
            <w:tcPrChange w:id="2365" w:author="meshbah rahman" w:date="2021-02-22T00:57:00Z">
              <w:tcPr>
                <w:tcW w:w="396" w:type="pct"/>
                <w:gridSpan w:val="3"/>
              </w:tcPr>
            </w:tcPrChange>
          </w:tcPr>
          <w:p w14:paraId="3527B518" w14:textId="77777777" w:rsidR="0095306F" w:rsidRPr="0095306F" w:rsidRDefault="0095306F" w:rsidP="00831991">
            <w:pPr>
              <w:contextualSpacing/>
              <w:jc w:val="both"/>
              <w:rPr>
                <w:ins w:id="2366" w:author="meshbah rahman" w:date="2021-02-19T23:23:00Z"/>
                <w:rFonts w:ascii="Helvetica" w:hAnsi="Helvetica" w:cs="Helvetica"/>
                <w:bCs/>
                <w:color w:val="202020"/>
                <w:sz w:val="18"/>
                <w:szCs w:val="18"/>
                <w:shd w:val="clear" w:color="auto" w:fill="FFFFFF"/>
                <w:rPrChange w:id="2367" w:author="meshbah rahman" w:date="2021-02-19T23:24:00Z">
                  <w:rPr>
                    <w:ins w:id="2368" w:author="meshbah rahman" w:date="2021-02-19T23:23:00Z"/>
                    <w:rFonts w:ascii="Helvetica" w:hAnsi="Helvetica" w:cs="Helvetica"/>
                    <w:bCs/>
                    <w:color w:val="202020"/>
                    <w:shd w:val="clear" w:color="auto" w:fill="FFFFFF"/>
                  </w:rPr>
                </w:rPrChange>
              </w:rPr>
              <w:pPrChange w:id="2369" w:author="meshbah rahman" w:date="2021-02-22T00:57:00Z">
                <w:pPr>
                  <w:spacing w:line="480" w:lineRule="auto"/>
                  <w:contextualSpacing/>
                  <w:jc w:val="both"/>
                </w:pPr>
              </w:pPrChange>
            </w:pPr>
          </w:p>
        </w:tc>
        <w:tc>
          <w:tcPr>
            <w:tcW w:w="612" w:type="pct"/>
            <w:tcPrChange w:id="2370" w:author="meshbah rahman" w:date="2021-02-22T00:57:00Z">
              <w:tcPr>
                <w:tcW w:w="612" w:type="pct"/>
              </w:tcPr>
            </w:tcPrChange>
          </w:tcPr>
          <w:p w14:paraId="4F5B31C2" w14:textId="77777777" w:rsidR="0095306F" w:rsidRPr="0095306F" w:rsidRDefault="0095306F" w:rsidP="00831991">
            <w:pPr>
              <w:contextualSpacing/>
              <w:jc w:val="both"/>
              <w:rPr>
                <w:ins w:id="2371" w:author="meshbah rahman" w:date="2021-02-19T23:23:00Z"/>
                <w:rFonts w:ascii="Helvetica" w:hAnsi="Helvetica" w:cs="Helvetica"/>
                <w:bCs/>
                <w:color w:val="202020"/>
                <w:sz w:val="18"/>
                <w:szCs w:val="18"/>
                <w:shd w:val="clear" w:color="auto" w:fill="FFFFFF"/>
                <w:rPrChange w:id="2372" w:author="meshbah rahman" w:date="2021-02-19T23:24:00Z">
                  <w:rPr>
                    <w:ins w:id="2373" w:author="meshbah rahman" w:date="2021-02-19T23:23:00Z"/>
                    <w:rFonts w:ascii="Helvetica" w:hAnsi="Helvetica" w:cs="Helvetica"/>
                    <w:bCs/>
                    <w:color w:val="202020"/>
                    <w:shd w:val="clear" w:color="auto" w:fill="FFFFFF"/>
                  </w:rPr>
                </w:rPrChange>
              </w:rPr>
              <w:pPrChange w:id="2374" w:author="meshbah rahman" w:date="2021-02-22T00:57:00Z">
                <w:pPr>
                  <w:spacing w:line="480" w:lineRule="auto"/>
                  <w:contextualSpacing/>
                  <w:jc w:val="both"/>
                </w:pPr>
              </w:pPrChange>
            </w:pPr>
          </w:p>
        </w:tc>
        <w:tc>
          <w:tcPr>
            <w:tcW w:w="395" w:type="pct"/>
            <w:tcPrChange w:id="2375" w:author="meshbah rahman" w:date="2021-02-22T00:57:00Z">
              <w:tcPr>
                <w:tcW w:w="395" w:type="pct"/>
                <w:gridSpan w:val="2"/>
              </w:tcPr>
            </w:tcPrChange>
          </w:tcPr>
          <w:p w14:paraId="7890C9B9" w14:textId="77777777" w:rsidR="0095306F" w:rsidRPr="0095306F" w:rsidRDefault="0095306F" w:rsidP="00831991">
            <w:pPr>
              <w:contextualSpacing/>
              <w:jc w:val="both"/>
              <w:rPr>
                <w:ins w:id="2376" w:author="meshbah rahman" w:date="2021-02-19T23:23:00Z"/>
                <w:rFonts w:ascii="Helvetica" w:hAnsi="Helvetica" w:cs="Helvetica"/>
                <w:bCs/>
                <w:color w:val="202020"/>
                <w:sz w:val="18"/>
                <w:szCs w:val="18"/>
                <w:shd w:val="clear" w:color="auto" w:fill="FFFFFF"/>
                <w:rPrChange w:id="2377" w:author="meshbah rahman" w:date="2021-02-19T23:24:00Z">
                  <w:rPr>
                    <w:ins w:id="2378" w:author="meshbah rahman" w:date="2021-02-19T23:23:00Z"/>
                    <w:rFonts w:ascii="Helvetica" w:hAnsi="Helvetica" w:cs="Helvetica"/>
                    <w:bCs/>
                    <w:color w:val="202020"/>
                    <w:shd w:val="clear" w:color="auto" w:fill="FFFFFF"/>
                  </w:rPr>
                </w:rPrChange>
              </w:rPr>
              <w:pPrChange w:id="2379" w:author="meshbah rahman" w:date="2021-02-22T00:57:00Z">
                <w:pPr>
                  <w:spacing w:line="480" w:lineRule="auto"/>
                  <w:contextualSpacing/>
                  <w:jc w:val="both"/>
                </w:pPr>
              </w:pPrChange>
            </w:pPr>
          </w:p>
        </w:tc>
        <w:tc>
          <w:tcPr>
            <w:tcW w:w="535" w:type="pct"/>
            <w:tcPrChange w:id="2380" w:author="meshbah rahman" w:date="2021-02-22T00:57:00Z">
              <w:tcPr>
                <w:tcW w:w="535" w:type="pct"/>
                <w:gridSpan w:val="2"/>
              </w:tcPr>
            </w:tcPrChange>
          </w:tcPr>
          <w:p w14:paraId="6597ADC6" w14:textId="77777777" w:rsidR="0095306F" w:rsidRPr="0095306F" w:rsidRDefault="0095306F" w:rsidP="00831991">
            <w:pPr>
              <w:contextualSpacing/>
              <w:jc w:val="both"/>
              <w:rPr>
                <w:ins w:id="2381" w:author="meshbah rahman" w:date="2021-02-19T23:23:00Z"/>
                <w:rFonts w:ascii="Helvetica" w:hAnsi="Helvetica" w:cs="Helvetica"/>
                <w:bCs/>
                <w:color w:val="202020"/>
                <w:sz w:val="18"/>
                <w:szCs w:val="18"/>
                <w:shd w:val="clear" w:color="auto" w:fill="FFFFFF"/>
                <w:rPrChange w:id="2382" w:author="meshbah rahman" w:date="2021-02-19T23:24:00Z">
                  <w:rPr>
                    <w:ins w:id="2383" w:author="meshbah rahman" w:date="2021-02-19T23:23:00Z"/>
                    <w:rFonts w:ascii="Helvetica" w:hAnsi="Helvetica" w:cs="Helvetica"/>
                    <w:bCs/>
                    <w:color w:val="202020"/>
                    <w:shd w:val="clear" w:color="auto" w:fill="FFFFFF"/>
                  </w:rPr>
                </w:rPrChange>
              </w:rPr>
              <w:pPrChange w:id="2384" w:author="meshbah rahman" w:date="2021-02-22T00:57:00Z">
                <w:pPr>
                  <w:spacing w:line="480" w:lineRule="auto"/>
                  <w:contextualSpacing/>
                  <w:jc w:val="both"/>
                </w:pPr>
              </w:pPrChange>
            </w:pPr>
          </w:p>
        </w:tc>
        <w:tc>
          <w:tcPr>
            <w:tcW w:w="396" w:type="pct"/>
            <w:tcPrChange w:id="2385" w:author="meshbah rahman" w:date="2021-02-22T00:57:00Z">
              <w:tcPr>
                <w:tcW w:w="395" w:type="pct"/>
              </w:tcPr>
            </w:tcPrChange>
          </w:tcPr>
          <w:p w14:paraId="06F2709B" w14:textId="77777777" w:rsidR="0095306F" w:rsidRPr="0095306F" w:rsidRDefault="0095306F" w:rsidP="00831991">
            <w:pPr>
              <w:contextualSpacing/>
              <w:jc w:val="both"/>
              <w:rPr>
                <w:ins w:id="2386" w:author="meshbah rahman" w:date="2021-02-19T23:23:00Z"/>
                <w:rFonts w:ascii="Helvetica" w:hAnsi="Helvetica" w:cs="Helvetica"/>
                <w:bCs/>
                <w:color w:val="202020"/>
                <w:sz w:val="18"/>
                <w:szCs w:val="18"/>
                <w:shd w:val="clear" w:color="auto" w:fill="FFFFFF"/>
                <w:rPrChange w:id="2387" w:author="meshbah rahman" w:date="2021-02-19T23:24:00Z">
                  <w:rPr>
                    <w:ins w:id="2388" w:author="meshbah rahman" w:date="2021-02-19T23:23:00Z"/>
                    <w:rFonts w:ascii="Helvetica" w:hAnsi="Helvetica" w:cs="Helvetica"/>
                    <w:bCs/>
                    <w:color w:val="202020"/>
                    <w:shd w:val="clear" w:color="auto" w:fill="FFFFFF"/>
                  </w:rPr>
                </w:rPrChange>
              </w:rPr>
              <w:pPrChange w:id="2389" w:author="meshbah rahman" w:date="2021-02-22T00:57:00Z">
                <w:pPr>
                  <w:spacing w:line="480" w:lineRule="auto"/>
                  <w:contextualSpacing/>
                  <w:jc w:val="both"/>
                </w:pPr>
              </w:pPrChange>
            </w:pPr>
          </w:p>
        </w:tc>
      </w:tr>
      <w:tr w:rsidR="00831991" w:rsidRPr="0095306F" w14:paraId="0574F8A2" w14:textId="77777777" w:rsidTr="00831991">
        <w:tblPrEx>
          <w:tblPrExChange w:id="2390" w:author="meshbah rahman" w:date="2021-02-22T00:57:00Z">
            <w:tblPrEx>
              <w:tblW w:w="5534" w:type="pct"/>
            </w:tblPrEx>
          </w:tblPrExChange>
        </w:tblPrEx>
        <w:trPr>
          <w:trHeight w:val="302"/>
          <w:jc w:val="center"/>
          <w:ins w:id="2391" w:author="meshbah rahman" w:date="2021-02-19T23:23:00Z"/>
          <w:trPrChange w:id="2392" w:author="meshbah rahman" w:date="2021-02-22T00:57:00Z">
            <w:trPr>
              <w:trHeight w:val="302"/>
              <w:jc w:val="center"/>
            </w:trPr>
          </w:trPrChange>
        </w:trPr>
        <w:tc>
          <w:tcPr>
            <w:tcW w:w="1025" w:type="pct"/>
            <w:vAlign w:val="center"/>
            <w:tcPrChange w:id="2393" w:author="meshbah rahman" w:date="2021-02-22T00:57:00Z">
              <w:tcPr>
                <w:tcW w:w="1126" w:type="pct"/>
                <w:gridSpan w:val="3"/>
                <w:vAlign w:val="center"/>
              </w:tcPr>
            </w:tcPrChange>
          </w:tcPr>
          <w:p w14:paraId="4D89D887" w14:textId="77777777" w:rsidR="0095306F" w:rsidRPr="0095306F" w:rsidRDefault="0095306F" w:rsidP="00831991">
            <w:pPr>
              <w:contextualSpacing/>
              <w:jc w:val="both"/>
              <w:rPr>
                <w:ins w:id="2394" w:author="meshbah rahman" w:date="2021-02-19T23:23:00Z"/>
                <w:rFonts w:ascii="Helvetica" w:hAnsi="Helvetica" w:cs="Helvetica"/>
                <w:b/>
                <w:color w:val="202020"/>
                <w:sz w:val="18"/>
                <w:szCs w:val="18"/>
                <w:shd w:val="clear" w:color="auto" w:fill="FFFFFF"/>
                <w:rPrChange w:id="2395" w:author="meshbah rahman" w:date="2021-02-19T23:24:00Z">
                  <w:rPr>
                    <w:ins w:id="2396" w:author="meshbah rahman" w:date="2021-02-19T23:23:00Z"/>
                    <w:rFonts w:ascii="Helvetica" w:hAnsi="Helvetica" w:cs="Helvetica"/>
                    <w:b/>
                    <w:color w:val="202020"/>
                    <w:shd w:val="clear" w:color="auto" w:fill="FFFFFF"/>
                  </w:rPr>
                </w:rPrChange>
              </w:rPr>
              <w:pPrChange w:id="2397" w:author="meshbah rahman" w:date="2021-02-22T00:57:00Z">
                <w:pPr>
                  <w:spacing w:line="480" w:lineRule="auto"/>
                  <w:contextualSpacing/>
                  <w:jc w:val="both"/>
                </w:pPr>
              </w:pPrChange>
            </w:pPr>
            <w:ins w:id="2398" w:author="meshbah rahman" w:date="2021-02-19T23:23:00Z">
              <w:r w:rsidRPr="0095306F">
                <w:rPr>
                  <w:rFonts w:ascii="Helvetica" w:hAnsi="Helvetica" w:cs="Helvetica"/>
                  <w:bCs/>
                  <w:color w:val="202020"/>
                  <w:sz w:val="18"/>
                  <w:szCs w:val="18"/>
                  <w:shd w:val="clear" w:color="auto" w:fill="FFFFFF"/>
                  <w:rPrChange w:id="2399" w:author="meshbah rahman" w:date="2021-02-19T23:24:00Z">
                    <w:rPr>
                      <w:rFonts w:ascii="Helvetica" w:hAnsi="Helvetica" w:cs="Helvetica"/>
                      <w:bCs/>
                      <w:color w:val="202020"/>
                      <w:shd w:val="clear" w:color="auto" w:fill="FFFFFF"/>
                    </w:rPr>
                  </w:rPrChange>
                </w:rPr>
                <w:t>Female</w:t>
              </w:r>
            </w:ins>
          </w:p>
        </w:tc>
        <w:tc>
          <w:tcPr>
            <w:tcW w:w="616" w:type="pct"/>
            <w:tcPrChange w:id="2400" w:author="meshbah rahman" w:date="2021-02-22T00:57:00Z">
              <w:tcPr>
                <w:tcW w:w="612" w:type="pct"/>
              </w:tcPr>
            </w:tcPrChange>
          </w:tcPr>
          <w:p w14:paraId="3C448DB5" w14:textId="77777777" w:rsidR="0095306F" w:rsidRPr="0095306F" w:rsidRDefault="0095306F" w:rsidP="00831991">
            <w:pPr>
              <w:contextualSpacing/>
              <w:jc w:val="both"/>
              <w:rPr>
                <w:ins w:id="2401" w:author="meshbah rahman" w:date="2021-02-19T23:23:00Z"/>
                <w:rFonts w:ascii="Helvetica" w:hAnsi="Helvetica" w:cs="Helvetica"/>
                <w:bCs/>
                <w:color w:val="202020"/>
                <w:sz w:val="18"/>
                <w:szCs w:val="18"/>
                <w:shd w:val="clear" w:color="auto" w:fill="FFFFFF"/>
                <w:rPrChange w:id="2402" w:author="meshbah rahman" w:date="2021-02-19T23:24:00Z">
                  <w:rPr>
                    <w:ins w:id="2403" w:author="meshbah rahman" w:date="2021-02-19T23:23:00Z"/>
                    <w:rFonts w:ascii="Helvetica" w:hAnsi="Helvetica" w:cs="Helvetica"/>
                    <w:bCs/>
                    <w:color w:val="202020"/>
                    <w:shd w:val="clear" w:color="auto" w:fill="FFFFFF"/>
                  </w:rPr>
                </w:rPrChange>
              </w:rPr>
              <w:pPrChange w:id="2404" w:author="meshbah rahman" w:date="2021-02-22T00:57:00Z">
                <w:pPr>
                  <w:spacing w:line="480" w:lineRule="auto"/>
                  <w:contextualSpacing/>
                  <w:jc w:val="both"/>
                </w:pPr>
              </w:pPrChange>
            </w:pPr>
            <w:ins w:id="2405" w:author="meshbah rahman" w:date="2021-02-19T23:23:00Z">
              <w:r w:rsidRPr="0095306F">
                <w:rPr>
                  <w:rFonts w:ascii="Helvetica" w:hAnsi="Helvetica" w:cs="Helvetica"/>
                  <w:bCs/>
                  <w:color w:val="202020"/>
                  <w:sz w:val="18"/>
                  <w:szCs w:val="18"/>
                  <w:shd w:val="clear" w:color="auto" w:fill="FFFFFF"/>
                  <w:rPrChange w:id="2406" w:author="meshbah rahman" w:date="2021-02-19T23:24:00Z">
                    <w:rPr>
                      <w:rFonts w:ascii="Helvetica" w:hAnsi="Helvetica" w:cs="Helvetica"/>
                      <w:bCs/>
                      <w:color w:val="202020"/>
                      <w:shd w:val="clear" w:color="auto" w:fill="FFFFFF"/>
                    </w:rPr>
                  </w:rPrChange>
                </w:rPr>
                <w:t>1.21 (1.07-1.36)</w:t>
              </w:r>
            </w:ins>
          </w:p>
        </w:tc>
        <w:tc>
          <w:tcPr>
            <w:tcW w:w="489" w:type="pct"/>
            <w:tcPrChange w:id="2407" w:author="meshbah rahman" w:date="2021-02-22T00:57:00Z">
              <w:tcPr>
                <w:tcW w:w="394" w:type="pct"/>
                <w:gridSpan w:val="2"/>
              </w:tcPr>
            </w:tcPrChange>
          </w:tcPr>
          <w:p w14:paraId="2CFD2A5A" w14:textId="77777777" w:rsidR="0095306F" w:rsidRPr="0095306F" w:rsidRDefault="0095306F" w:rsidP="00831991">
            <w:pPr>
              <w:contextualSpacing/>
              <w:jc w:val="both"/>
              <w:rPr>
                <w:ins w:id="2408" w:author="meshbah rahman" w:date="2021-02-19T23:23:00Z"/>
                <w:rFonts w:ascii="Helvetica" w:hAnsi="Helvetica" w:cs="Helvetica"/>
                <w:bCs/>
                <w:color w:val="202020"/>
                <w:sz w:val="18"/>
                <w:szCs w:val="18"/>
                <w:shd w:val="clear" w:color="auto" w:fill="FFFFFF"/>
                <w:rPrChange w:id="2409" w:author="meshbah rahman" w:date="2021-02-19T23:24:00Z">
                  <w:rPr>
                    <w:ins w:id="2410" w:author="meshbah rahman" w:date="2021-02-19T23:23:00Z"/>
                    <w:rFonts w:ascii="Helvetica" w:hAnsi="Helvetica" w:cs="Helvetica"/>
                    <w:bCs/>
                    <w:color w:val="202020"/>
                    <w:shd w:val="clear" w:color="auto" w:fill="FFFFFF"/>
                  </w:rPr>
                </w:rPrChange>
              </w:rPr>
              <w:pPrChange w:id="2411" w:author="meshbah rahman" w:date="2021-02-22T00:57:00Z">
                <w:pPr>
                  <w:spacing w:line="480" w:lineRule="auto"/>
                  <w:contextualSpacing/>
                  <w:jc w:val="both"/>
                </w:pPr>
              </w:pPrChange>
            </w:pPr>
            <w:ins w:id="2412" w:author="meshbah rahman" w:date="2021-02-19T23:23:00Z">
              <w:r w:rsidRPr="0095306F">
                <w:rPr>
                  <w:rFonts w:ascii="Helvetica" w:hAnsi="Helvetica" w:cs="Helvetica"/>
                  <w:bCs/>
                  <w:color w:val="202020"/>
                  <w:sz w:val="18"/>
                  <w:szCs w:val="18"/>
                  <w:shd w:val="clear" w:color="auto" w:fill="FFFFFF"/>
                  <w:rPrChange w:id="2413" w:author="meshbah rahman" w:date="2021-02-19T23:24:00Z">
                    <w:rPr>
                      <w:rFonts w:ascii="Helvetica" w:hAnsi="Helvetica" w:cs="Helvetica"/>
                      <w:bCs/>
                      <w:color w:val="202020"/>
                      <w:shd w:val="clear" w:color="auto" w:fill="FFFFFF"/>
                    </w:rPr>
                  </w:rPrChange>
                </w:rPr>
                <w:t>0.002</w:t>
              </w:r>
            </w:ins>
          </w:p>
        </w:tc>
        <w:tc>
          <w:tcPr>
            <w:tcW w:w="535" w:type="pct"/>
            <w:tcPrChange w:id="2414" w:author="meshbah rahman" w:date="2021-02-22T00:57:00Z">
              <w:tcPr>
                <w:tcW w:w="535" w:type="pct"/>
              </w:tcPr>
            </w:tcPrChange>
          </w:tcPr>
          <w:p w14:paraId="074E911F" w14:textId="77777777" w:rsidR="0095306F" w:rsidRPr="0095306F" w:rsidRDefault="0095306F" w:rsidP="00831991">
            <w:pPr>
              <w:contextualSpacing/>
              <w:jc w:val="both"/>
              <w:rPr>
                <w:ins w:id="2415" w:author="meshbah rahman" w:date="2021-02-19T23:23:00Z"/>
                <w:rFonts w:ascii="Helvetica" w:hAnsi="Helvetica" w:cs="Helvetica"/>
                <w:bCs/>
                <w:color w:val="202020"/>
                <w:sz w:val="18"/>
                <w:szCs w:val="18"/>
                <w:shd w:val="clear" w:color="auto" w:fill="FFFFFF"/>
                <w:rPrChange w:id="2416" w:author="meshbah rahman" w:date="2021-02-19T23:24:00Z">
                  <w:rPr>
                    <w:ins w:id="2417" w:author="meshbah rahman" w:date="2021-02-19T23:23:00Z"/>
                    <w:rFonts w:ascii="Helvetica" w:hAnsi="Helvetica" w:cs="Helvetica"/>
                    <w:bCs/>
                    <w:color w:val="202020"/>
                    <w:shd w:val="clear" w:color="auto" w:fill="FFFFFF"/>
                  </w:rPr>
                </w:rPrChange>
              </w:rPr>
              <w:pPrChange w:id="2418" w:author="meshbah rahman" w:date="2021-02-22T00:57:00Z">
                <w:pPr>
                  <w:spacing w:line="480" w:lineRule="auto"/>
                  <w:contextualSpacing/>
                  <w:jc w:val="both"/>
                </w:pPr>
              </w:pPrChange>
            </w:pPr>
            <w:ins w:id="2419" w:author="meshbah rahman" w:date="2021-02-19T23:23:00Z">
              <w:r w:rsidRPr="0095306F">
                <w:rPr>
                  <w:rFonts w:ascii="Helvetica" w:hAnsi="Helvetica" w:cs="Helvetica"/>
                  <w:bCs/>
                  <w:color w:val="202020"/>
                  <w:sz w:val="18"/>
                  <w:szCs w:val="18"/>
                  <w:shd w:val="clear" w:color="auto" w:fill="FFFFFF"/>
                  <w:rPrChange w:id="2420" w:author="meshbah rahman" w:date="2021-02-19T23:24:00Z">
                    <w:rPr>
                      <w:rFonts w:ascii="Helvetica" w:hAnsi="Helvetica" w:cs="Helvetica"/>
                      <w:bCs/>
                      <w:color w:val="202020"/>
                      <w:shd w:val="clear" w:color="auto" w:fill="FFFFFF"/>
                    </w:rPr>
                  </w:rPrChange>
                </w:rPr>
                <w:t>1.27 (1.12-1.44)</w:t>
              </w:r>
            </w:ins>
          </w:p>
        </w:tc>
        <w:tc>
          <w:tcPr>
            <w:tcW w:w="396" w:type="pct"/>
            <w:tcPrChange w:id="2421" w:author="meshbah rahman" w:date="2021-02-22T00:57:00Z">
              <w:tcPr>
                <w:tcW w:w="396" w:type="pct"/>
                <w:gridSpan w:val="3"/>
              </w:tcPr>
            </w:tcPrChange>
          </w:tcPr>
          <w:p w14:paraId="6C21FE3E" w14:textId="77777777" w:rsidR="0095306F" w:rsidRPr="0095306F" w:rsidRDefault="0095306F" w:rsidP="00831991">
            <w:pPr>
              <w:contextualSpacing/>
              <w:jc w:val="both"/>
              <w:rPr>
                <w:ins w:id="2422" w:author="meshbah rahman" w:date="2021-02-19T23:23:00Z"/>
                <w:rFonts w:ascii="Helvetica" w:hAnsi="Helvetica" w:cs="Helvetica"/>
                <w:bCs/>
                <w:color w:val="202020"/>
                <w:sz w:val="18"/>
                <w:szCs w:val="18"/>
                <w:shd w:val="clear" w:color="auto" w:fill="FFFFFF"/>
                <w:rPrChange w:id="2423" w:author="meshbah rahman" w:date="2021-02-19T23:24:00Z">
                  <w:rPr>
                    <w:ins w:id="2424" w:author="meshbah rahman" w:date="2021-02-19T23:23:00Z"/>
                    <w:rFonts w:ascii="Helvetica" w:hAnsi="Helvetica" w:cs="Helvetica"/>
                    <w:bCs/>
                    <w:color w:val="202020"/>
                    <w:shd w:val="clear" w:color="auto" w:fill="FFFFFF"/>
                  </w:rPr>
                </w:rPrChange>
              </w:rPr>
              <w:pPrChange w:id="2425" w:author="meshbah rahman" w:date="2021-02-22T00:57:00Z">
                <w:pPr>
                  <w:spacing w:line="480" w:lineRule="auto"/>
                  <w:contextualSpacing/>
                  <w:jc w:val="both"/>
                </w:pPr>
              </w:pPrChange>
            </w:pPr>
            <w:ins w:id="2426" w:author="meshbah rahman" w:date="2021-02-19T23:23:00Z">
              <w:r w:rsidRPr="0095306F">
                <w:rPr>
                  <w:rFonts w:ascii="Helvetica" w:hAnsi="Helvetica" w:cs="Helvetica"/>
                  <w:bCs/>
                  <w:color w:val="202020"/>
                  <w:sz w:val="18"/>
                  <w:szCs w:val="18"/>
                  <w:shd w:val="clear" w:color="auto" w:fill="FFFFFF"/>
                  <w:rPrChange w:id="2427" w:author="meshbah rahman" w:date="2021-02-19T23:24:00Z">
                    <w:rPr>
                      <w:rFonts w:ascii="Helvetica" w:hAnsi="Helvetica" w:cs="Helvetica"/>
                      <w:bCs/>
                      <w:color w:val="202020"/>
                      <w:shd w:val="clear" w:color="auto" w:fill="FFFFFF"/>
                    </w:rPr>
                  </w:rPrChange>
                </w:rPr>
                <w:t>&lt;0.001</w:t>
              </w:r>
            </w:ins>
          </w:p>
        </w:tc>
        <w:tc>
          <w:tcPr>
            <w:tcW w:w="612" w:type="pct"/>
            <w:tcPrChange w:id="2428" w:author="meshbah rahman" w:date="2021-02-22T00:57:00Z">
              <w:tcPr>
                <w:tcW w:w="612" w:type="pct"/>
              </w:tcPr>
            </w:tcPrChange>
          </w:tcPr>
          <w:p w14:paraId="6F238243" w14:textId="77777777" w:rsidR="0095306F" w:rsidRPr="0095306F" w:rsidRDefault="0095306F" w:rsidP="00831991">
            <w:pPr>
              <w:contextualSpacing/>
              <w:jc w:val="both"/>
              <w:rPr>
                <w:ins w:id="2429" w:author="meshbah rahman" w:date="2021-02-19T23:23:00Z"/>
                <w:rFonts w:ascii="Helvetica" w:hAnsi="Helvetica" w:cs="Helvetica"/>
                <w:bCs/>
                <w:color w:val="202020"/>
                <w:sz w:val="18"/>
                <w:szCs w:val="18"/>
                <w:shd w:val="clear" w:color="auto" w:fill="FFFFFF"/>
                <w:rPrChange w:id="2430" w:author="meshbah rahman" w:date="2021-02-19T23:24:00Z">
                  <w:rPr>
                    <w:ins w:id="2431" w:author="meshbah rahman" w:date="2021-02-19T23:23:00Z"/>
                    <w:rFonts w:ascii="Helvetica" w:hAnsi="Helvetica" w:cs="Helvetica"/>
                    <w:bCs/>
                    <w:color w:val="202020"/>
                    <w:shd w:val="clear" w:color="auto" w:fill="FFFFFF"/>
                  </w:rPr>
                </w:rPrChange>
              </w:rPr>
              <w:pPrChange w:id="2432" w:author="meshbah rahman" w:date="2021-02-22T00:57:00Z">
                <w:pPr>
                  <w:spacing w:line="480" w:lineRule="auto"/>
                  <w:contextualSpacing/>
                  <w:jc w:val="both"/>
                </w:pPr>
              </w:pPrChange>
            </w:pPr>
            <w:ins w:id="2433" w:author="meshbah rahman" w:date="2021-02-19T23:23:00Z">
              <w:r w:rsidRPr="0095306F">
                <w:rPr>
                  <w:rFonts w:ascii="Helvetica" w:hAnsi="Helvetica" w:cs="Helvetica"/>
                  <w:bCs/>
                  <w:color w:val="202020"/>
                  <w:sz w:val="18"/>
                  <w:szCs w:val="18"/>
                  <w:shd w:val="clear" w:color="auto" w:fill="FFFFFF"/>
                  <w:rPrChange w:id="2434" w:author="meshbah rahman" w:date="2021-02-19T23:24:00Z">
                    <w:rPr>
                      <w:rFonts w:ascii="Helvetica" w:hAnsi="Helvetica" w:cs="Helvetica"/>
                      <w:bCs/>
                      <w:color w:val="202020"/>
                      <w:shd w:val="clear" w:color="auto" w:fill="FFFFFF"/>
                    </w:rPr>
                  </w:rPrChange>
                </w:rPr>
                <w:t>1.45 (1.31-1.61)</w:t>
              </w:r>
            </w:ins>
          </w:p>
        </w:tc>
        <w:tc>
          <w:tcPr>
            <w:tcW w:w="395" w:type="pct"/>
            <w:tcPrChange w:id="2435" w:author="meshbah rahman" w:date="2021-02-22T00:57:00Z">
              <w:tcPr>
                <w:tcW w:w="395" w:type="pct"/>
                <w:gridSpan w:val="2"/>
              </w:tcPr>
            </w:tcPrChange>
          </w:tcPr>
          <w:p w14:paraId="40493A5A" w14:textId="77777777" w:rsidR="0095306F" w:rsidRPr="0095306F" w:rsidRDefault="0095306F" w:rsidP="00831991">
            <w:pPr>
              <w:contextualSpacing/>
              <w:jc w:val="both"/>
              <w:rPr>
                <w:ins w:id="2436" w:author="meshbah rahman" w:date="2021-02-19T23:23:00Z"/>
                <w:rFonts w:ascii="Helvetica" w:hAnsi="Helvetica" w:cs="Helvetica"/>
                <w:bCs/>
                <w:color w:val="202020"/>
                <w:sz w:val="18"/>
                <w:szCs w:val="18"/>
                <w:shd w:val="clear" w:color="auto" w:fill="FFFFFF"/>
                <w:rPrChange w:id="2437" w:author="meshbah rahman" w:date="2021-02-19T23:24:00Z">
                  <w:rPr>
                    <w:ins w:id="2438" w:author="meshbah rahman" w:date="2021-02-19T23:23:00Z"/>
                    <w:rFonts w:ascii="Helvetica" w:hAnsi="Helvetica" w:cs="Helvetica"/>
                    <w:bCs/>
                    <w:color w:val="202020"/>
                    <w:shd w:val="clear" w:color="auto" w:fill="FFFFFF"/>
                  </w:rPr>
                </w:rPrChange>
              </w:rPr>
              <w:pPrChange w:id="2439" w:author="meshbah rahman" w:date="2021-02-22T00:57:00Z">
                <w:pPr>
                  <w:spacing w:line="480" w:lineRule="auto"/>
                  <w:contextualSpacing/>
                  <w:jc w:val="both"/>
                </w:pPr>
              </w:pPrChange>
            </w:pPr>
            <w:ins w:id="2440" w:author="meshbah rahman" w:date="2021-02-19T23:23:00Z">
              <w:r w:rsidRPr="0095306F">
                <w:rPr>
                  <w:rFonts w:ascii="Helvetica" w:hAnsi="Helvetica" w:cs="Helvetica"/>
                  <w:bCs/>
                  <w:color w:val="202020"/>
                  <w:sz w:val="18"/>
                  <w:szCs w:val="18"/>
                  <w:shd w:val="clear" w:color="auto" w:fill="FFFFFF"/>
                  <w:rPrChange w:id="2441" w:author="meshbah rahman" w:date="2021-02-19T23:24:00Z">
                    <w:rPr>
                      <w:rFonts w:ascii="Helvetica" w:hAnsi="Helvetica" w:cs="Helvetica"/>
                      <w:bCs/>
                      <w:color w:val="202020"/>
                      <w:shd w:val="clear" w:color="auto" w:fill="FFFFFF"/>
                    </w:rPr>
                  </w:rPrChange>
                </w:rPr>
                <w:t>&lt;0.001</w:t>
              </w:r>
            </w:ins>
          </w:p>
        </w:tc>
        <w:tc>
          <w:tcPr>
            <w:tcW w:w="535" w:type="pct"/>
            <w:tcPrChange w:id="2442" w:author="meshbah rahman" w:date="2021-02-22T00:57:00Z">
              <w:tcPr>
                <w:tcW w:w="535" w:type="pct"/>
                <w:gridSpan w:val="2"/>
              </w:tcPr>
            </w:tcPrChange>
          </w:tcPr>
          <w:p w14:paraId="54506BD5" w14:textId="77777777" w:rsidR="0095306F" w:rsidRPr="0095306F" w:rsidRDefault="0095306F" w:rsidP="00831991">
            <w:pPr>
              <w:contextualSpacing/>
              <w:jc w:val="both"/>
              <w:rPr>
                <w:ins w:id="2443" w:author="meshbah rahman" w:date="2021-02-19T23:23:00Z"/>
                <w:rFonts w:ascii="Helvetica" w:hAnsi="Helvetica" w:cs="Helvetica"/>
                <w:bCs/>
                <w:color w:val="202020"/>
                <w:sz w:val="18"/>
                <w:szCs w:val="18"/>
                <w:shd w:val="clear" w:color="auto" w:fill="FFFFFF"/>
                <w:rPrChange w:id="2444" w:author="meshbah rahman" w:date="2021-02-19T23:24:00Z">
                  <w:rPr>
                    <w:ins w:id="2445" w:author="meshbah rahman" w:date="2021-02-19T23:23:00Z"/>
                    <w:rFonts w:ascii="Helvetica" w:hAnsi="Helvetica" w:cs="Helvetica"/>
                    <w:bCs/>
                    <w:color w:val="202020"/>
                    <w:shd w:val="clear" w:color="auto" w:fill="FFFFFF"/>
                  </w:rPr>
                </w:rPrChange>
              </w:rPr>
              <w:pPrChange w:id="2446" w:author="meshbah rahman" w:date="2021-02-22T00:57:00Z">
                <w:pPr>
                  <w:spacing w:line="480" w:lineRule="auto"/>
                  <w:contextualSpacing/>
                  <w:jc w:val="both"/>
                </w:pPr>
              </w:pPrChange>
            </w:pPr>
            <w:ins w:id="2447" w:author="meshbah rahman" w:date="2021-02-19T23:23:00Z">
              <w:r w:rsidRPr="0095306F">
                <w:rPr>
                  <w:rFonts w:ascii="Helvetica" w:hAnsi="Helvetica" w:cs="Helvetica"/>
                  <w:bCs/>
                  <w:color w:val="202020"/>
                  <w:sz w:val="18"/>
                  <w:szCs w:val="18"/>
                  <w:shd w:val="clear" w:color="auto" w:fill="FFFFFF"/>
                  <w:rPrChange w:id="2448" w:author="meshbah rahman" w:date="2021-02-19T23:24:00Z">
                    <w:rPr>
                      <w:rFonts w:ascii="Helvetica" w:hAnsi="Helvetica" w:cs="Helvetica"/>
                      <w:bCs/>
                      <w:color w:val="202020"/>
                      <w:shd w:val="clear" w:color="auto" w:fill="FFFFFF"/>
                    </w:rPr>
                  </w:rPrChange>
                </w:rPr>
                <w:t>1.47 (1.32-1.63)</w:t>
              </w:r>
            </w:ins>
          </w:p>
        </w:tc>
        <w:tc>
          <w:tcPr>
            <w:tcW w:w="396" w:type="pct"/>
            <w:tcPrChange w:id="2449" w:author="meshbah rahman" w:date="2021-02-22T00:57:00Z">
              <w:tcPr>
                <w:tcW w:w="395" w:type="pct"/>
              </w:tcPr>
            </w:tcPrChange>
          </w:tcPr>
          <w:p w14:paraId="2C459BC1" w14:textId="77777777" w:rsidR="0095306F" w:rsidRPr="0095306F" w:rsidRDefault="0095306F" w:rsidP="00831991">
            <w:pPr>
              <w:contextualSpacing/>
              <w:jc w:val="both"/>
              <w:rPr>
                <w:ins w:id="2450" w:author="meshbah rahman" w:date="2021-02-19T23:23:00Z"/>
                <w:rFonts w:ascii="Helvetica" w:hAnsi="Helvetica" w:cs="Helvetica"/>
                <w:bCs/>
                <w:color w:val="202020"/>
                <w:sz w:val="18"/>
                <w:szCs w:val="18"/>
                <w:shd w:val="clear" w:color="auto" w:fill="FFFFFF"/>
                <w:rPrChange w:id="2451" w:author="meshbah rahman" w:date="2021-02-19T23:24:00Z">
                  <w:rPr>
                    <w:ins w:id="2452" w:author="meshbah rahman" w:date="2021-02-19T23:23:00Z"/>
                    <w:rFonts w:ascii="Helvetica" w:hAnsi="Helvetica" w:cs="Helvetica"/>
                    <w:bCs/>
                    <w:color w:val="202020"/>
                    <w:shd w:val="clear" w:color="auto" w:fill="FFFFFF"/>
                  </w:rPr>
                </w:rPrChange>
              </w:rPr>
              <w:pPrChange w:id="2453" w:author="meshbah rahman" w:date="2021-02-22T00:57:00Z">
                <w:pPr>
                  <w:spacing w:line="480" w:lineRule="auto"/>
                  <w:contextualSpacing/>
                  <w:jc w:val="both"/>
                </w:pPr>
              </w:pPrChange>
            </w:pPr>
            <w:ins w:id="2454" w:author="meshbah rahman" w:date="2021-02-19T23:23:00Z">
              <w:r w:rsidRPr="0095306F">
                <w:rPr>
                  <w:rFonts w:ascii="Helvetica" w:hAnsi="Helvetica" w:cs="Helvetica"/>
                  <w:bCs/>
                  <w:color w:val="202020"/>
                  <w:sz w:val="18"/>
                  <w:szCs w:val="18"/>
                  <w:shd w:val="clear" w:color="auto" w:fill="FFFFFF"/>
                  <w:rPrChange w:id="2455" w:author="meshbah rahman" w:date="2021-02-19T23:24:00Z">
                    <w:rPr>
                      <w:rFonts w:ascii="Helvetica" w:hAnsi="Helvetica" w:cs="Helvetica"/>
                      <w:bCs/>
                      <w:color w:val="202020"/>
                      <w:shd w:val="clear" w:color="auto" w:fill="FFFFFF"/>
                    </w:rPr>
                  </w:rPrChange>
                </w:rPr>
                <w:t>&lt;0.001</w:t>
              </w:r>
            </w:ins>
          </w:p>
        </w:tc>
      </w:tr>
      <w:tr w:rsidR="00831991" w:rsidRPr="0095306F" w14:paraId="70F12967" w14:textId="77777777" w:rsidTr="00831991">
        <w:tblPrEx>
          <w:tblPrExChange w:id="2456" w:author="meshbah rahman" w:date="2021-02-22T00:57:00Z">
            <w:tblPrEx>
              <w:tblW w:w="5534" w:type="pct"/>
            </w:tblPrEx>
          </w:tblPrExChange>
        </w:tblPrEx>
        <w:trPr>
          <w:trHeight w:val="302"/>
          <w:jc w:val="center"/>
          <w:ins w:id="2457" w:author="meshbah rahman" w:date="2021-02-19T23:23:00Z"/>
          <w:trPrChange w:id="2458" w:author="meshbah rahman" w:date="2021-02-22T00:57:00Z">
            <w:trPr>
              <w:trHeight w:val="302"/>
              <w:jc w:val="center"/>
            </w:trPr>
          </w:trPrChange>
        </w:trPr>
        <w:tc>
          <w:tcPr>
            <w:tcW w:w="1025" w:type="pct"/>
            <w:vAlign w:val="center"/>
            <w:tcPrChange w:id="2459" w:author="meshbah rahman" w:date="2021-02-22T00:57:00Z">
              <w:tcPr>
                <w:tcW w:w="1126" w:type="pct"/>
                <w:gridSpan w:val="3"/>
                <w:vAlign w:val="center"/>
              </w:tcPr>
            </w:tcPrChange>
          </w:tcPr>
          <w:p w14:paraId="73731732" w14:textId="77777777" w:rsidR="0095306F" w:rsidRPr="0095306F" w:rsidRDefault="0095306F" w:rsidP="00831991">
            <w:pPr>
              <w:contextualSpacing/>
              <w:jc w:val="both"/>
              <w:rPr>
                <w:ins w:id="2460" w:author="meshbah rahman" w:date="2021-02-19T23:23:00Z"/>
                <w:rFonts w:ascii="Helvetica" w:hAnsi="Helvetica" w:cs="Helvetica"/>
                <w:b/>
                <w:color w:val="202020"/>
                <w:sz w:val="18"/>
                <w:szCs w:val="18"/>
                <w:shd w:val="clear" w:color="auto" w:fill="FFFFFF"/>
                <w:rPrChange w:id="2461" w:author="meshbah rahman" w:date="2021-02-19T23:24:00Z">
                  <w:rPr>
                    <w:ins w:id="2462" w:author="meshbah rahman" w:date="2021-02-19T23:23:00Z"/>
                    <w:rFonts w:ascii="Helvetica" w:hAnsi="Helvetica" w:cs="Helvetica"/>
                    <w:b/>
                    <w:color w:val="202020"/>
                    <w:shd w:val="clear" w:color="auto" w:fill="FFFFFF"/>
                  </w:rPr>
                </w:rPrChange>
              </w:rPr>
              <w:pPrChange w:id="2463" w:author="meshbah rahman" w:date="2021-02-22T00:57:00Z">
                <w:pPr>
                  <w:spacing w:line="480" w:lineRule="auto"/>
                  <w:contextualSpacing/>
                  <w:jc w:val="both"/>
                </w:pPr>
              </w:pPrChange>
            </w:pPr>
            <w:ins w:id="2464" w:author="meshbah rahman" w:date="2021-02-19T23:23:00Z">
              <w:r w:rsidRPr="0095306F">
                <w:rPr>
                  <w:rFonts w:ascii="Helvetica" w:hAnsi="Helvetica" w:cs="Helvetica"/>
                  <w:bCs/>
                  <w:color w:val="202020"/>
                  <w:sz w:val="18"/>
                  <w:szCs w:val="18"/>
                  <w:shd w:val="clear" w:color="auto" w:fill="FFFFFF"/>
                  <w:rPrChange w:id="2465" w:author="meshbah rahman" w:date="2021-02-19T23:24:00Z">
                    <w:rPr>
                      <w:rFonts w:ascii="Helvetica" w:hAnsi="Helvetica" w:cs="Helvetica"/>
                      <w:bCs/>
                      <w:color w:val="202020"/>
                      <w:shd w:val="clear" w:color="auto" w:fill="FFFFFF"/>
                    </w:rPr>
                  </w:rPrChange>
                </w:rPr>
                <w:t>Male</w:t>
              </w:r>
            </w:ins>
          </w:p>
        </w:tc>
        <w:tc>
          <w:tcPr>
            <w:tcW w:w="616" w:type="pct"/>
            <w:tcPrChange w:id="2466" w:author="meshbah rahman" w:date="2021-02-22T00:57:00Z">
              <w:tcPr>
                <w:tcW w:w="612" w:type="pct"/>
              </w:tcPr>
            </w:tcPrChange>
          </w:tcPr>
          <w:p w14:paraId="214DC9C9" w14:textId="77777777" w:rsidR="0095306F" w:rsidRPr="0095306F" w:rsidRDefault="0095306F" w:rsidP="00831991">
            <w:pPr>
              <w:contextualSpacing/>
              <w:jc w:val="both"/>
              <w:rPr>
                <w:ins w:id="2467" w:author="meshbah rahman" w:date="2021-02-19T23:23:00Z"/>
                <w:rFonts w:ascii="Helvetica" w:hAnsi="Helvetica" w:cs="Helvetica"/>
                <w:bCs/>
                <w:color w:val="202020"/>
                <w:sz w:val="18"/>
                <w:szCs w:val="18"/>
                <w:shd w:val="clear" w:color="auto" w:fill="FFFFFF"/>
                <w:rPrChange w:id="2468" w:author="meshbah rahman" w:date="2021-02-19T23:24:00Z">
                  <w:rPr>
                    <w:ins w:id="2469" w:author="meshbah rahman" w:date="2021-02-19T23:23:00Z"/>
                    <w:rFonts w:ascii="Helvetica" w:hAnsi="Helvetica" w:cs="Helvetica"/>
                    <w:bCs/>
                    <w:color w:val="202020"/>
                    <w:shd w:val="clear" w:color="auto" w:fill="FFFFFF"/>
                  </w:rPr>
                </w:rPrChange>
              </w:rPr>
              <w:pPrChange w:id="2470" w:author="meshbah rahman" w:date="2021-02-22T00:57:00Z">
                <w:pPr>
                  <w:spacing w:line="480" w:lineRule="auto"/>
                  <w:contextualSpacing/>
                  <w:jc w:val="both"/>
                </w:pPr>
              </w:pPrChange>
            </w:pPr>
            <w:ins w:id="2471" w:author="meshbah rahman" w:date="2021-02-19T23:23:00Z">
              <w:r w:rsidRPr="0095306F">
                <w:rPr>
                  <w:rFonts w:ascii="Helvetica" w:hAnsi="Helvetica" w:cs="Helvetica"/>
                  <w:bCs/>
                  <w:color w:val="202020"/>
                  <w:sz w:val="18"/>
                  <w:szCs w:val="18"/>
                  <w:shd w:val="clear" w:color="auto" w:fill="FFFFFF"/>
                  <w:rPrChange w:id="2472" w:author="meshbah rahman" w:date="2021-02-19T23:24:00Z">
                    <w:rPr>
                      <w:rFonts w:ascii="Helvetica" w:hAnsi="Helvetica" w:cs="Helvetica"/>
                      <w:bCs/>
                      <w:color w:val="202020"/>
                      <w:shd w:val="clear" w:color="auto" w:fill="FFFFFF"/>
                    </w:rPr>
                  </w:rPrChange>
                </w:rPr>
                <w:t>Reference</w:t>
              </w:r>
            </w:ins>
          </w:p>
        </w:tc>
        <w:tc>
          <w:tcPr>
            <w:tcW w:w="489" w:type="pct"/>
            <w:tcPrChange w:id="2473" w:author="meshbah rahman" w:date="2021-02-22T00:57:00Z">
              <w:tcPr>
                <w:tcW w:w="394" w:type="pct"/>
                <w:gridSpan w:val="2"/>
              </w:tcPr>
            </w:tcPrChange>
          </w:tcPr>
          <w:p w14:paraId="4042D7CC" w14:textId="77777777" w:rsidR="0095306F" w:rsidRPr="0095306F" w:rsidRDefault="0095306F" w:rsidP="00831991">
            <w:pPr>
              <w:contextualSpacing/>
              <w:jc w:val="both"/>
              <w:rPr>
                <w:ins w:id="2474" w:author="meshbah rahman" w:date="2021-02-19T23:23:00Z"/>
                <w:rFonts w:ascii="Helvetica" w:hAnsi="Helvetica" w:cs="Helvetica"/>
                <w:bCs/>
                <w:color w:val="202020"/>
                <w:sz w:val="18"/>
                <w:szCs w:val="18"/>
                <w:shd w:val="clear" w:color="auto" w:fill="FFFFFF"/>
                <w:rPrChange w:id="2475" w:author="meshbah rahman" w:date="2021-02-19T23:24:00Z">
                  <w:rPr>
                    <w:ins w:id="2476" w:author="meshbah rahman" w:date="2021-02-19T23:23:00Z"/>
                    <w:rFonts w:ascii="Helvetica" w:hAnsi="Helvetica" w:cs="Helvetica"/>
                    <w:bCs/>
                    <w:color w:val="202020"/>
                    <w:shd w:val="clear" w:color="auto" w:fill="FFFFFF"/>
                  </w:rPr>
                </w:rPrChange>
              </w:rPr>
              <w:pPrChange w:id="2477" w:author="meshbah rahman" w:date="2021-02-22T00:57:00Z">
                <w:pPr>
                  <w:spacing w:line="480" w:lineRule="auto"/>
                  <w:contextualSpacing/>
                  <w:jc w:val="both"/>
                </w:pPr>
              </w:pPrChange>
            </w:pPr>
            <w:ins w:id="2478" w:author="meshbah rahman" w:date="2021-02-19T23:23:00Z">
              <w:r w:rsidRPr="0095306F">
                <w:rPr>
                  <w:rFonts w:ascii="Helvetica" w:hAnsi="Helvetica" w:cs="Helvetica"/>
                  <w:bCs/>
                  <w:color w:val="202020"/>
                  <w:sz w:val="18"/>
                  <w:szCs w:val="18"/>
                  <w:shd w:val="clear" w:color="auto" w:fill="FFFFFF"/>
                  <w:rPrChange w:id="2479" w:author="meshbah rahman" w:date="2021-02-19T23:24:00Z">
                    <w:rPr>
                      <w:rFonts w:ascii="Helvetica" w:hAnsi="Helvetica" w:cs="Helvetica"/>
                      <w:bCs/>
                      <w:color w:val="202020"/>
                      <w:shd w:val="clear" w:color="auto" w:fill="FFFFFF"/>
                    </w:rPr>
                  </w:rPrChange>
                </w:rPr>
                <w:t>-</w:t>
              </w:r>
            </w:ins>
          </w:p>
        </w:tc>
        <w:tc>
          <w:tcPr>
            <w:tcW w:w="535" w:type="pct"/>
            <w:tcPrChange w:id="2480" w:author="meshbah rahman" w:date="2021-02-22T00:57:00Z">
              <w:tcPr>
                <w:tcW w:w="535" w:type="pct"/>
              </w:tcPr>
            </w:tcPrChange>
          </w:tcPr>
          <w:p w14:paraId="5F5D744A" w14:textId="77777777" w:rsidR="0095306F" w:rsidRPr="0095306F" w:rsidRDefault="0095306F" w:rsidP="00831991">
            <w:pPr>
              <w:contextualSpacing/>
              <w:jc w:val="both"/>
              <w:rPr>
                <w:ins w:id="2481" w:author="meshbah rahman" w:date="2021-02-19T23:23:00Z"/>
                <w:rFonts w:ascii="Helvetica" w:hAnsi="Helvetica" w:cs="Helvetica"/>
                <w:bCs/>
                <w:color w:val="202020"/>
                <w:sz w:val="18"/>
                <w:szCs w:val="18"/>
                <w:shd w:val="clear" w:color="auto" w:fill="FFFFFF"/>
                <w:rPrChange w:id="2482" w:author="meshbah rahman" w:date="2021-02-19T23:24:00Z">
                  <w:rPr>
                    <w:ins w:id="2483" w:author="meshbah rahman" w:date="2021-02-19T23:23:00Z"/>
                    <w:rFonts w:ascii="Helvetica" w:hAnsi="Helvetica" w:cs="Helvetica"/>
                    <w:bCs/>
                    <w:color w:val="202020"/>
                    <w:shd w:val="clear" w:color="auto" w:fill="FFFFFF"/>
                  </w:rPr>
                </w:rPrChange>
              </w:rPr>
              <w:pPrChange w:id="2484" w:author="meshbah rahman" w:date="2021-02-22T00:57:00Z">
                <w:pPr>
                  <w:spacing w:line="480" w:lineRule="auto"/>
                  <w:contextualSpacing/>
                  <w:jc w:val="both"/>
                </w:pPr>
              </w:pPrChange>
            </w:pPr>
            <w:ins w:id="2485" w:author="meshbah rahman" w:date="2021-02-19T23:23:00Z">
              <w:r w:rsidRPr="0095306F">
                <w:rPr>
                  <w:rFonts w:ascii="Helvetica" w:hAnsi="Helvetica" w:cs="Helvetica"/>
                  <w:bCs/>
                  <w:color w:val="202020"/>
                  <w:sz w:val="18"/>
                  <w:szCs w:val="18"/>
                  <w:shd w:val="clear" w:color="auto" w:fill="FFFFFF"/>
                  <w:rPrChange w:id="2486" w:author="meshbah rahman" w:date="2021-02-19T23:24:00Z">
                    <w:rPr>
                      <w:rFonts w:ascii="Helvetica" w:hAnsi="Helvetica" w:cs="Helvetica"/>
                      <w:bCs/>
                      <w:color w:val="202020"/>
                      <w:shd w:val="clear" w:color="auto" w:fill="FFFFFF"/>
                    </w:rPr>
                  </w:rPrChange>
                </w:rPr>
                <w:t>Reference</w:t>
              </w:r>
            </w:ins>
          </w:p>
        </w:tc>
        <w:tc>
          <w:tcPr>
            <w:tcW w:w="396" w:type="pct"/>
            <w:tcPrChange w:id="2487" w:author="meshbah rahman" w:date="2021-02-22T00:57:00Z">
              <w:tcPr>
                <w:tcW w:w="396" w:type="pct"/>
                <w:gridSpan w:val="3"/>
              </w:tcPr>
            </w:tcPrChange>
          </w:tcPr>
          <w:p w14:paraId="1F432A27" w14:textId="77777777" w:rsidR="0095306F" w:rsidRPr="0095306F" w:rsidRDefault="0095306F" w:rsidP="00831991">
            <w:pPr>
              <w:contextualSpacing/>
              <w:jc w:val="both"/>
              <w:rPr>
                <w:ins w:id="2488" w:author="meshbah rahman" w:date="2021-02-19T23:23:00Z"/>
                <w:rFonts w:ascii="Helvetica" w:hAnsi="Helvetica" w:cs="Helvetica"/>
                <w:bCs/>
                <w:color w:val="202020"/>
                <w:sz w:val="18"/>
                <w:szCs w:val="18"/>
                <w:shd w:val="clear" w:color="auto" w:fill="FFFFFF"/>
                <w:rPrChange w:id="2489" w:author="meshbah rahman" w:date="2021-02-19T23:24:00Z">
                  <w:rPr>
                    <w:ins w:id="2490" w:author="meshbah rahman" w:date="2021-02-19T23:23:00Z"/>
                    <w:rFonts w:ascii="Helvetica" w:hAnsi="Helvetica" w:cs="Helvetica"/>
                    <w:bCs/>
                    <w:color w:val="202020"/>
                    <w:shd w:val="clear" w:color="auto" w:fill="FFFFFF"/>
                  </w:rPr>
                </w:rPrChange>
              </w:rPr>
              <w:pPrChange w:id="2491" w:author="meshbah rahman" w:date="2021-02-22T00:57:00Z">
                <w:pPr>
                  <w:spacing w:line="480" w:lineRule="auto"/>
                  <w:contextualSpacing/>
                  <w:jc w:val="both"/>
                </w:pPr>
              </w:pPrChange>
            </w:pPr>
            <w:ins w:id="2492" w:author="meshbah rahman" w:date="2021-02-19T23:23:00Z">
              <w:r w:rsidRPr="0095306F">
                <w:rPr>
                  <w:rFonts w:ascii="Helvetica" w:hAnsi="Helvetica" w:cs="Helvetica"/>
                  <w:bCs/>
                  <w:color w:val="202020"/>
                  <w:sz w:val="18"/>
                  <w:szCs w:val="18"/>
                  <w:shd w:val="clear" w:color="auto" w:fill="FFFFFF"/>
                  <w:rPrChange w:id="2493" w:author="meshbah rahman" w:date="2021-02-19T23:24:00Z">
                    <w:rPr>
                      <w:rFonts w:ascii="Helvetica" w:hAnsi="Helvetica" w:cs="Helvetica"/>
                      <w:bCs/>
                      <w:color w:val="202020"/>
                      <w:shd w:val="clear" w:color="auto" w:fill="FFFFFF"/>
                    </w:rPr>
                  </w:rPrChange>
                </w:rPr>
                <w:t>-</w:t>
              </w:r>
            </w:ins>
          </w:p>
        </w:tc>
        <w:tc>
          <w:tcPr>
            <w:tcW w:w="612" w:type="pct"/>
            <w:tcPrChange w:id="2494" w:author="meshbah rahman" w:date="2021-02-22T00:57:00Z">
              <w:tcPr>
                <w:tcW w:w="612" w:type="pct"/>
              </w:tcPr>
            </w:tcPrChange>
          </w:tcPr>
          <w:p w14:paraId="6EB4E9E4" w14:textId="77777777" w:rsidR="0095306F" w:rsidRPr="0095306F" w:rsidRDefault="0095306F" w:rsidP="00831991">
            <w:pPr>
              <w:contextualSpacing/>
              <w:jc w:val="both"/>
              <w:rPr>
                <w:ins w:id="2495" w:author="meshbah rahman" w:date="2021-02-19T23:23:00Z"/>
                <w:rFonts w:ascii="Helvetica" w:hAnsi="Helvetica" w:cs="Helvetica"/>
                <w:bCs/>
                <w:color w:val="202020"/>
                <w:sz w:val="18"/>
                <w:szCs w:val="18"/>
                <w:shd w:val="clear" w:color="auto" w:fill="FFFFFF"/>
                <w:rPrChange w:id="2496" w:author="meshbah rahman" w:date="2021-02-19T23:24:00Z">
                  <w:rPr>
                    <w:ins w:id="2497" w:author="meshbah rahman" w:date="2021-02-19T23:23:00Z"/>
                    <w:rFonts w:ascii="Helvetica" w:hAnsi="Helvetica" w:cs="Helvetica"/>
                    <w:bCs/>
                    <w:color w:val="202020"/>
                    <w:shd w:val="clear" w:color="auto" w:fill="FFFFFF"/>
                  </w:rPr>
                </w:rPrChange>
              </w:rPr>
              <w:pPrChange w:id="2498" w:author="meshbah rahman" w:date="2021-02-22T00:57:00Z">
                <w:pPr>
                  <w:spacing w:line="480" w:lineRule="auto"/>
                  <w:contextualSpacing/>
                  <w:jc w:val="both"/>
                </w:pPr>
              </w:pPrChange>
            </w:pPr>
            <w:ins w:id="2499" w:author="meshbah rahman" w:date="2021-02-19T23:23:00Z">
              <w:r w:rsidRPr="0095306F">
                <w:rPr>
                  <w:rFonts w:ascii="Helvetica" w:hAnsi="Helvetica" w:cs="Helvetica"/>
                  <w:bCs/>
                  <w:color w:val="202020"/>
                  <w:sz w:val="18"/>
                  <w:szCs w:val="18"/>
                  <w:shd w:val="clear" w:color="auto" w:fill="FFFFFF"/>
                  <w:rPrChange w:id="2500" w:author="meshbah rahman" w:date="2021-02-19T23:24:00Z">
                    <w:rPr>
                      <w:rFonts w:ascii="Helvetica" w:hAnsi="Helvetica" w:cs="Helvetica"/>
                      <w:bCs/>
                      <w:color w:val="202020"/>
                      <w:shd w:val="clear" w:color="auto" w:fill="FFFFFF"/>
                    </w:rPr>
                  </w:rPrChange>
                </w:rPr>
                <w:t>Reference</w:t>
              </w:r>
            </w:ins>
          </w:p>
        </w:tc>
        <w:tc>
          <w:tcPr>
            <w:tcW w:w="395" w:type="pct"/>
            <w:tcPrChange w:id="2501" w:author="meshbah rahman" w:date="2021-02-22T00:57:00Z">
              <w:tcPr>
                <w:tcW w:w="395" w:type="pct"/>
                <w:gridSpan w:val="2"/>
              </w:tcPr>
            </w:tcPrChange>
          </w:tcPr>
          <w:p w14:paraId="2D7DB3DC" w14:textId="77777777" w:rsidR="0095306F" w:rsidRPr="0095306F" w:rsidRDefault="0095306F" w:rsidP="00831991">
            <w:pPr>
              <w:contextualSpacing/>
              <w:jc w:val="both"/>
              <w:rPr>
                <w:ins w:id="2502" w:author="meshbah rahman" w:date="2021-02-19T23:23:00Z"/>
                <w:rFonts w:ascii="Helvetica" w:hAnsi="Helvetica" w:cs="Helvetica"/>
                <w:bCs/>
                <w:color w:val="202020"/>
                <w:sz w:val="18"/>
                <w:szCs w:val="18"/>
                <w:shd w:val="clear" w:color="auto" w:fill="FFFFFF"/>
                <w:rPrChange w:id="2503" w:author="meshbah rahman" w:date="2021-02-19T23:24:00Z">
                  <w:rPr>
                    <w:ins w:id="2504" w:author="meshbah rahman" w:date="2021-02-19T23:23:00Z"/>
                    <w:rFonts w:ascii="Helvetica" w:hAnsi="Helvetica" w:cs="Helvetica"/>
                    <w:bCs/>
                    <w:color w:val="202020"/>
                    <w:shd w:val="clear" w:color="auto" w:fill="FFFFFF"/>
                  </w:rPr>
                </w:rPrChange>
              </w:rPr>
              <w:pPrChange w:id="2505" w:author="meshbah rahman" w:date="2021-02-22T00:57:00Z">
                <w:pPr>
                  <w:spacing w:line="480" w:lineRule="auto"/>
                  <w:contextualSpacing/>
                  <w:jc w:val="both"/>
                </w:pPr>
              </w:pPrChange>
            </w:pPr>
            <w:ins w:id="2506" w:author="meshbah rahman" w:date="2021-02-19T23:23:00Z">
              <w:r w:rsidRPr="0095306F">
                <w:rPr>
                  <w:rFonts w:ascii="Helvetica" w:hAnsi="Helvetica" w:cs="Helvetica"/>
                  <w:bCs/>
                  <w:color w:val="202020"/>
                  <w:sz w:val="18"/>
                  <w:szCs w:val="18"/>
                  <w:shd w:val="clear" w:color="auto" w:fill="FFFFFF"/>
                  <w:rPrChange w:id="2507" w:author="meshbah rahman" w:date="2021-02-19T23:24:00Z">
                    <w:rPr>
                      <w:rFonts w:ascii="Helvetica" w:hAnsi="Helvetica" w:cs="Helvetica"/>
                      <w:bCs/>
                      <w:color w:val="202020"/>
                      <w:shd w:val="clear" w:color="auto" w:fill="FFFFFF"/>
                    </w:rPr>
                  </w:rPrChange>
                </w:rPr>
                <w:t>-</w:t>
              </w:r>
            </w:ins>
          </w:p>
        </w:tc>
        <w:tc>
          <w:tcPr>
            <w:tcW w:w="535" w:type="pct"/>
            <w:tcPrChange w:id="2508" w:author="meshbah rahman" w:date="2021-02-22T00:57:00Z">
              <w:tcPr>
                <w:tcW w:w="535" w:type="pct"/>
                <w:gridSpan w:val="2"/>
              </w:tcPr>
            </w:tcPrChange>
          </w:tcPr>
          <w:p w14:paraId="4A69C547" w14:textId="77777777" w:rsidR="0095306F" w:rsidRPr="0095306F" w:rsidRDefault="0095306F" w:rsidP="00831991">
            <w:pPr>
              <w:contextualSpacing/>
              <w:jc w:val="both"/>
              <w:rPr>
                <w:ins w:id="2509" w:author="meshbah rahman" w:date="2021-02-19T23:23:00Z"/>
                <w:rFonts w:ascii="Helvetica" w:hAnsi="Helvetica" w:cs="Helvetica"/>
                <w:bCs/>
                <w:color w:val="202020"/>
                <w:sz w:val="18"/>
                <w:szCs w:val="18"/>
                <w:shd w:val="clear" w:color="auto" w:fill="FFFFFF"/>
                <w:rPrChange w:id="2510" w:author="meshbah rahman" w:date="2021-02-19T23:24:00Z">
                  <w:rPr>
                    <w:ins w:id="2511" w:author="meshbah rahman" w:date="2021-02-19T23:23:00Z"/>
                    <w:rFonts w:ascii="Helvetica" w:hAnsi="Helvetica" w:cs="Helvetica"/>
                    <w:bCs/>
                    <w:color w:val="202020"/>
                    <w:shd w:val="clear" w:color="auto" w:fill="FFFFFF"/>
                  </w:rPr>
                </w:rPrChange>
              </w:rPr>
              <w:pPrChange w:id="2512" w:author="meshbah rahman" w:date="2021-02-22T00:57:00Z">
                <w:pPr>
                  <w:spacing w:line="480" w:lineRule="auto"/>
                  <w:contextualSpacing/>
                  <w:jc w:val="both"/>
                </w:pPr>
              </w:pPrChange>
            </w:pPr>
            <w:ins w:id="2513" w:author="meshbah rahman" w:date="2021-02-19T23:23:00Z">
              <w:r w:rsidRPr="0095306F">
                <w:rPr>
                  <w:rFonts w:ascii="Helvetica" w:hAnsi="Helvetica" w:cs="Helvetica"/>
                  <w:bCs/>
                  <w:color w:val="202020"/>
                  <w:sz w:val="18"/>
                  <w:szCs w:val="18"/>
                  <w:shd w:val="clear" w:color="auto" w:fill="FFFFFF"/>
                  <w:rPrChange w:id="2514" w:author="meshbah rahman" w:date="2021-02-19T23:24:00Z">
                    <w:rPr>
                      <w:rFonts w:ascii="Helvetica" w:hAnsi="Helvetica" w:cs="Helvetica"/>
                      <w:bCs/>
                      <w:color w:val="202020"/>
                      <w:shd w:val="clear" w:color="auto" w:fill="FFFFFF"/>
                    </w:rPr>
                  </w:rPrChange>
                </w:rPr>
                <w:t>Reference</w:t>
              </w:r>
            </w:ins>
          </w:p>
        </w:tc>
        <w:tc>
          <w:tcPr>
            <w:tcW w:w="396" w:type="pct"/>
            <w:tcPrChange w:id="2515" w:author="meshbah rahman" w:date="2021-02-22T00:57:00Z">
              <w:tcPr>
                <w:tcW w:w="395" w:type="pct"/>
              </w:tcPr>
            </w:tcPrChange>
          </w:tcPr>
          <w:p w14:paraId="56C22423" w14:textId="77777777" w:rsidR="0095306F" w:rsidRPr="0095306F" w:rsidRDefault="0095306F" w:rsidP="00831991">
            <w:pPr>
              <w:contextualSpacing/>
              <w:jc w:val="both"/>
              <w:rPr>
                <w:ins w:id="2516" w:author="meshbah rahman" w:date="2021-02-19T23:23:00Z"/>
                <w:rFonts w:ascii="Helvetica" w:hAnsi="Helvetica" w:cs="Helvetica"/>
                <w:bCs/>
                <w:color w:val="202020"/>
                <w:sz w:val="18"/>
                <w:szCs w:val="18"/>
                <w:shd w:val="clear" w:color="auto" w:fill="FFFFFF"/>
                <w:rPrChange w:id="2517" w:author="meshbah rahman" w:date="2021-02-19T23:24:00Z">
                  <w:rPr>
                    <w:ins w:id="2518" w:author="meshbah rahman" w:date="2021-02-19T23:23:00Z"/>
                    <w:rFonts w:ascii="Helvetica" w:hAnsi="Helvetica" w:cs="Helvetica"/>
                    <w:bCs/>
                    <w:color w:val="202020"/>
                    <w:shd w:val="clear" w:color="auto" w:fill="FFFFFF"/>
                  </w:rPr>
                </w:rPrChange>
              </w:rPr>
              <w:pPrChange w:id="2519" w:author="meshbah rahman" w:date="2021-02-22T00:57:00Z">
                <w:pPr>
                  <w:spacing w:line="480" w:lineRule="auto"/>
                  <w:contextualSpacing/>
                  <w:jc w:val="both"/>
                </w:pPr>
              </w:pPrChange>
            </w:pPr>
            <w:ins w:id="2520" w:author="meshbah rahman" w:date="2021-02-19T23:23:00Z">
              <w:r w:rsidRPr="0095306F">
                <w:rPr>
                  <w:rFonts w:ascii="Helvetica" w:hAnsi="Helvetica" w:cs="Helvetica"/>
                  <w:bCs/>
                  <w:color w:val="202020"/>
                  <w:sz w:val="18"/>
                  <w:szCs w:val="18"/>
                  <w:shd w:val="clear" w:color="auto" w:fill="FFFFFF"/>
                  <w:rPrChange w:id="2521" w:author="meshbah rahman" w:date="2021-02-19T23:24:00Z">
                    <w:rPr>
                      <w:rFonts w:ascii="Helvetica" w:hAnsi="Helvetica" w:cs="Helvetica"/>
                      <w:bCs/>
                      <w:color w:val="202020"/>
                      <w:shd w:val="clear" w:color="auto" w:fill="FFFFFF"/>
                    </w:rPr>
                  </w:rPrChange>
                </w:rPr>
                <w:t>-</w:t>
              </w:r>
            </w:ins>
          </w:p>
        </w:tc>
      </w:tr>
      <w:tr w:rsidR="00831991" w:rsidRPr="0095306F" w14:paraId="7B6F2CD6" w14:textId="77777777" w:rsidTr="00831991">
        <w:tblPrEx>
          <w:tblPrExChange w:id="2522" w:author="meshbah rahman" w:date="2021-02-22T00:57:00Z">
            <w:tblPrEx>
              <w:tblW w:w="5534" w:type="pct"/>
            </w:tblPrEx>
          </w:tblPrExChange>
        </w:tblPrEx>
        <w:trPr>
          <w:trHeight w:val="302"/>
          <w:jc w:val="center"/>
          <w:ins w:id="2523" w:author="meshbah rahman" w:date="2021-02-19T23:23:00Z"/>
          <w:trPrChange w:id="2524" w:author="meshbah rahman" w:date="2021-02-22T00:57:00Z">
            <w:trPr>
              <w:trHeight w:val="302"/>
              <w:jc w:val="center"/>
            </w:trPr>
          </w:trPrChange>
        </w:trPr>
        <w:tc>
          <w:tcPr>
            <w:tcW w:w="1025" w:type="pct"/>
            <w:tcPrChange w:id="2525" w:author="meshbah rahman" w:date="2021-02-22T00:57:00Z">
              <w:tcPr>
                <w:tcW w:w="1126" w:type="pct"/>
                <w:gridSpan w:val="3"/>
              </w:tcPr>
            </w:tcPrChange>
          </w:tcPr>
          <w:p w14:paraId="6ECE5AB0" w14:textId="77777777" w:rsidR="0095306F" w:rsidRPr="0095306F" w:rsidRDefault="0095306F" w:rsidP="00831991">
            <w:pPr>
              <w:contextualSpacing/>
              <w:jc w:val="both"/>
              <w:rPr>
                <w:ins w:id="2526" w:author="meshbah rahman" w:date="2021-02-19T23:23:00Z"/>
                <w:rFonts w:ascii="Helvetica" w:hAnsi="Helvetica" w:cs="Helvetica"/>
                <w:b/>
                <w:color w:val="202020"/>
                <w:sz w:val="18"/>
                <w:szCs w:val="18"/>
                <w:shd w:val="clear" w:color="auto" w:fill="FFFFFF"/>
                <w:rPrChange w:id="2527" w:author="meshbah rahman" w:date="2021-02-19T23:24:00Z">
                  <w:rPr>
                    <w:ins w:id="2528" w:author="meshbah rahman" w:date="2021-02-19T23:23:00Z"/>
                    <w:rFonts w:ascii="Helvetica" w:hAnsi="Helvetica" w:cs="Helvetica"/>
                    <w:b/>
                    <w:color w:val="202020"/>
                    <w:shd w:val="clear" w:color="auto" w:fill="FFFFFF"/>
                  </w:rPr>
                </w:rPrChange>
              </w:rPr>
              <w:pPrChange w:id="2529" w:author="meshbah rahman" w:date="2021-02-22T00:57:00Z">
                <w:pPr>
                  <w:spacing w:line="480" w:lineRule="auto"/>
                  <w:contextualSpacing/>
                  <w:jc w:val="both"/>
                </w:pPr>
              </w:pPrChange>
            </w:pPr>
            <w:ins w:id="2530" w:author="meshbah rahman" w:date="2021-02-19T23:23:00Z">
              <w:r w:rsidRPr="0095306F">
                <w:rPr>
                  <w:rFonts w:ascii="Helvetica" w:hAnsi="Helvetica" w:cs="Helvetica"/>
                  <w:b/>
                  <w:color w:val="202020"/>
                  <w:sz w:val="18"/>
                  <w:szCs w:val="18"/>
                  <w:shd w:val="clear" w:color="auto" w:fill="FFFFFF"/>
                  <w:rPrChange w:id="2531" w:author="meshbah rahman" w:date="2021-02-19T23:24:00Z">
                    <w:rPr>
                      <w:rFonts w:ascii="Helvetica" w:hAnsi="Helvetica" w:cs="Helvetica"/>
                      <w:b/>
                      <w:color w:val="202020"/>
                      <w:shd w:val="clear" w:color="auto" w:fill="FFFFFF"/>
                    </w:rPr>
                  </w:rPrChange>
                </w:rPr>
                <w:t>Area</w:t>
              </w:r>
            </w:ins>
          </w:p>
        </w:tc>
        <w:tc>
          <w:tcPr>
            <w:tcW w:w="616" w:type="pct"/>
            <w:tcPrChange w:id="2532" w:author="meshbah rahman" w:date="2021-02-22T00:57:00Z">
              <w:tcPr>
                <w:tcW w:w="612" w:type="pct"/>
              </w:tcPr>
            </w:tcPrChange>
          </w:tcPr>
          <w:p w14:paraId="7D79FEF4" w14:textId="77777777" w:rsidR="0095306F" w:rsidRPr="0095306F" w:rsidRDefault="0095306F" w:rsidP="00831991">
            <w:pPr>
              <w:contextualSpacing/>
              <w:jc w:val="both"/>
              <w:rPr>
                <w:ins w:id="2533" w:author="meshbah rahman" w:date="2021-02-19T23:23:00Z"/>
                <w:rFonts w:ascii="Helvetica" w:hAnsi="Helvetica" w:cs="Helvetica"/>
                <w:bCs/>
                <w:color w:val="202020"/>
                <w:sz w:val="18"/>
                <w:szCs w:val="18"/>
                <w:shd w:val="clear" w:color="auto" w:fill="FFFFFF"/>
                <w:rPrChange w:id="2534" w:author="meshbah rahman" w:date="2021-02-19T23:24:00Z">
                  <w:rPr>
                    <w:ins w:id="2535" w:author="meshbah rahman" w:date="2021-02-19T23:23:00Z"/>
                    <w:rFonts w:ascii="Helvetica" w:hAnsi="Helvetica" w:cs="Helvetica"/>
                    <w:bCs/>
                    <w:color w:val="202020"/>
                    <w:shd w:val="clear" w:color="auto" w:fill="FFFFFF"/>
                  </w:rPr>
                </w:rPrChange>
              </w:rPr>
              <w:pPrChange w:id="2536" w:author="meshbah rahman" w:date="2021-02-22T00:57:00Z">
                <w:pPr>
                  <w:spacing w:line="480" w:lineRule="auto"/>
                  <w:contextualSpacing/>
                  <w:jc w:val="both"/>
                </w:pPr>
              </w:pPrChange>
            </w:pPr>
          </w:p>
        </w:tc>
        <w:tc>
          <w:tcPr>
            <w:tcW w:w="489" w:type="pct"/>
            <w:tcPrChange w:id="2537" w:author="meshbah rahman" w:date="2021-02-22T00:57:00Z">
              <w:tcPr>
                <w:tcW w:w="394" w:type="pct"/>
                <w:gridSpan w:val="2"/>
              </w:tcPr>
            </w:tcPrChange>
          </w:tcPr>
          <w:p w14:paraId="4C36E1EF" w14:textId="77777777" w:rsidR="0095306F" w:rsidRPr="0095306F" w:rsidRDefault="0095306F" w:rsidP="00831991">
            <w:pPr>
              <w:contextualSpacing/>
              <w:jc w:val="both"/>
              <w:rPr>
                <w:ins w:id="2538" w:author="meshbah rahman" w:date="2021-02-19T23:23:00Z"/>
                <w:rFonts w:ascii="Helvetica" w:hAnsi="Helvetica" w:cs="Helvetica"/>
                <w:bCs/>
                <w:color w:val="202020"/>
                <w:sz w:val="18"/>
                <w:szCs w:val="18"/>
                <w:shd w:val="clear" w:color="auto" w:fill="FFFFFF"/>
                <w:rPrChange w:id="2539" w:author="meshbah rahman" w:date="2021-02-19T23:24:00Z">
                  <w:rPr>
                    <w:ins w:id="2540" w:author="meshbah rahman" w:date="2021-02-19T23:23:00Z"/>
                    <w:rFonts w:ascii="Helvetica" w:hAnsi="Helvetica" w:cs="Helvetica"/>
                    <w:bCs/>
                    <w:color w:val="202020"/>
                    <w:shd w:val="clear" w:color="auto" w:fill="FFFFFF"/>
                  </w:rPr>
                </w:rPrChange>
              </w:rPr>
              <w:pPrChange w:id="2541" w:author="meshbah rahman" w:date="2021-02-22T00:57:00Z">
                <w:pPr>
                  <w:spacing w:line="480" w:lineRule="auto"/>
                  <w:contextualSpacing/>
                  <w:jc w:val="both"/>
                </w:pPr>
              </w:pPrChange>
            </w:pPr>
          </w:p>
        </w:tc>
        <w:tc>
          <w:tcPr>
            <w:tcW w:w="535" w:type="pct"/>
            <w:tcPrChange w:id="2542" w:author="meshbah rahman" w:date="2021-02-22T00:57:00Z">
              <w:tcPr>
                <w:tcW w:w="535" w:type="pct"/>
              </w:tcPr>
            </w:tcPrChange>
          </w:tcPr>
          <w:p w14:paraId="70865B13" w14:textId="77777777" w:rsidR="0095306F" w:rsidRPr="0095306F" w:rsidRDefault="0095306F" w:rsidP="00831991">
            <w:pPr>
              <w:contextualSpacing/>
              <w:jc w:val="both"/>
              <w:rPr>
                <w:ins w:id="2543" w:author="meshbah rahman" w:date="2021-02-19T23:23:00Z"/>
                <w:rFonts w:ascii="Helvetica" w:hAnsi="Helvetica" w:cs="Helvetica"/>
                <w:bCs/>
                <w:color w:val="202020"/>
                <w:sz w:val="18"/>
                <w:szCs w:val="18"/>
                <w:shd w:val="clear" w:color="auto" w:fill="FFFFFF"/>
                <w:rPrChange w:id="2544" w:author="meshbah rahman" w:date="2021-02-19T23:24:00Z">
                  <w:rPr>
                    <w:ins w:id="2545" w:author="meshbah rahman" w:date="2021-02-19T23:23:00Z"/>
                    <w:rFonts w:ascii="Helvetica" w:hAnsi="Helvetica" w:cs="Helvetica"/>
                    <w:bCs/>
                    <w:color w:val="202020"/>
                    <w:shd w:val="clear" w:color="auto" w:fill="FFFFFF"/>
                  </w:rPr>
                </w:rPrChange>
              </w:rPr>
              <w:pPrChange w:id="2546" w:author="meshbah rahman" w:date="2021-02-22T00:57:00Z">
                <w:pPr>
                  <w:spacing w:line="480" w:lineRule="auto"/>
                  <w:contextualSpacing/>
                  <w:jc w:val="both"/>
                </w:pPr>
              </w:pPrChange>
            </w:pPr>
          </w:p>
        </w:tc>
        <w:tc>
          <w:tcPr>
            <w:tcW w:w="396" w:type="pct"/>
            <w:tcPrChange w:id="2547" w:author="meshbah rahman" w:date="2021-02-22T00:57:00Z">
              <w:tcPr>
                <w:tcW w:w="396" w:type="pct"/>
                <w:gridSpan w:val="3"/>
              </w:tcPr>
            </w:tcPrChange>
          </w:tcPr>
          <w:p w14:paraId="6D60CC27" w14:textId="77777777" w:rsidR="0095306F" w:rsidRPr="0095306F" w:rsidRDefault="0095306F" w:rsidP="00831991">
            <w:pPr>
              <w:contextualSpacing/>
              <w:jc w:val="both"/>
              <w:rPr>
                <w:ins w:id="2548" w:author="meshbah rahman" w:date="2021-02-19T23:23:00Z"/>
                <w:rFonts w:ascii="Helvetica" w:hAnsi="Helvetica" w:cs="Helvetica"/>
                <w:bCs/>
                <w:color w:val="202020"/>
                <w:sz w:val="18"/>
                <w:szCs w:val="18"/>
                <w:shd w:val="clear" w:color="auto" w:fill="FFFFFF"/>
                <w:rPrChange w:id="2549" w:author="meshbah rahman" w:date="2021-02-19T23:24:00Z">
                  <w:rPr>
                    <w:ins w:id="2550" w:author="meshbah rahman" w:date="2021-02-19T23:23:00Z"/>
                    <w:rFonts w:ascii="Helvetica" w:hAnsi="Helvetica" w:cs="Helvetica"/>
                    <w:bCs/>
                    <w:color w:val="202020"/>
                    <w:shd w:val="clear" w:color="auto" w:fill="FFFFFF"/>
                  </w:rPr>
                </w:rPrChange>
              </w:rPr>
              <w:pPrChange w:id="2551" w:author="meshbah rahman" w:date="2021-02-22T00:57:00Z">
                <w:pPr>
                  <w:spacing w:line="480" w:lineRule="auto"/>
                  <w:contextualSpacing/>
                  <w:jc w:val="both"/>
                </w:pPr>
              </w:pPrChange>
            </w:pPr>
          </w:p>
        </w:tc>
        <w:tc>
          <w:tcPr>
            <w:tcW w:w="612" w:type="pct"/>
            <w:tcPrChange w:id="2552" w:author="meshbah rahman" w:date="2021-02-22T00:57:00Z">
              <w:tcPr>
                <w:tcW w:w="612" w:type="pct"/>
              </w:tcPr>
            </w:tcPrChange>
          </w:tcPr>
          <w:p w14:paraId="3584F5DF" w14:textId="77777777" w:rsidR="0095306F" w:rsidRPr="0095306F" w:rsidRDefault="0095306F" w:rsidP="00831991">
            <w:pPr>
              <w:contextualSpacing/>
              <w:jc w:val="both"/>
              <w:rPr>
                <w:ins w:id="2553" w:author="meshbah rahman" w:date="2021-02-19T23:23:00Z"/>
                <w:rFonts w:ascii="Helvetica" w:hAnsi="Helvetica" w:cs="Helvetica"/>
                <w:bCs/>
                <w:color w:val="202020"/>
                <w:sz w:val="18"/>
                <w:szCs w:val="18"/>
                <w:shd w:val="clear" w:color="auto" w:fill="FFFFFF"/>
                <w:rPrChange w:id="2554" w:author="meshbah rahman" w:date="2021-02-19T23:24:00Z">
                  <w:rPr>
                    <w:ins w:id="2555" w:author="meshbah rahman" w:date="2021-02-19T23:23:00Z"/>
                    <w:rFonts w:ascii="Helvetica" w:hAnsi="Helvetica" w:cs="Helvetica"/>
                    <w:bCs/>
                    <w:color w:val="202020"/>
                    <w:shd w:val="clear" w:color="auto" w:fill="FFFFFF"/>
                  </w:rPr>
                </w:rPrChange>
              </w:rPr>
              <w:pPrChange w:id="2556" w:author="meshbah rahman" w:date="2021-02-22T00:57:00Z">
                <w:pPr>
                  <w:spacing w:line="480" w:lineRule="auto"/>
                  <w:contextualSpacing/>
                  <w:jc w:val="both"/>
                </w:pPr>
              </w:pPrChange>
            </w:pPr>
          </w:p>
        </w:tc>
        <w:tc>
          <w:tcPr>
            <w:tcW w:w="395" w:type="pct"/>
            <w:tcPrChange w:id="2557" w:author="meshbah rahman" w:date="2021-02-22T00:57:00Z">
              <w:tcPr>
                <w:tcW w:w="395" w:type="pct"/>
                <w:gridSpan w:val="2"/>
              </w:tcPr>
            </w:tcPrChange>
          </w:tcPr>
          <w:p w14:paraId="48D92FAC" w14:textId="77777777" w:rsidR="0095306F" w:rsidRPr="0095306F" w:rsidRDefault="0095306F" w:rsidP="00831991">
            <w:pPr>
              <w:contextualSpacing/>
              <w:jc w:val="both"/>
              <w:rPr>
                <w:ins w:id="2558" w:author="meshbah rahman" w:date="2021-02-19T23:23:00Z"/>
                <w:rFonts w:ascii="Helvetica" w:hAnsi="Helvetica" w:cs="Helvetica"/>
                <w:bCs/>
                <w:color w:val="202020"/>
                <w:sz w:val="18"/>
                <w:szCs w:val="18"/>
                <w:shd w:val="clear" w:color="auto" w:fill="FFFFFF"/>
                <w:rPrChange w:id="2559" w:author="meshbah rahman" w:date="2021-02-19T23:24:00Z">
                  <w:rPr>
                    <w:ins w:id="2560" w:author="meshbah rahman" w:date="2021-02-19T23:23:00Z"/>
                    <w:rFonts w:ascii="Helvetica" w:hAnsi="Helvetica" w:cs="Helvetica"/>
                    <w:bCs/>
                    <w:color w:val="202020"/>
                    <w:shd w:val="clear" w:color="auto" w:fill="FFFFFF"/>
                  </w:rPr>
                </w:rPrChange>
              </w:rPr>
              <w:pPrChange w:id="2561" w:author="meshbah rahman" w:date="2021-02-22T00:57:00Z">
                <w:pPr>
                  <w:spacing w:line="480" w:lineRule="auto"/>
                  <w:contextualSpacing/>
                  <w:jc w:val="both"/>
                </w:pPr>
              </w:pPrChange>
            </w:pPr>
          </w:p>
        </w:tc>
        <w:tc>
          <w:tcPr>
            <w:tcW w:w="535" w:type="pct"/>
            <w:tcPrChange w:id="2562" w:author="meshbah rahman" w:date="2021-02-22T00:57:00Z">
              <w:tcPr>
                <w:tcW w:w="535" w:type="pct"/>
                <w:gridSpan w:val="2"/>
              </w:tcPr>
            </w:tcPrChange>
          </w:tcPr>
          <w:p w14:paraId="4F06B426" w14:textId="77777777" w:rsidR="0095306F" w:rsidRPr="0095306F" w:rsidRDefault="0095306F" w:rsidP="00831991">
            <w:pPr>
              <w:contextualSpacing/>
              <w:jc w:val="both"/>
              <w:rPr>
                <w:ins w:id="2563" w:author="meshbah rahman" w:date="2021-02-19T23:23:00Z"/>
                <w:rFonts w:ascii="Helvetica" w:hAnsi="Helvetica" w:cs="Helvetica"/>
                <w:bCs/>
                <w:color w:val="202020"/>
                <w:sz w:val="18"/>
                <w:szCs w:val="18"/>
                <w:shd w:val="clear" w:color="auto" w:fill="FFFFFF"/>
                <w:rPrChange w:id="2564" w:author="meshbah rahman" w:date="2021-02-19T23:24:00Z">
                  <w:rPr>
                    <w:ins w:id="2565" w:author="meshbah rahman" w:date="2021-02-19T23:23:00Z"/>
                    <w:rFonts w:ascii="Helvetica" w:hAnsi="Helvetica" w:cs="Helvetica"/>
                    <w:bCs/>
                    <w:color w:val="202020"/>
                    <w:shd w:val="clear" w:color="auto" w:fill="FFFFFF"/>
                  </w:rPr>
                </w:rPrChange>
              </w:rPr>
              <w:pPrChange w:id="2566" w:author="meshbah rahman" w:date="2021-02-22T00:57:00Z">
                <w:pPr>
                  <w:spacing w:line="480" w:lineRule="auto"/>
                  <w:contextualSpacing/>
                  <w:jc w:val="both"/>
                </w:pPr>
              </w:pPrChange>
            </w:pPr>
          </w:p>
        </w:tc>
        <w:tc>
          <w:tcPr>
            <w:tcW w:w="396" w:type="pct"/>
            <w:tcPrChange w:id="2567" w:author="meshbah rahman" w:date="2021-02-22T00:57:00Z">
              <w:tcPr>
                <w:tcW w:w="395" w:type="pct"/>
              </w:tcPr>
            </w:tcPrChange>
          </w:tcPr>
          <w:p w14:paraId="4F39E767" w14:textId="77777777" w:rsidR="0095306F" w:rsidRPr="0095306F" w:rsidRDefault="0095306F" w:rsidP="00831991">
            <w:pPr>
              <w:contextualSpacing/>
              <w:jc w:val="both"/>
              <w:rPr>
                <w:ins w:id="2568" w:author="meshbah rahman" w:date="2021-02-19T23:23:00Z"/>
                <w:rFonts w:ascii="Helvetica" w:hAnsi="Helvetica" w:cs="Helvetica"/>
                <w:bCs/>
                <w:color w:val="202020"/>
                <w:sz w:val="18"/>
                <w:szCs w:val="18"/>
                <w:shd w:val="clear" w:color="auto" w:fill="FFFFFF"/>
                <w:rPrChange w:id="2569" w:author="meshbah rahman" w:date="2021-02-19T23:24:00Z">
                  <w:rPr>
                    <w:ins w:id="2570" w:author="meshbah rahman" w:date="2021-02-19T23:23:00Z"/>
                    <w:rFonts w:ascii="Helvetica" w:hAnsi="Helvetica" w:cs="Helvetica"/>
                    <w:bCs/>
                    <w:color w:val="202020"/>
                    <w:shd w:val="clear" w:color="auto" w:fill="FFFFFF"/>
                  </w:rPr>
                </w:rPrChange>
              </w:rPr>
              <w:pPrChange w:id="2571" w:author="meshbah rahman" w:date="2021-02-22T00:57:00Z">
                <w:pPr>
                  <w:spacing w:line="480" w:lineRule="auto"/>
                  <w:contextualSpacing/>
                  <w:jc w:val="both"/>
                </w:pPr>
              </w:pPrChange>
            </w:pPr>
          </w:p>
        </w:tc>
      </w:tr>
      <w:tr w:rsidR="00831991" w:rsidRPr="0095306F" w14:paraId="76B0472C" w14:textId="77777777" w:rsidTr="00831991">
        <w:tblPrEx>
          <w:tblPrExChange w:id="2572" w:author="meshbah rahman" w:date="2021-02-22T00:57:00Z">
            <w:tblPrEx>
              <w:tblW w:w="5534" w:type="pct"/>
            </w:tblPrEx>
          </w:tblPrExChange>
        </w:tblPrEx>
        <w:trPr>
          <w:trHeight w:val="302"/>
          <w:jc w:val="center"/>
          <w:ins w:id="2573" w:author="meshbah rahman" w:date="2021-02-19T23:23:00Z"/>
          <w:trPrChange w:id="2574" w:author="meshbah rahman" w:date="2021-02-22T00:57:00Z">
            <w:trPr>
              <w:trHeight w:val="302"/>
              <w:jc w:val="center"/>
            </w:trPr>
          </w:trPrChange>
        </w:trPr>
        <w:tc>
          <w:tcPr>
            <w:tcW w:w="1025" w:type="pct"/>
            <w:tcPrChange w:id="2575" w:author="meshbah rahman" w:date="2021-02-22T00:57:00Z">
              <w:tcPr>
                <w:tcW w:w="1126" w:type="pct"/>
                <w:gridSpan w:val="3"/>
              </w:tcPr>
            </w:tcPrChange>
          </w:tcPr>
          <w:p w14:paraId="73180673" w14:textId="77777777" w:rsidR="0095306F" w:rsidRPr="0095306F" w:rsidRDefault="0095306F" w:rsidP="00831991">
            <w:pPr>
              <w:contextualSpacing/>
              <w:jc w:val="both"/>
              <w:rPr>
                <w:ins w:id="2576" w:author="meshbah rahman" w:date="2021-02-19T23:23:00Z"/>
                <w:rFonts w:ascii="Helvetica" w:hAnsi="Helvetica" w:cs="Helvetica"/>
                <w:bCs/>
                <w:color w:val="202020"/>
                <w:sz w:val="18"/>
                <w:szCs w:val="18"/>
                <w:shd w:val="clear" w:color="auto" w:fill="FFFFFF"/>
                <w:rPrChange w:id="2577" w:author="meshbah rahman" w:date="2021-02-19T23:24:00Z">
                  <w:rPr>
                    <w:ins w:id="2578" w:author="meshbah rahman" w:date="2021-02-19T23:23:00Z"/>
                    <w:rFonts w:ascii="Helvetica" w:hAnsi="Helvetica" w:cs="Helvetica"/>
                    <w:bCs/>
                    <w:color w:val="202020"/>
                    <w:shd w:val="clear" w:color="auto" w:fill="FFFFFF"/>
                  </w:rPr>
                </w:rPrChange>
              </w:rPr>
              <w:pPrChange w:id="2579" w:author="meshbah rahman" w:date="2021-02-22T00:57:00Z">
                <w:pPr>
                  <w:spacing w:line="480" w:lineRule="auto"/>
                  <w:contextualSpacing/>
                  <w:jc w:val="both"/>
                </w:pPr>
              </w:pPrChange>
            </w:pPr>
            <w:ins w:id="2580" w:author="meshbah rahman" w:date="2021-02-19T23:23:00Z">
              <w:r w:rsidRPr="0095306F">
                <w:rPr>
                  <w:rFonts w:ascii="Helvetica" w:hAnsi="Helvetica" w:cs="Helvetica"/>
                  <w:bCs/>
                  <w:color w:val="202020"/>
                  <w:sz w:val="18"/>
                  <w:szCs w:val="18"/>
                  <w:shd w:val="clear" w:color="auto" w:fill="FFFFFF"/>
                  <w:rPrChange w:id="2581" w:author="meshbah rahman" w:date="2021-02-19T23:24:00Z">
                    <w:rPr>
                      <w:rFonts w:ascii="Helvetica" w:hAnsi="Helvetica" w:cs="Helvetica"/>
                      <w:bCs/>
                      <w:color w:val="202020"/>
                      <w:shd w:val="clear" w:color="auto" w:fill="FFFFFF"/>
                    </w:rPr>
                  </w:rPrChange>
                </w:rPr>
                <w:t>Rural</w:t>
              </w:r>
            </w:ins>
          </w:p>
        </w:tc>
        <w:tc>
          <w:tcPr>
            <w:tcW w:w="616" w:type="pct"/>
            <w:tcPrChange w:id="2582" w:author="meshbah rahman" w:date="2021-02-22T00:57:00Z">
              <w:tcPr>
                <w:tcW w:w="612" w:type="pct"/>
              </w:tcPr>
            </w:tcPrChange>
          </w:tcPr>
          <w:p w14:paraId="7BBC5B97" w14:textId="77777777" w:rsidR="0095306F" w:rsidRPr="0095306F" w:rsidRDefault="0095306F" w:rsidP="00831991">
            <w:pPr>
              <w:contextualSpacing/>
              <w:jc w:val="both"/>
              <w:rPr>
                <w:ins w:id="2583" w:author="meshbah rahman" w:date="2021-02-19T23:23:00Z"/>
                <w:rFonts w:ascii="Helvetica" w:hAnsi="Helvetica" w:cs="Helvetica"/>
                <w:bCs/>
                <w:color w:val="202020"/>
                <w:sz w:val="18"/>
                <w:szCs w:val="18"/>
                <w:shd w:val="clear" w:color="auto" w:fill="FFFFFF"/>
                <w:rPrChange w:id="2584" w:author="meshbah rahman" w:date="2021-02-19T23:24:00Z">
                  <w:rPr>
                    <w:ins w:id="2585" w:author="meshbah rahman" w:date="2021-02-19T23:23:00Z"/>
                    <w:rFonts w:ascii="Helvetica" w:hAnsi="Helvetica" w:cs="Helvetica"/>
                    <w:bCs/>
                    <w:color w:val="202020"/>
                    <w:shd w:val="clear" w:color="auto" w:fill="FFFFFF"/>
                  </w:rPr>
                </w:rPrChange>
              </w:rPr>
              <w:pPrChange w:id="2586" w:author="meshbah rahman" w:date="2021-02-22T00:57:00Z">
                <w:pPr>
                  <w:spacing w:line="480" w:lineRule="auto"/>
                  <w:contextualSpacing/>
                  <w:jc w:val="both"/>
                </w:pPr>
              </w:pPrChange>
            </w:pPr>
            <w:ins w:id="2587" w:author="meshbah rahman" w:date="2021-02-19T23:23:00Z">
              <w:r w:rsidRPr="0095306F">
                <w:rPr>
                  <w:rFonts w:ascii="Helvetica" w:hAnsi="Helvetica" w:cs="Helvetica"/>
                  <w:bCs/>
                  <w:color w:val="202020"/>
                  <w:sz w:val="18"/>
                  <w:szCs w:val="18"/>
                  <w:shd w:val="clear" w:color="auto" w:fill="FFFFFF"/>
                  <w:rPrChange w:id="2588" w:author="meshbah rahman" w:date="2021-02-19T23:24:00Z">
                    <w:rPr>
                      <w:rFonts w:ascii="Helvetica" w:hAnsi="Helvetica" w:cs="Helvetica"/>
                      <w:bCs/>
                      <w:color w:val="202020"/>
                      <w:shd w:val="clear" w:color="auto" w:fill="FFFFFF"/>
                    </w:rPr>
                  </w:rPrChange>
                </w:rPr>
                <w:t>1.48 (1.21-1.79)</w:t>
              </w:r>
            </w:ins>
          </w:p>
        </w:tc>
        <w:tc>
          <w:tcPr>
            <w:tcW w:w="489" w:type="pct"/>
            <w:tcPrChange w:id="2589" w:author="meshbah rahman" w:date="2021-02-22T00:57:00Z">
              <w:tcPr>
                <w:tcW w:w="394" w:type="pct"/>
                <w:gridSpan w:val="2"/>
              </w:tcPr>
            </w:tcPrChange>
          </w:tcPr>
          <w:p w14:paraId="0412ACC4" w14:textId="77777777" w:rsidR="0095306F" w:rsidRPr="0095306F" w:rsidRDefault="0095306F" w:rsidP="00831991">
            <w:pPr>
              <w:contextualSpacing/>
              <w:jc w:val="both"/>
              <w:rPr>
                <w:ins w:id="2590" w:author="meshbah rahman" w:date="2021-02-19T23:23:00Z"/>
                <w:rFonts w:ascii="Helvetica" w:hAnsi="Helvetica" w:cs="Helvetica"/>
                <w:bCs/>
                <w:color w:val="202020"/>
                <w:sz w:val="18"/>
                <w:szCs w:val="18"/>
                <w:shd w:val="clear" w:color="auto" w:fill="FFFFFF"/>
                <w:rPrChange w:id="2591" w:author="meshbah rahman" w:date="2021-02-19T23:24:00Z">
                  <w:rPr>
                    <w:ins w:id="2592" w:author="meshbah rahman" w:date="2021-02-19T23:23:00Z"/>
                    <w:rFonts w:ascii="Helvetica" w:hAnsi="Helvetica" w:cs="Helvetica"/>
                    <w:bCs/>
                    <w:color w:val="202020"/>
                    <w:shd w:val="clear" w:color="auto" w:fill="FFFFFF"/>
                  </w:rPr>
                </w:rPrChange>
              </w:rPr>
              <w:pPrChange w:id="2593" w:author="meshbah rahman" w:date="2021-02-22T00:57:00Z">
                <w:pPr>
                  <w:spacing w:line="480" w:lineRule="auto"/>
                  <w:contextualSpacing/>
                  <w:jc w:val="both"/>
                </w:pPr>
              </w:pPrChange>
            </w:pPr>
            <w:ins w:id="2594" w:author="meshbah rahman" w:date="2021-02-19T23:23:00Z">
              <w:r w:rsidRPr="0095306F">
                <w:rPr>
                  <w:rFonts w:ascii="Helvetica" w:hAnsi="Helvetica" w:cs="Helvetica"/>
                  <w:bCs/>
                  <w:color w:val="202020"/>
                  <w:sz w:val="18"/>
                  <w:szCs w:val="18"/>
                  <w:shd w:val="clear" w:color="auto" w:fill="FFFFFF"/>
                  <w:rPrChange w:id="2595" w:author="meshbah rahman" w:date="2021-02-19T23:24:00Z">
                    <w:rPr>
                      <w:rFonts w:ascii="Helvetica" w:hAnsi="Helvetica" w:cs="Helvetica"/>
                      <w:bCs/>
                      <w:color w:val="202020"/>
                      <w:shd w:val="clear" w:color="auto" w:fill="FFFFFF"/>
                    </w:rPr>
                  </w:rPrChange>
                </w:rPr>
                <w:t>&lt;0.001</w:t>
              </w:r>
            </w:ins>
          </w:p>
        </w:tc>
        <w:tc>
          <w:tcPr>
            <w:tcW w:w="535" w:type="pct"/>
            <w:tcPrChange w:id="2596" w:author="meshbah rahman" w:date="2021-02-22T00:57:00Z">
              <w:tcPr>
                <w:tcW w:w="535" w:type="pct"/>
              </w:tcPr>
            </w:tcPrChange>
          </w:tcPr>
          <w:p w14:paraId="5B7A86E3" w14:textId="77777777" w:rsidR="0095306F" w:rsidRPr="0095306F" w:rsidRDefault="0095306F" w:rsidP="00831991">
            <w:pPr>
              <w:contextualSpacing/>
              <w:jc w:val="both"/>
              <w:rPr>
                <w:ins w:id="2597" w:author="meshbah rahman" w:date="2021-02-19T23:23:00Z"/>
                <w:rFonts w:ascii="Helvetica" w:hAnsi="Helvetica" w:cs="Helvetica"/>
                <w:bCs/>
                <w:color w:val="202020"/>
                <w:sz w:val="18"/>
                <w:szCs w:val="18"/>
                <w:shd w:val="clear" w:color="auto" w:fill="FFFFFF"/>
                <w:rPrChange w:id="2598" w:author="meshbah rahman" w:date="2021-02-19T23:24:00Z">
                  <w:rPr>
                    <w:ins w:id="2599" w:author="meshbah rahman" w:date="2021-02-19T23:23:00Z"/>
                    <w:rFonts w:ascii="Helvetica" w:hAnsi="Helvetica" w:cs="Helvetica"/>
                    <w:bCs/>
                    <w:color w:val="202020"/>
                    <w:shd w:val="clear" w:color="auto" w:fill="FFFFFF"/>
                  </w:rPr>
                </w:rPrChange>
              </w:rPr>
              <w:pPrChange w:id="2600" w:author="meshbah rahman" w:date="2021-02-22T00:57:00Z">
                <w:pPr>
                  <w:spacing w:line="480" w:lineRule="auto"/>
                  <w:contextualSpacing/>
                  <w:jc w:val="both"/>
                </w:pPr>
              </w:pPrChange>
            </w:pPr>
            <w:ins w:id="2601" w:author="meshbah rahman" w:date="2021-02-19T23:23:00Z">
              <w:r w:rsidRPr="0095306F">
                <w:rPr>
                  <w:rFonts w:ascii="Helvetica" w:hAnsi="Helvetica" w:cs="Helvetica"/>
                  <w:bCs/>
                  <w:color w:val="202020"/>
                  <w:sz w:val="18"/>
                  <w:szCs w:val="18"/>
                  <w:shd w:val="clear" w:color="auto" w:fill="FFFFFF"/>
                  <w:rPrChange w:id="2602" w:author="meshbah rahman" w:date="2021-02-19T23:24:00Z">
                    <w:rPr>
                      <w:rFonts w:ascii="Helvetica" w:hAnsi="Helvetica" w:cs="Helvetica"/>
                      <w:bCs/>
                      <w:color w:val="202020"/>
                      <w:shd w:val="clear" w:color="auto" w:fill="FFFFFF"/>
                    </w:rPr>
                  </w:rPrChange>
                </w:rPr>
                <w:t>1.28 (1.05-1.57)</w:t>
              </w:r>
            </w:ins>
          </w:p>
        </w:tc>
        <w:tc>
          <w:tcPr>
            <w:tcW w:w="396" w:type="pct"/>
            <w:tcPrChange w:id="2603" w:author="meshbah rahman" w:date="2021-02-22T00:57:00Z">
              <w:tcPr>
                <w:tcW w:w="396" w:type="pct"/>
                <w:gridSpan w:val="3"/>
              </w:tcPr>
            </w:tcPrChange>
          </w:tcPr>
          <w:p w14:paraId="06958856" w14:textId="77777777" w:rsidR="0095306F" w:rsidRPr="0095306F" w:rsidRDefault="0095306F" w:rsidP="00831991">
            <w:pPr>
              <w:contextualSpacing/>
              <w:jc w:val="both"/>
              <w:rPr>
                <w:ins w:id="2604" w:author="meshbah rahman" w:date="2021-02-19T23:23:00Z"/>
                <w:rFonts w:ascii="Helvetica" w:hAnsi="Helvetica" w:cs="Helvetica"/>
                <w:bCs/>
                <w:color w:val="202020"/>
                <w:sz w:val="18"/>
                <w:szCs w:val="18"/>
                <w:shd w:val="clear" w:color="auto" w:fill="FFFFFF"/>
                <w:rPrChange w:id="2605" w:author="meshbah rahman" w:date="2021-02-19T23:24:00Z">
                  <w:rPr>
                    <w:ins w:id="2606" w:author="meshbah rahman" w:date="2021-02-19T23:23:00Z"/>
                    <w:rFonts w:ascii="Helvetica" w:hAnsi="Helvetica" w:cs="Helvetica"/>
                    <w:bCs/>
                    <w:color w:val="202020"/>
                    <w:shd w:val="clear" w:color="auto" w:fill="FFFFFF"/>
                  </w:rPr>
                </w:rPrChange>
              </w:rPr>
              <w:pPrChange w:id="2607" w:author="meshbah rahman" w:date="2021-02-22T00:57:00Z">
                <w:pPr>
                  <w:spacing w:line="480" w:lineRule="auto"/>
                  <w:contextualSpacing/>
                  <w:jc w:val="both"/>
                </w:pPr>
              </w:pPrChange>
            </w:pPr>
            <w:ins w:id="2608" w:author="meshbah rahman" w:date="2021-02-19T23:23:00Z">
              <w:r w:rsidRPr="0095306F">
                <w:rPr>
                  <w:rFonts w:ascii="Helvetica" w:hAnsi="Helvetica" w:cs="Helvetica"/>
                  <w:bCs/>
                  <w:color w:val="202020"/>
                  <w:sz w:val="18"/>
                  <w:szCs w:val="18"/>
                  <w:shd w:val="clear" w:color="auto" w:fill="FFFFFF"/>
                  <w:rPrChange w:id="2609" w:author="meshbah rahman" w:date="2021-02-19T23:24:00Z">
                    <w:rPr>
                      <w:rFonts w:ascii="Helvetica" w:hAnsi="Helvetica" w:cs="Helvetica"/>
                      <w:bCs/>
                      <w:color w:val="202020"/>
                      <w:shd w:val="clear" w:color="auto" w:fill="FFFFFF"/>
                    </w:rPr>
                  </w:rPrChange>
                </w:rPr>
                <w:t>0.013</w:t>
              </w:r>
            </w:ins>
          </w:p>
        </w:tc>
        <w:tc>
          <w:tcPr>
            <w:tcW w:w="612" w:type="pct"/>
            <w:tcPrChange w:id="2610" w:author="meshbah rahman" w:date="2021-02-22T00:57:00Z">
              <w:tcPr>
                <w:tcW w:w="612" w:type="pct"/>
              </w:tcPr>
            </w:tcPrChange>
          </w:tcPr>
          <w:p w14:paraId="319C04DD" w14:textId="77777777" w:rsidR="0095306F" w:rsidRPr="0095306F" w:rsidRDefault="0095306F" w:rsidP="00831991">
            <w:pPr>
              <w:contextualSpacing/>
              <w:jc w:val="both"/>
              <w:rPr>
                <w:ins w:id="2611" w:author="meshbah rahman" w:date="2021-02-19T23:23:00Z"/>
                <w:rFonts w:ascii="Helvetica" w:hAnsi="Helvetica" w:cs="Helvetica"/>
                <w:bCs/>
                <w:color w:val="202020"/>
                <w:sz w:val="18"/>
                <w:szCs w:val="18"/>
                <w:shd w:val="clear" w:color="auto" w:fill="FFFFFF"/>
                <w:rPrChange w:id="2612" w:author="meshbah rahman" w:date="2021-02-19T23:24:00Z">
                  <w:rPr>
                    <w:ins w:id="2613" w:author="meshbah rahman" w:date="2021-02-19T23:23:00Z"/>
                    <w:rFonts w:ascii="Helvetica" w:hAnsi="Helvetica" w:cs="Helvetica"/>
                    <w:bCs/>
                    <w:color w:val="202020"/>
                    <w:shd w:val="clear" w:color="auto" w:fill="FFFFFF"/>
                  </w:rPr>
                </w:rPrChange>
              </w:rPr>
              <w:pPrChange w:id="2614" w:author="meshbah rahman" w:date="2021-02-22T00:57:00Z">
                <w:pPr>
                  <w:spacing w:line="480" w:lineRule="auto"/>
                  <w:contextualSpacing/>
                  <w:jc w:val="both"/>
                </w:pPr>
              </w:pPrChange>
            </w:pPr>
            <w:ins w:id="2615" w:author="meshbah rahman" w:date="2021-02-19T23:23:00Z">
              <w:r w:rsidRPr="0095306F">
                <w:rPr>
                  <w:rFonts w:ascii="Helvetica" w:hAnsi="Helvetica" w:cs="Helvetica"/>
                  <w:bCs/>
                  <w:color w:val="202020"/>
                  <w:sz w:val="18"/>
                  <w:szCs w:val="18"/>
                  <w:shd w:val="clear" w:color="auto" w:fill="FFFFFF"/>
                  <w:rPrChange w:id="2616" w:author="meshbah rahman" w:date="2021-02-19T23:24:00Z">
                    <w:rPr>
                      <w:rFonts w:ascii="Helvetica" w:hAnsi="Helvetica" w:cs="Helvetica"/>
                      <w:bCs/>
                      <w:color w:val="202020"/>
                      <w:shd w:val="clear" w:color="auto" w:fill="FFFFFF"/>
                    </w:rPr>
                  </w:rPrChange>
                </w:rPr>
                <w:t>1.26 (1.09-1.44)</w:t>
              </w:r>
            </w:ins>
          </w:p>
        </w:tc>
        <w:tc>
          <w:tcPr>
            <w:tcW w:w="395" w:type="pct"/>
            <w:tcPrChange w:id="2617" w:author="meshbah rahman" w:date="2021-02-22T00:57:00Z">
              <w:tcPr>
                <w:tcW w:w="395" w:type="pct"/>
                <w:gridSpan w:val="2"/>
              </w:tcPr>
            </w:tcPrChange>
          </w:tcPr>
          <w:p w14:paraId="49735FE9" w14:textId="77777777" w:rsidR="0095306F" w:rsidRPr="0095306F" w:rsidRDefault="0095306F" w:rsidP="00831991">
            <w:pPr>
              <w:contextualSpacing/>
              <w:jc w:val="both"/>
              <w:rPr>
                <w:ins w:id="2618" w:author="meshbah rahman" w:date="2021-02-19T23:23:00Z"/>
                <w:rFonts w:ascii="Helvetica" w:hAnsi="Helvetica" w:cs="Helvetica"/>
                <w:bCs/>
                <w:color w:val="202020"/>
                <w:sz w:val="18"/>
                <w:szCs w:val="18"/>
                <w:shd w:val="clear" w:color="auto" w:fill="FFFFFF"/>
                <w:rPrChange w:id="2619" w:author="meshbah rahman" w:date="2021-02-19T23:24:00Z">
                  <w:rPr>
                    <w:ins w:id="2620" w:author="meshbah rahman" w:date="2021-02-19T23:23:00Z"/>
                    <w:rFonts w:ascii="Helvetica" w:hAnsi="Helvetica" w:cs="Helvetica"/>
                    <w:bCs/>
                    <w:color w:val="202020"/>
                    <w:shd w:val="clear" w:color="auto" w:fill="FFFFFF"/>
                  </w:rPr>
                </w:rPrChange>
              </w:rPr>
              <w:pPrChange w:id="2621" w:author="meshbah rahman" w:date="2021-02-22T00:57:00Z">
                <w:pPr>
                  <w:spacing w:line="480" w:lineRule="auto"/>
                  <w:contextualSpacing/>
                  <w:jc w:val="both"/>
                </w:pPr>
              </w:pPrChange>
            </w:pPr>
            <w:ins w:id="2622" w:author="meshbah rahman" w:date="2021-02-19T23:23:00Z">
              <w:r w:rsidRPr="0095306F">
                <w:rPr>
                  <w:rFonts w:ascii="Helvetica" w:hAnsi="Helvetica" w:cs="Helvetica"/>
                  <w:bCs/>
                  <w:color w:val="202020"/>
                  <w:sz w:val="18"/>
                  <w:szCs w:val="18"/>
                  <w:shd w:val="clear" w:color="auto" w:fill="FFFFFF"/>
                  <w:rPrChange w:id="2623" w:author="meshbah rahman" w:date="2021-02-19T23:24:00Z">
                    <w:rPr>
                      <w:rFonts w:ascii="Helvetica" w:hAnsi="Helvetica" w:cs="Helvetica"/>
                      <w:bCs/>
                      <w:color w:val="202020"/>
                      <w:shd w:val="clear" w:color="auto" w:fill="FFFFFF"/>
                    </w:rPr>
                  </w:rPrChange>
                </w:rPr>
                <w:t>&lt;0.001</w:t>
              </w:r>
            </w:ins>
          </w:p>
        </w:tc>
        <w:tc>
          <w:tcPr>
            <w:tcW w:w="535" w:type="pct"/>
            <w:tcPrChange w:id="2624" w:author="meshbah rahman" w:date="2021-02-22T00:57:00Z">
              <w:tcPr>
                <w:tcW w:w="535" w:type="pct"/>
                <w:gridSpan w:val="2"/>
              </w:tcPr>
            </w:tcPrChange>
          </w:tcPr>
          <w:p w14:paraId="6A334E60" w14:textId="77777777" w:rsidR="0095306F" w:rsidRPr="0095306F" w:rsidRDefault="0095306F" w:rsidP="00831991">
            <w:pPr>
              <w:contextualSpacing/>
              <w:jc w:val="both"/>
              <w:rPr>
                <w:ins w:id="2625" w:author="meshbah rahman" w:date="2021-02-19T23:23:00Z"/>
                <w:rFonts w:ascii="Helvetica" w:hAnsi="Helvetica" w:cs="Helvetica"/>
                <w:bCs/>
                <w:color w:val="202020"/>
                <w:sz w:val="18"/>
                <w:szCs w:val="18"/>
                <w:shd w:val="clear" w:color="auto" w:fill="FFFFFF"/>
                <w:rPrChange w:id="2626" w:author="meshbah rahman" w:date="2021-02-19T23:24:00Z">
                  <w:rPr>
                    <w:ins w:id="2627" w:author="meshbah rahman" w:date="2021-02-19T23:23:00Z"/>
                    <w:rFonts w:ascii="Helvetica" w:hAnsi="Helvetica" w:cs="Helvetica"/>
                    <w:bCs/>
                    <w:color w:val="202020"/>
                    <w:shd w:val="clear" w:color="auto" w:fill="FFFFFF"/>
                  </w:rPr>
                </w:rPrChange>
              </w:rPr>
              <w:pPrChange w:id="2628" w:author="meshbah rahman" w:date="2021-02-22T00:57:00Z">
                <w:pPr>
                  <w:spacing w:line="480" w:lineRule="auto"/>
                  <w:contextualSpacing/>
                  <w:jc w:val="both"/>
                </w:pPr>
              </w:pPrChange>
            </w:pPr>
            <w:ins w:id="2629" w:author="meshbah rahman" w:date="2021-02-19T23:23:00Z">
              <w:r w:rsidRPr="0095306F">
                <w:rPr>
                  <w:rFonts w:ascii="Helvetica" w:hAnsi="Helvetica" w:cs="Helvetica"/>
                  <w:bCs/>
                  <w:color w:val="202020"/>
                  <w:sz w:val="18"/>
                  <w:szCs w:val="18"/>
                  <w:shd w:val="clear" w:color="auto" w:fill="FFFFFF"/>
                  <w:rPrChange w:id="2630" w:author="meshbah rahman" w:date="2021-02-19T23:24:00Z">
                    <w:rPr>
                      <w:rFonts w:ascii="Helvetica" w:hAnsi="Helvetica" w:cs="Helvetica"/>
                      <w:bCs/>
                      <w:color w:val="202020"/>
                      <w:shd w:val="clear" w:color="auto" w:fill="FFFFFF"/>
                    </w:rPr>
                  </w:rPrChange>
                </w:rPr>
                <w:t>0.89 (0.77-1.03)</w:t>
              </w:r>
            </w:ins>
          </w:p>
        </w:tc>
        <w:tc>
          <w:tcPr>
            <w:tcW w:w="396" w:type="pct"/>
            <w:tcPrChange w:id="2631" w:author="meshbah rahman" w:date="2021-02-22T00:57:00Z">
              <w:tcPr>
                <w:tcW w:w="395" w:type="pct"/>
              </w:tcPr>
            </w:tcPrChange>
          </w:tcPr>
          <w:p w14:paraId="4D52A5D2" w14:textId="77777777" w:rsidR="0095306F" w:rsidRPr="0095306F" w:rsidRDefault="0095306F" w:rsidP="00831991">
            <w:pPr>
              <w:contextualSpacing/>
              <w:jc w:val="both"/>
              <w:rPr>
                <w:ins w:id="2632" w:author="meshbah rahman" w:date="2021-02-19T23:23:00Z"/>
                <w:rFonts w:ascii="Helvetica" w:hAnsi="Helvetica" w:cs="Helvetica"/>
                <w:bCs/>
                <w:color w:val="202020"/>
                <w:sz w:val="18"/>
                <w:szCs w:val="18"/>
                <w:shd w:val="clear" w:color="auto" w:fill="FFFFFF"/>
                <w:rPrChange w:id="2633" w:author="meshbah rahman" w:date="2021-02-19T23:24:00Z">
                  <w:rPr>
                    <w:ins w:id="2634" w:author="meshbah rahman" w:date="2021-02-19T23:23:00Z"/>
                    <w:rFonts w:ascii="Helvetica" w:hAnsi="Helvetica" w:cs="Helvetica"/>
                    <w:bCs/>
                    <w:color w:val="202020"/>
                    <w:shd w:val="clear" w:color="auto" w:fill="FFFFFF"/>
                  </w:rPr>
                </w:rPrChange>
              </w:rPr>
              <w:pPrChange w:id="2635" w:author="meshbah rahman" w:date="2021-02-22T00:57:00Z">
                <w:pPr>
                  <w:spacing w:line="480" w:lineRule="auto"/>
                  <w:contextualSpacing/>
                  <w:jc w:val="both"/>
                </w:pPr>
              </w:pPrChange>
            </w:pPr>
            <w:ins w:id="2636" w:author="meshbah rahman" w:date="2021-02-19T23:23:00Z">
              <w:r w:rsidRPr="0095306F">
                <w:rPr>
                  <w:rFonts w:ascii="Helvetica" w:hAnsi="Helvetica" w:cs="Helvetica"/>
                  <w:bCs/>
                  <w:color w:val="202020"/>
                  <w:sz w:val="18"/>
                  <w:szCs w:val="18"/>
                  <w:shd w:val="clear" w:color="auto" w:fill="FFFFFF"/>
                  <w:rPrChange w:id="2637" w:author="meshbah rahman" w:date="2021-02-19T23:24:00Z">
                    <w:rPr>
                      <w:rFonts w:ascii="Helvetica" w:hAnsi="Helvetica" w:cs="Helvetica"/>
                      <w:bCs/>
                      <w:color w:val="202020"/>
                      <w:shd w:val="clear" w:color="auto" w:fill="FFFFFF"/>
                    </w:rPr>
                  </w:rPrChange>
                </w:rPr>
                <w:t>0.125</w:t>
              </w:r>
            </w:ins>
          </w:p>
        </w:tc>
      </w:tr>
      <w:tr w:rsidR="00831991" w:rsidRPr="0095306F" w14:paraId="5A7A2F9C" w14:textId="77777777" w:rsidTr="00831991">
        <w:tblPrEx>
          <w:tblPrExChange w:id="2638" w:author="meshbah rahman" w:date="2021-02-22T00:57:00Z">
            <w:tblPrEx>
              <w:tblW w:w="5534" w:type="pct"/>
            </w:tblPrEx>
          </w:tblPrExChange>
        </w:tblPrEx>
        <w:trPr>
          <w:trHeight w:val="302"/>
          <w:jc w:val="center"/>
          <w:ins w:id="2639" w:author="meshbah rahman" w:date="2021-02-19T23:23:00Z"/>
          <w:trPrChange w:id="2640" w:author="meshbah rahman" w:date="2021-02-22T00:57:00Z">
            <w:trPr>
              <w:trHeight w:val="302"/>
              <w:jc w:val="center"/>
            </w:trPr>
          </w:trPrChange>
        </w:trPr>
        <w:tc>
          <w:tcPr>
            <w:tcW w:w="1025" w:type="pct"/>
            <w:tcPrChange w:id="2641" w:author="meshbah rahman" w:date="2021-02-22T00:57:00Z">
              <w:tcPr>
                <w:tcW w:w="1126" w:type="pct"/>
                <w:gridSpan w:val="3"/>
              </w:tcPr>
            </w:tcPrChange>
          </w:tcPr>
          <w:p w14:paraId="63A753AD" w14:textId="77777777" w:rsidR="0095306F" w:rsidRPr="0095306F" w:rsidRDefault="0095306F" w:rsidP="00831991">
            <w:pPr>
              <w:contextualSpacing/>
              <w:jc w:val="both"/>
              <w:rPr>
                <w:ins w:id="2642" w:author="meshbah rahman" w:date="2021-02-19T23:23:00Z"/>
                <w:rFonts w:ascii="Helvetica" w:hAnsi="Helvetica" w:cs="Helvetica"/>
                <w:bCs/>
                <w:color w:val="202020"/>
                <w:sz w:val="18"/>
                <w:szCs w:val="18"/>
                <w:shd w:val="clear" w:color="auto" w:fill="FFFFFF"/>
                <w:rPrChange w:id="2643" w:author="meshbah rahman" w:date="2021-02-19T23:24:00Z">
                  <w:rPr>
                    <w:ins w:id="2644" w:author="meshbah rahman" w:date="2021-02-19T23:23:00Z"/>
                    <w:rFonts w:ascii="Helvetica" w:hAnsi="Helvetica" w:cs="Helvetica"/>
                    <w:bCs/>
                    <w:color w:val="202020"/>
                    <w:shd w:val="clear" w:color="auto" w:fill="FFFFFF"/>
                  </w:rPr>
                </w:rPrChange>
              </w:rPr>
              <w:pPrChange w:id="2645" w:author="meshbah rahman" w:date="2021-02-22T00:57:00Z">
                <w:pPr>
                  <w:spacing w:line="480" w:lineRule="auto"/>
                  <w:contextualSpacing/>
                  <w:jc w:val="both"/>
                </w:pPr>
              </w:pPrChange>
            </w:pPr>
            <w:ins w:id="2646" w:author="meshbah rahman" w:date="2021-02-19T23:23:00Z">
              <w:r w:rsidRPr="0095306F">
                <w:rPr>
                  <w:rFonts w:ascii="Helvetica" w:hAnsi="Helvetica" w:cs="Helvetica"/>
                  <w:bCs/>
                  <w:color w:val="202020"/>
                  <w:sz w:val="18"/>
                  <w:szCs w:val="18"/>
                  <w:shd w:val="clear" w:color="auto" w:fill="FFFFFF"/>
                  <w:rPrChange w:id="2647" w:author="meshbah rahman" w:date="2021-02-19T23:24:00Z">
                    <w:rPr>
                      <w:rFonts w:ascii="Helvetica" w:hAnsi="Helvetica" w:cs="Helvetica"/>
                      <w:bCs/>
                      <w:color w:val="202020"/>
                      <w:shd w:val="clear" w:color="auto" w:fill="FFFFFF"/>
                    </w:rPr>
                  </w:rPrChange>
                </w:rPr>
                <w:t>Urban</w:t>
              </w:r>
            </w:ins>
          </w:p>
        </w:tc>
        <w:tc>
          <w:tcPr>
            <w:tcW w:w="616" w:type="pct"/>
            <w:tcPrChange w:id="2648" w:author="meshbah rahman" w:date="2021-02-22T00:57:00Z">
              <w:tcPr>
                <w:tcW w:w="612" w:type="pct"/>
              </w:tcPr>
            </w:tcPrChange>
          </w:tcPr>
          <w:p w14:paraId="2541F4E2" w14:textId="77777777" w:rsidR="0095306F" w:rsidRPr="0095306F" w:rsidRDefault="0095306F" w:rsidP="00831991">
            <w:pPr>
              <w:contextualSpacing/>
              <w:jc w:val="both"/>
              <w:rPr>
                <w:ins w:id="2649" w:author="meshbah rahman" w:date="2021-02-19T23:23:00Z"/>
                <w:rFonts w:ascii="Helvetica" w:hAnsi="Helvetica" w:cs="Helvetica"/>
                <w:bCs/>
                <w:color w:val="202020"/>
                <w:sz w:val="18"/>
                <w:szCs w:val="18"/>
                <w:shd w:val="clear" w:color="auto" w:fill="FFFFFF"/>
                <w:rPrChange w:id="2650" w:author="meshbah rahman" w:date="2021-02-19T23:24:00Z">
                  <w:rPr>
                    <w:ins w:id="2651" w:author="meshbah rahman" w:date="2021-02-19T23:23:00Z"/>
                    <w:rFonts w:ascii="Helvetica" w:hAnsi="Helvetica" w:cs="Helvetica"/>
                    <w:bCs/>
                    <w:color w:val="202020"/>
                    <w:shd w:val="clear" w:color="auto" w:fill="FFFFFF"/>
                  </w:rPr>
                </w:rPrChange>
              </w:rPr>
              <w:pPrChange w:id="2652" w:author="meshbah rahman" w:date="2021-02-22T00:57:00Z">
                <w:pPr>
                  <w:spacing w:line="480" w:lineRule="auto"/>
                  <w:contextualSpacing/>
                  <w:jc w:val="both"/>
                </w:pPr>
              </w:pPrChange>
            </w:pPr>
            <w:ins w:id="2653" w:author="meshbah rahman" w:date="2021-02-19T23:23:00Z">
              <w:r w:rsidRPr="0095306F">
                <w:rPr>
                  <w:rFonts w:ascii="Helvetica" w:hAnsi="Helvetica" w:cs="Helvetica"/>
                  <w:bCs/>
                  <w:color w:val="202020"/>
                  <w:sz w:val="18"/>
                  <w:szCs w:val="18"/>
                  <w:shd w:val="clear" w:color="auto" w:fill="FFFFFF"/>
                  <w:rPrChange w:id="2654" w:author="meshbah rahman" w:date="2021-02-19T23:24:00Z">
                    <w:rPr>
                      <w:rFonts w:ascii="Helvetica" w:hAnsi="Helvetica" w:cs="Helvetica"/>
                      <w:bCs/>
                      <w:color w:val="202020"/>
                      <w:shd w:val="clear" w:color="auto" w:fill="FFFFFF"/>
                    </w:rPr>
                  </w:rPrChange>
                </w:rPr>
                <w:t>Reference</w:t>
              </w:r>
            </w:ins>
          </w:p>
        </w:tc>
        <w:tc>
          <w:tcPr>
            <w:tcW w:w="489" w:type="pct"/>
            <w:tcPrChange w:id="2655" w:author="meshbah rahman" w:date="2021-02-22T00:57:00Z">
              <w:tcPr>
                <w:tcW w:w="394" w:type="pct"/>
                <w:gridSpan w:val="2"/>
              </w:tcPr>
            </w:tcPrChange>
          </w:tcPr>
          <w:p w14:paraId="6E5C3E31" w14:textId="77777777" w:rsidR="0095306F" w:rsidRPr="0095306F" w:rsidRDefault="0095306F" w:rsidP="00831991">
            <w:pPr>
              <w:contextualSpacing/>
              <w:jc w:val="both"/>
              <w:rPr>
                <w:ins w:id="2656" w:author="meshbah rahman" w:date="2021-02-19T23:23:00Z"/>
                <w:rFonts w:ascii="Helvetica" w:hAnsi="Helvetica" w:cs="Helvetica"/>
                <w:bCs/>
                <w:color w:val="202020"/>
                <w:sz w:val="18"/>
                <w:szCs w:val="18"/>
                <w:shd w:val="clear" w:color="auto" w:fill="FFFFFF"/>
                <w:rPrChange w:id="2657" w:author="meshbah rahman" w:date="2021-02-19T23:24:00Z">
                  <w:rPr>
                    <w:ins w:id="2658" w:author="meshbah rahman" w:date="2021-02-19T23:23:00Z"/>
                    <w:rFonts w:ascii="Helvetica" w:hAnsi="Helvetica" w:cs="Helvetica"/>
                    <w:bCs/>
                    <w:color w:val="202020"/>
                    <w:shd w:val="clear" w:color="auto" w:fill="FFFFFF"/>
                  </w:rPr>
                </w:rPrChange>
              </w:rPr>
              <w:pPrChange w:id="2659" w:author="meshbah rahman" w:date="2021-02-22T00:57:00Z">
                <w:pPr>
                  <w:spacing w:line="480" w:lineRule="auto"/>
                  <w:contextualSpacing/>
                  <w:jc w:val="both"/>
                </w:pPr>
              </w:pPrChange>
            </w:pPr>
            <w:ins w:id="2660" w:author="meshbah rahman" w:date="2021-02-19T23:23:00Z">
              <w:r w:rsidRPr="0095306F">
                <w:rPr>
                  <w:rFonts w:ascii="Helvetica" w:hAnsi="Helvetica" w:cs="Helvetica"/>
                  <w:bCs/>
                  <w:color w:val="202020"/>
                  <w:sz w:val="18"/>
                  <w:szCs w:val="18"/>
                  <w:shd w:val="clear" w:color="auto" w:fill="FFFFFF"/>
                  <w:rPrChange w:id="2661" w:author="meshbah rahman" w:date="2021-02-19T23:24:00Z">
                    <w:rPr>
                      <w:rFonts w:ascii="Helvetica" w:hAnsi="Helvetica" w:cs="Helvetica"/>
                      <w:bCs/>
                      <w:color w:val="202020"/>
                      <w:shd w:val="clear" w:color="auto" w:fill="FFFFFF"/>
                    </w:rPr>
                  </w:rPrChange>
                </w:rPr>
                <w:t>-</w:t>
              </w:r>
            </w:ins>
          </w:p>
        </w:tc>
        <w:tc>
          <w:tcPr>
            <w:tcW w:w="535" w:type="pct"/>
            <w:tcPrChange w:id="2662" w:author="meshbah rahman" w:date="2021-02-22T00:57:00Z">
              <w:tcPr>
                <w:tcW w:w="535" w:type="pct"/>
              </w:tcPr>
            </w:tcPrChange>
          </w:tcPr>
          <w:p w14:paraId="63CAD190" w14:textId="77777777" w:rsidR="0095306F" w:rsidRPr="0095306F" w:rsidRDefault="0095306F" w:rsidP="00831991">
            <w:pPr>
              <w:contextualSpacing/>
              <w:jc w:val="both"/>
              <w:rPr>
                <w:ins w:id="2663" w:author="meshbah rahman" w:date="2021-02-19T23:23:00Z"/>
                <w:rFonts w:ascii="Helvetica" w:hAnsi="Helvetica" w:cs="Helvetica"/>
                <w:bCs/>
                <w:color w:val="202020"/>
                <w:sz w:val="18"/>
                <w:szCs w:val="18"/>
                <w:shd w:val="clear" w:color="auto" w:fill="FFFFFF"/>
                <w:rPrChange w:id="2664" w:author="meshbah rahman" w:date="2021-02-19T23:24:00Z">
                  <w:rPr>
                    <w:ins w:id="2665" w:author="meshbah rahman" w:date="2021-02-19T23:23:00Z"/>
                    <w:rFonts w:ascii="Helvetica" w:hAnsi="Helvetica" w:cs="Helvetica"/>
                    <w:bCs/>
                    <w:color w:val="202020"/>
                    <w:shd w:val="clear" w:color="auto" w:fill="FFFFFF"/>
                  </w:rPr>
                </w:rPrChange>
              </w:rPr>
              <w:pPrChange w:id="2666" w:author="meshbah rahman" w:date="2021-02-22T00:57:00Z">
                <w:pPr>
                  <w:spacing w:line="480" w:lineRule="auto"/>
                  <w:contextualSpacing/>
                  <w:jc w:val="both"/>
                </w:pPr>
              </w:pPrChange>
            </w:pPr>
            <w:ins w:id="2667" w:author="meshbah rahman" w:date="2021-02-19T23:23:00Z">
              <w:r w:rsidRPr="0095306F">
                <w:rPr>
                  <w:rFonts w:ascii="Helvetica" w:hAnsi="Helvetica" w:cs="Helvetica"/>
                  <w:bCs/>
                  <w:color w:val="202020"/>
                  <w:sz w:val="18"/>
                  <w:szCs w:val="18"/>
                  <w:shd w:val="clear" w:color="auto" w:fill="FFFFFF"/>
                  <w:rPrChange w:id="2668" w:author="meshbah rahman" w:date="2021-02-19T23:24:00Z">
                    <w:rPr>
                      <w:rFonts w:ascii="Helvetica" w:hAnsi="Helvetica" w:cs="Helvetica"/>
                      <w:bCs/>
                      <w:color w:val="202020"/>
                      <w:shd w:val="clear" w:color="auto" w:fill="FFFFFF"/>
                    </w:rPr>
                  </w:rPrChange>
                </w:rPr>
                <w:t>Reference</w:t>
              </w:r>
            </w:ins>
          </w:p>
        </w:tc>
        <w:tc>
          <w:tcPr>
            <w:tcW w:w="396" w:type="pct"/>
            <w:tcPrChange w:id="2669" w:author="meshbah rahman" w:date="2021-02-22T00:57:00Z">
              <w:tcPr>
                <w:tcW w:w="396" w:type="pct"/>
                <w:gridSpan w:val="3"/>
              </w:tcPr>
            </w:tcPrChange>
          </w:tcPr>
          <w:p w14:paraId="76D67393" w14:textId="77777777" w:rsidR="0095306F" w:rsidRPr="0095306F" w:rsidRDefault="0095306F" w:rsidP="00831991">
            <w:pPr>
              <w:contextualSpacing/>
              <w:jc w:val="both"/>
              <w:rPr>
                <w:ins w:id="2670" w:author="meshbah rahman" w:date="2021-02-19T23:23:00Z"/>
                <w:rFonts w:ascii="Helvetica" w:hAnsi="Helvetica" w:cs="Helvetica"/>
                <w:bCs/>
                <w:color w:val="202020"/>
                <w:sz w:val="18"/>
                <w:szCs w:val="18"/>
                <w:shd w:val="clear" w:color="auto" w:fill="FFFFFF"/>
                <w:rPrChange w:id="2671" w:author="meshbah rahman" w:date="2021-02-19T23:24:00Z">
                  <w:rPr>
                    <w:ins w:id="2672" w:author="meshbah rahman" w:date="2021-02-19T23:23:00Z"/>
                    <w:rFonts w:ascii="Helvetica" w:hAnsi="Helvetica" w:cs="Helvetica"/>
                    <w:bCs/>
                    <w:color w:val="202020"/>
                    <w:shd w:val="clear" w:color="auto" w:fill="FFFFFF"/>
                  </w:rPr>
                </w:rPrChange>
              </w:rPr>
              <w:pPrChange w:id="2673" w:author="meshbah rahman" w:date="2021-02-22T00:57:00Z">
                <w:pPr>
                  <w:spacing w:line="480" w:lineRule="auto"/>
                  <w:contextualSpacing/>
                  <w:jc w:val="both"/>
                </w:pPr>
              </w:pPrChange>
            </w:pPr>
          </w:p>
        </w:tc>
        <w:tc>
          <w:tcPr>
            <w:tcW w:w="612" w:type="pct"/>
            <w:tcPrChange w:id="2674" w:author="meshbah rahman" w:date="2021-02-22T00:57:00Z">
              <w:tcPr>
                <w:tcW w:w="612" w:type="pct"/>
              </w:tcPr>
            </w:tcPrChange>
          </w:tcPr>
          <w:p w14:paraId="1C1CCEAF" w14:textId="77777777" w:rsidR="0095306F" w:rsidRPr="0095306F" w:rsidRDefault="0095306F" w:rsidP="00831991">
            <w:pPr>
              <w:contextualSpacing/>
              <w:jc w:val="both"/>
              <w:rPr>
                <w:ins w:id="2675" w:author="meshbah rahman" w:date="2021-02-19T23:23:00Z"/>
                <w:rFonts w:ascii="Helvetica" w:hAnsi="Helvetica" w:cs="Helvetica"/>
                <w:bCs/>
                <w:color w:val="202020"/>
                <w:sz w:val="18"/>
                <w:szCs w:val="18"/>
                <w:shd w:val="clear" w:color="auto" w:fill="FFFFFF"/>
                <w:rPrChange w:id="2676" w:author="meshbah rahman" w:date="2021-02-19T23:24:00Z">
                  <w:rPr>
                    <w:ins w:id="2677" w:author="meshbah rahman" w:date="2021-02-19T23:23:00Z"/>
                    <w:rFonts w:ascii="Helvetica" w:hAnsi="Helvetica" w:cs="Helvetica"/>
                    <w:bCs/>
                    <w:color w:val="202020"/>
                    <w:shd w:val="clear" w:color="auto" w:fill="FFFFFF"/>
                  </w:rPr>
                </w:rPrChange>
              </w:rPr>
              <w:pPrChange w:id="2678" w:author="meshbah rahman" w:date="2021-02-22T00:57:00Z">
                <w:pPr>
                  <w:spacing w:line="480" w:lineRule="auto"/>
                  <w:contextualSpacing/>
                  <w:jc w:val="both"/>
                </w:pPr>
              </w:pPrChange>
            </w:pPr>
            <w:ins w:id="2679" w:author="meshbah rahman" w:date="2021-02-19T23:23:00Z">
              <w:r w:rsidRPr="0095306F">
                <w:rPr>
                  <w:rFonts w:ascii="Helvetica" w:hAnsi="Helvetica" w:cs="Helvetica"/>
                  <w:bCs/>
                  <w:color w:val="202020"/>
                  <w:sz w:val="18"/>
                  <w:szCs w:val="18"/>
                  <w:shd w:val="clear" w:color="auto" w:fill="FFFFFF"/>
                  <w:rPrChange w:id="2680" w:author="meshbah rahman" w:date="2021-02-19T23:24:00Z">
                    <w:rPr>
                      <w:rFonts w:ascii="Helvetica" w:hAnsi="Helvetica" w:cs="Helvetica"/>
                      <w:bCs/>
                      <w:color w:val="202020"/>
                      <w:shd w:val="clear" w:color="auto" w:fill="FFFFFF"/>
                    </w:rPr>
                  </w:rPrChange>
                </w:rPr>
                <w:t>Reference</w:t>
              </w:r>
            </w:ins>
          </w:p>
        </w:tc>
        <w:tc>
          <w:tcPr>
            <w:tcW w:w="395" w:type="pct"/>
            <w:tcPrChange w:id="2681" w:author="meshbah rahman" w:date="2021-02-22T00:57:00Z">
              <w:tcPr>
                <w:tcW w:w="395" w:type="pct"/>
                <w:gridSpan w:val="2"/>
              </w:tcPr>
            </w:tcPrChange>
          </w:tcPr>
          <w:p w14:paraId="1831C1DB" w14:textId="77777777" w:rsidR="0095306F" w:rsidRPr="0095306F" w:rsidRDefault="0095306F" w:rsidP="00831991">
            <w:pPr>
              <w:contextualSpacing/>
              <w:jc w:val="both"/>
              <w:rPr>
                <w:ins w:id="2682" w:author="meshbah rahman" w:date="2021-02-19T23:23:00Z"/>
                <w:rFonts w:ascii="Helvetica" w:hAnsi="Helvetica" w:cs="Helvetica"/>
                <w:bCs/>
                <w:color w:val="202020"/>
                <w:sz w:val="18"/>
                <w:szCs w:val="18"/>
                <w:shd w:val="clear" w:color="auto" w:fill="FFFFFF"/>
                <w:rPrChange w:id="2683" w:author="meshbah rahman" w:date="2021-02-19T23:24:00Z">
                  <w:rPr>
                    <w:ins w:id="2684" w:author="meshbah rahman" w:date="2021-02-19T23:23:00Z"/>
                    <w:rFonts w:ascii="Helvetica" w:hAnsi="Helvetica" w:cs="Helvetica"/>
                    <w:bCs/>
                    <w:color w:val="202020"/>
                    <w:shd w:val="clear" w:color="auto" w:fill="FFFFFF"/>
                  </w:rPr>
                </w:rPrChange>
              </w:rPr>
              <w:pPrChange w:id="2685" w:author="meshbah rahman" w:date="2021-02-22T00:57:00Z">
                <w:pPr>
                  <w:spacing w:line="480" w:lineRule="auto"/>
                  <w:contextualSpacing/>
                  <w:jc w:val="both"/>
                </w:pPr>
              </w:pPrChange>
            </w:pPr>
            <w:ins w:id="2686" w:author="meshbah rahman" w:date="2021-02-19T23:23:00Z">
              <w:r w:rsidRPr="0095306F">
                <w:rPr>
                  <w:rFonts w:ascii="Helvetica" w:hAnsi="Helvetica" w:cs="Helvetica"/>
                  <w:bCs/>
                  <w:color w:val="202020"/>
                  <w:sz w:val="18"/>
                  <w:szCs w:val="18"/>
                  <w:shd w:val="clear" w:color="auto" w:fill="FFFFFF"/>
                  <w:rPrChange w:id="2687" w:author="meshbah rahman" w:date="2021-02-19T23:24:00Z">
                    <w:rPr>
                      <w:rFonts w:ascii="Helvetica" w:hAnsi="Helvetica" w:cs="Helvetica"/>
                      <w:bCs/>
                      <w:color w:val="202020"/>
                      <w:shd w:val="clear" w:color="auto" w:fill="FFFFFF"/>
                    </w:rPr>
                  </w:rPrChange>
                </w:rPr>
                <w:t>-</w:t>
              </w:r>
            </w:ins>
          </w:p>
        </w:tc>
        <w:tc>
          <w:tcPr>
            <w:tcW w:w="535" w:type="pct"/>
            <w:tcPrChange w:id="2688" w:author="meshbah rahman" w:date="2021-02-22T00:57:00Z">
              <w:tcPr>
                <w:tcW w:w="535" w:type="pct"/>
                <w:gridSpan w:val="2"/>
              </w:tcPr>
            </w:tcPrChange>
          </w:tcPr>
          <w:p w14:paraId="47E69D77" w14:textId="77777777" w:rsidR="0095306F" w:rsidRPr="0095306F" w:rsidRDefault="0095306F" w:rsidP="00831991">
            <w:pPr>
              <w:contextualSpacing/>
              <w:jc w:val="both"/>
              <w:rPr>
                <w:ins w:id="2689" w:author="meshbah rahman" w:date="2021-02-19T23:23:00Z"/>
                <w:rFonts w:ascii="Helvetica" w:hAnsi="Helvetica" w:cs="Helvetica"/>
                <w:bCs/>
                <w:color w:val="202020"/>
                <w:sz w:val="18"/>
                <w:szCs w:val="18"/>
                <w:shd w:val="clear" w:color="auto" w:fill="FFFFFF"/>
                <w:rPrChange w:id="2690" w:author="meshbah rahman" w:date="2021-02-19T23:24:00Z">
                  <w:rPr>
                    <w:ins w:id="2691" w:author="meshbah rahman" w:date="2021-02-19T23:23:00Z"/>
                    <w:rFonts w:ascii="Helvetica" w:hAnsi="Helvetica" w:cs="Helvetica"/>
                    <w:bCs/>
                    <w:color w:val="202020"/>
                    <w:shd w:val="clear" w:color="auto" w:fill="FFFFFF"/>
                  </w:rPr>
                </w:rPrChange>
              </w:rPr>
              <w:pPrChange w:id="2692" w:author="meshbah rahman" w:date="2021-02-22T00:57:00Z">
                <w:pPr>
                  <w:spacing w:line="480" w:lineRule="auto"/>
                  <w:contextualSpacing/>
                  <w:jc w:val="both"/>
                </w:pPr>
              </w:pPrChange>
            </w:pPr>
            <w:ins w:id="2693" w:author="meshbah rahman" w:date="2021-02-19T23:23:00Z">
              <w:r w:rsidRPr="0095306F">
                <w:rPr>
                  <w:rFonts w:ascii="Helvetica" w:hAnsi="Helvetica" w:cs="Helvetica"/>
                  <w:bCs/>
                  <w:color w:val="202020"/>
                  <w:sz w:val="18"/>
                  <w:szCs w:val="18"/>
                  <w:shd w:val="clear" w:color="auto" w:fill="FFFFFF"/>
                  <w:rPrChange w:id="2694" w:author="meshbah rahman" w:date="2021-02-19T23:24:00Z">
                    <w:rPr>
                      <w:rFonts w:ascii="Helvetica" w:hAnsi="Helvetica" w:cs="Helvetica"/>
                      <w:bCs/>
                      <w:color w:val="202020"/>
                      <w:shd w:val="clear" w:color="auto" w:fill="FFFFFF"/>
                    </w:rPr>
                  </w:rPrChange>
                </w:rPr>
                <w:t>Reference</w:t>
              </w:r>
            </w:ins>
          </w:p>
        </w:tc>
        <w:tc>
          <w:tcPr>
            <w:tcW w:w="396" w:type="pct"/>
            <w:tcPrChange w:id="2695" w:author="meshbah rahman" w:date="2021-02-22T00:57:00Z">
              <w:tcPr>
                <w:tcW w:w="395" w:type="pct"/>
              </w:tcPr>
            </w:tcPrChange>
          </w:tcPr>
          <w:p w14:paraId="7533ACD4" w14:textId="77777777" w:rsidR="0095306F" w:rsidRPr="0095306F" w:rsidRDefault="0095306F" w:rsidP="00831991">
            <w:pPr>
              <w:contextualSpacing/>
              <w:jc w:val="both"/>
              <w:rPr>
                <w:ins w:id="2696" w:author="meshbah rahman" w:date="2021-02-19T23:23:00Z"/>
                <w:rFonts w:ascii="Helvetica" w:hAnsi="Helvetica" w:cs="Helvetica"/>
                <w:bCs/>
                <w:color w:val="202020"/>
                <w:sz w:val="18"/>
                <w:szCs w:val="18"/>
                <w:shd w:val="clear" w:color="auto" w:fill="FFFFFF"/>
                <w:rPrChange w:id="2697" w:author="meshbah rahman" w:date="2021-02-19T23:24:00Z">
                  <w:rPr>
                    <w:ins w:id="2698" w:author="meshbah rahman" w:date="2021-02-19T23:23:00Z"/>
                    <w:rFonts w:ascii="Helvetica" w:hAnsi="Helvetica" w:cs="Helvetica"/>
                    <w:bCs/>
                    <w:color w:val="202020"/>
                    <w:shd w:val="clear" w:color="auto" w:fill="FFFFFF"/>
                  </w:rPr>
                </w:rPrChange>
              </w:rPr>
              <w:pPrChange w:id="2699" w:author="meshbah rahman" w:date="2021-02-22T00:57:00Z">
                <w:pPr>
                  <w:spacing w:line="480" w:lineRule="auto"/>
                  <w:contextualSpacing/>
                  <w:jc w:val="both"/>
                </w:pPr>
              </w:pPrChange>
            </w:pPr>
            <w:ins w:id="2700" w:author="meshbah rahman" w:date="2021-02-19T23:23:00Z">
              <w:r w:rsidRPr="0095306F">
                <w:rPr>
                  <w:rFonts w:ascii="Helvetica" w:hAnsi="Helvetica" w:cs="Helvetica"/>
                  <w:bCs/>
                  <w:color w:val="202020"/>
                  <w:sz w:val="18"/>
                  <w:szCs w:val="18"/>
                  <w:shd w:val="clear" w:color="auto" w:fill="FFFFFF"/>
                  <w:rPrChange w:id="2701" w:author="meshbah rahman" w:date="2021-02-19T23:24:00Z">
                    <w:rPr>
                      <w:rFonts w:ascii="Helvetica" w:hAnsi="Helvetica" w:cs="Helvetica"/>
                      <w:bCs/>
                      <w:color w:val="202020"/>
                      <w:shd w:val="clear" w:color="auto" w:fill="FFFFFF"/>
                    </w:rPr>
                  </w:rPrChange>
                </w:rPr>
                <w:t>-</w:t>
              </w:r>
            </w:ins>
          </w:p>
        </w:tc>
      </w:tr>
      <w:tr w:rsidR="00831991" w:rsidRPr="0095306F" w14:paraId="50661EC4" w14:textId="77777777" w:rsidTr="00831991">
        <w:tblPrEx>
          <w:tblPrExChange w:id="2702" w:author="meshbah rahman" w:date="2021-02-22T00:57:00Z">
            <w:tblPrEx>
              <w:tblW w:w="5534" w:type="pct"/>
            </w:tblPrEx>
          </w:tblPrExChange>
        </w:tblPrEx>
        <w:trPr>
          <w:trHeight w:val="302"/>
          <w:jc w:val="center"/>
          <w:ins w:id="2703" w:author="meshbah rahman" w:date="2021-02-19T23:23:00Z"/>
          <w:trPrChange w:id="2704" w:author="meshbah rahman" w:date="2021-02-22T00:57:00Z">
            <w:trPr>
              <w:trHeight w:val="302"/>
              <w:jc w:val="center"/>
            </w:trPr>
          </w:trPrChange>
        </w:trPr>
        <w:tc>
          <w:tcPr>
            <w:tcW w:w="1025" w:type="pct"/>
            <w:tcPrChange w:id="2705" w:author="meshbah rahman" w:date="2021-02-22T00:57:00Z">
              <w:tcPr>
                <w:tcW w:w="1126" w:type="pct"/>
                <w:gridSpan w:val="3"/>
              </w:tcPr>
            </w:tcPrChange>
          </w:tcPr>
          <w:p w14:paraId="1C815169" w14:textId="77777777" w:rsidR="0095306F" w:rsidRPr="0095306F" w:rsidRDefault="0095306F" w:rsidP="00831991">
            <w:pPr>
              <w:contextualSpacing/>
              <w:jc w:val="both"/>
              <w:rPr>
                <w:ins w:id="2706" w:author="meshbah rahman" w:date="2021-02-19T23:23:00Z"/>
                <w:rFonts w:ascii="Helvetica" w:hAnsi="Helvetica" w:cs="Helvetica"/>
                <w:b/>
                <w:color w:val="202020"/>
                <w:sz w:val="18"/>
                <w:szCs w:val="18"/>
                <w:shd w:val="clear" w:color="auto" w:fill="FFFFFF"/>
                <w:rPrChange w:id="2707" w:author="meshbah rahman" w:date="2021-02-19T23:24:00Z">
                  <w:rPr>
                    <w:ins w:id="2708" w:author="meshbah rahman" w:date="2021-02-19T23:23:00Z"/>
                    <w:rFonts w:ascii="Helvetica" w:hAnsi="Helvetica" w:cs="Helvetica"/>
                    <w:b/>
                    <w:color w:val="202020"/>
                    <w:shd w:val="clear" w:color="auto" w:fill="FFFFFF"/>
                  </w:rPr>
                </w:rPrChange>
              </w:rPr>
              <w:pPrChange w:id="2709" w:author="meshbah rahman" w:date="2021-02-22T00:57:00Z">
                <w:pPr>
                  <w:spacing w:line="480" w:lineRule="auto"/>
                  <w:contextualSpacing/>
                  <w:jc w:val="both"/>
                </w:pPr>
              </w:pPrChange>
            </w:pPr>
            <w:ins w:id="2710" w:author="meshbah rahman" w:date="2021-02-19T23:23:00Z">
              <w:r w:rsidRPr="0095306F">
                <w:rPr>
                  <w:rFonts w:ascii="Helvetica" w:hAnsi="Helvetica" w:cs="Helvetica"/>
                  <w:b/>
                  <w:color w:val="202020"/>
                  <w:sz w:val="18"/>
                  <w:szCs w:val="18"/>
                  <w:shd w:val="clear" w:color="auto" w:fill="FFFFFF"/>
                  <w:rPrChange w:id="2711" w:author="meshbah rahman" w:date="2021-02-19T23:24:00Z">
                    <w:rPr>
                      <w:rFonts w:ascii="Helvetica" w:hAnsi="Helvetica" w:cs="Helvetica"/>
                      <w:b/>
                      <w:color w:val="202020"/>
                      <w:shd w:val="clear" w:color="auto" w:fill="FFFFFF"/>
                    </w:rPr>
                  </w:rPrChange>
                </w:rPr>
                <w:t>Division</w:t>
              </w:r>
            </w:ins>
          </w:p>
        </w:tc>
        <w:tc>
          <w:tcPr>
            <w:tcW w:w="616" w:type="pct"/>
            <w:tcPrChange w:id="2712" w:author="meshbah rahman" w:date="2021-02-22T00:57:00Z">
              <w:tcPr>
                <w:tcW w:w="612" w:type="pct"/>
              </w:tcPr>
            </w:tcPrChange>
          </w:tcPr>
          <w:p w14:paraId="281CE58A" w14:textId="77777777" w:rsidR="0095306F" w:rsidRPr="0095306F" w:rsidRDefault="0095306F" w:rsidP="00831991">
            <w:pPr>
              <w:contextualSpacing/>
              <w:jc w:val="both"/>
              <w:rPr>
                <w:ins w:id="2713" w:author="meshbah rahman" w:date="2021-02-19T23:23:00Z"/>
                <w:rFonts w:ascii="Helvetica" w:hAnsi="Helvetica" w:cs="Helvetica"/>
                <w:bCs/>
                <w:color w:val="202020"/>
                <w:sz w:val="18"/>
                <w:szCs w:val="18"/>
                <w:shd w:val="clear" w:color="auto" w:fill="FFFFFF"/>
                <w:rPrChange w:id="2714" w:author="meshbah rahman" w:date="2021-02-19T23:24:00Z">
                  <w:rPr>
                    <w:ins w:id="2715" w:author="meshbah rahman" w:date="2021-02-19T23:23:00Z"/>
                    <w:rFonts w:ascii="Helvetica" w:hAnsi="Helvetica" w:cs="Helvetica"/>
                    <w:bCs/>
                    <w:color w:val="202020"/>
                    <w:shd w:val="clear" w:color="auto" w:fill="FFFFFF"/>
                  </w:rPr>
                </w:rPrChange>
              </w:rPr>
              <w:pPrChange w:id="2716" w:author="meshbah rahman" w:date="2021-02-22T00:57:00Z">
                <w:pPr>
                  <w:spacing w:line="480" w:lineRule="auto"/>
                  <w:contextualSpacing/>
                  <w:jc w:val="both"/>
                </w:pPr>
              </w:pPrChange>
            </w:pPr>
          </w:p>
        </w:tc>
        <w:tc>
          <w:tcPr>
            <w:tcW w:w="489" w:type="pct"/>
            <w:tcPrChange w:id="2717" w:author="meshbah rahman" w:date="2021-02-22T00:57:00Z">
              <w:tcPr>
                <w:tcW w:w="394" w:type="pct"/>
                <w:gridSpan w:val="2"/>
              </w:tcPr>
            </w:tcPrChange>
          </w:tcPr>
          <w:p w14:paraId="779EA20A" w14:textId="77777777" w:rsidR="0095306F" w:rsidRPr="0095306F" w:rsidRDefault="0095306F" w:rsidP="00831991">
            <w:pPr>
              <w:contextualSpacing/>
              <w:jc w:val="both"/>
              <w:rPr>
                <w:ins w:id="2718" w:author="meshbah rahman" w:date="2021-02-19T23:23:00Z"/>
                <w:rFonts w:ascii="Helvetica" w:hAnsi="Helvetica" w:cs="Helvetica"/>
                <w:bCs/>
                <w:color w:val="202020"/>
                <w:sz w:val="18"/>
                <w:szCs w:val="18"/>
                <w:shd w:val="clear" w:color="auto" w:fill="FFFFFF"/>
                <w:rPrChange w:id="2719" w:author="meshbah rahman" w:date="2021-02-19T23:24:00Z">
                  <w:rPr>
                    <w:ins w:id="2720" w:author="meshbah rahman" w:date="2021-02-19T23:23:00Z"/>
                    <w:rFonts w:ascii="Helvetica" w:hAnsi="Helvetica" w:cs="Helvetica"/>
                    <w:bCs/>
                    <w:color w:val="202020"/>
                    <w:shd w:val="clear" w:color="auto" w:fill="FFFFFF"/>
                  </w:rPr>
                </w:rPrChange>
              </w:rPr>
              <w:pPrChange w:id="2721" w:author="meshbah rahman" w:date="2021-02-22T00:57:00Z">
                <w:pPr>
                  <w:spacing w:line="480" w:lineRule="auto"/>
                  <w:contextualSpacing/>
                  <w:jc w:val="both"/>
                </w:pPr>
              </w:pPrChange>
            </w:pPr>
          </w:p>
        </w:tc>
        <w:tc>
          <w:tcPr>
            <w:tcW w:w="535" w:type="pct"/>
            <w:tcPrChange w:id="2722" w:author="meshbah rahman" w:date="2021-02-22T00:57:00Z">
              <w:tcPr>
                <w:tcW w:w="535" w:type="pct"/>
              </w:tcPr>
            </w:tcPrChange>
          </w:tcPr>
          <w:p w14:paraId="1BBB61B5" w14:textId="77777777" w:rsidR="0095306F" w:rsidRPr="0095306F" w:rsidRDefault="0095306F" w:rsidP="00831991">
            <w:pPr>
              <w:contextualSpacing/>
              <w:jc w:val="both"/>
              <w:rPr>
                <w:ins w:id="2723" w:author="meshbah rahman" w:date="2021-02-19T23:23:00Z"/>
                <w:rFonts w:ascii="Helvetica" w:hAnsi="Helvetica" w:cs="Helvetica"/>
                <w:bCs/>
                <w:color w:val="202020"/>
                <w:sz w:val="18"/>
                <w:szCs w:val="18"/>
                <w:shd w:val="clear" w:color="auto" w:fill="FFFFFF"/>
                <w:rPrChange w:id="2724" w:author="meshbah rahman" w:date="2021-02-19T23:24:00Z">
                  <w:rPr>
                    <w:ins w:id="2725" w:author="meshbah rahman" w:date="2021-02-19T23:23:00Z"/>
                    <w:rFonts w:ascii="Helvetica" w:hAnsi="Helvetica" w:cs="Helvetica"/>
                    <w:bCs/>
                    <w:color w:val="202020"/>
                    <w:shd w:val="clear" w:color="auto" w:fill="FFFFFF"/>
                  </w:rPr>
                </w:rPrChange>
              </w:rPr>
              <w:pPrChange w:id="2726" w:author="meshbah rahman" w:date="2021-02-22T00:57:00Z">
                <w:pPr>
                  <w:spacing w:line="480" w:lineRule="auto"/>
                  <w:contextualSpacing/>
                  <w:jc w:val="both"/>
                </w:pPr>
              </w:pPrChange>
            </w:pPr>
          </w:p>
        </w:tc>
        <w:tc>
          <w:tcPr>
            <w:tcW w:w="396" w:type="pct"/>
            <w:tcPrChange w:id="2727" w:author="meshbah rahman" w:date="2021-02-22T00:57:00Z">
              <w:tcPr>
                <w:tcW w:w="396" w:type="pct"/>
                <w:gridSpan w:val="3"/>
              </w:tcPr>
            </w:tcPrChange>
          </w:tcPr>
          <w:p w14:paraId="7EA00AD5" w14:textId="77777777" w:rsidR="0095306F" w:rsidRPr="0095306F" w:rsidRDefault="0095306F" w:rsidP="00831991">
            <w:pPr>
              <w:contextualSpacing/>
              <w:jc w:val="both"/>
              <w:rPr>
                <w:ins w:id="2728" w:author="meshbah rahman" w:date="2021-02-19T23:23:00Z"/>
                <w:rFonts w:ascii="Helvetica" w:hAnsi="Helvetica" w:cs="Helvetica"/>
                <w:bCs/>
                <w:color w:val="202020"/>
                <w:sz w:val="18"/>
                <w:szCs w:val="18"/>
                <w:shd w:val="clear" w:color="auto" w:fill="FFFFFF"/>
                <w:rPrChange w:id="2729" w:author="meshbah rahman" w:date="2021-02-19T23:24:00Z">
                  <w:rPr>
                    <w:ins w:id="2730" w:author="meshbah rahman" w:date="2021-02-19T23:23:00Z"/>
                    <w:rFonts w:ascii="Helvetica" w:hAnsi="Helvetica" w:cs="Helvetica"/>
                    <w:bCs/>
                    <w:color w:val="202020"/>
                    <w:shd w:val="clear" w:color="auto" w:fill="FFFFFF"/>
                  </w:rPr>
                </w:rPrChange>
              </w:rPr>
              <w:pPrChange w:id="2731" w:author="meshbah rahman" w:date="2021-02-22T00:57:00Z">
                <w:pPr>
                  <w:spacing w:line="480" w:lineRule="auto"/>
                  <w:contextualSpacing/>
                  <w:jc w:val="both"/>
                </w:pPr>
              </w:pPrChange>
            </w:pPr>
          </w:p>
        </w:tc>
        <w:tc>
          <w:tcPr>
            <w:tcW w:w="612" w:type="pct"/>
            <w:tcPrChange w:id="2732" w:author="meshbah rahman" w:date="2021-02-22T00:57:00Z">
              <w:tcPr>
                <w:tcW w:w="612" w:type="pct"/>
              </w:tcPr>
            </w:tcPrChange>
          </w:tcPr>
          <w:p w14:paraId="5CCC826A" w14:textId="77777777" w:rsidR="0095306F" w:rsidRPr="0095306F" w:rsidRDefault="0095306F" w:rsidP="00831991">
            <w:pPr>
              <w:contextualSpacing/>
              <w:jc w:val="both"/>
              <w:rPr>
                <w:ins w:id="2733" w:author="meshbah rahman" w:date="2021-02-19T23:23:00Z"/>
                <w:rFonts w:ascii="Helvetica" w:hAnsi="Helvetica" w:cs="Helvetica"/>
                <w:bCs/>
                <w:color w:val="202020"/>
                <w:sz w:val="18"/>
                <w:szCs w:val="18"/>
                <w:shd w:val="clear" w:color="auto" w:fill="FFFFFF"/>
                <w:rPrChange w:id="2734" w:author="meshbah rahman" w:date="2021-02-19T23:24:00Z">
                  <w:rPr>
                    <w:ins w:id="2735" w:author="meshbah rahman" w:date="2021-02-19T23:23:00Z"/>
                    <w:rFonts w:ascii="Helvetica" w:hAnsi="Helvetica" w:cs="Helvetica"/>
                    <w:bCs/>
                    <w:color w:val="202020"/>
                    <w:shd w:val="clear" w:color="auto" w:fill="FFFFFF"/>
                  </w:rPr>
                </w:rPrChange>
              </w:rPr>
              <w:pPrChange w:id="2736" w:author="meshbah rahman" w:date="2021-02-22T00:57:00Z">
                <w:pPr>
                  <w:spacing w:line="480" w:lineRule="auto"/>
                  <w:contextualSpacing/>
                  <w:jc w:val="both"/>
                </w:pPr>
              </w:pPrChange>
            </w:pPr>
          </w:p>
        </w:tc>
        <w:tc>
          <w:tcPr>
            <w:tcW w:w="395" w:type="pct"/>
            <w:tcPrChange w:id="2737" w:author="meshbah rahman" w:date="2021-02-22T00:57:00Z">
              <w:tcPr>
                <w:tcW w:w="395" w:type="pct"/>
                <w:gridSpan w:val="2"/>
              </w:tcPr>
            </w:tcPrChange>
          </w:tcPr>
          <w:p w14:paraId="2CB41239" w14:textId="77777777" w:rsidR="0095306F" w:rsidRPr="0095306F" w:rsidRDefault="0095306F" w:rsidP="00831991">
            <w:pPr>
              <w:contextualSpacing/>
              <w:jc w:val="both"/>
              <w:rPr>
                <w:ins w:id="2738" w:author="meshbah rahman" w:date="2021-02-19T23:23:00Z"/>
                <w:rFonts w:ascii="Helvetica" w:hAnsi="Helvetica" w:cs="Helvetica"/>
                <w:bCs/>
                <w:color w:val="202020"/>
                <w:sz w:val="18"/>
                <w:szCs w:val="18"/>
                <w:shd w:val="clear" w:color="auto" w:fill="FFFFFF"/>
                <w:rPrChange w:id="2739" w:author="meshbah rahman" w:date="2021-02-19T23:24:00Z">
                  <w:rPr>
                    <w:ins w:id="2740" w:author="meshbah rahman" w:date="2021-02-19T23:23:00Z"/>
                    <w:rFonts w:ascii="Helvetica" w:hAnsi="Helvetica" w:cs="Helvetica"/>
                    <w:bCs/>
                    <w:color w:val="202020"/>
                    <w:shd w:val="clear" w:color="auto" w:fill="FFFFFF"/>
                  </w:rPr>
                </w:rPrChange>
              </w:rPr>
              <w:pPrChange w:id="2741" w:author="meshbah rahman" w:date="2021-02-22T00:57:00Z">
                <w:pPr>
                  <w:spacing w:line="480" w:lineRule="auto"/>
                  <w:contextualSpacing/>
                  <w:jc w:val="both"/>
                </w:pPr>
              </w:pPrChange>
            </w:pPr>
          </w:p>
        </w:tc>
        <w:tc>
          <w:tcPr>
            <w:tcW w:w="535" w:type="pct"/>
            <w:tcPrChange w:id="2742" w:author="meshbah rahman" w:date="2021-02-22T00:57:00Z">
              <w:tcPr>
                <w:tcW w:w="535" w:type="pct"/>
                <w:gridSpan w:val="2"/>
              </w:tcPr>
            </w:tcPrChange>
          </w:tcPr>
          <w:p w14:paraId="132BD5E6" w14:textId="77777777" w:rsidR="0095306F" w:rsidRPr="0095306F" w:rsidRDefault="0095306F" w:rsidP="00831991">
            <w:pPr>
              <w:contextualSpacing/>
              <w:jc w:val="both"/>
              <w:rPr>
                <w:ins w:id="2743" w:author="meshbah rahman" w:date="2021-02-19T23:23:00Z"/>
                <w:rFonts w:ascii="Helvetica" w:hAnsi="Helvetica" w:cs="Helvetica"/>
                <w:bCs/>
                <w:color w:val="202020"/>
                <w:sz w:val="18"/>
                <w:szCs w:val="18"/>
                <w:shd w:val="clear" w:color="auto" w:fill="FFFFFF"/>
                <w:rPrChange w:id="2744" w:author="meshbah rahman" w:date="2021-02-19T23:24:00Z">
                  <w:rPr>
                    <w:ins w:id="2745" w:author="meshbah rahman" w:date="2021-02-19T23:23:00Z"/>
                    <w:rFonts w:ascii="Helvetica" w:hAnsi="Helvetica" w:cs="Helvetica"/>
                    <w:bCs/>
                    <w:color w:val="202020"/>
                    <w:shd w:val="clear" w:color="auto" w:fill="FFFFFF"/>
                  </w:rPr>
                </w:rPrChange>
              </w:rPr>
              <w:pPrChange w:id="2746" w:author="meshbah rahman" w:date="2021-02-22T00:57:00Z">
                <w:pPr>
                  <w:spacing w:line="480" w:lineRule="auto"/>
                  <w:contextualSpacing/>
                  <w:jc w:val="both"/>
                </w:pPr>
              </w:pPrChange>
            </w:pPr>
          </w:p>
        </w:tc>
        <w:tc>
          <w:tcPr>
            <w:tcW w:w="396" w:type="pct"/>
            <w:tcPrChange w:id="2747" w:author="meshbah rahman" w:date="2021-02-22T00:57:00Z">
              <w:tcPr>
                <w:tcW w:w="395" w:type="pct"/>
              </w:tcPr>
            </w:tcPrChange>
          </w:tcPr>
          <w:p w14:paraId="13B98D15" w14:textId="77777777" w:rsidR="0095306F" w:rsidRPr="0095306F" w:rsidRDefault="0095306F" w:rsidP="00831991">
            <w:pPr>
              <w:contextualSpacing/>
              <w:jc w:val="both"/>
              <w:rPr>
                <w:ins w:id="2748" w:author="meshbah rahman" w:date="2021-02-19T23:23:00Z"/>
                <w:rFonts w:ascii="Helvetica" w:hAnsi="Helvetica" w:cs="Helvetica"/>
                <w:bCs/>
                <w:color w:val="202020"/>
                <w:sz w:val="18"/>
                <w:szCs w:val="18"/>
                <w:shd w:val="clear" w:color="auto" w:fill="FFFFFF"/>
                <w:rPrChange w:id="2749" w:author="meshbah rahman" w:date="2021-02-19T23:24:00Z">
                  <w:rPr>
                    <w:ins w:id="2750" w:author="meshbah rahman" w:date="2021-02-19T23:23:00Z"/>
                    <w:rFonts w:ascii="Helvetica" w:hAnsi="Helvetica" w:cs="Helvetica"/>
                    <w:bCs/>
                    <w:color w:val="202020"/>
                    <w:shd w:val="clear" w:color="auto" w:fill="FFFFFF"/>
                  </w:rPr>
                </w:rPrChange>
              </w:rPr>
              <w:pPrChange w:id="2751" w:author="meshbah rahman" w:date="2021-02-22T00:57:00Z">
                <w:pPr>
                  <w:spacing w:line="480" w:lineRule="auto"/>
                  <w:contextualSpacing/>
                  <w:jc w:val="both"/>
                </w:pPr>
              </w:pPrChange>
            </w:pPr>
          </w:p>
        </w:tc>
      </w:tr>
      <w:tr w:rsidR="00831991" w:rsidRPr="0095306F" w14:paraId="3DC33489" w14:textId="77777777" w:rsidTr="00831991">
        <w:tblPrEx>
          <w:tblPrExChange w:id="2752" w:author="meshbah rahman" w:date="2021-02-22T00:57:00Z">
            <w:tblPrEx>
              <w:tblW w:w="5534" w:type="pct"/>
            </w:tblPrEx>
          </w:tblPrExChange>
        </w:tblPrEx>
        <w:trPr>
          <w:trHeight w:val="302"/>
          <w:jc w:val="center"/>
          <w:ins w:id="2753" w:author="meshbah rahman" w:date="2021-02-19T23:23:00Z"/>
          <w:trPrChange w:id="2754" w:author="meshbah rahman" w:date="2021-02-22T00:57:00Z">
            <w:trPr>
              <w:trHeight w:val="302"/>
              <w:jc w:val="center"/>
            </w:trPr>
          </w:trPrChange>
        </w:trPr>
        <w:tc>
          <w:tcPr>
            <w:tcW w:w="1025" w:type="pct"/>
            <w:tcPrChange w:id="2755" w:author="meshbah rahman" w:date="2021-02-22T00:57:00Z">
              <w:tcPr>
                <w:tcW w:w="1126" w:type="pct"/>
                <w:gridSpan w:val="3"/>
              </w:tcPr>
            </w:tcPrChange>
          </w:tcPr>
          <w:p w14:paraId="78B7319F" w14:textId="77777777" w:rsidR="0095306F" w:rsidRPr="0095306F" w:rsidRDefault="0095306F" w:rsidP="00831991">
            <w:pPr>
              <w:contextualSpacing/>
              <w:jc w:val="both"/>
              <w:rPr>
                <w:ins w:id="2756" w:author="meshbah rahman" w:date="2021-02-19T23:23:00Z"/>
                <w:rFonts w:ascii="Helvetica" w:hAnsi="Helvetica" w:cs="Helvetica"/>
                <w:bCs/>
                <w:color w:val="202020"/>
                <w:sz w:val="18"/>
                <w:szCs w:val="18"/>
                <w:shd w:val="clear" w:color="auto" w:fill="FFFFFF"/>
                <w:rPrChange w:id="2757" w:author="meshbah rahman" w:date="2021-02-19T23:24:00Z">
                  <w:rPr>
                    <w:ins w:id="2758" w:author="meshbah rahman" w:date="2021-02-19T23:23:00Z"/>
                    <w:rFonts w:ascii="Helvetica" w:hAnsi="Helvetica" w:cs="Helvetica"/>
                    <w:bCs/>
                    <w:color w:val="202020"/>
                    <w:shd w:val="clear" w:color="auto" w:fill="FFFFFF"/>
                  </w:rPr>
                </w:rPrChange>
              </w:rPr>
              <w:pPrChange w:id="2759" w:author="meshbah rahman" w:date="2021-02-22T00:57:00Z">
                <w:pPr>
                  <w:spacing w:line="480" w:lineRule="auto"/>
                  <w:contextualSpacing/>
                  <w:jc w:val="both"/>
                </w:pPr>
              </w:pPrChange>
            </w:pPr>
            <w:proofErr w:type="spellStart"/>
            <w:ins w:id="2760" w:author="meshbah rahman" w:date="2021-02-19T23:23:00Z">
              <w:r w:rsidRPr="0095306F">
                <w:rPr>
                  <w:rFonts w:ascii="Helvetica" w:hAnsi="Helvetica" w:cs="Helvetica"/>
                  <w:bCs/>
                  <w:color w:val="202020"/>
                  <w:sz w:val="18"/>
                  <w:szCs w:val="18"/>
                  <w:shd w:val="clear" w:color="auto" w:fill="FFFFFF"/>
                  <w:rPrChange w:id="2761" w:author="meshbah rahman" w:date="2021-02-19T23:24:00Z">
                    <w:rPr>
                      <w:rFonts w:ascii="Helvetica" w:hAnsi="Helvetica" w:cs="Helvetica"/>
                      <w:bCs/>
                      <w:color w:val="202020"/>
                      <w:shd w:val="clear" w:color="auto" w:fill="FFFFFF"/>
                    </w:rPr>
                  </w:rPrChange>
                </w:rPr>
                <w:t>Chattogram</w:t>
              </w:r>
              <w:proofErr w:type="spellEnd"/>
            </w:ins>
          </w:p>
        </w:tc>
        <w:tc>
          <w:tcPr>
            <w:tcW w:w="616" w:type="pct"/>
            <w:tcPrChange w:id="2762" w:author="meshbah rahman" w:date="2021-02-22T00:57:00Z">
              <w:tcPr>
                <w:tcW w:w="612" w:type="pct"/>
              </w:tcPr>
            </w:tcPrChange>
          </w:tcPr>
          <w:p w14:paraId="26F79A99" w14:textId="77777777" w:rsidR="0095306F" w:rsidRPr="0095306F" w:rsidRDefault="0095306F" w:rsidP="00831991">
            <w:pPr>
              <w:contextualSpacing/>
              <w:jc w:val="both"/>
              <w:rPr>
                <w:ins w:id="2763" w:author="meshbah rahman" w:date="2021-02-19T23:23:00Z"/>
                <w:rFonts w:ascii="Helvetica" w:hAnsi="Helvetica" w:cs="Helvetica"/>
                <w:bCs/>
                <w:color w:val="202020"/>
                <w:sz w:val="18"/>
                <w:szCs w:val="18"/>
                <w:shd w:val="clear" w:color="auto" w:fill="FFFFFF"/>
                <w:rPrChange w:id="2764" w:author="meshbah rahman" w:date="2021-02-19T23:24:00Z">
                  <w:rPr>
                    <w:ins w:id="2765" w:author="meshbah rahman" w:date="2021-02-19T23:23:00Z"/>
                    <w:rFonts w:ascii="Helvetica" w:hAnsi="Helvetica" w:cs="Helvetica"/>
                    <w:bCs/>
                    <w:color w:val="202020"/>
                    <w:shd w:val="clear" w:color="auto" w:fill="FFFFFF"/>
                  </w:rPr>
                </w:rPrChange>
              </w:rPr>
              <w:pPrChange w:id="2766" w:author="meshbah rahman" w:date="2021-02-22T00:57:00Z">
                <w:pPr>
                  <w:spacing w:line="480" w:lineRule="auto"/>
                  <w:contextualSpacing/>
                  <w:jc w:val="both"/>
                </w:pPr>
              </w:pPrChange>
            </w:pPr>
            <w:ins w:id="2767" w:author="meshbah rahman" w:date="2021-02-19T23:23:00Z">
              <w:r w:rsidRPr="0095306F">
                <w:rPr>
                  <w:rFonts w:ascii="Helvetica" w:hAnsi="Helvetica" w:cs="Helvetica"/>
                  <w:bCs/>
                  <w:color w:val="202020"/>
                  <w:sz w:val="18"/>
                  <w:szCs w:val="18"/>
                  <w:shd w:val="clear" w:color="auto" w:fill="FFFFFF"/>
                  <w:rPrChange w:id="2768" w:author="meshbah rahman" w:date="2021-02-19T23:24:00Z">
                    <w:rPr>
                      <w:rFonts w:ascii="Helvetica" w:hAnsi="Helvetica" w:cs="Helvetica"/>
                      <w:bCs/>
                      <w:color w:val="202020"/>
                      <w:shd w:val="clear" w:color="auto" w:fill="FFFFFF"/>
                    </w:rPr>
                  </w:rPrChange>
                </w:rPr>
                <w:t>0.58 (0.47-0.71)</w:t>
              </w:r>
            </w:ins>
          </w:p>
        </w:tc>
        <w:tc>
          <w:tcPr>
            <w:tcW w:w="489" w:type="pct"/>
            <w:tcPrChange w:id="2769" w:author="meshbah rahman" w:date="2021-02-22T00:57:00Z">
              <w:tcPr>
                <w:tcW w:w="394" w:type="pct"/>
                <w:gridSpan w:val="2"/>
              </w:tcPr>
            </w:tcPrChange>
          </w:tcPr>
          <w:p w14:paraId="03F2A08D" w14:textId="77777777" w:rsidR="0095306F" w:rsidRPr="0095306F" w:rsidRDefault="0095306F" w:rsidP="00831991">
            <w:pPr>
              <w:contextualSpacing/>
              <w:jc w:val="both"/>
              <w:rPr>
                <w:ins w:id="2770" w:author="meshbah rahman" w:date="2021-02-19T23:23:00Z"/>
                <w:rFonts w:ascii="Helvetica" w:hAnsi="Helvetica" w:cs="Helvetica"/>
                <w:bCs/>
                <w:color w:val="202020"/>
                <w:sz w:val="18"/>
                <w:szCs w:val="18"/>
                <w:shd w:val="clear" w:color="auto" w:fill="FFFFFF"/>
                <w:rPrChange w:id="2771" w:author="meshbah rahman" w:date="2021-02-19T23:24:00Z">
                  <w:rPr>
                    <w:ins w:id="2772" w:author="meshbah rahman" w:date="2021-02-19T23:23:00Z"/>
                    <w:rFonts w:ascii="Helvetica" w:hAnsi="Helvetica" w:cs="Helvetica"/>
                    <w:bCs/>
                    <w:color w:val="202020"/>
                    <w:shd w:val="clear" w:color="auto" w:fill="FFFFFF"/>
                  </w:rPr>
                </w:rPrChange>
              </w:rPr>
              <w:pPrChange w:id="2773" w:author="meshbah rahman" w:date="2021-02-22T00:57:00Z">
                <w:pPr>
                  <w:spacing w:line="480" w:lineRule="auto"/>
                  <w:contextualSpacing/>
                  <w:jc w:val="both"/>
                </w:pPr>
              </w:pPrChange>
            </w:pPr>
            <w:ins w:id="2774" w:author="meshbah rahman" w:date="2021-02-19T23:23:00Z">
              <w:r w:rsidRPr="0095306F">
                <w:rPr>
                  <w:rFonts w:ascii="Helvetica" w:hAnsi="Helvetica" w:cs="Helvetica"/>
                  <w:bCs/>
                  <w:color w:val="202020"/>
                  <w:sz w:val="18"/>
                  <w:szCs w:val="18"/>
                  <w:shd w:val="clear" w:color="auto" w:fill="FFFFFF"/>
                  <w:rPrChange w:id="2775" w:author="meshbah rahman" w:date="2021-02-19T23:24:00Z">
                    <w:rPr>
                      <w:rFonts w:ascii="Helvetica" w:hAnsi="Helvetica" w:cs="Helvetica"/>
                      <w:bCs/>
                      <w:color w:val="202020"/>
                      <w:shd w:val="clear" w:color="auto" w:fill="FFFFFF"/>
                    </w:rPr>
                  </w:rPrChange>
                </w:rPr>
                <w:t>&lt;0.001</w:t>
              </w:r>
            </w:ins>
          </w:p>
        </w:tc>
        <w:tc>
          <w:tcPr>
            <w:tcW w:w="535" w:type="pct"/>
            <w:tcPrChange w:id="2776" w:author="meshbah rahman" w:date="2021-02-22T00:57:00Z">
              <w:tcPr>
                <w:tcW w:w="535" w:type="pct"/>
              </w:tcPr>
            </w:tcPrChange>
          </w:tcPr>
          <w:p w14:paraId="0E05E0D9" w14:textId="77777777" w:rsidR="0095306F" w:rsidRPr="0095306F" w:rsidRDefault="0095306F" w:rsidP="00831991">
            <w:pPr>
              <w:contextualSpacing/>
              <w:jc w:val="both"/>
              <w:rPr>
                <w:ins w:id="2777" w:author="meshbah rahman" w:date="2021-02-19T23:23:00Z"/>
                <w:rFonts w:ascii="Helvetica" w:hAnsi="Helvetica" w:cs="Helvetica"/>
                <w:bCs/>
                <w:color w:val="202020"/>
                <w:sz w:val="18"/>
                <w:szCs w:val="18"/>
                <w:shd w:val="clear" w:color="auto" w:fill="FFFFFF"/>
                <w:rPrChange w:id="2778" w:author="meshbah rahman" w:date="2021-02-19T23:24:00Z">
                  <w:rPr>
                    <w:ins w:id="2779" w:author="meshbah rahman" w:date="2021-02-19T23:23:00Z"/>
                    <w:rFonts w:ascii="Helvetica" w:hAnsi="Helvetica" w:cs="Helvetica"/>
                    <w:bCs/>
                    <w:color w:val="202020"/>
                    <w:shd w:val="clear" w:color="auto" w:fill="FFFFFF"/>
                  </w:rPr>
                </w:rPrChange>
              </w:rPr>
              <w:pPrChange w:id="2780" w:author="meshbah rahman" w:date="2021-02-22T00:57:00Z">
                <w:pPr>
                  <w:spacing w:line="480" w:lineRule="auto"/>
                  <w:contextualSpacing/>
                  <w:jc w:val="both"/>
                </w:pPr>
              </w:pPrChange>
            </w:pPr>
            <w:ins w:id="2781" w:author="meshbah rahman" w:date="2021-02-19T23:23:00Z">
              <w:r w:rsidRPr="0095306F">
                <w:rPr>
                  <w:rFonts w:ascii="Helvetica" w:hAnsi="Helvetica" w:cs="Helvetica"/>
                  <w:bCs/>
                  <w:color w:val="202020"/>
                  <w:sz w:val="18"/>
                  <w:szCs w:val="18"/>
                  <w:shd w:val="clear" w:color="auto" w:fill="FFFFFF"/>
                  <w:rPrChange w:id="2782" w:author="meshbah rahman" w:date="2021-02-19T23:24:00Z">
                    <w:rPr>
                      <w:rFonts w:ascii="Helvetica" w:hAnsi="Helvetica" w:cs="Helvetica"/>
                      <w:bCs/>
                      <w:color w:val="202020"/>
                      <w:shd w:val="clear" w:color="auto" w:fill="FFFFFF"/>
                    </w:rPr>
                  </w:rPrChange>
                </w:rPr>
                <w:t>0.49 (0.39-0.62)</w:t>
              </w:r>
            </w:ins>
          </w:p>
        </w:tc>
        <w:tc>
          <w:tcPr>
            <w:tcW w:w="396" w:type="pct"/>
            <w:tcPrChange w:id="2783" w:author="meshbah rahman" w:date="2021-02-22T00:57:00Z">
              <w:tcPr>
                <w:tcW w:w="396" w:type="pct"/>
                <w:gridSpan w:val="3"/>
              </w:tcPr>
            </w:tcPrChange>
          </w:tcPr>
          <w:p w14:paraId="128F8AF9" w14:textId="77777777" w:rsidR="0095306F" w:rsidRPr="0095306F" w:rsidRDefault="0095306F" w:rsidP="00831991">
            <w:pPr>
              <w:contextualSpacing/>
              <w:jc w:val="both"/>
              <w:rPr>
                <w:ins w:id="2784" w:author="meshbah rahman" w:date="2021-02-19T23:23:00Z"/>
                <w:rFonts w:ascii="Helvetica" w:hAnsi="Helvetica" w:cs="Helvetica"/>
                <w:bCs/>
                <w:color w:val="202020"/>
                <w:sz w:val="18"/>
                <w:szCs w:val="18"/>
                <w:shd w:val="clear" w:color="auto" w:fill="FFFFFF"/>
                <w:rPrChange w:id="2785" w:author="meshbah rahman" w:date="2021-02-19T23:24:00Z">
                  <w:rPr>
                    <w:ins w:id="2786" w:author="meshbah rahman" w:date="2021-02-19T23:23:00Z"/>
                    <w:rFonts w:ascii="Helvetica" w:hAnsi="Helvetica" w:cs="Helvetica"/>
                    <w:bCs/>
                    <w:color w:val="202020"/>
                    <w:shd w:val="clear" w:color="auto" w:fill="FFFFFF"/>
                  </w:rPr>
                </w:rPrChange>
              </w:rPr>
              <w:pPrChange w:id="2787" w:author="meshbah rahman" w:date="2021-02-22T00:57:00Z">
                <w:pPr>
                  <w:spacing w:line="480" w:lineRule="auto"/>
                  <w:contextualSpacing/>
                  <w:jc w:val="both"/>
                </w:pPr>
              </w:pPrChange>
            </w:pPr>
            <w:ins w:id="2788" w:author="meshbah rahman" w:date="2021-02-19T23:23:00Z">
              <w:r w:rsidRPr="0095306F">
                <w:rPr>
                  <w:rFonts w:ascii="Helvetica" w:hAnsi="Helvetica" w:cs="Helvetica"/>
                  <w:bCs/>
                  <w:color w:val="202020"/>
                  <w:sz w:val="18"/>
                  <w:szCs w:val="18"/>
                  <w:shd w:val="clear" w:color="auto" w:fill="FFFFFF"/>
                  <w:rPrChange w:id="2789" w:author="meshbah rahman" w:date="2021-02-19T23:24:00Z">
                    <w:rPr>
                      <w:rFonts w:ascii="Helvetica" w:hAnsi="Helvetica" w:cs="Helvetica"/>
                      <w:bCs/>
                      <w:color w:val="202020"/>
                      <w:shd w:val="clear" w:color="auto" w:fill="FFFFFF"/>
                    </w:rPr>
                  </w:rPrChange>
                </w:rPr>
                <w:t>&lt;0.001</w:t>
              </w:r>
            </w:ins>
          </w:p>
        </w:tc>
        <w:tc>
          <w:tcPr>
            <w:tcW w:w="612" w:type="pct"/>
            <w:tcPrChange w:id="2790" w:author="meshbah rahman" w:date="2021-02-22T00:57:00Z">
              <w:tcPr>
                <w:tcW w:w="612" w:type="pct"/>
              </w:tcPr>
            </w:tcPrChange>
          </w:tcPr>
          <w:p w14:paraId="27D33765" w14:textId="77777777" w:rsidR="0095306F" w:rsidRPr="0095306F" w:rsidRDefault="0095306F" w:rsidP="00831991">
            <w:pPr>
              <w:contextualSpacing/>
              <w:jc w:val="both"/>
              <w:rPr>
                <w:ins w:id="2791" w:author="meshbah rahman" w:date="2021-02-19T23:23:00Z"/>
                <w:rFonts w:ascii="Helvetica" w:hAnsi="Helvetica" w:cs="Helvetica"/>
                <w:bCs/>
                <w:color w:val="202020"/>
                <w:sz w:val="18"/>
                <w:szCs w:val="18"/>
                <w:shd w:val="clear" w:color="auto" w:fill="FFFFFF"/>
                <w:rPrChange w:id="2792" w:author="meshbah rahman" w:date="2021-02-19T23:24:00Z">
                  <w:rPr>
                    <w:ins w:id="2793" w:author="meshbah rahman" w:date="2021-02-19T23:23:00Z"/>
                    <w:rFonts w:ascii="Helvetica" w:hAnsi="Helvetica" w:cs="Helvetica"/>
                    <w:bCs/>
                    <w:color w:val="202020"/>
                    <w:shd w:val="clear" w:color="auto" w:fill="FFFFFF"/>
                  </w:rPr>
                </w:rPrChange>
              </w:rPr>
              <w:pPrChange w:id="2794" w:author="meshbah rahman" w:date="2021-02-22T00:57:00Z">
                <w:pPr>
                  <w:spacing w:line="480" w:lineRule="auto"/>
                  <w:contextualSpacing/>
                  <w:jc w:val="both"/>
                </w:pPr>
              </w:pPrChange>
            </w:pPr>
            <w:ins w:id="2795" w:author="meshbah rahman" w:date="2021-02-19T23:23:00Z">
              <w:r w:rsidRPr="0095306F">
                <w:rPr>
                  <w:rFonts w:ascii="Helvetica" w:hAnsi="Helvetica" w:cs="Helvetica"/>
                  <w:bCs/>
                  <w:color w:val="202020"/>
                  <w:sz w:val="18"/>
                  <w:szCs w:val="18"/>
                  <w:shd w:val="clear" w:color="auto" w:fill="FFFFFF"/>
                  <w:rPrChange w:id="2796" w:author="meshbah rahman" w:date="2021-02-19T23:24:00Z">
                    <w:rPr>
                      <w:rFonts w:ascii="Helvetica" w:hAnsi="Helvetica" w:cs="Helvetica"/>
                      <w:bCs/>
                      <w:color w:val="202020"/>
                      <w:shd w:val="clear" w:color="auto" w:fill="FFFFFF"/>
                    </w:rPr>
                  </w:rPrChange>
                </w:rPr>
                <w:t>1.71 (1.43 - 2.05)</w:t>
              </w:r>
            </w:ins>
          </w:p>
        </w:tc>
        <w:tc>
          <w:tcPr>
            <w:tcW w:w="395" w:type="pct"/>
            <w:tcPrChange w:id="2797" w:author="meshbah rahman" w:date="2021-02-22T00:57:00Z">
              <w:tcPr>
                <w:tcW w:w="395" w:type="pct"/>
                <w:gridSpan w:val="2"/>
              </w:tcPr>
            </w:tcPrChange>
          </w:tcPr>
          <w:p w14:paraId="6D00D55C" w14:textId="77777777" w:rsidR="0095306F" w:rsidRPr="0095306F" w:rsidRDefault="0095306F" w:rsidP="00831991">
            <w:pPr>
              <w:contextualSpacing/>
              <w:jc w:val="both"/>
              <w:rPr>
                <w:ins w:id="2798" w:author="meshbah rahman" w:date="2021-02-19T23:23:00Z"/>
                <w:rFonts w:ascii="Helvetica" w:hAnsi="Helvetica" w:cs="Helvetica"/>
                <w:bCs/>
                <w:color w:val="202020"/>
                <w:sz w:val="18"/>
                <w:szCs w:val="18"/>
                <w:shd w:val="clear" w:color="auto" w:fill="FFFFFF"/>
                <w:rPrChange w:id="2799" w:author="meshbah rahman" w:date="2021-02-19T23:24:00Z">
                  <w:rPr>
                    <w:ins w:id="2800" w:author="meshbah rahman" w:date="2021-02-19T23:23:00Z"/>
                    <w:rFonts w:ascii="Helvetica" w:hAnsi="Helvetica" w:cs="Helvetica"/>
                    <w:bCs/>
                    <w:color w:val="202020"/>
                    <w:shd w:val="clear" w:color="auto" w:fill="FFFFFF"/>
                  </w:rPr>
                </w:rPrChange>
              </w:rPr>
              <w:pPrChange w:id="2801" w:author="meshbah rahman" w:date="2021-02-22T00:57:00Z">
                <w:pPr>
                  <w:spacing w:line="480" w:lineRule="auto"/>
                  <w:contextualSpacing/>
                  <w:jc w:val="both"/>
                </w:pPr>
              </w:pPrChange>
            </w:pPr>
            <w:ins w:id="2802" w:author="meshbah rahman" w:date="2021-02-19T23:23:00Z">
              <w:r w:rsidRPr="0095306F">
                <w:rPr>
                  <w:rFonts w:ascii="Helvetica" w:hAnsi="Helvetica" w:cs="Helvetica"/>
                  <w:bCs/>
                  <w:color w:val="202020"/>
                  <w:sz w:val="18"/>
                  <w:szCs w:val="18"/>
                  <w:shd w:val="clear" w:color="auto" w:fill="FFFFFF"/>
                  <w:rPrChange w:id="2803" w:author="meshbah rahman" w:date="2021-02-19T23:24:00Z">
                    <w:rPr>
                      <w:rFonts w:ascii="Helvetica" w:hAnsi="Helvetica" w:cs="Helvetica"/>
                      <w:bCs/>
                      <w:color w:val="202020"/>
                      <w:shd w:val="clear" w:color="auto" w:fill="FFFFFF"/>
                    </w:rPr>
                  </w:rPrChange>
                </w:rPr>
                <w:t>&lt;0.001</w:t>
              </w:r>
            </w:ins>
          </w:p>
        </w:tc>
        <w:tc>
          <w:tcPr>
            <w:tcW w:w="535" w:type="pct"/>
            <w:tcPrChange w:id="2804" w:author="meshbah rahman" w:date="2021-02-22T00:57:00Z">
              <w:tcPr>
                <w:tcW w:w="535" w:type="pct"/>
                <w:gridSpan w:val="2"/>
              </w:tcPr>
            </w:tcPrChange>
          </w:tcPr>
          <w:p w14:paraId="5406290D" w14:textId="77777777" w:rsidR="0095306F" w:rsidRPr="0095306F" w:rsidRDefault="0095306F" w:rsidP="00831991">
            <w:pPr>
              <w:contextualSpacing/>
              <w:jc w:val="both"/>
              <w:rPr>
                <w:ins w:id="2805" w:author="meshbah rahman" w:date="2021-02-19T23:23:00Z"/>
                <w:rFonts w:ascii="Helvetica" w:hAnsi="Helvetica" w:cs="Helvetica"/>
                <w:bCs/>
                <w:color w:val="202020"/>
                <w:sz w:val="18"/>
                <w:szCs w:val="18"/>
                <w:shd w:val="clear" w:color="auto" w:fill="FFFFFF"/>
                <w:rPrChange w:id="2806" w:author="meshbah rahman" w:date="2021-02-19T23:24:00Z">
                  <w:rPr>
                    <w:ins w:id="2807" w:author="meshbah rahman" w:date="2021-02-19T23:23:00Z"/>
                    <w:rFonts w:ascii="Helvetica" w:hAnsi="Helvetica" w:cs="Helvetica"/>
                    <w:bCs/>
                    <w:color w:val="202020"/>
                    <w:shd w:val="clear" w:color="auto" w:fill="FFFFFF"/>
                  </w:rPr>
                </w:rPrChange>
              </w:rPr>
              <w:pPrChange w:id="2808" w:author="meshbah rahman" w:date="2021-02-22T00:57:00Z">
                <w:pPr>
                  <w:spacing w:line="480" w:lineRule="auto"/>
                  <w:contextualSpacing/>
                  <w:jc w:val="both"/>
                </w:pPr>
              </w:pPrChange>
            </w:pPr>
            <w:ins w:id="2809" w:author="meshbah rahman" w:date="2021-02-19T23:23:00Z">
              <w:r w:rsidRPr="0095306F">
                <w:rPr>
                  <w:rFonts w:ascii="Helvetica" w:hAnsi="Helvetica" w:cs="Helvetica"/>
                  <w:bCs/>
                  <w:color w:val="202020"/>
                  <w:sz w:val="18"/>
                  <w:szCs w:val="18"/>
                  <w:shd w:val="clear" w:color="auto" w:fill="FFFFFF"/>
                  <w:rPrChange w:id="2810" w:author="meshbah rahman" w:date="2021-02-19T23:24:00Z">
                    <w:rPr>
                      <w:rFonts w:ascii="Helvetica" w:hAnsi="Helvetica" w:cs="Helvetica"/>
                      <w:bCs/>
                      <w:color w:val="202020"/>
                      <w:shd w:val="clear" w:color="auto" w:fill="FFFFFF"/>
                    </w:rPr>
                  </w:rPrChange>
                </w:rPr>
                <w:t>1.55 (1.27-1.89)</w:t>
              </w:r>
            </w:ins>
          </w:p>
        </w:tc>
        <w:tc>
          <w:tcPr>
            <w:tcW w:w="396" w:type="pct"/>
            <w:tcPrChange w:id="2811" w:author="meshbah rahman" w:date="2021-02-22T00:57:00Z">
              <w:tcPr>
                <w:tcW w:w="395" w:type="pct"/>
              </w:tcPr>
            </w:tcPrChange>
          </w:tcPr>
          <w:p w14:paraId="0B61B0AB" w14:textId="77777777" w:rsidR="0095306F" w:rsidRPr="0095306F" w:rsidRDefault="0095306F" w:rsidP="00831991">
            <w:pPr>
              <w:contextualSpacing/>
              <w:jc w:val="both"/>
              <w:rPr>
                <w:ins w:id="2812" w:author="meshbah rahman" w:date="2021-02-19T23:23:00Z"/>
                <w:rFonts w:ascii="Helvetica" w:hAnsi="Helvetica" w:cs="Helvetica"/>
                <w:bCs/>
                <w:color w:val="202020"/>
                <w:sz w:val="18"/>
                <w:szCs w:val="18"/>
                <w:shd w:val="clear" w:color="auto" w:fill="FFFFFF"/>
                <w:rPrChange w:id="2813" w:author="meshbah rahman" w:date="2021-02-19T23:24:00Z">
                  <w:rPr>
                    <w:ins w:id="2814" w:author="meshbah rahman" w:date="2021-02-19T23:23:00Z"/>
                    <w:rFonts w:ascii="Helvetica" w:hAnsi="Helvetica" w:cs="Helvetica"/>
                    <w:bCs/>
                    <w:color w:val="202020"/>
                    <w:shd w:val="clear" w:color="auto" w:fill="FFFFFF"/>
                  </w:rPr>
                </w:rPrChange>
              </w:rPr>
              <w:pPrChange w:id="2815" w:author="meshbah rahman" w:date="2021-02-22T00:57:00Z">
                <w:pPr>
                  <w:spacing w:line="480" w:lineRule="auto"/>
                  <w:contextualSpacing/>
                  <w:jc w:val="both"/>
                </w:pPr>
              </w:pPrChange>
            </w:pPr>
            <w:ins w:id="2816" w:author="meshbah rahman" w:date="2021-02-19T23:23:00Z">
              <w:r w:rsidRPr="0095306F">
                <w:rPr>
                  <w:rFonts w:ascii="Helvetica" w:hAnsi="Helvetica" w:cs="Helvetica"/>
                  <w:bCs/>
                  <w:color w:val="202020"/>
                  <w:sz w:val="18"/>
                  <w:szCs w:val="18"/>
                  <w:shd w:val="clear" w:color="auto" w:fill="FFFFFF"/>
                  <w:rPrChange w:id="2817" w:author="meshbah rahman" w:date="2021-02-19T23:24:00Z">
                    <w:rPr>
                      <w:rFonts w:ascii="Helvetica" w:hAnsi="Helvetica" w:cs="Helvetica"/>
                      <w:bCs/>
                      <w:color w:val="202020"/>
                      <w:shd w:val="clear" w:color="auto" w:fill="FFFFFF"/>
                    </w:rPr>
                  </w:rPrChange>
                </w:rPr>
                <w:t>&lt;0.001</w:t>
              </w:r>
            </w:ins>
          </w:p>
        </w:tc>
      </w:tr>
      <w:tr w:rsidR="00831991" w:rsidRPr="0095306F" w14:paraId="3EA7845D" w14:textId="77777777" w:rsidTr="00831991">
        <w:tblPrEx>
          <w:tblPrExChange w:id="2818" w:author="meshbah rahman" w:date="2021-02-22T00:57:00Z">
            <w:tblPrEx>
              <w:tblW w:w="5534" w:type="pct"/>
            </w:tblPrEx>
          </w:tblPrExChange>
        </w:tblPrEx>
        <w:trPr>
          <w:trHeight w:val="302"/>
          <w:jc w:val="center"/>
          <w:ins w:id="2819" w:author="meshbah rahman" w:date="2021-02-19T23:23:00Z"/>
          <w:trPrChange w:id="2820" w:author="meshbah rahman" w:date="2021-02-22T00:57:00Z">
            <w:trPr>
              <w:trHeight w:val="302"/>
              <w:jc w:val="center"/>
            </w:trPr>
          </w:trPrChange>
        </w:trPr>
        <w:tc>
          <w:tcPr>
            <w:tcW w:w="1025" w:type="pct"/>
            <w:tcPrChange w:id="2821" w:author="meshbah rahman" w:date="2021-02-22T00:57:00Z">
              <w:tcPr>
                <w:tcW w:w="1126" w:type="pct"/>
                <w:gridSpan w:val="3"/>
              </w:tcPr>
            </w:tcPrChange>
          </w:tcPr>
          <w:p w14:paraId="04C35041" w14:textId="77777777" w:rsidR="0095306F" w:rsidRPr="0095306F" w:rsidRDefault="0095306F" w:rsidP="00831991">
            <w:pPr>
              <w:contextualSpacing/>
              <w:jc w:val="both"/>
              <w:rPr>
                <w:ins w:id="2822" w:author="meshbah rahman" w:date="2021-02-19T23:23:00Z"/>
                <w:rFonts w:ascii="Helvetica" w:hAnsi="Helvetica" w:cs="Helvetica"/>
                <w:bCs/>
                <w:color w:val="202020"/>
                <w:sz w:val="18"/>
                <w:szCs w:val="18"/>
                <w:shd w:val="clear" w:color="auto" w:fill="FFFFFF"/>
                <w:rPrChange w:id="2823" w:author="meshbah rahman" w:date="2021-02-19T23:24:00Z">
                  <w:rPr>
                    <w:ins w:id="2824" w:author="meshbah rahman" w:date="2021-02-19T23:23:00Z"/>
                    <w:rFonts w:ascii="Helvetica" w:hAnsi="Helvetica" w:cs="Helvetica"/>
                    <w:bCs/>
                    <w:color w:val="202020"/>
                    <w:shd w:val="clear" w:color="auto" w:fill="FFFFFF"/>
                  </w:rPr>
                </w:rPrChange>
              </w:rPr>
              <w:pPrChange w:id="2825" w:author="meshbah rahman" w:date="2021-02-22T00:57:00Z">
                <w:pPr>
                  <w:spacing w:line="480" w:lineRule="auto"/>
                  <w:contextualSpacing/>
                  <w:jc w:val="both"/>
                </w:pPr>
              </w:pPrChange>
            </w:pPr>
            <w:ins w:id="2826" w:author="meshbah rahman" w:date="2021-02-19T23:23:00Z">
              <w:r w:rsidRPr="0095306F">
                <w:rPr>
                  <w:rFonts w:ascii="Helvetica" w:hAnsi="Helvetica" w:cs="Helvetica"/>
                  <w:bCs/>
                  <w:color w:val="202020"/>
                  <w:sz w:val="18"/>
                  <w:szCs w:val="18"/>
                  <w:shd w:val="clear" w:color="auto" w:fill="FFFFFF"/>
                  <w:rPrChange w:id="2827" w:author="meshbah rahman" w:date="2021-02-19T23:24:00Z">
                    <w:rPr>
                      <w:rFonts w:ascii="Helvetica" w:hAnsi="Helvetica" w:cs="Helvetica"/>
                      <w:bCs/>
                      <w:color w:val="202020"/>
                      <w:shd w:val="clear" w:color="auto" w:fill="FFFFFF"/>
                    </w:rPr>
                  </w:rPrChange>
                </w:rPr>
                <w:t>Dhaka</w:t>
              </w:r>
            </w:ins>
          </w:p>
        </w:tc>
        <w:tc>
          <w:tcPr>
            <w:tcW w:w="616" w:type="pct"/>
            <w:tcPrChange w:id="2828" w:author="meshbah rahman" w:date="2021-02-22T00:57:00Z">
              <w:tcPr>
                <w:tcW w:w="612" w:type="pct"/>
              </w:tcPr>
            </w:tcPrChange>
          </w:tcPr>
          <w:p w14:paraId="53EA70FB" w14:textId="77777777" w:rsidR="0095306F" w:rsidRPr="0095306F" w:rsidRDefault="0095306F" w:rsidP="00831991">
            <w:pPr>
              <w:contextualSpacing/>
              <w:jc w:val="both"/>
              <w:rPr>
                <w:ins w:id="2829" w:author="meshbah rahman" w:date="2021-02-19T23:23:00Z"/>
                <w:rFonts w:ascii="Helvetica" w:hAnsi="Helvetica" w:cs="Helvetica"/>
                <w:bCs/>
                <w:color w:val="202020"/>
                <w:sz w:val="18"/>
                <w:szCs w:val="18"/>
                <w:shd w:val="clear" w:color="auto" w:fill="FFFFFF"/>
                <w:rPrChange w:id="2830" w:author="meshbah rahman" w:date="2021-02-19T23:24:00Z">
                  <w:rPr>
                    <w:ins w:id="2831" w:author="meshbah rahman" w:date="2021-02-19T23:23:00Z"/>
                    <w:rFonts w:ascii="Helvetica" w:hAnsi="Helvetica" w:cs="Helvetica"/>
                    <w:bCs/>
                    <w:color w:val="202020"/>
                    <w:shd w:val="clear" w:color="auto" w:fill="FFFFFF"/>
                  </w:rPr>
                </w:rPrChange>
              </w:rPr>
              <w:pPrChange w:id="2832" w:author="meshbah rahman" w:date="2021-02-22T00:57:00Z">
                <w:pPr>
                  <w:spacing w:line="480" w:lineRule="auto"/>
                  <w:contextualSpacing/>
                  <w:jc w:val="both"/>
                </w:pPr>
              </w:pPrChange>
            </w:pPr>
            <w:ins w:id="2833" w:author="meshbah rahman" w:date="2021-02-19T23:23:00Z">
              <w:r w:rsidRPr="0095306F">
                <w:rPr>
                  <w:rFonts w:ascii="Helvetica" w:hAnsi="Helvetica" w:cs="Helvetica"/>
                  <w:bCs/>
                  <w:color w:val="202020"/>
                  <w:sz w:val="18"/>
                  <w:szCs w:val="18"/>
                  <w:shd w:val="clear" w:color="auto" w:fill="FFFFFF"/>
                  <w:rPrChange w:id="2834" w:author="meshbah rahman" w:date="2021-02-19T23:24:00Z">
                    <w:rPr>
                      <w:rFonts w:ascii="Helvetica" w:hAnsi="Helvetica" w:cs="Helvetica"/>
                      <w:bCs/>
                      <w:color w:val="202020"/>
                      <w:shd w:val="clear" w:color="auto" w:fill="FFFFFF"/>
                    </w:rPr>
                  </w:rPrChange>
                </w:rPr>
                <w:t>0.98 (0.80-1.20)</w:t>
              </w:r>
            </w:ins>
          </w:p>
        </w:tc>
        <w:tc>
          <w:tcPr>
            <w:tcW w:w="489" w:type="pct"/>
            <w:tcPrChange w:id="2835" w:author="meshbah rahman" w:date="2021-02-22T00:57:00Z">
              <w:tcPr>
                <w:tcW w:w="394" w:type="pct"/>
                <w:gridSpan w:val="2"/>
              </w:tcPr>
            </w:tcPrChange>
          </w:tcPr>
          <w:p w14:paraId="63FD1CD5" w14:textId="77777777" w:rsidR="0095306F" w:rsidRPr="0095306F" w:rsidRDefault="0095306F" w:rsidP="00831991">
            <w:pPr>
              <w:contextualSpacing/>
              <w:jc w:val="both"/>
              <w:rPr>
                <w:ins w:id="2836" w:author="meshbah rahman" w:date="2021-02-19T23:23:00Z"/>
                <w:rFonts w:ascii="Helvetica" w:hAnsi="Helvetica" w:cs="Helvetica"/>
                <w:bCs/>
                <w:color w:val="202020"/>
                <w:sz w:val="18"/>
                <w:szCs w:val="18"/>
                <w:shd w:val="clear" w:color="auto" w:fill="FFFFFF"/>
                <w:rPrChange w:id="2837" w:author="meshbah rahman" w:date="2021-02-19T23:24:00Z">
                  <w:rPr>
                    <w:ins w:id="2838" w:author="meshbah rahman" w:date="2021-02-19T23:23:00Z"/>
                    <w:rFonts w:ascii="Helvetica" w:hAnsi="Helvetica" w:cs="Helvetica"/>
                    <w:bCs/>
                    <w:color w:val="202020"/>
                    <w:shd w:val="clear" w:color="auto" w:fill="FFFFFF"/>
                  </w:rPr>
                </w:rPrChange>
              </w:rPr>
              <w:pPrChange w:id="2839" w:author="meshbah rahman" w:date="2021-02-22T00:57:00Z">
                <w:pPr>
                  <w:spacing w:line="480" w:lineRule="auto"/>
                  <w:contextualSpacing/>
                  <w:jc w:val="both"/>
                </w:pPr>
              </w:pPrChange>
            </w:pPr>
            <w:ins w:id="2840" w:author="meshbah rahman" w:date="2021-02-19T23:23:00Z">
              <w:r w:rsidRPr="0095306F">
                <w:rPr>
                  <w:rFonts w:ascii="Helvetica" w:hAnsi="Helvetica" w:cs="Helvetica"/>
                  <w:bCs/>
                  <w:color w:val="202020"/>
                  <w:sz w:val="18"/>
                  <w:szCs w:val="18"/>
                  <w:shd w:val="clear" w:color="auto" w:fill="FFFFFF"/>
                  <w:rPrChange w:id="2841" w:author="meshbah rahman" w:date="2021-02-19T23:24:00Z">
                    <w:rPr>
                      <w:rFonts w:ascii="Helvetica" w:hAnsi="Helvetica" w:cs="Helvetica"/>
                      <w:bCs/>
                      <w:color w:val="202020"/>
                      <w:shd w:val="clear" w:color="auto" w:fill="FFFFFF"/>
                    </w:rPr>
                  </w:rPrChange>
                </w:rPr>
                <w:t>0.859</w:t>
              </w:r>
            </w:ins>
          </w:p>
        </w:tc>
        <w:tc>
          <w:tcPr>
            <w:tcW w:w="535" w:type="pct"/>
            <w:tcPrChange w:id="2842" w:author="meshbah rahman" w:date="2021-02-22T00:57:00Z">
              <w:tcPr>
                <w:tcW w:w="535" w:type="pct"/>
              </w:tcPr>
            </w:tcPrChange>
          </w:tcPr>
          <w:p w14:paraId="0047F472" w14:textId="77777777" w:rsidR="0095306F" w:rsidRPr="0095306F" w:rsidRDefault="0095306F" w:rsidP="00831991">
            <w:pPr>
              <w:contextualSpacing/>
              <w:jc w:val="both"/>
              <w:rPr>
                <w:ins w:id="2843" w:author="meshbah rahman" w:date="2021-02-19T23:23:00Z"/>
                <w:rFonts w:ascii="Helvetica" w:hAnsi="Helvetica" w:cs="Helvetica"/>
                <w:bCs/>
                <w:color w:val="202020"/>
                <w:sz w:val="18"/>
                <w:szCs w:val="18"/>
                <w:shd w:val="clear" w:color="auto" w:fill="FFFFFF"/>
                <w:rPrChange w:id="2844" w:author="meshbah rahman" w:date="2021-02-19T23:24:00Z">
                  <w:rPr>
                    <w:ins w:id="2845" w:author="meshbah rahman" w:date="2021-02-19T23:23:00Z"/>
                    <w:rFonts w:ascii="Helvetica" w:hAnsi="Helvetica" w:cs="Helvetica"/>
                    <w:bCs/>
                    <w:color w:val="202020"/>
                    <w:shd w:val="clear" w:color="auto" w:fill="FFFFFF"/>
                  </w:rPr>
                </w:rPrChange>
              </w:rPr>
              <w:pPrChange w:id="2846" w:author="meshbah rahman" w:date="2021-02-22T00:57:00Z">
                <w:pPr>
                  <w:spacing w:line="480" w:lineRule="auto"/>
                  <w:contextualSpacing/>
                  <w:jc w:val="both"/>
                </w:pPr>
              </w:pPrChange>
            </w:pPr>
            <w:ins w:id="2847" w:author="meshbah rahman" w:date="2021-02-19T23:23:00Z">
              <w:r w:rsidRPr="0095306F">
                <w:rPr>
                  <w:rFonts w:ascii="Helvetica" w:hAnsi="Helvetica" w:cs="Helvetica"/>
                  <w:bCs/>
                  <w:color w:val="202020"/>
                  <w:sz w:val="18"/>
                  <w:szCs w:val="18"/>
                  <w:shd w:val="clear" w:color="auto" w:fill="FFFFFF"/>
                  <w:rPrChange w:id="2848" w:author="meshbah rahman" w:date="2021-02-19T23:24:00Z">
                    <w:rPr>
                      <w:rFonts w:ascii="Helvetica" w:hAnsi="Helvetica" w:cs="Helvetica"/>
                      <w:bCs/>
                      <w:color w:val="202020"/>
                      <w:shd w:val="clear" w:color="auto" w:fill="FFFFFF"/>
                    </w:rPr>
                  </w:rPrChange>
                </w:rPr>
                <w:t>0.87 (0.70-1.08)</w:t>
              </w:r>
            </w:ins>
          </w:p>
        </w:tc>
        <w:tc>
          <w:tcPr>
            <w:tcW w:w="396" w:type="pct"/>
            <w:tcPrChange w:id="2849" w:author="meshbah rahman" w:date="2021-02-22T00:57:00Z">
              <w:tcPr>
                <w:tcW w:w="396" w:type="pct"/>
                <w:gridSpan w:val="3"/>
              </w:tcPr>
            </w:tcPrChange>
          </w:tcPr>
          <w:p w14:paraId="63795D74" w14:textId="77777777" w:rsidR="0095306F" w:rsidRPr="0095306F" w:rsidRDefault="0095306F" w:rsidP="00831991">
            <w:pPr>
              <w:contextualSpacing/>
              <w:jc w:val="both"/>
              <w:rPr>
                <w:ins w:id="2850" w:author="meshbah rahman" w:date="2021-02-19T23:23:00Z"/>
                <w:rFonts w:ascii="Helvetica" w:hAnsi="Helvetica" w:cs="Helvetica"/>
                <w:bCs/>
                <w:color w:val="202020"/>
                <w:sz w:val="18"/>
                <w:szCs w:val="18"/>
                <w:shd w:val="clear" w:color="auto" w:fill="FFFFFF"/>
                <w:rPrChange w:id="2851" w:author="meshbah rahman" w:date="2021-02-19T23:24:00Z">
                  <w:rPr>
                    <w:ins w:id="2852" w:author="meshbah rahman" w:date="2021-02-19T23:23:00Z"/>
                    <w:rFonts w:ascii="Helvetica" w:hAnsi="Helvetica" w:cs="Helvetica"/>
                    <w:bCs/>
                    <w:color w:val="202020"/>
                    <w:shd w:val="clear" w:color="auto" w:fill="FFFFFF"/>
                  </w:rPr>
                </w:rPrChange>
              </w:rPr>
              <w:pPrChange w:id="2853" w:author="meshbah rahman" w:date="2021-02-22T00:57:00Z">
                <w:pPr>
                  <w:spacing w:line="480" w:lineRule="auto"/>
                  <w:contextualSpacing/>
                  <w:jc w:val="both"/>
                </w:pPr>
              </w:pPrChange>
            </w:pPr>
            <w:ins w:id="2854" w:author="meshbah rahman" w:date="2021-02-19T23:23:00Z">
              <w:r w:rsidRPr="0095306F">
                <w:rPr>
                  <w:rFonts w:ascii="Helvetica" w:hAnsi="Helvetica" w:cs="Helvetica"/>
                  <w:bCs/>
                  <w:color w:val="202020"/>
                  <w:sz w:val="18"/>
                  <w:szCs w:val="18"/>
                  <w:shd w:val="clear" w:color="auto" w:fill="FFFFFF"/>
                  <w:rPrChange w:id="2855" w:author="meshbah rahman" w:date="2021-02-19T23:24:00Z">
                    <w:rPr>
                      <w:rFonts w:ascii="Helvetica" w:hAnsi="Helvetica" w:cs="Helvetica"/>
                      <w:bCs/>
                      <w:color w:val="202020"/>
                      <w:shd w:val="clear" w:color="auto" w:fill="FFFFFF"/>
                    </w:rPr>
                  </w:rPrChange>
                </w:rPr>
                <w:t>0.217</w:t>
              </w:r>
            </w:ins>
          </w:p>
        </w:tc>
        <w:tc>
          <w:tcPr>
            <w:tcW w:w="612" w:type="pct"/>
            <w:tcPrChange w:id="2856" w:author="meshbah rahman" w:date="2021-02-22T00:57:00Z">
              <w:tcPr>
                <w:tcW w:w="612" w:type="pct"/>
              </w:tcPr>
            </w:tcPrChange>
          </w:tcPr>
          <w:p w14:paraId="42031325" w14:textId="77777777" w:rsidR="0095306F" w:rsidRPr="0095306F" w:rsidRDefault="0095306F" w:rsidP="00831991">
            <w:pPr>
              <w:contextualSpacing/>
              <w:jc w:val="both"/>
              <w:rPr>
                <w:ins w:id="2857" w:author="meshbah rahman" w:date="2021-02-19T23:23:00Z"/>
                <w:rFonts w:ascii="Helvetica" w:hAnsi="Helvetica" w:cs="Helvetica"/>
                <w:bCs/>
                <w:color w:val="202020"/>
                <w:sz w:val="18"/>
                <w:szCs w:val="18"/>
                <w:shd w:val="clear" w:color="auto" w:fill="FFFFFF"/>
                <w:rPrChange w:id="2858" w:author="meshbah rahman" w:date="2021-02-19T23:24:00Z">
                  <w:rPr>
                    <w:ins w:id="2859" w:author="meshbah rahman" w:date="2021-02-19T23:23:00Z"/>
                    <w:rFonts w:ascii="Helvetica" w:hAnsi="Helvetica" w:cs="Helvetica"/>
                    <w:bCs/>
                    <w:color w:val="202020"/>
                    <w:shd w:val="clear" w:color="auto" w:fill="FFFFFF"/>
                  </w:rPr>
                </w:rPrChange>
              </w:rPr>
              <w:pPrChange w:id="2860" w:author="meshbah rahman" w:date="2021-02-22T00:57:00Z">
                <w:pPr>
                  <w:spacing w:line="480" w:lineRule="auto"/>
                  <w:contextualSpacing/>
                  <w:jc w:val="both"/>
                </w:pPr>
              </w:pPrChange>
            </w:pPr>
            <w:ins w:id="2861" w:author="meshbah rahman" w:date="2021-02-19T23:23:00Z">
              <w:r w:rsidRPr="0095306F">
                <w:rPr>
                  <w:rFonts w:ascii="Helvetica" w:hAnsi="Helvetica" w:cs="Helvetica"/>
                  <w:bCs/>
                  <w:color w:val="202020"/>
                  <w:sz w:val="18"/>
                  <w:szCs w:val="18"/>
                  <w:shd w:val="clear" w:color="auto" w:fill="FFFFFF"/>
                  <w:rPrChange w:id="2862" w:author="meshbah rahman" w:date="2021-02-19T23:24:00Z">
                    <w:rPr>
                      <w:rFonts w:ascii="Helvetica" w:hAnsi="Helvetica" w:cs="Helvetica"/>
                      <w:bCs/>
                      <w:color w:val="202020"/>
                      <w:shd w:val="clear" w:color="auto" w:fill="FFFFFF"/>
                    </w:rPr>
                  </w:rPrChange>
                </w:rPr>
                <w:t>2.14 (1.77 -2.60)</w:t>
              </w:r>
            </w:ins>
          </w:p>
        </w:tc>
        <w:tc>
          <w:tcPr>
            <w:tcW w:w="395" w:type="pct"/>
            <w:tcPrChange w:id="2863" w:author="meshbah rahman" w:date="2021-02-22T00:57:00Z">
              <w:tcPr>
                <w:tcW w:w="395" w:type="pct"/>
                <w:gridSpan w:val="2"/>
              </w:tcPr>
            </w:tcPrChange>
          </w:tcPr>
          <w:p w14:paraId="0B0238CD" w14:textId="77777777" w:rsidR="0095306F" w:rsidRPr="0095306F" w:rsidRDefault="0095306F" w:rsidP="00831991">
            <w:pPr>
              <w:contextualSpacing/>
              <w:jc w:val="both"/>
              <w:rPr>
                <w:ins w:id="2864" w:author="meshbah rahman" w:date="2021-02-19T23:23:00Z"/>
                <w:rFonts w:ascii="Helvetica" w:hAnsi="Helvetica" w:cs="Helvetica"/>
                <w:bCs/>
                <w:color w:val="202020"/>
                <w:sz w:val="18"/>
                <w:szCs w:val="18"/>
                <w:shd w:val="clear" w:color="auto" w:fill="FFFFFF"/>
                <w:rPrChange w:id="2865" w:author="meshbah rahman" w:date="2021-02-19T23:24:00Z">
                  <w:rPr>
                    <w:ins w:id="2866" w:author="meshbah rahman" w:date="2021-02-19T23:23:00Z"/>
                    <w:rFonts w:ascii="Helvetica" w:hAnsi="Helvetica" w:cs="Helvetica"/>
                    <w:bCs/>
                    <w:color w:val="202020"/>
                    <w:shd w:val="clear" w:color="auto" w:fill="FFFFFF"/>
                  </w:rPr>
                </w:rPrChange>
              </w:rPr>
              <w:pPrChange w:id="2867" w:author="meshbah rahman" w:date="2021-02-22T00:57:00Z">
                <w:pPr>
                  <w:spacing w:line="480" w:lineRule="auto"/>
                  <w:contextualSpacing/>
                  <w:jc w:val="both"/>
                </w:pPr>
              </w:pPrChange>
            </w:pPr>
            <w:ins w:id="2868" w:author="meshbah rahman" w:date="2021-02-19T23:23:00Z">
              <w:r w:rsidRPr="0095306F">
                <w:rPr>
                  <w:rFonts w:ascii="Helvetica" w:hAnsi="Helvetica" w:cs="Helvetica"/>
                  <w:bCs/>
                  <w:color w:val="202020"/>
                  <w:sz w:val="18"/>
                  <w:szCs w:val="18"/>
                  <w:shd w:val="clear" w:color="auto" w:fill="FFFFFF"/>
                  <w:rPrChange w:id="2869" w:author="meshbah rahman" w:date="2021-02-19T23:24:00Z">
                    <w:rPr>
                      <w:rFonts w:ascii="Helvetica" w:hAnsi="Helvetica" w:cs="Helvetica"/>
                      <w:bCs/>
                      <w:color w:val="202020"/>
                      <w:shd w:val="clear" w:color="auto" w:fill="FFFFFF"/>
                    </w:rPr>
                  </w:rPrChange>
                </w:rPr>
                <w:t>&lt;0.001</w:t>
              </w:r>
            </w:ins>
          </w:p>
        </w:tc>
        <w:tc>
          <w:tcPr>
            <w:tcW w:w="535" w:type="pct"/>
            <w:tcPrChange w:id="2870" w:author="meshbah rahman" w:date="2021-02-22T00:57:00Z">
              <w:tcPr>
                <w:tcW w:w="535" w:type="pct"/>
                <w:gridSpan w:val="2"/>
              </w:tcPr>
            </w:tcPrChange>
          </w:tcPr>
          <w:p w14:paraId="6F49D973" w14:textId="77777777" w:rsidR="0095306F" w:rsidRPr="0095306F" w:rsidRDefault="0095306F" w:rsidP="00831991">
            <w:pPr>
              <w:contextualSpacing/>
              <w:jc w:val="both"/>
              <w:rPr>
                <w:ins w:id="2871" w:author="meshbah rahman" w:date="2021-02-19T23:23:00Z"/>
                <w:rFonts w:ascii="Helvetica" w:hAnsi="Helvetica" w:cs="Helvetica"/>
                <w:bCs/>
                <w:color w:val="202020"/>
                <w:sz w:val="18"/>
                <w:szCs w:val="18"/>
                <w:shd w:val="clear" w:color="auto" w:fill="FFFFFF"/>
                <w:rPrChange w:id="2872" w:author="meshbah rahman" w:date="2021-02-19T23:24:00Z">
                  <w:rPr>
                    <w:ins w:id="2873" w:author="meshbah rahman" w:date="2021-02-19T23:23:00Z"/>
                    <w:rFonts w:ascii="Helvetica" w:hAnsi="Helvetica" w:cs="Helvetica"/>
                    <w:bCs/>
                    <w:color w:val="202020"/>
                    <w:shd w:val="clear" w:color="auto" w:fill="FFFFFF"/>
                  </w:rPr>
                </w:rPrChange>
              </w:rPr>
              <w:pPrChange w:id="2874" w:author="meshbah rahman" w:date="2021-02-22T00:57:00Z">
                <w:pPr>
                  <w:spacing w:line="480" w:lineRule="auto"/>
                  <w:contextualSpacing/>
                  <w:jc w:val="both"/>
                </w:pPr>
              </w:pPrChange>
            </w:pPr>
            <w:ins w:id="2875" w:author="meshbah rahman" w:date="2021-02-19T23:23:00Z">
              <w:r w:rsidRPr="0095306F">
                <w:rPr>
                  <w:rFonts w:ascii="Helvetica" w:hAnsi="Helvetica" w:cs="Helvetica"/>
                  <w:bCs/>
                  <w:color w:val="202020"/>
                  <w:sz w:val="18"/>
                  <w:szCs w:val="18"/>
                  <w:shd w:val="clear" w:color="auto" w:fill="FFFFFF"/>
                  <w:rPrChange w:id="2876" w:author="meshbah rahman" w:date="2021-02-19T23:24:00Z">
                    <w:rPr>
                      <w:rFonts w:ascii="Helvetica" w:hAnsi="Helvetica" w:cs="Helvetica"/>
                      <w:bCs/>
                      <w:color w:val="202020"/>
                      <w:shd w:val="clear" w:color="auto" w:fill="FFFFFF"/>
                    </w:rPr>
                  </w:rPrChange>
                </w:rPr>
                <w:t>1.91 (1.56-2.34)</w:t>
              </w:r>
            </w:ins>
          </w:p>
        </w:tc>
        <w:tc>
          <w:tcPr>
            <w:tcW w:w="396" w:type="pct"/>
            <w:tcPrChange w:id="2877" w:author="meshbah rahman" w:date="2021-02-22T00:57:00Z">
              <w:tcPr>
                <w:tcW w:w="395" w:type="pct"/>
              </w:tcPr>
            </w:tcPrChange>
          </w:tcPr>
          <w:p w14:paraId="7F280DD4" w14:textId="77777777" w:rsidR="0095306F" w:rsidRPr="0095306F" w:rsidRDefault="0095306F" w:rsidP="00831991">
            <w:pPr>
              <w:contextualSpacing/>
              <w:jc w:val="both"/>
              <w:rPr>
                <w:ins w:id="2878" w:author="meshbah rahman" w:date="2021-02-19T23:23:00Z"/>
                <w:rFonts w:ascii="Helvetica" w:hAnsi="Helvetica" w:cs="Helvetica"/>
                <w:bCs/>
                <w:color w:val="202020"/>
                <w:sz w:val="18"/>
                <w:szCs w:val="18"/>
                <w:shd w:val="clear" w:color="auto" w:fill="FFFFFF"/>
                <w:rPrChange w:id="2879" w:author="meshbah rahman" w:date="2021-02-19T23:24:00Z">
                  <w:rPr>
                    <w:ins w:id="2880" w:author="meshbah rahman" w:date="2021-02-19T23:23:00Z"/>
                    <w:rFonts w:ascii="Helvetica" w:hAnsi="Helvetica" w:cs="Helvetica"/>
                    <w:bCs/>
                    <w:color w:val="202020"/>
                    <w:shd w:val="clear" w:color="auto" w:fill="FFFFFF"/>
                  </w:rPr>
                </w:rPrChange>
              </w:rPr>
              <w:pPrChange w:id="2881" w:author="meshbah rahman" w:date="2021-02-22T00:57:00Z">
                <w:pPr>
                  <w:spacing w:line="480" w:lineRule="auto"/>
                  <w:contextualSpacing/>
                  <w:jc w:val="both"/>
                </w:pPr>
              </w:pPrChange>
            </w:pPr>
            <w:ins w:id="2882" w:author="meshbah rahman" w:date="2021-02-19T23:23:00Z">
              <w:r w:rsidRPr="0095306F">
                <w:rPr>
                  <w:rFonts w:ascii="Helvetica" w:hAnsi="Helvetica" w:cs="Helvetica"/>
                  <w:bCs/>
                  <w:color w:val="202020"/>
                  <w:sz w:val="18"/>
                  <w:szCs w:val="18"/>
                  <w:shd w:val="clear" w:color="auto" w:fill="FFFFFF"/>
                  <w:rPrChange w:id="2883" w:author="meshbah rahman" w:date="2021-02-19T23:24:00Z">
                    <w:rPr>
                      <w:rFonts w:ascii="Helvetica" w:hAnsi="Helvetica" w:cs="Helvetica"/>
                      <w:bCs/>
                      <w:color w:val="202020"/>
                      <w:shd w:val="clear" w:color="auto" w:fill="FFFFFF"/>
                    </w:rPr>
                  </w:rPrChange>
                </w:rPr>
                <w:t>&lt;0.001</w:t>
              </w:r>
            </w:ins>
          </w:p>
        </w:tc>
      </w:tr>
      <w:tr w:rsidR="00831991" w:rsidRPr="0095306F" w14:paraId="3E545E27" w14:textId="77777777" w:rsidTr="00831991">
        <w:tblPrEx>
          <w:tblPrExChange w:id="2884" w:author="meshbah rahman" w:date="2021-02-22T00:57:00Z">
            <w:tblPrEx>
              <w:tblW w:w="5534" w:type="pct"/>
            </w:tblPrEx>
          </w:tblPrExChange>
        </w:tblPrEx>
        <w:trPr>
          <w:trHeight w:val="302"/>
          <w:jc w:val="center"/>
          <w:ins w:id="2885" w:author="meshbah rahman" w:date="2021-02-19T23:23:00Z"/>
          <w:trPrChange w:id="2886" w:author="meshbah rahman" w:date="2021-02-22T00:57:00Z">
            <w:trPr>
              <w:trHeight w:val="302"/>
              <w:jc w:val="center"/>
            </w:trPr>
          </w:trPrChange>
        </w:trPr>
        <w:tc>
          <w:tcPr>
            <w:tcW w:w="1025" w:type="pct"/>
            <w:tcPrChange w:id="2887" w:author="meshbah rahman" w:date="2021-02-22T00:57:00Z">
              <w:tcPr>
                <w:tcW w:w="1126" w:type="pct"/>
                <w:gridSpan w:val="3"/>
              </w:tcPr>
            </w:tcPrChange>
          </w:tcPr>
          <w:p w14:paraId="3B8DB17D" w14:textId="77777777" w:rsidR="0095306F" w:rsidRPr="0095306F" w:rsidRDefault="0095306F" w:rsidP="00831991">
            <w:pPr>
              <w:contextualSpacing/>
              <w:jc w:val="both"/>
              <w:rPr>
                <w:ins w:id="2888" w:author="meshbah rahman" w:date="2021-02-19T23:23:00Z"/>
                <w:rFonts w:ascii="Helvetica" w:hAnsi="Helvetica" w:cs="Helvetica"/>
                <w:bCs/>
                <w:color w:val="202020"/>
                <w:sz w:val="18"/>
                <w:szCs w:val="18"/>
                <w:shd w:val="clear" w:color="auto" w:fill="FFFFFF"/>
                <w:rPrChange w:id="2889" w:author="meshbah rahman" w:date="2021-02-19T23:24:00Z">
                  <w:rPr>
                    <w:ins w:id="2890" w:author="meshbah rahman" w:date="2021-02-19T23:23:00Z"/>
                    <w:rFonts w:ascii="Helvetica" w:hAnsi="Helvetica" w:cs="Helvetica"/>
                    <w:bCs/>
                    <w:color w:val="202020"/>
                    <w:shd w:val="clear" w:color="auto" w:fill="FFFFFF"/>
                  </w:rPr>
                </w:rPrChange>
              </w:rPr>
              <w:pPrChange w:id="2891" w:author="meshbah rahman" w:date="2021-02-22T00:57:00Z">
                <w:pPr>
                  <w:spacing w:line="480" w:lineRule="auto"/>
                  <w:contextualSpacing/>
                  <w:jc w:val="both"/>
                </w:pPr>
              </w:pPrChange>
            </w:pPr>
            <w:ins w:id="2892" w:author="meshbah rahman" w:date="2021-02-19T23:23:00Z">
              <w:r w:rsidRPr="0095306F">
                <w:rPr>
                  <w:rFonts w:ascii="Helvetica" w:hAnsi="Helvetica" w:cs="Helvetica"/>
                  <w:bCs/>
                  <w:color w:val="202020"/>
                  <w:sz w:val="18"/>
                  <w:szCs w:val="18"/>
                  <w:shd w:val="clear" w:color="auto" w:fill="FFFFFF"/>
                  <w:rPrChange w:id="2893" w:author="meshbah rahman" w:date="2021-02-19T23:24:00Z">
                    <w:rPr>
                      <w:rFonts w:ascii="Helvetica" w:hAnsi="Helvetica" w:cs="Helvetica"/>
                      <w:bCs/>
                      <w:color w:val="202020"/>
                      <w:shd w:val="clear" w:color="auto" w:fill="FFFFFF"/>
                    </w:rPr>
                  </w:rPrChange>
                </w:rPr>
                <w:t>Khulna</w:t>
              </w:r>
            </w:ins>
          </w:p>
        </w:tc>
        <w:tc>
          <w:tcPr>
            <w:tcW w:w="616" w:type="pct"/>
            <w:tcPrChange w:id="2894" w:author="meshbah rahman" w:date="2021-02-22T00:57:00Z">
              <w:tcPr>
                <w:tcW w:w="612" w:type="pct"/>
              </w:tcPr>
            </w:tcPrChange>
          </w:tcPr>
          <w:p w14:paraId="45DEC9BF" w14:textId="77777777" w:rsidR="0095306F" w:rsidRPr="0095306F" w:rsidRDefault="0095306F" w:rsidP="00831991">
            <w:pPr>
              <w:contextualSpacing/>
              <w:jc w:val="both"/>
              <w:rPr>
                <w:ins w:id="2895" w:author="meshbah rahman" w:date="2021-02-19T23:23:00Z"/>
                <w:rFonts w:ascii="Helvetica" w:hAnsi="Helvetica" w:cs="Helvetica"/>
                <w:bCs/>
                <w:color w:val="202020"/>
                <w:sz w:val="18"/>
                <w:szCs w:val="18"/>
                <w:shd w:val="clear" w:color="auto" w:fill="FFFFFF"/>
                <w:rPrChange w:id="2896" w:author="meshbah rahman" w:date="2021-02-19T23:24:00Z">
                  <w:rPr>
                    <w:ins w:id="2897" w:author="meshbah rahman" w:date="2021-02-19T23:23:00Z"/>
                    <w:rFonts w:ascii="Helvetica" w:hAnsi="Helvetica" w:cs="Helvetica"/>
                    <w:bCs/>
                    <w:color w:val="202020"/>
                    <w:shd w:val="clear" w:color="auto" w:fill="FFFFFF"/>
                  </w:rPr>
                </w:rPrChange>
              </w:rPr>
              <w:pPrChange w:id="2898" w:author="meshbah rahman" w:date="2021-02-22T00:57:00Z">
                <w:pPr>
                  <w:spacing w:line="480" w:lineRule="auto"/>
                  <w:contextualSpacing/>
                  <w:jc w:val="both"/>
                </w:pPr>
              </w:pPrChange>
            </w:pPr>
            <w:ins w:id="2899" w:author="meshbah rahman" w:date="2021-02-19T23:23:00Z">
              <w:r w:rsidRPr="0095306F">
                <w:rPr>
                  <w:rFonts w:ascii="Helvetica" w:hAnsi="Helvetica" w:cs="Helvetica"/>
                  <w:bCs/>
                  <w:color w:val="202020"/>
                  <w:sz w:val="18"/>
                  <w:szCs w:val="18"/>
                  <w:shd w:val="clear" w:color="auto" w:fill="FFFFFF"/>
                  <w:rPrChange w:id="2900" w:author="meshbah rahman" w:date="2021-02-19T23:24:00Z">
                    <w:rPr>
                      <w:rFonts w:ascii="Helvetica" w:hAnsi="Helvetica" w:cs="Helvetica"/>
                      <w:bCs/>
                      <w:color w:val="202020"/>
                      <w:shd w:val="clear" w:color="auto" w:fill="FFFFFF"/>
                    </w:rPr>
                  </w:rPrChange>
                </w:rPr>
                <w:t>1.20 (0.97-1.49)</w:t>
              </w:r>
            </w:ins>
          </w:p>
        </w:tc>
        <w:tc>
          <w:tcPr>
            <w:tcW w:w="489" w:type="pct"/>
            <w:tcPrChange w:id="2901" w:author="meshbah rahman" w:date="2021-02-22T00:57:00Z">
              <w:tcPr>
                <w:tcW w:w="394" w:type="pct"/>
                <w:gridSpan w:val="2"/>
              </w:tcPr>
            </w:tcPrChange>
          </w:tcPr>
          <w:p w14:paraId="0EEE8D37" w14:textId="77777777" w:rsidR="0095306F" w:rsidRPr="0095306F" w:rsidRDefault="0095306F" w:rsidP="00831991">
            <w:pPr>
              <w:contextualSpacing/>
              <w:jc w:val="both"/>
              <w:rPr>
                <w:ins w:id="2902" w:author="meshbah rahman" w:date="2021-02-19T23:23:00Z"/>
                <w:rFonts w:ascii="Helvetica" w:hAnsi="Helvetica" w:cs="Helvetica"/>
                <w:bCs/>
                <w:color w:val="202020"/>
                <w:sz w:val="18"/>
                <w:szCs w:val="18"/>
                <w:shd w:val="clear" w:color="auto" w:fill="FFFFFF"/>
                <w:rPrChange w:id="2903" w:author="meshbah rahman" w:date="2021-02-19T23:24:00Z">
                  <w:rPr>
                    <w:ins w:id="2904" w:author="meshbah rahman" w:date="2021-02-19T23:23:00Z"/>
                    <w:rFonts w:ascii="Helvetica" w:hAnsi="Helvetica" w:cs="Helvetica"/>
                    <w:bCs/>
                    <w:color w:val="202020"/>
                    <w:shd w:val="clear" w:color="auto" w:fill="FFFFFF"/>
                  </w:rPr>
                </w:rPrChange>
              </w:rPr>
              <w:pPrChange w:id="2905" w:author="meshbah rahman" w:date="2021-02-22T00:57:00Z">
                <w:pPr>
                  <w:spacing w:line="480" w:lineRule="auto"/>
                  <w:contextualSpacing/>
                  <w:jc w:val="both"/>
                </w:pPr>
              </w:pPrChange>
            </w:pPr>
            <w:ins w:id="2906" w:author="meshbah rahman" w:date="2021-02-19T23:23:00Z">
              <w:r w:rsidRPr="0095306F">
                <w:rPr>
                  <w:rFonts w:ascii="Helvetica" w:hAnsi="Helvetica" w:cs="Helvetica"/>
                  <w:bCs/>
                  <w:color w:val="202020"/>
                  <w:sz w:val="18"/>
                  <w:szCs w:val="18"/>
                  <w:shd w:val="clear" w:color="auto" w:fill="FFFFFF"/>
                  <w:rPrChange w:id="2907" w:author="meshbah rahman" w:date="2021-02-19T23:24:00Z">
                    <w:rPr>
                      <w:rFonts w:ascii="Helvetica" w:hAnsi="Helvetica" w:cs="Helvetica"/>
                      <w:bCs/>
                      <w:color w:val="202020"/>
                      <w:shd w:val="clear" w:color="auto" w:fill="FFFFFF"/>
                    </w:rPr>
                  </w:rPrChange>
                </w:rPr>
                <w:t>0.097</w:t>
              </w:r>
            </w:ins>
          </w:p>
        </w:tc>
        <w:tc>
          <w:tcPr>
            <w:tcW w:w="535" w:type="pct"/>
            <w:tcPrChange w:id="2908" w:author="meshbah rahman" w:date="2021-02-22T00:57:00Z">
              <w:tcPr>
                <w:tcW w:w="535" w:type="pct"/>
              </w:tcPr>
            </w:tcPrChange>
          </w:tcPr>
          <w:p w14:paraId="70AC2EE0" w14:textId="77777777" w:rsidR="0095306F" w:rsidRPr="0095306F" w:rsidRDefault="0095306F" w:rsidP="00831991">
            <w:pPr>
              <w:contextualSpacing/>
              <w:jc w:val="both"/>
              <w:rPr>
                <w:ins w:id="2909" w:author="meshbah rahman" w:date="2021-02-19T23:23:00Z"/>
                <w:rFonts w:ascii="Helvetica" w:hAnsi="Helvetica" w:cs="Helvetica"/>
                <w:bCs/>
                <w:color w:val="202020"/>
                <w:sz w:val="18"/>
                <w:szCs w:val="18"/>
                <w:shd w:val="clear" w:color="auto" w:fill="FFFFFF"/>
                <w:rPrChange w:id="2910" w:author="meshbah rahman" w:date="2021-02-19T23:24:00Z">
                  <w:rPr>
                    <w:ins w:id="2911" w:author="meshbah rahman" w:date="2021-02-19T23:23:00Z"/>
                    <w:rFonts w:ascii="Helvetica" w:hAnsi="Helvetica" w:cs="Helvetica"/>
                    <w:bCs/>
                    <w:color w:val="202020"/>
                    <w:shd w:val="clear" w:color="auto" w:fill="FFFFFF"/>
                  </w:rPr>
                </w:rPrChange>
              </w:rPr>
              <w:pPrChange w:id="2912" w:author="meshbah rahman" w:date="2021-02-22T00:57:00Z">
                <w:pPr>
                  <w:spacing w:line="480" w:lineRule="auto"/>
                  <w:contextualSpacing/>
                  <w:jc w:val="both"/>
                </w:pPr>
              </w:pPrChange>
            </w:pPr>
            <w:ins w:id="2913" w:author="meshbah rahman" w:date="2021-02-19T23:23:00Z">
              <w:r w:rsidRPr="0095306F">
                <w:rPr>
                  <w:rFonts w:ascii="Helvetica" w:hAnsi="Helvetica" w:cs="Helvetica"/>
                  <w:bCs/>
                  <w:color w:val="202020"/>
                  <w:sz w:val="18"/>
                  <w:szCs w:val="18"/>
                  <w:shd w:val="clear" w:color="auto" w:fill="FFFFFF"/>
                  <w:rPrChange w:id="2914" w:author="meshbah rahman" w:date="2021-02-19T23:24:00Z">
                    <w:rPr>
                      <w:rFonts w:ascii="Helvetica" w:hAnsi="Helvetica" w:cs="Helvetica"/>
                      <w:bCs/>
                      <w:color w:val="202020"/>
                      <w:shd w:val="clear" w:color="auto" w:fill="FFFFFF"/>
                    </w:rPr>
                  </w:rPrChange>
                </w:rPr>
                <w:t>1.07 (0.84-1.36)</w:t>
              </w:r>
            </w:ins>
          </w:p>
        </w:tc>
        <w:tc>
          <w:tcPr>
            <w:tcW w:w="396" w:type="pct"/>
            <w:tcPrChange w:id="2915" w:author="meshbah rahman" w:date="2021-02-22T00:57:00Z">
              <w:tcPr>
                <w:tcW w:w="396" w:type="pct"/>
                <w:gridSpan w:val="3"/>
              </w:tcPr>
            </w:tcPrChange>
          </w:tcPr>
          <w:p w14:paraId="188F348C" w14:textId="77777777" w:rsidR="0095306F" w:rsidRPr="0095306F" w:rsidRDefault="0095306F" w:rsidP="00831991">
            <w:pPr>
              <w:contextualSpacing/>
              <w:jc w:val="both"/>
              <w:rPr>
                <w:ins w:id="2916" w:author="meshbah rahman" w:date="2021-02-19T23:23:00Z"/>
                <w:rFonts w:ascii="Helvetica" w:hAnsi="Helvetica" w:cs="Helvetica"/>
                <w:bCs/>
                <w:color w:val="202020"/>
                <w:sz w:val="18"/>
                <w:szCs w:val="18"/>
                <w:shd w:val="clear" w:color="auto" w:fill="FFFFFF"/>
                <w:rPrChange w:id="2917" w:author="meshbah rahman" w:date="2021-02-19T23:24:00Z">
                  <w:rPr>
                    <w:ins w:id="2918" w:author="meshbah rahman" w:date="2021-02-19T23:23:00Z"/>
                    <w:rFonts w:ascii="Helvetica" w:hAnsi="Helvetica" w:cs="Helvetica"/>
                    <w:bCs/>
                    <w:color w:val="202020"/>
                    <w:shd w:val="clear" w:color="auto" w:fill="FFFFFF"/>
                  </w:rPr>
                </w:rPrChange>
              </w:rPr>
              <w:pPrChange w:id="2919" w:author="meshbah rahman" w:date="2021-02-22T00:57:00Z">
                <w:pPr>
                  <w:spacing w:line="480" w:lineRule="auto"/>
                  <w:contextualSpacing/>
                  <w:jc w:val="both"/>
                </w:pPr>
              </w:pPrChange>
            </w:pPr>
            <w:ins w:id="2920" w:author="meshbah rahman" w:date="2021-02-19T23:23:00Z">
              <w:r w:rsidRPr="0095306F">
                <w:rPr>
                  <w:rFonts w:ascii="Helvetica" w:hAnsi="Helvetica" w:cs="Helvetica"/>
                  <w:bCs/>
                  <w:color w:val="202020"/>
                  <w:sz w:val="18"/>
                  <w:szCs w:val="18"/>
                  <w:shd w:val="clear" w:color="auto" w:fill="FFFFFF"/>
                  <w:rPrChange w:id="2921" w:author="meshbah rahman" w:date="2021-02-19T23:24:00Z">
                    <w:rPr>
                      <w:rFonts w:ascii="Helvetica" w:hAnsi="Helvetica" w:cs="Helvetica"/>
                      <w:bCs/>
                      <w:color w:val="202020"/>
                      <w:shd w:val="clear" w:color="auto" w:fill="FFFFFF"/>
                    </w:rPr>
                  </w:rPrChange>
                </w:rPr>
                <w:t>0.553</w:t>
              </w:r>
            </w:ins>
          </w:p>
        </w:tc>
        <w:tc>
          <w:tcPr>
            <w:tcW w:w="612" w:type="pct"/>
            <w:tcPrChange w:id="2922" w:author="meshbah rahman" w:date="2021-02-22T00:57:00Z">
              <w:tcPr>
                <w:tcW w:w="612" w:type="pct"/>
              </w:tcPr>
            </w:tcPrChange>
          </w:tcPr>
          <w:p w14:paraId="48DFAB5C" w14:textId="77777777" w:rsidR="0095306F" w:rsidRPr="0095306F" w:rsidRDefault="0095306F" w:rsidP="00831991">
            <w:pPr>
              <w:contextualSpacing/>
              <w:jc w:val="both"/>
              <w:rPr>
                <w:ins w:id="2923" w:author="meshbah rahman" w:date="2021-02-19T23:23:00Z"/>
                <w:rFonts w:ascii="Helvetica" w:hAnsi="Helvetica" w:cs="Helvetica"/>
                <w:bCs/>
                <w:color w:val="202020"/>
                <w:sz w:val="18"/>
                <w:szCs w:val="18"/>
                <w:shd w:val="clear" w:color="auto" w:fill="FFFFFF"/>
                <w:rPrChange w:id="2924" w:author="meshbah rahman" w:date="2021-02-19T23:24:00Z">
                  <w:rPr>
                    <w:ins w:id="2925" w:author="meshbah rahman" w:date="2021-02-19T23:23:00Z"/>
                    <w:rFonts w:ascii="Helvetica" w:hAnsi="Helvetica" w:cs="Helvetica"/>
                    <w:bCs/>
                    <w:color w:val="202020"/>
                    <w:shd w:val="clear" w:color="auto" w:fill="FFFFFF"/>
                  </w:rPr>
                </w:rPrChange>
              </w:rPr>
              <w:pPrChange w:id="2926" w:author="meshbah rahman" w:date="2021-02-22T00:57:00Z">
                <w:pPr>
                  <w:spacing w:line="480" w:lineRule="auto"/>
                  <w:contextualSpacing/>
                  <w:jc w:val="both"/>
                </w:pPr>
              </w:pPrChange>
            </w:pPr>
            <w:ins w:id="2927" w:author="meshbah rahman" w:date="2021-02-19T23:23:00Z">
              <w:r w:rsidRPr="0095306F">
                <w:rPr>
                  <w:rFonts w:ascii="Helvetica" w:hAnsi="Helvetica" w:cs="Helvetica"/>
                  <w:bCs/>
                  <w:color w:val="202020"/>
                  <w:sz w:val="18"/>
                  <w:szCs w:val="18"/>
                  <w:shd w:val="clear" w:color="auto" w:fill="FFFFFF"/>
                  <w:rPrChange w:id="2928" w:author="meshbah rahman" w:date="2021-02-19T23:24:00Z">
                    <w:rPr>
                      <w:rFonts w:ascii="Helvetica" w:hAnsi="Helvetica" w:cs="Helvetica"/>
                      <w:bCs/>
                      <w:color w:val="202020"/>
                      <w:shd w:val="clear" w:color="auto" w:fill="FFFFFF"/>
                    </w:rPr>
                  </w:rPrChange>
                </w:rPr>
                <w:t>1.29 (1.07-1.55)</w:t>
              </w:r>
            </w:ins>
          </w:p>
        </w:tc>
        <w:tc>
          <w:tcPr>
            <w:tcW w:w="395" w:type="pct"/>
            <w:tcPrChange w:id="2929" w:author="meshbah rahman" w:date="2021-02-22T00:57:00Z">
              <w:tcPr>
                <w:tcW w:w="395" w:type="pct"/>
                <w:gridSpan w:val="2"/>
              </w:tcPr>
            </w:tcPrChange>
          </w:tcPr>
          <w:p w14:paraId="47BDD3B8" w14:textId="77777777" w:rsidR="0095306F" w:rsidRPr="0095306F" w:rsidRDefault="0095306F" w:rsidP="00831991">
            <w:pPr>
              <w:contextualSpacing/>
              <w:jc w:val="both"/>
              <w:rPr>
                <w:ins w:id="2930" w:author="meshbah rahman" w:date="2021-02-19T23:23:00Z"/>
                <w:rFonts w:ascii="Helvetica" w:hAnsi="Helvetica" w:cs="Helvetica"/>
                <w:bCs/>
                <w:color w:val="202020"/>
                <w:sz w:val="18"/>
                <w:szCs w:val="18"/>
                <w:shd w:val="clear" w:color="auto" w:fill="FFFFFF"/>
                <w:rPrChange w:id="2931" w:author="meshbah rahman" w:date="2021-02-19T23:24:00Z">
                  <w:rPr>
                    <w:ins w:id="2932" w:author="meshbah rahman" w:date="2021-02-19T23:23:00Z"/>
                    <w:rFonts w:ascii="Helvetica" w:hAnsi="Helvetica" w:cs="Helvetica"/>
                    <w:bCs/>
                    <w:color w:val="202020"/>
                    <w:shd w:val="clear" w:color="auto" w:fill="FFFFFF"/>
                  </w:rPr>
                </w:rPrChange>
              </w:rPr>
              <w:pPrChange w:id="2933" w:author="meshbah rahman" w:date="2021-02-22T00:57:00Z">
                <w:pPr>
                  <w:spacing w:line="480" w:lineRule="auto"/>
                  <w:contextualSpacing/>
                  <w:jc w:val="both"/>
                </w:pPr>
              </w:pPrChange>
            </w:pPr>
            <w:ins w:id="2934" w:author="meshbah rahman" w:date="2021-02-19T23:23:00Z">
              <w:r w:rsidRPr="0095306F">
                <w:rPr>
                  <w:rFonts w:ascii="Helvetica" w:hAnsi="Helvetica" w:cs="Helvetica"/>
                  <w:bCs/>
                  <w:color w:val="202020"/>
                  <w:sz w:val="18"/>
                  <w:szCs w:val="18"/>
                  <w:shd w:val="clear" w:color="auto" w:fill="FFFFFF"/>
                  <w:rPrChange w:id="2935" w:author="meshbah rahman" w:date="2021-02-19T23:24:00Z">
                    <w:rPr>
                      <w:rFonts w:ascii="Helvetica" w:hAnsi="Helvetica" w:cs="Helvetica"/>
                      <w:bCs/>
                      <w:color w:val="202020"/>
                      <w:shd w:val="clear" w:color="auto" w:fill="FFFFFF"/>
                    </w:rPr>
                  </w:rPrChange>
                </w:rPr>
                <w:t>0.008</w:t>
              </w:r>
            </w:ins>
          </w:p>
        </w:tc>
        <w:tc>
          <w:tcPr>
            <w:tcW w:w="535" w:type="pct"/>
            <w:tcPrChange w:id="2936" w:author="meshbah rahman" w:date="2021-02-22T00:57:00Z">
              <w:tcPr>
                <w:tcW w:w="535" w:type="pct"/>
                <w:gridSpan w:val="2"/>
              </w:tcPr>
            </w:tcPrChange>
          </w:tcPr>
          <w:p w14:paraId="587017E1" w14:textId="77777777" w:rsidR="0095306F" w:rsidRPr="0095306F" w:rsidRDefault="0095306F" w:rsidP="00831991">
            <w:pPr>
              <w:contextualSpacing/>
              <w:jc w:val="both"/>
              <w:rPr>
                <w:ins w:id="2937" w:author="meshbah rahman" w:date="2021-02-19T23:23:00Z"/>
                <w:rFonts w:ascii="Helvetica" w:hAnsi="Helvetica" w:cs="Helvetica"/>
                <w:bCs/>
                <w:color w:val="202020"/>
                <w:sz w:val="18"/>
                <w:szCs w:val="18"/>
                <w:shd w:val="clear" w:color="auto" w:fill="FFFFFF"/>
                <w:rPrChange w:id="2938" w:author="meshbah rahman" w:date="2021-02-19T23:24:00Z">
                  <w:rPr>
                    <w:ins w:id="2939" w:author="meshbah rahman" w:date="2021-02-19T23:23:00Z"/>
                    <w:rFonts w:ascii="Helvetica" w:hAnsi="Helvetica" w:cs="Helvetica"/>
                    <w:bCs/>
                    <w:color w:val="202020"/>
                    <w:shd w:val="clear" w:color="auto" w:fill="FFFFFF"/>
                  </w:rPr>
                </w:rPrChange>
              </w:rPr>
              <w:pPrChange w:id="2940" w:author="meshbah rahman" w:date="2021-02-22T00:57:00Z">
                <w:pPr>
                  <w:spacing w:line="480" w:lineRule="auto"/>
                  <w:contextualSpacing/>
                  <w:jc w:val="both"/>
                </w:pPr>
              </w:pPrChange>
            </w:pPr>
            <w:ins w:id="2941" w:author="meshbah rahman" w:date="2021-02-19T23:23:00Z">
              <w:r w:rsidRPr="0095306F">
                <w:rPr>
                  <w:rFonts w:ascii="Helvetica" w:hAnsi="Helvetica" w:cs="Helvetica"/>
                  <w:bCs/>
                  <w:color w:val="202020"/>
                  <w:sz w:val="18"/>
                  <w:szCs w:val="18"/>
                  <w:shd w:val="clear" w:color="auto" w:fill="FFFFFF"/>
                  <w:rPrChange w:id="2942" w:author="meshbah rahman" w:date="2021-02-19T23:24:00Z">
                    <w:rPr>
                      <w:rFonts w:ascii="Helvetica" w:hAnsi="Helvetica" w:cs="Helvetica"/>
                      <w:bCs/>
                      <w:color w:val="202020"/>
                      <w:shd w:val="clear" w:color="auto" w:fill="FFFFFF"/>
                    </w:rPr>
                  </w:rPrChange>
                </w:rPr>
                <w:t>1.18 (0.96-1.43)</w:t>
              </w:r>
            </w:ins>
          </w:p>
        </w:tc>
        <w:tc>
          <w:tcPr>
            <w:tcW w:w="396" w:type="pct"/>
            <w:tcPrChange w:id="2943" w:author="meshbah rahman" w:date="2021-02-22T00:57:00Z">
              <w:tcPr>
                <w:tcW w:w="395" w:type="pct"/>
              </w:tcPr>
            </w:tcPrChange>
          </w:tcPr>
          <w:p w14:paraId="5F50EB01" w14:textId="77777777" w:rsidR="0095306F" w:rsidRPr="0095306F" w:rsidRDefault="0095306F" w:rsidP="00831991">
            <w:pPr>
              <w:contextualSpacing/>
              <w:jc w:val="both"/>
              <w:rPr>
                <w:ins w:id="2944" w:author="meshbah rahman" w:date="2021-02-19T23:23:00Z"/>
                <w:rFonts w:ascii="Helvetica" w:hAnsi="Helvetica" w:cs="Helvetica"/>
                <w:bCs/>
                <w:color w:val="202020"/>
                <w:sz w:val="18"/>
                <w:szCs w:val="18"/>
                <w:shd w:val="clear" w:color="auto" w:fill="FFFFFF"/>
                <w:rPrChange w:id="2945" w:author="meshbah rahman" w:date="2021-02-19T23:24:00Z">
                  <w:rPr>
                    <w:ins w:id="2946" w:author="meshbah rahman" w:date="2021-02-19T23:23:00Z"/>
                    <w:rFonts w:ascii="Helvetica" w:hAnsi="Helvetica" w:cs="Helvetica"/>
                    <w:bCs/>
                    <w:color w:val="202020"/>
                    <w:shd w:val="clear" w:color="auto" w:fill="FFFFFF"/>
                  </w:rPr>
                </w:rPrChange>
              </w:rPr>
              <w:pPrChange w:id="2947" w:author="meshbah rahman" w:date="2021-02-22T00:57:00Z">
                <w:pPr>
                  <w:spacing w:line="480" w:lineRule="auto"/>
                  <w:contextualSpacing/>
                  <w:jc w:val="both"/>
                </w:pPr>
              </w:pPrChange>
            </w:pPr>
            <w:ins w:id="2948" w:author="meshbah rahman" w:date="2021-02-19T23:23:00Z">
              <w:r w:rsidRPr="0095306F">
                <w:rPr>
                  <w:rFonts w:ascii="Helvetica" w:hAnsi="Helvetica" w:cs="Helvetica"/>
                  <w:bCs/>
                  <w:color w:val="202020"/>
                  <w:sz w:val="18"/>
                  <w:szCs w:val="18"/>
                  <w:shd w:val="clear" w:color="auto" w:fill="FFFFFF"/>
                  <w:rPrChange w:id="2949" w:author="meshbah rahman" w:date="2021-02-19T23:24:00Z">
                    <w:rPr>
                      <w:rFonts w:ascii="Helvetica" w:hAnsi="Helvetica" w:cs="Helvetica"/>
                      <w:bCs/>
                      <w:color w:val="202020"/>
                      <w:shd w:val="clear" w:color="auto" w:fill="FFFFFF"/>
                    </w:rPr>
                  </w:rPrChange>
                </w:rPr>
                <w:t>0.101</w:t>
              </w:r>
            </w:ins>
          </w:p>
        </w:tc>
      </w:tr>
      <w:tr w:rsidR="00831991" w:rsidRPr="0095306F" w14:paraId="03408F2D" w14:textId="77777777" w:rsidTr="00831991">
        <w:tblPrEx>
          <w:tblPrExChange w:id="2950" w:author="meshbah rahman" w:date="2021-02-22T00:57:00Z">
            <w:tblPrEx>
              <w:tblW w:w="5534" w:type="pct"/>
            </w:tblPrEx>
          </w:tblPrExChange>
        </w:tblPrEx>
        <w:trPr>
          <w:trHeight w:val="302"/>
          <w:jc w:val="center"/>
          <w:ins w:id="2951" w:author="meshbah rahman" w:date="2021-02-19T23:23:00Z"/>
          <w:trPrChange w:id="2952" w:author="meshbah rahman" w:date="2021-02-22T00:57:00Z">
            <w:trPr>
              <w:trHeight w:val="302"/>
              <w:jc w:val="center"/>
            </w:trPr>
          </w:trPrChange>
        </w:trPr>
        <w:tc>
          <w:tcPr>
            <w:tcW w:w="1025" w:type="pct"/>
            <w:tcPrChange w:id="2953" w:author="meshbah rahman" w:date="2021-02-22T00:57:00Z">
              <w:tcPr>
                <w:tcW w:w="1126" w:type="pct"/>
                <w:gridSpan w:val="3"/>
              </w:tcPr>
            </w:tcPrChange>
          </w:tcPr>
          <w:p w14:paraId="45ACE15F" w14:textId="77777777" w:rsidR="0095306F" w:rsidRPr="0095306F" w:rsidRDefault="0095306F" w:rsidP="00831991">
            <w:pPr>
              <w:contextualSpacing/>
              <w:jc w:val="both"/>
              <w:rPr>
                <w:ins w:id="2954" w:author="meshbah rahman" w:date="2021-02-19T23:23:00Z"/>
                <w:rFonts w:ascii="Helvetica" w:hAnsi="Helvetica" w:cs="Helvetica"/>
                <w:bCs/>
                <w:color w:val="202020"/>
                <w:sz w:val="18"/>
                <w:szCs w:val="18"/>
                <w:shd w:val="clear" w:color="auto" w:fill="FFFFFF"/>
                <w:rPrChange w:id="2955" w:author="meshbah rahman" w:date="2021-02-19T23:24:00Z">
                  <w:rPr>
                    <w:ins w:id="2956" w:author="meshbah rahman" w:date="2021-02-19T23:23:00Z"/>
                    <w:rFonts w:ascii="Helvetica" w:hAnsi="Helvetica" w:cs="Helvetica"/>
                    <w:bCs/>
                    <w:color w:val="202020"/>
                    <w:shd w:val="clear" w:color="auto" w:fill="FFFFFF"/>
                  </w:rPr>
                </w:rPrChange>
              </w:rPr>
              <w:pPrChange w:id="2957" w:author="meshbah rahman" w:date="2021-02-22T00:57:00Z">
                <w:pPr>
                  <w:spacing w:line="480" w:lineRule="auto"/>
                  <w:contextualSpacing/>
                  <w:jc w:val="both"/>
                </w:pPr>
              </w:pPrChange>
            </w:pPr>
            <w:proofErr w:type="spellStart"/>
            <w:ins w:id="2958" w:author="meshbah rahman" w:date="2021-02-19T23:23:00Z">
              <w:r w:rsidRPr="0095306F">
                <w:rPr>
                  <w:rFonts w:ascii="Helvetica" w:hAnsi="Helvetica" w:cs="Helvetica"/>
                  <w:bCs/>
                  <w:color w:val="202020"/>
                  <w:sz w:val="18"/>
                  <w:szCs w:val="18"/>
                  <w:shd w:val="clear" w:color="auto" w:fill="FFFFFF"/>
                  <w:rPrChange w:id="2959" w:author="meshbah rahman" w:date="2021-02-19T23:24:00Z">
                    <w:rPr>
                      <w:rFonts w:ascii="Helvetica" w:hAnsi="Helvetica" w:cs="Helvetica"/>
                      <w:bCs/>
                      <w:color w:val="202020"/>
                      <w:shd w:val="clear" w:color="auto" w:fill="FFFFFF"/>
                    </w:rPr>
                  </w:rPrChange>
                </w:rPr>
                <w:t>Mymensingh</w:t>
              </w:r>
              <w:proofErr w:type="spellEnd"/>
            </w:ins>
          </w:p>
        </w:tc>
        <w:tc>
          <w:tcPr>
            <w:tcW w:w="616" w:type="pct"/>
            <w:tcPrChange w:id="2960" w:author="meshbah rahman" w:date="2021-02-22T00:57:00Z">
              <w:tcPr>
                <w:tcW w:w="612" w:type="pct"/>
              </w:tcPr>
            </w:tcPrChange>
          </w:tcPr>
          <w:p w14:paraId="144EE63C" w14:textId="77777777" w:rsidR="0095306F" w:rsidRPr="0095306F" w:rsidRDefault="0095306F" w:rsidP="00831991">
            <w:pPr>
              <w:contextualSpacing/>
              <w:jc w:val="both"/>
              <w:rPr>
                <w:ins w:id="2961" w:author="meshbah rahman" w:date="2021-02-19T23:23:00Z"/>
                <w:rFonts w:ascii="Helvetica" w:hAnsi="Helvetica" w:cs="Helvetica"/>
                <w:bCs/>
                <w:color w:val="202020"/>
                <w:sz w:val="18"/>
                <w:szCs w:val="18"/>
                <w:shd w:val="clear" w:color="auto" w:fill="FFFFFF"/>
                <w:rPrChange w:id="2962" w:author="meshbah rahman" w:date="2021-02-19T23:24:00Z">
                  <w:rPr>
                    <w:ins w:id="2963" w:author="meshbah rahman" w:date="2021-02-19T23:23:00Z"/>
                    <w:rFonts w:ascii="Helvetica" w:hAnsi="Helvetica" w:cs="Helvetica"/>
                    <w:bCs/>
                    <w:color w:val="202020"/>
                    <w:shd w:val="clear" w:color="auto" w:fill="FFFFFF"/>
                  </w:rPr>
                </w:rPrChange>
              </w:rPr>
              <w:pPrChange w:id="2964" w:author="meshbah rahman" w:date="2021-02-22T00:57:00Z">
                <w:pPr>
                  <w:spacing w:line="480" w:lineRule="auto"/>
                  <w:contextualSpacing/>
                  <w:jc w:val="both"/>
                </w:pPr>
              </w:pPrChange>
            </w:pPr>
            <w:ins w:id="2965" w:author="meshbah rahman" w:date="2021-02-19T23:23:00Z">
              <w:r w:rsidRPr="0095306F">
                <w:rPr>
                  <w:rFonts w:ascii="Helvetica" w:hAnsi="Helvetica" w:cs="Helvetica"/>
                  <w:bCs/>
                  <w:color w:val="202020"/>
                  <w:sz w:val="18"/>
                  <w:szCs w:val="18"/>
                  <w:shd w:val="clear" w:color="auto" w:fill="FFFFFF"/>
                  <w:rPrChange w:id="2966" w:author="meshbah rahman" w:date="2021-02-19T23:24:00Z">
                    <w:rPr>
                      <w:rFonts w:ascii="Helvetica" w:hAnsi="Helvetica" w:cs="Helvetica"/>
                      <w:bCs/>
                      <w:color w:val="202020"/>
                      <w:shd w:val="clear" w:color="auto" w:fill="FFFFFF"/>
                    </w:rPr>
                  </w:rPrChange>
                </w:rPr>
                <w:t>-</w:t>
              </w:r>
            </w:ins>
          </w:p>
        </w:tc>
        <w:tc>
          <w:tcPr>
            <w:tcW w:w="489" w:type="pct"/>
            <w:tcPrChange w:id="2967" w:author="meshbah rahman" w:date="2021-02-22T00:57:00Z">
              <w:tcPr>
                <w:tcW w:w="394" w:type="pct"/>
                <w:gridSpan w:val="2"/>
              </w:tcPr>
            </w:tcPrChange>
          </w:tcPr>
          <w:p w14:paraId="31E354C7" w14:textId="77777777" w:rsidR="0095306F" w:rsidRPr="0095306F" w:rsidRDefault="0095306F" w:rsidP="00831991">
            <w:pPr>
              <w:contextualSpacing/>
              <w:jc w:val="both"/>
              <w:rPr>
                <w:ins w:id="2968" w:author="meshbah rahman" w:date="2021-02-19T23:23:00Z"/>
                <w:rFonts w:ascii="Helvetica" w:hAnsi="Helvetica" w:cs="Helvetica"/>
                <w:bCs/>
                <w:color w:val="202020"/>
                <w:sz w:val="18"/>
                <w:szCs w:val="18"/>
                <w:shd w:val="clear" w:color="auto" w:fill="FFFFFF"/>
                <w:rPrChange w:id="2969" w:author="meshbah rahman" w:date="2021-02-19T23:24:00Z">
                  <w:rPr>
                    <w:ins w:id="2970" w:author="meshbah rahman" w:date="2021-02-19T23:23:00Z"/>
                    <w:rFonts w:ascii="Helvetica" w:hAnsi="Helvetica" w:cs="Helvetica"/>
                    <w:bCs/>
                    <w:color w:val="202020"/>
                    <w:shd w:val="clear" w:color="auto" w:fill="FFFFFF"/>
                  </w:rPr>
                </w:rPrChange>
              </w:rPr>
              <w:pPrChange w:id="2971" w:author="meshbah rahman" w:date="2021-02-22T00:57:00Z">
                <w:pPr>
                  <w:spacing w:line="480" w:lineRule="auto"/>
                  <w:contextualSpacing/>
                  <w:jc w:val="both"/>
                </w:pPr>
              </w:pPrChange>
            </w:pPr>
            <w:ins w:id="2972" w:author="meshbah rahman" w:date="2021-02-19T23:23:00Z">
              <w:r w:rsidRPr="0095306F">
                <w:rPr>
                  <w:rFonts w:ascii="Helvetica" w:hAnsi="Helvetica" w:cs="Helvetica"/>
                  <w:bCs/>
                  <w:color w:val="202020"/>
                  <w:sz w:val="18"/>
                  <w:szCs w:val="18"/>
                  <w:shd w:val="clear" w:color="auto" w:fill="FFFFFF"/>
                  <w:rPrChange w:id="2973" w:author="meshbah rahman" w:date="2021-02-19T23:24:00Z">
                    <w:rPr>
                      <w:rFonts w:ascii="Helvetica" w:hAnsi="Helvetica" w:cs="Helvetica"/>
                      <w:bCs/>
                      <w:color w:val="202020"/>
                      <w:shd w:val="clear" w:color="auto" w:fill="FFFFFF"/>
                    </w:rPr>
                  </w:rPrChange>
                </w:rPr>
                <w:t>-</w:t>
              </w:r>
            </w:ins>
          </w:p>
        </w:tc>
        <w:tc>
          <w:tcPr>
            <w:tcW w:w="535" w:type="pct"/>
            <w:tcPrChange w:id="2974" w:author="meshbah rahman" w:date="2021-02-22T00:57:00Z">
              <w:tcPr>
                <w:tcW w:w="535" w:type="pct"/>
              </w:tcPr>
            </w:tcPrChange>
          </w:tcPr>
          <w:p w14:paraId="79382CFB" w14:textId="77777777" w:rsidR="0095306F" w:rsidRPr="0095306F" w:rsidRDefault="0095306F" w:rsidP="00831991">
            <w:pPr>
              <w:contextualSpacing/>
              <w:jc w:val="both"/>
              <w:rPr>
                <w:ins w:id="2975" w:author="meshbah rahman" w:date="2021-02-19T23:23:00Z"/>
                <w:rFonts w:ascii="Helvetica" w:hAnsi="Helvetica" w:cs="Helvetica"/>
                <w:bCs/>
                <w:color w:val="202020"/>
                <w:sz w:val="18"/>
                <w:szCs w:val="18"/>
                <w:shd w:val="clear" w:color="auto" w:fill="FFFFFF"/>
                <w:rPrChange w:id="2976" w:author="meshbah rahman" w:date="2021-02-19T23:24:00Z">
                  <w:rPr>
                    <w:ins w:id="2977" w:author="meshbah rahman" w:date="2021-02-19T23:23:00Z"/>
                    <w:rFonts w:ascii="Helvetica" w:hAnsi="Helvetica" w:cs="Helvetica"/>
                    <w:bCs/>
                    <w:color w:val="202020"/>
                    <w:shd w:val="clear" w:color="auto" w:fill="FFFFFF"/>
                  </w:rPr>
                </w:rPrChange>
              </w:rPr>
              <w:pPrChange w:id="2978" w:author="meshbah rahman" w:date="2021-02-22T00:57:00Z">
                <w:pPr>
                  <w:spacing w:line="480" w:lineRule="auto"/>
                  <w:contextualSpacing/>
                  <w:jc w:val="both"/>
                </w:pPr>
              </w:pPrChange>
            </w:pPr>
            <w:ins w:id="2979" w:author="meshbah rahman" w:date="2021-02-19T23:23:00Z">
              <w:r w:rsidRPr="0095306F">
                <w:rPr>
                  <w:rFonts w:ascii="Helvetica" w:hAnsi="Helvetica" w:cs="Helvetica"/>
                  <w:bCs/>
                  <w:color w:val="202020"/>
                  <w:sz w:val="18"/>
                  <w:szCs w:val="18"/>
                  <w:shd w:val="clear" w:color="auto" w:fill="FFFFFF"/>
                  <w:rPrChange w:id="2980" w:author="meshbah rahman" w:date="2021-02-19T23:24:00Z">
                    <w:rPr>
                      <w:rFonts w:ascii="Helvetica" w:hAnsi="Helvetica" w:cs="Helvetica"/>
                      <w:bCs/>
                      <w:color w:val="202020"/>
                      <w:shd w:val="clear" w:color="auto" w:fill="FFFFFF"/>
                    </w:rPr>
                  </w:rPrChange>
                </w:rPr>
                <w:t>-</w:t>
              </w:r>
            </w:ins>
          </w:p>
        </w:tc>
        <w:tc>
          <w:tcPr>
            <w:tcW w:w="396" w:type="pct"/>
            <w:tcPrChange w:id="2981" w:author="meshbah rahman" w:date="2021-02-22T00:57:00Z">
              <w:tcPr>
                <w:tcW w:w="396" w:type="pct"/>
                <w:gridSpan w:val="3"/>
              </w:tcPr>
            </w:tcPrChange>
          </w:tcPr>
          <w:p w14:paraId="7B229F74" w14:textId="77777777" w:rsidR="0095306F" w:rsidRPr="0095306F" w:rsidRDefault="0095306F" w:rsidP="00831991">
            <w:pPr>
              <w:contextualSpacing/>
              <w:jc w:val="both"/>
              <w:rPr>
                <w:ins w:id="2982" w:author="meshbah rahman" w:date="2021-02-19T23:23:00Z"/>
                <w:rFonts w:ascii="Helvetica" w:hAnsi="Helvetica" w:cs="Helvetica"/>
                <w:bCs/>
                <w:color w:val="202020"/>
                <w:sz w:val="18"/>
                <w:szCs w:val="18"/>
                <w:shd w:val="clear" w:color="auto" w:fill="FFFFFF"/>
                <w:rPrChange w:id="2983" w:author="meshbah rahman" w:date="2021-02-19T23:24:00Z">
                  <w:rPr>
                    <w:ins w:id="2984" w:author="meshbah rahman" w:date="2021-02-19T23:23:00Z"/>
                    <w:rFonts w:ascii="Helvetica" w:hAnsi="Helvetica" w:cs="Helvetica"/>
                    <w:bCs/>
                    <w:color w:val="202020"/>
                    <w:shd w:val="clear" w:color="auto" w:fill="FFFFFF"/>
                  </w:rPr>
                </w:rPrChange>
              </w:rPr>
              <w:pPrChange w:id="2985" w:author="meshbah rahman" w:date="2021-02-22T00:57:00Z">
                <w:pPr>
                  <w:spacing w:line="480" w:lineRule="auto"/>
                  <w:contextualSpacing/>
                  <w:jc w:val="both"/>
                </w:pPr>
              </w:pPrChange>
            </w:pPr>
            <w:ins w:id="2986" w:author="meshbah rahman" w:date="2021-02-19T23:23:00Z">
              <w:r w:rsidRPr="0095306F">
                <w:rPr>
                  <w:rFonts w:ascii="Helvetica" w:hAnsi="Helvetica" w:cs="Helvetica"/>
                  <w:bCs/>
                  <w:color w:val="202020"/>
                  <w:sz w:val="18"/>
                  <w:szCs w:val="18"/>
                  <w:shd w:val="clear" w:color="auto" w:fill="FFFFFF"/>
                  <w:rPrChange w:id="2987" w:author="meshbah rahman" w:date="2021-02-19T23:24:00Z">
                    <w:rPr>
                      <w:rFonts w:ascii="Helvetica" w:hAnsi="Helvetica" w:cs="Helvetica"/>
                      <w:bCs/>
                      <w:color w:val="202020"/>
                      <w:shd w:val="clear" w:color="auto" w:fill="FFFFFF"/>
                    </w:rPr>
                  </w:rPrChange>
                </w:rPr>
                <w:t>-</w:t>
              </w:r>
            </w:ins>
          </w:p>
        </w:tc>
        <w:tc>
          <w:tcPr>
            <w:tcW w:w="612" w:type="pct"/>
            <w:tcPrChange w:id="2988" w:author="meshbah rahman" w:date="2021-02-22T00:57:00Z">
              <w:tcPr>
                <w:tcW w:w="612" w:type="pct"/>
              </w:tcPr>
            </w:tcPrChange>
          </w:tcPr>
          <w:p w14:paraId="7A4C1228" w14:textId="77777777" w:rsidR="0095306F" w:rsidRPr="0095306F" w:rsidRDefault="0095306F" w:rsidP="00831991">
            <w:pPr>
              <w:contextualSpacing/>
              <w:jc w:val="both"/>
              <w:rPr>
                <w:ins w:id="2989" w:author="meshbah rahman" w:date="2021-02-19T23:23:00Z"/>
                <w:rFonts w:ascii="Helvetica" w:hAnsi="Helvetica" w:cs="Helvetica"/>
                <w:bCs/>
                <w:color w:val="202020"/>
                <w:sz w:val="18"/>
                <w:szCs w:val="18"/>
                <w:shd w:val="clear" w:color="auto" w:fill="FFFFFF"/>
                <w:rPrChange w:id="2990" w:author="meshbah rahman" w:date="2021-02-19T23:24:00Z">
                  <w:rPr>
                    <w:ins w:id="2991" w:author="meshbah rahman" w:date="2021-02-19T23:23:00Z"/>
                    <w:rFonts w:ascii="Helvetica" w:hAnsi="Helvetica" w:cs="Helvetica"/>
                    <w:bCs/>
                    <w:color w:val="202020"/>
                    <w:shd w:val="clear" w:color="auto" w:fill="FFFFFF"/>
                  </w:rPr>
                </w:rPrChange>
              </w:rPr>
              <w:pPrChange w:id="2992" w:author="meshbah rahman" w:date="2021-02-22T00:57:00Z">
                <w:pPr>
                  <w:spacing w:line="480" w:lineRule="auto"/>
                  <w:contextualSpacing/>
                  <w:jc w:val="both"/>
                </w:pPr>
              </w:pPrChange>
            </w:pPr>
            <w:ins w:id="2993" w:author="meshbah rahman" w:date="2021-02-19T23:23:00Z">
              <w:r w:rsidRPr="0095306F">
                <w:rPr>
                  <w:rFonts w:ascii="Helvetica" w:hAnsi="Helvetica" w:cs="Helvetica"/>
                  <w:bCs/>
                  <w:color w:val="202020"/>
                  <w:sz w:val="18"/>
                  <w:szCs w:val="18"/>
                  <w:shd w:val="clear" w:color="auto" w:fill="FFFFFF"/>
                  <w:rPrChange w:id="2994" w:author="meshbah rahman" w:date="2021-02-19T23:24:00Z">
                    <w:rPr>
                      <w:rFonts w:ascii="Helvetica" w:hAnsi="Helvetica" w:cs="Helvetica"/>
                      <w:bCs/>
                      <w:color w:val="202020"/>
                      <w:shd w:val="clear" w:color="auto" w:fill="FFFFFF"/>
                    </w:rPr>
                  </w:rPrChange>
                </w:rPr>
                <w:t>0.75 (0.59 - 0.95)</w:t>
              </w:r>
            </w:ins>
          </w:p>
        </w:tc>
        <w:tc>
          <w:tcPr>
            <w:tcW w:w="395" w:type="pct"/>
            <w:tcPrChange w:id="2995" w:author="meshbah rahman" w:date="2021-02-22T00:57:00Z">
              <w:tcPr>
                <w:tcW w:w="395" w:type="pct"/>
                <w:gridSpan w:val="2"/>
              </w:tcPr>
            </w:tcPrChange>
          </w:tcPr>
          <w:p w14:paraId="536193D2" w14:textId="77777777" w:rsidR="0095306F" w:rsidRPr="0095306F" w:rsidRDefault="0095306F" w:rsidP="00831991">
            <w:pPr>
              <w:contextualSpacing/>
              <w:jc w:val="both"/>
              <w:rPr>
                <w:ins w:id="2996" w:author="meshbah rahman" w:date="2021-02-19T23:23:00Z"/>
                <w:rFonts w:ascii="Helvetica" w:hAnsi="Helvetica" w:cs="Helvetica"/>
                <w:bCs/>
                <w:color w:val="202020"/>
                <w:sz w:val="18"/>
                <w:szCs w:val="18"/>
                <w:shd w:val="clear" w:color="auto" w:fill="FFFFFF"/>
                <w:rPrChange w:id="2997" w:author="meshbah rahman" w:date="2021-02-19T23:24:00Z">
                  <w:rPr>
                    <w:ins w:id="2998" w:author="meshbah rahman" w:date="2021-02-19T23:23:00Z"/>
                    <w:rFonts w:ascii="Helvetica" w:hAnsi="Helvetica" w:cs="Helvetica"/>
                    <w:bCs/>
                    <w:color w:val="202020"/>
                    <w:shd w:val="clear" w:color="auto" w:fill="FFFFFF"/>
                  </w:rPr>
                </w:rPrChange>
              </w:rPr>
              <w:pPrChange w:id="2999" w:author="meshbah rahman" w:date="2021-02-22T00:57:00Z">
                <w:pPr>
                  <w:spacing w:line="480" w:lineRule="auto"/>
                  <w:contextualSpacing/>
                  <w:jc w:val="both"/>
                </w:pPr>
              </w:pPrChange>
            </w:pPr>
            <w:ins w:id="3000" w:author="meshbah rahman" w:date="2021-02-19T23:23:00Z">
              <w:r w:rsidRPr="0095306F">
                <w:rPr>
                  <w:rFonts w:ascii="Helvetica" w:hAnsi="Helvetica" w:cs="Helvetica"/>
                  <w:bCs/>
                  <w:color w:val="202020"/>
                  <w:sz w:val="18"/>
                  <w:szCs w:val="18"/>
                  <w:shd w:val="clear" w:color="auto" w:fill="FFFFFF"/>
                  <w:rPrChange w:id="3001" w:author="meshbah rahman" w:date="2021-02-19T23:24:00Z">
                    <w:rPr>
                      <w:rFonts w:ascii="Helvetica" w:hAnsi="Helvetica" w:cs="Helvetica"/>
                      <w:bCs/>
                      <w:color w:val="202020"/>
                      <w:shd w:val="clear" w:color="auto" w:fill="FFFFFF"/>
                    </w:rPr>
                  </w:rPrChange>
                </w:rPr>
                <w:t>0.017</w:t>
              </w:r>
            </w:ins>
          </w:p>
        </w:tc>
        <w:tc>
          <w:tcPr>
            <w:tcW w:w="535" w:type="pct"/>
            <w:tcPrChange w:id="3002" w:author="meshbah rahman" w:date="2021-02-22T00:57:00Z">
              <w:tcPr>
                <w:tcW w:w="535" w:type="pct"/>
                <w:gridSpan w:val="2"/>
              </w:tcPr>
            </w:tcPrChange>
          </w:tcPr>
          <w:p w14:paraId="6170D2E7" w14:textId="77777777" w:rsidR="0095306F" w:rsidRPr="0095306F" w:rsidRDefault="0095306F" w:rsidP="00831991">
            <w:pPr>
              <w:contextualSpacing/>
              <w:jc w:val="both"/>
              <w:rPr>
                <w:ins w:id="3003" w:author="meshbah rahman" w:date="2021-02-19T23:23:00Z"/>
                <w:rFonts w:ascii="Helvetica" w:hAnsi="Helvetica" w:cs="Helvetica"/>
                <w:bCs/>
                <w:color w:val="202020"/>
                <w:sz w:val="18"/>
                <w:szCs w:val="18"/>
                <w:shd w:val="clear" w:color="auto" w:fill="FFFFFF"/>
                <w:rPrChange w:id="3004" w:author="meshbah rahman" w:date="2021-02-19T23:24:00Z">
                  <w:rPr>
                    <w:ins w:id="3005" w:author="meshbah rahman" w:date="2021-02-19T23:23:00Z"/>
                    <w:rFonts w:ascii="Helvetica" w:hAnsi="Helvetica" w:cs="Helvetica"/>
                    <w:bCs/>
                    <w:color w:val="202020"/>
                    <w:shd w:val="clear" w:color="auto" w:fill="FFFFFF"/>
                  </w:rPr>
                </w:rPrChange>
              </w:rPr>
              <w:pPrChange w:id="3006" w:author="meshbah rahman" w:date="2021-02-22T00:57:00Z">
                <w:pPr>
                  <w:spacing w:line="480" w:lineRule="auto"/>
                  <w:contextualSpacing/>
                  <w:jc w:val="both"/>
                </w:pPr>
              </w:pPrChange>
            </w:pPr>
            <w:ins w:id="3007" w:author="meshbah rahman" w:date="2021-02-19T23:23:00Z">
              <w:r w:rsidRPr="0095306F">
                <w:rPr>
                  <w:rFonts w:ascii="Helvetica" w:hAnsi="Helvetica" w:cs="Helvetica"/>
                  <w:bCs/>
                  <w:color w:val="202020"/>
                  <w:sz w:val="18"/>
                  <w:szCs w:val="18"/>
                  <w:shd w:val="clear" w:color="auto" w:fill="FFFFFF"/>
                  <w:rPrChange w:id="3008" w:author="meshbah rahman" w:date="2021-02-19T23:24:00Z">
                    <w:rPr>
                      <w:rFonts w:ascii="Helvetica" w:hAnsi="Helvetica" w:cs="Helvetica"/>
                      <w:bCs/>
                      <w:color w:val="202020"/>
                      <w:shd w:val="clear" w:color="auto" w:fill="FFFFFF"/>
                    </w:rPr>
                  </w:rPrChange>
                </w:rPr>
                <w:t>0.77 (0.60-0.98)</w:t>
              </w:r>
            </w:ins>
          </w:p>
        </w:tc>
        <w:tc>
          <w:tcPr>
            <w:tcW w:w="396" w:type="pct"/>
            <w:tcPrChange w:id="3009" w:author="meshbah rahman" w:date="2021-02-22T00:57:00Z">
              <w:tcPr>
                <w:tcW w:w="395" w:type="pct"/>
              </w:tcPr>
            </w:tcPrChange>
          </w:tcPr>
          <w:p w14:paraId="4057CC2C" w14:textId="77777777" w:rsidR="0095306F" w:rsidRPr="0095306F" w:rsidRDefault="0095306F" w:rsidP="00831991">
            <w:pPr>
              <w:contextualSpacing/>
              <w:jc w:val="both"/>
              <w:rPr>
                <w:ins w:id="3010" w:author="meshbah rahman" w:date="2021-02-19T23:23:00Z"/>
                <w:rFonts w:ascii="Helvetica" w:hAnsi="Helvetica" w:cs="Helvetica"/>
                <w:bCs/>
                <w:color w:val="202020"/>
                <w:sz w:val="18"/>
                <w:szCs w:val="18"/>
                <w:shd w:val="clear" w:color="auto" w:fill="FFFFFF"/>
                <w:rPrChange w:id="3011" w:author="meshbah rahman" w:date="2021-02-19T23:24:00Z">
                  <w:rPr>
                    <w:ins w:id="3012" w:author="meshbah rahman" w:date="2021-02-19T23:23:00Z"/>
                    <w:rFonts w:ascii="Helvetica" w:hAnsi="Helvetica" w:cs="Helvetica"/>
                    <w:bCs/>
                    <w:color w:val="202020"/>
                    <w:shd w:val="clear" w:color="auto" w:fill="FFFFFF"/>
                  </w:rPr>
                </w:rPrChange>
              </w:rPr>
              <w:pPrChange w:id="3013" w:author="meshbah rahman" w:date="2021-02-22T00:57:00Z">
                <w:pPr>
                  <w:spacing w:line="480" w:lineRule="auto"/>
                  <w:contextualSpacing/>
                  <w:jc w:val="both"/>
                </w:pPr>
              </w:pPrChange>
            </w:pPr>
            <w:ins w:id="3014" w:author="meshbah rahman" w:date="2021-02-19T23:23:00Z">
              <w:r w:rsidRPr="0095306F">
                <w:rPr>
                  <w:rFonts w:ascii="Helvetica" w:hAnsi="Helvetica" w:cs="Helvetica"/>
                  <w:bCs/>
                  <w:color w:val="202020"/>
                  <w:sz w:val="18"/>
                  <w:szCs w:val="18"/>
                  <w:shd w:val="clear" w:color="auto" w:fill="FFFFFF"/>
                  <w:rPrChange w:id="3015" w:author="meshbah rahman" w:date="2021-02-19T23:24:00Z">
                    <w:rPr>
                      <w:rFonts w:ascii="Helvetica" w:hAnsi="Helvetica" w:cs="Helvetica"/>
                      <w:bCs/>
                      <w:color w:val="202020"/>
                      <w:shd w:val="clear" w:color="auto" w:fill="FFFFFF"/>
                    </w:rPr>
                  </w:rPrChange>
                </w:rPr>
                <w:t>0.035</w:t>
              </w:r>
            </w:ins>
          </w:p>
        </w:tc>
      </w:tr>
      <w:tr w:rsidR="00831991" w:rsidRPr="0095306F" w14:paraId="486D60E2" w14:textId="77777777" w:rsidTr="00831991">
        <w:tblPrEx>
          <w:tblPrExChange w:id="3016" w:author="meshbah rahman" w:date="2021-02-22T00:57:00Z">
            <w:tblPrEx>
              <w:tblW w:w="5534" w:type="pct"/>
            </w:tblPrEx>
          </w:tblPrExChange>
        </w:tblPrEx>
        <w:trPr>
          <w:trHeight w:val="302"/>
          <w:jc w:val="center"/>
          <w:ins w:id="3017" w:author="meshbah rahman" w:date="2021-02-19T23:23:00Z"/>
          <w:trPrChange w:id="3018" w:author="meshbah rahman" w:date="2021-02-22T00:57:00Z">
            <w:trPr>
              <w:trHeight w:val="302"/>
              <w:jc w:val="center"/>
            </w:trPr>
          </w:trPrChange>
        </w:trPr>
        <w:tc>
          <w:tcPr>
            <w:tcW w:w="1025" w:type="pct"/>
            <w:tcPrChange w:id="3019" w:author="meshbah rahman" w:date="2021-02-22T00:57:00Z">
              <w:tcPr>
                <w:tcW w:w="1126" w:type="pct"/>
                <w:gridSpan w:val="3"/>
              </w:tcPr>
            </w:tcPrChange>
          </w:tcPr>
          <w:p w14:paraId="5EC166FF" w14:textId="77777777" w:rsidR="0095306F" w:rsidRPr="0095306F" w:rsidRDefault="0095306F" w:rsidP="00831991">
            <w:pPr>
              <w:contextualSpacing/>
              <w:jc w:val="both"/>
              <w:rPr>
                <w:ins w:id="3020" w:author="meshbah rahman" w:date="2021-02-19T23:23:00Z"/>
                <w:rFonts w:ascii="Helvetica" w:hAnsi="Helvetica" w:cs="Helvetica"/>
                <w:bCs/>
                <w:color w:val="202020"/>
                <w:sz w:val="18"/>
                <w:szCs w:val="18"/>
                <w:shd w:val="clear" w:color="auto" w:fill="FFFFFF"/>
                <w:rPrChange w:id="3021" w:author="meshbah rahman" w:date="2021-02-19T23:24:00Z">
                  <w:rPr>
                    <w:ins w:id="3022" w:author="meshbah rahman" w:date="2021-02-19T23:23:00Z"/>
                    <w:rFonts w:ascii="Helvetica" w:hAnsi="Helvetica" w:cs="Helvetica"/>
                    <w:bCs/>
                    <w:color w:val="202020"/>
                    <w:shd w:val="clear" w:color="auto" w:fill="FFFFFF"/>
                  </w:rPr>
                </w:rPrChange>
              </w:rPr>
              <w:pPrChange w:id="3023" w:author="meshbah rahman" w:date="2021-02-22T00:57:00Z">
                <w:pPr>
                  <w:spacing w:line="480" w:lineRule="auto"/>
                  <w:contextualSpacing/>
                  <w:jc w:val="both"/>
                </w:pPr>
              </w:pPrChange>
            </w:pPr>
            <w:ins w:id="3024" w:author="meshbah rahman" w:date="2021-02-19T23:23:00Z">
              <w:r w:rsidRPr="0095306F">
                <w:rPr>
                  <w:rFonts w:ascii="Helvetica" w:hAnsi="Helvetica" w:cs="Helvetica"/>
                  <w:bCs/>
                  <w:color w:val="202020"/>
                  <w:sz w:val="18"/>
                  <w:szCs w:val="18"/>
                  <w:shd w:val="clear" w:color="auto" w:fill="FFFFFF"/>
                  <w:rPrChange w:id="3025" w:author="meshbah rahman" w:date="2021-02-19T23:24:00Z">
                    <w:rPr>
                      <w:rFonts w:ascii="Helvetica" w:hAnsi="Helvetica" w:cs="Helvetica"/>
                      <w:bCs/>
                      <w:color w:val="202020"/>
                      <w:shd w:val="clear" w:color="auto" w:fill="FFFFFF"/>
                    </w:rPr>
                  </w:rPrChange>
                </w:rPr>
                <w:t>Rajshahi</w:t>
              </w:r>
            </w:ins>
          </w:p>
        </w:tc>
        <w:tc>
          <w:tcPr>
            <w:tcW w:w="616" w:type="pct"/>
            <w:tcPrChange w:id="3026" w:author="meshbah rahman" w:date="2021-02-22T00:57:00Z">
              <w:tcPr>
                <w:tcW w:w="612" w:type="pct"/>
              </w:tcPr>
            </w:tcPrChange>
          </w:tcPr>
          <w:p w14:paraId="3C992094" w14:textId="77777777" w:rsidR="0095306F" w:rsidRPr="0095306F" w:rsidRDefault="0095306F" w:rsidP="00831991">
            <w:pPr>
              <w:contextualSpacing/>
              <w:jc w:val="both"/>
              <w:rPr>
                <w:ins w:id="3027" w:author="meshbah rahman" w:date="2021-02-19T23:23:00Z"/>
                <w:rFonts w:ascii="Helvetica" w:hAnsi="Helvetica" w:cs="Helvetica"/>
                <w:bCs/>
                <w:color w:val="202020"/>
                <w:sz w:val="18"/>
                <w:szCs w:val="18"/>
                <w:shd w:val="clear" w:color="auto" w:fill="FFFFFF"/>
                <w:rPrChange w:id="3028" w:author="meshbah rahman" w:date="2021-02-19T23:24:00Z">
                  <w:rPr>
                    <w:ins w:id="3029" w:author="meshbah rahman" w:date="2021-02-19T23:23:00Z"/>
                    <w:rFonts w:ascii="Helvetica" w:hAnsi="Helvetica" w:cs="Helvetica"/>
                    <w:bCs/>
                    <w:color w:val="202020"/>
                    <w:shd w:val="clear" w:color="auto" w:fill="FFFFFF"/>
                  </w:rPr>
                </w:rPrChange>
              </w:rPr>
              <w:pPrChange w:id="3030" w:author="meshbah rahman" w:date="2021-02-22T00:57:00Z">
                <w:pPr>
                  <w:spacing w:line="480" w:lineRule="auto"/>
                  <w:contextualSpacing/>
                  <w:jc w:val="both"/>
                </w:pPr>
              </w:pPrChange>
            </w:pPr>
            <w:ins w:id="3031" w:author="meshbah rahman" w:date="2021-02-19T23:23:00Z">
              <w:r w:rsidRPr="0095306F">
                <w:rPr>
                  <w:rFonts w:ascii="Helvetica" w:hAnsi="Helvetica" w:cs="Helvetica"/>
                  <w:bCs/>
                  <w:color w:val="202020"/>
                  <w:sz w:val="18"/>
                  <w:szCs w:val="18"/>
                  <w:shd w:val="clear" w:color="auto" w:fill="FFFFFF"/>
                  <w:rPrChange w:id="3032" w:author="meshbah rahman" w:date="2021-02-19T23:24:00Z">
                    <w:rPr>
                      <w:rFonts w:ascii="Helvetica" w:hAnsi="Helvetica" w:cs="Helvetica"/>
                      <w:bCs/>
                      <w:color w:val="202020"/>
                      <w:shd w:val="clear" w:color="auto" w:fill="FFFFFF"/>
                    </w:rPr>
                  </w:rPrChange>
                </w:rPr>
                <w:t>0.95 (0.75-1.20)</w:t>
              </w:r>
            </w:ins>
          </w:p>
        </w:tc>
        <w:tc>
          <w:tcPr>
            <w:tcW w:w="489" w:type="pct"/>
            <w:tcPrChange w:id="3033" w:author="meshbah rahman" w:date="2021-02-22T00:57:00Z">
              <w:tcPr>
                <w:tcW w:w="394" w:type="pct"/>
                <w:gridSpan w:val="2"/>
              </w:tcPr>
            </w:tcPrChange>
          </w:tcPr>
          <w:p w14:paraId="5983935F" w14:textId="77777777" w:rsidR="0095306F" w:rsidRPr="0095306F" w:rsidRDefault="0095306F" w:rsidP="00831991">
            <w:pPr>
              <w:contextualSpacing/>
              <w:jc w:val="both"/>
              <w:rPr>
                <w:ins w:id="3034" w:author="meshbah rahman" w:date="2021-02-19T23:23:00Z"/>
                <w:rFonts w:ascii="Helvetica" w:hAnsi="Helvetica" w:cs="Helvetica"/>
                <w:bCs/>
                <w:color w:val="202020"/>
                <w:sz w:val="18"/>
                <w:szCs w:val="18"/>
                <w:shd w:val="clear" w:color="auto" w:fill="FFFFFF"/>
                <w:rPrChange w:id="3035" w:author="meshbah rahman" w:date="2021-02-19T23:24:00Z">
                  <w:rPr>
                    <w:ins w:id="3036" w:author="meshbah rahman" w:date="2021-02-19T23:23:00Z"/>
                    <w:rFonts w:ascii="Helvetica" w:hAnsi="Helvetica" w:cs="Helvetica"/>
                    <w:bCs/>
                    <w:color w:val="202020"/>
                    <w:shd w:val="clear" w:color="auto" w:fill="FFFFFF"/>
                  </w:rPr>
                </w:rPrChange>
              </w:rPr>
              <w:pPrChange w:id="3037" w:author="meshbah rahman" w:date="2021-02-22T00:57:00Z">
                <w:pPr>
                  <w:spacing w:line="480" w:lineRule="auto"/>
                  <w:contextualSpacing/>
                  <w:jc w:val="both"/>
                </w:pPr>
              </w:pPrChange>
            </w:pPr>
            <w:ins w:id="3038" w:author="meshbah rahman" w:date="2021-02-19T23:23:00Z">
              <w:r w:rsidRPr="0095306F">
                <w:rPr>
                  <w:rFonts w:ascii="Helvetica" w:hAnsi="Helvetica" w:cs="Helvetica"/>
                  <w:bCs/>
                  <w:color w:val="202020"/>
                  <w:sz w:val="18"/>
                  <w:szCs w:val="18"/>
                  <w:shd w:val="clear" w:color="auto" w:fill="FFFFFF"/>
                  <w:rPrChange w:id="3039" w:author="meshbah rahman" w:date="2021-02-19T23:24:00Z">
                    <w:rPr>
                      <w:rFonts w:ascii="Helvetica" w:hAnsi="Helvetica" w:cs="Helvetica"/>
                      <w:bCs/>
                      <w:color w:val="202020"/>
                      <w:shd w:val="clear" w:color="auto" w:fill="FFFFFF"/>
                    </w:rPr>
                  </w:rPrChange>
                </w:rPr>
                <w:t>0.675</w:t>
              </w:r>
            </w:ins>
          </w:p>
        </w:tc>
        <w:tc>
          <w:tcPr>
            <w:tcW w:w="535" w:type="pct"/>
            <w:tcPrChange w:id="3040" w:author="meshbah rahman" w:date="2021-02-22T00:57:00Z">
              <w:tcPr>
                <w:tcW w:w="535" w:type="pct"/>
              </w:tcPr>
            </w:tcPrChange>
          </w:tcPr>
          <w:p w14:paraId="27B999E6" w14:textId="77777777" w:rsidR="0095306F" w:rsidRPr="0095306F" w:rsidRDefault="0095306F" w:rsidP="00831991">
            <w:pPr>
              <w:contextualSpacing/>
              <w:jc w:val="both"/>
              <w:rPr>
                <w:ins w:id="3041" w:author="meshbah rahman" w:date="2021-02-19T23:23:00Z"/>
                <w:rFonts w:ascii="Helvetica" w:hAnsi="Helvetica" w:cs="Helvetica"/>
                <w:bCs/>
                <w:color w:val="202020"/>
                <w:sz w:val="18"/>
                <w:szCs w:val="18"/>
                <w:shd w:val="clear" w:color="auto" w:fill="FFFFFF"/>
                <w:rPrChange w:id="3042" w:author="meshbah rahman" w:date="2021-02-19T23:24:00Z">
                  <w:rPr>
                    <w:ins w:id="3043" w:author="meshbah rahman" w:date="2021-02-19T23:23:00Z"/>
                    <w:rFonts w:ascii="Helvetica" w:hAnsi="Helvetica" w:cs="Helvetica"/>
                    <w:bCs/>
                    <w:color w:val="202020"/>
                    <w:shd w:val="clear" w:color="auto" w:fill="FFFFFF"/>
                  </w:rPr>
                </w:rPrChange>
              </w:rPr>
              <w:pPrChange w:id="3044" w:author="meshbah rahman" w:date="2021-02-22T00:57:00Z">
                <w:pPr>
                  <w:spacing w:line="480" w:lineRule="auto"/>
                  <w:contextualSpacing/>
                  <w:jc w:val="both"/>
                </w:pPr>
              </w:pPrChange>
            </w:pPr>
            <w:ins w:id="3045" w:author="meshbah rahman" w:date="2021-02-19T23:23:00Z">
              <w:r w:rsidRPr="0095306F">
                <w:rPr>
                  <w:rFonts w:ascii="Helvetica" w:hAnsi="Helvetica" w:cs="Helvetica"/>
                  <w:bCs/>
                  <w:color w:val="202020"/>
                  <w:sz w:val="18"/>
                  <w:szCs w:val="18"/>
                  <w:shd w:val="clear" w:color="auto" w:fill="FFFFFF"/>
                  <w:rPrChange w:id="3046" w:author="meshbah rahman" w:date="2021-02-19T23:24:00Z">
                    <w:rPr>
                      <w:rFonts w:ascii="Helvetica" w:hAnsi="Helvetica" w:cs="Helvetica"/>
                      <w:bCs/>
                      <w:color w:val="202020"/>
                      <w:shd w:val="clear" w:color="auto" w:fill="FFFFFF"/>
                    </w:rPr>
                  </w:rPrChange>
                </w:rPr>
                <w:t>0.92 (0.71-1.18)</w:t>
              </w:r>
            </w:ins>
          </w:p>
        </w:tc>
        <w:tc>
          <w:tcPr>
            <w:tcW w:w="396" w:type="pct"/>
            <w:tcPrChange w:id="3047" w:author="meshbah rahman" w:date="2021-02-22T00:57:00Z">
              <w:tcPr>
                <w:tcW w:w="396" w:type="pct"/>
                <w:gridSpan w:val="3"/>
              </w:tcPr>
            </w:tcPrChange>
          </w:tcPr>
          <w:p w14:paraId="1651E619" w14:textId="77777777" w:rsidR="0095306F" w:rsidRPr="0095306F" w:rsidRDefault="0095306F" w:rsidP="00831991">
            <w:pPr>
              <w:contextualSpacing/>
              <w:jc w:val="both"/>
              <w:rPr>
                <w:ins w:id="3048" w:author="meshbah rahman" w:date="2021-02-19T23:23:00Z"/>
                <w:rFonts w:ascii="Helvetica" w:hAnsi="Helvetica" w:cs="Helvetica"/>
                <w:bCs/>
                <w:color w:val="202020"/>
                <w:sz w:val="18"/>
                <w:szCs w:val="18"/>
                <w:shd w:val="clear" w:color="auto" w:fill="FFFFFF"/>
                <w:rPrChange w:id="3049" w:author="meshbah rahman" w:date="2021-02-19T23:24:00Z">
                  <w:rPr>
                    <w:ins w:id="3050" w:author="meshbah rahman" w:date="2021-02-19T23:23:00Z"/>
                    <w:rFonts w:ascii="Helvetica" w:hAnsi="Helvetica" w:cs="Helvetica"/>
                    <w:bCs/>
                    <w:color w:val="202020"/>
                    <w:shd w:val="clear" w:color="auto" w:fill="FFFFFF"/>
                  </w:rPr>
                </w:rPrChange>
              </w:rPr>
              <w:pPrChange w:id="3051" w:author="meshbah rahman" w:date="2021-02-22T00:57:00Z">
                <w:pPr>
                  <w:spacing w:line="480" w:lineRule="auto"/>
                  <w:contextualSpacing/>
                  <w:jc w:val="both"/>
                </w:pPr>
              </w:pPrChange>
            </w:pPr>
            <w:ins w:id="3052" w:author="meshbah rahman" w:date="2021-02-19T23:23:00Z">
              <w:r w:rsidRPr="0095306F">
                <w:rPr>
                  <w:rFonts w:ascii="Helvetica" w:hAnsi="Helvetica" w:cs="Helvetica"/>
                  <w:bCs/>
                  <w:color w:val="202020"/>
                  <w:sz w:val="18"/>
                  <w:szCs w:val="18"/>
                  <w:shd w:val="clear" w:color="auto" w:fill="FFFFFF"/>
                  <w:rPrChange w:id="3053" w:author="meshbah rahman" w:date="2021-02-19T23:24:00Z">
                    <w:rPr>
                      <w:rFonts w:ascii="Helvetica" w:hAnsi="Helvetica" w:cs="Helvetica"/>
                      <w:bCs/>
                      <w:color w:val="202020"/>
                      <w:shd w:val="clear" w:color="auto" w:fill="FFFFFF"/>
                    </w:rPr>
                  </w:rPrChange>
                </w:rPr>
                <w:t>0.514</w:t>
              </w:r>
            </w:ins>
          </w:p>
        </w:tc>
        <w:tc>
          <w:tcPr>
            <w:tcW w:w="612" w:type="pct"/>
            <w:tcPrChange w:id="3054" w:author="meshbah rahman" w:date="2021-02-22T00:57:00Z">
              <w:tcPr>
                <w:tcW w:w="612" w:type="pct"/>
              </w:tcPr>
            </w:tcPrChange>
          </w:tcPr>
          <w:p w14:paraId="5EF502E1" w14:textId="77777777" w:rsidR="0095306F" w:rsidRPr="0095306F" w:rsidRDefault="0095306F" w:rsidP="00831991">
            <w:pPr>
              <w:contextualSpacing/>
              <w:jc w:val="both"/>
              <w:rPr>
                <w:ins w:id="3055" w:author="meshbah rahman" w:date="2021-02-19T23:23:00Z"/>
                <w:rFonts w:ascii="Helvetica" w:hAnsi="Helvetica" w:cs="Helvetica"/>
                <w:bCs/>
                <w:color w:val="202020"/>
                <w:sz w:val="18"/>
                <w:szCs w:val="18"/>
                <w:shd w:val="clear" w:color="auto" w:fill="FFFFFF"/>
                <w:rPrChange w:id="3056" w:author="meshbah rahman" w:date="2021-02-19T23:24:00Z">
                  <w:rPr>
                    <w:ins w:id="3057" w:author="meshbah rahman" w:date="2021-02-19T23:23:00Z"/>
                    <w:rFonts w:ascii="Helvetica" w:hAnsi="Helvetica" w:cs="Helvetica"/>
                    <w:bCs/>
                    <w:color w:val="202020"/>
                    <w:shd w:val="clear" w:color="auto" w:fill="FFFFFF"/>
                  </w:rPr>
                </w:rPrChange>
              </w:rPr>
              <w:pPrChange w:id="3058" w:author="meshbah rahman" w:date="2021-02-22T00:57:00Z">
                <w:pPr>
                  <w:spacing w:line="480" w:lineRule="auto"/>
                  <w:contextualSpacing/>
                  <w:jc w:val="both"/>
                </w:pPr>
              </w:pPrChange>
            </w:pPr>
            <w:ins w:id="3059" w:author="meshbah rahman" w:date="2021-02-19T23:23:00Z">
              <w:r w:rsidRPr="0095306F">
                <w:rPr>
                  <w:rFonts w:ascii="Helvetica" w:hAnsi="Helvetica" w:cs="Helvetica"/>
                  <w:bCs/>
                  <w:color w:val="202020"/>
                  <w:sz w:val="18"/>
                  <w:szCs w:val="18"/>
                  <w:shd w:val="clear" w:color="auto" w:fill="FFFFFF"/>
                  <w:rPrChange w:id="3060" w:author="meshbah rahman" w:date="2021-02-19T23:24:00Z">
                    <w:rPr>
                      <w:rFonts w:ascii="Helvetica" w:hAnsi="Helvetica" w:cs="Helvetica"/>
                      <w:bCs/>
                      <w:color w:val="202020"/>
                      <w:shd w:val="clear" w:color="auto" w:fill="FFFFFF"/>
                    </w:rPr>
                  </w:rPrChange>
                </w:rPr>
                <w:t>1.09 (0.88-1.33)</w:t>
              </w:r>
            </w:ins>
          </w:p>
        </w:tc>
        <w:tc>
          <w:tcPr>
            <w:tcW w:w="395" w:type="pct"/>
            <w:tcPrChange w:id="3061" w:author="meshbah rahman" w:date="2021-02-22T00:57:00Z">
              <w:tcPr>
                <w:tcW w:w="395" w:type="pct"/>
                <w:gridSpan w:val="2"/>
              </w:tcPr>
            </w:tcPrChange>
          </w:tcPr>
          <w:p w14:paraId="787C5B9C" w14:textId="77777777" w:rsidR="0095306F" w:rsidRPr="0095306F" w:rsidRDefault="0095306F" w:rsidP="00831991">
            <w:pPr>
              <w:contextualSpacing/>
              <w:jc w:val="both"/>
              <w:rPr>
                <w:ins w:id="3062" w:author="meshbah rahman" w:date="2021-02-19T23:23:00Z"/>
                <w:rFonts w:ascii="Helvetica" w:hAnsi="Helvetica" w:cs="Helvetica"/>
                <w:bCs/>
                <w:color w:val="202020"/>
                <w:sz w:val="18"/>
                <w:szCs w:val="18"/>
                <w:shd w:val="clear" w:color="auto" w:fill="FFFFFF"/>
                <w:rPrChange w:id="3063" w:author="meshbah rahman" w:date="2021-02-19T23:24:00Z">
                  <w:rPr>
                    <w:ins w:id="3064" w:author="meshbah rahman" w:date="2021-02-19T23:23:00Z"/>
                    <w:rFonts w:ascii="Helvetica" w:hAnsi="Helvetica" w:cs="Helvetica"/>
                    <w:bCs/>
                    <w:color w:val="202020"/>
                    <w:shd w:val="clear" w:color="auto" w:fill="FFFFFF"/>
                  </w:rPr>
                </w:rPrChange>
              </w:rPr>
              <w:pPrChange w:id="3065" w:author="meshbah rahman" w:date="2021-02-22T00:57:00Z">
                <w:pPr>
                  <w:spacing w:line="480" w:lineRule="auto"/>
                  <w:contextualSpacing/>
                  <w:jc w:val="both"/>
                </w:pPr>
              </w:pPrChange>
            </w:pPr>
            <w:ins w:id="3066" w:author="meshbah rahman" w:date="2021-02-19T23:23:00Z">
              <w:r w:rsidRPr="0095306F">
                <w:rPr>
                  <w:rFonts w:ascii="Helvetica" w:hAnsi="Helvetica" w:cs="Helvetica"/>
                  <w:bCs/>
                  <w:color w:val="202020"/>
                  <w:sz w:val="18"/>
                  <w:szCs w:val="18"/>
                  <w:shd w:val="clear" w:color="auto" w:fill="FFFFFF"/>
                  <w:rPrChange w:id="3067" w:author="meshbah rahman" w:date="2021-02-19T23:24:00Z">
                    <w:rPr>
                      <w:rFonts w:ascii="Helvetica" w:hAnsi="Helvetica" w:cs="Helvetica"/>
                      <w:bCs/>
                      <w:color w:val="202020"/>
                      <w:shd w:val="clear" w:color="auto" w:fill="FFFFFF"/>
                    </w:rPr>
                  </w:rPrChange>
                </w:rPr>
                <w:t>0.430</w:t>
              </w:r>
            </w:ins>
          </w:p>
        </w:tc>
        <w:tc>
          <w:tcPr>
            <w:tcW w:w="535" w:type="pct"/>
            <w:tcPrChange w:id="3068" w:author="meshbah rahman" w:date="2021-02-22T00:57:00Z">
              <w:tcPr>
                <w:tcW w:w="535" w:type="pct"/>
                <w:gridSpan w:val="2"/>
              </w:tcPr>
            </w:tcPrChange>
          </w:tcPr>
          <w:p w14:paraId="55D362C3" w14:textId="77777777" w:rsidR="0095306F" w:rsidRPr="0095306F" w:rsidRDefault="0095306F" w:rsidP="00831991">
            <w:pPr>
              <w:contextualSpacing/>
              <w:jc w:val="both"/>
              <w:rPr>
                <w:ins w:id="3069" w:author="meshbah rahman" w:date="2021-02-19T23:23:00Z"/>
                <w:rFonts w:ascii="Helvetica" w:hAnsi="Helvetica" w:cs="Helvetica"/>
                <w:bCs/>
                <w:color w:val="202020"/>
                <w:sz w:val="18"/>
                <w:szCs w:val="18"/>
                <w:shd w:val="clear" w:color="auto" w:fill="FFFFFF"/>
                <w:rPrChange w:id="3070" w:author="meshbah rahman" w:date="2021-02-19T23:24:00Z">
                  <w:rPr>
                    <w:ins w:id="3071" w:author="meshbah rahman" w:date="2021-02-19T23:23:00Z"/>
                    <w:rFonts w:ascii="Helvetica" w:hAnsi="Helvetica" w:cs="Helvetica"/>
                    <w:bCs/>
                    <w:color w:val="202020"/>
                    <w:shd w:val="clear" w:color="auto" w:fill="FFFFFF"/>
                  </w:rPr>
                </w:rPrChange>
              </w:rPr>
              <w:pPrChange w:id="3072" w:author="meshbah rahman" w:date="2021-02-22T00:57:00Z">
                <w:pPr>
                  <w:spacing w:line="480" w:lineRule="auto"/>
                  <w:contextualSpacing/>
                  <w:jc w:val="both"/>
                </w:pPr>
              </w:pPrChange>
            </w:pPr>
            <w:ins w:id="3073" w:author="meshbah rahman" w:date="2021-02-19T23:23:00Z">
              <w:r w:rsidRPr="0095306F">
                <w:rPr>
                  <w:rFonts w:ascii="Helvetica" w:hAnsi="Helvetica" w:cs="Helvetica"/>
                  <w:bCs/>
                  <w:color w:val="202020"/>
                  <w:sz w:val="18"/>
                  <w:szCs w:val="18"/>
                  <w:shd w:val="clear" w:color="auto" w:fill="FFFFFF"/>
                  <w:rPrChange w:id="3074" w:author="meshbah rahman" w:date="2021-02-19T23:24:00Z">
                    <w:rPr>
                      <w:rFonts w:ascii="Helvetica" w:hAnsi="Helvetica" w:cs="Helvetica"/>
                      <w:bCs/>
                      <w:color w:val="202020"/>
                      <w:shd w:val="clear" w:color="auto" w:fill="FFFFFF"/>
                    </w:rPr>
                  </w:rPrChange>
                </w:rPr>
                <w:t>1.04 (0.84-1.29)</w:t>
              </w:r>
            </w:ins>
          </w:p>
        </w:tc>
        <w:tc>
          <w:tcPr>
            <w:tcW w:w="396" w:type="pct"/>
            <w:tcPrChange w:id="3075" w:author="meshbah rahman" w:date="2021-02-22T00:57:00Z">
              <w:tcPr>
                <w:tcW w:w="395" w:type="pct"/>
              </w:tcPr>
            </w:tcPrChange>
          </w:tcPr>
          <w:p w14:paraId="2980ACAE" w14:textId="77777777" w:rsidR="0095306F" w:rsidRPr="0095306F" w:rsidRDefault="0095306F" w:rsidP="00831991">
            <w:pPr>
              <w:contextualSpacing/>
              <w:jc w:val="both"/>
              <w:rPr>
                <w:ins w:id="3076" w:author="meshbah rahman" w:date="2021-02-19T23:23:00Z"/>
                <w:rFonts w:ascii="Helvetica" w:hAnsi="Helvetica" w:cs="Helvetica"/>
                <w:bCs/>
                <w:color w:val="202020"/>
                <w:sz w:val="18"/>
                <w:szCs w:val="18"/>
                <w:shd w:val="clear" w:color="auto" w:fill="FFFFFF"/>
                <w:rPrChange w:id="3077" w:author="meshbah rahman" w:date="2021-02-19T23:24:00Z">
                  <w:rPr>
                    <w:ins w:id="3078" w:author="meshbah rahman" w:date="2021-02-19T23:23:00Z"/>
                    <w:rFonts w:ascii="Helvetica" w:hAnsi="Helvetica" w:cs="Helvetica"/>
                    <w:bCs/>
                    <w:color w:val="202020"/>
                    <w:shd w:val="clear" w:color="auto" w:fill="FFFFFF"/>
                  </w:rPr>
                </w:rPrChange>
              </w:rPr>
              <w:pPrChange w:id="3079" w:author="meshbah rahman" w:date="2021-02-22T00:57:00Z">
                <w:pPr>
                  <w:spacing w:line="480" w:lineRule="auto"/>
                  <w:contextualSpacing/>
                  <w:jc w:val="both"/>
                </w:pPr>
              </w:pPrChange>
            </w:pPr>
            <w:ins w:id="3080" w:author="meshbah rahman" w:date="2021-02-19T23:23:00Z">
              <w:r w:rsidRPr="0095306F">
                <w:rPr>
                  <w:rFonts w:ascii="Helvetica" w:hAnsi="Helvetica" w:cs="Helvetica"/>
                  <w:bCs/>
                  <w:color w:val="202020"/>
                  <w:sz w:val="18"/>
                  <w:szCs w:val="18"/>
                  <w:shd w:val="clear" w:color="auto" w:fill="FFFFFF"/>
                  <w:rPrChange w:id="3081" w:author="meshbah rahman" w:date="2021-02-19T23:24:00Z">
                    <w:rPr>
                      <w:rFonts w:ascii="Helvetica" w:hAnsi="Helvetica" w:cs="Helvetica"/>
                      <w:bCs/>
                      <w:color w:val="202020"/>
                      <w:shd w:val="clear" w:color="auto" w:fill="FFFFFF"/>
                    </w:rPr>
                  </w:rPrChange>
                </w:rPr>
                <w:t>0.719</w:t>
              </w:r>
            </w:ins>
          </w:p>
        </w:tc>
      </w:tr>
      <w:tr w:rsidR="00831991" w:rsidRPr="0095306F" w14:paraId="6615D27F" w14:textId="77777777" w:rsidTr="00831991">
        <w:tblPrEx>
          <w:tblPrExChange w:id="3082" w:author="meshbah rahman" w:date="2021-02-22T00:57:00Z">
            <w:tblPrEx>
              <w:tblW w:w="5534" w:type="pct"/>
            </w:tblPrEx>
          </w:tblPrExChange>
        </w:tblPrEx>
        <w:trPr>
          <w:trHeight w:val="302"/>
          <w:jc w:val="center"/>
          <w:ins w:id="3083" w:author="meshbah rahman" w:date="2021-02-19T23:23:00Z"/>
          <w:trPrChange w:id="3084" w:author="meshbah rahman" w:date="2021-02-22T00:57:00Z">
            <w:trPr>
              <w:trHeight w:val="302"/>
              <w:jc w:val="center"/>
            </w:trPr>
          </w:trPrChange>
        </w:trPr>
        <w:tc>
          <w:tcPr>
            <w:tcW w:w="1025" w:type="pct"/>
            <w:tcPrChange w:id="3085" w:author="meshbah rahman" w:date="2021-02-22T00:57:00Z">
              <w:tcPr>
                <w:tcW w:w="1126" w:type="pct"/>
                <w:gridSpan w:val="3"/>
              </w:tcPr>
            </w:tcPrChange>
          </w:tcPr>
          <w:p w14:paraId="272A977E" w14:textId="77777777" w:rsidR="0095306F" w:rsidRPr="0095306F" w:rsidRDefault="0095306F" w:rsidP="00831991">
            <w:pPr>
              <w:contextualSpacing/>
              <w:jc w:val="both"/>
              <w:rPr>
                <w:ins w:id="3086" w:author="meshbah rahman" w:date="2021-02-19T23:23:00Z"/>
                <w:rFonts w:ascii="Helvetica" w:hAnsi="Helvetica" w:cs="Helvetica"/>
                <w:bCs/>
                <w:color w:val="202020"/>
                <w:sz w:val="18"/>
                <w:szCs w:val="18"/>
                <w:shd w:val="clear" w:color="auto" w:fill="FFFFFF"/>
                <w:rPrChange w:id="3087" w:author="meshbah rahman" w:date="2021-02-19T23:24:00Z">
                  <w:rPr>
                    <w:ins w:id="3088" w:author="meshbah rahman" w:date="2021-02-19T23:23:00Z"/>
                    <w:rFonts w:ascii="Helvetica" w:hAnsi="Helvetica" w:cs="Helvetica"/>
                    <w:bCs/>
                    <w:color w:val="202020"/>
                    <w:shd w:val="clear" w:color="auto" w:fill="FFFFFF"/>
                  </w:rPr>
                </w:rPrChange>
              </w:rPr>
              <w:pPrChange w:id="3089" w:author="meshbah rahman" w:date="2021-02-22T00:57:00Z">
                <w:pPr>
                  <w:spacing w:line="480" w:lineRule="auto"/>
                  <w:contextualSpacing/>
                  <w:jc w:val="both"/>
                </w:pPr>
              </w:pPrChange>
            </w:pPr>
            <w:proofErr w:type="spellStart"/>
            <w:ins w:id="3090" w:author="meshbah rahman" w:date="2021-02-19T23:23:00Z">
              <w:r w:rsidRPr="0095306F">
                <w:rPr>
                  <w:rFonts w:ascii="Helvetica" w:hAnsi="Helvetica" w:cs="Helvetica"/>
                  <w:bCs/>
                  <w:color w:val="202020"/>
                  <w:sz w:val="18"/>
                  <w:szCs w:val="18"/>
                  <w:shd w:val="clear" w:color="auto" w:fill="FFFFFF"/>
                  <w:rPrChange w:id="3091" w:author="meshbah rahman" w:date="2021-02-19T23:24:00Z">
                    <w:rPr>
                      <w:rFonts w:ascii="Helvetica" w:hAnsi="Helvetica" w:cs="Helvetica"/>
                      <w:bCs/>
                      <w:color w:val="202020"/>
                      <w:shd w:val="clear" w:color="auto" w:fill="FFFFFF"/>
                    </w:rPr>
                  </w:rPrChange>
                </w:rPr>
                <w:t>Rangpur</w:t>
              </w:r>
              <w:proofErr w:type="spellEnd"/>
            </w:ins>
          </w:p>
        </w:tc>
        <w:tc>
          <w:tcPr>
            <w:tcW w:w="616" w:type="pct"/>
            <w:tcPrChange w:id="3092" w:author="meshbah rahman" w:date="2021-02-22T00:57:00Z">
              <w:tcPr>
                <w:tcW w:w="612" w:type="pct"/>
              </w:tcPr>
            </w:tcPrChange>
          </w:tcPr>
          <w:p w14:paraId="28028B00" w14:textId="77777777" w:rsidR="0095306F" w:rsidRPr="0095306F" w:rsidRDefault="0095306F" w:rsidP="00831991">
            <w:pPr>
              <w:contextualSpacing/>
              <w:jc w:val="both"/>
              <w:rPr>
                <w:ins w:id="3093" w:author="meshbah rahman" w:date="2021-02-19T23:23:00Z"/>
                <w:rFonts w:ascii="Helvetica" w:hAnsi="Helvetica" w:cs="Helvetica"/>
                <w:bCs/>
                <w:color w:val="202020"/>
                <w:sz w:val="18"/>
                <w:szCs w:val="18"/>
                <w:shd w:val="clear" w:color="auto" w:fill="FFFFFF"/>
                <w:rPrChange w:id="3094" w:author="meshbah rahman" w:date="2021-02-19T23:24:00Z">
                  <w:rPr>
                    <w:ins w:id="3095" w:author="meshbah rahman" w:date="2021-02-19T23:23:00Z"/>
                    <w:rFonts w:ascii="Helvetica" w:hAnsi="Helvetica" w:cs="Helvetica"/>
                    <w:bCs/>
                    <w:color w:val="202020"/>
                    <w:shd w:val="clear" w:color="auto" w:fill="FFFFFF"/>
                  </w:rPr>
                </w:rPrChange>
              </w:rPr>
              <w:pPrChange w:id="3096" w:author="meshbah rahman" w:date="2021-02-22T00:57:00Z">
                <w:pPr>
                  <w:spacing w:line="480" w:lineRule="auto"/>
                  <w:contextualSpacing/>
                  <w:jc w:val="both"/>
                </w:pPr>
              </w:pPrChange>
            </w:pPr>
            <w:ins w:id="3097" w:author="meshbah rahman" w:date="2021-02-19T23:23:00Z">
              <w:r w:rsidRPr="0095306F">
                <w:rPr>
                  <w:rFonts w:ascii="Helvetica" w:hAnsi="Helvetica" w:cs="Helvetica"/>
                  <w:bCs/>
                  <w:color w:val="202020"/>
                  <w:sz w:val="18"/>
                  <w:szCs w:val="18"/>
                  <w:shd w:val="clear" w:color="auto" w:fill="FFFFFF"/>
                  <w:rPrChange w:id="3098" w:author="meshbah rahman" w:date="2021-02-19T23:24:00Z">
                    <w:rPr>
                      <w:rFonts w:ascii="Helvetica" w:hAnsi="Helvetica" w:cs="Helvetica"/>
                      <w:bCs/>
                      <w:color w:val="202020"/>
                      <w:shd w:val="clear" w:color="auto" w:fill="FFFFFF"/>
                    </w:rPr>
                  </w:rPrChange>
                </w:rPr>
                <w:t>1.72 (1.38-2.13)</w:t>
              </w:r>
            </w:ins>
          </w:p>
        </w:tc>
        <w:tc>
          <w:tcPr>
            <w:tcW w:w="489" w:type="pct"/>
            <w:tcPrChange w:id="3099" w:author="meshbah rahman" w:date="2021-02-22T00:57:00Z">
              <w:tcPr>
                <w:tcW w:w="394" w:type="pct"/>
                <w:gridSpan w:val="2"/>
              </w:tcPr>
            </w:tcPrChange>
          </w:tcPr>
          <w:p w14:paraId="049B4AC2" w14:textId="77777777" w:rsidR="0095306F" w:rsidRPr="0095306F" w:rsidRDefault="0095306F" w:rsidP="00831991">
            <w:pPr>
              <w:contextualSpacing/>
              <w:jc w:val="both"/>
              <w:rPr>
                <w:ins w:id="3100" w:author="meshbah rahman" w:date="2021-02-19T23:23:00Z"/>
                <w:rFonts w:ascii="Helvetica" w:hAnsi="Helvetica" w:cs="Helvetica"/>
                <w:bCs/>
                <w:color w:val="202020"/>
                <w:sz w:val="18"/>
                <w:szCs w:val="18"/>
                <w:shd w:val="clear" w:color="auto" w:fill="FFFFFF"/>
                <w:rPrChange w:id="3101" w:author="meshbah rahman" w:date="2021-02-19T23:24:00Z">
                  <w:rPr>
                    <w:ins w:id="3102" w:author="meshbah rahman" w:date="2021-02-19T23:23:00Z"/>
                    <w:rFonts w:ascii="Helvetica" w:hAnsi="Helvetica" w:cs="Helvetica"/>
                    <w:bCs/>
                    <w:color w:val="202020"/>
                    <w:shd w:val="clear" w:color="auto" w:fill="FFFFFF"/>
                  </w:rPr>
                </w:rPrChange>
              </w:rPr>
              <w:pPrChange w:id="3103" w:author="meshbah rahman" w:date="2021-02-22T00:57:00Z">
                <w:pPr>
                  <w:spacing w:line="480" w:lineRule="auto"/>
                  <w:contextualSpacing/>
                  <w:jc w:val="both"/>
                </w:pPr>
              </w:pPrChange>
            </w:pPr>
            <w:ins w:id="3104" w:author="meshbah rahman" w:date="2021-02-19T23:23:00Z">
              <w:r w:rsidRPr="0095306F">
                <w:rPr>
                  <w:rFonts w:ascii="Helvetica" w:hAnsi="Helvetica" w:cs="Helvetica"/>
                  <w:bCs/>
                  <w:color w:val="202020"/>
                  <w:sz w:val="18"/>
                  <w:szCs w:val="18"/>
                  <w:shd w:val="clear" w:color="auto" w:fill="FFFFFF"/>
                  <w:rPrChange w:id="3105" w:author="meshbah rahman" w:date="2021-02-19T23:24:00Z">
                    <w:rPr>
                      <w:rFonts w:ascii="Helvetica" w:hAnsi="Helvetica" w:cs="Helvetica"/>
                      <w:bCs/>
                      <w:color w:val="202020"/>
                      <w:shd w:val="clear" w:color="auto" w:fill="FFFFFF"/>
                    </w:rPr>
                  </w:rPrChange>
                </w:rPr>
                <w:t>&lt;0.001</w:t>
              </w:r>
            </w:ins>
          </w:p>
        </w:tc>
        <w:tc>
          <w:tcPr>
            <w:tcW w:w="535" w:type="pct"/>
            <w:tcPrChange w:id="3106" w:author="meshbah rahman" w:date="2021-02-22T00:57:00Z">
              <w:tcPr>
                <w:tcW w:w="535" w:type="pct"/>
              </w:tcPr>
            </w:tcPrChange>
          </w:tcPr>
          <w:p w14:paraId="548F9A17" w14:textId="77777777" w:rsidR="0095306F" w:rsidRPr="0095306F" w:rsidRDefault="0095306F" w:rsidP="00831991">
            <w:pPr>
              <w:contextualSpacing/>
              <w:jc w:val="both"/>
              <w:rPr>
                <w:ins w:id="3107" w:author="meshbah rahman" w:date="2021-02-19T23:23:00Z"/>
                <w:rFonts w:ascii="Helvetica" w:hAnsi="Helvetica" w:cs="Helvetica"/>
                <w:bCs/>
                <w:color w:val="202020"/>
                <w:sz w:val="18"/>
                <w:szCs w:val="18"/>
                <w:shd w:val="clear" w:color="auto" w:fill="FFFFFF"/>
                <w:rPrChange w:id="3108" w:author="meshbah rahman" w:date="2021-02-19T23:24:00Z">
                  <w:rPr>
                    <w:ins w:id="3109" w:author="meshbah rahman" w:date="2021-02-19T23:23:00Z"/>
                    <w:rFonts w:ascii="Helvetica" w:hAnsi="Helvetica" w:cs="Helvetica"/>
                    <w:bCs/>
                    <w:color w:val="202020"/>
                    <w:shd w:val="clear" w:color="auto" w:fill="FFFFFF"/>
                  </w:rPr>
                </w:rPrChange>
              </w:rPr>
              <w:pPrChange w:id="3110" w:author="meshbah rahman" w:date="2021-02-22T00:57:00Z">
                <w:pPr>
                  <w:spacing w:line="480" w:lineRule="auto"/>
                  <w:contextualSpacing/>
                  <w:jc w:val="both"/>
                </w:pPr>
              </w:pPrChange>
            </w:pPr>
            <w:ins w:id="3111" w:author="meshbah rahman" w:date="2021-02-19T23:23:00Z">
              <w:r w:rsidRPr="0095306F">
                <w:rPr>
                  <w:rFonts w:ascii="Helvetica" w:hAnsi="Helvetica" w:cs="Helvetica"/>
                  <w:bCs/>
                  <w:color w:val="202020"/>
                  <w:sz w:val="18"/>
                  <w:szCs w:val="18"/>
                  <w:shd w:val="clear" w:color="auto" w:fill="FFFFFF"/>
                  <w:rPrChange w:id="3112" w:author="meshbah rahman" w:date="2021-02-19T23:24:00Z">
                    <w:rPr>
                      <w:rFonts w:ascii="Helvetica" w:hAnsi="Helvetica" w:cs="Helvetica"/>
                      <w:bCs/>
                      <w:color w:val="202020"/>
                      <w:shd w:val="clear" w:color="auto" w:fill="FFFFFF"/>
                    </w:rPr>
                  </w:rPrChange>
                </w:rPr>
                <w:t>1.71 (1.36-2.14)</w:t>
              </w:r>
            </w:ins>
          </w:p>
        </w:tc>
        <w:tc>
          <w:tcPr>
            <w:tcW w:w="396" w:type="pct"/>
            <w:tcPrChange w:id="3113" w:author="meshbah rahman" w:date="2021-02-22T00:57:00Z">
              <w:tcPr>
                <w:tcW w:w="396" w:type="pct"/>
                <w:gridSpan w:val="3"/>
              </w:tcPr>
            </w:tcPrChange>
          </w:tcPr>
          <w:p w14:paraId="2417453D" w14:textId="77777777" w:rsidR="0095306F" w:rsidRPr="0095306F" w:rsidRDefault="0095306F" w:rsidP="00831991">
            <w:pPr>
              <w:contextualSpacing/>
              <w:jc w:val="both"/>
              <w:rPr>
                <w:ins w:id="3114" w:author="meshbah rahman" w:date="2021-02-19T23:23:00Z"/>
                <w:rFonts w:ascii="Helvetica" w:hAnsi="Helvetica" w:cs="Helvetica"/>
                <w:bCs/>
                <w:color w:val="202020"/>
                <w:sz w:val="18"/>
                <w:szCs w:val="18"/>
                <w:shd w:val="clear" w:color="auto" w:fill="FFFFFF"/>
                <w:rPrChange w:id="3115" w:author="meshbah rahman" w:date="2021-02-19T23:24:00Z">
                  <w:rPr>
                    <w:ins w:id="3116" w:author="meshbah rahman" w:date="2021-02-19T23:23:00Z"/>
                    <w:rFonts w:ascii="Helvetica" w:hAnsi="Helvetica" w:cs="Helvetica"/>
                    <w:bCs/>
                    <w:color w:val="202020"/>
                    <w:shd w:val="clear" w:color="auto" w:fill="FFFFFF"/>
                  </w:rPr>
                </w:rPrChange>
              </w:rPr>
              <w:pPrChange w:id="3117" w:author="meshbah rahman" w:date="2021-02-22T00:57:00Z">
                <w:pPr>
                  <w:spacing w:line="480" w:lineRule="auto"/>
                  <w:contextualSpacing/>
                  <w:jc w:val="both"/>
                </w:pPr>
              </w:pPrChange>
            </w:pPr>
            <w:ins w:id="3118" w:author="meshbah rahman" w:date="2021-02-19T23:23:00Z">
              <w:r w:rsidRPr="0095306F">
                <w:rPr>
                  <w:rFonts w:ascii="Helvetica" w:hAnsi="Helvetica" w:cs="Helvetica"/>
                  <w:bCs/>
                  <w:color w:val="202020"/>
                  <w:sz w:val="18"/>
                  <w:szCs w:val="18"/>
                  <w:shd w:val="clear" w:color="auto" w:fill="FFFFFF"/>
                  <w:rPrChange w:id="3119" w:author="meshbah rahman" w:date="2021-02-19T23:24:00Z">
                    <w:rPr>
                      <w:rFonts w:ascii="Helvetica" w:hAnsi="Helvetica" w:cs="Helvetica"/>
                      <w:bCs/>
                      <w:color w:val="202020"/>
                      <w:shd w:val="clear" w:color="auto" w:fill="FFFFFF"/>
                    </w:rPr>
                  </w:rPrChange>
                </w:rPr>
                <w:t>&lt;0.001</w:t>
              </w:r>
            </w:ins>
          </w:p>
        </w:tc>
        <w:tc>
          <w:tcPr>
            <w:tcW w:w="612" w:type="pct"/>
            <w:tcPrChange w:id="3120" w:author="meshbah rahman" w:date="2021-02-22T00:57:00Z">
              <w:tcPr>
                <w:tcW w:w="612" w:type="pct"/>
              </w:tcPr>
            </w:tcPrChange>
          </w:tcPr>
          <w:p w14:paraId="2BC809AE" w14:textId="77777777" w:rsidR="0095306F" w:rsidRPr="0095306F" w:rsidRDefault="0095306F" w:rsidP="00831991">
            <w:pPr>
              <w:contextualSpacing/>
              <w:jc w:val="both"/>
              <w:rPr>
                <w:ins w:id="3121" w:author="meshbah rahman" w:date="2021-02-19T23:23:00Z"/>
                <w:rFonts w:ascii="Helvetica" w:hAnsi="Helvetica" w:cs="Helvetica"/>
                <w:bCs/>
                <w:color w:val="202020"/>
                <w:sz w:val="18"/>
                <w:szCs w:val="18"/>
                <w:shd w:val="clear" w:color="auto" w:fill="FFFFFF"/>
                <w:rPrChange w:id="3122" w:author="meshbah rahman" w:date="2021-02-19T23:24:00Z">
                  <w:rPr>
                    <w:ins w:id="3123" w:author="meshbah rahman" w:date="2021-02-19T23:23:00Z"/>
                    <w:rFonts w:ascii="Helvetica" w:hAnsi="Helvetica" w:cs="Helvetica"/>
                    <w:bCs/>
                    <w:color w:val="202020"/>
                    <w:shd w:val="clear" w:color="auto" w:fill="FFFFFF"/>
                  </w:rPr>
                </w:rPrChange>
              </w:rPr>
              <w:pPrChange w:id="3124" w:author="meshbah rahman" w:date="2021-02-22T00:57:00Z">
                <w:pPr>
                  <w:spacing w:line="480" w:lineRule="auto"/>
                  <w:contextualSpacing/>
                  <w:jc w:val="both"/>
                </w:pPr>
              </w:pPrChange>
            </w:pPr>
            <w:ins w:id="3125" w:author="meshbah rahman" w:date="2021-02-19T23:23:00Z">
              <w:r w:rsidRPr="0095306F">
                <w:rPr>
                  <w:rFonts w:ascii="Helvetica" w:hAnsi="Helvetica" w:cs="Helvetica"/>
                  <w:bCs/>
                  <w:color w:val="202020"/>
                  <w:sz w:val="18"/>
                  <w:szCs w:val="18"/>
                  <w:shd w:val="clear" w:color="auto" w:fill="FFFFFF"/>
                  <w:rPrChange w:id="3126" w:author="meshbah rahman" w:date="2021-02-19T23:24:00Z">
                    <w:rPr>
                      <w:rFonts w:ascii="Helvetica" w:hAnsi="Helvetica" w:cs="Helvetica"/>
                      <w:bCs/>
                      <w:color w:val="202020"/>
                      <w:shd w:val="clear" w:color="auto" w:fill="FFFFFF"/>
                    </w:rPr>
                  </w:rPrChange>
                </w:rPr>
                <w:t>2.44 (0.62-0.95)</w:t>
              </w:r>
            </w:ins>
          </w:p>
        </w:tc>
        <w:tc>
          <w:tcPr>
            <w:tcW w:w="395" w:type="pct"/>
            <w:tcPrChange w:id="3127" w:author="meshbah rahman" w:date="2021-02-22T00:57:00Z">
              <w:tcPr>
                <w:tcW w:w="395" w:type="pct"/>
                <w:gridSpan w:val="2"/>
              </w:tcPr>
            </w:tcPrChange>
          </w:tcPr>
          <w:p w14:paraId="34282DDB" w14:textId="77777777" w:rsidR="0095306F" w:rsidRPr="0095306F" w:rsidRDefault="0095306F" w:rsidP="00831991">
            <w:pPr>
              <w:contextualSpacing/>
              <w:jc w:val="both"/>
              <w:rPr>
                <w:ins w:id="3128" w:author="meshbah rahman" w:date="2021-02-19T23:23:00Z"/>
                <w:rFonts w:ascii="Helvetica" w:hAnsi="Helvetica" w:cs="Helvetica"/>
                <w:bCs/>
                <w:color w:val="202020"/>
                <w:sz w:val="18"/>
                <w:szCs w:val="18"/>
                <w:shd w:val="clear" w:color="auto" w:fill="FFFFFF"/>
                <w:rPrChange w:id="3129" w:author="meshbah rahman" w:date="2021-02-19T23:24:00Z">
                  <w:rPr>
                    <w:ins w:id="3130" w:author="meshbah rahman" w:date="2021-02-19T23:23:00Z"/>
                    <w:rFonts w:ascii="Helvetica" w:hAnsi="Helvetica" w:cs="Helvetica"/>
                    <w:bCs/>
                    <w:color w:val="202020"/>
                    <w:shd w:val="clear" w:color="auto" w:fill="FFFFFF"/>
                  </w:rPr>
                </w:rPrChange>
              </w:rPr>
              <w:pPrChange w:id="3131" w:author="meshbah rahman" w:date="2021-02-22T00:57:00Z">
                <w:pPr>
                  <w:spacing w:line="480" w:lineRule="auto"/>
                  <w:contextualSpacing/>
                  <w:jc w:val="both"/>
                </w:pPr>
              </w:pPrChange>
            </w:pPr>
            <w:ins w:id="3132" w:author="meshbah rahman" w:date="2021-02-19T23:23:00Z">
              <w:r w:rsidRPr="0095306F">
                <w:rPr>
                  <w:rFonts w:ascii="Helvetica" w:hAnsi="Helvetica" w:cs="Helvetica"/>
                  <w:bCs/>
                  <w:color w:val="202020"/>
                  <w:sz w:val="18"/>
                  <w:szCs w:val="18"/>
                  <w:shd w:val="clear" w:color="auto" w:fill="FFFFFF"/>
                  <w:rPrChange w:id="3133" w:author="meshbah rahman" w:date="2021-02-19T23:24:00Z">
                    <w:rPr>
                      <w:rFonts w:ascii="Helvetica" w:hAnsi="Helvetica" w:cs="Helvetica"/>
                      <w:bCs/>
                      <w:color w:val="202020"/>
                      <w:shd w:val="clear" w:color="auto" w:fill="FFFFFF"/>
                    </w:rPr>
                  </w:rPrChange>
                </w:rPr>
                <w:t>&lt;0.001</w:t>
              </w:r>
            </w:ins>
          </w:p>
        </w:tc>
        <w:tc>
          <w:tcPr>
            <w:tcW w:w="535" w:type="pct"/>
            <w:tcPrChange w:id="3134" w:author="meshbah rahman" w:date="2021-02-22T00:57:00Z">
              <w:tcPr>
                <w:tcW w:w="535" w:type="pct"/>
                <w:gridSpan w:val="2"/>
              </w:tcPr>
            </w:tcPrChange>
          </w:tcPr>
          <w:p w14:paraId="0473F5A4" w14:textId="77777777" w:rsidR="0095306F" w:rsidRPr="0095306F" w:rsidRDefault="0095306F" w:rsidP="00831991">
            <w:pPr>
              <w:contextualSpacing/>
              <w:jc w:val="both"/>
              <w:rPr>
                <w:ins w:id="3135" w:author="meshbah rahman" w:date="2021-02-19T23:23:00Z"/>
                <w:rFonts w:ascii="Helvetica" w:hAnsi="Helvetica" w:cs="Helvetica"/>
                <w:bCs/>
                <w:color w:val="202020"/>
                <w:sz w:val="18"/>
                <w:szCs w:val="18"/>
                <w:shd w:val="clear" w:color="auto" w:fill="FFFFFF"/>
                <w:rPrChange w:id="3136" w:author="meshbah rahman" w:date="2021-02-19T23:24:00Z">
                  <w:rPr>
                    <w:ins w:id="3137" w:author="meshbah rahman" w:date="2021-02-19T23:23:00Z"/>
                    <w:rFonts w:ascii="Helvetica" w:hAnsi="Helvetica" w:cs="Helvetica"/>
                    <w:bCs/>
                    <w:color w:val="202020"/>
                    <w:shd w:val="clear" w:color="auto" w:fill="FFFFFF"/>
                  </w:rPr>
                </w:rPrChange>
              </w:rPr>
              <w:pPrChange w:id="3138" w:author="meshbah rahman" w:date="2021-02-22T00:57:00Z">
                <w:pPr>
                  <w:spacing w:line="480" w:lineRule="auto"/>
                  <w:contextualSpacing/>
                  <w:jc w:val="both"/>
                </w:pPr>
              </w:pPrChange>
            </w:pPr>
            <w:ins w:id="3139" w:author="meshbah rahman" w:date="2021-02-19T23:23:00Z">
              <w:r w:rsidRPr="0095306F">
                <w:rPr>
                  <w:rFonts w:ascii="Helvetica" w:hAnsi="Helvetica" w:cs="Helvetica"/>
                  <w:bCs/>
                  <w:color w:val="202020"/>
                  <w:sz w:val="18"/>
                  <w:szCs w:val="18"/>
                  <w:shd w:val="clear" w:color="auto" w:fill="FFFFFF"/>
                  <w:rPrChange w:id="3140" w:author="meshbah rahman" w:date="2021-02-19T23:24:00Z">
                    <w:rPr>
                      <w:rFonts w:ascii="Helvetica" w:hAnsi="Helvetica" w:cs="Helvetica"/>
                      <w:bCs/>
                      <w:color w:val="202020"/>
                      <w:shd w:val="clear" w:color="auto" w:fill="FFFFFF"/>
                    </w:rPr>
                  </w:rPrChange>
                </w:rPr>
                <w:t>2.59 (2.10-3.19)</w:t>
              </w:r>
            </w:ins>
          </w:p>
        </w:tc>
        <w:tc>
          <w:tcPr>
            <w:tcW w:w="396" w:type="pct"/>
            <w:tcPrChange w:id="3141" w:author="meshbah rahman" w:date="2021-02-22T00:57:00Z">
              <w:tcPr>
                <w:tcW w:w="395" w:type="pct"/>
              </w:tcPr>
            </w:tcPrChange>
          </w:tcPr>
          <w:p w14:paraId="6FA34833" w14:textId="77777777" w:rsidR="0095306F" w:rsidRPr="0095306F" w:rsidRDefault="0095306F" w:rsidP="00831991">
            <w:pPr>
              <w:contextualSpacing/>
              <w:jc w:val="both"/>
              <w:rPr>
                <w:ins w:id="3142" w:author="meshbah rahman" w:date="2021-02-19T23:23:00Z"/>
                <w:rFonts w:ascii="Helvetica" w:hAnsi="Helvetica" w:cs="Helvetica"/>
                <w:bCs/>
                <w:color w:val="202020"/>
                <w:sz w:val="18"/>
                <w:szCs w:val="18"/>
                <w:shd w:val="clear" w:color="auto" w:fill="FFFFFF"/>
                <w:rPrChange w:id="3143" w:author="meshbah rahman" w:date="2021-02-19T23:24:00Z">
                  <w:rPr>
                    <w:ins w:id="3144" w:author="meshbah rahman" w:date="2021-02-19T23:23:00Z"/>
                    <w:rFonts w:ascii="Helvetica" w:hAnsi="Helvetica" w:cs="Helvetica"/>
                    <w:bCs/>
                    <w:color w:val="202020"/>
                    <w:shd w:val="clear" w:color="auto" w:fill="FFFFFF"/>
                  </w:rPr>
                </w:rPrChange>
              </w:rPr>
              <w:pPrChange w:id="3145" w:author="meshbah rahman" w:date="2021-02-22T00:57:00Z">
                <w:pPr>
                  <w:spacing w:line="480" w:lineRule="auto"/>
                  <w:contextualSpacing/>
                  <w:jc w:val="both"/>
                </w:pPr>
              </w:pPrChange>
            </w:pPr>
            <w:ins w:id="3146" w:author="meshbah rahman" w:date="2021-02-19T23:23:00Z">
              <w:r w:rsidRPr="0095306F">
                <w:rPr>
                  <w:rFonts w:ascii="Helvetica" w:hAnsi="Helvetica" w:cs="Helvetica"/>
                  <w:bCs/>
                  <w:color w:val="202020"/>
                  <w:sz w:val="18"/>
                  <w:szCs w:val="18"/>
                  <w:shd w:val="clear" w:color="auto" w:fill="FFFFFF"/>
                  <w:rPrChange w:id="3147" w:author="meshbah rahman" w:date="2021-02-19T23:24:00Z">
                    <w:rPr>
                      <w:rFonts w:ascii="Helvetica" w:hAnsi="Helvetica" w:cs="Helvetica"/>
                      <w:bCs/>
                      <w:color w:val="202020"/>
                      <w:shd w:val="clear" w:color="auto" w:fill="FFFFFF"/>
                    </w:rPr>
                  </w:rPrChange>
                </w:rPr>
                <w:t>&lt;0.001</w:t>
              </w:r>
            </w:ins>
          </w:p>
        </w:tc>
      </w:tr>
      <w:tr w:rsidR="00831991" w:rsidRPr="0095306F" w14:paraId="0982E3DC" w14:textId="77777777" w:rsidTr="00831991">
        <w:tblPrEx>
          <w:tblPrExChange w:id="3148" w:author="meshbah rahman" w:date="2021-02-22T00:57:00Z">
            <w:tblPrEx>
              <w:tblW w:w="5534" w:type="pct"/>
            </w:tblPrEx>
          </w:tblPrExChange>
        </w:tblPrEx>
        <w:trPr>
          <w:trHeight w:val="302"/>
          <w:jc w:val="center"/>
          <w:ins w:id="3149" w:author="meshbah rahman" w:date="2021-02-19T23:23:00Z"/>
          <w:trPrChange w:id="3150" w:author="meshbah rahman" w:date="2021-02-22T00:57:00Z">
            <w:trPr>
              <w:trHeight w:val="302"/>
              <w:jc w:val="center"/>
            </w:trPr>
          </w:trPrChange>
        </w:trPr>
        <w:tc>
          <w:tcPr>
            <w:tcW w:w="1025" w:type="pct"/>
            <w:tcPrChange w:id="3151" w:author="meshbah rahman" w:date="2021-02-22T00:57:00Z">
              <w:tcPr>
                <w:tcW w:w="1126" w:type="pct"/>
                <w:gridSpan w:val="3"/>
              </w:tcPr>
            </w:tcPrChange>
          </w:tcPr>
          <w:p w14:paraId="6E3949A5" w14:textId="77777777" w:rsidR="0095306F" w:rsidRPr="0095306F" w:rsidRDefault="0095306F" w:rsidP="00831991">
            <w:pPr>
              <w:contextualSpacing/>
              <w:jc w:val="both"/>
              <w:rPr>
                <w:ins w:id="3152" w:author="meshbah rahman" w:date="2021-02-19T23:23:00Z"/>
                <w:rFonts w:ascii="Helvetica" w:hAnsi="Helvetica" w:cs="Helvetica"/>
                <w:bCs/>
                <w:color w:val="202020"/>
                <w:sz w:val="18"/>
                <w:szCs w:val="18"/>
                <w:shd w:val="clear" w:color="auto" w:fill="FFFFFF"/>
                <w:rPrChange w:id="3153" w:author="meshbah rahman" w:date="2021-02-19T23:24:00Z">
                  <w:rPr>
                    <w:ins w:id="3154" w:author="meshbah rahman" w:date="2021-02-19T23:23:00Z"/>
                    <w:rFonts w:ascii="Helvetica" w:hAnsi="Helvetica" w:cs="Helvetica"/>
                    <w:bCs/>
                    <w:color w:val="202020"/>
                    <w:shd w:val="clear" w:color="auto" w:fill="FFFFFF"/>
                  </w:rPr>
                </w:rPrChange>
              </w:rPr>
              <w:pPrChange w:id="3155" w:author="meshbah rahman" w:date="2021-02-22T00:57:00Z">
                <w:pPr>
                  <w:spacing w:line="480" w:lineRule="auto"/>
                  <w:contextualSpacing/>
                  <w:jc w:val="both"/>
                </w:pPr>
              </w:pPrChange>
            </w:pPr>
            <w:ins w:id="3156" w:author="meshbah rahman" w:date="2021-02-19T23:23:00Z">
              <w:r w:rsidRPr="0095306F">
                <w:rPr>
                  <w:rFonts w:ascii="Helvetica" w:hAnsi="Helvetica" w:cs="Helvetica"/>
                  <w:bCs/>
                  <w:color w:val="202020"/>
                  <w:sz w:val="18"/>
                  <w:szCs w:val="18"/>
                  <w:shd w:val="clear" w:color="auto" w:fill="FFFFFF"/>
                  <w:rPrChange w:id="3157" w:author="meshbah rahman" w:date="2021-02-19T23:24:00Z">
                    <w:rPr>
                      <w:rFonts w:ascii="Helvetica" w:hAnsi="Helvetica" w:cs="Helvetica"/>
                      <w:bCs/>
                      <w:color w:val="202020"/>
                      <w:shd w:val="clear" w:color="auto" w:fill="FFFFFF"/>
                    </w:rPr>
                  </w:rPrChange>
                </w:rPr>
                <w:t>Sylhet</w:t>
              </w:r>
            </w:ins>
          </w:p>
        </w:tc>
        <w:tc>
          <w:tcPr>
            <w:tcW w:w="616" w:type="pct"/>
            <w:tcPrChange w:id="3158" w:author="meshbah rahman" w:date="2021-02-22T00:57:00Z">
              <w:tcPr>
                <w:tcW w:w="612" w:type="pct"/>
              </w:tcPr>
            </w:tcPrChange>
          </w:tcPr>
          <w:p w14:paraId="26CB3448" w14:textId="77777777" w:rsidR="0095306F" w:rsidRPr="0095306F" w:rsidRDefault="0095306F" w:rsidP="00831991">
            <w:pPr>
              <w:contextualSpacing/>
              <w:jc w:val="both"/>
              <w:rPr>
                <w:ins w:id="3159" w:author="meshbah rahman" w:date="2021-02-19T23:23:00Z"/>
                <w:rFonts w:ascii="Helvetica" w:hAnsi="Helvetica" w:cs="Helvetica"/>
                <w:bCs/>
                <w:color w:val="202020"/>
                <w:sz w:val="18"/>
                <w:szCs w:val="18"/>
                <w:shd w:val="clear" w:color="auto" w:fill="FFFFFF"/>
                <w:rPrChange w:id="3160" w:author="meshbah rahman" w:date="2021-02-19T23:24:00Z">
                  <w:rPr>
                    <w:ins w:id="3161" w:author="meshbah rahman" w:date="2021-02-19T23:23:00Z"/>
                    <w:rFonts w:ascii="Helvetica" w:hAnsi="Helvetica" w:cs="Helvetica"/>
                    <w:bCs/>
                    <w:color w:val="202020"/>
                    <w:shd w:val="clear" w:color="auto" w:fill="FFFFFF"/>
                  </w:rPr>
                </w:rPrChange>
              </w:rPr>
              <w:pPrChange w:id="3162" w:author="meshbah rahman" w:date="2021-02-22T00:57:00Z">
                <w:pPr>
                  <w:spacing w:line="480" w:lineRule="auto"/>
                  <w:contextualSpacing/>
                  <w:jc w:val="both"/>
                </w:pPr>
              </w:pPrChange>
            </w:pPr>
            <w:ins w:id="3163" w:author="meshbah rahman" w:date="2021-02-19T23:23:00Z">
              <w:r w:rsidRPr="0095306F">
                <w:rPr>
                  <w:rFonts w:ascii="Helvetica" w:hAnsi="Helvetica" w:cs="Helvetica"/>
                  <w:bCs/>
                  <w:color w:val="202020"/>
                  <w:sz w:val="18"/>
                  <w:szCs w:val="18"/>
                  <w:shd w:val="clear" w:color="auto" w:fill="FFFFFF"/>
                  <w:rPrChange w:id="3164" w:author="meshbah rahman" w:date="2021-02-19T23:24:00Z">
                    <w:rPr>
                      <w:rFonts w:ascii="Helvetica" w:hAnsi="Helvetica" w:cs="Helvetica"/>
                      <w:bCs/>
                      <w:color w:val="202020"/>
                      <w:shd w:val="clear" w:color="auto" w:fill="FFFFFF"/>
                    </w:rPr>
                  </w:rPrChange>
                </w:rPr>
                <w:t>0.56 (0.44-0.71)</w:t>
              </w:r>
            </w:ins>
          </w:p>
        </w:tc>
        <w:tc>
          <w:tcPr>
            <w:tcW w:w="489" w:type="pct"/>
            <w:tcPrChange w:id="3165" w:author="meshbah rahman" w:date="2021-02-22T00:57:00Z">
              <w:tcPr>
                <w:tcW w:w="394" w:type="pct"/>
                <w:gridSpan w:val="2"/>
              </w:tcPr>
            </w:tcPrChange>
          </w:tcPr>
          <w:p w14:paraId="5CA17304" w14:textId="77777777" w:rsidR="0095306F" w:rsidRPr="0095306F" w:rsidRDefault="0095306F" w:rsidP="00831991">
            <w:pPr>
              <w:contextualSpacing/>
              <w:jc w:val="both"/>
              <w:rPr>
                <w:ins w:id="3166" w:author="meshbah rahman" w:date="2021-02-19T23:23:00Z"/>
                <w:rFonts w:ascii="Helvetica" w:hAnsi="Helvetica" w:cs="Helvetica"/>
                <w:bCs/>
                <w:color w:val="202020"/>
                <w:sz w:val="18"/>
                <w:szCs w:val="18"/>
                <w:shd w:val="clear" w:color="auto" w:fill="FFFFFF"/>
                <w:rPrChange w:id="3167" w:author="meshbah rahman" w:date="2021-02-19T23:24:00Z">
                  <w:rPr>
                    <w:ins w:id="3168" w:author="meshbah rahman" w:date="2021-02-19T23:23:00Z"/>
                    <w:rFonts w:ascii="Helvetica" w:hAnsi="Helvetica" w:cs="Helvetica"/>
                    <w:bCs/>
                    <w:color w:val="202020"/>
                    <w:shd w:val="clear" w:color="auto" w:fill="FFFFFF"/>
                  </w:rPr>
                </w:rPrChange>
              </w:rPr>
              <w:pPrChange w:id="3169" w:author="meshbah rahman" w:date="2021-02-22T00:57:00Z">
                <w:pPr>
                  <w:spacing w:line="480" w:lineRule="auto"/>
                  <w:contextualSpacing/>
                  <w:jc w:val="both"/>
                </w:pPr>
              </w:pPrChange>
            </w:pPr>
            <w:ins w:id="3170" w:author="meshbah rahman" w:date="2021-02-19T23:23:00Z">
              <w:r w:rsidRPr="0095306F">
                <w:rPr>
                  <w:rFonts w:ascii="Helvetica" w:hAnsi="Helvetica" w:cs="Helvetica"/>
                  <w:bCs/>
                  <w:color w:val="202020"/>
                  <w:sz w:val="18"/>
                  <w:szCs w:val="18"/>
                  <w:shd w:val="clear" w:color="auto" w:fill="FFFFFF"/>
                  <w:rPrChange w:id="3171" w:author="meshbah rahman" w:date="2021-02-19T23:24:00Z">
                    <w:rPr>
                      <w:rFonts w:ascii="Helvetica" w:hAnsi="Helvetica" w:cs="Helvetica"/>
                      <w:bCs/>
                      <w:color w:val="202020"/>
                      <w:shd w:val="clear" w:color="auto" w:fill="FFFFFF"/>
                    </w:rPr>
                  </w:rPrChange>
                </w:rPr>
                <w:t>&lt;0.001</w:t>
              </w:r>
            </w:ins>
          </w:p>
        </w:tc>
        <w:tc>
          <w:tcPr>
            <w:tcW w:w="535" w:type="pct"/>
            <w:tcPrChange w:id="3172" w:author="meshbah rahman" w:date="2021-02-22T00:57:00Z">
              <w:tcPr>
                <w:tcW w:w="535" w:type="pct"/>
              </w:tcPr>
            </w:tcPrChange>
          </w:tcPr>
          <w:p w14:paraId="38C63785" w14:textId="77777777" w:rsidR="0095306F" w:rsidRPr="0095306F" w:rsidRDefault="0095306F" w:rsidP="00831991">
            <w:pPr>
              <w:contextualSpacing/>
              <w:jc w:val="both"/>
              <w:rPr>
                <w:ins w:id="3173" w:author="meshbah rahman" w:date="2021-02-19T23:23:00Z"/>
                <w:rFonts w:ascii="Helvetica" w:hAnsi="Helvetica" w:cs="Helvetica"/>
                <w:bCs/>
                <w:color w:val="202020"/>
                <w:sz w:val="18"/>
                <w:szCs w:val="18"/>
                <w:shd w:val="clear" w:color="auto" w:fill="FFFFFF"/>
                <w:rPrChange w:id="3174" w:author="meshbah rahman" w:date="2021-02-19T23:24:00Z">
                  <w:rPr>
                    <w:ins w:id="3175" w:author="meshbah rahman" w:date="2021-02-19T23:23:00Z"/>
                    <w:rFonts w:ascii="Helvetica" w:hAnsi="Helvetica" w:cs="Helvetica"/>
                    <w:bCs/>
                    <w:color w:val="202020"/>
                    <w:shd w:val="clear" w:color="auto" w:fill="FFFFFF"/>
                  </w:rPr>
                </w:rPrChange>
              </w:rPr>
              <w:pPrChange w:id="3176" w:author="meshbah rahman" w:date="2021-02-22T00:57:00Z">
                <w:pPr>
                  <w:spacing w:line="480" w:lineRule="auto"/>
                  <w:contextualSpacing/>
                  <w:jc w:val="both"/>
                </w:pPr>
              </w:pPrChange>
            </w:pPr>
            <w:ins w:id="3177" w:author="meshbah rahman" w:date="2021-02-19T23:23:00Z">
              <w:r w:rsidRPr="0095306F">
                <w:rPr>
                  <w:rFonts w:ascii="Helvetica" w:hAnsi="Helvetica" w:cs="Helvetica"/>
                  <w:bCs/>
                  <w:color w:val="202020"/>
                  <w:sz w:val="18"/>
                  <w:szCs w:val="18"/>
                  <w:shd w:val="clear" w:color="auto" w:fill="FFFFFF"/>
                  <w:rPrChange w:id="3178" w:author="meshbah rahman" w:date="2021-02-19T23:24:00Z">
                    <w:rPr>
                      <w:rFonts w:ascii="Helvetica" w:hAnsi="Helvetica" w:cs="Helvetica"/>
                      <w:bCs/>
                      <w:color w:val="202020"/>
                      <w:shd w:val="clear" w:color="auto" w:fill="FFFFFF"/>
                    </w:rPr>
                  </w:rPrChange>
                </w:rPr>
                <w:t>0.59 (0.46-0.75)</w:t>
              </w:r>
            </w:ins>
          </w:p>
        </w:tc>
        <w:tc>
          <w:tcPr>
            <w:tcW w:w="396" w:type="pct"/>
            <w:tcPrChange w:id="3179" w:author="meshbah rahman" w:date="2021-02-22T00:57:00Z">
              <w:tcPr>
                <w:tcW w:w="396" w:type="pct"/>
                <w:gridSpan w:val="3"/>
              </w:tcPr>
            </w:tcPrChange>
          </w:tcPr>
          <w:p w14:paraId="274CC5B4" w14:textId="77777777" w:rsidR="0095306F" w:rsidRPr="0095306F" w:rsidRDefault="0095306F" w:rsidP="00831991">
            <w:pPr>
              <w:contextualSpacing/>
              <w:jc w:val="both"/>
              <w:rPr>
                <w:ins w:id="3180" w:author="meshbah rahman" w:date="2021-02-19T23:23:00Z"/>
                <w:rFonts w:ascii="Helvetica" w:hAnsi="Helvetica" w:cs="Helvetica"/>
                <w:bCs/>
                <w:color w:val="202020"/>
                <w:sz w:val="18"/>
                <w:szCs w:val="18"/>
                <w:shd w:val="clear" w:color="auto" w:fill="FFFFFF"/>
                <w:rPrChange w:id="3181" w:author="meshbah rahman" w:date="2021-02-19T23:24:00Z">
                  <w:rPr>
                    <w:ins w:id="3182" w:author="meshbah rahman" w:date="2021-02-19T23:23:00Z"/>
                    <w:rFonts w:ascii="Helvetica" w:hAnsi="Helvetica" w:cs="Helvetica"/>
                    <w:bCs/>
                    <w:color w:val="202020"/>
                    <w:shd w:val="clear" w:color="auto" w:fill="FFFFFF"/>
                  </w:rPr>
                </w:rPrChange>
              </w:rPr>
              <w:pPrChange w:id="3183" w:author="meshbah rahman" w:date="2021-02-22T00:57:00Z">
                <w:pPr>
                  <w:spacing w:line="480" w:lineRule="auto"/>
                  <w:contextualSpacing/>
                  <w:jc w:val="both"/>
                </w:pPr>
              </w:pPrChange>
            </w:pPr>
            <w:ins w:id="3184" w:author="meshbah rahman" w:date="2021-02-19T23:23:00Z">
              <w:r w:rsidRPr="0095306F">
                <w:rPr>
                  <w:rFonts w:ascii="Helvetica" w:hAnsi="Helvetica" w:cs="Helvetica"/>
                  <w:bCs/>
                  <w:color w:val="202020"/>
                  <w:sz w:val="18"/>
                  <w:szCs w:val="18"/>
                  <w:shd w:val="clear" w:color="auto" w:fill="FFFFFF"/>
                  <w:rPrChange w:id="3185" w:author="meshbah rahman" w:date="2021-02-19T23:24:00Z">
                    <w:rPr>
                      <w:rFonts w:ascii="Helvetica" w:hAnsi="Helvetica" w:cs="Helvetica"/>
                      <w:bCs/>
                      <w:color w:val="202020"/>
                      <w:shd w:val="clear" w:color="auto" w:fill="FFFFFF"/>
                    </w:rPr>
                  </w:rPrChange>
                </w:rPr>
                <w:t>&lt;0.001</w:t>
              </w:r>
            </w:ins>
          </w:p>
        </w:tc>
        <w:tc>
          <w:tcPr>
            <w:tcW w:w="612" w:type="pct"/>
            <w:tcPrChange w:id="3186" w:author="meshbah rahman" w:date="2021-02-22T00:57:00Z">
              <w:tcPr>
                <w:tcW w:w="612" w:type="pct"/>
              </w:tcPr>
            </w:tcPrChange>
          </w:tcPr>
          <w:p w14:paraId="474962CE" w14:textId="77777777" w:rsidR="0095306F" w:rsidRPr="0095306F" w:rsidRDefault="0095306F" w:rsidP="00831991">
            <w:pPr>
              <w:contextualSpacing/>
              <w:jc w:val="both"/>
              <w:rPr>
                <w:ins w:id="3187" w:author="meshbah rahman" w:date="2021-02-19T23:23:00Z"/>
                <w:rFonts w:ascii="Helvetica" w:hAnsi="Helvetica" w:cs="Helvetica"/>
                <w:bCs/>
                <w:color w:val="202020"/>
                <w:sz w:val="18"/>
                <w:szCs w:val="18"/>
                <w:shd w:val="clear" w:color="auto" w:fill="FFFFFF"/>
                <w:rPrChange w:id="3188" w:author="meshbah rahman" w:date="2021-02-19T23:24:00Z">
                  <w:rPr>
                    <w:ins w:id="3189" w:author="meshbah rahman" w:date="2021-02-19T23:23:00Z"/>
                    <w:rFonts w:ascii="Helvetica" w:hAnsi="Helvetica" w:cs="Helvetica"/>
                    <w:bCs/>
                    <w:color w:val="202020"/>
                    <w:shd w:val="clear" w:color="auto" w:fill="FFFFFF"/>
                  </w:rPr>
                </w:rPrChange>
              </w:rPr>
              <w:pPrChange w:id="3190" w:author="meshbah rahman" w:date="2021-02-22T00:57:00Z">
                <w:pPr>
                  <w:spacing w:line="480" w:lineRule="auto"/>
                  <w:contextualSpacing/>
                  <w:jc w:val="both"/>
                </w:pPr>
              </w:pPrChange>
            </w:pPr>
            <w:ins w:id="3191" w:author="meshbah rahman" w:date="2021-02-19T23:23:00Z">
              <w:r w:rsidRPr="0095306F">
                <w:rPr>
                  <w:rFonts w:ascii="Helvetica" w:hAnsi="Helvetica" w:cs="Helvetica"/>
                  <w:bCs/>
                  <w:color w:val="202020"/>
                  <w:sz w:val="18"/>
                  <w:szCs w:val="18"/>
                  <w:shd w:val="clear" w:color="auto" w:fill="FFFFFF"/>
                  <w:rPrChange w:id="3192" w:author="meshbah rahman" w:date="2021-02-19T23:24:00Z">
                    <w:rPr>
                      <w:rFonts w:ascii="Helvetica" w:hAnsi="Helvetica" w:cs="Helvetica"/>
                      <w:bCs/>
                      <w:color w:val="202020"/>
                      <w:shd w:val="clear" w:color="auto" w:fill="FFFFFF"/>
                    </w:rPr>
                  </w:rPrChange>
                </w:rPr>
                <w:t>0.77 (0.62-0.95)</w:t>
              </w:r>
            </w:ins>
          </w:p>
        </w:tc>
        <w:tc>
          <w:tcPr>
            <w:tcW w:w="395" w:type="pct"/>
            <w:tcPrChange w:id="3193" w:author="meshbah rahman" w:date="2021-02-22T00:57:00Z">
              <w:tcPr>
                <w:tcW w:w="395" w:type="pct"/>
                <w:gridSpan w:val="2"/>
              </w:tcPr>
            </w:tcPrChange>
          </w:tcPr>
          <w:p w14:paraId="65605F90" w14:textId="77777777" w:rsidR="0095306F" w:rsidRPr="0095306F" w:rsidRDefault="0095306F" w:rsidP="00831991">
            <w:pPr>
              <w:contextualSpacing/>
              <w:jc w:val="both"/>
              <w:rPr>
                <w:ins w:id="3194" w:author="meshbah rahman" w:date="2021-02-19T23:23:00Z"/>
                <w:rFonts w:ascii="Helvetica" w:hAnsi="Helvetica" w:cs="Helvetica"/>
                <w:bCs/>
                <w:color w:val="202020"/>
                <w:sz w:val="18"/>
                <w:szCs w:val="18"/>
                <w:shd w:val="clear" w:color="auto" w:fill="FFFFFF"/>
                <w:rPrChange w:id="3195" w:author="meshbah rahman" w:date="2021-02-19T23:24:00Z">
                  <w:rPr>
                    <w:ins w:id="3196" w:author="meshbah rahman" w:date="2021-02-19T23:23:00Z"/>
                    <w:rFonts w:ascii="Helvetica" w:hAnsi="Helvetica" w:cs="Helvetica"/>
                    <w:bCs/>
                    <w:color w:val="202020"/>
                    <w:shd w:val="clear" w:color="auto" w:fill="FFFFFF"/>
                  </w:rPr>
                </w:rPrChange>
              </w:rPr>
              <w:pPrChange w:id="3197" w:author="meshbah rahman" w:date="2021-02-22T00:57:00Z">
                <w:pPr>
                  <w:spacing w:line="480" w:lineRule="auto"/>
                  <w:contextualSpacing/>
                  <w:jc w:val="both"/>
                </w:pPr>
              </w:pPrChange>
            </w:pPr>
            <w:ins w:id="3198" w:author="meshbah rahman" w:date="2021-02-19T23:23:00Z">
              <w:r w:rsidRPr="0095306F">
                <w:rPr>
                  <w:rFonts w:ascii="Helvetica" w:hAnsi="Helvetica" w:cs="Helvetica"/>
                  <w:bCs/>
                  <w:color w:val="202020"/>
                  <w:sz w:val="18"/>
                  <w:szCs w:val="18"/>
                  <w:shd w:val="clear" w:color="auto" w:fill="FFFFFF"/>
                  <w:rPrChange w:id="3199" w:author="meshbah rahman" w:date="2021-02-19T23:24:00Z">
                    <w:rPr>
                      <w:rFonts w:ascii="Helvetica" w:hAnsi="Helvetica" w:cs="Helvetica"/>
                      <w:bCs/>
                      <w:color w:val="202020"/>
                      <w:shd w:val="clear" w:color="auto" w:fill="FFFFFF"/>
                    </w:rPr>
                  </w:rPrChange>
                </w:rPr>
                <w:t>0.015</w:t>
              </w:r>
            </w:ins>
          </w:p>
        </w:tc>
        <w:tc>
          <w:tcPr>
            <w:tcW w:w="535" w:type="pct"/>
            <w:tcPrChange w:id="3200" w:author="meshbah rahman" w:date="2021-02-22T00:57:00Z">
              <w:tcPr>
                <w:tcW w:w="535" w:type="pct"/>
                <w:gridSpan w:val="2"/>
              </w:tcPr>
            </w:tcPrChange>
          </w:tcPr>
          <w:p w14:paraId="3D3EF247" w14:textId="77777777" w:rsidR="0095306F" w:rsidRPr="0095306F" w:rsidRDefault="0095306F" w:rsidP="00831991">
            <w:pPr>
              <w:contextualSpacing/>
              <w:jc w:val="both"/>
              <w:rPr>
                <w:ins w:id="3201" w:author="meshbah rahman" w:date="2021-02-19T23:23:00Z"/>
                <w:rFonts w:ascii="Helvetica" w:hAnsi="Helvetica" w:cs="Helvetica"/>
                <w:bCs/>
                <w:color w:val="202020"/>
                <w:sz w:val="18"/>
                <w:szCs w:val="18"/>
                <w:shd w:val="clear" w:color="auto" w:fill="FFFFFF"/>
                <w:rPrChange w:id="3202" w:author="meshbah rahman" w:date="2021-02-19T23:24:00Z">
                  <w:rPr>
                    <w:ins w:id="3203" w:author="meshbah rahman" w:date="2021-02-19T23:23:00Z"/>
                    <w:rFonts w:ascii="Helvetica" w:hAnsi="Helvetica" w:cs="Helvetica"/>
                    <w:bCs/>
                    <w:color w:val="202020"/>
                    <w:shd w:val="clear" w:color="auto" w:fill="FFFFFF"/>
                  </w:rPr>
                </w:rPrChange>
              </w:rPr>
              <w:pPrChange w:id="3204" w:author="meshbah rahman" w:date="2021-02-22T00:57:00Z">
                <w:pPr>
                  <w:spacing w:line="480" w:lineRule="auto"/>
                  <w:contextualSpacing/>
                  <w:jc w:val="both"/>
                </w:pPr>
              </w:pPrChange>
            </w:pPr>
            <w:ins w:id="3205" w:author="meshbah rahman" w:date="2021-02-19T23:23:00Z">
              <w:r w:rsidRPr="0095306F">
                <w:rPr>
                  <w:rFonts w:ascii="Helvetica" w:hAnsi="Helvetica" w:cs="Helvetica"/>
                  <w:bCs/>
                  <w:color w:val="202020"/>
                  <w:sz w:val="18"/>
                  <w:szCs w:val="18"/>
                  <w:shd w:val="clear" w:color="auto" w:fill="FFFFFF"/>
                  <w:rPrChange w:id="3206" w:author="meshbah rahman" w:date="2021-02-19T23:24:00Z">
                    <w:rPr>
                      <w:rFonts w:ascii="Helvetica" w:hAnsi="Helvetica" w:cs="Helvetica"/>
                      <w:bCs/>
                      <w:color w:val="202020"/>
                      <w:shd w:val="clear" w:color="auto" w:fill="FFFFFF"/>
                    </w:rPr>
                  </w:rPrChange>
                </w:rPr>
                <w:t>0.75 (0.60-0.93)</w:t>
              </w:r>
            </w:ins>
          </w:p>
        </w:tc>
        <w:tc>
          <w:tcPr>
            <w:tcW w:w="396" w:type="pct"/>
            <w:tcPrChange w:id="3207" w:author="meshbah rahman" w:date="2021-02-22T00:57:00Z">
              <w:tcPr>
                <w:tcW w:w="395" w:type="pct"/>
              </w:tcPr>
            </w:tcPrChange>
          </w:tcPr>
          <w:p w14:paraId="32E154E7" w14:textId="77777777" w:rsidR="0095306F" w:rsidRPr="0095306F" w:rsidRDefault="0095306F" w:rsidP="00831991">
            <w:pPr>
              <w:contextualSpacing/>
              <w:jc w:val="both"/>
              <w:rPr>
                <w:ins w:id="3208" w:author="meshbah rahman" w:date="2021-02-19T23:23:00Z"/>
                <w:rFonts w:ascii="Helvetica" w:hAnsi="Helvetica" w:cs="Helvetica"/>
                <w:bCs/>
                <w:color w:val="202020"/>
                <w:sz w:val="18"/>
                <w:szCs w:val="18"/>
                <w:shd w:val="clear" w:color="auto" w:fill="FFFFFF"/>
                <w:rPrChange w:id="3209" w:author="meshbah rahman" w:date="2021-02-19T23:24:00Z">
                  <w:rPr>
                    <w:ins w:id="3210" w:author="meshbah rahman" w:date="2021-02-19T23:23:00Z"/>
                    <w:rFonts w:ascii="Helvetica" w:hAnsi="Helvetica" w:cs="Helvetica"/>
                    <w:bCs/>
                    <w:color w:val="202020"/>
                    <w:shd w:val="clear" w:color="auto" w:fill="FFFFFF"/>
                  </w:rPr>
                </w:rPrChange>
              </w:rPr>
              <w:pPrChange w:id="3211" w:author="meshbah rahman" w:date="2021-02-22T00:57:00Z">
                <w:pPr>
                  <w:spacing w:line="480" w:lineRule="auto"/>
                  <w:contextualSpacing/>
                  <w:jc w:val="both"/>
                </w:pPr>
              </w:pPrChange>
            </w:pPr>
            <w:ins w:id="3212" w:author="meshbah rahman" w:date="2021-02-19T23:23:00Z">
              <w:r w:rsidRPr="0095306F">
                <w:rPr>
                  <w:rFonts w:ascii="Helvetica" w:hAnsi="Helvetica" w:cs="Helvetica"/>
                  <w:bCs/>
                  <w:color w:val="202020"/>
                  <w:sz w:val="18"/>
                  <w:szCs w:val="18"/>
                  <w:shd w:val="clear" w:color="auto" w:fill="FFFFFF"/>
                  <w:rPrChange w:id="3213" w:author="meshbah rahman" w:date="2021-02-19T23:24:00Z">
                    <w:rPr>
                      <w:rFonts w:ascii="Helvetica" w:hAnsi="Helvetica" w:cs="Helvetica"/>
                      <w:bCs/>
                      <w:color w:val="202020"/>
                      <w:shd w:val="clear" w:color="auto" w:fill="FFFFFF"/>
                    </w:rPr>
                  </w:rPrChange>
                </w:rPr>
                <w:t>0.010</w:t>
              </w:r>
            </w:ins>
          </w:p>
        </w:tc>
      </w:tr>
      <w:tr w:rsidR="00831991" w:rsidRPr="0095306F" w14:paraId="7EA9244A" w14:textId="77777777" w:rsidTr="00831991">
        <w:tblPrEx>
          <w:tblPrExChange w:id="3214" w:author="meshbah rahman" w:date="2021-02-22T00:57:00Z">
            <w:tblPrEx>
              <w:tblW w:w="5534" w:type="pct"/>
            </w:tblPrEx>
          </w:tblPrExChange>
        </w:tblPrEx>
        <w:trPr>
          <w:trHeight w:val="302"/>
          <w:jc w:val="center"/>
          <w:ins w:id="3215" w:author="meshbah rahman" w:date="2021-02-19T23:23:00Z"/>
          <w:trPrChange w:id="3216" w:author="meshbah rahman" w:date="2021-02-22T00:57:00Z">
            <w:trPr>
              <w:trHeight w:val="302"/>
              <w:jc w:val="center"/>
            </w:trPr>
          </w:trPrChange>
        </w:trPr>
        <w:tc>
          <w:tcPr>
            <w:tcW w:w="1025" w:type="pct"/>
            <w:tcPrChange w:id="3217" w:author="meshbah rahman" w:date="2021-02-22T00:57:00Z">
              <w:tcPr>
                <w:tcW w:w="1126" w:type="pct"/>
                <w:gridSpan w:val="3"/>
              </w:tcPr>
            </w:tcPrChange>
          </w:tcPr>
          <w:p w14:paraId="7D6C1C66" w14:textId="77777777" w:rsidR="0095306F" w:rsidRPr="0095306F" w:rsidRDefault="0095306F" w:rsidP="00831991">
            <w:pPr>
              <w:contextualSpacing/>
              <w:jc w:val="both"/>
              <w:rPr>
                <w:ins w:id="3218" w:author="meshbah rahman" w:date="2021-02-19T23:23:00Z"/>
                <w:rFonts w:ascii="Helvetica" w:hAnsi="Helvetica" w:cs="Helvetica"/>
                <w:bCs/>
                <w:color w:val="202020"/>
                <w:sz w:val="18"/>
                <w:szCs w:val="18"/>
                <w:shd w:val="clear" w:color="auto" w:fill="FFFFFF"/>
                <w:rPrChange w:id="3219" w:author="meshbah rahman" w:date="2021-02-19T23:24:00Z">
                  <w:rPr>
                    <w:ins w:id="3220" w:author="meshbah rahman" w:date="2021-02-19T23:23:00Z"/>
                    <w:rFonts w:ascii="Helvetica" w:hAnsi="Helvetica" w:cs="Helvetica"/>
                    <w:bCs/>
                    <w:color w:val="202020"/>
                    <w:shd w:val="clear" w:color="auto" w:fill="FFFFFF"/>
                  </w:rPr>
                </w:rPrChange>
              </w:rPr>
              <w:pPrChange w:id="3221" w:author="meshbah rahman" w:date="2021-02-22T00:57:00Z">
                <w:pPr>
                  <w:spacing w:line="480" w:lineRule="auto"/>
                  <w:contextualSpacing/>
                  <w:jc w:val="both"/>
                </w:pPr>
              </w:pPrChange>
            </w:pPr>
            <w:proofErr w:type="spellStart"/>
            <w:ins w:id="3222" w:author="meshbah rahman" w:date="2021-02-19T23:23:00Z">
              <w:r w:rsidRPr="0095306F">
                <w:rPr>
                  <w:rFonts w:ascii="Helvetica" w:hAnsi="Helvetica" w:cs="Helvetica"/>
                  <w:bCs/>
                  <w:color w:val="202020"/>
                  <w:sz w:val="18"/>
                  <w:szCs w:val="18"/>
                  <w:shd w:val="clear" w:color="auto" w:fill="FFFFFF"/>
                  <w:rPrChange w:id="3223" w:author="meshbah rahman" w:date="2021-02-19T23:24:00Z">
                    <w:rPr>
                      <w:rFonts w:ascii="Helvetica" w:hAnsi="Helvetica" w:cs="Helvetica"/>
                      <w:bCs/>
                      <w:color w:val="202020"/>
                      <w:shd w:val="clear" w:color="auto" w:fill="FFFFFF"/>
                    </w:rPr>
                  </w:rPrChange>
                </w:rPr>
                <w:t>Barishal</w:t>
              </w:r>
              <w:proofErr w:type="spellEnd"/>
            </w:ins>
          </w:p>
        </w:tc>
        <w:tc>
          <w:tcPr>
            <w:tcW w:w="616" w:type="pct"/>
            <w:tcPrChange w:id="3224" w:author="meshbah rahman" w:date="2021-02-22T00:57:00Z">
              <w:tcPr>
                <w:tcW w:w="612" w:type="pct"/>
              </w:tcPr>
            </w:tcPrChange>
          </w:tcPr>
          <w:p w14:paraId="378A7F13" w14:textId="77777777" w:rsidR="0095306F" w:rsidRPr="0095306F" w:rsidRDefault="0095306F" w:rsidP="00831991">
            <w:pPr>
              <w:contextualSpacing/>
              <w:jc w:val="both"/>
              <w:rPr>
                <w:ins w:id="3225" w:author="meshbah rahman" w:date="2021-02-19T23:23:00Z"/>
                <w:rFonts w:ascii="Helvetica" w:hAnsi="Helvetica" w:cs="Helvetica"/>
                <w:bCs/>
                <w:color w:val="202020"/>
                <w:sz w:val="18"/>
                <w:szCs w:val="18"/>
                <w:shd w:val="clear" w:color="auto" w:fill="FFFFFF"/>
                <w:rPrChange w:id="3226" w:author="meshbah rahman" w:date="2021-02-19T23:24:00Z">
                  <w:rPr>
                    <w:ins w:id="3227" w:author="meshbah rahman" w:date="2021-02-19T23:23:00Z"/>
                    <w:rFonts w:ascii="Helvetica" w:hAnsi="Helvetica" w:cs="Helvetica"/>
                    <w:bCs/>
                    <w:color w:val="202020"/>
                    <w:shd w:val="clear" w:color="auto" w:fill="FFFFFF"/>
                  </w:rPr>
                </w:rPrChange>
              </w:rPr>
              <w:pPrChange w:id="3228" w:author="meshbah rahman" w:date="2021-02-22T00:57:00Z">
                <w:pPr>
                  <w:spacing w:line="480" w:lineRule="auto"/>
                  <w:contextualSpacing/>
                  <w:jc w:val="both"/>
                </w:pPr>
              </w:pPrChange>
            </w:pPr>
            <w:ins w:id="3229" w:author="meshbah rahman" w:date="2021-02-19T23:23:00Z">
              <w:r w:rsidRPr="0095306F">
                <w:rPr>
                  <w:rFonts w:ascii="Helvetica" w:hAnsi="Helvetica" w:cs="Helvetica"/>
                  <w:bCs/>
                  <w:color w:val="202020"/>
                  <w:sz w:val="18"/>
                  <w:szCs w:val="18"/>
                  <w:shd w:val="clear" w:color="auto" w:fill="FFFFFF"/>
                  <w:rPrChange w:id="3230" w:author="meshbah rahman" w:date="2021-02-19T23:24:00Z">
                    <w:rPr>
                      <w:rFonts w:ascii="Helvetica" w:hAnsi="Helvetica" w:cs="Helvetica"/>
                      <w:bCs/>
                      <w:color w:val="202020"/>
                      <w:shd w:val="clear" w:color="auto" w:fill="FFFFFF"/>
                    </w:rPr>
                  </w:rPrChange>
                </w:rPr>
                <w:t>Reference</w:t>
              </w:r>
            </w:ins>
          </w:p>
        </w:tc>
        <w:tc>
          <w:tcPr>
            <w:tcW w:w="489" w:type="pct"/>
            <w:tcPrChange w:id="3231" w:author="meshbah rahman" w:date="2021-02-22T00:57:00Z">
              <w:tcPr>
                <w:tcW w:w="394" w:type="pct"/>
                <w:gridSpan w:val="2"/>
              </w:tcPr>
            </w:tcPrChange>
          </w:tcPr>
          <w:p w14:paraId="5739C5DB" w14:textId="77777777" w:rsidR="0095306F" w:rsidRPr="0095306F" w:rsidRDefault="0095306F" w:rsidP="00831991">
            <w:pPr>
              <w:contextualSpacing/>
              <w:jc w:val="both"/>
              <w:rPr>
                <w:ins w:id="3232" w:author="meshbah rahman" w:date="2021-02-19T23:23:00Z"/>
                <w:rFonts w:ascii="Helvetica" w:hAnsi="Helvetica" w:cs="Helvetica"/>
                <w:bCs/>
                <w:color w:val="202020"/>
                <w:sz w:val="18"/>
                <w:szCs w:val="18"/>
                <w:shd w:val="clear" w:color="auto" w:fill="FFFFFF"/>
                <w:rPrChange w:id="3233" w:author="meshbah rahman" w:date="2021-02-19T23:24:00Z">
                  <w:rPr>
                    <w:ins w:id="3234" w:author="meshbah rahman" w:date="2021-02-19T23:23:00Z"/>
                    <w:rFonts w:ascii="Helvetica" w:hAnsi="Helvetica" w:cs="Helvetica"/>
                    <w:bCs/>
                    <w:color w:val="202020"/>
                    <w:shd w:val="clear" w:color="auto" w:fill="FFFFFF"/>
                  </w:rPr>
                </w:rPrChange>
              </w:rPr>
              <w:pPrChange w:id="3235" w:author="meshbah rahman" w:date="2021-02-22T00:57:00Z">
                <w:pPr>
                  <w:spacing w:line="480" w:lineRule="auto"/>
                  <w:contextualSpacing/>
                  <w:jc w:val="both"/>
                </w:pPr>
              </w:pPrChange>
            </w:pPr>
            <w:ins w:id="3236" w:author="meshbah rahman" w:date="2021-02-19T23:23:00Z">
              <w:r w:rsidRPr="0095306F">
                <w:rPr>
                  <w:rFonts w:ascii="Helvetica" w:hAnsi="Helvetica" w:cs="Helvetica"/>
                  <w:bCs/>
                  <w:color w:val="202020"/>
                  <w:sz w:val="18"/>
                  <w:szCs w:val="18"/>
                  <w:shd w:val="clear" w:color="auto" w:fill="FFFFFF"/>
                  <w:rPrChange w:id="3237" w:author="meshbah rahman" w:date="2021-02-19T23:24:00Z">
                    <w:rPr>
                      <w:rFonts w:ascii="Helvetica" w:hAnsi="Helvetica" w:cs="Helvetica"/>
                      <w:bCs/>
                      <w:color w:val="202020"/>
                      <w:shd w:val="clear" w:color="auto" w:fill="FFFFFF"/>
                    </w:rPr>
                  </w:rPrChange>
                </w:rPr>
                <w:t>-</w:t>
              </w:r>
            </w:ins>
          </w:p>
        </w:tc>
        <w:tc>
          <w:tcPr>
            <w:tcW w:w="535" w:type="pct"/>
            <w:tcPrChange w:id="3238" w:author="meshbah rahman" w:date="2021-02-22T00:57:00Z">
              <w:tcPr>
                <w:tcW w:w="535" w:type="pct"/>
              </w:tcPr>
            </w:tcPrChange>
          </w:tcPr>
          <w:p w14:paraId="5E68471C" w14:textId="77777777" w:rsidR="0095306F" w:rsidRPr="0095306F" w:rsidRDefault="0095306F" w:rsidP="00831991">
            <w:pPr>
              <w:contextualSpacing/>
              <w:jc w:val="both"/>
              <w:rPr>
                <w:ins w:id="3239" w:author="meshbah rahman" w:date="2021-02-19T23:23:00Z"/>
                <w:rFonts w:ascii="Helvetica" w:hAnsi="Helvetica" w:cs="Helvetica"/>
                <w:bCs/>
                <w:color w:val="202020"/>
                <w:sz w:val="18"/>
                <w:szCs w:val="18"/>
                <w:shd w:val="clear" w:color="auto" w:fill="FFFFFF"/>
                <w:rPrChange w:id="3240" w:author="meshbah rahman" w:date="2021-02-19T23:24:00Z">
                  <w:rPr>
                    <w:ins w:id="3241" w:author="meshbah rahman" w:date="2021-02-19T23:23:00Z"/>
                    <w:rFonts w:ascii="Helvetica" w:hAnsi="Helvetica" w:cs="Helvetica"/>
                    <w:bCs/>
                    <w:color w:val="202020"/>
                    <w:shd w:val="clear" w:color="auto" w:fill="FFFFFF"/>
                  </w:rPr>
                </w:rPrChange>
              </w:rPr>
              <w:pPrChange w:id="3242" w:author="meshbah rahman" w:date="2021-02-22T00:57:00Z">
                <w:pPr>
                  <w:spacing w:line="480" w:lineRule="auto"/>
                  <w:contextualSpacing/>
                  <w:jc w:val="both"/>
                </w:pPr>
              </w:pPrChange>
            </w:pPr>
            <w:ins w:id="3243" w:author="meshbah rahman" w:date="2021-02-19T23:23:00Z">
              <w:r w:rsidRPr="0095306F">
                <w:rPr>
                  <w:rFonts w:ascii="Helvetica" w:hAnsi="Helvetica" w:cs="Helvetica"/>
                  <w:bCs/>
                  <w:color w:val="202020"/>
                  <w:sz w:val="18"/>
                  <w:szCs w:val="18"/>
                  <w:shd w:val="clear" w:color="auto" w:fill="FFFFFF"/>
                  <w:rPrChange w:id="3244" w:author="meshbah rahman" w:date="2021-02-19T23:24:00Z">
                    <w:rPr>
                      <w:rFonts w:ascii="Helvetica" w:hAnsi="Helvetica" w:cs="Helvetica"/>
                      <w:bCs/>
                      <w:color w:val="202020"/>
                      <w:shd w:val="clear" w:color="auto" w:fill="FFFFFF"/>
                    </w:rPr>
                  </w:rPrChange>
                </w:rPr>
                <w:t>Reference</w:t>
              </w:r>
            </w:ins>
          </w:p>
        </w:tc>
        <w:tc>
          <w:tcPr>
            <w:tcW w:w="396" w:type="pct"/>
            <w:tcPrChange w:id="3245" w:author="meshbah rahman" w:date="2021-02-22T00:57:00Z">
              <w:tcPr>
                <w:tcW w:w="396" w:type="pct"/>
                <w:gridSpan w:val="3"/>
              </w:tcPr>
            </w:tcPrChange>
          </w:tcPr>
          <w:p w14:paraId="617CF43B" w14:textId="77777777" w:rsidR="0095306F" w:rsidRPr="0095306F" w:rsidRDefault="0095306F" w:rsidP="00831991">
            <w:pPr>
              <w:contextualSpacing/>
              <w:jc w:val="both"/>
              <w:rPr>
                <w:ins w:id="3246" w:author="meshbah rahman" w:date="2021-02-19T23:23:00Z"/>
                <w:rFonts w:ascii="Helvetica" w:hAnsi="Helvetica" w:cs="Helvetica"/>
                <w:bCs/>
                <w:color w:val="202020"/>
                <w:sz w:val="18"/>
                <w:szCs w:val="18"/>
                <w:shd w:val="clear" w:color="auto" w:fill="FFFFFF"/>
                <w:rPrChange w:id="3247" w:author="meshbah rahman" w:date="2021-02-19T23:24:00Z">
                  <w:rPr>
                    <w:ins w:id="3248" w:author="meshbah rahman" w:date="2021-02-19T23:23:00Z"/>
                    <w:rFonts w:ascii="Helvetica" w:hAnsi="Helvetica" w:cs="Helvetica"/>
                    <w:bCs/>
                    <w:color w:val="202020"/>
                    <w:shd w:val="clear" w:color="auto" w:fill="FFFFFF"/>
                  </w:rPr>
                </w:rPrChange>
              </w:rPr>
              <w:pPrChange w:id="3249" w:author="meshbah rahman" w:date="2021-02-22T00:57:00Z">
                <w:pPr>
                  <w:spacing w:line="480" w:lineRule="auto"/>
                  <w:contextualSpacing/>
                  <w:jc w:val="both"/>
                </w:pPr>
              </w:pPrChange>
            </w:pPr>
          </w:p>
        </w:tc>
        <w:tc>
          <w:tcPr>
            <w:tcW w:w="612" w:type="pct"/>
            <w:tcPrChange w:id="3250" w:author="meshbah rahman" w:date="2021-02-22T00:57:00Z">
              <w:tcPr>
                <w:tcW w:w="612" w:type="pct"/>
              </w:tcPr>
            </w:tcPrChange>
          </w:tcPr>
          <w:p w14:paraId="11B26D54" w14:textId="77777777" w:rsidR="0095306F" w:rsidRPr="0095306F" w:rsidRDefault="0095306F" w:rsidP="00831991">
            <w:pPr>
              <w:contextualSpacing/>
              <w:jc w:val="both"/>
              <w:rPr>
                <w:ins w:id="3251" w:author="meshbah rahman" w:date="2021-02-19T23:23:00Z"/>
                <w:rFonts w:ascii="Helvetica" w:hAnsi="Helvetica" w:cs="Helvetica"/>
                <w:bCs/>
                <w:color w:val="202020"/>
                <w:sz w:val="18"/>
                <w:szCs w:val="18"/>
                <w:shd w:val="clear" w:color="auto" w:fill="FFFFFF"/>
                <w:rPrChange w:id="3252" w:author="meshbah rahman" w:date="2021-02-19T23:24:00Z">
                  <w:rPr>
                    <w:ins w:id="3253" w:author="meshbah rahman" w:date="2021-02-19T23:23:00Z"/>
                    <w:rFonts w:ascii="Helvetica" w:hAnsi="Helvetica" w:cs="Helvetica"/>
                    <w:bCs/>
                    <w:color w:val="202020"/>
                    <w:shd w:val="clear" w:color="auto" w:fill="FFFFFF"/>
                  </w:rPr>
                </w:rPrChange>
              </w:rPr>
              <w:pPrChange w:id="3254" w:author="meshbah rahman" w:date="2021-02-22T00:57:00Z">
                <w:pPr>
                  <w:spacing w:line="480" w:lineRule="auto"/>
                  <w:contextualSpacing/>
                  <w:jc w:val="both"/>
                </w:pPr>
              </w:pPrChange>
            </w:pPr>
            <w:ins w:id="3255" w:author="meshbah rahman" w:date="2021-02-19T23:23:00Z">
              <w:r w:rsidRPr="0095306F">
                <w:rPr>
                  <w:rFonts w:ascii="Helvetica" w:hAnsi="Helvetica" w:cs="Helvetica"/>
                  <w:bCs/>
                  <w:color w:val="202020"/>
                  <w:sz w:val="18"/>
                  <w:szCs w:val="18"/>
                  <w:shd w:val="clear" w:color="auto" w:fill="FFFFFF"/>
                  <w:rPrChange w:id="3256" w:author="meshbah rahman" w:date="2021-02-19T23:24:00Z">
                    <w:rPr>
                      <w:rFonts w:ascii="Helvetica" w:hAnsi="Helvetica" w:cs="Helvetica"/>
                      <w:bCs/>
                      <w:color w:val="202020"/>
                      <w:shd w:val="clear" w:color="auto" w:fill="FFFFFF"/>
                    </w:rPr>
                  </w:rPrChange>
                </w:rPr>
                <w:t>Reference</w:t>
              </w:r>
            </w:ins>
          </w:p>
        </w:tc>
        <w:tc>
          <w:tcPr>
            <w:tcW w:w="395" w:type="pct"/>
            <w:tcPrChange w:id="3257" w:author="meshbah rahman" w:date="2021-02-22T00:57:00Z">
              <w:tcPr>
                <w:tcW w:w="395" w:type="pct"/>
                <w:gridSpan w:val="2"/>
              </w:tcPr>
            </w:tcPrChange>
          </w:tcPr>
          <w:p w14:paraId="0518E698" w14:textId="77777777" w:rsidR="0095306F" w:rsidRPr="0095306F" w:rsidRDefault="0095306F" w:rsidP="00831991">
            <w:pPr>
              <w:contextualSpacing/>
              <w:jc w:val="both"/>
              <w:rPr>
                <w:ins w:id="3258" w:author="meshbah rahman" w:date="2021-02-19T23:23:00Z"/>
                <w:rFonts w:ascii="Helvetica" w:hAnsi="Helvetica" w:cs="Helvetica"/>
                <w:bCs/>
                <w:color w:val="202020"/>
                <w:sz w:val="18"/>
                <w:szCs w:val="18"/>
                <w:shd w:val="clear" w:color="auto" w:fill="FFFFFF"/>
                <w:rPrChange w:id="3259" w:author="meshbah rahman" w:date="2021-02-19T23:24:00Z">
                  <w:rPr>
                    <w:ins w:id="3260" w:author="meshbah rahman" w:date="2021-02-19T23:23:00Z"/>
                    <w:rFonts w:ascii="Helvetica" w:hAnsi="Helvetica" w:cs="Helvetica"/>
                    <w:bCs/>
                    <w:color w:val="202020"/>
                    <w:shd w:val="clear" w:color="auto" w:fill="FFFFFF"/>
                  </w:rPr>
                </w:rPrChange>
              </w:rPr>
              <w:pPrChange w:id="3261" w:author="meshbah rahman" w:date="2021-02-22T00:57:00Z">
                <w:pPr>
                  <w:spacing w:line="480" w:lineRule="auto"/>
                  <w:contextualSpacing/>
                  <w:jc w:val="both"/>
                </w:pPr>
              </w:pPrChange>
            </w:pPr>
            <w:ins w:id="3262" w:author="meshbah rahman" w:date="2021-02-19T23:23:00Z">
              <w:r w:rsidRPr="0095306F">
                <w:rPr>
                  <w:rFonts w:ascii="Helvetica" w:hAnsi="Helvetica" w:cs="Helvetica"/>
                  <w:bCs/>
                  <w:color w:val="202020"/>
                  <w:sz w:val="18"/>
                  <w:szCs w:val="18"/>
                  <w:shd w:val="clear" w:color="auto" w:fill="FFFFFF"/>
                  <w:rPrChange w:id="3263" w:author="meshbah rahman" w:date="2021-02-19T23:24:00Z">
                    <w:rPr>
                      <w:rFonts w:ascii="Helvetica" w:hAnsi="Helvetica" w:cs="Helvetica"/>
                      <w:bCs/>
                      <w:color w:val="202020"/>
                      <w:shd w:val="clear" w:color="auto" w:fill="FFFFFF"/>
                    </w:rPr>
                  </w:rPrChange>
                </w:rPr>
                <w:t>-</w:t>
              </w:r>
            </w:ins>
          </w:p>
        </w:tc>
        <w:tc>
          <w:tcPr>
            <w:tcW w:w="535" w:type="pct"/>
            <w:tcPrChange w:id="3264" w:author="meshbah rahman" w:date="2021-02-22T00:57:00Z">
              <w:tcPr>
                <w:tcW w:w="535" w:type="pct"/>
                <w:gridSpan w:val="2"/>
              </w:tcPr>
            </w:tcPrChange>
          </w:tcPr>
          <w:p w14:paraId="2752F5BD" w14:textId="77777777" w:rsidR="0095306F" w:rsidRPr="0095306F" w:rsidRDefault="0095306F" w:rsidP="00831991">
            <w:pPr>
              <w:contextualSpacing/>
              <w:jc w:val="both"/>
              <w:rPr>
                <w:ins w:id="3265" w:author="meshbah rahman" w:date="2021-02-19T23:23:00Z"/>
                <w:rFonts w:ascii="Helvetica" w:hAnsi="Helvetica" w:cs="Helvetica"/>
                <w:bCs/>
                <w:color w:val="202020"/>
                <w:sz w:val="18"/>
                <w:szCs w:val="18"/>
                <w:shd w:val="clear" w:color="auto" w:fill="FFFFFF"/>
                <w:rPrChange w:id="3266" w:author="meshbah rahman" w:date="2021-02-19T23:24:00Z">
                  <w:rPr>
                    <w:ins w:id="3267" w:author="meshbah rahman" w:date="2021-02-19T23:23:00Z"/>
                    <w:rFonts w:ascii="Helvetica" w:hAnsi="Helvetica" w:cs="Helvetica"/>
                    <w:bCs/>
                    <w:color w:val="202020"/>
                    <w:shd w:val="clear" w:color="auto" w:fill="FFFFFF"/>
                  </w:rPr>
                </w:rPrChange>
              </w:rPr>
              <w:pPrChange w:id="3268" w:author="meshbah rahman" w:date="2021-02-22T00:57:00Z">
                <w:pPr>
                  <w:spacing w:line="480" w:lineRule="auto"/>
                  <w:contextualSpacing/>
                  <w:jc w:val="both"/>
                </w:pPr>
              </w:pPrChange>
            </w:pPr>
            <w:ins w:id="3269" w:author="meshbah rahman" w:date="2021-02-19T23:23:00Z">
              <w:r w:rsidRPr="0095306F">
                <w:rPr>
                  <w:rFonts w:ascii="Helvetica" w:hAnsi="Helvetica" w:cs="Helvetica"/>
                  <w:bCs/>
                  <w:color w:val="202020"/>
                  <w:sz w:val="18"/>
                  <w:szCs w:val="18"/>
                  <w:shd w:val="clear" w:color="auto" w:fill="FFFFFF"/>
                  <w:rPrChange w:id="3270" w:author="meshbah rahman" w:date="2021-02-19T23:24:00Z">
                    <w:rPr>
                      <w:rFonts w:ascii="Helvetica" w:hAnsi="Helvetica" w:cs="Helvetica"/>
                      <w:bCs/>
                      <w:color w:val="202020"/>
                      <w:shd w:val="clear" w:color="auto" w:fill="FFFFFF"/>
                    </w:rPr>
                  </w:rPrChange>
                </w:rPr>
                <w:t>Reference</w:t>
              </w:r>
            </w:ins>
          </w:p>
        </w:tc>
        <w:tc>
          <w:tcPr>
            <w:tcW w:w="396" w:type="pct"/>
            <w:tcPrChange w:id="3271" w:author="meshbah rahman" w:date="2021-02-22T00:57:00Z">
              <w:tcPr>
                <w:tcW w:w="395" w:type="pct"/>
              </w:tcPr>
            </w:tcPrChange>
          </w:tcPr>
          <w:p w14:paraId="34AA270E" w14:textId="77777777" w:rsidR="0095306F" w:rsidRPr="0095306F" w:rsidRDefault="0095306F" w:rsidP="00831991">
            <w:pPr>
              <w:contextualSpacing/>
              <w:jc w:val="both"/>
              <w:rPr>
                <w:ins w:id="3272" w:author="meshbah rahman" w:date="2021-02-19T23:23:00Z"/>
                <w:rFonts w:ascii="Helvetica" w:hAnsi="Helvetica" w:cs="Helvetica"/>
                <w:bCs/>
                <w:color w:val="202020"/>
                <w:sz w:val="18"/>
                <w:szCs w:val="18"/>
                <w:shd w:val="clear" w:color="auto" w:fill="FFFFFF"/>
                <w:rPrChange w:id="3273" w:author="meshbah rahman" w:date="2021-02-19T23:24:00Z">
                  <w:rPr>
                    <w:ins w:id="3274" w:author="meshbah rahman" w:date="2021-02-19T23:23:00Z"/>
                    <w:rFonts w:ascii="Helvetica" w:hAnsi="Helvetica" w:cs="Helvetica"/>
                    <w:bCs/>
                    <w:color w:val="202020"/>
                    <w:shd w:val="clear" w:color="auto" w:fill="FFFFFF"/>
                  </w:rPr>
                </w:rPrChange>
              </w:rPr>
              <w:pPrChange w:id="3275" w:author="meshbah rahman" w:date="2021-02-22T00:57:00Z">
                <w:pPr>
                  <w:spacing w:line="480" w:lineRule="auto"/>
                  <w:contextualSpacing/>
                  <w:jc w:val="both"/>
                </w:pPr>
              </w:pPrChange>
            </w:pPr>
            <w:ins w:id="3276" w:author="meshbah rahman" w:date="2021-02-19T23:23:00Z">
              <w:r w:rsidRPr="0095306F">
                <w:rPr>
                  <w:rFonts w:ascii="Helvetica" w:hAnsi="Helvetica" w:cs="Helvetica"/>
                  <w:bCs/>
                  <w:color w:val="202020"/>
                  <w:sz w:val="18"/>
                  <w:szCs w:val="18"/>
                  <w:shd w:val="clear" w:color="auto" w:fill="FFFFFF"/>
                  <w:rPrChange w:id="3277" w:author="meshbah rahman" w:date="2021-02-19T23:24:00Z">
                    <w:rPr>
                      <w:rFonts w:ascii="Helvetica" w:hAnsi="Helvetica" w:cs="Helvetica"/>
                      <w:bCs/>
                      <w:color w:val="202020"/>
                      <w:shd w:val="clear" w:color="auto" w:fill="FFFFFF"/>
                    </w:rPr>
                  </w:rPrChange>
                </w:rPr>
                <w:t>-</w:t>
              </w:r>
            </w:ins>
          </w:p>
        </w:tc>
      </w:tr>
      <w:tr w:rsidR="00831991" w:rsidRPr="0095306F" w14:paraId="2389FB5E" w14:textId="77777777" w:rsidTr="00831991">
        <w:tblPrEx>
          <w:tblPrExChange w:id="3278" w:author="meshbah rahman" w:date="2021-02-22T00:57:00Z">
            <w:tblPrEx>
              <w:tblW w:w="5534" w:type="pct"/>
            </w:tblPrEx>
          </w:tblPrExChange>
        </w:tblPrEx>
        <w:trPr>
          <w:trHeight w:val="302"/>
          <w:jc w:val="center"/>
          <w:ins w:id="3279" w:author="meshbah rahman" w:date="2021-02-19T23:23:00Z"/>
          <w:trPrChange w:id="3280" w:author="meshbah rahman" w:date="2021-02-22T00:57:00Z">
            <w:trPr>
              <w:trHeight w:val="302"/>
              <w:jc w:val="center"/>
            </w:trPr>
          </w:trPrChange>
        </w:trPr>
        <w:tc>
          <w:tcPr>
            <w:tcW w:w="5000" w:type="pct"/>
            <w:gridSpan w:val="9"/>
            <w:tcPrChange w:id="3281" w:author="meshbah rahman" w:date="2021-02-22T00:57:00Z">
              <w:tcPr>
                <w:tcW w:w="5000" w:type="pct"/>
                <w:gridSpan w:val="16"/>
              </w:tcPr>
            </w:tcPrChange>
          </w:tcPr>
          <w:p w14:paraId="23703ABC" w14:textId="730F53AB" w:rsidR="00831991" w:rsidRPr="0095306F" w:rsidRDefault="00831991" w:rsidP="00831991">
            <w:pPr>
              <w:contextualSpacing/>
              <w:jc w:val="both"/>
              <w:rPr>
                <w:ins w:id="3282" w:author="meshbah rahman" w:date="2021-02-19T23:23:00Z"/>
                <w:rFonts w:ascii="Helvetica" w:hAnsi="Helvetica" w:cs="Helvetica"/>
                <w:bCs/>
                <w:color w:val="202020"/>
                <w:sz w:val="18"/>
                <w:szCs w:val="18"/>
                <w:shd w:val="clear" w:color="auto" w:fill="FFFFFF"/>
                <w:rPrChange w:id="3283" w:author="meshbah rahman" w:date="2021-02-19T23:24:00Z">
                  <w:rPr>
                    <w:ins w:id="3284" w:author="meshbah rahman" w:date="2021-02-19T23:23:00Z"/>
                    <w:rFonts w:ascii="Helvetica" w:hAnsi="Helvetica" w:cs="Helvetica"/>
                    <w:bCs/>
                    <w:color w:val="202020"/>
                    <w:shd w:val="clear" w:color="auto" w:fill="FFFFFF"/>
                  </w:rPr>
                </w:rPrChange>
              </w:rPr>
              <w:pPrChange w:id="3285" w:author="meshbah rahman" w:date="2021-02-22T00:57:00Z">
                <w:pPr>
                  <w:spacing w:line="480" w:lineRule="auto"/>
                  <w:contextualSpacing/>
                  <w:jc w:val="both"/>
                </w:pPr>
              </w:pPrChange>
            </w:pPr>
            <w:ins w:id="3286" w:author="meshbah rahman" w:date="2021-02-19T23:23:00Z">
              <w:r w:rsidRPr="0095306F">
                <w:rPr>
                  <w:rFonts w:ascii="Helvetica" w:hAnsi="Helvetica" w:cs="Helvetica"/>
                  <w:b/>
                  <w:color w:val="202020"/>
                  <w:sz w:val="18"/>
                  <w:szCs w:val="18"/>
                  <w:shd w:val="clear" w:color="auto" w:fill="FFFFFF"/>
                  <w:rPrChange w:id="3287" w:author="meshbah rahman" w:date="2021-02-19T23:24:00Z">
                    <w:rPr>
                      <w:rFonts w:ascii="Helvetica" w:hAnsi="Helvetica" w:cs="Helvetica"/>
                      <w:b/>
                      <w:color w:val="202020"/>
                      <w:shd w:val="clear" w:color="auto" w:fill="FFFFFF"/>
                    </w:rPr>
                  </w:rPrChange>
                </w:rPr>
                <w:t>Mother’s education level</w:t>
              </w:r>
            </w:ins>
          </w:p>
        </w:tc>
      </w:tr>
      <w:tr w:rsidR="00831991" w:rsidRPr="0095306F" w14:paraId="132EB729" w14:textId="77777777" w:rsidTr="00831991">
        <w:tblPrEx>
          <w:tblPrExChange w:id="3288" w:author="meshbah rahman" w:date="2021-02-22T00:57:00Z">
            <w:tblPrEx>
              <w:tblW w:w="5534" w:type="pct"/>
            </w:tblPrEx>
          </w:tblPrExChange>
        </w:tblPrEx>
        <w:trPr>
          <w:trHeight w:val="302"/>
          <w:jc w:val="center"/>
          <w:ins w:id="3289" w:author="meshbah rahman" w:date="2021-02-19T23:23:00Z"/>
          <w:trPrChange w:id="3290" w:author="meshbah rahman" w:date="2021-02-22T00:57:00Z">
            <w:trPr>
              <w:trHeight w:val="302"/>
              <w:jc w:val="center"/>
            </w:trPr>
          </w:trPrChange>
        </w:trPr>
        <w:tc>
          <w:tcPr>
            <w:tcW w:w="1025" w:type="pct"/>
            <w:tcPrChange w:id="3291" w:author="meshbah rahman" w:date="2021-02-22T00:57:00Z">
              <w:tcPr>
                <w:tcW w:w="1126" w:type="pct"/>
                <w:gridSpan w:val="3"/>
              </w:tcPr>
            </w:tcPrChange>
          </w:tcPr>
          <w:p w14:paraId="7F7CFA0B" w14:textId="77777777" w:rsidR="0095306F" w:rsidRPr="0095306F" w:rsidRDefault="0095306F" w:rsidP="00831991">
            <w:pPr>
              <w:contextualSpacing/>
              <w:jc w:val="both"/>
              <w:rPr>
                <w:ins w:id="3292" w:author="meshbah rahman" w:date="2021-02-19T23:23:00Z"/>
                <w:rFonts w:ascii="Helvetica" w:hAnsi="Helvetica" w:cs="Helvetica"/>
                <w:bCs/>
                <w:color w:val="202020"/>
                <w:sz w:val="18"/>
                <w:szCs w:val="18"/>
                <w:shd w:val="clear" w:color="auto" w:fill="FFFFFF"/>
                <w:rPrChange w:id="3293" w:author="meshbah rahman" w:date="2021-02-19T23:24:00Z">
                  <w:rPr>
                    <w:ins w:id="3294" w:author="meshbah rahman" w:date="2021-02-19T23:23:00Z"/>
                    <w:rFonts w:ascii="Helvetica" w:hAnsi="Helvetica" w:cs="Helvetica"/>
                    <w:bCs/>
                    <w:color w:val="202020"/>
                    <w:shd w:val="clear" w:color="auto" w:fill="FFFFFF"/>
                  </w:rPr>
                </w:rPrChange>
              </w:rPr>
              <w:pPrChange w:id="3295" w:author="meshbah rahman" w:date="2021-02-22T00:57:00Z">
                <w:pPr>
                  <w:spacing w:line="480" w:lineRule="auto"/>
                  <w:contextualSpacing/>
                  <w:jc w:val="both"/>
                </w:pPr>
              </w:pPrChange>
            </w:pPr>
            <w:ins w:id="3296" w:author="meshbah rahman" w:date="2021-02-19T23:23:00Z">
              <w:r w:rsidRPr="0095306F">
                <w:rPr>
                  <w:rFonts w:ascii="Helvetica" w:hAnsi="Helvetica" w:cs="Helvetica"/>
                  <w:bCs/>
                  <w:color w:val="202020"/>
                  <w:sz w:val="18"/>
                  <w:szCs w:val="18"/>
                  <w:shd w:val="clear" w:color="auto" w:fill="FFFFFF"/>
                  <w:rPrChange w:id="3297" w:author="meshbah rahman" w:date="2021-02-19T23:24:00Z">
                    <w:rPr>
                      <w:rFonts w:ascii="Helvetica" w:hAnsi="Helvetica" w:cs="Helvetica"/>
                      <w:bCs/>
                      <w:color w:val="202020"/>
                      <w:shd w:val="clear" w:color="auto" w:fill="FFFFFF"/>
                    </w:rPr>
                  </w:rPrChange>
                </w:rPr>
                <w:t>Secondary complete or Higher</w:t>
              </w:r>
            </w:ins>
          </w:p>
        </w:tc>
        <w:tc>
          <w:tcPr>
            <w:tcW w:w="616" w:type="pct"/>
            <w:tcPrChange w:id="3298" w:author="meshbah rahman" w:date="2021-02-22T00:57:00Z">
              <w:tcPr>
                <w:tcW w:w="612" w:type="pct"/>
              </w:tcPr>
            </w:tcPrChange>
          </w:tcPr>
          <w:p w14:paraId="78918156" w14:textId="77777777" w:rsidR="0095306F" w:rsidRPr="0095306F" w:rsidRDefault="0095306F" w:rsidP="00831991">
            <w:pPr>
              <w:contextualSpacing/>
              <w:jc w:val="both"/>
              <w:rPr>
                <w:ins w:id="3299" w:author="meshbah rahman" w:date="2021-02-19T23:23:00Z"/>
                <w:rFonts w:ascii="Helvetica" w:hAnsi="Helvetica" w:cs="Helvetica"/>
                <w:bCs/>
                <w:color w:val="202020"/>
                <w:sz w:val="18"/>
                <w:szCs w:val="18"/>
                <w:shd w:val="clear" w:color="auto" w:fill="FFFFFF"/>
                <w:rPrChange w:id="3300" w:author="meshbah rahman" w:date="2021-02-19T23:24:00Z">
                  <w:rPr>
                    <w:ins w:id="3301" w:author="meshbah rahman" w:date="2021-02-19T23:23:00Z"/>
                    <w:rFonts w:ascii="Helvetica" w:hAnsi="Helvetica" w:cs="Helvetica"/>
                    <w:bCs/>
                    <w:color w:val="202020"/>
                    <w:shd w:val="clear" w:color="auto" w:fill="FFFFFF"/>
                  </w:rPr>
                </w:rPrChange>
              </w:rPr>
              <w:pPrChange w:id="3302" w:author="meshbah rahman" w:date="2021-02-22T00:57:00Z">
                <w:pPr>
                  <w:spacing w:line="480" w:lineRule="auto"/>
                  <w:contextualSpacing/>
                  <w:jc w:val="both"/>
                </w:pPr>
              </w:pPrChange>
            </w:pPr>
            <w:ins w:id="3303" w:author="meshbah rahman" w:date="2021-02-19T23:23:00Z">
              <w:r w:rsidRPr="0095306F">
                <w:rPr>
                  <w:rFonts w:ascii="Helvetica" w:hAnsi="Helvetica" w:cs="Helvetica"/>
                  <w:bCs/>
                  <w:color w:val="202020"/>
                  <w:sz w:val="18"/>
                  <w:szCs w:val="18"/>
                  <w:shd w:val="clear" w:color="auto" w:fill="FFFFFF"/>
                  <w:rPrChange w:id="3304" w:author="meshbah rahman" w:date="2021-02-19T23:24:00Z">
                    <w:rPr>
                      <w:rFonts w:ascii="Helvetica" w:hAnsi="Helvetica" w:cs="Helvetica"/>
                      <w:bCs/>
                      <w:color w:val="202020"/>
                      <w:shd w:val="clear" w:color="auto" w:fill="FFFFFF"/>
                    </w:rPr>
                  </w:rPrChange>
                </w:rPr>
                <w:t>2.71 (2.14-3.43)</w:t>
              </w:r>
            </w:ins>
          </w:p>
        </w:tc>
        <w:tc>
          <w:tcPr>
            <w:tcW w:w="489" w:type="pct"/>
            <w:tcPrChange w:id="3305" w:author="meshbah rahman" w:date="2021-02-22T00:57:00Z">
              <w:tcPr>
                <w:tcW w:w="394" w:type="pct"/>
                <w:gridSpan w:val="2"/>
              </w:tcPr>
            </w:tcPrChange>
          </w:tcPr>
          <w:p w14:paraId="011BBE80" w14:textId="77777777" w:rsidR="0095306F" w:rsidRPr="0095306F" w:rsidRDefault="0095306F" w:rsidP="00831991">
            <w:pPr>
              <w:contextualSpacing/>
              <w:jc w:val="both"/>
              <w:rPr>
                <w:ins w:id="3306" w:author="meshbah rahman" w:date="2021-02-19T23:23:00Z"/>
                <w:rFonts w:ascii="Helvetica" w:hAnsi="Helvetica" w:cs="Helvetica"/>
                <w:bCs/>
                <w:color w:val="202020"/>
                <w:sz w:val="18"/>
                <w:szCs w:val="18"/>
                <w:shd w:val="clear" w:color="auto" w:fill="FFFFFF"/>
                <w:rPrChange w:id="3307" w:author="meshbah rahman" w:date="2021-02-19T23:24:00Z">
                  <w:rPr>
                    <w:ins w:id="3308" w:author="meshbah rahman" w:date="2021-02-19T23:23:00Z"/>
                    <w:rFonts w:ascii="Helvetica" w:hAnsi="Helvetica" w:cs="Helvetica"/>
                    <w:bCs/>
                    <w:color w:val="202020"/>
                    <w:shd w:val="clear" w:color="auto" w:fill="FFFFFF"/>
                  </w:rPr>
                </w:rPrChange>
              </w:rPr>
              <w:pPrChange w:id="3309" w:author="meshbah rahman" w:date="2021-02-22T00:57:00Z">
                <w:pPr>
                  <w:spacing w:line="480" w:lineRule="auto"/>
                  <w:contextualSpacing/>
                  <w:jc w:val="both"/>
                </w:pPr>
              </w:pPrChange>
            </w:pPr>
            <w:ins w:id="3310" w:author="meshbah rahman" w:date="2021-02-19T23:23:00Z">
              <w:r w:rsidRPr="0095306F">
                <w:rPr>
                  <w:rFonts w:ascii="Helvetica" w:hAnsi="Helvetica" w:cs="Helvetica"/>
                  <w:bCs/>
                  <w:color w:val="202020"/>
                  <w:sz w:val="18"/>
                  <w:szCs w:val="18"/>
                  <w:shd w:val="clear" w:color="auto" w:fill="FFFFFF"/>
                  <w:rPrChange w:id="3311" w:author="meshbah rahman" w:date="2021-02-19T23:24:00Z">
                    <w:rPr>
                      <w:rFonts w:ascii="Helvetica" w:hAnsi="Helvetica" w:cs="Helvetica"/>
                      <w:bCs/>
                      <w:color w:val="202020"/>
                      <w:shd w:val="clear" w:color="auto" w:fill="FFFFFF"/>
                    </w:rPr>
                  </w:rPrChange>
                </w:rPr>
                <w:t>&lt;0.001</w:t>
              </w:r>
            </w:ins>
          </w:p>
        </w:tc>
        <w:tc>
          <w:tcPr>
            <w:tcW w:w="535" w:type="pct"/>
            <w:tcPrChange w:id="3312" w:author="meshbah rahman" w:date="2021-02-22T00:57:00Z">
              <w:tcPr>
                <w:tcW w:w="535" w:type="pct"/>
              </w:tcPr>
            </w:tcPrChange>
          </w:tcPr>
          <w:p w14:paraId="2067EA87" w14:textId="77777777" w:rsidR="0095306F" w:rsidRPr="0095306F" w:rsidRDefault="0095306F" w:rsidP="00831991">
            <w:pPr>
              <w:contextualSpacing/>
              <w:jc w:val="both"/>
              <w:rPr>
                <w:ins w:id="3313" w:author="meshbah rahman" w:date="2021-02-19T23:23:00Z"/>
                <w:rFonts w:ascii="Helvetica" w:hAnsi="Helvetica" w:cs="Helvetica"/>
                <w:bCs/>
                <w:color w:val="202020"/>
                <w:sz w:val="18"/>
                <w:szCs w:val="18"/>
                <w:shd w:val="clear" w:color="auto" w:fill="FFFFFF"/>
                <w:rPrChange w:id="3314" w:author="meshbah rahman" w:date="2021-02-19T23:24:00Z">
                  <w:rPr>
                    <w:ins w:id="3315" w:author="meshbah rahman" w:date="2021-02-19T23:23:00Z"/>
                    <w:rFonts w:ascii="Helvetica" w:hAnsi="Helvetica" w:cs="Helvetica"/>
                    <w:bCs/>
                    <w:color w:val="202020"/>
                    <w:shd w:val="clear" w:color="auto" w:fill="FFFFFF"/>
                  </w:rPr>
                </w:rPrChange>
              </w:rPr>
              <w:pPrChange w:id="3316" w:author="meshbah rahman" w:date="2021-02-22T00:57:00Z">
                <w:pPr>
                  <w:spacing w:line="480" w:lineRule="auto"/>
                  <w:contextualSpacing/>
                  <w:jc w:val="both"/>
                </w:pPr>
              </w:pPrChange>
            </w:pPr>
            <w:ins w:id="3317" w:author="meshbah rahman" w:date="2021-02-19T23:23:00Z">
              <w:r w:rsidRPr="0095306F">
                <w:rPr>
                  <w:rFonts w:ascii="Helvetica" w:hAnsi="Helvetica" w:cs="Helvetica"/>
                  <w:bCs/>
                  <w:color w:val="202020"/>
                  <w:sz w:val="18"/>
                  <w:szCs w:val="18"/>
                  <w:shd w:val="clear" w:color="auto" w:fill="FFFFFF"/>
                  <w:rPrChange w:id="3318" w:author="meshbah rahman" w:date="2021-02-19T23:24:00Z">
                    <w:rPr>
                      <w:rFonts w:ascii="Helvetica" w:hAnsi="Helvetica" w:cs="Helvetica"/>
                      <w:bCs/>
                      <w:color w:val="202020"/>
                      <w:shd w:val="clear" w:color="auto" w:fill="FFFFFF"/>
                    </w:rPr>
                  </w:rPrChange>
                </w:rPr>
                <w:t>1.89 (1.46-2.46)</w:t>
              </w:r>
            </w:ins>
          </w:p>
        </w:tc>
        <w:tc>
          <w:tcPr>
            <w:tcW w:w="396" w:type="pct"/>
            <w:tcPrChange w:id="3319" w:author="meshbah rahman" w:date="2021-02-22T00:57:00Z">
              <w:tcPr>
                <w:tcW w:w="396" w:type="pct"/>
                <w:gridSpan w:val="3"/>
              </w:tcPr>
            </w:tcPrChange>
          </w:tcPr>
          <w:p w14:paraId="4D9CEF19" w14:textId="77777777" w:rsidR="0095306F" w:rsidRPr="0095306F" w:rsidRDefault="0095306F" w:rsidP="00831991">
            <w:pPr>
              <w:contextualSpacing/>
              <w:jc w:val="both"/>
              <w:rPr>
                <w:ins w:id="3320" w:author="meshbah rahman" w:date="2021-02-19T23:23:00Z"/>
                <w:rFonts w:ascii="Helvetica" w:hAnsi="Helvetica" w:cs="Helvetica"/>
                <w:bCs/>
                <w:color w:val="202020"/>
                <w:sz w:val="18"/>
                <w:szCs w:val="18"/>
                <w:shd w:val="clear" w:color="auto" w:fill="FFFFFF"/>
                <w:rPrChange w:id="3321" w:author="meshbah rahman" w:date="2021-02-19T23:24:00Z">
                  <w:rPr>
                    <w:ins w:id="3322" w:author="meshbah rahman" w:date="2021-02-19T23:23:00Z"/>
                    <w:rFonts w:ascii="Helvetica" w:hAnsi="Helvetica" w:cs="Helvetica"/>
                    <w:bCs/>
                    <w:color w:val="202020"/>
                    <w:shd w:val="clear" w:color="auto" w:fill="FFFFFF"/>
                  </w:rPr>
                </w:rPrChange>
              </w:rPr>
              <w:pPrChange w:id="3323" w:author="meshbah rahman" w:date="2021-02-22T00:57:00Z">
                <w:pPr>
                  <w:spacing w:line="480" w:lineRule="auto"/>
                  <w:contextualSpacing/>
                  <w:jc w:val="both"/>
                </w:pPr>
              </w:pPrChange>
            </w:pPr>
            <w:ins w:id="3324" w:author="meshbah rahman" w:date="2021-02-19T23:23:00Z">
              <w:r w:rsidRPr="0095306F">
                <w:rPr>
                  <w:rFonts w:ascii="Helvetica" w:hAnsi="Helvetica" w:cs="Helvetica"/>
                  <w:bCs/>
                  <w:color w:val="202020"/>
                  <w:sz w:val="18"/>
                  <w:szCs w:val="18"/>
                  <w:shd w:val="clear" w:color="auto" w:fill="FFFFFF"/>
                  <w:rPrChange w:id="3325" w:author="meshbah rahman" w:date="2021-02-19T23:24:00Z">
                    <w:rPr>
                      <w:rFonts w:ascii="Helvetica" w:hAnsi="Helvetica" w:cs="Helvetica"/>
                      <w:bCs/>
                      <w:color w:val="202020"/>
                      <w:shd w:val="clear" w:color="auto" w:fill="FFFFFF"/>
                    </w:rPr>
                  </w:rPrChange>
                </w:rPr>
                <w:t>&lt;0.001</w:t>
              </w:r>
            </w:ins>
          </w:p>
        </w:tc>
        <w:tc>
          <w:tcPr>
            <w:tcW w:w="612" w:type="pct"/>
            <w:tcPrChange w:id="3326" w:author="meshbah rahman" w:date="2021-02-22T00:57:00Z">
              <w:tcPr>
                <w:tcW w:w="612" w:type="pct"/>
              </w:tcPr>
            </w:tcPrChange>
          </w:tcPr>
          <w:p w14:paraId="188D5DF3" w14:textId="77777777" w:rsidR="0095306F" w:rsidRPr="0095306F" w:rsidRDefault="0095306F" w:rsidP="00831991">
            <w:pPr>
              <w:contextualSpacing/>
              <w:jc w:val="both"/>
              <w:rPr>
                <w:ins w:id="3327" w:author="meshbah rahman" w:date="2021-02-19T23:23:00Z"/>
                <w:rFonts w:ascii="Helvetica" w:hAnsi="Helvetica" w:cs="Helvetica"/>
                <w:bCs/>
                <w:color w:val="202020"/>
                <w:sz w:val="18"/>
                <w:szCs w:val="18"/>
                <w:shd w:val="clear" w:color="auto" w:fill="FFFFFF"/>
                <w:rPrChange w:id="3328" w:author="meshbah rahman" w:date="2021-02-19T23:24:00Z">
                  <w:rPr>
                    <w:ins w:id="3329" w:author="meshbah rahman" w:date="2021-02-19T23:23:00Z"/>
                    <w:rFonts w:ascii="Helvetica" w:hAnsi="Helvetica" w:cs="Helvetica"/>
                    <w:bCs/>
                    <w:color w:val="202020"/>
                    <w:shd w:val="clear" w:color="auto" w:fill="FFFFFF"/>
                  </w:rPr>
                </w:rPrChange>
              </w:rPr>
              <w:pPrChange w:id="3330" w:author="meshbah rahman" w:date="2021-02-22T00:57:00Z">
                <w:pPr>
                  <w:spacing w:line="480" w:lineRule="auto"/>
                  <w:contextualSpacing/>
                  <w:jc w:val="both"/>
                </w:pPr>
              </w:pPrChange>
            </w:pPr>
            <w:ins w:id="3331" w:author="meshbah rahman" w:date="2021-02-19T23:23:00Z">
              <w:r w:rsidRPr="0095306F">
                <w:rPr>
                  <w:rFonts w:ascii="Helvetica" w:hAnsi="Helvetica" w:cs="Helvetica"/>
                  <w:bCs/>
                  <w:color w:val="202020"/>
                  <w:sz w:val="18"/>
                  <w:szCs w:val="18"/>
                  <w:shd w:val="clear" w:color="auto" w:fill="FFFFFF"/>
                  <w:rPrChange w:id="3332" w:author="meshbah rahman" w:date="2021-02-19T23:24:00Z">
                    <w:rPr>
                      <w:rFonts w:ascii="Helvetica" w:hAnsi="Helvetica" w:cs="Helvetica"/>
                      <w:bCs/>
                      <w:color w:val="202020"/>
                      <w:shd w:val="clear" w:color="auto" w:fill="FFFFFF"/>
                    </w:rPr>
                  </w:rPrChange>
                </w:rPr>
                <w:t>2.26 (1.82-2.79)</w:t>
              </w:r>
            </w:ins>
          </w:p>
        </w:tc>
        <w:tc>
          <w:tcPr>
            <w:tcW w:w="395" w:type="pct"/>
            <w:tcPrChange w:id="3333" w:author="meshbah rahman" w:date="2021-02-22T00:57:00Z">
              <w:tcPr>
                <w:tcW w:w="395" w:type="pct"/>
                <w:gridSpan w:val="2"/>
              </w:tcPr>
            </w:tcPrChange>
          </w:tcPr>
          <w:p w14:paraId="0259F691" w14:textId="77777777" w:rsidR="0095306F" w:rsidRPr="0095306F" w:rsidRDefault="0095306F" w:rsidP="00831991">
            <w:pPr>
              <w:contextualSpacing/>
              <w:jc w:val="both"/>
              <w:rPr>
                <w:ins w:id="3334" w:author="meshbah rahman" w:date="2021-02-19T23:23:00Z"/>
                <w:rFonts w:ascii="Helvetica" w:hAnsi="Helvetica" w:cs="Helvetica"/>
                <w:bCs/>
                <w:color w:val="202020"/>
                <w:sz w:val="18"/>
                <w:szCs w:val="18"/>
                <w:shd w:val="clear" w:color="auto" w:fill="FFFFFF"/>
                <w:rPrChange w:id="3335" w:author="meshbah rahman" w:date="2021-02-19T23:24:00Z">
                  <w:rPr>
                    <w:ins w:id="3336" w:author="meshbah rahman" w:date="2021-02-19T23:23:00Z"/>
                    <w:rFonts w:ascii="Helvetica" w:hAnsi="Helvetica" w:cs="Helvetica"/>
                    <w:bCs/>
                    <w:color w:val="202020"/>
                    <w:shd w:val="clear" w:color="auto" w:fill="FFFFFF"/>
                  </w:rPr>
                </w:rPrChange>
              </w:rPr>
              <w:pPrChange w:id="3337" w:author="meshbah rahman" w:date="2021-02-22T00:57:00Z">
                <w:pPr>
                  <w:spacing w:line="480" w:lineRule="auto"/>
                  <w:contextualSpacing/>
                  <w:jc w:val="both"/>
                </w:pPr>
              </w:pPrChange>
            </w:pPr>
            <w:ins w:id="3338" w:author="meshbah rahman" w:date="2021-02-19T23:23:00Z">
              <w:r w:rsidRPr="0095306F">
                <w:rPr>
                  <w:rFonts w:ascii="Helvetica" w:hAnsi="Helvetica" w:cs="Helvetica"/>
                  <w:bCs/>
                  <w:color w:val="202020"/>
                  <w:sz w:val="18"/>
                  <w:szCs w:val="18"/>
                  <w:shd w:val="clear" w:color="auto" w:fill="FFFFFF"/>
                  <w:rPrChange w:id="3339" w:author="meshbah rahman" w:date="2021-02-19T23:24:00Z">
                    <w:rPr>
                      <w:rFonts w:ascii="Helvetica" w:hAnsi="Helvetica" w:cs="Helvetica"/>
                      <w:bCs/>
                      <w:color w:val="202020"/>
                      <w:shd w:val="clear" w:color="auto" w:fill="FFFFFF"/>
                    </w:rPr>
                  </w:rPrChange>
                </w:rPr>
                <w:t>&lt;0.001</w:t>
              </w:r>
            </w:ins>
          </w:p>
        </w:tc>
        <w:tc>
          <w:tcPr>
            <w:tcW w:w="535" w:type="pct"/>
            <w:tcPrChange w:id="3340" w:author="meshbah rahman" w:date="2021-02-22T00:57:00Z">
              <w:tcPr>
                <w:tcW w:w="535" w:type="pct"/>
                <w:gridSpan w:val="2"/>
              </w:tcPr>
            </w:tcPrChange>
          </w:tcPr>
          <w:p w14:paraId="5054D07F" w14:textId="77777777" w:rsidR="0095306F" w:rsidRPr="0095306F" w:rsidRDefault="0095306F" w:rsidP="00831991">
            <w:pPr>
              <w:contextualSpacing/>
              <w:jc w:val="both"/>
              <w:rPr>
                <w:ins w:id="3341" w:author="meshbah rahman" w:date="2021-02-19T23:23:00Z"/>
                <w:rFonts w:ascii="Helvetica" w:hAnsi="Helvetica" w:cs="Helvetica"/>
                <w:bCs/>
                <w:color w:val="202020"/>
                <w:sz w:val="18"/>
                <w:szCs w:val="18"/>
                <w:shd w:val="clear" w:color="auto" w:fill="FFFFFF"/>
                <w:rPrChange w:id="3342" w:author="meshbah rahman" w:date="2021-02-19T23:24:00Z">
                  <w:rPr>
                    <w:ins w:id="3343" w:author="meshbah rahman" w:date="2021-02-19T23:23:00Z"/>
                    <w:rFonts w:ascii="Helvetica" w:hAnsi="Helvetica" w:cs="Helvetica"/>
                    <w:bCs/>
                    <w:color w:val="202020"/>
                    <w:shd w:val="clear" w:color="auto" w:fill="FFFFFF"/>
                  </w:rPr>
                </w:rPrChange>
              </w:rPr>
              <w:pPrChange w:id="3344" w:author="meshbah rahman" w:date="2021-02-22T00:57:00Z">
                <w:pPr>
                  <w:spacing w:line="480" w:lineRule="auto"/>
                  <w:contextualSpacing/>
                  <w:jc w:val="both"/>
                </w:pPr>
              </w:pPrChange>
            </w:pPr>
            <w:ins w:id="3345" w:author="meshbah rahman" w:date="2021-02-19T23:23:00Z">
              <w:r w:rsidRPr="0095306F">
                <w:rPr>
                  <w:rFonts w:ascii="Helvetica" w:hAnsi="Helvetica" w:cs="Helvetica"/>
                  <w:bCs/>
                  <w:color w:val="202020"/>
                  <w:sz w:val="18"/>
                  <w:szCs w:val="18"/>
                  <w:shd w:val="clear" w:color="auto" w:fill="FFFFFF"/>
                  <w:rPrChange w:id="3346" w:author="meshbah rahman" w:date="2021-02-19T23:24:00Z">
                    <w:rPr>
                      <w:rFonts w:ascii="Helvetica" w:hAnsi="Helvetica" w:cs="Helvetica"/>
                      <w:bCs/>
                      <w:color w:val="202020"/>
                      <w:shd w:val="clear" w:color="auto" w:fill="FFFFFF"/>
                    </w:rPr>
                  </w:rPrChange>
                </w:rPr>
                <w:t>1.76 (1.38-2.23)</w:t>
              </w:r>
            </w:ins>
          </w:p>
        </w:tc>
        <w:tc>
          <w:tcPr>
            <w:tcW w:w="396" w:type="pct"/>
            <w:tcPrChange w:id="3347" w:author="meshbah rahman" w:date="2021-02-22T00:57:00Z">
              <w:tcPr>
                <w:tcW w:w="395" w:type="pct"/>
              </w:tcPr>
            </w:tcPrChange>
          </w:tcPr>
          <w:p w14:paraId="60CF7E57" w14:textId="77777777" w:rsidR="0095306F" w:rsidRPr="0095306F" w:rsidRDefault="0095306F" w:rsidP="00831991">
            <w:pPr>
              <w:contextualSpacing/>
              <w:jc w:val="both"/>
              <w:rPr>
                <w:ins w:id="3348" w:author="meshbah rahman" w:date="2021-02-19T23:23:00Z"/>
                <w:rFonts w:ascii="Helvetica" w:hAnsi="Helvetica" w:cs="Helvetica"/>
                <w:bCs/>
                <w:color w:val="202020"/>
                <w:sz w:val="18"/>
                <w:szCs w:val="18"/>
                <w:shd w:val="clear" w:color="auto" w:fill="FFFFFF"/>
                <w:rPrChange w:id="3349" w:author="meshbah rahman" w:date="2021-02-19T23:24:00Z">
                  <w:rPr>
                    <w:ins w:id="3350" w:author="meshbah rahman" w:date="2021-02-19T23:23:00Z"/>
                    <w:rFonts w:ascii="Helvetica" w:hAnsi="Helvetica" w:cs="Helvetica"/>
                    <w:bCs/>
                    <w:color w:val="202020"/>
                    <w:shd w:val="clear" w:color="auto" w:fill="FFFFFF"/>
                  </w:rPr>
                </w:rPrChange>
              </w:rPr>
              <w:pPrChange w:id="3351" w:author="meshbah rahman" w:date="2021-02-22T00:57:00Z">
                <w:pPr>
                  <w:spacing w:line="480" w:lineRule="auto"/>
                  <w:contextualSpacing/>
                  <w:jc w:val="both"/>
                </w:pPr>
              </w:pPrChange>
            </w:pPr>
            <w:ins w:id="3352" w:author="meshbah rahman" w:date="2021-02-19T23:23:00Z">
              <w:r w:rsidRPr="0095306F">
                <w:rPr>
                  <w:rFonts w:ascii="Helvetica" w:hAnsi="Helvetica" w:cs="Helvetica"/>
                  <w:bCs/>
                  <w:color w:val="202020"/>
                  <w:sz w:val="18"/>
                  <w:szCs w:val="18"/>
                  <w:shd w:val="clear" w:color="auto" w:fill="FFFFFF"/>
                  <w:rPrChange w:id="3353" w:author="meshbah rahman" w:date="2021-02-19T23:24:00Z">
                    <w:rPr>
                      <w:rFonts w:ascii="Helvetica" w:hAnsi="Helvetica" w:cs="Helvetica"/>
                      <w:bCs/>
                      <w:color w:val="202020"/>
                      <w:shd w:val="clear" w:color="auto" w:fill="FFFFFF"/>
                    </w:rPr>
                  </w:rPrChange>
                </w:rPr>
                <w:t>&lt;0.001</w:t>
              </w:r>
            </w:ins>
          </w:p>
        </w:tc>
      </w:tr>
      <w:tr w:rsidR="00831991" w:rsidRPr="0095306F" w14:paraId="3EE7F015" w14:textId="77777777" w:rsidTr="00831991">
        <w:tblPrEx>
          <w:tblPrExChange w:id="3354" w:author="meshbah rahman" w:date="2021-02-22T00:57:00Z">
            <w:tblPrEx>
              <w:tblW w:w="5534" w:type="pct"/>
            </w:tblPrEx>
          </w:tblPrExChange>
        </w:tblPrEx>
        <w:trPr>
          <w:trHeight w:val="302"/>
          <w:jc w:val="center"/>
          <w:ins w:id="3355" w:author="meshbah rahman" w:date="2021-02-19T23:23:00Z"/>
          <w:trPrChange w:id="3356" w:author="meshbah rahman" w:date="2021-02-22T00:57:00Z">
            <w:trPr>
              <w:trHeight w:val="302"/>
              <w:jc w:val="center"/>
            </w:trPr>
          </w:trPrChange>
        </w:trPr>
        <w:tc>
          <w:tcPr>
            <w:tcW w:w="1025" w:type="pct"/>
            <w:tcPrChange w:id="3357" w:author="meshbah rahman" w:date="2021-02-22T00:57:00Z">
              <w:tcPr>
                <w:tcW w:w="1126" w:type="pct"/>
                <w:gridSpan w:val="3"/>
              </w:tcPr>
            </w:tcPrChange>
          </w:tcPr>
          <w:p w14:paraId="0235546C" w14:textId="77777777" w:rsidR="0095306F" w:rsidRPr="0095306F" w:rsidRDefault="0095306F" w:rsidP="00831991">
            <w:pPr>
              <w:contextualSpacing/>
              <w:jc w:val="both"/>
              <w:rPr>
                <w:ins w:id="3358" w:author="meshbah rahman" w:date="2021-02-19T23:23:00Z"/>
                <w:rFonts w:ascii="Helvetica" w:hAnsi="Helvetica" w:cs="Helvetica"/>
                <w:bCs/>
                <w:color w:val="202020"/>
                <w:sz w:val="18"/>
                <w:szCs w:val="18"/>
                <w:shd w:val="clear" w:color="auto" w:fill="FFFFFF"/>
                <w:rPrChange w:id="3359" w:author="meshbah rahman" w:date="2021-02-19T23:24:00Z">
                  <w:rPr>
                    <w:ins w:id="3360" w:author="meshbah rahman" w:date="2021-02-19T23:23:00Z"/>
                    <w:rFonts w:ascii="Helvetica" w:hAnsi="Helvetica" w:cs="Helvetica"/>
                    <w:bCs/>
                    <w:color w:val="202020"/>
                    <w:shd w:val="clear" w:color="auto" w:fill="FFFFFF"/>
                  </w:rPr>
                </w:rPrChange>
              </w:rPr>
              <w:pPrChange w:id="3361" w:author="meshbah rahman" w:date="2021-02-22T00:57:00Z">
                <w:pPr>
                  <w:spacing w:line="480" w:lineRule="auto"/>
                  <w:contextualSpacing/>
                  <w:jc w:val="both"/>
                </w:pPr>
              </w:pPrChange>
            </w:pPr>
            <w:ins w:id="3362" w:author="meshbah rahman" w:date="2021-02-19T23:23:00Z">
              <w:r w:rsidRPr="0095306F">
                <w:rPr>
                  <w:rFonts w:ascii="Helvetica" w:hAnsi="Helvetica" w:cs="Helvetica"/>
                  <w:bCs/>
                  <w:color w:val="202020"/>
                  <w:sz w:val="18"/>
                  <w:szCs w:val="18"/>
                  <w:shd w:val="clear" w:color="auto" w:fill="FFFFFF"/>
                  <w:rPrChange w:id="3363" w:author="meshbah rahman" w:date="2021-02-19T23:24:00Z">
                    <w:rPr>
                      <w:rFonts w:ascii="Helvetica" w:hAnsi="Helvetica" w:cs="Helvetica"/>
                      <w:bCs/>
                      <w:color w:val="202020"/>
                      <w:shd w:val="clear" w:color="auto" w:fill="FFFFFF"/>
                    </w:rPr>
                  </w:rPrChange>
                </w:rPr>
                <w:lastRenderedPageBreak/>
                <w:t>Secondary incomplete</w:t>
              </w:r>
            </w:ins>
          </w:p>
        </w:tc>
        <w:tc>
          <w:tcPr>
            <w:tcW w:w="616" w:type="pct"/>
            <w:tcPrChange w:id="3364" w:author="meshbah rahman" w:date="2021-02-22T00:57:00Z">
              <w:tcPr>
                <w:tcW w:w="612" w:type="pct"/>
              </w:tcPr>
            </w:tcPrChange>
          </w:tcPr>
          <w:p w14:paraId="52F4735F" w14:textId="77777777" w:rsidR="0095306F" w:rsidRPr="0095306F" w:rsidRDefault="0095306F" w:rsidP="00831991">
            <w:pPr>
              <w:contextualSpacing/>
              <w:jc w:val="both"/>
              <w:rPr>
                <w:ins w:id="3365" w:author="meshbah rahman" w:date="2021-02-19T23:23:00Z"/>
                <w:rFonts w:ascii="Helvetica" w:hAnsi="Helvetica" w:cs="Helvetica"/>
                <w:bCs/>
                <w:color w:val="202020"/>
                <w:sz w:val="18"/>
                <w:szCs w:val="18"/>
                <w:shd w:val="clear" w:color="auto" w:fill="FFFFFF"/>
                <w:rPrChange w:id="3366" w:author="meshbah rahman" w:date="2021-02-19T23:24:00Z">
                  <w:rPr>
                    <w:ins w:id="3367" w:author="meshbah rahman" w:date="2021-02-19T23:23:00Z"/>
                    <w:rFonts w:ascii="Helvetica" w:hAnsi="Helvetica" w:cs="Helvetica"/>
                    <w:bCs/>
                    <w:color w:val="202020"/>
                    <w:shd w:val="clear" w:color="auto" w:fill="FFFFFF"/>
                  </w:rPr>
                </w:rPrChange>
              </w:rPr>
              <w:pPrChange w:id="3368" w:author="meshbah rahman" w:date="2021-02-22T00:57:00Z">
                <w:pPr>
                  <w:spacing w:line="480" w:lineRule="auto"/>
                  <w:contextualSpacing/>
                  <w:jc w:val="both"/>
                </w:pPr>
              </w:pPrChange>
            </w:pPr>
            <w:ins w:id="3369" w:author="meshbah rahman" w:date="2021-02-19T23:23:00Z">
              <w:r w:rsidRPr="0095306F">
                <w:rPr>
                  <w:rFonts w:ascii="Helvetica" w:hAnsi="Helvetica" w:cs="Helvetica"/>
                  <w:bCs/>
                  <w:color w:val="202020"/>
                  <w:sz w:val="18"/>
                  <w:szCs w:val="18"/>
                  <w:shd w:val="clear" w:color="auto" w:fill="FFFFFF"/>
                  <w:rPrChange w:id="3370" w:author="meshbah rahman" w:date="2021-02-19T23:24:00Z">
                    <w:rPr>
                      <w:rFonts w:ascii="Helvetica" w:hAnsi="Helvetica" w:cs="Helvetica"/>
                      <w:bCs/>
                      <w:color w:val="202020"/>
                      <w:shd w:val="clear" w:color="auto" w:fill="FFFFFF"/>
                    </w:rPr>
                  </w:rPrChange>
                </w:rPr>
                <w:t>1.64 (1.43-1.87)</w:t>
              </w:r>
            </w:ins>
          </w:p>
        </w:tc>
        <w:tc>
          <w:tcPr>
            <w:tcW w:w="489" w:type="pct"/>
            <w:tcPrChange w:id="3371" w:author="meshbah rahman" w:date="2021-02-22T00:57:00Z">
              <w:tcPr>
                <w:tcW w:w="394" w:type="pct"/>
                <w:gridSpan w:val="2"/>
              </w:tcPr>
            </w:tcPrChange>
          </w:tcPr>
          <w:p w14:paraId="06FAEFF0" w14:textId="77777777" w:rsidR="0095306F" w:rsidRPr="0095306F" w:rsidRDefault="0095306F" w:rsidP="00831991">
            <w:pPr>
              <w:contextualSpacing/>
              <w:jc w:val="both"/>
              <w:rPr>
                <w:ins w:id="3372" w:author="meshbah rahman" w:date="2021-02-19T23:23:00Z"/>
                <w:rFonts w:ascii="Helvetica" w:hAnsi="Helvetica" w:cs="Helvetica"/>
                <w:bCs/>
                <w:color w:val="202020"/>
                <w:sz w:val="18"/>
                <w:szCs w:val="18"/>
                <w:shd w:val="clear" w:color="auto" w:fill="FFFFFF"/>
                <w:rPrChange w:id="3373" w:author="meshbah rahman" w:date="2021-02-19T23:24:00Z">
                  <w:rPr>
                    <w:ins w:id="3374" w:author="meshbah rahman" w:date="2021-02-19T23:23:00Z"/>
                    <w:rFonts w:ascii="Helvetica" w:hAnsi="Helvetica" w:cs="Helvetica"/>
                    <w:bCs/>
                    <w:color w:val="202020"/>
                    <w:shd w:val="clear" w:color="auto" w:fill="FFFFFF"/>
                  </w:rPr>
                </w:rPrChange>
              </w:rPr>
              <w:pPrChange w:id="3375" w:author="meshbah rahman" w:date="2021-02-22T00:57:00Z">
                <w:pPr>
                  <w:spacing w:line="480" w:lineRule="auto"/>
                  <w:contextualSpacing/>
                  <w:jc w:val="both"/>
                </w:pPr>
              </w:pPrChange>
            </w:pPr>
            <w:ins w:id="3376" w:author="meshbah rahman" w:date="2021-02-19T23:23:00Z">
              <w:r w:rsidRPr="0095306F">
                <w:rPr>
                  <w:rFonts w:ascii="Helvetica" w:hAnsi="Helvetica" w:cs="Helvetica"/>
                  <w:bCs/>
                  <w:color w:val="202020"/>
                  <w:sz w:val="18"/>
                  <w:szCs w:val="18"/>
                  <w:shd w:val="clear" w:color="auto" w:fill="FFFFFF"/>
                  <w:rPrChange w:id="3377" w:author="meshbah rahman" w:date="2021-02-19T23:24:00Z">
                    <w:rPr>
                      <w:rFonts w:ascii="Helvetica" w:hAnsi="Helvetica" w:cs="Helvetica"/>
                      <w:bCs/>
                      <w:color w:val="202020"/>
                      <w:shd w:val="clear" w:color="auto" w:fill="FFFFFF"/>
                    </w:rPr>
                  </w:rPrChange>
                </w:rPr>
                <w:t>&lt;0.001</w:t>
              </w:r>
            </w:ins>
          </w:p>
        </w:tc>
        <w:tc>
          <w:tcPr>
            <w:tcW w:w="535" w:type="pct"/>
            <w:tcPrChange w:id="3378" w:author="meshbah rahman" w:date="2021-02-22T00:57:00Z">
              <w:tcPr>
                <w:tcW w:w="535" w:type="pct"/>
              </w:tcPr>
            </w:tcPrChange>
          </w:tcPr>
          <w:p w14:paraId="63D38E4C" w14:textId="77777777" w:rsidR="0095306F" w:rsidRPr="0095306F" w:rsidRDefault="0095306F" w:rsidP="00831991">
            <w:pPr>
              <w:contextualSpacing/>
              <w:jc w:val="both"/>
              <w:rPr>
                <w:ins w:id="3379" w:author="meshbah rahman" w:date="2021-02-19T23:23:00Z"/>
                <w:rFonts w:ascii="Helvetica" w:hAnsi="Helvetica" w:cs="Helvetica"/>
                <w:bCs/>
                <w:color w:val="202020"/>
                <w:sz w:val="18"/>
                <w:szCs w:val="18"/>
                <w:shd w:val="clear" w:color="auto" w:fill="FFFFFF"/>
                <w:rPrChange w:id="3380" w:author="meshbah rahman" w:date="2021-02-19T23:24:00Z">
                  <w:rPr>
                    <w:ins w:id="3381" w:author="meshbah rahman" w:date="2021-02-19T23:23:00Z"/>
                    <w:rFonts w:ascii="Helvetica" w:hAnsi="Helvetica" w:cs="Helvetica"/>
                    <w:bCs/>
                    <w:color w:val="202020"/>
                    <w:shd w:val="clear" w:color="auto" w:fill="FFFFFF"/>
                  </w:rPr>
                </w:rPrChange>
              </w:rPr>
              <w:pPrChange w:id="3382" w:author="meshbah rahman" w:date="2021-02-22T00:57:00Z">
                <w:pPr>
                  <w:spacing w:line="480" w:lineRule="auto"/>
                  <w:contextualSpacing/>
                  <w:jc w:val="both"/>
                </w:pPr>
              </w:pPrChange>
            </w:pPr>
            <w:ins w:id="3383" w:author="meshbah rahman" w:date="2021-02-19T23:23:00Z">
              <w:r w:rsidRPr="0095306F">
                <w:rPr>
                  <w:rFonts w:ascii="Helvetica" w:hAnsi="Helvetica" w:cs="Helvetica"/>
                  <w:bCs/>
                  <w:color w:val="202020"/>
                  <w:sz w:val="18"/>
                  <w:szCs w:val="18"/>
                  <w:shd w:val="clear" w:color="auto" w:fill="FFFFFF"/>
                  <w:rPrChange w:id="3384" w:author="meshbah rahman" w:date="2021-02-19T23:24:00Z">
                    <w:rPr>
                      <w:rFonts w:ascii="Helvetica" w:hAnsi="Helvetica" w:cs="Helvetica"/>
                      <w:bCs/>
                      <w:color w:val="202020"/>
                      <w:shd w:val="clear" w:color="auto" w:fill="FFFFFF"/>
                    </w:rPr>
                  </w:rPrChange>
                </w:rPr>
                <w:t>1.43 (1.22-1.68)</w:t>
              </w:r>
            </w:ins>
          </w:p>
        </w:tc>
        <w:tc>
          <w:tcPr>
            <w:tcW w:w="396" w:type="pct"/>
            <w:tcPrChange w:id="3385" w:author="meshbah rahman" w:date="2021-02-22T00:57:00Z">
              <w:tcPr>
                <w:tcW w:w="396" w:type="pct"/>
                <w:gridSpan w:val="3"/>
              </w:tcPr>
            </w:tcPrChange>
          </w:tcPr>
          <w:p w14:paraId="4606D7B8" w14:textId="77777777" w:rsidR="0095306F" w:rsidRPr="0095306F" w:rsidRDefault="0095306F" w:rsidP="00831991">
            <w:pPr>
              <w:contextualSpacing/>
              <w:jc w:val="both"/>
              <w:rPr>
                <w:ins w:id="3386" w:author="meshbah rahman" w:date="2021-02-19T23:23:00Z"/>
                <w:rFonts w:ascii="Helvetica" w:hAnsi="Helvetica" w:cs="Helvetica"/>
                <w:bCs/>
                <w:color w:val="202020"/>
                <w:sz w:val="18"/>
                <w:szCs w:val="18"/>
                <w:shd w:val="clear" w:color="auto" w:fill="FFFFFF"/>
                <w:rPrChange w:id="3387" w:author="meshbah rahman" w:date="2021-02-19T23:24:00Z">
                  <w:rPr>
                    <w:ins w:id="3388" w:author="meshbah rahman" w:date="2021-02-19T23:23:00Z"/>
                    <w:rFonts w:ascii="Helvetica" w:hAnsi="Helvetica" w:cs="Helvetica"/>
                    <w:bCs/>
                    <w:color w:val="202020"/>
                    <w:shd w:val="clear" w:color="auto" w:fill="FFFFFF"/>
                  </w:rPr>
                </w:rPrChange>
              </w:rPr>
              <w:pPrChange w:id="3389" w:author="meshbah rahman" w:date="2021-02-22T00:57:00Z">
                <w:pPr>
                  <w:spacing w:line="480" w:lineRule="auto"/>
                  <w:contextualSpacing/>
                  <w:jc w:val="both"/>
                </w:pPr>
              </w:pPrChange>
            </w:pPr>
            <w:ins w:id="3390" w:author="meshbah rahman" w:date="2021-02-19T23:23:00Z">
              <w:r w:rsidRPr="0095306F">
                <w:rPr>
                  <w:rFonts w:ascii="Helvetica" w:hAnsi="Helvetica" w:cs="Helvetica"/>
                  <w:bCs/>
                  <w:color w:val="202020"/>
                  <w:sz w:val="18"/>
                  <w:szCs w:val="18"/>
                  <w:shd w:val="clear" w:color="auto" w:fill="FFFFFF"/>
                  <w:rPrChange w:id="3391" w:author="meshbah rahman" w:date="2021-02-19T23:24:00Z">
                    <w:rPr>
                      <w:rFonts w:ascii="Helvetica" w:hAnsi="Helvetica" w:cs="Helvetica"/>
                      <w:bCs/>
                      <w:color w:val="202020"/>
                      <w:shd w:val="clear" w:color="auto" w:fill="FFFFFF"/>
                    </w:rPr>
                  </w:rPrChange>
                </w:rPr>
                <w:t>&lt;0.001</w:t>
              </w:r>
            </w:ins>
          </w:p>
        </w:tc>
        <w:tc>
          <w:tcPr>
            <w:tcW w:w="612" w:type="pct"/>
            <w:tcPrChange w:id="3392" w:author="meshbah rahman" w:date="2021-02-22T00:57:00Z">
              <w:tcPr>
                <w:tcW w:w="612" w:type="pct"/>
              </w:tcPr>
            </w:tcPrChange>
          </w:tcPr>
          <w:p w14:paraId="0F8E8D15" w14:textId="77777777" w:rsidR="0095306F" w:rsidRPr="0095306F" w:rsidRDefault="0095306F" w:rsidP="00831991">
            <w:pPr>
              <w:contextualSpacing/>
              <w:jc w:val="both"/>
              <w:rPr>
                <w:ins w:id="3393" w:author="meshbah rahman" w:date="2021-02-19T23:23:00Z"/>
                <w:rFonts w:ascii="Helvetica" w:hAnsi="Helvetica" w:cs="Helvetica"/>
                <w:bCs/>
                <w:color w:val="202020"/>
                <w:sz w:val="18"/>
                <w:szCs w:val="18"/>
                <w:shd w:val="clear" w:color="auto" w:fill="FFFFFF"/>
                <w:rPrChange w:id="3394" w:author="meshbah rahman" w:date="2021-02-19T23:24:00Z">
                  <w:rPr>
                    <w:ins w:id="3395" w:author="meshbah rahman" w:date="2021-02-19T23:23:00Z"/>
                    <w:rFonts w:ascii="Helvetica" w:hAnsi="Helvetica" w:cs="Helvetica"/>
                    <w:bCs/>
                    <w:color w:val="202020"/>
                    <w:shd w:val="clear" w:color="auto" w:fill="FFFFFF"/>
                  </w:rPr>
                </w:rPrChange>
              </w:rPr>
              <w:pPrChange w:id="3396" w:author="meshbah rahman" w:date="2021-02-22T00:57:00Z">
                <w:pPr>
                  <w:spacing w:line="480" w:lineRule="auto"/>
                  <w:contextualSpacing/>
                  <w:jc w:val="both"/>
                </w:pPr>
              </w:pPrChange>
            </w:pPr>
            <w:ins w:id="3397" w:author="meshbah rahman" w:date="2021-02-19T23:23:00Z">
              <w:r w:rsidRPr="0095306F">
                <w:rPr>
                  <w:rFonts w:ascii="Helvetica" w:hAnsi="Helvetica" w:cs="Helvetica"/>
                  <w:bCs/>
                  <w:color w:val="202020"/>
                  <w:sz w:val="18"/>
                  <w:szCs w:val="18"/>
                  <w:shd w:val="clear" w:color="auto" w:fill="FFFFFF"/>
                  <w:rPrChange w:id="3398" w:author="meshbah rahman" w:date="2021-02-19T23:24:00Z">
                    <w:rPr>
                      <w:rFonts w:ascii="Helvetica" w:hAnsi="Helvetica" w:cs="Helvetica"/>
                      <w:bCs/>
                      <w:color w:val="202020"/>
                      <w:shd w:val="clear" w:color="auto" w:fill="FFFFFF"/>
                    </w:rPr>
                  </w:rPrChange>
                </w:rPr>
                <w:t>1.53 (1.31-1.78)</w:t>
              </w:r>
            </w:ins>
          </w:p>
        </w:tc>
        <w:tc>
          <w:tcPr>
            <w:tcW w:w="395" w:type="pct"/>
            <w:tcPrChange w:id="3399" w:author="meshbah rahman" w:date="2021-02-22T00:57:00Z">
              <w:tcPr>
                <w:tcW w:w="395" w:type="pct"/>
                <w:gridSpan w:val="2"/>
              </w:tcPr>
            </w:tcPrChange>
          </w:tcPr>
          <w:p w14:paraId="6AC70CEF" w14:textId="77777777" w:rsidR="0095306F" w:rsidRPr="0095306F" w:rsidRDefault="0095306F" w:rsidP="00831991">
            <w:pPr>
              <w:contextualSpacing/>
              <w:jc w:val="both"/>
              <w:rPr>
                <w:ins w:id="3400" w:author="meshbah rahman" w:date="2021-02-19T23:23:00Z"/>
                <w:rFonts w:ascii="Helvetica" w:hAnsi="Helvetica" w:cs="Helvetica"/>
                <w:bCs/>
                <w:color w:val="202020"/>
                <w:sz w:val="18"/>
                <w:szCs w:val="18"/>
                <w:shd w:val="clear" w:color="auto" w:fill="FFFFFF"/>
                <w:rPrChange w:id="3401" w:author="meshbah rahman" w:date="2021-02-19T23:24:00Z">
                  <w:rPr>
                    <w:ins w:id="3402" w:author="meshbah rahman" w:date="2021-02-19T23:23:00Z"/>
                    <w:rFonts w:ascii="Helvetica" w:hAnsi="Helvetica" w:cs="Helvetica"/>
                    <w:bCs/>
                    <w:color w:val="202020"/>
                    <w:shd w:val="clear" w:color="auto" w:fill="FFFFFF"/>
                  </w:rPr>
                </w:rPrChange>
              </w:rPr>
              <w:pPrChange w:id="3403" w:author="meshbah rahman" w:date="2021-02-22T00:57:00Z">
                <w:pPr>
                  <w:spacing w:line="480" w:lineRule="auto"/>
                  <w:contextualSpacing/>
                  <w:jc w:val="both"/>
                </w:pPr>
              </w:pPrChange>
            </w:pPr>
            <w:ins w:id="3404" w:author="meshbah rahman" w:date="2021-02-19T23:23:00Z">
              <w:r w:rsidRPr="0095306F">
                <w:rPr>
                  <w:rFonts w:ascii="Helvetica" w:hAnsi="Helvetica" w:cs="Helvetica"/>
                  <w:bCs/>
                  <w:color w:val="202020"/>
                  <w:sz w:val="18"/>
                  <w:szCs w:val="18"/>
                  <w:shd w:val="clear" w:color="auto" w:fill="FFFFFF"/>
                  <w:rPrChange w:id="3405" w:author="meshbah rahman" w:date="2021-02-19T23:24:00Z">
                    <w:rPr>
                      <w:rFonts w:ascii="Helvetica" w:hAnsi="Helvetica" w:cs="Helvetica"/>
                      <w:bCs/>
                      <w:color w:val="202020"/>
                      <w:shd w:val="clear" w:color="auto" w:fill="FFFFFF"/>
                    </w:rPr>
                  </w:rPrChange>
                </w:rPr>
                <w:t>&lt;0.001</w:t>
              </w:r>
            </w:ins>
          </w:p>
        </w:tc>
        <w:tc>
          <w:tcPr>
            <w:tcW w:w="535" w:type="pct"/>
            <w:tcPrChange w:id="3406" w:author="meshbah rahman" w:date="2021-02-22T00:57:00Z">
              <w:tcPr>
                <w:tcW w:w="535" w:type="pct"/>
                <w:gridSpan w:val="2"/>
              </w:tcPr>
            </w:tcPrChange>
          </w:tcPr>
          <w:p w14:paraId="71481067" w14:textId="77777777" w:rsidR="0095306F" w:rsidRPr="0095306F" w:rsidRDefault="0095306F" w:rsidP="00831991">
            <w:pPr>
              <w:contextualSpacing/>
              <w:jc w:val="both"/>
              <w:rPr>
                <w:ins w:id="3407" w:author="meshbah rahman" w:date="2021-02-19T23:23:00Z"/>
                <w:rFonts w:ascii="Helvetica" w:hAnsi="Helvetica" w:cs="Helvetica"/>
                <w:bCs/>
                <w:color w:val="202020"/>
                <w:sz w:val="18"/>
                <w:szCs w:val="18"/>
                <w:shd w:val="clear" w:color="auto" w:fill="FFFFFF"/>
                <w:rPrChange w:id="3408" w:author="meshbah rahman" w:date="2021-02-19T23:24:00Z">
                  <w:rPr>
                    <w:ins w:id="3409" w:author="meshbah rahman" w:date="2021-02-19T23:23:00Z"/>
                    <w:rFonts w:ascii="Helvetica" w:hAnsi="Helvetica" w:cs="Helvetica"/>
                    <w:bCs/>
                    <w:color w:val="202020"/>
                    <w:shd w:val="clear" w:color="auto" w:fill="FFFFFF"/>
                  </w:rPr>
                </w:rPrChange>
              </w:rPr>
              <w:pPrChange w:id="3410" w:author="meshbah rahman" w:date="2021-02-22T00:57:00Z">
                <w:pPr>
                  <w:spacing w:line="480" w:lineRule="auto"/>
                  <w:contextualSpacing/>
                  <w:jc w:val="both"/>
                </w:pPr>
              </w:pPrChange>
            </w:pPr>
            <w:ins w:id="3411" w:author="meshbah rahman" w:date="2021-02-19T23:23:00Z">
              <w:r w:rsidRPr="0095306F">
                <w:rPr>
                  <w:rFonts w:ascii="Helvetica" w:hAnsi="Helvetica" w:cs="Helvetica"/>
                  <w:bCs/>
                  <w:color w:val="202020"/>
                  <w:sz w:val="18"/>
                  <w:szCs w:val="18"/>
                  <w:shd w:val="clear" w:color="auto" w:fill="FFFFFF"/>
                  <w:rPrChange w:id="3412" w:author="meshbah rahman" w:date="2021-02-19T23:24:00Z">
                    <w:rPr>
                      <w:rFonts w:ascii="Helvetica" w:hAnsi="Helvetica" w:cs="Helvetica"/>
                      <w:bCs/>
                      <w:color w:val="202020"/>
                      <w:shd w:val="clear" w:color="auto" w:fill="FFFFFF"/>
                    </w:rPr>
                  </w:rPrChange>
                </w:rPr>
                <w:t>1.37 (1.16-1.62)</w:t>
              </w:r>
            </w:ins>
          </w:p>
        </w:tc>
        <w:tc>
          <w:tcPr>
            <w:tcW w:w="396" w:type="pct"/>
            <w:tcPrChange w:id="3413" w:author="meshbah rahman" w:date="2021-02-22T00:57:00Z">
              <w:tcPr>
                <w:tcW w:w="395" w:type="pct"/>
              </w:tcPr>
            </w:tcPrChange>
          </w:tcPr>
          <w:p w14:paraId="74AA28B0" w14:textId="77777777" w:rsidR="0095306F" w:rsidRPr="0095306F" w:rsidRDefault="0095306F" w:rsidP="00831991">
            <w:pPr>
              <w:contextualSpacing/>
              <w:jc w:val="both"/>
              <w:rPr>
                <w:ins w:id="3414" w:author="meshbah rahman" w:date="2021-02-19T23:23:00Z"/>
                <w:rFonts w:ascii="Helvetica" w:hAnsi="Helvetica" w:cs="Helvetica"/>
                <w:bCs/>
                <w:color w:val="202020"/>
                <w:sz w:val="18"/>
                <w:szCs w:val="18"/>
                <w:shd w:val="clear" w:color="auto" w:fill="FFFFFF"/>
                <w:rPrChange w:id="3415" w:author="meshbah rahman" w:date="2021-02-19T23:24:00Z">
                  <w:rPr>
                    <w:ins w:id="3416" w:author="meshbah rahman" w:date="2021-02-19T23:23:00Z"/>
                    <w:rFonts w:ascii="Helvetica" w:hAnsi="Helvetica" w:cs="Helvetica"/>
                    <w:bCs/>
                    <w:color w:val="202020"/>
                    <w:shd w:val="clear" w:color="auto" w:fill="FFFFFF"/>
                  </w:rPr>
                </w:rPrChange>
              </w:rPr>
              <w:pPrChange w:id="3417" w:author="meshbah rahman" w:date="2021-02-22T00:57:00Z">
                <w:pPr>
                  <w:spacing w:line="480" w:lineRule="auto"/>
                  <w:contextualSpacing/>
                  <w:jc w:val="both"/>
                </w:pPr>
              </w:pPrChange>
            </w:pPr>
            <w:ins w:id="3418" w:author="meshbah rahman" w:date="2021-02-19T23:23:00Z">
              <w:r w:rsidRPr="0095306F">
                <w:rPr>
                  <w:rFonts w:ascii="Helvetica" w:hAnsi="Helvetica" w:cs="Helvetica"/>
                  <w:bCs/>
                  <w:color w:val="202020"/>
                  <w:sz w:val="18"/>
                  <w:szCs w:val="18"/>
                  <w:shd w:val="clear" w:color="auto" w:fill="FFFFFF"/>
                  <w:rPrChange w:id="3419" w:author="meshbah rahman" w:date="2021-02-19T23:24:00Z">
                    <w:rPr>
                      <w:rFonts w:ascii="Helvetica" w:hAnsi="Helvetica" w:cs="Helvetica"/>
                      <w:bCs/>
                      <w:color w:val="202020"/>
                      <w:shd w:val="clear" w:color="auto" w:fill="FFFFFF"/>
                    </w:rPr>
                  </w:rPrChange>
                </w:rPr>
                <w:t>&lt;0.001</w:t>
              </w:r>
            </w:ins>
          </w:p>
        </w:tc>
      </w:tr>
      <w:tr w:rsidR="00831991" w:rsidRPr="0095306F" w14:paraId="4B8A347D" w14:textId="77777777" w:rsidTr="00831991">
        <w:tblPrEx>
          <w:tblPrExChange w:id="3420" w:author="meshbah rahman" w:date="2021-02-22T00:57:00Z">
            <w:tblPrEx>
              <w:tblW w:w="5534" w:type="pct"/>
            </w:tblPrEx>
          </w:tblPrExChange>
        </w:tblPrEx>
        <w:trPr>
          <w:trHeight w:val="302"/>
          <w:jc w:val="center"/>
          <w:ins w:id="3421" w:author="meshbah rahman" w:date="2021-02-19T23:23:00Z"/>
          <w:trPrChange w:id="3422" w:author="meshbah rahman" w:date="2021-02-22T00:57:00Z">
            <w:trPr>
              <w:trHeight w:val="302"/>
              <w:jc w:val="center"/>
            </w:trPr>
          </w:trPrChange>
        </w:trPr>
        <w:tc>
          <w:tcPr>
            <w:tcW w:w="1025" w:type="pct"/>
            <w:tcPrChange w:id="3423" w:author="meshbah rahman" w:date="2021-02-22T00:57:00Z">
              <w:tcPr>
                <w:tcW w:w="1126" w:type="pct"/>
                <w:gridSpan w:val="3"/>
              </w:tcPr>
            </w:tcPrChange>
          </w:tcPr>
          <w:p w14:paraId="62F2311D" w14:textId="77777777" w:rsidR="0095306F" w:rsidRPr="0095306F" w:rsidRDefault="0095306F" w:rsidP="00831991">
            <w:pPr>
              <w:contextualSpacing/>
              <w:jc w:val="both"/>
              <w:rPr>
                <w:ins w:id="3424" w:author="meshbah rahman" w:date="2021-02-19T23:23:00Z"/>
                <w:rFonts w:ascii="Helvetica" w:hAnsi="Helvetica" w:cs="Helvetica"/>
                <w:bCs/>
                <w:color w:val="202020"/>
                <w:sz w:val="18"/>
                <w:szCs w:val="18"/>
                <w:shd w:val="clear" w:color="auto" w:fill="FFFFFF"/>
                <w:rPrChange w:id="3425" w:author="meshbah rahman" w:date="2021-02-19T23:24:00Z">
                  <w:rPr>
                    <w:ins w:id="3426" w:author="meshbah rahman" w:date="2021-02-19T23:23:00Z"/>
                    <w:rFonts w:ascii="Helvetica" w:hAnsi="Helvetica" w:cs="Helvetica"/>
                    <w:bCs/>
                    <w:color w:val="202020"/>
                    <w:shd w:val="clear" w:color="auto" w:fill="FFFFFF"/>
                  </w:rPr>
                </w:rPrChange>
              </w:rPr>
              <w:pPrChange w:id="3427" w:author="meshbah rahman" w:date="2021-02-22T00:57:00Z">
                <w:pPr>
                  <w:spacing w:line="480" w:lineRule="auto"/>
                  <w:contextualSpacing/>
                  <w:jc w:val="both"/>
                </w:pPr>
              </w:pPrChange>
            </w:pPr>
            <w:ins w:id="3428" w:author="meshbah rahman" w:date="2021-02-19T23:23:00Z">
              <w:r w:rsidRPr="0095306F">
                <w:rPr>
                  <w:rFonts w:ascii="Helvetica" w:hAnsi="Helvetica" w:cs="Helvetica"/>
                  <w:bCs/>
                  <w:color w:val="202020"/>
                  <w:sz w:val="18"/>
                  <w:szCs w:val="18"/>
                  <w:shd w:val="clear" w:color="auto" w:fill="FFFFFF"/>
                  <w:rPrChange w:id="3429" w:author="meshbah rahman" w:date="2021-02-19T23:24:00Z">
                    <w:rPr>
                      <w:rFonts w:ascii="Helvetica" w:hAnsi="Helvetica" w:cs="Helvetica"/>
                      <w:bCs/>
                      <w:color w:val="202020"/>
                      <w:shd w:val="clear" w:color="auto" w:fill="FFFFFF"/>
                    </w:rPr>
                  </w:rPrChange>
                </w:rPr>
                <w:t>Primary complete</w:t>
              </w:r>
            </w:ins>
          </w:p>
        </w:tc>
        <w:tc>
          <w:tcPr>
            <w:tcW w:w="616" w:type="pct"/>
            <w:tcPrChange w:id="3430" w:author="meshbah rahman" w:date="2021-02-22T00:57:00Z">
              <w:tcPr>
                <w:tcW w:w="612" w:type="pct"/>
              </w:tcPr>
            </w:tcPrChange>
          </w:tcPr>
          <w:p w14:paraId="00531D6D" w14:textId="77777777" w:rsidR="0095306F" w:rsidRPr="0095306F" w:rsidRDefault="0095306F" w:rsidP="00831991">
            <w:pPr>
              <w:contextualSpacing/>
              <w:jc w:val="both"/>
              <w:rPr>
                <w:ins w:id="3431" w:author="meshbah rahman" w:date="2021-02-19T23:23:00Z"/>
                <w:rFonts w:ascii="Helvetica" w:hAnsi="Helvetica" w:cs="Helvetica"/>
                <w:bCs/>
                <w:color w:val="202020"/>
                <w:sz w:val="18"/>
                <w:szCs w:val="18"/>
                <w:shd w:val="clear" w:color="auto" w:fill="FFFFFF"/>
                <w:rPrChange w:id="3432" w:author="meshbah rahman" w:date="2021-02-19T23:24:00Z">
                  <w:rPr>
                    <w:ins w:id="3433" w:author="meshbah rahman" w:date="2021-02-19T23:23:00Z"/>
                    <w:rFonts w:ascii="Helvetica" w:hAnsi="Helvetica" w:cs="Helvetica"/>
                    <w:bCs/>
                    <w:color w:val="202020"/>
                    <w:shd w:val="clear" w:color="auto" w:fill="FFFFFF"/>
                  </w:rPr>
                </w:rPrChange>
              </w:rPr>
              <w:pPrChange w:id="3434" w:author="meshbah rahman" w:date="2021-02-22T00:57:00Z">
                <w:pPr>
                  <w:spacing w:line="480" w:lineRule="auto"/>
                  <w:contextualSpacing/>
                  <w:jc w:val="both"/>
                </w:pPr>
              </w:pPrChange>
            </w:pPr>
            <w:ins w:id="3435" w:author="meshbah rahman" w:date="2021-02-19T23:23:00Z">
              <w:r w:rsidRPr="0095306F">
                <w:rPr>
                  <w:rFonts w:ascii="Helvetica" w:hAnsi="Helvetica" w:cs="Helvetica"/>
                  <w:bCs/>
                  <w:color w:val="202020"/>
                  <w:sz w:val="18"/>
                  <w:szCs w:val="18"/>
                  <w:shd w:val="clear" w:color="auto" w:fill="FFFFFF"/>
                  <w:rPrChange w:id="3436" w:author="meshbah rahman" w:date="2021-02-19T23:24:00Z">
                    <w:rPr>
                      <w:rFonts w:ascii="Helvetica" w:hAnsi="Helvetica" w:cs="Helvetica"/>
                      <w:bCs/>
                      <w:color w:val="202020"/>
                      <w:shd w:val="clear" w:color="auto" w:fill="FFFFFF"/>
                    </w:rPr>
                  </w:rPrChange>
                </w:rPr>
                <w:t>1.17 (0.99-1.40)</w:t>
              </w:r>
            </w:ins>
          </w:p>
        </w:tc>
        <w:tc>
          <w:tcPr>
            <w:tcW w:w="489" w:type="pct"/>
            <w:tcPrChange w:id="3437" w:author="meshbah rahman" w:date="2021-02-22T00:57:00Z">
              <w:tcPr>
                <w:tcW w:w="394" w:type="pct"/>
                <w:gridSpan w:val="2"/>
              </w:tcPr>
            </w:tcPrChange>
          </w:tcPr>
          <w:p w14:paraId="0F9C83B1" w14:textId="77777777" w:rsidR="0095306F" w:rsidRPr="0095306F" w:rsidRDefault="0095306F" w:rsidP="00831991">
            <w:pPr>
              <w:contextualSpacing/>
              <w:jc w:val="both"/>
              <w:rPr>
                <w:ins w:id="3438" w:author="meshbah rahman" w:date="2021-02-19T23:23:00Z"/>
                <w:rFonts w:ascii="Helvetica" w:hAnsi="Helvetica" w:cs="Helvetica"/>
                <w:bCs/>
                <w:color w:val="202020"/>
                <w:sz w:val="18"/>
                <w:szCs w:val="18"/>
                <w:shd w:val="clear" w:color="auto" w:fill="FFFFFF"/>
                <w:rPrChange w:id="3439" w:author="meshbah rahman" w:date="2021-02-19T23:24:00Z">
                  <w:rPr>
                    <w:ins w:id="3440" w:author="meshbah rahman" w:date="2021-02-19T23:23:00Z"/>
                    <w:rFonts w:ascii="Helvetica" w:hAnsi="Helvetica" w:cs="Helvetica"/>
                    <w:bCs/>
                    <w:color w:val="202020"/>
                    <w:shd w:val="clear" w:color="auto" w:fill="FFFFFF"/>
                  </w:rPr>
                </w:rPrChange>
              </w:rPr>
              <w:pPrChange w:id="3441" w:author="meshbah rahman" w:date="2021-02-22T00:57:00Z">
                <w:pPr>
                  <w:spacing w:line="480" w:lineRule="auto"/>
                  <w:contextualSpacing/>
                  <w:jc w:val="both"/>
                </w:pPr>
              </w:pPrChange>
            </w:pPr>
            <w:ins w:id="3442" w:author="meshbah rahman" w:date="2021-02-19T23:23:00Z">
              <w:r w:rsidRPr="0095306F">
                <w:rPr>
                  <w:rFonts w:ascii="Helvetica" w:hAnsi="Helvetica" w:cs="Helvetica"/>
                  <w:bCs/>
                  <w:color w:val="202020"/>
                  <w:sz w:val="18"/>
                  <w:szCs w:val="18"/>
                  <w:shd w:val="clear" w:color="auto" w:fill="FFFFFF"/>
                  <w:rPrChange w:id="3443" w:author="meshbah rahman" w:date="2021-02-19T23:24:00Z">
                    <w:rPr>
                      <w:rFonts w:ascii="Helvetica" w:hAnsi="Helvetica" w:cs="Helvetica"/>
                      <w:bCs/>
                      <w:color w:val="202020"/>
                      <w:shd w:val="clear" w:color="auto" w:fill="FFFFFF"/>
                    </w:rPr>
                  </w:rPrChange>
                </w:rPr>
                <w:t>0.062</w:t>
              </w:r>
            </w:ins>
          </w:p>
        </w:tc>
        <w:tc>
          <w:tcPr>
            <w:tcW w:w="535" w:type="pct"/>
            <w:tcPrChange w:id="3444" w:author="meshbah rahman" w:date="2021-02-22T00:57:00Z">
              <w:tcPr>
                <w:tcW w:w="535" w:type="pct"/>
              </w:tcPr>
            </w:tcPrChange>
          </w:tcPr>
          <w:p w14:paraId="0274CD69" w14:textId="77777777" w:rsidR="0095306F" w:rsidRPr="0095306F" w:rsidRDefault="0095306F" w:rsidP="00831991">
            <w:pPr>
              <w:contextualSpacing/>
              <w:jc w:val="both"/>
              <w:rPr>
                <w:ins w:id="3445" w:author="meshbah rahman" w:date="2021-02-19T23:23:00Z"/>
                <w:rFonts w:ascii="Helvetica" w:hAnsi="Helvetica" w:cs="Helvetica"/>
                <w:bCs/>
                <w:color w:val="202020"/>
                <w:sz w:val="18"/>
                <w:szCs w:val="18"/>
                <w:shd w:val="clear" w:color="auto" w:fill="FFFFFF"/>
                <w:rPrChange w:id="3446" w:author="meshbah rahman" w:date="2021-02-19T23:24:00Z">
                  <w:rPr>
                    <w:ins w:id="3447" w:author="meshbah rahman" w:date="2021-02-19T23:23:00Z"/>
                    <w:rFonts w:ascii="Helvetica" w:hAnsi="Helvetica" w:cs="Helvetica"/>
                    <w:bCs/>
                    <w:color w:val="202020"/>
                    <w:shd w:val="clear" w:color="auto" w:fill="FFFFFF"/>
                  </w:rPr>
                </w:rPrChange>
              </w:rPr>
              <w:pPrChange w:id="3448" w:author="meshbah rahman" w:date="2021-02-22T00:57:00Z">
                <w:pPr>
                  <w:spacing w:line="480" w:lineRule="auto"/>
                  <w:contextualSpacing/>
                  <w:jc w:val="both"/>
                </w:pPr>
              </w:pPrChange>
            </w:pPr>
            <w:ins w:id="3449" w:author="meshbah rahman" w:date="2021-02-19T23:23:00Z">
              <w:r w:rsidRPr="0095306F">
                <w:rPr>
                  <w:rFonts w:ascii="Helvetica" w:hAnsi="Helvetica" w:cs="Helvetica"/>
                  <w:bCs/>
                  <w:color w:val="202020"/>
                  <w:sz w:val="18"/>
                  <w:szCs w:val="18"/>
                  <w:shd w:val="clear" w:color="auto" w:fill="FFFFFF"/>
                  <w:rPrChange w:id="3450" w:author="meshbah rahman" w:date="2021-02-19T23:24:00Z">
                    <w:rPr>
                      <w:rFonts w:ascii="Helvetica" w:hAnsi="Helvetica" w:cs="Helvetica"/>
                      <w:bCs/>
                      <w:color w:val="202020"/>
                      <w:shd w:val="clear" w:color="auto" w:fill="FFFFFF"/>
                    </w:rPr>
                  </w:rPrChange>
                </w:rPr>
                <w:t>1.16 (0.96-1.39)</w:t>
              </w:r>
            </w:ins>
          </w:p>
        </w:tc>
        <w:tc>
          <w:tcPr>
            <w:tcW w:w="396" w:type="pct"/>
            <w:tcPrChange w:id="3451" w:author="meshbah rahman" w:date="2021-02-22T00:57:00Z">
              <w:tcPr>
                <w:tcW w:w="396" w:type="pct"/>
                <w:gridSpan w:val="3"/>
              </w:tcPr>
            </w:tcPrChange>
          </w:tcPr>
          <w:p w14:paraId="55F8E827" w14:textId="77777777" w:rsidR="0095306F" w:rsidRPr="0095306F" w:rsidRDefault="0095306F" w:rsidP="00831991">
            <w:pPr>
              <w:contextualSpacing/>
              <w:jc w:val="both"/>
              <w:rPr>
                <w:ins w:id="3452" w:author="meshbah rahman" w:date="2021-02-19T23:23:00Z"/>
                <w:rFonts w:ascii="Helvetica" w:hAnsi="Helvetica" w:cs="Helvetica"/>
                <w:bCs/>
                <w:color w:val="202020"/>
                <w:sz w:val="18"/>
                <w:szCs w:val="18"/>
                <w:shd w:val="clear" w:color="auto" w:fill="FFFFFF"/>
                <w:rPrChange w:id="3453" w:author="meshbah rahman" w:date="2021-02-19T23:24:00Z">
                  <w:rPr>
                    <w:ins w:id="3454" w:author="meshbah rahman" w:date="2021-02-19T23:23:00Z"/>
                    <w:rFonts w:ascii="Helvetica" w:hAnsi="Helvetica" w:cs="Helvetica"/>
                    <w:bCs/>
                    <w:color w:val="202020"/>
                    <w:shd w:val="clear" w:color="auto" w:fill="FFFFFF"/>
                  </w:rPr>
                </w:rPrChange>
              </w:rPr>
              <w:pPrChange w:id="3455" w:author="meshbah rahman" w:date="2021-02-22T00:57:00Z">
                <w:pPr>
                  <w:spacing w:line="480" w:lineRule="auto"/>
                  <w:contextualSpacing/>
                  <w:jc w:val="both"/>
                </w:pPr>
              </w:pPrChange>
            </w:pPr>
            <w:ins w:id="3456" w:author="meshbah rahman" w:date="2021-02-19T23:23:00Z">
              <w:r w:rsidRPr="0095306F">
                <w:rPr>
                  <w:rFonts w:ascii="Helvetica" w:hAnsi="Helvetica" w:cs="Helvetica"/>
                  <w:bCs/>
                  <w:color w:val="202020"/>
                  <w:sz w:val="18"/>
                  <w:szCs w:val="18"/>
                  <w:shd w:val="clear" w:color="auto" w:fill="FFFFFF"/>
                  <w:rPrChange w:id="3457" w:author="meshbah rahman" w:date="2021-02-19T23:24:00Z">
                    <w:rPr>
                      <w:rFonts w:ascii="Helvetica" w:hAnsi="Helvetica" w:cs="Helvetica"/>
                      <w:bCs/>
                      <w:color w:val="202020"/>
                      <w:shd w:val="clear" w:color="auto" w:fill="FFFFFF"/>
                    </w:rPr>
                  </w:rPrChange>
                </w:rPr>
                <w:t>0.117</w:t>
              </w:r>
            </w:ins>
          </w:p>
        </w:tc>
        <w:tc>
          <w:tcPr>
            <w:tcW w:w="612" w:type="pct"/>
            <w:tcPrChange w:id="3458" w:author="meshbah rahman" w:date="2021-02-22T00:57:00Z">
              <w:tcPr>
                <w:tcW w:w="612" w:type="pct"/>
              </w:tcPr>
            </w:tcPrChange>
          </w:tcPr>
          <w:p w14:paraId="48EEF63E" w14:textId="77777777" w:rsidR="0095306F" w:rsidRPr="0095306F" w:rsidRDefault="0095306F" w:rsidP="00831991">
            <w:pPr>
              <w:contextualSpacing/>
              <w:jc w:val="both"/>
              <w:rPr>
                <w:ins w:id="3459" w:author="meshbah rahman" w:date="2021-02-19T23:23:00Z"/>
                <w:rFonts w:ascii="Helvetica" w:hAnsi="Helvetica" w:cs="Helvetica"/>
                <w:bCs/>
                <w:color w:val="202020"/>
                <w:sz w:val="18"/>
                <w:szCs w:val="18"/>
                <w:shd w:val="clear" w:color="auto" w:fill="FFFFFF"/>
                <w:rPrChange w:id="3460" w:author="meshbah rahman" w:date="2021-02-19T23:24:00Z">
                  <w:rPr>
                    <w:ins w:id="3461" w:author="meshbah rahman" w:date="2021-02-19T23:23:00Z"/>
                    <w:rFonts w:ascii="Helvetica" w:hAnsi="Helvetica" w:cs="Helvetica"/>
                    <w:bCs/>
                    <w:color w:val="202020"/>
                    <w:shd w:val="clear" w:color="auto" w:fill="FFFFFF"/>
                  </w:rPr>
                </w:rPrChange>
              </w:rPr>
              <w:pPrChange w:id="3462" w:author="meshbah rahman" w:date="2021-02-22T00:57:00Z">
                <w:pPr>
                  <w:spacing w:line="480" w:lineRule="auto"/>
                  <w:contextualSpacing/>
                  <w:jc w:val="both"/>
                </w:pPr>
              </w:pPrChange>
            </w:pPr>
            <w:ins w:id="3463" w:author="meshbah rahman" w:date="2021-02-19T23:23:00Z">
              <w:r w:rsidRPr="0095306F">
                <w:rPr>
                  <w:rFonts w:ascii="Helvetica" w:hAnsi="Helvetica" w:cs="Helvetica"/>
                  <w:bCs/>
                  <w:color w:val="202020"/>
                  <w:sz w:val="18"/>
                  <w:szCs w:val="18"/>
                  <w:shd w:val="clear" w:color="auto" w:fill="FFFFFF"/>
                  <w:rPrChange w:id="3464" w:author="meshbah rahman" w:date="2021-02-19T23:24:00Z">
                    <w:rPr>
                      <w:rFonts w:ascii="Helvetica" w:hAnsi="Helvetica" w:cs="Helvetica"/>
                      <w:bCs/>
                      <w:color w:val="202020"/>
                      <w:shd w:val="clear" w:color="auto" w:fill="FFFFFF"/>
                    </w:rPr>
                  </w:rPrChange>
                </w:rPr>
                <w:t>1.04 (0.88-1.23)</w:t>
              </w:r>
            </w:ins>
          </w:p>
        </w:tc>
        <w:tc>
          <w:tcPr>
            <w:tcW w:w="395" w:type="pct"/>
            <w:tcPrChange w:id="3465" w:author="meshbah rahman" w:date="2021-02-22T00:57:00Z">
              <w:tcPr>
                <w:tcW w:w="395" w:type="pct"/>
                <w:gridSpan w:val="2"/>
              </w:tcPr>
            </w:tcPrChange>
          </w:tcPr>
          <w:p w14:paraId="126995EC" w14:textId="77777777" w:rsidR="0095306F" w:rsidRPr="0095306F" w:rsidRDefault="0095306F" w:rsidP="00831991">
            <w:pPr>
              <w:contextualSpacing/>
              <w:jc w:val="both"/>
              <w:rPr>
                <w:ins w:id="3466" w:author="meshbah rahman" w:date="2021-02-19T23:23:00Z"/>
                <w:rFonts w:ascii="Helvetica" w:hAnsi="Helvetica" w:cs="Helvetica"/>
                <w:bCs/>
                <w:color w:val="202020"/>
                <w:sz w:val="18"/>
                <w:szCs w:val="18"/>
                <w:shd w:val="clear" w:color="auto" w:fill="FFFFFF"/>
                <w:rPrChange w:id="3467" w:author="meshbah rahman" w:date="2021-02-19T23:24:00Z">
                  <w:rPr>
                    <w:ins w:id="3468" w:author="meshbah rahman" w:date="2021-02-19T23:23:00Z"/>
                    <w:rFonts w:ascii="Helvetica" w:hAnsi="Helvetica" w:cs="Helvetica"/>
                    <w:bCs/>
                    <w:color w:val="202020"/>
                    <w:shd w:val="clear" w:color="auto" w:fill="FFFFFF"/>
                  </w:rPr>
                </w:rPrChange>
              </w:rPr>
              <w:pPrChange w:id="3469" w:author="meshbah rahman" w:date="2021-02-22T00:57:00Z">
                <w:pPr>
                  <w:spacing w:line="480" w:lineRule="auto"/>
                  <w:contextualSpacing/>
                  <w:jc w:val="both"/>
                </w:pPr>
              </w:pPrChange>
            </w:pPr>
            <w:ins w:id="3470" w:author="meshbah rahman" w:date="2021-02-19T23:23:00Z">
              <w:r w:rsidRPr="0095306F">
                <w:rPr>
                  <w:rFonts w:ascii="Helvetica" w:hAnsi="Helvetica" w:cs="Helvetica"/>
                  <w:bCs/>
                  <w:color w:val="202020"/>
                  <w:sz w:val="18"/>
                  <w:szCs w:val="18"/>
                  <w:shd w:val="clear" w:color="auto" w:fill="FFFFFF"/>
                  <w:rPrChange w:id="3471" w:author="meshbah rahman" w:date="2021-02-19T23:24:00Z">
                    <w:rPr>
                      <w:rFonts w:ascii="Helvetica" w:hAnsi="Helvetica" w:cs="Helvetica"/>
                      <w:bCs/>
                      <w:color w:val="202020"/>
                      <w:shd w:val="clear" w:color="auto" w:fill="FFFFFF"/>
                    </w:rPr>
                  </w:rPrChange>
                </w:rPr>
                <w:t>0.651</w:t>
              </w:r>
            </w:ins>
          </w:p>
        </w:tc>
        <w:tc>
          <w:tcPr>
            <w:tcW w:w="535" w:type="pct"/>
            <w:tcPrChange w:id="3472" w:author="meshbah rahman" w:date="2021-02-22T00:57:00Z">
              <w:tcPr>
                <w:tcW w:w="535" w:type="pct"/>
                <w:gridSpan w:val="2"/>
              </w:tcPr>
            </w:tcPrChange>
          </w:tcPr>
          <w:p w14:paraId="77A939B3" w14:textId="77777777" w:rsidR="0095306F" w:rsidRPr="0095306F" w:rsidRDefault="0095306F" w:rsidP="00831991">
            <w:pPr>
              <w:contextualSpacing/>
              <w:jc w:val="both"/>
              <w:rPr>
                <w:ins w:id="3473" w:author="meshbah rahman" w:date="2021-02-19T23:23:00Z"/>
                <w:rFonts w:ascii="Helvetica" w:hAnsi="Helvetica" w:cs="Helvetica"/>
                <w:bCs/>
                <w:color w:val="202020"/>
                <w:sz w:val="18"/>
                <w:szCs w:val="18"/>
                <w:shd w:val="clear" w:color="auto" w:fill="FFFFFF"/>
                <w:rPrChange w:id="3474" w:author="meshbah rahman" w:date="2021-02-19T23:24:00Z">
                  <w:rPr>
                    <w:ins w:id="3475" w:author="meshbah rahman" w:date="2021-02-19T23:23:00Z"/>
                    <w:rFonts w:ascii="Helvetica" w:hAnsi="Helvetica" w:cs="Helvetica"/>
                    <w:bCs/>
                    <w:color w:val="202020"/>
                    <w:shd w:val="clear" w:color="auto" w:fill="FFFFFF"/>
                  </w:rPr>
                </w:rPrChange>
              </w:rPr>
              <w:pPrChange w:id="3476" w:author="meshbah rahman" w:date="2021-02-22T00:57:00Z">
                <w:pPr>
                  <w:spacing w:line="480" w:lineRule="auto"/>
                  <w:contextualSpacing/>
                  <w:jc w:val="both"/>
                </w:pPr>
              </w:pPrChange>
            </w:pPr>
            <w:ins w:id="3477" w:author="meshbah rahman" w:date="2021-02-19T23:23:00Z">
              <w:r w:rsidRPr="0095306F">
                <w:rPr>
                  <w:rFonts w:ascii="Helvetica" w:hAnsi="Helvetica" w:cs="Helvetica"/>
                  <w:bCs/>
                  <w:color w:val="202020"/>
                  <w:sz w:val="18"/>
                  <w:szCs w:val="18"/>
                  <w:shd w:val="clear" w:color="auto" w:fill="FFFFFF"/>
                  <w:rPrChange w:id="3478" w:author="meshbah rahman" w:date="2021-02-19T23:24:00Z">
                    <w:rPr>
                      <w:rFonts w:ascii="Helvetica" w:hAnsi="Helvetica" w:cs="Helvetica"/>
                      <w:bCs/>
                      <w:color w:val="202020"/>
                      <w:shd w:val="clear" w:color="auto" w:fill="FFFFFF"/>
                    </w:rPr>
                  </w:rPrChange>
                </w:rPr>
                <w:t>1.04 (0.87-1.23)</w:t>
              </w:r>
            </w:ins>
          </w:p>
        </w:tc>
        <w:tc>
          <w:tcPr>
            <w:tcW w:w="396" w:type="pct"/>
            <w:tcPrChange w:id="3479" w:author="meshbah rahman" w:date="2021-02-22T00:57:00Z">
              <w:tcPr>
                <w:tcW w:w="395" w:type="pct"/>
              </w:tcPr>
            </w:tcPrChange>
          </w:tcPr>
          <w:p w14:paraId="3217865C" w14:textId="77777777" w:rsidR="0095306F" w:rsidRPr="0095306F" w:rsidRDefault="0095306F" w:rsidP="00831991">
            <w:pPr>
              <w:contextualSpacing/>
              <w:jc w:val="both"/>
              <w:rPr>
                <w:ins w:id="3480" w:author="meshbah rahman" w:date="2021-02-19T23:23:00Z"/>
                <w:rFonts w:ascii="Helvetica" w:hAnsi="Helvetica" w:cs="Helvetica"/>
                <w:bCs/>
                <w:color w:val="202020"/>
                <w:sz w:val="18"/>
                <w:szCs w:val="18"/>
                <w:shd w:val="clear" w:color="auto" w:fill="FFFFFF"/>
                <w:rPrChange w:id="3481" w:author="meshbah rahman" w:date="2021-02-19T23:24:00Z">
                  <w:rPr>
                    <w:ins w:id="3482" w:author="meshbah rahman" w:date="2021-02-19T23:23:00Z"/>
                    <w:rFonts w:ascii="Helvetica" w:hAnsi="Helvetica" w:cs="Helvetica"/>
                    <w:bCs/>
                    <w:color w:val="202020"/>
                    <w:shd w:val="clear" w:color="auto" w:fill="FFFFFF"/>
                  </w:rPr>
                </w:rPrChange>
              </w:rPr>
              <w:pPrChange w:id="3483" w:author="meshbah rahman" w:date="2021-02-22T00:57:00Z">
                <w:pPr>
                  <w:spacing w:line="480" w:lineRule="auto"/>
                  <w:contextualSpacing/>
                  <w:jc w:val="both"/>
                </w:pPr>
              </w:pPrChange>
            </w:pPr>
            <w:ins w:id="3484" w:author="meshbah rahman" w:date="2021-02-19T23:23:00Z">
              <w:r w:rsidRPr="0095306F">
                <w:rPr>
                  <w:rFonts w:ascii="Helvetica" w:hAnsi="Helvetica" w:cs="Helvetica"/>
                  <w:bCs/>
                  <w:color w:val="202020"/>
                  <w:sz w:val="18"/>
                  <w:szCs w:val="18"/>
                  <w:shd w:val="clear" w:color="auto" w:fill="FFFFFF"/>
                  <w:rPrChange w:id="3485" w:author="meshbah rahman" w:date="2021-02-19T23:24:00Z">
                    <w:rPr>
                      <w:rFonts w:ascii="Helvetica" w:hAnsi="Helvetica" w:cs="Helvetica"/>
                      <w:bCs/>
                      <w:color w:val="202020"/>
                      <w:shd w:val="clear" w:color="auto" w:fill="FFFFFF"/>
                    </w:rPr>
                  </w:rPrChange>
                </w:rPr>
                <w:t>0.689</w:t>
              </w:r>
            </w:ins>
          </w:p>
        </w:tc>
      </w:tr>
      <w:tr w:rsidR="00831991" w:rsidRPr="0095306F" w14:paraId="7B43C457" w14:textId="77777777" w:rsidTr="00831991">
        <w:tblPrEx>
          <w:tblPrExChange w:id="3486" w:author="meshbah rahman" w:date="2021-02-22T00:57:00Z">
            <w:tblPrEx>
              <w:tblW w:w="5534" w:type="pct"/>
            </w:tblPrEx>
          </w:tblPrExChange>
        </w:tblPrEx>
        <w:trPr>
          <w:trHeight w:val="302"/>
          <w:jc w:val="center"/>
          <w:ins w:id="3487" w:author="meshbah rahman" w:date="2021-02-19T23:23:00Z"/>
          <w:trPrChange w:id="3488" w:author="meshbah rahman" w:date="2021-02-22T00:57:00Z">
            <w:trPr>
              <w:trHeight w:val="302"/>
              <w:jc w:val="center"/>
            </w:trPr>
          </w:trPrChange>
        </w:trPr>
        <w:tc>
          <w:tcPr>
            <w:tcW w:w="1025" w:type="pct"/>
            <w:tcPrChange w:id="3489" w:author="meshbah rahman" w:date="2021-02-22T00:57:00Z">
              <w:tcPr>
                <w:tcW w:w="1126" w:type="pct"/>
                <w:gridSpan w:val="3"/>
              </w:tcPr>
            </w:tcPrChange>
          </w:tcPr>
          <w:p w14:paraId="100C7AAD" w14:textId="77777777" w:rsidR="0095306F" w:rsidRPr="0095306F" w:rsidRDefault="0095306F" w:rsidP="00831991">
            <w:pPr>
              <w:contextualSpacing/>
              <w:jc w:val="both"/>
              <w:rPr>
                <w:ins w:id="3490" w:author="meshbah rahman" w:date="2021-02-19T23:23:00Z"/>
                <w:rFonts w:ascii="Helvetica" w:hAnsi="Helvetica" w:cs="Helvetica"/>
                <w:bCs/>
                <w:color w:val="202020"/>
                <w:sz w:val="18"/>
                <w:szCs w:val="18"/>
                <w:shd w:val="clear" w:color="auto" w:fill="FFFFFF"/>
                <w:rPrChange w:id="3491" w:author="meshbah rahman" w:date="2021-02-19T23:24:00Z">
                  <w:rPr>
                    <w:ins w:id="3492" w:author="meshbah rahman" w:date="2021-02-19T23:23:00Z"/>
                    <w:rFonts w:ascii="Helvetica" w:hAnsi="Helvetica" w:cs="Helvetica"/>
                    <w:bCs/>
                    <w:color w:val="202020"/>
                    <w:shd w:val="clear" w:color="auto" w:fill="FFFFFF"/>
                  </w:rPr>
                </w:rPrChange>
              </w:rPr>
              <w:pPrChange w:id="3493" w:author="meshbah rahman" w:date="2021-02-22T00:57:00Z">
                <w:pPr>
                  <w:spacing w:line="480" w:lineRule="auto"/>
                  <w:contextualSpacing/>
                  <w:jc w:val="both"/>
                </w:pPr>
              </w:pPrChange>
            </w:pPr>
            <w:ins w:id="3494" w:author="meshbah rahman" w:date="2021-02-19T23:23:00Z">
              <w:r w:rsidRPr="0095306F">
                <w:rPr>
                  <w:rFonts w:ascii="Helvetica" w:hAnsi="Helvetica" w:cs="Helvetica"/>
                  <w:bCs/>
                  <w:color w:val="202020"/>
                  <w:sz w:val="18"/>
                  <w:szCs w:val="18"/>
                  <w:shd w:val="clear" w:color="auto" w:fill="FFFFFF"/>
                  <w:rPrChange w:id="3495" w:author="meshbah rahman" w:date="2021-02-19T23:24:00Z">
                    <w:rPr>
                      <w:rFonts w:ascii="Helvetica" w:hAnsi="Helvetica" w:cs="Helvetica"/>
                      <w:bCs/>
                      <w:color w:val="202020"/>
                      <w:shd w:val="clear" w:color="auto" w:fill="FFFFFF"/>
                    </w:rPr>
                  </w:rPrChange>
                </w:rPr>
                <w:t>Primary incomplete</w:t>
              </w:r>
            </w:ins>
          </w:p>
        </w:tc>
        <w:tc>
          <w:tcPr>
            <w:tcW w:w="616" w:type="pct"/>
            <w:tcPrChange w:id="3496" w:author="meshbah rahman" w:date="2021-02-22T00:57:00Z">
              <w:tcPr>
                <w:tcW w:w="612" w:type="pct"/>
              </w:tcPr>
            </w:tcPrChange>
          </w:tcPr>
          <w:p w14:paraId="49CAFB77" w14:textId="77777777" w:rsidR="0095306F" w:rsidRPr="0095306F" w:rsidRDefault="0095306F" w:rsidP="00831991">
            <w:pPr>
              <w:contextualSpacing/>
              <w:jc w:val="both"/>
              <w:rPr>
                <w:ins w:id="3497" w:author="meshbah rahman" w:date="2021-02-19T23:23:00Z"/>
                <w:rFonts w:ascii="Helvetica" w:hAnsi="Helvetica" w:cs="Helvetica"/>
                <w:bCs/>
                <w:color w:val="202020"/>
                <w:sz w:val="18"/>
                <w:szCs w:val="18"/>
                <w:shd w:val="clear" w:color="auto" w:fill="FFFFFF"/>
                <w:rPrChange w:id="3498" w:author="meshbah rahman" w:date="2021-02-19T23:24:00Z">
                  <w:rPr>
                    <w:ins w:id="3499" w:author="meshbah rahman" w:date="2021-02-19T23:23:00Z"/>
                    <w:rFonts w:ascii="Helvetica" w:hAnsi="Helvetica" w:cs="Helvetica"/>
                    <w:bCs/>
                    <w:color w:val="202020"/>
                    <w:shd w:val="clear" w:color="auto" w:fill="FFFFFF"/>
                  </w:rPr>
                </w:rPrChange>
              </w:rPr>
              <w:pPrChange w:id="3500" w:author="meshbah rahman" w:date="2021-02-22T00:57:00Z">
                <w:pPr>
                  <w:spacing w:line="480" w:lineRule="auto"/>
                  <w:contextualSpacing/>
                  <w:jc w:val="both"/>
                </w:pPr>
              </w:pPrChange>
            </w:pPr>
            <w:ins w:id="3501" w:author="meshbah rahman" w:date="2021-02-19T23:23:00Z">
              <w:r w:rsidRPr="0095306F">
                <w:rPr>
                  <w:rFonts w:ascii="Helvetica" w:hAnsi="Helvetica" w:cs="Helvetica"/>
                  <w:bCs/>
                  <w:color w:val="202020"/>
                  <w:sz w:val="18"/>
                  <w:szCs w:val="18"/>
                  <w:shd w:val="clear" w:color="auto" w:fill="FFFFFF"/>
                  <w:rPrChange w:id="3502" w:author="meshbah rahman" w:date="2021-02-19T23:24:00Z">
                    <w:rPr>
                      <w:rFonts w:ascii="Helvetica" w:hAnsi="Helvetica" w:cs="Helvetica"/>
                      <w:bCs/>
                      <w:color w:val="202020"/>
                      <w:shd w:val="clear" w:color="auto" w:fill="FFFFFF"/>
                    </w:rPr>
                  </w:rPrChange>
                </w:rPr>
                <w:t>Reference</w:t>
              </w:r>
            </w:ins>
          </w:p>
        </w:tc>
        <w:tc>
          <w:tcPr>
            <w:tcW w:w="489" w:type="pct"/>
            <w:tcPrChange w:id="3503" w:author="meshbah rahman" w:date="2021-02-22T00:57:00Z">
              <w:tcPr>
                <w:tcW w:w="394" w:type="pct"/>
                <w:gridSpan w:val="2"/>
              </w:tcPr>
            </w:tcPrChange>
          </w:tcPr>
          <w:p w14:paraId="0B1DDC0D" w14:textId="77777777" w:rsidR="0095306F" w:rsidRPr="0095306F" w:rsidRDefault="0095306F" w:rsidP="00831991">
            <w:pPr>
              <w:contextualSpacing/>
              <w:jc w:val="both"/>
              <w:rPr>
                <w:ins w:id="3504" w:author="meshbah rahman" w:date="2021-02-19T23:23:00Z"/>
                <w:rFonts w:ascii="Helvetica" w:hAnsi="Helvetica" w:cs="Helvetica"/>
                <w:bCs/>
                <w:color w:val="202020"/>
                <w:sz w:val="18"/>
                <w:szCs w:val="18"/>
                <w:shd w:val="clear" w:color="auto" w:fill="FFFFFF"/>
                <w:rPrChange w:id="3505" w:author="meshbah rahman" w:date="2021-02-19T23:24:00Z">
                  <w:rPr>
                    <w:ins w:id="3506" w:author="meshbah rahman" w:date="2021-02-19T23:23:00Z"/>
                    <w:rFonts w:ascii="Helvetica" w:hAnsi="Helvetica" w:cs="Helvetica"/>
                    <w:bCs/>
                    <w:color w:val="202020"/>
                    <w:shd w:val="clear" w:color="auto" w:fill="FFFFFF"/>
                  </w:rPr>
                </w:rPrChange>
              </w:rPr>
              <w:pPrChange w:id="3507" w:author="meshbah rahman" w:date="2021-02-22T00:57:00Z">
                <w:pPr>
                  <w:spacing w:line="480" w:lineRule="auto"/>
                  <w:contextualSpacing/>
                  <w:jc w:val="both"/>
                </w:pPr>
              </w:pPrChange>
            </w:pPr>
            <w:ins w:id="3508" w:author="meshbah rahman" w:date="2021-02-19T23:23:00Z">
              <w:r w:rsidRPr="0095306F">
                <w:rPr>
                  <w:rFonts w:ascii="Helvetica" w:hAnsi="Helvetica" w:cs="Helvetica"/>
                  <w:bCs/>
                  <w:color w:val="202020"/>
                  <w:sz w:val="18"/>
                  <w:szCs w:val="18"/>
                  <w:shd w:val="clear" w:color="auto" w:fill="FFFFFF"/>
                  <w:rPrChange w:id="3509" w:author="meshbah rahman" w:date="2021-02-19T23:24:00Z">
                    <w:rPr>
                      <w:rFonts w:ascii="Helvetica" w:hAnsi="Helvetica" w:cs="Helvetica"/>
                      <w:bCs/>
                      <w:color w:val="202020"/>
                      <w:shd w:val="clear" w:color="auto" w:fill="FFFFFF"/>
                    </w:rPr>
                  </w:rPrChange>
                </w:rPr>
                <w:t>-</w:t>
              </w:r>
            </w:ins>
          </w:p>
        </w:tc>
        <w:tc>
          <w:tcPr>
            <w:tcW w:w="535" w:type="pct"/>
            <w:tcPrChange w:id="3510" w:author="meshbah rahman" w:date="2021-02-22T00:57:00Z">
              <w:tcPr>
                <w:tcW w:w="535" w:type="pct"/>
              </w:tcPr>
            </w:tcPrChange>
          </w:tcPr>
          <w:p w14:paraId="138F8DB5" w14:textId="77777777" w:rsidR="0095306F" w:rsidRPr="0095306F" w:rsidRDefault="0095306F" w:rsidP="00831991">
            <w:pPr>
              <w:contextualSpacing/>
              <w:jc w:val="both"/>
              <w:rPr>
                <w:ins w:id="3511" w:author="meshbah rahman" w:date="2021-02-19T23:23:00Z"/>
                <w:rFonts w:ascii="Helvetica" w:hAnsi="Helvetica" w:cs="Helvetica"/>
                <w:bCs/>
                <w:color w:val="202020"/>
                <w:sz w:val="18"/>
                <w:szCs w:val="18"/>
                <w:shd w:val="clear" w:color="auto" w:fill="FFFFFF"/>
                <w:rPrChange w:id="3512" w:author="meshbah rahman" w:date="2021-02-19T23:24:00Z">
                  <w:rPr>
                    <w:ins w:id="3513" w:author="meshbah rahman" w:date="2021-02-19T23:23:00Z"/>
                    <w:rFonts w:ascii="Helvetica" w:hAnsi="Helvetica" w:cs="Helvetica"/>
                    <w:bCs/>
                    <w:color w:val="202020"/>
                    <w:shd w:val="clear" w:color="auto" w:fill="FFFFFF"/>
                  </w:rPr>
                </w:rPrChange>
              </w:rPr>
              <w:pPrChange w:id="3514" w:author="meshbah rahman" w:date="2021-02-22T00:57:00Z">
                <w:pPr>
                  <w:spacing w:line="480" w:lineRule="auto"/>
                  <w:contextualSpacing/>
                  <w:jc w:val="both"/>
                </w:pPr>
              </w:pPrChange>
            </w:pPr>
            <w:ins w:id="3515" w:author="meshbah rahman" w:date="2021-02-19T23:23:00Z">
              <w:r w:rsidRPr="0095306F">
                <w:rPr>
                  <w:rFonts w:ascii="Helvetica" w:hAnsi="Helvetica" w:cs="Helvetica"/>
                  <w:bCs/>
                  <w:color w:val="202020"/>
                  <w:sz w:val="18"/>
                  <w:szCs w:val="18"/>
                  <w:shd w:val="clear" w:color="auto" w:fill="FFFFFF"/>
                  <w:rPrChange w:id="3516" w:author="meshbah rahman" w:date="2021-02-19T23:24:00Z">
                    <w:rPr>
                      <w:rFonts w:ascii="Helvetica" w:hAnsi="Helvetica" w:cs="Helvetica"/>
                      <w:bCs/>
                      <w:color w:val="202020"/>
                      <w:shd w:val="clear" w:color="auto" w:fill="FFFFFF"/>
                    </w:rPr>
                  </w:rPrChange>
                </w:rPr>
                <w:t>Reference</w:t>
              </w:r>
            </w:ins>
          </w:p>
        </w:tc>
        <w:tc>
          <w:tcPr>
            <w:tcW w:w="396" w:type="pct"/>
            <w:tcPrChange w:id="3517" w:author="meshbah rahman" w:date="2021-02-22T00:57:00Z">
              <w:tcPr>
                <w:tcW w:w="396" w:type="pct"/>
                <w:gridSpan w:val="3"/>
              </w:tcPr>
            </w:tcPrChange>
          </w:tcPr>
          <w:p w14:paraId="053C07F6" w14:textId="77777777" w:rsidR="0095306F" w:rsidRPr="0095306F" w:rsidRDefault="0095306F" w:rsidP="00831991">
            <w:pPr>
              <w:contextualSpacing/>
              <w:jc w:val="both"/>
              <w:rPr>
                <w:ins w:id="3518" w:author="meshbah rahman" w:date="2021-02-19T23:23:00Z"/>
                <w:rFonts w:ascii="Helvetica" w:hAnsi="Helvetica" w:cs="Helvetica"/>
                <w:bCs/>
                <w:color w:val="202020"/>
                <w:sz w:val="18"/>
                <w:szCs w:val="18"/>
                <w:shd w:val="clear" w:color="auto" w:fill="FFFFFF"/>
                <w:rPrChange w:id="3519" w:author="meshbah rahman" w:date="2021-02-19T23:24:00Z">
                  <w:rPr>
                    <w:ins w:id="3520" w:author="meshbah rahman" w:date="2021-02-19T23:23:00Z"/>
                    <w:rFonts w:ascii="Helvetica" w:hAnsi="Helvetica" w:cs="Helvetica"/>
                    <w:bCs/>
                    <w:color w:val="202020"/>
                    <w:shd w:val="clear" w:color="auto" w:fill="FFFFFF"/>
                  </w:rPr>
                </w:rPrChange>
              </w:rPr>
              <w:pPrChange w:id="3521" w:author="meshbah rahman" w:date="2021-02-22T00:57:00Z">
                <w:pPr>
                  <w:spacing w:line="480" w:lineRule="auto"/>
                  <w:contextualSpacing/>
                  <w:jc w:val="both"/>
                </w:pPr>
              </w:pPrChange>
            </w:pPr>
            <w:ins w:id="3522" w:author="meshbah rahman" w:date="2021-02-19T23:23:00Z">
              <w:r w:rsidRPr="0095306F">
                <w:rPr>
                  <w:rFonts w:ascii="Helvetica" w:hAnsi="Helvetica" w:cs="Helvetica"/>
                  <w:bCs/>
                  <w:color w:val="202020"/>
                  <w:sz w:val="18"/>
                  <w:szCs w:val="18"/>
                  <w:shd w:val="clear" w:color="auto" w:fill="FFFFFF"/>
                  <w:rPrChange w:id="3523" w:author="meshbah rahman" w:date="2021-02-19T23:24:00Z">
                    <w:rPr>
                      <w:rFonts w:ascii="Helvetica" w:hAnsi="Helvetica" w:cs="Helvetica"/>
                      <w:bCs/>
                      <w:color w:val="202020"/>
                      <w:shd w:val="clear" w:color="auto" w:fill="FFFFFF"/>
                    </w:rPr>
                  </w:rPrChange>
                </w:rPr>
                <w:t>-</w:t>
              </w:r>
            </w:ins>
          </w:p>
        </w:tc>
        <w:tc>
          <w:tcPr>
            <w:tcW w:w="612" w:type="pct"/>
            <w:tcPrChange w:id="3524" w:author="meshbah rahman" w:date="2021-02-22T00:57:00Z">
              <w:tcPr>
                <w:tcW w:w="612" w:type="pct"/>
              </w:tcPr>
            </w:tcPrChange>
          </w:tcPr>
          <w:p w14:paraId="6B0A2C7A" w14:textId="77777777" w:rsidR="0095306F" w:rsidRPr="0095306F" w:rsidRDefault="0095306F" w:rsidP="00831991">
            <w:pPr>
              <w:contextualSpacing/>
              <w:jc w:val="both"/>
              <w:rPr>
                <w:ins w:id="3525" w:author="meshbah rahman" w:date="2021-02-19T23:23:00Z"/>
                <w:rFonts w:ascii="Helvetica" w:hAnsi="Helvetica" w:cs="Helvetica"/>
                <w:bCs/>
                <w:color w:val="202020"/>
                <w:sz w:val="18"/>
                <w:szCs w:val="18"/>
                <w:shd w:val="clear" w:color="auto" w:fill="FFFFFF"/>
                <w:rPrChange w:id="3526" w:author="meshbah rahman" w:date="2021-02-19T23:24:00Z">
                  <w:rPr>
                    <w:ins w:id="3527" w:author="meshbah rahman" w:date="2021-02-19T23:23:00Z"/>
                    <w:rFonts w:ascii="Helvetica" w:hAnsi="Helvetica" w:cs="Helvetica"/>
                    <w:bCs/>
                    <w:color w:val="202020"/>
                    <w:shd w:val="clear" w:color="auto" w:fill="FFFFFF"/>
                  </w:rPr>
                </w:rPrChange>
              </w:rPr>
              <w:pPrChange w:id="3528" w:author="meshbah rahman" w:date="2021-02-22T00:57:00Z">
                <w:pPr>
                  <w:spacing w:line="480" w:lineRule="auto"/>
                  <w:contextualSpacing/>
                  <w:jc w:val="both"/>
                </w:pPr>
              </w:pPrChange>
            </w:pPr>
            <w:ins w:id="3529" w:author="meshbah rahman" w:date="2021-02-19T23:23:00Z">
              <w:r w:rsidRPr="0095306F">
                <w:rPr>
                  <w:rFonts w:ascii="Helvetica" w:hAnsi="Helvetica" w:cs="Helvetica"/>
                  <w:bCs/>
                  <w:color w:val="202020"/>
                  <w:sz w:val="18"/>
                  <w:szCs w:val="18"/>
                  <w:shd w:val="clear" w:color="auto" w:fill="FFFFFF"/>
                  <w:rPrChange w:id="3530" w:author="meshbah rahman" w:date="2021-02-19T23:24:00Z">
                    <w:rPr>
                      <w:rFonts w:ascii="Helvetica" w:hAnsi="Helvetica" w:cs="Helvetica"/>
                      <w:bCs/>
                      <w:color w:val="202020"/>
                      <w:shd w:val="clear" w:color="auto" w:fill="FFFFFF"/>
                    </w:rPr>
                  </w:rPrChange>
                </w:rPr>
                <w:t>Reference</w:t>
              </w:r>
            </w:ins>
          </w:p>
        </w:tc>
        <w:tc>
          <w:tcPr>
            <w:tcW w:w="395" w:type="pct"/>
            <w:tcPrChange w:id="3531" w:author="meshbah rahman" w:date="2021-02-22T00:57:00Z">
              <w:tcPr>
                <w:tcW w:w="395" w:type="pct"/>
                <w:gridSpan w:val="2"/>
              </w:tcPr>
            </w:tcPrChange>
          </w:tcPr>
          <w:p w14:paraId="0059226F" w14:textId="77777777" w:rsidR="0095306F" w:rsidRPr="0095306F" w:rsidRDefault="0095306F" w:rsidP="00831991">
            <w:pPr>
              <w:contextualSpacing/>
              <w:jc w:val="both"/>
              <w:rPr>
                <w:ins w:id="3532" w:author="meshbah rahman" w:date="2021-02-19T23:23:00Z"/>
                <w:rFonts w:ascii="Helvetica" w:hAnsi="Helvetica" w:cs="Helvetica"/>
                <w:bCs/>
                <w:color w:val="202020"/>
                <w:sz w:val="18"/>
                <w:szCs w:val="18"/>
                <w:shd w:val="clear" w:color="auto" w:fill="FFFFFF"/>
                <w:rPrChange w:id="3533" w:author="meshbah rahman" w:date="2021-02-19T23:24:00Z">
                  <w:rPr>
                    <w:ins w:id="3534" w:author="meshbah rahman" w:date="2021-02-19T23:23:00Z"/>
                    <w:rFonts w:ascii="Helvetica" w:hAnsi="Helvetica" w:cs="Helvetica"/>
                    <w:bCs/>
                    <w:color w:val="202020"/>
                    <w:shd w:val="clear" w:color="auto" w:fill="FFFFFF"/>
                  </w:rPr>
                </w:rPrChange>
              </w:rPr>
              <w:pPrChange w:id="3535" w:author="meshbah rahman" w:date="2021-02-22T00:57:00Z">
                <w:pPr>
                  <w:spacing w:line="480" w:lineRule="auto"/>
                  <w:contextualSpacing/>
                  <w:jc w:val="both"/>
                </w:pPr>
              </w:pPrChange>
            </w:pPr>
            <w:ins w:id="3536" w:author="meshbah rahman" w:date="2021-02-19T23:23:00Z">
              <w:r w:rsidRPr="0095306F">
                <w:rPr>
                  <w:rFonts w:ascii="Helvetica" w:hAnsi="Helvetica" w:cs="Helvetica"/>
                  <w:bCs/>
                  <w:color w:val="202020"/>
                  <w:sz w:val="18"/>
                  <w:szCs w:val="18"/>
                  <w:shd w:val="clear" w:color="auto" w:fill="FFFFFF"/>
                  <w:rPrChange w:id="3537" w:author="meshbah rahman" w:date="2021-02-19T23:24:00Z">
                    <w:rPr>
                      <w:rFonts w:ascii="Helvetica" w:hAnsi="Helvetica" w:cs="Helvetica"/>
                      <w:bCs/>
                      <w:color w:val="202020"/>
                      <w:shd w:val="clear" w:color="auto" w:fill="FFFFFF"/>
                    </w:rPr>
                  </w:rPrChange>
                </w:rPr>
                <w:t>-</w:t>
              </w:r>
            </w:ins>
          </w:p>
        </w:tc>
        <w:tc>
          <w:tcPr>
            <w:tcW w:w="535" w:type="pct"/>
            <w:tcPrChange w:id="3538" w:author="meshbah rahman" w:date="2021-02-22T00:57:00Z">
              <w:tcPr>
                <w:tcW w:w="535" w:type="pct"/>
                <w:gridSpan w:val="2"/>
              </w:tcPr>
            </w:tcPrChange>
          </w:tcPr>
          <w:p w14:paraId="768AB531" w14:textId="77777777" w:rsidR="0095306F" w:rsidRPr="0095306F" w:rsidRDefault="0095306F" w:rsidP="00831991">
            <w:pPr>
              <w:contextualSpacing/>
              <w:jc w:val="both"/>
              <w:rPr>
                <w:ins w:id="3539" w:author="meshbah rahman" w:date="2021-02-19T23:23:00Z"/>
                <w:rFonts w:ascii="Helvetica" w:hAnsi="Helvetica" w:cs="Helvetica"/>
                <w:bCs/>
                <w:color w:val="202020"/>
                <w:sz w:val="18"/>
                <w:szCs w:val="18"/>
                <w:shd w:val="clear" w:color="auto" w:fill="FFFFFF"/>
                <w:rPrChange w:id="3540" w:author="meshbah rahman" w:date="2021-02-19T23:24:00Z">
                  <w:rPr>
                    <w:ins w:id="3541" w:author="meshbah rahman" w:date="2021-02-19T23:23:00Z"/>
                    <w:rFonts w:ascii="Helvetica" w:hAnsi="Helvetica" w:cs="Helvetica"/>
                    <w:bCs/>
                    <w:color w:val="202020"/>
                    <w:shd w:val="clear" w:color="auto" w:fill="FFFFFF"/>
                  </w:rPr>
                </w:rPrChange>
              </w:rPr>
              <w:pPrChange w:id="3542" w:author="meshbah rahman" w:date="2021-02-22T00:57:00Z">
                <w:pPr>
                  <w:spacing w:line="480" w:lineRule="auto"/>
                  <w:contextualSpacing/>
                  <w:jc w:val="both"/>
                </w:pPr>
              </w:pPrChange>
            </w:pPr>
            <w:ins w:id="3543" w:author="meshbah rahman" w:date="2021-02-19T23:23:00Z">
              <w:r w:rsidRPr="0095306F">
                <w:rPr>
                  <w:rFonts w:ascii="Helvetica" w:hAnsi="Helvetica" w:cs="Helvetica"/>
                  <w:bCs/>
                  <w:color w:val="202020"/>
                  <w:sz w:val="18"/>
                  <w:szCs w:val="18"/>
                  <w:shd w:val="clear" w:color="auto" w:fill="FFFFFF"/>
                  <w:rPrChange w:id="3544" w:author="meshbah rahman" w:date="2021-02-19T23:24:00Z">
                    <w:rPr>
                      <w:rFonts w:ascii="Helvetica" w:hAnsi="Helvetica" w:cs="Helvetica"/>
                      <w:bCs/>
                      <w:color w:val="202020"/>
                      <w:shd w:val="clear" w:color="auto" w:fill="FFFFFF"/>
                    </w:rPr>
                  </w:rPrChange>
                </w:rPr>
                <w:t>Reference</w:t>
              </w:r>
            </w:ins>
          </w:p>
        </w:tc>
        <w:tc>
          <w:tcPr>
            <w:tcW w:w="396" w:type="pct"/>
            <w:tcPrChange w:id="3545" w:author="meshbah rahman" w:date="2021-02-22T00:57:00Z">
              <w:tcPr>
                <w:tcW w:w="395" w:type="pct"/>
              </w:tcPr>
            </w:tcPrChange>
          </w:tcPr>
          <w:p w14:paraId="425613D6" w14:textId="77777777" w:rsidR="0095306F" w:rsidRPr="0095306F" w:rsidRDefault="0095306F" w:rsidP="00831991">
            <w:pPr>
              <w:contextualSpacing/>
              <w:jc w:val="both"/>
              <w:rPr>
                <w:ins w:id="3546" w:author="meshbah rahman" w:date="2021-02-19T23:23:00Z"/>
                <w:rFonts w:ascii="Helvetica" w:hAnsi="Helvetica" w:cs="Helvetica"/>
                <w:bCs/>
                <w:color w:val="202020"/>
                <w:sz w:val="18"/>
                <w:szCs w:val="18"/>
                <w:shd w:val="clear" w:color="auto" w:fill="FFFFFF"/>
                <w:rPrChange w:id="3547" w:author="meshbah rahman" w:date="2021-02-19T23:24:00Z">
                  <w:rPr>
                    <w:ins w:id="3548" w:author="meshbah rahman" w:date="2021-02-19T23:23:00Z"/>
                    <w:rFonts w:ascii="Helvetica" w:hAnsi="Helvetica" w:cs="Helvetica"/>
                    <w:bCs/>
                    <w:color w:val="202020"/>
                    <w:shd w:val="clear" w:color="auto" w:fill="FFFFFF"/>
                  </w:rPr>
                </w:rPrChange>
              </w:rPr>
              <w:pPrChange w:id="3549" w:author="meshbah rahman" w:date="2021-02-22T00:57:00Z">
                <w:pPr>
                  <w:spacing w:line="480" w:lineRule="auto"/>
                  <w:contextualSpacing/>
                  <w:jc w:val="both"/>
                </w:pPr>
              </w:pPrChange>
            </w:pPr>
            <w:ins w:id="3550" w:author="meshbah rahman" w:date="2021-02-19T23:23:00Z">
              <w:r w:rsidRPr="0095306F">
                <w:rPr>
                  <w:rFonts w:ascii="Helvetica" w:hAnsi="Helvetica" w:cs="Helvetica"/>
                  <w:bCs/>
                  <w:color w:val="202020"/>
                  <w:sz w:val="18"/>
                  <w:szCs w:val="18"/>
                  <w:shd w:val="clear" w:color="auto" w:fill="FFFFFF"/>
                  <w:rPrChange w:id="3551" w:author="meshbah rahman" w:date="2021-02-19T23:24:00Z">
                    <w:rPr>
                      <w:rFonts w:ascii="Helvetica" w:hAnsi="Helvetica" w:cs="Helvetica"/>
                      <w:bCs/>
                      <w:color w:val="202020"/>
                      <w:shd w:val="clear" w:color="auto" w:fill="FFFFFF"/>
                    </w:rPr>
                  </w:rPrChange>
                </w:rPr>
                <w:t>-</w:t>
              </w:r>
            </w:ins>
          </w:p>
        </w:tc>
      </w:tr>
      <w:tr w:rsidR="00831991" w:rsidRPr="0095306F" w14:paraId="0AC3B6B6" w14:textId="77777777" w:rsidTr="00831991">
        <w:tblPrEx>
          <w:tblPrExChange w:id="3552" w:author="meshbah rahman" w:date="2021-02-22T00:57:00Z">
            <w:tblPrEx>
              <w:tblW w:w="5534" w:type="pct"/>
            </w:tblPrEx>
          </w:tblPrExChange>
        </w:tblPrEx>
        <w:trPr>
          <w:trHeight w:val="302"/>
          <w:jc w:val="center"/>
          <w:ins w:id="3553" w:author="meshbah rahman" w:date="2021-02-19T23:23:00Z"/>
          <w:trPrChange w:id="3554" w:author="meshbah rahman" w:date="2021-02-22T00:57:00Z">
            <w:trPr>
              <w:trHeight w:val="302"/>
              <w:jc w:val="center"/>
            </w:trPr>
          </w:trPrChange>
        </w:trPr>
        <w:tc>
          <w:tcPr>
            <w:tcW w:w="1025" w:type="pct"/>
            <w:tcPrChange w:id="3555" w:author="meshbah rahman" w:date="2021-02-22T00:57:00Z">
              <w:tcPr>
                <w:tcW w:w="1126" w:type="pct"/>
                <w:gridSpan w:val="3"/>
              </w:tcPr>
            </w:tcPrChange>
          </w:tcPr>
          <w:p w14:paraId="71D0485F" w14:textId="77777777" w:rsidR="0095306F" w:rsidRPr="0095306F" w:rsidRDefault="0095306F" w:rsidP="00831991">
            <w:pPr>
              <w:contextualSpacing/>
              <w:jc w:val="both"/>
              <w:rPr>
                <w:ins w:id="3556" w:author="meshbah rahman" w:date="2021-02-19T23:23:00Z"/>
                <w:rFonts w:ascii="Helvetica" w:hAnsi="Helvetica" w:cs="Helvetica"/>
                <w:b/>
                <w:color w:val="202020"/>
                <w:sz w:val="18"/>
                <w:szCs w:val="18"/>
                <w:shd w:val="clear" w:color="auto" w:fill="FFFFFF"/>
                <w:rPrChange w:id="3557" w:author="meshbah rahman" w:date="2021-02-19T23:24:00Z">
                  <w:rPr>
                    <w:ins w:id="3558" w:author="meshbah rahman" w:date="2021-02-19T23:23:00Z"/>
                    <w:rFonts w:ascii="Helvetica" w:hAnsi="Helvetica" w:cs="Helvetica"/>
                    <w:b/>
                    <w:color w:val="202020"/>
                    <w:shd w:val="clear" w:color="auto" w:fill="FFFFFF"/>
                  </w:rPr>
                </w:rPrChange>
              </w:rPr>
              <w:pPrChange w:id="3559" w:author="meshbah rahman" w:date="2021-02-22T00:57:00Z">
                <w:pPr>
                  <w:spacing w:line="480" w:lineRule="auto"/>
                  <w:contextualSpacing/>
                  <w:jc w:val="both"/>
                </w:pPr>
              </w:pPrChange>
            </w:pPr>
            <w:ins w:id="3560" w:author="meshbah rahman" w:date="2021-02-19T23:23:00Z">
              <w:r w:rsidRPr="0095306F">
                <w:rPr>
                  <w:rFonts w:ascii="Helvetica" w:hAnsi="Helvetica" w:cs="Helvetica"/>
                  <w:b/>
                  <w:color w:val="202020"/>
                  <w:sz w:val="18"/>
                  <w:szCs w:val="18"/>
                  <w:shd w:val="clear" w:color="auto" w:fill="FFFFFF"/>
                  <w:rPrChange w:id="3561" w:author="meshbah rahman" w:date="2021-02-19T23:24:00Z">
                    <w:rPr>
                      <w:rFonts w:ascii="Helvetica" w:hAnsi="Helvetica" w:cs="Helvetica"/>
                      <w:b/>
                      <w:color w:val="202020"/>
                      <w:shd w:val="clear" w:color="auto" w:fill="FFFFFF"/>
                    </w:rPr>
                  </w:rPrChange>
                </w:rPr>
                <w:t>Wealth Index</w:t>
              </w:r>
            </w:ins>
          </w:p>
        </w:tc>
        <w:tc>
          <w:tcPr>
            <w:tcW w:w="616" w:type="pct"/>
            <w:tcPrChange w:id="3562" w:author="meshbah rahman" w:date="2021-02-22T00:57:00Z">
              <w:tcPr>
                <w:tcW w:w="612" w:type="pct"/>
              </w:tcPr>
            </w:tcPrChange>
          </w:tcPr>
          <w:p w14:paraId="5E754DA2" w14:textId="77777777" w:rsidR="0095306F" w:rsidRPr="0095306F" w:rsidRDefault="0095306F" w:rsidP="00831991">
            <w:pPr>
              <w:contextualSpacing/>
              <w:jc w:val="both"/>
              <w:rPr>
                <w:ins w:id="3563" w:author="meshbah rahman" w:date="2021-02-19T23:23:00Z"/>
                <w:rFonts w:ascii="Helvetica" w:hAnsi="Helvetica" w:cs="Helvetica"/>
                <w:bCs/>
                <w:color w:val="202020"/>
                <w:sz w:val="18"/>
                <w:szCs w:val="18"/>
                <w:shd w:val="clear" w:color="auto" w:fill="FFFFFF"/>
                <w:rPrChange w:id="3564" w:author="meshbah rahman" w:date="2021-02-19T23:24:00Z">
                  <w:rPr>
                    <w:ins w:id="3565" w:author="meshbah rahman" w:date="2021-02-19T23:23:00Z"/>
                    <w:rFonts w:ascii="Helvetica" w:hAnsi="Helvetica" w:cs="Helvetica"/>
                    <w:bCs/>
                    <w:color w:val="202020"/>
                    <w:shd w:val="clear" w:color="auto" w:fill="FFFFFF"/>
                  </w:rPr>
                </w:rPrChange>
              </w:rPr>
              <w:pPrChange w:id="3566" w:author="meshbah rahman" w:date="2021-02-22T00:57:00Z">
                <w:pPr>
                  <w:spacing w:line="480" w:lineRule="auto"/>
                  <w:contextualSpacing/>
                  <w:jc w:val="both"/>
                </w:pPr>
              </w:pPrChange>
            </w:pPr>
          </w:p>
        </w:tc>
        <w:tc>
          <w:tcPr>
            <w:tcW w:w="489" w:type="pct"/>
            <w:tcPrChange w:id="3567" w:author="meshbah rahman" w:date="2021-02-22T00:57:00Z">
              <w:tcPr>
                <w:tcW w:w="394" w:type="pct"/>
                <w:gridSpan w:val="2"/>
              </w:tcPr>
            </w:tcPrChange>
          </w:tcPr>
          <w:p w14:paraId="55303A0F" w14:textId="77777777" w:rsidR="0095306F" w:rsidRPr="0095306F" w:rsidRDefault="0095306F" w:rsidP="00831991">
            <w:pPr>
              <w:contextualSpacing/>
              <w:jc w:val="both"/>
              <w:rPr>
                <w:ins w:id="3568" w:author="meshbah rahman" w:date="2021-02-19T23:23:00Z"/>
                <w:rFonts w:ascii="Helvetica" w:hAnsi="Helvetica" w:cs="Helvetica"/>
                <w:bCs/>
                <w:color w:val="202020"/>
                <w:sz w:val="18"/>
                <w:szCs w:val="18"/>
                <w:shd w:val="clear" w:color="auto" w:fill="FFFFFF"/>
                <w:rPrChange w:id="3569" w:author="meshbah rahman" w:date="2021-02-19T23:24:00Z">
                  <w:rPr>
                    <w:ins w:id="3570" w:author="meshbah rahman" w:date="2021-02-19T23:23:00Z"/>
                    <w:rFonts w:ascii="Helvetica" w:hAnsi="Helvetica" w:cs="Helvetica"/>
                    <w:bCs/>
                    <w:color w:val="202020"/>
                    <w:shd w:val="clear" w:color="auto" w:fill="FFFFFF"/>
                  </w:rPr>
                </w:rPrChange>
              </w:rPr>
              <w:pPrChange w:id="3571" w:author="meshbah rahman" w:date="2021-02-22T00:57:00Z">
                <w:pPr>
                  <w:spacing w:line="480" w:lineRule="auto"/>
                  <w:contextualSpacing/>
                  <w:jc w:val="both"/>
                </w:pPr>
              </w:pPrChange>
            </w:pPr>
          </w:p>
        </w:tc>
        <w:tc>
          <w:tcPr>
            <w:tcW w:w="535" w:type="pct"/>
            <w:tcPrChange w:id="3572" w:author="meshbah rahman" w:date="2021-02-22T00:57:00Z">
              <w:tcPr>
                <w:tcW w:w="535" w:type="pct"/>
              </w:tcPr>
            </w:tcPrChange>
          </w:tcPr>
          <w:p w14:paraId="3630351B" w14:textId="77777777" w:rsidR="0095306F" w:rsidRPr="0095306F" w:rsidRDefault="0095306F" w:rsidP="00831991">
            <w:pPr>
              <w:contextualSpacing/>
              <w:jc w:val="both"/>
              <w:rPr>
                <w:ins w:id="3573" w:author="meshbah rahman" w:date="2021-02-19T23:23:00Z"/>
                <w:rFonts w:ascii="Helvetica" w:hAnsi="Helvetica" w:cs="Helvetica"/>
                <w:bCs/>
                <w:color w:val="202020"/>
                <w:sz w:val="18"/>
                <w:szCs w:val="18"/>
                <w:shd w:val="clear" w:color="auto" w:fill="FFFFFF"/>
                <w:rPrChange w:id="3574" w:author="meshbah rahman" w:date="2021-02-19T23:24:00Z">
                  <w:rPr>
                    <w:ins w:id="3575" w:author="meshbah rahman" w:date="2021-02-19T23:23:00Z"/>
                    <w:rFonts w:ascii="Helvetica" w:hAnsi="Helvetica" w:cs="Helvetica"/>
                    <w:bCs/>
                    <w:color w:val="202020"/>
                    <w:shd w:val="clear" w:color="auto" w:fill="FFFFFF"/>
                  </w:rPr>
                </w:rPrChange>
              </w:rPr>
              <w:pPrChange w:id="3576" w:author="meshbah rahman" w:date="2021-02-22T00:57:00Z">
                <w:pPr>
                  <w:spacing w:line="480" w:lineRule="auto"/>
                  <w:contextualSpacing/>
                  <w:jc w:val="both"/>
                </w:pPr>
              </w:pPrChange>
            </w:pPr>
          </w:p>
        </w:tc>
        <w:tc>
          <w:tcPr>
            <w:tcW w:w="396" w:type="pct"/>
            <w:tcPrChange w:id="3577" w:author="meshbah rahman" w:date="2021-02-22T00:57:00Z">
              <w:tcPr>
                <w:tcW w:w="396" w:type="pct"/>
                <w:gridSpan w:val="3"/>
              </w:tcPr>
            </w:tcPrChange>
          </w:tcPr>
          <w:p w14:paraId="7272169C" w14:textId="77777777" w:rsidR="0095306F" w:rsidRPr="0095306F" w:rsidRDefault="0095306F" w:rsidP="00831991">
            <w:pPr>
              <w:contextualSpacing/>
              <w:jc w:val="both"/>
              <w:rPr>
                <w:ins w:id="3578" w:author="meshbah rahman" w:date="2021-02-19T23:23:00Z"/>
                <w:rFonts w:ascii="Helvetica" w:hAnsi="Helvetica" w:cs="Helvetica"/>
                <w:bCs/>
                <w:color w:val="202020"/>
                <w:sz w:val="18"/>
                <w:szCs w:val="18"/>
                <w:shd w:val="clear" w:color="auto" w:fill="FFFFFF"/>
                <w:rPrChange w:id="3579" w:author="meshbah rahman" w:date="2021-02-19T23:24:00Z">
                  <w:rPr>
                    <w:ins w:id="3580" w:author="meshbah rahman" w:date="2021-02-19T23:23:00Z"/>
                    <w:rFonts w:ascii="Helvetica" w:hAnsi="Helvetica" w:cs="Helvetica"/>
                    <w:bCs/>
                    <w:color w:val="202020"/>
                    <w:shd w:val="clear" w:color="auto" w:fill="FFFFFF"/>
                  </w:rPr>
                </w:rPrChange>
              </w:rPr>
              <w:pPrChange w:id="3581" w:author="meshbah rahman" w:date="2021-02-22T00:57:00Z">
                <w:pPr>
                  <w:spacing w:line="480" w:lineRule="auto"/>
                  <w:contextualSpacing/>
                  <w:jc w:val="both"/>
                </w:pPr>
              </w:pPrChange>
            </w:pPr>
          </w:p>
        </w:tc>
        <w:tc>
          <w:tcPr>
            <w:tcW w:w="612" w:type="pct"/>
            <w:tcPrChange w:id="3582" w:author="meshbah rahman" w:date="2021-02-22T00:57:00Z">
              <w:tcPr>
                <w:tcW w:w="612" w:type="pct"/>
              </w:tcPr>
            </w:tcPrChange>
          </w:tcPr>
          <w:p w14:paraId="1DDA5BA8" w14:textId="77777777" w:rsidR="0095306F" w:rsidRPr="0095306F" w:rsidRDefault="0095306F" w:rsidP="00831991">
            <w:pPr>
              <w:contextualSpacing/>
              <w:jc w:val="both"/>
              <w:rPr>
                <w:ins w:id="3583" w:author="meshbah rahman" w:date="2021-02-19T23:23:00Z"/>
                <w:rFonts w:ascii="Helvetica" w:hAnsi="Helvetica" w:cs="Helvetica"/>
                <w:bCs/>
                <w:color w:val="202020"/>
                <w:sz w:val="18"/>
                <w:szCs w:val="18"/>
                <w:shd w:val="clear" w:color="auto" w:fill="FFFFFF"/>
                <w:rPrChange w:id="3584" w:author="meshbah rahman" w:date="2021-02-19T23:24:00Z">
                  <w:rPr>
                    <w:ins w:id="3585" w:author="meshbah rahman" w:date="2021-02-19T23:23:00Z"/>
                    <w:rFonts w:ascii="Helvetica" w:hAnsi="Helvetica" w:cs="Helvetica"/>
                    <w:bCs/>
                    <w:color w:val="202020"/>
                    <w:shd w:val="clear" w:color="auto" w:fill="FFFFFF"/>
                  </w:rPr>
                </w:rPrChange>
              </w:rPr>
              <w:pPrChange w:id="3586" w:author="meshbah rahman" w:date="2021-02-22T00:57:00Z">
                <w:pPr>
                  <w:spacing w:line="480" w:lineRule="auto"/>
                  <w:contextualSpacing/>
                  <w:jc w:val="both"/>
                </w:pPr>
              </w:pPrChange>
            </w:pPr>
          </w:p>
        </w:tc>
        <w:tc>
          <w:tcPr>
            <w:tcW w:w="395" w:type="pct"/>
            <w:tcPrChange w:id="3587" w:author="meshbah rahman" w:date="2021-02-22T00:57:00Z">
              <w:tcPr>
                <w:tcW w:w="395" w:type="pct"/>
                <w:gridSpan w:val="2"/>
              </w:tcPr>
            </w:tcPrChange>
          </w:tcPr>
          <w:p w14:paraId="5CFAEE9B" w14:textId="77777777" w:rsidR="0095306F" w:rsidRPr="0095306F" w:rsidRDefault="0095306F" w:rsidP="00831991">
            <w:pPr>
              <w:contextualSpacing/>
              <w:jc w:val="both"/>
              <w:rPr>
                <w:ins w:id="3588" w:author="meshbah rahman" w:date="2021-02-19T23:23:00Z"/>
                <w:rFonts w:ascii="Helvetica" w:hAnsi="Helvetica" w:cs="Helvetica"/>
                <w:bCs/>
                <w:color w:val="202020"/>
                <w:sz w:val="18"/>
                <w:szCs w:val="18"/>
                <w:shd w:val="clear" w:color="auto" w:fill="FFFFFF"/>
                <w:rPrChange w:id="3589" w:author="meshbah rahman" w:date="2021-02-19T23:24:00Z">
                  <w:rPr>
                    <w:ins w:id="3590" w:author="meshbah rahman" w:date="2021-02-19T23:23:00Z"/>
                    <w:rFonts w:ascii="Helvetica" w:hAnsi="Helvetica" w:cs="Helvetica"/>
                    <w:bCs/>
                    <w:color w:val="202020"/>
                    <w:shd w:val="clear" w:color="auto" w:fill="FFFFFF"/>
                  </w:rPr>
                </w:rPrChange>
              </w:rPr>
              <w:pPrChange w:id="3591" w:author="meshbah rahman" w:date="2021-02-22T00:57:00Z">
                <w:pPr>
                  <w:spacing w:line="480" w:lineRule="auto"/>
                  <w:contextualSpacing/>
                  <w:jc w:val="both"/>
                </w:pPr>
              </w:pPrChange>
            </w:pPr>
          </w:p>
        </w:tc>
        <w:tc>
          <w:tcPr>
            <w:tcW w:w="535" w:type="pct"/>
            <w:tcPrChange w:id="3592" w:author="meshbah rahman" w:date="2021-02-22T00:57:00Z">
              <w:tcPr>
                <w:tcW w:w="535" w:type="pct"/>
                <w:gridSpan w:val="2"/>
              </w:tcPr>
            </w:tcPrChange>
          </w:tcPr>
          <w:p w14:paraId="21A0A174" w14:textId="77777777" w:rsidR="0095306F" w:rsidRPr="0095306F" w:rsidRDefault="0095306F" w:rsidP="00831991">
            <w:pPr>
              <w:contextualSpacing/>
              <w:jc w:val="both"/>
              <w:rPr>
                <w:ins w:id="3593" w:author="meshbah rahman" w:date="2021-02-19T23:23:00Z"/>
                <w:rFonts w:ascii="Helvetica" w:hAnsi="Helvetica" w:cs="Helvetica"/>
                <w:bCs/>
                <w:color w:val="202020"/>
                <w:sz w:val="18"/>
                <w:szCs w:val="18"/>
                <w:shd w:val="clear" w:color="auto" w:fill="FFFFFF"/>
                <w:rPrChange w:id="3594" w:author="meshbah rahman" w:date="2021-02-19T23:24:00Z">
                  <w:rPr>
                    <w:ins w:id="3595" w:author="meshbah rahman" w:date="2021-02-19T23:23:00Z"/>
                    <w:rFonts w:ascii="Helvetica" w:hAnsi="Helvetica" w:cs="Helvetica"/>
                    <w:bCs/>
                    <w:color w:val="202020"/>
                    <w:shd w:val="clear" w:color="auto" w:fill="FFFFFF"/>
                  </w:rPr>
                </w:rPrChange>
              </w:rPr>
              <w:pPrChange w:id="3596" w:author="meshbah rahman" w:date="2021-02-22T00:57:00Z">
                <w:pPr>
                  <w:spacing w:line="480" w:lineRule="auto"/>
                  <w:contextualSpacing/>
                  <w:jc w:val="both"/>
                </w:pPr>
              </w:pPrChange>
            </w:pPr>
          </w:p>
        </w:tc>
        <w:tc>
          <w:tcPr>
            <w:tcW w:w="396" w:type="pct"/>
            <w:tcPrChange w:id="3597" w:author="meshbah rahman" w:date="2021-02-22T00:57:00Z">
              <w:tcPr>
                <w:tcW w:w="395" w:type="pct"/>
              </w:tcPr>
            </w:tcPrChange>
          </w:tcPr>
          <w:p w14:paraId="2A5E9D42" w14:textId="77777777" w:rsidR="0095306F" w:rsidRPr="0095306F" w:rsidRDefault="0095306F" w:rsidP="00831991">
            <w:pPr>
              <w:contextualSpacing/>
              <w:jc w:val="both"/>
              <w:rPr>
                <w:ins w:id="3598" w:author="meshbah rahman" w:date="2021-02-19T23:23:00Z"/>
                <w:rFonts w:ascii="Helvetica" w:hAnsi="Helvetica" w:cs="Helvetica"/>
                <w:bCs/>
                <w:color w:val="202020"/>
                <w:sz w:val="18"/>
                <w:szCs w:val="18"/>
                <w:shd w:val="clear" w:color="auto" w:fill="FFFFFF"/>
                <w:rPrChange w:id="3599" w:author="meshbah rahman" w:date="2021-02-19T23:24:00Z">
                  <w:rPr>
                    <w:ins w:id="3600" w:author="meshbah rahman" w:date="2021-02-19T23:23:00Z"/>
                    <w:rFonts w:ascii="Helvetica" w:hAnsi="Helvetica" w:cs="Helvetica"/>
                    <w:bCs/>
                    <w:color w:val="202020"/>
                    <w:shd w:val="clear" w:color="auto" w:fill="FFFFFF"/>
                  </w:rPr>
                </w:rPrChange>
              </w:rPr>
              <w:pPrChange w:id="3601" w:author="meshbah rahman" w:date="2021-02-22T00:57:00Z">
                <w:pPr>
                  <w:spacing w:line="480" w:lineRule="auto"/>
                  <w:contextualSpacing/>
                  <w:jc w:val="both"/>
                </w:pPr>
              </w:pPrChange>
            </w:pPr>
          </w:p>
        </w:tc>
      </w:tr>
      <w:tr w:rsidR="00831991" w:rsidRPr="0095306F" w14:paraId="2D93608E" w14:textId="77777777" w:rsidTr="00831991">
        <w:tblPrEx>
          <w:tblPrExChange w:id="3602" w:author="meshbah rahman" w:date="2021-02-22T00:57:00Z">
            <w:tblPrEx>
              <w:tblW w:w="5534" w:type="pct"/>
            </w:tblPrEx>
          </w:tblPrExChange>
        </w:tblPrEx>
        <w:trPr>
          <w:trHeight w:val="302"/>
          <w:jc w:val="center"/>
          <w:ins w:id="3603" w:author="meshbah rahman" w:date="2021-02-19T23:23:00Z"/>
          <w:trPrChange w:id="3604" w:author="meshbah rahman" w:date="2021-02-22T00:57:00Z">
            <w:trPr>
              <w:trHeight w:val="302"/>
              <w:jc w:val="center"/>
            </w:trPr>
          </w:trPrChange>
        </w:trPr>
        <w:tc>
          <w:tcPr>
            <w:tcW w:w="1025" w:type="pct"/>
            <w:tcPrChange w:id="3605" w:author="meshbah rahman" w:date="2021-02-22T00:57:00Z">
              <w:tcPr>
                <w:tcW w:w="1126" w:type="pct"/>
                <w:gridSpan w:val="3"/>
              </w:tcPr>
            </w:tcPrChange>
          </w:tcPr>
          <w:p w14:paraId="11450D68" w14:textId="77777777" w:rsidR="0095306F" w:rsidRPr="0095306F" w:rsidRDefault="0095306F" w:rsidP="00831991">
            <w:pPr>
              <w:contextualSpacing/>
              <w:jc w:val="both"/>
              <w:rPr>
                <w:ins w:id="3606" w:author="meshbah rahman" w:date="2021-02-19T23:23:00Z"/>
                <w:rFonts w:ascii="Helvetica" w:hAnsi="Helvetica" w:cs="Helvetica"/>
                <w:bCs/>
                <w:color w:val="202020"/>
                <w:sz w:val="18"/>
                <w:szCs w:val="18"/>
                <w:shd w:val="clear" w:color="auto" w:fill="FFFFFF"/>
                <w:rPrChange w:id="3607" w:author="meshbah rahman" w:date="2021-02-19T23:24:00Z">
                  <w:rPr>
                    <w:ins w:id="3608" w:author="meshbah rahman" w:date="2021-02-19T23:23:00Z"/>
                    <w:rFonts w:ascii="Helvetica" w:hAnsi="Helvetica" w:cs="Helvetica"/>
                    <w:bCs/>
                    <w:color w:val="202020"/>
                    <w:shd w:val="clear" w:color="auto" w:fill="FFFFFF"/>
                  </w:rPr>
                </w:rPrChange>
              </w:rPr>
              <w:pPrChange w:id="3609" w:author="meshbah rahman" w:date="2021-02-22T00:57:00Z">
                <w:pPr>
                  <w:spacing w:line="480" w:lineRule="auto"/>
                  <w:contextualSpacing/>
                  <w:jc w:val="both"/>
                </w:pPr>
              </w:pPrChange>
            </w:pPr>
            <w:ins w:id="3610" w:author="meshbah rahman" w:date="2021-02-19T23:23:00Z">
              <w:r w:rsidRPr="0095306F">
                <w:rPr>
                  <w:rFonts w:ascii="Helvetica" w:hAnsi="Helvetica" w:cs="Helvetica"/>
                  <w:bCs/>
                  <w:color w:val="202020"/>
                  <w:sz w:val="18"/>
                  <w:szCs w:val="18"/>
                  <w:shd w:val="clear" w:color="auto" w:fill="FFFFFF"/>
                  <w:rPrChange w:id="3611" w:author="meshbah rahman" w:date="2021-02-19T23:24:00Z">
                    <w:rPr>
                      <w:rFonts w:ascii="Helvetica" w:hAnsi="Helvetica" w:cs="Helvetica"/>
                      <w:bCs/>
                      <w:color w:val="202020"/>
                      <w:shd w:val="clear" w:color="auto" w:fill="FFFFFF"/>
                    </w:rPr>
                  </w:rPrChange>
                </w:rPr>
                <w:t>Richest</w:t>
              </w:r>
            </w:ins>
          </w:p>
        </w:tc>
        <w:tc>
          <w:tcPr>
            <w:tcW w:w="616" w:type="pct"/>
            <w:tcPrChange w:id="3612" w:author="meshbah rahman" w:date="2021-02-22T00:57:00Z">
              <w:tcPr>
                <w:tcW w:w="612" w:type="pct"/>
              </w:tcPr>
            </w:tcPrChange>
          </w:tcPr>
          <w:p w14:paraId="2120057B" w14:textId="77777777" w:rsidR="0095306F" w:rsidRPr="0095306F" w:rsidRDefault="0095306F" w:rsidP="00831991">
            <w:pPr>
              <w:contextualSpacing/>
              <w:jc w:val="both"/>
              <w:rPr>
                <w:ins w:id="3613" w:author="meshbah rahman" w:date="2021-02-19T23:23:00Z"/>
                <w:rFonts w:ascii="Helvetica" w:hAnsi="Helvetica" w:cs="Helvetica"/>
                <w:bCs/>
                <w:color w:val="202020"/>
                <w:sz w:val="18"/>
                <w:szCs w:val="18"/>
                <w:shd w:val="clear" w:color="auto" w:fill="FFFFFF"/>
                <w:rPrChange w:id="3614" w:author="meshbah rahman" w:date="2021-02-19T23:24:00Z">
                  <w:rPr>
                    <w:ins w:id="3615" w:author="meshbah rahman" w:date="2021-02-19T23:23:00Z"/>
                    <w:rFonts w:ascii="Helvetica" w:hAnsi="Helvetica" w:cs="Helvetica"/>
                    <w:bCs/>
                    <w:color w:val="202020"/>
                    <w:shd w:val="clear" w:color="auto" w:fill="FFFFFF"/>
                  </w:rPr>
                </w:rPrChange>
              </w:rPr>
              <w:pPrChange w:id="3616" w:author="meshbah rahman" w:date="2021-02-22T00:57:00Z">
                <w:pPr>
                  <w:spacing w:line="480" w:lineRule="auto"/>
                  <w:contextualSpacing/>
                  <w:jc w:val="both"/>
                </w:pPr>
              </w:pPrChange>
            </w:pPr>
            <w:ins w:id="3617" w:author="meshbah rahman" w:date="2021-02-19T23:23:00Z">
              <w:r w:rsidRPr="0095306F">
                <w:rPr>
                  <w:rFonts w:ascii="Helvetica" w:hAnsi="Helvetica" w:cs="Helvetica"/>
                  <w:bCs/>
                  <w:color w:val="202020"/>
                  <w:sz w:val="18"/>
                  <w:szCs w:val="18"/>
                  <w:shd w:val="clear" w:color="auto" w:fill="FFFFFF"/>
                  <w:rPrChange w:id="3618" w:author="meshbah rahman" w:date="2021-02-19T23:24:00Z">
                    <w:rPr>
                      <w:rFonts w:ascii="Helvetica" w:hAnsi="Helvetica" w:cs="Helvetica"/>
                      <w:bCs/>
                      <w:color w:val="202020"/>
                      <w:shd w:val="clear" w:color="auto" w:fill="FFFFFF"/>
                    </w:rPr>
                  </w:rPrChange>
                </w:rPr>
                <w:t>2.47 (1.98-3.08)</w:t>
              </w:r>
            </w:ins>
          </w:p>
        </w:tc>
        <w:tc>
          <w:tcPr>
            <w:tcW w:w="489" w:type="pct"/>
            <w:tcPrChange w:id="3619" w:author="meshbah rahman" w:date="2021-02-22T00:57:00Z">
              <w:tcPr>
                <w:tcW w:w="394" w:type="pct"/>
                <w:gridSpan w:val="2"/>
              </w:tcPr>
            </w:tcPrChange>
          </w:tcPr>
          <w:p w14:paraId="647F0A16" w14:textId="77777777" w:rsidR="0095306F" w:rsidRPr="0095306F" w:rsidRDefault="0095306F" w:rsidP="00831991">
            <w:pPr>
              <w:contextualSpacing/>
              <w:jc w:val="both"/>
              <w:rPr>
                <w:ins w:id="3620" w:author="meshbah rahman" w:date="2021-02-19T23:23:00Z"/>
                <w:rFonts w:ascii="Helvetica" w:hAnsi="Helvetica" w:cs="Helvetica"/>
                <w:bCs/>
                <w:color w:val="202020"/>
                <w:sz w:val="18"/>
                <w:szCs w:val="18"/>
                <w:shd w:val="clear" w:color="auto" w:fill="FFFFFF"/>
                <w:rPrChange w:id="3621" w:author="meshbah rahman" w:date="2021-02-19T23:24:00Z">
                  <w:rPr>
                    <w:ins w:id="3622" w:author="meshbah rahman" w:date="2021-02-19T23:23:00Z"/>
                    <w:rFonts w:ascii="Helvetica" w:hAnsi="Helvetica" w:cs="Helvetica"/>
                    <w:bCs/>
                    <w:color w:val="202020"/>
                    <w:shd w:val="clear" w:color="auto" w:fill="FFFFFF"/>
                  </w:rPr>
                </w:rPrChange>
              </w:rPr>
              <w:pPrChange w:id="3623" w:author="meshbah rahman" w:date="2021-02-22T00:57:00Z">
                <w:pPr>
                  <w:spacing w:line="480" w:lineRule="auto"/>
                  <w:contextualSpacing/>
                  <w:jc w:val="both"/>
                </w:pPr>
              </w:pPrChange>
            </w:pPr>
            <w:ins w:id="3624" w:author="meshbah rahman" w:date="2021-02-19T23:23:00Z">
              <w:r w:rsidRPr="0095306F">
                <w:rPr>
                  <w:rFonts w:ascii="Helvetica" w:hAnsi="Helvetica" w:cs="Helvetica"/>
                  <w:bCs/>
                  <w:color w:val="202020"/>
                  <w:sz w:val="18"/>
                  <w:szCs w:val="18"/>
                  <w:shd w:val="clear" w:color="auto" w:fill="FFFFFF"/>
                  <w:rPrChange w:id="3625" w:author="meshbah rahman" w:date="2021-02-19T23:24:00Z">
                    <w:rPr>
                      <w:rFonts w:ascii="Helvetica" w:hAnsi="Helvetica" w:cs="Helvetica"/>
                      <w:bCs/>
                      <w:color w:val="202020"/>
                      <w:shd w:val="clear" w:color="auto" w:fill="FFFFFF"/>
                    </w:rPr>
                  </w:rPrChange>
                </w:rPr>
                <w:t>&lt;0.001</w:t>
              </w:r>
            </w:ins>
          </w:p>
        </w:tc>
        <w:tc>
          <w:tcPr>
            <w:tcW w:w="535" w:type="pct"/>
            <w:tcPrChange w:id="3626" w:author="meshbah rahman" w:date="2021-02-22T00:57:00Z">
              <w:tcPr>
                <w:tcW w:w="535" w:type="pct"/>
              </w:tcPr>
            </w:tcPrChange>
          </w:tcPr>
          <w:p w14:paraId="78B2D5FD" w14:textId="77777777" w:rsidR="0095306F" w:rsidRPr="0095306F" w:rsidRDefault="0095306F" w:rsidP="00831991">
            <w:pPr>
              <w:contextualSpacing/>
              <w:jc w:val="both"/>
              <w:rPr>
                <w:ins w:id="3627" w:author="meshbah rahman" w:date="2021-02-19T23:23:00Z"/>
                <w:rFonts w:ascii="Helvetica" w:hAnsi="Helvetica" w:cs="Helvetica"/>
                <w:bCs/>
                <w:color w:val="202020"/>
                <w:sz w:val="18"/>
                <w:szCs w:val="18"/>
                <w:shd w:val="clear" w:color="auto" w:fill="FFFFFF"/>
                <w:rPrChange w:id="3628" w:author="meshbah rahman" w:date="2021-02-19T23:24:00Z">
                  <w:rPr>
                    <w:ins w:id="3629" w:author="meshbah rahman" w:date="2021-02-19T23:23:00Z"/>
                    <w:rFonts w:ascii="Helvetica" w:hAnsi="Helvetica" w:cs="Helvetica"/>
                    <w:bCs/>
                    <w:color w:val="202020"/>
                    <w:shd w:val="clear" w:color="auto" w:fill="FFFFFF"/>
                  </w:rPr>
                </w:rPrChange>
              </w:rPr>
              <w:pPrChange w:id="3630" w:author="meshbah rahman" w:date="2021-02-22T00:57:00Z">
                <w:pPr>
                  <w:spacing w:line="480" w:lineRule="auto"/>
                  <w:contextualSpacing/>
                  <w:jc w:val="both"/>
                </w:pPr>
              </w:pPrChange>
            </w:pPr>
            <w:ins w:id="3631" w:author="meshbah rahman" w:date="2021-02-19T23:23:00Z">
              <w:r w:rsidRPr="0095306F">
                <w:rPr>
                  <w:rFonts w:ascii="Helvetica" w:hAnsi="Helvetica" w:cs="Helvetica"/>
                  <w:bCs/>
                  <w:color w:val="202020"/>
                  <w:sz w:val="18"/>
                  <w:szCs w:val="18"/>
                  <w:shd w:val="clear" w:color="auto" w:fill="FFFFFF"/>
                  <w:rPrChange w:id="3632" w:author="meshbah rahman" w:date="2021-02-19T23:24:00Z">
                    <w:rPr>
                      <w:rFonts w:ascii="Helvetica" w:hAnsi="Helvetica" w:cs="Helvetica"/>
                      <w:bCs/>
                      <w:color w:val="202020"/>
                      <w:shd w:val="clear" w:color="auto" w:fill="FFFFFF"/>
                    </w:rPr>
                  </w:rPrChange>
                </w:rPr>
                <w:t>1.82 (1.38-2.40)</w:t>
              </w:r>
            </w:ins>
          </w:p>
        </w:tc>
        <w:tc>
          <w:tcPr>
            <w:tcW w:w="396" w:type="pct"/>
            <w:tcPrChange w:id="3633" w:author="meshbah rahman" w:date="2021-02-22T00:57:00Z">
              <w:tcPr>
                <w:tcW w:w="396" w:type="pct"/>
                <w:gridSpan w:val="3"/>
              </w:tcPr>
            </w:tcPrChange>
          </w:tcPr>
          <w:p w14:paraId="7FC84F9B" w14:textId="77777777" w:rsidR="0095306F" w:rsidRPr="0095306F" w:rsidRDefault="0095306F" w:rsidP="00831991">
            <w:pPr>
              <w:contextualSpacing/>
              <w:jc w:val="both"/>
              <w:rPr>
                <w:ins w:id="3634" w:author="meshbah rahman" w:date="2021-02-19T23:23:00Z"/>
                <w:rFonts w:ascii="Helvetica" w:hAnsi="Helvetica" w:cs="Helvetica"/>
                <w:bCs/>
                <w:color w:val="202020"/>
                <w:sz w:val="18"/>
                <w:szCs w:val="18"/>
                <w:shd w:val="clear" w:color="auto" w:fill="FFFFFF"/>
                <w:rPrChange w:id="3635" w:author="meshbah rahman" w:date="2021-02-19T23:24:00Z">
                  <w:rPr>
                    <w:ins w:id="3636" w:author="meshbah rahman" w:date="2021-02-19T23:23:00Z"/>
                    <w:rFonts w:ascii="Helvetica" w:hAnsi="Helvetica" w:cs="Helvetica"/>
                    <w:bCs/>
                    <w:color w:val="202020"/>
                    <w:shd w:val="clear" w:color="auto" w:fill="FFFFFF"/>
                  </w:rPr>
                </w:rPrChange>
              </w:rPr>
              <w:pPrChange w:id="3637" w:author="meshbah rahman" w:date="2021-02-22T00:57:00Z">
                <w:pPr>
                  <w:spacing w:line="480" w:lineRule="auto"/>
                  <w:contextualSpacing/>
                  <w:jc w:val="both"/>
                </w:pPr>
              </w:pPrChange>
            </w:pPr>
            <w:ins w:id="3638" w:author="meshbah rahman" w:date="2021-02-19T23:23:00Z">
              <w:r w:rsidRPr="0095306F">
                <w:rPr>
                  <w:rFonts w:ascii="Helvetica" w:hAnsi="Helvetica" w:cs="Helvetica"/>
                  <w:bCs/>
                  <w:color w:val="202020"/>
                  <w:sz w:val="18"/>
                  <w:szCs w:val="18"/>
                  <w:shd w:val="clear" w:color="auto" w:fill="FFFFFF"/>
                  <w:rPrChange w:id="3639" w:author="meshbah rahman" w:date="2021-02-19T23:24:00Z">
                    <w:rPr>
                      <w:rFonts w:ascii="Helvetica" w:hAnsi="Helvetica" w:cs="Helvetica"/>
                      <w:bCs/>
                      <w:color w:val="202020"/>
                      <w:shd w:val="clear" w:color="auto" w:fill="FFFFFF"/>
                    </w:rPr>
                  </w:rPrChange>
                </w:rPr>
                <w:t>&lt;0.001</w:t>
              </w:r>
            </w:ins>
          </w:p>
        </w:tc>
        <w:tc>
          <w:tcPr>
            <w:tcW w:w="612" w:type="pct"/>
            <w:tcPrChange w:id="3640" w:author="meshbah rahman" w:date="2021-02-22T00:57:00Z">
              <w:tcPr>
                <w:tcW w:w="612" w:type="pct"/>
              </w:tcPr>
            </w:tcPrChange>
          </w:tcPr>
          <w:p w14:paraId="42A2E186" w14:textId="77777777" w:rsidR="0095306F" w:rsidRPr="0095306F" w:rsidRDefault="0095306F" w:rsidP="00831991">
            <w:pPr>
              <w:contextualSpacing/>
              <w:jc w:val="both"/>
              <w:rPr>
                <w:ins w:id="3641" w:author="meshbah rahman" w:date="2021-02-19T23:23:00Z"/>
                <w:rFonts w:ascii="Helvetica" w:hAnsi="Helvetica" w:cs="Helvetica"/>
                <w:bCs/>
                <w:color w:val="202020"/>
                <w:sz w:val="18"/>
                <w:szCs w:val="18"/>
                <w:shd w:val="clear" w:color="auto" w:fill="FFFFFF"/>
                <w:rPrChange w:id="3642" w:author="meshbah rahman" w:date="2021-02-19T23:24:00Z">
                  <w:rPr>
                    <w:ins w:id="3643" w:author="meshbah rahman" w:date="2021-02-19T23:23:00Z"/>
                    <w:rFonts w:ascii="Helvetica" w:hAnsi="Helvetica" w:cs="Helvetica"/>
                    <w:bCs/>
                    <w:color w:val="202020"/>
                    <w:shd w:val="clear" w:color="auto" w:fill="FFFFFF"/>
                  </w:rPr>
                </w:rPrChange>
              </w:rPr>
              <w:pPrChange w:id="3644" w:author="meshbah rahman" w:date="2021-02-22T00:57:00Z">
                <w:pPr>
                  <w:spacing w:line="480" w:lineRule="auto"/>
                  <w:contextualSpacing/>
                  <w:jc w:val="both"/>
                </w:pPr>
              </w:pPrChange>
            </w:pPr>
            <w:ins w:id="3645" w:author="meshbah rahman" w:date="2021-02-19T23:23:00Z">
              <w:r w:rsidRPr="0095306F">
                <w:rPr>
                  <w:rFonts w:ascii="Helvetica" w:hAnsi="Helvetica" w:cs="Helvetica"/>
                  <w:bCs/>
                  <w:color w:val="202020"/>
                  <w:sz w:val="18"/>
                  <w:szCs w:val="18"/>
                  <w:shd w:val="clear" w:color="auto" w:fill="FFFFFF"/>
                  <w:rPrChange w:id="3646" w:author="meshbah rahman" w:date="2021-02-19T23:24:00Z">
                    <w:rPr>
                      <w:rFonts w:ascii="Helvetica" w:hAnsi="Helvetica" w:cs="Helvetica"/>
                      <w:bCs/>
                      <w:color w:val="202020"/>
                      <w:shd w:val="clear" w:color="auto" w:fill="FFFFFF"/>
                    </w:rPr>
                  </w:rPrChange>
                </w:rPr>
                <w:t>2.44 (2.04 -2.93)</w:t>
              </w:r>
            </w:ins>
          </w:p>
        </w:tc>
        <w:tc>
          <w:tcPr>
            <w:tcW w:w="395" w:type="pct"/>
            <w:tcPrChange w:id="3647" w:author="meshbah rahman" w:date="2021-02-22T00:57:00Z">
              <w:tcPr>
                <w:tcW w:w="395" w:type="pct"/>
                <w:gridSpan w:val="2"/>
              </w:tcPr>
            </w:tcPrChange>
          </w:tcPr>
          <w:p w14:paraId="7DB2A106" w14:textId="77777777" w:rsidR="0095306F" w:rsidRPr="0095306F" w:rsidRDefault="0095306F" w:rsidP="00831991">
            <w:pPr>
              <w:contextualSpacing/>
              <w:jc w:val="both"/>
              <w:rPr>
                <w:ins w:id="3648" w:author="meshbah rahman" w:date="2021-02-19T23:23:00Z"/>
                <w:rFonts w:ascii="Helvetica" w:hAnsi="Helvetica" w:cs="Helvetica"/>
                <w:bCs/>
                <w:color w:val="202020"/>
                <w:sz w:val="18"/>
                <w:szCs w:val="18"/>
                <w:shd w:val="clear" w:color="auto" w:fill="FFFFFF"/>
                <w:rPrChange w:id="3649" w:author="meshbah rahman" w:date="2021-02-19T23:24:00Z">
                  <w:rPr>
                    <w:ins w:id="3650" w:author="meshbah rahman" w:date="2021-02-19T23:23:00Z"/>
                    <w:rFonts w:ascii="Helvetica" w:hAnsi="Helvetica" w:cs="Helvetica"/>
                    <w:bCs/>
                    <w:color w:val="202020"/>
                    <w:shd w:val="clear" w:color="auto" w:fill="FFFFFF"/>
                  </w:rPr>
                </w:rPrChange>
              </w:rPr>
              <w:pPrChange w:id="3651" w:author="meshbah rahman" w:date="2021-02-22T00:57:00Z">
                <w:pPr>
                  <w:spacing w:line="480" w:lineRule="auto"/>
                  <w:contextualSpacing/>
                  <w:jc w:val="both"/>
                </w:pPr>
              </w:pPrChange>
            </w:pPr>
            <w:ins w:id="3652" w:author="meshbah rahman" w:date="2021-02-19T23:23:00Z">
              <w:r w:rsidRPr="0095306F">
                <w:rPr>
                  <w:rFonts w:ascii="Helvetica" w:hAnsi="Helvetica" w:cs="Helvetica"/>
                  <w:bCs/>
                  <w:color w:val="202020"/>
                  <w:sz w:val="18"/>
                  <w:szCs w:val="18"/>
                  <w:shd w:val="clear" w:color="auto" w:fill="FFFFFF"/>
                  <w:rPrChange w:id="3653" w:author="meshbah rahman" w:date="2021-02-19T23:24:00Z">
                    <w:rPr>
                      <w:rFonts w:ascii="Helvetica" w:hAnsi="Helvetica" w:cs="Helvetica"/>
                      <w:bCs/>
                      <w:color w:val="202020"/>
                      <w:shd w:val="clear" w:color="auto" w:fill="FFFFFF"/>
                    </w:rPr>
                  </w:rPrChange>
                </w:rPr>
                <w:t>&lt;0.001</w:t>
              </w:r>
            </w:ins>
          </w:p>
        </w:tc>
        <w:tc>
          <w:tcPr>
            <w:tcW w:w="535" w:type="pct"/>
            <w:tcPrChange w:id="3654" w:author="meshbah rahman" w:date="2021-02-22T00:57:00Z">
              <w:tcPr>
                <w:tcW w:w="535" w:type="pct"/>
                <w:gridSpan w:val="2"/>
              </w:tcPr>
            </w:tcPrChange>
          </w:tcPr>
          <w:p w14:paraId="48D87118" w14:textId="77777777" w:rsidR="0095306F" w:rsidRPr="0095306F" w:rsidRDefault="0095306F" w:rsidP="00831991">
            <w:pPr>
              <w:contextualSpacing/>
              <w:jc w:val="both"/>
              <w:rPr>
                <w:ins w:id="3655" w:author="meshbah rahman" w:date="2021-02-19T23:23:00Z"/>
                <w:rFonts w:ascii="Helvetica" w:hAnsi="Helvetica" w:cs="Helvetica"/>
                <w:bCs/>
                <w:color w:val="202020"/>
                <w:sz w:val="18"/>
                <w:szCs w:val="18"/>
                <w:shd w:val="clear" w:color="auto" w:fill="FFFFFF"/>
                <w:rPrChange w:id="3656" w:author="meshbah rahman" w:date="2021-02-19T23:24:00Z">
                  <w:rPr>
                    <w:ins w:id="3657" w:author="meshbah rahman" w:date="2021-02-19T23:23:00Z"/>
                    <w:rFonts w:ascii="Helvetica" w:hAnsi="Helvetica" w:cs="Helvetica"/>
                    <w:bCs/>
                    <w:color w:val="202020"/>
                    <w:shd w:val="clear" w:color="auto" w:fill="FFFFFF"/>
                  </w:rPr>
                </w:rPrChange>
              </w:rPr>
              <w:pPrChange w:id="3658" w:author="meshbah rahman" w:date="2021-02-22T00:57:00Z">
                <w:pPr>
                  <w:spacing w:line="480" w:lineRule="auto"/>
                  <w:contextualSpacing/>
                  <w:jc w:val="both"/>
                </w:pPr>
              </w:pPrChange>
            </w:pPr>
            <w:ins w:id="3659" w:author="meshbah rahman" w:date="2021-02-19T23:23:00Z">
              <w:r w:rsidRPr="0095306F">
                <w:rPr>
                  <w:rFonts w:ascii="Helvetica" w:hAnsi="Helvetica" w:cs="Helvetica"/>
                  <w:bCs/>
                  <w:color w:val="202020"/>
                  <w:sz w:val="18"/>
                  <w:szCs w:val="18"/>
                  <w:shd w:val="clear" w:color="auto" w:fill="FFFFFF"/>
                  <w:rPrChange w:id="3660" w:author="meshbah rahman" w:date="2021-02-19T23:24:00Z">
                    <w:rPr>
                      <w:rFonts w:ascii="Helvetica" w:hAnsi="Helvetica" w:cs="Helvetica"/>
                      <w:bCs/>
                      <w:color w:val="202020"/>
                      <w:shd w:val="clear" w:color="auto" w:fill="FFFFFF"/>
                    </w:rPr>
                  </w:rPrChange>
                </w:rPr>
                <w:t>1.85 (1.47-2.31)</w:t>
              </w:r>
            </w:ins>
          </w:p>
        </w:tc>
        <w:tc>
          <w:tcPr>
            <w:tcW w:w="396" w:type="pct"/>
            <w:tcPrChange w:id="3661" w:author="meshbah rahman" w:date="2021-02-22T00:57:00Z">
              <w:tcPr>
                <w:tcW w:w="395" w:type="pct"/>
              </w:tcPr>
            </w:tcPrChange>
          </w:tcPr>
          <w:p w14:paraId="327780C2" w14:textId="77777777" w:rsidR="0095306F" w:rsidRPr="0095306F" w:rsidRDefault="0095306F" w:rsidP="00831991">
            <w:pPr>
              <w:contextualSpacing/>
              <w:jc w:val="both"/>
              <w:rPr>
                <w:ins w:id="3662" w:author="meshbah rahman" w:date="2021-02-19T23:23:00Z"/>
                <w:rFonts w:ascii="Helvetica" w:hAnsi="Helvetica" w:cs="Helvetica"/>
                <w:bCs/>
                <w:color w:val="202020"/>
                <w:sz w:val="18"/>
                <w:szCs w:val="18"/>
                <w:shd w:val="clear" w:color="auto" w:fill="FFFFFF"/>
                <w:rPrChange w:id="3663" w:author="meshbah rahman" w:date="2021-02-19T23:24:00Z">
                  <w:rPr>
                    <w:ins w:id="3664" w:author="meshbah rahman" w:date="2021-02-19T23:23:00Z"/>
                    <w:rFonts w:ascii="Helvetica" w:hAnsi="Helvetica" w:cs="Helvetica"/>
                    <w:bCs/>
                    <w:color w:val="202020"/>
                    <w:shd w:val="clear" w:color="auto" w:fill="FFFFFF"/>
                  </w:rPr>
                </w:rPrChange>
              </w:rPr>
              <w:pPrChange w:id="3665" w:author="meshbah rahman" w:date="2021-02-22T00:57:00Z">
                <w:pPr>
                  <w:spacing w:line="480" w:lineRule="auto"/>
                  <w:contextualSpacing/>
                  <w:jc w:val="both"/>
                </w:pPr>
              </w:pPrChange>
            </w:pPr>
            <w:ins w:id="3666" w:author="meshbah rahman" w:date="2021-02-19T23:23:00Z">
              <w:r w:rsidRPr="0095306F">
                <w:rPr>
                  <w:rFonts w:ascii="Helvetica" w:hAnsi="Helvetica" w:cs="Helvetica"/>
                  <w:bCs/>
                  <w:color w:val="202020"/>
                  <w:sz w:val="18"/>
                  <w:szCs w:val="18"/>
                  <w:shd w:val="clear" w:color="auto" w:fill="FFFFFF"/>
                  <w:rPrChange w:id="3667" w:author="meshbah rahman" w:date="2021-02-19T23:24:00Z">
                    <w:rPr>
                      <w:rFonts w:ascii="Helvetica" w:hAnsi="Helvetica" w:cs="Helvetica"/>
                      <w:bCs/>
                      <w:color w:val="202020"/>
                      <w:shd w:val="clear" w:color="auto" w:fill="FFFFFF"/>
                    </w:rPr>
                  </w:rPrChange>
                </w:rPr>
                <w:t>&lt;0.001</w:t>
              </w:r>
            </w:ins>
          </w:p>
        </w:tc>
      </w:tr>
      <w:tr w:rsidR="00831991" w:rsidRPr="0095306F" w14:paraId="3B528AE9" w14:textId="77777777" w:rsidTr="00831991">
        <w:tblPrEx>
          <w:tblPrExChange w:id="3668" w:author="meshbah rahman" w:date="2021-02-22T00:57:00Z">
            <w:tblPrEx>
              <w:tblW w:w="5534" w:type="pct"/>
            </w:tblPrEx>
          </w:tblPrExChange>
        </w:tblPrEx>
        <w:trPr>
          <w:trHeight w:val="302"/>
          <w:jc w:val="center"/>
          <w:ins w:id="3669" w:author="meshbah rahman" w:date="2021-02-19T23:23:00Z"/>
          <w:trPrChange w:id="3670" w:author="meshbah rahman" w:date="2021-02-22T00:57:00Z">
            <w:trPr>
              <w:trHeight w:val="302"/>
              <w:jc w:val="center"/>
            </w:trPr>
          </w:trPrChange>
        </w:trPr>
        <w:tc>
          <w:tcPr>
            <w:tcW w:w="1025" w:type="pct"/>
            <w:tcPrChange w:id="3671" w:author="meshbah rahman" w:date="2021-02-22T00:57:00Z">
              <w:tcPr>
                <w:tcW w:w="1126" w:type="pct"/>
                <w:gridSpan w:val="3"/>
              </w:tcPr>
            </w:tcPrChange>
          </w:tcPr>
          <w:p w14:paraId="09EBE568" w14:textId="77777777" w:rsidR="0095306F" w:rsidRPr="0095306F" w:rsidRDefault="0095306F" w:rsidP="00831991">
            <w:pPr>
              <w:contextualSpacing/>
              <w:jc w:val="both"/>
              <w:rPr>
                <w:ins w:id="3672" w:author="meshbah rahman" w:date="2021-02-19T23:23:00Z"/>
                <w:rFonts w:ascii="Helvetica" w:hAnsi="Helvetica" w:cs="Helvetica"/>
                <w:bCs/>
                <w:color w:val="202020"/>
                <w:sz w:val="18"/>
                <w:szCs w:val="18"/>
                <w:shd w:val="clear" w:color="auto" w:fill="FFFFFF"/>
                <w:rPrChange w:id="3673" w:author="meshbah rahman" w:date="2021-02-19T23:24:00Z">
                  <w:rPr>
                    <w:ins w:id="3674" w:author="meshbah rahman" w:date="2021-02-19T23:23:00Z"/>
                    <w:rFonts w:ascii="Helvetica" w:hAnsi="Helvetica" w:cs="Helvetica"/>
                    <w:bCs/>
                    <w:color w:val="202020"/>
                    <w:shd w:val="clear" w:color="auto" w:fill="FFFFFF"/>
                  </w:rPr>
                </w:rPrChange>
              </w:rPr>
              <w:pPrChange w:id="3675" w:author="meshbah rahman" w:date="2021-02-22T00:57:00Z">
                <w:pPr>
                  <w:spacing w:line="480" w:lineRule="auto"/>
                  <w:contextualSpacing/>
                  <w:jc w:val="both"/>
                </w:pPr>
              </w:pPrChange>
            </w:pPr>
            <w:ins w:id="3676" w:author="meshbah rahman" w:date="2021-02-19T23:23:00Z">
              <w:r w:rsidRPr="0095306F">
                <w:rPr>
                  <w:rFonts w:ascii="Helvetica" w:hAnsi="Helvetica" w:cs="Helvetica"/>
                  <w:bCs/>
                  <w:color w:val="202020"/>
                  <w:sz w:val="18"/>
                  <w:szCs w:val="18"/>
                  <w:shd w:val="clear" w:color="auto" w:fill="FFFFFF"/>
                  <w:rPrChange w:id="3677" w:author="meshbah rahman" w:date="2021-02-19T23:24:00Z">
                    <w:rPr>
                      <w:rFonts w:ascii="Helvetica" w:hAnsi="Helvetica" w:cs="Helvetica"/>
                      <w:bCs/>
                      <w:color w:val="202020"/>
                      <w:shd w:val="clear" w:color="auto" w:fill="FFFFFF"/>
                    </w:rPr>
                  </w:rPrChange>
                </w:rPr>
                <w:t>Fourth</w:t>
              </w:r>
            </w:ins>
          </w:p>
        </w:tc>
        <w:tc>
          <w:tcPr>
            <w:tcW w:w="616" w:type="pct"/>
            <w:tcPrChange w:id="3678" w:author="meshbah rahman" w:date="2021-02-22T00:57:00Z">
              <w:tcPr>
                <w:tcW w:w="612" w:type="pct"/>
              </w:tcPr>
            </w:tcPrChange>
          </w:tcPr>
          <w:p w14:paraId="39CC74A3" w14:textId="77777777" w:rsidR="0095306F" w:rsidRPr="0095306F" w:rsidRDefault="0095306F" w:rsidP="00831991">
            <w:pPr>
              <w:contextualSpacing/>
              <w:jc w:val="both"/>
              <w:rPr>
                <w:ins w:id="3679" w:author="meshbah rahman" w:date="2021-02-19T23:23:00Z"/>
                <w:rFonts w:ascii="Helvetica" w:hAnsi="Helvetica" w:cs="Helvetica"/>
                <w:bCs/>
                <w:color w:val="202020"/>
                <w:sz w:val="18"/>
                <w:szCs w:val="18"/>
                <w:shd w:val="clear" w:color="auto" w:fill="FFFFFF"/>
                <w:rPrChange w:id="3680" w:author="meshbah rahman" w:date="2021-02-19T23:24:00Z">
                  <w:rPr>
                    <w:ins w:id="3681" w:author="meshbah rahman" w:date="2021-02-19T23:23:00Z"/>
                    <w:rFonts w:ascii="Helvetica" w:hAnsi="Helvetica" w:cs="Helvetica"/>
                    <w:bCs/>
                    <w:color w:val="202020"/>
                    <w:shd w:val="clear" w:color="auto" w:fill="FFFFFF"/>
                  </w:rPr>
                </w:rPrChange>
              </w:rPr>
              <w:pPrChange w:id="3682" w:author="meshbah rahman" w:date="2021-02-22T00:57:00Z">
                <w:pPr>
                  <w:spacing w:line="480" w:lineRule="auto"/>
                  <w:contextualSpacing/>
                  <w:jc w:val="both"/>
                </w:pPr>
              </w:pPrChange>
            </w:pPr>
            <w:ins w:id="3683" w:author="meshbah rahman" w:date="2021-02-19T23:23:00Z">
              <w:r w:rsidRPr="0095306F">
                <w:rPr>
                  <w:rFonts w:ascii="Helvetica" w:hAnsi="Helvetica" w:cs="Helvetica"/>
                  <w:bCs/>
                  <w:color w:val="202020"/>
                  <w:sz w:val="18"/>
                  <w:szCs w:val="18"/>
                  <w:shd w:val="clear" w:color="auto" w:fill="FFFFFF"/>
                  <w:rPrChange w:id="3684" w:author="meshbah rahman" w:date="2021-02-19T23:24:00Z">
                    <w:rPr>
                      <w:rFonts w:ascii="Helvetica" w:hAnsi="Helvetica" w:cs="Helvetica"/>
                      <w:bCs/>
                      <w:color w:val="202020"/>
                      <w:shd w:val="clear" w:color="auto" w:fill="FFFFFF"/>
                    </w:rPr>
                  </w:rPrChange>
                </w:rPr>
                <w:t>1.46 (1.22-1.75)</w:t>
              </w:r>
            </w:ins>
          </w:p>
        </w:tc>
        <w:tc>
          <w:tcPr>
            <w:tcW w:w="489" w:type="pct"/>
            <w:tcPrChange w:id="3685" w:author="meshbah rahman" w:date="2021-02-22T00:57:00Z">
              <w:tcPr>
                <w:tcW w:w="394" w:type="pct"/>
                <w:gridSpan w:val="2"/>
              </w:tcPr>
            </w:tcPrChange>
          </w:tcPr>
          <w:p w14:paraId="73A37158" w14:textId="77777777" w:rsidR="0095306F" w:rsidRPr="0095306F" w:rsidRDefault="0095306F" w:rsidP="00831991">
            <w:pPr>
              <w:contextualSpacing/>
              <w:jc w:val="both"/>
              <w:rPr>
                <w:ins w:id="3686" w:author="meshbah rahman" w:date="2021-02-19T23:23:00Z"/>
                <w:rFonts w:ascii="Helvetica" w:hAnsi="Helvetica" w:cs="Helvetica"/>
                <w:bCs/>
                <w:color w:val="202020"/>
                <w:sz w:val="18"/>
                <w:szCs w:val="18"/>
                <w:shd w:val="clear" w:color="auto" w:fill="FFFFFF"/>
                <w:rPrChange w:id="3687" w:author="meshbah rahman" w:date="2021-02-19T23:24:00Z">
                  <w:rPr>
                    <w:ins w:id="3688" w:author="meshbah rahman" w:date="2021-02-19T23:23:00Z"/>
                    <w:rFonts w:ascii="Helvetica" w:hAnsi="Helvetica" w:cs="Helvetica"/>
                    <w:bCs/>
                    <w:color w:val="202020"/>
                    <w:shd w:val="clear" w:color="auto" w:fill="FFFFFF"/>
                  </w:rPr>
                </w:rPrChange>
              </w:rPr>
              <w:pPrChange w:id="3689" w:author="meshbah rahman" w:date="2021-02-22T00:57:00Z">
                <w:pPr>
                  <w:spacing w:line="480" w:lineRule="auto"/>
                  <w:contextualSpacing/>
                  <w:jc w:val="both"/>
                </w:pPr>
              </w:pPrChange>
            </w:pPr>
            <w:ins w:id="3690" w:author="meshbah rahman" w:date="2021-02-19T23:23:00Z">
              <w:r w:rsidRPr="0095306F">
                <w:rPr>
                  <w:rFonts w:ascii="Helvetica" w:hAnsi="Helvetica" w:cs="Helvetica"/>
                  <w:bCs/>
                  <w:color w:val="202020"/>
                  <w:sz w:val="18"/>
                  <w:szCs w:val="18"/>
                  <w:shd w:val="clear" w:color="auto" w:fill="FFFFFF"/>
                  <w:rPrChange w:id="3691" w:author="meshbah rahman" w:date="2021-02-19T23:24:00Z">
                    <w:rPr>
                      <w:rFonts w:ascii="Helvetica" w:hAnsi="Helvetica" w:cs="Helvetica"/>
                      <w:bCs/>
                      <w:color w:val="202020"/>
                      <w:shd w:val="clear" w:color="auto" w:fill="FFFFFF"/>
                    </w:rPr>
                  </w:rPrChange>
                </w:rPr>
                <w:t>&lt;0.001</w:t>
              </w:r>
            </w:ins>
          </w:p>
        </w:tc>
        <w:tc>
          <w:tcPr>
            <w:tcW w:w="535" w:type="pct"/>
            <w:tcPrChange w:id="3692" w:author="meshbah rahman" w:date="2021-02-22T00:57:00Z">
              <w:tcPr>
                <w:tcW w:w="535" w:type="pct"/>
              </w:tcPr>
            </w:tcPrChange>
          </w:tcPr>
          <w:p w14:paraId="60403EE5" w14:textId="77777777" w:rsidR="0095306F" w:rsidRPr="0095306F" w:rsidRDefault="0095306F" w:rsidP="00831991">
            <w:pPr>
              <w:contextualSpacing/>
              <w:jc w:val="both"/>
              <w:rPr>
                <w:ins w:id="3693" w:author="meshbah rahman" w:date="2021-02-19T23:23:00Z"/>
                <w:rFonts w:ascii="Helvetica" w:hAnsi="Helvetica" w:cs="Helvetica"/>
                <w:bCs/>
                <w:color w:val="202020"/>
                <w:sz w:val="18"/>
                <w:szCs w:val="18"/>
                <w:shd w:val="clear" w:color="auto" w:fill="FFFFFF"/>
                <w:rPrChange w:id="3694" w:author="meshbah rahman" w:date="2021-02-19T23:24:00Z">
                  <w:rPr>
                    <w:ins w:id="3695" w:author="meshbah rahman" w:date="2021-02-19T23:23:00Z"/>
                    <w:rFonts w:ascii="Helvetica" w:hAnsi="Helvetica" w:cs="Helvetica"/>
                    <w:bCs/>
                    <w:color w:val="202020"/>
                    <w:shd w:val="clear" w:color="auto" w:fill="FFFFFF"/>
                  </w:rPr>
                </w:rPrChange>
              </w:rPr>
              <w:pPrChange w:id="3696" w:author="meshbah rahman" w:date="2021-02-22T00:57:00Z">
                <w:pPr>
                  <w:spacing w:line="480" w:lineRule="auto"/>
                  <w:contextualSpacing/>
                  <w:jc w:val="both"/>
                </w:pPr>
              </w:pPrChange>
            </w:pPr>
            <w:ins w:id="3697" w:author="meshbah rahman" w:date="2021-02-19T23:23:00Z">
              <w:r w:rsidRPr="0095306F">
                <w:rPr>
                  <w:rFonts w:ascii="Helvetica" w:hAnsi="Helvetica" w:cs="Helvetica"/>
                  <w:bCs/>
                  <w:color w:val="202020"/>
                  <w:sz w:val="18"/>
                  <w:szCs w:val="18"/>
                  <w:shd w:val="clear" w:color="auto" w:fill="FFFFFF"/>
                  <w:rPrChange w:id="3698" w:author="meshbah rahman" w:date="2021-02-19T23:24:00Z">
                    <w:rPr>
                      <w:rFonts w:ascii="Helvetica" w:hAnsi="Helvetica" w:cs="Helvetica"/>
                      <w:bCs/>
                      <w:color w:val="202020"/>
                      <w:shd w:val="clear" w:color="auto" w:fill="FFFFFF"/>
                    </w:rPr>
                  </w:rPrChange>
                </w:rPr>
                <w:t>1.24 (1.01-1.52)</w:t>
              </w:r>
            </w:ins>
          </w:p>
        </w:tc>
        <w:tc>
          <w:tcPr>
            <w:tcW w:w="396" w:type="pct"/>
            <w:tcPrChange w:id="3699" w:author="meshbah rahman" w:date="2021-02-22T00:57:00Z">
              <w:tcPr>
                <w:tcW w:w="396" w:type="pct"/>
                <w:gridSpan w:val="3"/>
              </w:tcPr>
            </w:tcPrChange>
          </w:tcPr>
          <w:p w14:paraId="1BB9AFD6" w14:textId="77777777" w:rsidR="0095306F" w:rsidRPr="0095306F" w:rsidRDefault="0095306F" w:rsidP="00831991">
            <w:pPr>
              <w:contextualSpacing/>
              <w:jc w:val="both"/>
              <w:rPr>
                <w:ins w:id="3700" w:author="meshbah rahman" w:date="2021-02-19T23:23:00Z"/>
                <w:rFonts w:ascii="Helvetica" w:hAnsi="Helvetica" w:cs="Helvetica"/>
                <w:bCs/>
                <w:color w:val="202020"/>
                <w:sz w:val="18"/>
                <w:szCs w:val="18"/>
                <w:shd w:val="clear" w:color="auto" w:fill="FFFFFF"/>
                <w:rPrChange w:id="3701" w:author="meshbah rahman" w:date="2021-02-19T23:24:00Z">
                  <w:rPr>
                    <w:ins w:id="3702" w:author="meshbah rahman" w:date="2021-02-19T23:23:00Z"/>
                    <w:rFonts w:ascii="Helvetica" w:hAnsi="Helvetica" w:cs="Helvetica"/>
                    <w:bCs/>
                    <w:color w:val="202020"/>
                    <w:shd w:val="clear" w:color="auto" w:fill="FFFFFF"/>
                  </w:rPr>
                </w:rPrChange>
              </w:rPr>
              <w:pPrChange w:id="3703" w:author="meshbah rahman" w:date="2021-02-22T00:57:00Z">
                <w:pPr>
                  <w:spacing w:line="480" w:lineRule="auto"/>
                  <w:contextualSpacing/>
                  <w:jc w:val="both"/>
                </w:pPr>
              </w:pPrChange>
            </w:pPr>
            <w:ins w:id="3704" w:author="meshbah rahman" w:date="2021-02-19T23:23:00Z">
              <w:r w:rsidRPr="0095306F">
                <w:rPr>
                  <w:rFonts w:ascii="Helvetica" w:hAnsi="Helvetica" w:cs="Helvetica"/>
                  <w:bCs/>
                  <w:color w:val="202020"/>
                  <w:sz w:val="18"/>
                  <w:szCs w:val="18"/>
                  <w:shd w:val="clear" w:color="auto" w:fill="FFFFFF"/>
                  <w:rPrChange w:id="3705" w:author="meshbah rahman" w:date="2021-02-19T23:24:00Z">
                    <w:rPr>
                      <w:rFonts w:ascii="Helvetica" w:hAnsi="Helvetica" w:cs="Helvetica"/>
                      <w:bCs/>
                      <w:color w:val="202020"/>
                      <w:shd w:val="clear" w:color="auto" w:fill="FFFFFF"/>
                    </w:rPr>
                  </w:rPrChange>
                </w:rPr>
                <w:t>0.040</w:t>
              </w:r>
            </w:ins>
          </w:p>
        </w:tc>
        <w:tc>
          <w:tcPr>
            <w:tcW w:w="612" w:type="pct"/>
            <w:tcPrChange w:id="3706" w:author="meshbah rahman" w:date="2021-02-22T00:57:00Z">
              <w:tcPr>
                <w:tcW w:w="612" w:type="pct"/>
              </w:tcPr>
            </w:tcPrChange>
          </w:tcPr>
          <w:p w14:paraId="3D9B53A6" w14:textId="77777777" w:rsidR="0095306F" w:rsidRPr="0095306F" w:rsidRDefault="0095306F" w:rsidP="00831991">
            <w:pPr>
              <w:contextualSpacing/>
              <w:jc w:val="both"/>
              <w:rPr>
                <w:ins w:id="3707" w:author="meshbah rahman" w:date="2021-02-19T23:23:00Z"/>
                <w:rFonts w:ascii="Helvetica" w:hAnsi="Helvetica" w:cs="Helvetica"/>
                <w:bCs/>
                <w:color w:val="202020"/>
                <w:sz w:val="18"/>
                <w:szCs w:val="18"/>
                <w:shd w:val="clear" w:color="auto" w:fill="FFFFFF"/>
                <w:rPrChange w:id="3708" w:author="meshbah rahman" w:date="2021-02-19T23:24:00Z">
                  <w:rPr>
                    <w:ins w:id="3709" w:author="meshbah rahman" w:date="2021-02-19T23:23:00Z"/>
                    <w:rFonts w:ascii="Helvetica" w:hAnsi="Helvetica" w:cs="Helvetica"/>
                    <w:bCs/>
                    <w:color w:val="202020"/>
                    <w:shd w:val="clear" w:color="auto" w:fill="FFFFFF"/>
                  </w:rPr>
                </w:rPrChange>
              </w:rPr>
              <w:pPrChange w:id="3710" w:author="meshbah rahman" w:date="2021-02-22T00:57:00Z">
                <w:pPr>
                  <w:spacing w:line="480" w:lineRule="auto"/>
                  <w:contextualSpacing/>
                  <w:jc w:val="both"/>
                </w:pPr>
              </w:pPrChange>
            </w:pPr>
            <w:ins w:id="3711" w:author="meshbah rahman" w:date="2021-02-19T23:23:00Z">
              <w:r w:rsidRPr="0095306F">
                <w:rPr>
                  <w:rFonts w:ascii="Helvetica" w:hAnsi="Helvetica" w:cs="Helvetica"/>
                  <w:bCs/>
                  <w:color w:val="202020"/>
                  <w:sz w:val="18"/>
                  <w:szCs w:val="18"/>
                  <w:shd w:val="clear" w:color="auto" w:fill="FFFFFF"/>
                  <w:rPrChange w:id="3712" w:author="meshbah rahman" w:date="2021-02-19T23:24:00Z">
                    <w:rPr>
                      <w:rFonts w:ascii="Helvetica" w:hAnsi="Helvetica" w:cs="Helvetica"/>
                      <w:bCs/>
                      <w:color w:val="202020"/>
                      <w:shd w:val="clear" w:color="auto" w:fill="FFFFFF"/>
                    </w:rPr>
                  </w:rPrChange>
                </w:rPr>
                <w:t>1.45 (1.24-1.70)</w:t>
              </w:r>
            </w:ins>
          </w:p>
        </w:tc>
        <w:tc>
          <w:tcPr>
            <w:tcW w:w="395" w:type="pct"/>
            <w:tcPrChange w:id="3713" w:author="meshbah rahman" w:date="2021-02-22T00:57:00Z">
              <w:tcPr>
                <w:tcW w:w="395" w:type="pct"/>
                <w:gridSpan w:val="2"/>
              </w:tcPr>
            </w:tcPrChange>
          </w:tcPr>
          <w:p w14:paraId="0AE4D5E8" w14:textId="77777777" w:rsidR="0095306F" w:rsidRPr="0095306F" w:rsidRDefault="0095306F" w:rsidP="00831991">
            <w:pPr>
              <w:contextualSpacing/>
              <w:jc w:val="both"/>
              <w:rPr>
                <w:ins w:id="3714" w:author="meshbah rahman" w:date="2021-02-19T23:23:00Z"/>
                <w:rFonts w:ascii="Helvetica" w:hAnsi="Helvetica" w:cs="Helvetica"/>
                <w:bCs/>
                <w:color w:val="202020"/>
                <w:sz w:val="18"/>
                <w:szCs w:val="18"/>
                <w:shd w:val="clear" w:color="auto" w:fill="FFFFFF"/>
                <w:rPrChange w:id="3715" w:author="meshbah rahman" w:date="2021-02-19T23:24:00Z">
                  <w:rPr>
                    <w:ins w:id="3716" w:author="meshbah rahman" w:date="2021-02-19T23:23:00Z"/>
                    <w:rFonts w:ascii="Helvetica" w:hAnsi="Helvetica" w:cs="Helvetica"/>
                    <w:bCs/>
                    <w:color w:val="202020"/>
                    <w:shd w:val="clear" w:color="auto" w:fill="FFFFFF"/>
                  </w:rPr>
                </w:rPrChange>
              </w:rPr>
              <w:pPrChange w:id="3717" w:author="meshbah rahman" w:date="2021-02-22T00:57:00Z">
                <w:pPr>
                  <w:spacing w:line="480" w:lineRule="auto"/>
                  <w:contextualSpacing/>
                  <w:jc w:val="both"/>
                </w:pPr>
              </w:pPrChange>
            </w:pPr>
            <w:ins w:id="3718" w:author="meshbah rahman" w:date="2021-02-19T23:23:00Z">
              <w:r w:rsidRPr="0095306F">
                <w:rPr>
                  <w:rFonts w:ascii="Helvetica" w:hAnsi="Helvetica" w:cs="Helvetica"/>
                  <w:bCs/>
                  <w:color w:val="202020"/>
                  <w:sz w:val="18"/>
                  <w:szCs w:val="18"/>
                  <w:shd w:val="clear" w:color="auto" w:fill="FFFFFF"/>
                  <w:rPrChange w:id="3719" w:author="meshbah rahman" w:date="2021-02-19T23:24:00Z">
                    <w:rPr>
                      <w:rFonts w:ascii="Helvetica" w:hAnsi="Helvetica" w:cs="Helvetica"/>
                      <w:bCs/>
                      <w:color w:val="202020"/>
                      <w:shd w:val="clear" w:color="auto" w:fill="FFFFFF"/>
                    </w:rPr>
                  </w:rPrChange>
                </w:rPr>
                <w:t>&lt;0.001</w:t>
              </w:r>
            </w:ins>
          </w:p>
        </w:tc>
        <w:tc>
          <w:tcPr>
            <w:tcW w:w="535" w:type="pct"/>
            <w:tcPrChange w:id="3720" w:author="meshbah rahman" w:date="2021-02-22T00:57:00Z">
              <w:tcPr>
                <w:tcW w:w="535" w:type="pct"/>
                <w:gridSpan w:val="2"/>
              </w:tcPr>
            </w:tcPrChange>
          </w:tcPr>
          <w:p w14:paraId="07EEED84" w14:textId="77777777" w:rsidR="0095306F" w:rsidRPr="0095306F" w:rsidRDefault="0095306F" w:rsidP="00831991">
            <w:pPr>
              <w:contextualSpacing/>
              <w:jc w:val="both"/>
              <w:rPr>
                <w:ins w:id="3721" w:author="meshbah rahman" w:date="2021-02-19T23:23:00Z"/>
                <w:rFonts w:ascii="Helvetica" w:hAnsi="Helvetica" w:cs="Helvetica"/>
                <w:bCs/>
                <w:color w:val="202020"/>
                <w:sz w:val="18"/>
                <w:szCs w:val="18"/>
                <w:shd w:val="clear" w:color="auto" w:fill="FFFFFF"/>
                <w:rPrChange w:id="3722" w:author="meshbah rahman" w:date="2021-02-19T23:24:00Z">
                  <w:rPr>
                    <w:ins w:id="3723" w:author="meshbah rahman" w:date="2021-02-19T23:23:00Z"/>
                    <w:rFonts w:ascii="Helvetica" w:hAnsi="Helvetica" w:cs="Helvetica"/>
                    <w:bCs/>
                    <w:color w:val="202020"/>
                    <w:shd w:val="clear" w:color="auto" w:fill="FFFFFF"/>
                  </w:rPr>
                </w:rPrChange>
              </w:rPr>
              <w:pPrChange w:id="3724" w:author="meshbah rahman" w:date="2021-02-22T00:57:00Z">
                <w:pPr>
                  <w:spacing w:line="480" w:lineRule="auto"/>
                  <w:contextualSpacing/>
                  <w:jc w:val="both"/>
                </w:pPr>
              </w:pPrChange>
            </w:pPr>
            <w:ins w:id="3725" w:author="meshbah rahman" w:date="2021-02-19T23:23:00Z">
              <w:r w:rsidRPr="0095306F">
                <w:rPr>
                  <w:rFonts w:ascii="Helvetica" w:hAnsi="Helvetica" w:cs="Helvetica"/>
                  <w:bCs/>
                  <w:color w:val="202020"/>
                  <w:sz w:val="18"/>
                  <w:szCs w:val="18"/>
                  <w:shd w:val="clear" w:color="auto" w:fill="FFFFFF"/>
                  <w:rPrChange w:id="3726" w:author="meshbah rahman" w:date="2021-02-19T23:24:00Z">
                    <w:rPr>
                      <w:rFonts w:ascii="Helvetica" w:hAnsi="Helvetica" w:cs="Helvetica"/>
                      <w:bCs/>
                      <w:color w:val="202020"/>
                      <w:shd w:val="clear" w:color="auto" w:fill="FFFFFF"/>
                    </w:rPr>
                  </w:rPrChange>
                </w:rPr>
                <w:t>1.17 (0.98-1.40)</w:t>
              </w:r>
            </w:ins>
          </w:p>
        </w:tc>
        <w:tc>
          <w:tcPr>
            <w:tcW w:w="396" w:type="pct"/>
            <w:tcPrChange w:id="3727" w:author="meshbah rahman" w:date="2021-02-22T00:57:00Z">
              <w:tcPr>
                <w:tcW w:w="395" w:type="pct"/>
              </w:tcPr>
            </w:tcPrChange>
          </w:tcPr>
          <w:p w14:paraId="741A9853" w14:textId="77777777" w:rsidR="0095306F" w:rsidRPr="0095306F" w:rsidRDefault="0095306F" w:rsidP="00831991">
            <w:pPr>
              <w:contextualSpacing/>
              <w:jc w:val="both"/>
              <w:rPr>
                <w:ins w:id="3728" w:author="meshbah rahman" w:date="2021-02-19T23:23:00Z"/>
                <w:rFonts w:ascii="Helvetica" w:hAnsi="Helvetica" w:cs="Helvetica"/>
                <w:bCs/>
                <w:color w:val="202020"/>
                <w:sz w:val="18"/>
                <w:szCs w:val="18"/>
                <w:shd w:val="clear" w:color="auto" w:fill="FFFFFF"/>
                <w:rPrChange w:id="3729" w:author="meshbah rahman" w:date="2021-02-19T23:24:00Z">
                  <w:rPr>
                    <w:ins w:id="3730" w:author="meshbah rahman" w:date="2021-02-19T23:23:00Z"/>
                    <w:rFonts w:ascii="Helvetica" w:hAnsi="Helvetica" w:cs="Helvetica"/>
                    <w:bCs/>
                    <w:color w:val="202020"/>
                    <w:shd w:val="clear" w:color="auto" w:fill="FFFFFF"/>
                  </w:rPr>
                </w:rPrChange>
              </w:rPr>
              <w:pPrChange w:id="3731" w:author="meshbah rahman" w:date="2021-02-22T00:57:00Z">
                <w:pPr>
                  <w:spacing w:line="480" w:lineRule="auto"/>
                  <w:contextualSpacing/>
                  <w:jc w:val="both"/>
                </w:pPr>
              </w:pPrChange>
            </w:pPr>
            <w:ins w:id="3732" w:author="meshbah rahman" w:date="2021-02-19T23:23:00Z">
              <w:r w:rsidRPr="0095306F">
                <w:rPr>
                  <w:rFonts w:ascii="Helvetica" w:hAnsi="Helvetica" w:cs="Helvetica"/>
                  <w:bCs/>
                  <w:color w:val="202020"/>
                  <w:sz w:val="18"/>
                  <w:szCs w:val="18"/>
                  <w:shd w:val="clear" w:color="auto" w:fill="FFFFFF"/>
                  <w:rPrChange w:id="3733" w:author="meshbah rahman" w:date="2021-02-19T23:24:00Z">
                    <w:rPr>
                      <w:rFonts w:ascii="Helvetica" w:hAnsi="Helvetica" w:cs="Helvetica"/>
                      <w:bCs/>
                      <w:color w:val="202020"/>
                      <w:shd w:val="clear" w:color="auto" w:fill="FFFFFF"/>
                    </w:rPr>
                  </w:rPrChange>
                </w:rPr>
                <w:t>0.084</w:t>
              </w:r>
            </w:ins>
          </w:p>
        </w:tc>
      </w:tr>
      <w:tr w:rsidR="00831991" w:rsidRPr="0095306F" w14:paraId="4E31D645" w14:textId="77777777" w:rsidTr="00831991">
        <w:tblPrEx>
          <w:tblPrExChange w:id="3734" w:author="meshbah rahman" w:date="2021-02-22T00:57:00Z">
            <w:tblPrEx>
              <w:tblW w:w="5534" w:type="pct"/>
            </w:tblPrEx>
          </w:tblPrExChange>
        </w:tblPrEx>
        <w:trPr>
          <w:trHeight w:val="302"/>
          <w:jc w:val="center"/>
          <w:ins w:id="3735" w:author="meshbah rahman" w:date="2021-02-19T23:23:00Z"/>
          <w:trPrChange w:id="3736" w:author="meshbah rahman" w:date="2021-02-22T00:57:00Z">
            <w:trPr>
              <w:trHeight w:val="302"/>
              <w:jc w:val="center"/>
            </w:trPr>
          </w:trPrChange>
        </w:trPr>
        <w:tc>
          <w:tcPr>
            <w:tcW w:w="1025" w:type="pct"/>
            <w:tcPrChange w:id="3737" w:author="meshbah rahman" w:date="2021-02-22T00:57:00Z">
              <w:tcPr>
                <w:tcW w:w="1126" w:type="pct"/>
                <w:gridSpan w:val="3"/>
              </w:tcPr>
            </w:tcPrChange>
          </w:tcPr>
          <w:p w14:paraId="68A7CFB4" w14:textId="77777777" w:rsidR="0095306F" w:rsidRPr="0095306F" w:rsidRDefault="0095306F" w:rsidP="00831991">
            <w:pPr>
              <w:contextualSpacing/>
              <w:jc w:val="both"/>
              <w:rPr>
                <w:ins w:id="3738" w:author="meshbah rahman" w:date="2021-02-19T23:23:00Z"/>
                <w:rFonts w:ascii="Helvetica" w:hAnsi="Helvetica" w:cs="Helvetica"/>
                <w:bCs/>
                <w:color w:val="202020"/>
                <w:sz w:val="18"/>
                <w:szCs w:val="18"/>
                <w:shd w:val="clear" w:color="auto" w:fill="FFFFFF"/>
                <w:rPrChange w:id="3739" w:author="meshbah rahman" w:date="2021-02-19T23:24:00Z">
                  <w:rPr>
                    <w:ins w:id="3740" w:author="meshbah rahman" w:date="2021-02-19T23:23:00Z"/>
                    <w:rFonts w:ascii="Helvetica" w:hAnsi="Helvetica" w:cs="Helvetica"/>
                    <w:bCs/>
                    <w:color w:val="202020"/>
                    <w:shd w:val="clear" w:color="auto" w:fill="FFFFFF"/>
                  </w:rPr>
                </w:rPrChange>
              </w:rPr>
              <w:pPrChange w:id="3741" w:author="meshbah rahman" w:date="2021-02-22T00:57:00Z">
                <w:pPr>
                  <w:spacing w:line="480" w:lineRule="auto"/>
                  <w:contextualSpacing/>
                  <w:jc w:val="both"/>
                </w:pPr>
              </w:pPrChange>
            </w:pPr>
            <w:ins w:id="3742" w:author="meshbah rahman" w:date="2021-02-19T23:23:00Z">
              <w:r w:rsidRPr="0095306F">
                <w:rPr>
                  <w:rFonts w:ascii="Helvetica" w:hAnsi="Helvetica" w:cs="Helvetica"/>
                  <w:bCs/>
                  <w:color w:val="202020"/>
                  <w:sz w:val="18"/>
                  <w:szCs w:val="18"/>
                  <w:shd w:val="clear" w:color="auto" w:fill="FFFFFF"/>
                  <w:rPrChange w:id="3743" w:author="meshbah rahman" w:date="2021-02-19T23:24:00Z">
                    <w:rPr>
                      <w:rFonts w:ascii="Helvetica" w:hAnsi="Helvetica" w:cs="Helvetica"/>
                      <w:bCs/>
                      <w:color w:val="202020"/>
                      <w:shd w:val="clear" w:color="auto" w:fill="FFFFFF"/>
                    </w:rPr>
                  </w:rPrChange>
                </w:rPr>
                <w:t>Middle</w:t>
              </w:r>
            </w:ins>
          </w:p>
        </w:tc>
        <w:tc>
          <w:tcPr>
            <w:tcW w:w="616" w:type="pct"/>
            <w:tcPrChange w:id="3744" w:author="meshbah rahman" w:date="2021-02-22T00:57:00Z">
              <w:tcPr>
                <w:tcW w:w="612" w:type="pct"/>
              </w:tcPr>
            </w:tcPrChange>
          </w:tcPr>
          <w:p w14:paraId="08D81C0A" w14:textId="77777777" w:rsidR="0095306F" w:rsidRPr="0095306F" w:rsidRDefault="0095306F" w:rsidP="00831991">
            <w:pPr>
              <w:contextualSpacing/>
              <w:jc w:val="both"/>
              <w:rPr>
                <w:ins w:id="3745" w:author="meshbah rahman" w:date="2021-02-19T23:23:00Z"/>
                <w:rFonts w:ascii="Helvetica" w:hAnsi="Helvetica" w:cs="Helvetica"/>
                <w:bCs/>
                <w:color w:val="202020"/>
                <w:sz w:val="18"/>
                <w:szCs w:val="18"/>
                <w:shd w:val="clear" w:color="auto" w:fill="FFFFFF"/>
                <w:rPrChange w:id="3746" w:author="meshbah rahman" w:date="2021-02-19T23:24:00Z">
                  <w:rPr>
                    <w:ins w:id="3747" w:author="meshbah rahman" w:date="2021-02-19T23:23:00Z"/>
                    <w:rFonts w:ascii="Helvetica" w:hAnsi="Helvetica" w:cs="Helvetica"/>
                    <w:bCs/>
                    <w:color w:val="202020"/>
                    <w:shd w:val="clear" w:color="auto" w:fill="FFFFFF"/>
                  </w:rPr>
                </w:rPrChange>
              </w:rPr>
              <w:pPrChange w:id="3748" w:author="meshbah rahman" w:date="2021-02-22T00:57:00Z">
                <w:pPr>
                  <w:spacing w:line="480" w:lineRule="auto"/>
                  <w:contextualSpacing/>
                  <w:jc w:val="both"/>
                </w:pPr>
              </w:pPrChange>
            </w:pPr>
            <w:ins w:id="3749" w:author="meshbah rahman" w:date="2021-02-19T23:23:00Z">
              <w:r w:rsidRPr="0095306F">
                <w:rPr>
                  <w:rFonts w:ascii="Helvetica" w:hAnsi="Helvetica" w:cs="Helvetica"/>
                  <w:bCs/>
                  <w:color w:val="202020"/>
                  <w:sz w:val="18"/>
                  <w:szCs w:val="18"/>
                  <w:shd w:val="clear" w:color="auto" w:fill="FFFFFF"/>
                  <w:rPrChange w:id="3750" w:author="meshbah rahman" w:date="2021-02-19T23:24:00Z">
                    <w:rPr>
                      <w:rFonts w:ascii="Helvetica" w:hAnsi="Helvetica" w:cs="Helvetica"/>
                      <w:bCs/>
                      <w:color w:val="202020"/>
                      <w:shd w:val="clear" w:color="auto" w:fill="FFFFFF"/>
                    </w:rPr>
                  </w:rPrChange>
                </w:rPr>
                <w:t>1.32 (1.12-1.56)</w:t>
              </w:r>
            </w:ins>
          </w:p>
        </w:tc>
        <w:tc>
          <w:tcPr>
            <w:tcW w:w="489" w:type="pct"/>
            <w:tcPrChange w:id="3751" w:author="meshbah rahman" w:date="2021-02-22T00:57:00Z">
              <w:tcPr>
                <w:tcW w:w="394" w:type="pct"/>
                <w:gridSpan w:val="2"/>
              </w:tcPr>
            </w:tcPrChange>
          </w:tcPr>
          <w:p w14:paraId="65B85178" w14:textId="77777777" w:rsidR="0095306F" w:rsidRPr="0095306F" w:rsidRDefault="0095306F" w:rsidP="00831991">
            <w:pPr>
              <w:contextualSpacing/>
              <w:jc w:val="both"/>
              <w:rPr>
                <w:ins w:id="3752" w:author="meshbah rahman" w:date="2021-02-19T23:23:00Z"/>
                <w:rFonts w:ascii="Helvetica" w:hAnsi="Helvetica" w:cs="Helvetica"/>
                <w:bCs/>
                <w:color w:val="202020"/>
                <w:sz w:val="18"/>
                <w:szCs w:val="18"/>
                <w:shd w:val="clear" w:color="auto" w:fill="FFFFFF"/>
                <w:rPrChange w:id="3753" w:author="meshbah rahman" w:date="2021-02-19T23:24:00Z">
                  <w:rPr>
                    <w:ins w:id="3754" w:author="meshbah rahman" w:date="2021-02-19T23:23:00Z"/>
                    <w:rFonts w:ascii="Helvetica" w:hAnsi="Helvetica" w:cs="Helvetica"/>
                    <w:bCs/>
                    <w:color w:val="202020"/>
                    <w:shd w:val="clear" w:color="auto" w:fill="FFFFFF"/>
                  </w:rPr>
                </w:rPrChange>
              </w:rPr>
              <w:pPrChange w:id="3755" w:author="meshbah rahman" w:date="2021-02-22T00:57:00Z">
                <w:pPr>
                  <w:spacing w:line="480" w:lineRule="auto"/>
                  <w:contextualSpacing/>
                  <w:jc w:val="both"/>
                </w:pPr>
              </w:pPrChange>
            </w:pPr>
            <w:ins w:id="3756" w:author="meshbah rahman" w:date="2021-02-19T23:23:00Z">
              <w:r w:rsidRPr="0095306F">
                <w:rPr>
                  <w:rFonts w:ascii="Helvetica" w:hAnsi="Helvetica" w:cs="Helvetica"/>
                  <w:bCs/>
                  <w:color w:val="202020"/>
                  <w:sz w:val="18"/>
                  <w:szCs w:val="18"/>
                  <w:shd w:val="clear" w:color="auto" w:fill="FFFFFF"/>
                  <w:rPrChange w:id="3757" w:author="meshbah rahman" w:date="2021-02-19T23:24:00Z">
                    <w:rPr>
                      <w:rFonts w:ascii="Helvetica" w:hAnsi="Helvetica" w:cs="Helvetica"/>
                      <w:bCs/>
                      <w:color w:val="202020"/>
                      <w:shd w:val="clear" w:color="auto" w:fill="FFFFFF"/>
                    </w:rPr>
                  </w:rPrChange>
                </w:rPr>
                <w:t>0.001</w:t>
              </w:r>
            </w:ins>
          </w:p>
        </w:tc>
        <w:tc>
          <w:tcPr>
            <w:tcW w:w="535" w:type="pct"/>
            <w:tcPrChange w:id="3758" w:author="meshbah rahman" w:date="2021-02-22T00:57:00Z">
              <w:tcPr>
                <w:tcW w:w="535" w:type="pct"/>
              </w:tcPr>
            </w:tcPrChange>
          </w:tcPr>
          <w:p w14:paraId="6B1A5E61" w14:textId="77777777" w:rsidR="0095306F" w:rsidRPr="0095306F" w:rsidRDefault="0095306F" w:rsidP="00831991">
            <w:pPr>
              <w:contextualSpacing/>
              <w:jc w:val="both"/>
              <w:rPr>
                <w:ins w:id="3759" w:author="meshbah rahman" w:date="2021-02-19T23:23:00Z"/>
                <w:rFonts w:ascii="Helvetica" w:hAnsi="Helvetica" w:cs="Helvetica"/>
                <w:bCs/>
                <w:color w:val="202020"/>
                <w:sz w:val="18"/>
                <w:szCs w:val="18"/>
                <w:shd w:val="clear" w:color="auto" w:fill="FFFFFF"/>
                <w:rPrChange w:id="3760" w:author="meshbah rahman" w:date="2021-02-19T23:24:00Z">
                  <w:rPr>
                    <w:ins w:id="3761" w:author="meshbah rahman" w:date="2021-02-19T23:23:00Z"/>
                    <w:rFonts w:ascii="Helvetica" w:hAnsi="Helvetica" w:cs="Helvetica"/>
                    <w:bCs/>
                    <w:color w:val="202020"/>
                    <w:shd w:val="clear" w:color="auto" w:fill="FFFFFF"/>
                  </w:rPr>
                </w:rPrChange>
              </w:rPr>
              <w:pPrChange w:id="3762" w:author="meshbah rahman" w:date="2021-02-22T00:57:00Z">
                <w:pPr>
                  <w:spacing w:line="480" w:lineRule="auto"/>
                  <w:contextualSpacing/>
                  <w:jc w:val="both"/>
                </w:pPr>
              </w:pPrChange>
            </w:pPr>
            <w:ins w:id="3763" w:author="meshbah rahman" w:date="2021-02-19T23:23:00Z">
              <w:r w:rsidRPr="0095306F">
                <w:rPr>
                  <w:rFonts w:ascii="Helvetica" w:hAnsi="Helvetica" w:cs="Helvetica"/>
                  <w:bCs/>
                  <w:color w:val="202020"/>
                  <w:sz w:val="18"/>
                  <w:szCs w:val="18"/>
                  <w:shd w:val="clear" w:color="auto" w:fill="FFFFFF"/>
                  <w:rPrChange w:id="3764" w:author="meshbah rahman" w:date="2021-02-19T23:24:00Z">
                    <w:rPr>
                      <w:rFonts w:ascii="Helvetica" w:hAnsi="Helvetica" w:cs="Helvetica"/>
                      <w:bCs/>
                      <w:color w:val="202020"/>
                      <w:shd w:val="clear" w:color="auto" w:fill="FFFFFF"/>
                    </w:rPr>
                  </w:rPrChange>
                </w:rPr>
                <w:t>1.22 (1.01-1.47)</w:t>
              </w:r>
            </w:ins>
          </w:p>
        </w:tc>
        <w:tc>
          <w:tcPr>
            <w:tcW w:w="396" w:type="pct"/>
            <w:tcPrChange w:id="3765" w:author="meshbah rahman" w:date="2021-02-22T00:57:00Z">
              <w:tcPr>
                <w:tcW w:w="396" w:type="pct"/>
                <w:gridSpan w:val="3"/>
              </w:tcPr>
            </w:tcPrChange>
          </w:tcPr>
          <w:p w14:paraId="6DA39DC1" w14:textId="77777777" w:rsidR="0095306F" w:rsidRPr="0095306F" w:rsidRDefault="0095306F" w:rsidP="00831991">
            <w:pPr>
              <w:contextualSpacing/>
              <w:jc w:val="both"/>
              <w:rPr>
                <w:ins w:id="3766" w:author="meshbah rahman" w:date="2021-02-19T23:23:00Z"/>
                <w:rFonts w:ascii="Helvetica" w:hAnsi="Helvetica" w:cs="Helvetica"/>
                <w:bCs/>
                <w:color w:val="202020"/>
                <w:sz w:val="18"/>
                <w:szCs w:val="18"/>
                <w:shd w:val="clear" w:color="auto" w:fill="FFFFFF"/>
                <w:rPrChange w:id="3767" w:author="meshbah rahman" w:date="2021-02-19T23:24:00Z">
                  <w:rPr>
                    <w:ins w:id="3768" w:author="meshbah rahman" w:date="2021-02-19T23:23:00Z"/>
                    <w:rFonts w:ascii="Helvetica" w:hAnsi="Helvetica" w:cs="Helvetica"/>
                    <w:bCs/>
                    <w:color w:val="202020"/>
                    <w:shd w:val="clear" w:color="auto" w:fill="FFFFFF"/>
                  </w:rPr>
                </w:rPrChange>
              </w:rPr>
              <w:pPrChange w:id="3769" w:author="meshbah rahman" w:date="2021-02-22T00:57:00Z">
                <w:pPr>
                  <w:spacing w:line="480" w:lineRule="auto"/>
                  <w:contextualSpacing/>
                  <w:jc w:val="both"/>
                </w:pPr>
              </w:pPrChange>
            </w:pPr>
            <w:ins w:id="3770" w:author="meshbah rahman" w:date="2021-02-19T23:23:00Z">
              <w:r w:rsidRPr="0095306F">
                <w:rPr>
                  <w:rFonts w:ascii="Helvetica" w:hAnsi="Helvetica" w:cs="Helvetica"/>
                  <w:bCs/>
                  <w:color w:val="202020"/>
                  <w:sz w:val="18"/>
                  <w:szCs w:val="18"/>
                  <w:shd w:val="clear" w:color="auto" w:fill="FFFFFF"/>
                  <w:rPrChange w:id="3771" w:author="meshbah rahman" w:date="2021-02-19T23:24:00Z">
                    <w:rPr>
                      <w:rFonts w:ascii="Helvetica" w:hAnsi="Helvetica" w:cs="Helvetica"/>
                      <w:bCs/>
                      <w:color w:val="202020"/>
                      <w:shd w:val="clear" w:color="auto" w:fill="FFFFFF"/>
                    </w:rPr>
                  </w:rPrChange>
                </w:rPr>
                <w:t>0.036</w:t>
              </w:r>
            </w:ins>
          </w:p>
        </w:tc>
        <w:tc>
          <w:tcPr>
            <w:tcW w:w="612" w:type="pct"/>
            <w:tcPrChange w:id="3772" w:author="meshbah rahman" w:date="2021-02-22T00:57:00Z">
              <w:tcPr>
                <w:tcW w:w="612" w:type="pct"/>
              </w:tcPr>
            </w:tcPrChange>
          </w:tcPr>
          <w:p w14:paraId="38E7F252" w14:textId="77777777" w:rsidR="0095306F" w:rsidRPr="0095306F" w:rsidRDefault="0095306F" w:rsidP="00831991">
            <w:pPr>
              <w:contextualSpacing/>
              <w:jc w:val="both"/>
              <w:rPr>
                <w:ins w:id="3773" w:author="meshbah rahman" w:date="2021-02-19T23:23:00Z"/>
                <w:rFonts w:ascii="Helvetica" w:hAnsi="Helvetica" w:cs="Helvetica"/>
                <w:bCs/>
                <w:color w:val="202020"/>
                <w:sz w:val="18"/>
                <w:szCs w:val="18"/>
                <w:shd w:val="clear" w:color="auto" w:fill="FFFFFF"/>
                <w:rPrChange w:id="3774" w:author="meshbah rahman" w:date="2021-02-19T23:24:00Z">
                  <w:rPr>
                    <w:ins w:id="3775" w:author="meshbah rahman" w:date="2021-02-19T23:23:00Z"/>
                    <w:rFonts w:ascii="Helvetica" w:hAnsi="Helvetica" w:cs="Helvetica"/>
                    <w:bCs/>
                    <w:color w:val="202020"/>
                    <w:shd w:val="clear" w:color="auto" w:fill="FFFFFF"/>
                  </w:rPr>
                </w:rPrChange>
              </w:rPr>
              <w:pPrChange w:id="3776" w:author="meshbah rahman" w:date="2021-02-22T00:57:00Z">
                <w:pPr>
                  <w:spacing w:line="480" w:lineRule="auto"/>
                  <w:contextualSpacing/>
                  <w:jc w:val="both"/>
                </w:pPr>
              </w:pPrChange>
            </w:pPr>
            <w:ins w:id="3777" w:author="meshbah rahman" w:date="2021-02-19T23:23:00Z">
              <w:r w:rsidRPr="0095306F">
                <w:rPr>
                  <w:rFonts w:ascii="Helvetica" w:hAnsi="Helvetica" w:cs="Helvetica"/>
                  <w:bCs/>
                  <w:color w:val="202020"/>
                  <w:sz w:val="18"/>
                  <w:szCs w:val="18"/>
                  <w:shd w:val="clear" w:color="auto" w:fill="FFFFFF"/>
                  <w:rPrChange w:id="3778" w:author="meshbah rahman" w:date="2021-02-19T23:24:00Z">
                    <w:rPr>
                      <w:rFonts w:ascii="Helvetica" w:hAnsi="Helvetica" w:cs="Helvetica"/>
                      <w:bCs/>
                      <w:color w:val="202020"/>
                      <w:shd w:val="clear" w:color="auto" w:fill="FFFFFF"/>
                    </w:rPr>
                  </w:rPrChange>
                </w:rPr>
                <w:t>1.42 (1.22-1.66)</w:t>
              </w:r>
            </w:ins>
          </w:p>
        </w:tc>
        <w:tc>
          <w:tcPr>
            <w:tcW w:w="395" w:type="pct"/>
            <w:tcPrChange w:id="3779" w:author="meshbah rahman" w:date="2021-02-22T00:57:00Z">
              <w:tcPr>
                <w:tcW w:w="395" w:type="pct"/>
                <w:gridSpan w:val="2"/>
              </w:tcPr>
            </w:tcPrChange>
          </w:tcPr>
          <w:p w14:paraId="3547FB59" w14:textId="77777777" w:rsidR="0095306F" w:rsidRPr="0095306F" w:rsidRDefault="0095306F" w:rsidP="00831991">
            <w:pPr>
              <w:contextualSpacing/>
              <w:jc w:val="both"/>
              <w:rPr>
                <w:ins w:id="3780" w:author="meshbah rahman" w:date="2021-02-19T23:23:00Z"/>
                <w:rFonts w:ascii="Helvetica" w:hAnsi="Helvetica" w:cs="Helvetica"/>
                <w:bCs/>
                <w:color w:val="202020"/>
                <w:sz w:val="18"/>
                <w:szCs w:val="18"/>
                <w:shd w:val="clear" w:color="auto" w:fill="FFFFFF"/>
                <w:rPrChange w:id="3781" w:author="meshbah rahman" w:date="2021-02-19T23:24:00Z">
                  <w:rPr>
                    <w:ins w:id="3782" w:author="meshbah rahman" w:date="2021-02-19T23:23:00Z"/>
                    <w:rFonts w:ascii="Helvetica" w:hAnsi="Helvetica" w:cs="Helvetica"/>
                    <w:bCs/>
                    <w:color w:val="202020"/>
                    <w:shd w:val="clear" w:color="auto" w:fill="FFFFFF"/>
                  </w:rPr>
                </w:rPrChange>
              </w:rPr>
              <w:pPrChange w:id="3783" w:author="meshbah rahman" w:date="2021-02-22T00:57:00Z">
                <w:pPr>
                  <w:spacing w:line="480" w:lineRule="auto"/>
                  <w:contextualSpacing/>
                  <w:jc w:val="both"/>
                </w:pPr>
              </w:pPrChange>
            </w:pPr>
            <w:ins w:id="3784" w:author="meshbah rahman" w:date="2021-02-19T23:23:00Z">
              <w:r w:rsidRPr="0095306F">
                <w:rPr>
                  <w:rFonts w:ascii="Helvetica" w:hAnsi="Helvetica" w:cs="Helvetica"/>
                  <w:bCs/>
                  <w:color w:val="202020"/>
                  <w:sz w:val="18"/>
                  <w:szCs w:val="18"/>
                  <w:shd w:val="clear" w:color="auto" w:fill="FFFFFF"/>
                  <w:rPrChange w:id="3785" w:author="meshbah rahman" w:date="2021-02-19T23:24:00Z">
                    <w:rPr>
                      <w:rFonts w:ascii="Helvetica" w:hAnsi="Helvetica" w:cs="Helvetica"/>
                      <w:bCs/>
                      <w:color w:val="202020"/>
                      <w:shd w:val="clear" w:color="auto" w:fill="FFFFFF"/>
                    </w:rPr>
                  </w:rPrChange>
                </w:rPr>
                <w:t>&lt;0.001</w:t>
              </w:r>
            </w:ins>
          </w:p>
        </w:tc>
        <w:tc>
          <w:tcPr>
            <w:tcW w:w="535" w:type="pct"/>
            <w:tcPrChange w:id="3786" w:author="meshbah rahman" w:date="2021-02-22T00:57:00Z">
              <w:tcPr>
                <w:tcW w:w="535" w:type="pct"/>
                <w:gridSpan w:val="2"/>
              </w:tcPr>
            </w:tcPrChange>
          </w:tcPr>
          <w:p w14:paraId="25824AB8" w14:textId="77777777" w:rsidR="0095306F" w:rsidRPr="0095306F" w:rsidRDefault="0095306F" w:rsidP="00831991">
            <w:pPr>
              <w:contextualSpacing/>
              <w:jc w:val="both"/>
              <w:rPr>
                <w:ins w:id="3787" w:author="meshbah rahman" w:date="2021-02-19T23:23:00Z"/>
                <w:rFonts w:ascii="Helvetica" w:hAnsi="Helvetica" w:cs="Helvetica"/>
                <w:bCs/>
                <w:color w:val="202020"/>
                <w:sz w:val="18"/>
                <w:szCs w:val="18"/>
                <w:shd w:val="clear" w:color="auto" w:fill="FFFFFF"/>
                <w:rPrChange w:id="3788" w:author="meshbah rahman" w:date="2021-02-19T23:24:00Z">
                  <w:rPr>
                    <w:ins w:id="3789" w:author="meshbah rahman" w:date="2021-02-19T23:23:00Z"/>
                    <w:rFonts w:ascii="Helvetica" w:hAnsi="Helvetica" w:cs="Helvetica"/>
                    <w:bCs/>
                    <w:color w:val="202020"/>
                    <w:shd w:val="clear" w:color="auto" w:fill="FFFFFF"/>
                  </w:rPr>
                </w:rPrChange>
              </w:rPr>
              <w:pPrChange w:id="3790" w:author="meshbah rahman" w:date="2021-02-22T00:57:00Z">
                <w:pPr>
                  <w:spacing w:line="480" w:lineRule="auto"/>
                  <w:contextualSpacing/>
                  <w:jc w:val="both"/>
                </w:pPr>
              </w:pPrChange>
            </w:pPr>
            <w:ins w:id="3791" w:author="meshbah rahman" w:date="2021-02-19T23:23:00Z">
              <w:r w:rsidRPr="0095306F">
                <w:rPr>
                  <w:rFonts w:ascii="Helvetica" w:hAnsi="Helvetica" w:cs="Helvetica"/>
                  <w:bCs/>
                  <w:color w:val="202020"/>
                  <w:sz w:val="18"/>
                  <w:szCs w:val="18"/>
                  <w:shd w:val="clear" w:color="auto" w:fill="FFFFFF"/>
                  <w:rPrChange w:id="3792" w:author="meshbah rahman" w:date="2021-02-19T23:24:00Z">
                    <w:rPr>
                      <w:rFonts w:ascii="Helvetica" w:hAnsi="Helvetica" w:cs="Helvetica"/>
                      <w:bCs/>
                      <w:color w:val="202020"/>
                      <w:shd w:val="clear" w:color="auto" w:fill="FFFFFF"/>
                    </w:rPr>
                  </w:rPrChange>
                </w:rPr>
                <w:t>1.22 (1.03-1.46)</w:t>
              </w:r>
            </w:ins>
          </w:p>
        </w:tc>
        <w:tc>
          <w:tcPr>
            <w:tcW w:w="396" w:type="pct"/>
            <w:tcPrChange w:id="3793" w:author="meshbah rahman" w:date="2021-02-22T00:57:00Z">
              <w:tcPr>
                <w:tcW w:w="395" w:type="pct"/>
              </w:tcPr>
            </w:tcPrChange>
          </w:tcPr>
          <w:p w14:paraId="12792FF7" w14:textId="77777777" w:rsidR="0095306F" w:rsidRPr="0095306F" w:rsidRDefault="0095306F" w:rsidP="00831991">
            <w:pPr>
              <w:contextualSpacing/>
              <w:jc w:val="both"/>
              <w:rPr>
                <w:ins w:id="3794" w:author="meshbah rahman" w:date="2021-02-19T23:23:00Z"/>
                <w:rFonts w:ascii="Helvetica" w:hAnsi="Helvetica" w:cs="Helvetica"/>
                <w:bCs/>
                <w:color w:val="202020"/>
                <w:sz w:val="18"/>
                <w:szCs w:val="18"/>
                <w:shd w:val="clear" w:color="auto" w:fill="FFFFFF"/>
                <w:rPrChange w:id="3795" w:author="meshbah rahman" w:date="2021-02-19T23:24:00Z">
                  <w:rPr>
                    <w:ins w:id="3796" w:author="meshbah rahman" w:date="2021-02-19T23:23:00Z"/>
                    <w:rFonts w:ascii="Helvetica" w:hAnsi="Helvetica" w:cs="Helvetica"/>
                    <w:bCs/>
                    <w:color w:val="202020"/>
                    <w:shd w:val="clear" w:color="auto" w:fill="FFFFFF"/>
                  </w:rPr>
                </w:rPrChange>
              </w:rPr>
              <w:pPrChange w:id="3797" w:author="meshbah rahman" w:date="2021-02-22T00:57:00Z">
                <w:pPr>
                  <w:spacing w:line="480" w:lineRule="auto"/>
                  <w:contextualSpacing/>
                  <w:jc w:val="both"/>
                </w:pPr>
              </w:pPrChange>
            </w:pPr>
            <w:ins w:id="3798" w:author="meshbah rahman" w:date="2021-02-19T23:23:00Z">
              <w:r w:rsidRPr="0095306F">
                <w:rPr>
                  <w:rFonts w:ascii="Helvetica" w:hAnsi="Helvetica" w:cs="Helvetica"/>
                  <w:bCs/>
                  <w:color w:val="202020"/>
                  <w:sz w:val="18"/>
                  <w:szCs w:val="18"/>
                  <w:shd w:val="clear" w:color="auto" w:fill="FFFFFF"/>
                  <w:rPrChange w:id="3799" w:author="meshbah rahman" w:date="2021-02-19T23:24:00Z">
                    <w:rPr>
                      <w:rFonts w:ascii="Helvetica" w:hAnsi="Helvetica" w:cs="Helvetica"/>
                      <w:bCs/>
                      <w:color w:val="202020"/>
                      <w:shd w:val="clear" w:color="auto" w:fill="FFFFFF"/>
                    </w:rPr>
                  </w:rPrChange>
                </w:rPr>
                <w:t>0.019</w:t>
              </w:r>
            </w:ins>
          </w:p>
        </w:tc>
      </w:tr>
      <w:tr w:rsidR="00831991" w:rsidRPr="0095306F" w14:paraId="3A0BCD53" w14:textId="77777777" w:rsidTr="00831991">
        <w:tblPrEx>
          <w:tblPrExChange w:id="3800" w:author="meshbah rahman" w:date="2021-02-22T00:57:00Z">
            <w:tblPrEx>
              <w:tblW w:w="5534" w:type="pct"/>
            </w:tblPrEx>
          </w:tblPrExChange>
        </w:tblPrEx>
        <w:trPr>
          <w:trHeight w:val="325"/>
          <w:jc w:val="center"/>
          <w:ins w:id="3801" w:author="meshbah rahman" w:date="2021-02-19T23:23:00Z"/>
          <w:trPrChange w:id="3802" w:author="meshbah rahman" w:date="2021-02-22T00:57:00Z">
            <w:trPr>
              <w:trHeight w:val="325"/>
              <w:jc w:val="center"/>
            </w:trPr>
          </w:trPrChange>
        </w:trPr>
        <w:tc>
          <w:tcPr>
            <w:tcW w:w="1025" w:type="pct"/>
            <w:tcPrChange w:id="3803" w:author="meshbah rahman" w:date="2021-02-22T00:57:00Z">
              <w:tcPr>
                <w:tcW w:w="1126" w:type="pct"/>
                <w:gridSpan w:val="3"/>
              </w:tcPr>
            </w:tcPrChange>
          </w:tcPr>
          <w:p w14:paraId="68F5F01A" w14:textId="77777777" w:rsidR="0095306F" w:rsidRPr="0095306F" w:rsidRDefault="0095306F" w:rsidP="00831991">
            <w:pPr>
              <w:contextualSpacing/>
              <w:jc w:val="both"/>
              <w:rPr>
                <w:ins w:id="3804" w:author="meshbah rahman" w:date="2021-02-19T23:23:00Z"/>
                <w:rFonts w:ascii="Helvetica" w:hAnsi="Helvetica" w:cs="Helvetica"/>
                <w:bCs/>
                <w:color w:val="202020"/>
                <w:sz w:val="18"/>
                <w:szCs w:val="18"/>
                <w:shd w:val="clear" w:color="auto" w:fill="FFFFFF"/>
                <w:rPrChange w:id="3805" w:author="meshbah rahman" w:date="2021-02-19T23:24:00Z">
                  <w:rPr>
                    <w:ins w:id="3806" w:author="meshbah rahman" w:date="2021-02-19T23:23:00Z"/>
                    <w:rFonts w:ascii="Helvetica" w:hAnsi="Helvetica" w:cs="Helvetica"/>
                    <w:bCs/>
                    <w:color w:val="202020"/>
                    <w:shd w:val="clear" w:color="auto" w:fill="FFFFFF"/>
                  </w:rPr>
                </w:rPrChange>
              </w:rPr>
              <w:pPrChange w:id="3807" w:author="meshbah rahman" w:date="2021-02-22T00:57:00Z">
                <w:pPr>
                  <w:spacing w:line="480" w:lineRule="auto"/>
                  <w:contextualSpacing/>
                  <w:jc w:val="both"/>
                </w:pPr>
              </w:pPrChange>
            </w:pPr>
            <w:ins w:id="3808" w:author="meshbah rahman" w:date="2021-02-19T23:23:00Z">
              <w:r w:rsidRPr="0095306F">
                <w:rPr>
                  <w:rFonts w:ascii="Helvetica" w:hAnsi="Helvetica" w:cs="Helvetica"/>
                  <w:bCs/>
                  <w:color w:val="202020"/>
                  <w:sz w:val="18"/>
                  <w:szCs w:val="18"/>
                  <w:shd w:val="clear" w:color="auto" w:fill="FFFFFF"/>
                  <w:rPrChange w:id="3809" w:author="meshbah rahman" w:date="2021-02-19T23:24:00Z">
                    <w:rPr>
                      <w:rFonts w:ascii="Helvetica" w:hAnsi="Helvetica" w:cs="Helvetica"/>
                      <w:bCs/>
                      <w:color w:val="202020"/>
                      <w:shd w:val="clear" w:color="auto" w:fill="FFFFFF"/>
                    </w:rPr>
                  </w:rPrChange>
                </w:rPr>
                <w:t>Second</w:t>
              </w:r>
            </w:ins>
          </w:p>
        </w:tc>
        <w:tc>
          <w:tcPr>
            <w:tcW w:w="616" w:type="pct"/>
            <w:tcPrChange w:id="3810" w:author="meshbah rahman" w:date="2021-02-22T00:57:00Z">
              <w:tcPr>
                <w:tcW w:w="612" w:type="pct"/>
              </w:tcPr>
            </w:tcPrChange>
          </w:tcPr>
          <w:p w14:paraId="3E0909E2" w14:textId="77777777" w:rsidR="0095306F" w:rsidRPr="0095306F" w:rsidRDefault="0095306F" w:rsidP="00831991">
            <w:pPr>
              <w:contextualSpacing/>
              <w:jc w:val="both"/>
              <w:rPr>
                <w:ins w:id="3811" w:author="meshbah rahman" w:date="2021-02-19T23:23:00Z"/>
                <w:rFonts w:ascii="Helvetica" w:hAnsi="Helvetica" w:cs="Helvetica"/>
                <w:bCs/>
                <w:color w:val="202020"/>
                <w:sz w:val="18"/>
                <w:szCs w:val="18"/>
                <w:shd w:val="clear" w:color="auto" w:fill="FFFFFF"/>
                <w:rPrChange w:id="3812" w:author="meshbah rahman" w:date="2021-02-19T23:24:00Z">
                  <w:rPr>
                    <w:ins w:id="3813" w:author="meshbah rahman" w:date="2021-02-19T23:23:00Z"/>
                    <w:rFonts w:ascii="Helvetica" w:hAnsi="Helvetica" w:cs="Helvetica"/>
                    <w:bCs/>
                    <w:color w:val="202020"/>
                    <w:shd w:val="clear" w:color="auto" w:fill="FFFFFF"/>
                  </w:rPr>
                </w:rPrChange>
              </w:rPr>
              <w:pPrChange w:id="3814" w:author="meshbah rahman" w:date="2021-02-22T00:57:00Z">
                <w:pPr>
                  <w:spacing w:line="480" w:lineRule="auto"/>
                  <w:contextualSpacing/>
                  <w:jc w:val="both"/>
                </w:pPr>
              </w:pPrChange>
            </w:pPr>
            <w:ins w:id="3815" w:author="meshbah rahman" w:date="2021-02-19T23:23:00Z">
              <w:r w:rsidRPr="0095306F">
                <w:rPr>
                  <w:rFonts w:ascii="Helvetica" w:hAnsi="Helvetica" w:cs="Helvetica"/>
                  <w:bCs/>
                  <w:color w:val="202020"/>
                  <w:sz w:val="18"/>
                  <w:szCs w:val="18"/>
                  <w:shd w:val="clear" w:color="auto" w:fill="FFFFFF"/>
                  <w:rPrChange w:id="3816" w:author="meshbah rahman" w:date="2021-02-19T23:24:00Z">
                    <w:rPr>
                      <w:rFonts w:ascii="Helvetica" w:hAnsi="Helvetica" w:cs="Helvetica"/>
                      <w:bCs/>
                      <w:color w:val="202020"/>
                      <w:shd w:val="clear" w:color="auto" w:fill="FFFFFF"/>
                    </w:rPr>
                  </w:rPrChange>
                </w:rPr>
                <w:t>1.21 (1.04-1.41)</w:t>
              </w:r>
            </w:ins>
          </w:p>
        </w:tc>
        <w:tc>
          <w:tcPr>
            <w:tcW w:w="489" w:type="pct"/>
            <w:tcPrChange w:id="3817" w:author="meshbah rahman" w:date="2021-02-22T00:57:00Z">
              <w:tcPr>
                <w:tcW w:w="394" w:type="pct"/>
                <w:gridSpan w:val="2"/>
              </w:tcPr>
            </w:tcPrChange>
          </w:tcPr>
          <w:p w14:paraId="7BCD0747" w14:textId="77777777" w:rsidR="0095306F" w:rsidRPr="0095306F" w:rsidRDefault="0095306F" w:rsidP="00831991">
            <w:pPr>
              <w:contextualSpacing/>
              <w:jc w:val="both"/>
              <w:rPr>
                <w:ins w:id="3818" w:author="meshbah rahman" w:date="2021-02-19T23:23:00Z"/>
                <w:rFonts w:ascii="Helvetica" w:hAnsi="Helvetica" w:cs="Helvetica"/>
                <w:bCs/>
                <w:color w:val="202020"/>
                <w:sz w:val="18"/>
                <w:szCs w:val="18"/>
                <w:shd w:val="clear" w:color="auto" w:fill="FFFFFF"/>
                <w:rPrChange w:id="3819" w:author="meshbah rahman" w:date="2021-02-19T23:24:00Z">
                  <w:rPr>
                    <w:ins w:id="3820" w:author="meshbah rahman" w:date="2021-02-19T23:23:00Z"/>
                    <w:rFonts w:ascii="Helvetica" w:hAnsi="Helvetica" w:cs="Helvetica"/>
                    <w:bCs/>
                    <w:color w:val="202020"/>
                    <w:shd w:val="clear" w:color="auto" w:fill="FFFFFF"/>
                  </w:rPr>
                </w:rPrChange>
              </w:rPr>
              <w:pPrChange w:id="3821" w:author="meshbah rahman" w:date="2021-02-22T00:57:00Z">
                <w:pPr>
                  <w:spacing w:line="480" w:lineRule="auto"/>
                  <w:contextualSpacing/>
                  <w:jc w:val="both"/>
                </w:pPr>
              </w:pPrChange>
            </w:pPr>
            <w:ins w:id="3822" w:author="meshbah rahman" w:date="2021-02-19T23:23:00Z">
              <w:r w:rsidRPr="0095306F">
                <w:rPr>
                  <w:rFonts w:ascii="Helvetica" w:hAnsi="Helvetica" w:cs="Helvetica"/>
                  <w:bCs/>
                  <w:color w:val="202020"/>
                  <w:sz w:val="18"/>
                  <w:szCs w:val="18"/>
                  <w:shd w:val="clear" w:color="auto" w:fill="FFFFFF"/>
                  <w:rPrChange w:id="3823" w:author="meshbah rahman" w:date="2021-02-19T23:24:00Z">
                    <w:rPr>
                      <w:rFonts w:ascii="Helvetica" w:hAnsi="Helvetica" w:cs="Helvetica"/>
                      <w:bCs/>
                      <w:color w:val="202020"/>
                      <w:shd w:val="clear" w:color="auto" w:fill="FFFFFF"/>
                    </w:rPr>
                  </w:rPrChange>
                </w:rPr>
                <w:t>0.014</w:t>
              </w:r>
            </w:ins>
          </w:p>
        </w:tc>
        <w:tc>
          <w:tcPr>
            <w:tcW w:w="535" w:type="pct"/>
            <w:tcPrChange w:id="3824" w:author="meshbah rahman" w:date="2021-02-22T00:57:00Z">
              <w:tcPr>
                <w:tcW w:w="535" w:type="pct"/>
              </w:tcPr>
            </w:tcPrChange>
          </w:tcPr>
          <w:p w14:paraId="039D2961" w14:textId="77777777" w:rsidR="0095306F" w:rsidRPr="0095306F" w:rsidRDefault="0095306F" w:rsidP="00831991">
            <w:pPr>
              <w:contextualSpacing/>
              <w:jc w:val="both"/>
              <w:rPr>
                <w:ins w:id="3825" w:author="meshbah rahman" w:date="2021-02-19T23:23:00Z"/>
                <w:rFonts w:ascii="Helvetica" w:hAnsi="Helvetica" w:cs="Helvetica"/>
                <w:bCs/>
                <w:color w:val="202020"/>
                <w:sz w:val="18"/>
                <w:szCs w:val="18"/>
                <w:shd w:val="clear" w:color="auto" w:fill="FFFFFF"/>
                <w:rPrChange w:id="3826" w:author="meshbah rahman" w:date="2021-02-19T23:24:00Z">
                  <w:rPr>
                    <w:ins w:id="3827" w:author="meshbah rahman" w:date="2021-02-19T23:23:00Z"/>
                    <w:rFonts w:ascii="Helvetica" w:hAnsi="Helvetica" w:cs="Helvetica"/>
                    <w:bCs/>
                    <w:color w:val="202020"/>
                    <w:shd w:val="clear" w:color="auto" w:fill="FFFFFF"/>
                  </w:rPr>
                </w:rPrChange>
              </w:rPr>
              <w:pPrChange w:id="3828" w:author="meshbah rahman" w:date="2021-02-22T00:57:00Z">
                <w:pPr>
                  <w:spacing w:line="480" w:lineRule="auto"/>
                  <w:contextualSpacing/>
                  <w:jc w:val="both"/>
                </w:pPr>
              </w:pPrChange>
            </w:pPr>
            <w:ins w:id="3829" w:author="meshbah rahman" w:date="2021-02-19T23:23:00Z">
              <w:r w:rsidRPr="0095306F">
                <w:rPr>
                  <w:rFonts w:ascii="Helvetica" w:hAnsi="Helvetica" w:cs="Helvetica"/>
                  <w:bCs/>
                  <w:color w:val="202020"/>
                  <w:sz w:val="18"/>
                  <w:szCs w:val="18"/>
                  <w:shd w:val="clear" w:color="auto" w:fill="FFFFFF"/>
                  <w:rPrChange w:id="3830" w:author="meshbah rahman" w:date="2021-02-19T23:24:00Z">
                    <w:rPr>
                      <w:rFonts w:ascii="Helvetica" w:hAnsi="Helvetica" w:cs="Helvetica"/>
                      <w:bCs/>
                      <w:color w:val="202020"/>
                      <w:shd w:val="clear" w:color="auto" w:fill="FFFFFF"/>
                    </w:rPr>
                  </w:rPrChange>
                </w:rPr>
                <w:t>1.06 (0.90-1.26)</w:t>
              </w:r>
            </w:ins>
          </w:p>
        </w:tc>
        <w:tc>
          <w:tcPr>
            <w:tcW w:w="396" w:type="pct"/>
            <w:tcPrChange w:id="3831" w:author="meshbah rahman" w:date="2021-02-22T00:57:00Z">
              <w:tcPr>
                <w:tcW w:w="396" w:type="pct"/>
                <w:gridSpan w:val="3"/>
              </w:tcPr>
            </w:tcPrChange>
          </w:tcPr>
          <w:p w14:paraId="3F492802" w14:textId="77777777" w:rsidR="0095306F" w:rsidRPr="0095306F" w:rsidRDefault="0095306F" w:rsidP="00831991">
            <w:pPr>
              <w:contextualSpacing/>
              <w:jc w:val="both"/>
              <w:rPr>
                <w:ins w:id="3832" w:author="meshbah rahman" w:date="2021-02-19T23:23:00Z"/>
                <w:rFonts w:ascii="Helvetica" w:hAnsi="Helvetica" w:cs="Helvetica"/>
                <w:bCs/>
                <w:color w:val="202020"/>
                <w:sz w:val="18"/>
                <w:szCs w:val="18"/>
                <w:shd w:val="clear" w:color="auto" w:fill="FFFFFF"/>
                <w:rPrChange w:id="3833" w:author="meshbah rahman" w:date="2021-02-19T23:24:00Z">
                  <w:rPr>
                    <w:ins w:id="3834" w:author="meshbah rahman" w:date="2021-02-19T23:23:00Z"/>
                    <w:rFonts w:ascii="Helvetica" w:hAnsi="Helvetica" w:cs="Helvetica"/>
                    <w:bCs/>
                    <w:color w:val="202020"/>
                    <w:shd w:val="clear" w:color="auto" w:fill="FFFFFF"/>
                  </w:rPr>
                </w:rPrChange>
              </w:rPr>
              <w:pPrChange w:id="3835" w:author="meshbah rahman" w:date="2021-02-22T00:57:00Z">
                <w:pPr>
                  <w:spacing w:line="480" w:lineRule="auto"/>
                  <w:contextualSpacing/>
                  <w:jc w:val="both"/>
                </w:pPr>
              </w:pPrChange>
            </w:pPr>
            <w:ins w:id="3836" w:author="meshbah rahman" w:date="2021-02-19T23:23:00Z">
              <w:r w:rsidRPr="0095306F">
                <w:rPr>
                  <w:rFonts w:ascii="Helvetica" w:hAnsi="Helvetica" w:cs="Helvetica"/>
                  <w:bCs/>
                  <w:color w:val="202020"/>
                  <w:sz w:val="18"/>
                  <w:szCs w:val="18"/>
                  <w:shd w:val="clear" w:color="auto" w:fill="FFFFFF"/>
                  <w:rPrChange w:id="3837" w:author="meshbah rahman" w:date="2021-02-19T23:24:00Z">
                    <w:rPr>
                      <w:rFonts w:ascii="Helvetica" w:hAnsi="Helvetica" w:cs="Helvetica"/>
                      <w:bCs/>
                      <w:color w:val="202020"/>
                      <w:shd w:val="clear" w:color="auto" w:fill="FFFFFF"/>
                    </w:rPr>
                  </w:rPrChange>
                </w:rPr>
                <w:t>0.482</w:t>
              </w:r>
            </w:ins>
          </w:p>
        </w:tc>
        <w:tc>
          <w:tcPr>
            <w:tcW w:w="612" w:type="pct"/>
            <w:tcPrChange w:id="3838" w:author="meshbah rahman" w:date="2021-02-22T00:57:00Z">
              <w:tcPr>
                <w:tcW w:w="612" w:type="pct"/>
              </w:tcPr>
            </w:tcPrChange>
          </w:tcPr>
          <w:p w14:paraId="7490B049" w14:textId="77777777" w:rsidR="0095306F" w:rsidRPr="0095306F" w:rsidRDefault="0095306F" w:rsidP="00831991">
            <w:pPr>
              <w:contextualSpacing/>
              <w:jc w:val="both"/>
              <w:rPr>
                <w:ins w:id="3839" w:author="meshbah rahman" w:date="2021-02-19T23:23:00Z"/>
                <w:rFonts w:ascii="Helvetica" w:hAnsi="Helvetica" w:cs="Helvetica"/>
                <w:bCs/>
                <w:color w:val="202020"/>
                <w:sz w:val="18"/>
                <w:szCs w:val="18"/>
                <w:shd w:val="clear" w:color="auto" w:fill="FFFFFF"/>
                <w:rPrChange w:id="3840" w:author="meshbah rahman" w:date="2021-02-19T23:24:00Z">
                  <w:rPr>
                    <w:ins w:id="3841" w:author="meshbah rahman" w:date="2021-02-19T23:23:00Z"/>
                    <w:rFonts w:ascii="Helvetica" w:hAnsi="Helvetica" w:cs="Helvetica"/>
                    <w:bCs/>
                    <w:color w:val="202020"/>
                    <w:shd w:val="clear" w:color="auto" w:fill="FFFFFF"/>
                  </w:rPr>
                </w:rPrChange>
              </w:rPr>
              <w:pPrChange w:id="3842" w:author="meshbah rahman" w:date="2021-02-22T00:57:00Z">
                <w:pPr>
                  <w:spacing w:line="480" w:lineRule="auto"/>
                  <w:contextualSpacing/>
                  <w:jc w:val="both"/>
                </w:pPr>
              </w:pPrChange>
            </w:pPr>
            <w:ins w:id="3843" w:author="meshbah rahman" w:date="2021-02-19T23:23:00Z">
              <w:r w:rsidRPr="0095306F">
                <w:rPr>
                  <w:rFonts w:ascii="Helvetica" w:hAnsi="Helvetica" w:cs="Helvetica"/>
                  <w:bCs/>
                  <w:color w:val="202020"/>
                  <w:sz w:val="18"/>
                  <w:szCs w:val="18"/>
                  <w:shd w:val="clear" w:color="auto" w:fill="FFFFFF"/>
                  <w:rPrChange w:id="3844" w:author="meshbah rahman" w:date="2021-02-19T23:24:00Z">
                    <w:rPr>
                      <w:rFonts w:ascii="Helvetica" w:hAnsi="Helvetica" w:cs="Helvetica"/>
                      <w:bCs/>
                      <w:color w:val="202020"/>
                      <w:shd w:val="clear" w:color="auto" w:fill="FFFFFF"/>
                    </w:rPr>
                  </w:rPrChange>
                </w:rPr>
                <w:t>1.16 (1.00-1.35)</w:t>
              </w:r>
            </w:ins>
          </w:p>
        </w:tc>
        <w:tc>
          <w:tcPr>
            <w:tcW w:w="395" w:type="pct"/>
            <w:tcPrChange w:id="3845" w:author="meshbah rahman" w:date="2021-02-22T00:57:00Z">
              <w:tcPr>
                <w:tcW w:w="395" w:type="pct"/>
                <w:gridSpan w:val="2"/>
              </w:tcPr>
            </w:tcPrChange>
          </w:tcPr>
          <w:p w14:paraId="6DC7DF5F" w14:textId="77777777" w:rsidR="0095306F" w:rsidRPr="0095306F" w:rsidRDefault="0095306F" w:rsidP="00831991">
            <w:pPr>
              <w:contextualSpacing/>
              <w:jc w:val="both"/>
              <w:rPr>
                <w:ins w:id="3846" w:author="meshbah rahman" w:date="2021-02-19T23:23:00Z"/>
                <w:rFonts w:ascii="Helvetica" w:hAnsi="Helvetica" w:cs="Helvetica"/>
                <w:bCs/>
                <w:color w:val="202020"/>
                <w:sz w:val="18"/>
                <w:szCs w:val="18"/>
                <w:shd w:val="clear" w:color="auto" w:fill="FFFFFF"/>
                <w:rPrChange w:id="3847" w:author="meshbah rahman" w:date="2021-02-19T23:24:00Z">
                  <w:rPr>
                    <w:ins w:id="3848" w:author="meshbah rahman" w:date="2021-02-19T23:23:00Z"/>
                    <w:rFonts w:ascii="Helvetica" w:hAnsi="Helvetica" w:cs="Helvetica"/>
                    <w:bCs/>
                    <w:color w:val="202020"/>
                    <w:shd w:val="clear" w:color="auto" w:fill="FFFFFF"/>
                  </w:rPr>
                </w:rPrChange>
              </w:rPr>
              <w:pPrChange w:id="3849" w:author="meshbah rahman" w:date="2021-02-22T00:57:00Z">
                <w:pPr>
                  <w:spacing w:line="480" w:lineRule="auto"/>
                  <w:contextualSpacing/>
                  <w:jc w:val="both"/>
                </w:pPr>
              </w:pPrChange>
            </w:pPr>
            <w:ins w:id="3850" w:author="meshbah rahman" w:date="2021-02-19T23:23:00Z">
              <w:r w:rsidRPr="0095306F">
                <w:rPr>
                  <w:rFonts w:ascii="Helvetica" w:hAnsi="Helvetica" w:cs="Helvetica"/>
                  <w:bCs/>
                  <w:color w:val="202020"/>
                  <w:sz w:val="18"/>
                  <w:szCs w:val="18"/>
                  <w:shd w:val="clear" w:color="auto" w:fill="FFFFFF"/>
                  <w:rPrChange w:id="3851" w:author="meshbah rahman" w:date="2021-02-19T23:24:00Z">
                    <w:rPr>
                      <w:rFonts w:ascii="Helvetica" w:hAnsi="Helvetica" w:cs="Helvetica"/>
                      <w:bCs/>
                      <w:color w:val="202020"/>
                      <w:shd w:val="clear" w:color="auto" w:fill="FFFFFF"/>
                    </w:rPr>
                  </w:rPrChange>
                </w:rPr>
                <w:t>0.051</w:t>
              </w:r>
            </w:ins>
          </w:p>
        </w:tc>
        <w:tc>
          <w:tcPr>
            <w:tcW w:w="535" w:type="pct"/>
            <w:tcPrChange w:id="3852" w:author="meshbah rahman" w:date="2021-02-22T00:57:00Z">
              <w:tcPr>
                <w:tcW w:w="535" w:type="pct"/>
                <w:gridSpan w:val="2"/>
              </w:tcPr>
            </w:tcPrChange>
          </w:tcPr>
          <w:p w14:paraId="27D12D49" w14:textId="77777777" w:rsidR="0095306F" w:rsidRPr="0095306F" w:rsidRDefault="0095306F" w:rsidP="00831991">
            <w:pPr>
              <w:contextualSpacing/>
              <w:jc w:val="both"/>
              <w:rPr>
                <w:ins w:id="3853" w:author="meshbah rahman" w:date="2021-02-19T23:23:00Z"/>
                <w:rFonts w:ascii="Helvetica" w:hAnsi="Helvetica" w:cs="Helvetica"/>
                <w:bCs/>
                <w:color w:val="202020"/>
                <w:sz w:val="18"/>
                <w:szCs w:val="18"/>
                <w:shd w:val="clear" w:color="auto" w:fill="FFFFFF"/>
                <w:rPrChange w:id="3854" w:author="meshbah rahman" w:date="2021-02-19T23:24:00Z">
                  <w:rPr>
                    <w:ins w:id="3855" w:author="meshbah rahman" w:date="2021-02-19T23:23:00Z"/>
                    <w:rFonts w:ascii="Helvetica" w:hAnsi="Helvetica" w:cs="Helvetica"/>
                    <w:bCs/>
                    <w:color w:val="202020"/>
                    <w:shd w:val="clear" w:color="auto" w:fill="FFFFFF"/>
                  </w:rPr>
                </w:rPrChange>
              </w:rPr>
              <w:pPrChange w:id="3856" w:author="meshbah rahman" w:date="2021-02-22T00:57:00Z">
                <w:pPr>
                  <w:spacing w:line="480" w:lineRule="auto"/>
                  <w:contextualSpacing/>
                  <w:jc w:val="both"/>
                </w:pPr>
              </w:pPrChange>
            </w:pPr>
            <w:ins w:id="3857" w:author="meshbah rahman" w:date="2021-02-19T23:23:00Z">
              <w:r w:rsidRPr="0095306F">
                <w:rPr>
                  <w:rFonts w:ascii="Helvetica" w:hAnsi="Helvetica" w:cs="Helvetica"/>
                  <w:bCs/>
                  <w:color w:val="202020"/>
                  <w:sz w:val="18"/>
                  <w:szCs w:val="18"/>
                  <w:shd w:val="clear" w:color="auto" w:fill="FFFFFF"/>
                  <w:rPrChange w:id="3858" w:author="meshbah rahman" w:date="2021-02-19T23:24:00Z">
                    <w:rPr>
                      <w:rFonts w:ascii="Helvetica" w:hAnsi="Helvetica" w:cs="Helvetica"/>
                      <w:bCs/>
                      <w:color w:val="202020"/>
                      <w:shd w:val="clear" w:color="auto" w:fill="FFFFFF"/>
                    </w:rPr>
                  </w:rPrChange>
                </w:rPr>
                <w:t>1.07 (0.91-1.25)</w:t>
              </w:r>
            </w:ins>
          </w:p>
        </w:tc>
        <w:tc>
          <w:tcPr>
            <w:tcW w:w="396" w:type="pct"/>
            <w:tcPrChange w:id="3859" w:author="meshbah rahman" w:date="2021-02-22T00:57:00Z">
              <w:tcPr>
                <w:tcW w:w="395" w:type="pct"/>
              </w:tcPr>
            </w:tcPrChange>
          </w:tcPr>
          <w:p w14:paraId="1EC3010B" w14:textId="77777777" w:rsidR="0095306F" w:rsidRPr="0095306F" w:rsidRDefault="0095306F" w:rsidP="00831991">
            <w:pPr>
              <w:contextualSpacing/>
              <w:jc w:val="both"/>
              <w:rPr>
                <w:ins w:id="3860" w:author="meshbah rahman" w:date="2021-02-19T23:23:00Z"/>
                <w:rFonts w:ascii="Helvetica" w:hAnsi="Helvetica" w:cs="Helvetica"/>
                <w:bCs/>
                <w:color w:val="202020"/>
                <w:sz w:val="18"/>
                <w:szCs w:val="18"/>
                <w:shd w:val="clear" w:color="auto" w:fill="FFFFFF"/>
                <w:rPrChange w:id="3861" w:author="meshbah rahman" w:date="2021-02-19T23:24:00Z">
                  <w:rPr>
                    <w:ins w:id="3862" w:author="meshbah rahman" w:date="2021-02-19T23:23:00Z"/>
                    <w:rFonts w:ascii="Helvetica" w:hAnsi="Helvetica" w:cs="Helvetica"/>
                    <w:bCs/>
                    <w:color w:val="202020"/>
                    <w:shd w:val="clear" w:color="auto" w:fill="FFFFFF"/>
                  </w:rPr>
                </w:rPrChange>
              </w:rPr>
              <w:pPrChange w:id="3863" w:author="meshbah rahman" w:date="2021-02-22T00:57:00Z">
                <w:pPr>
                  <w:spacing w:line="480" w:lineRule="auto"/>
                  <w:contextualSpacing/>
                  <w:jc w:val="both"/>
                </w:pPr>
              </w:pPrChange>
            </w:pPr>
            <w:ins w:id="3864" w:author="meshbah rahman" w:date="2021-02-19T23:23:00Z">
              <w:r w:rsidRPr="0095306F">
                <w:rPr>
                  <w:rFonts w:ascii="Helvetica" w:hAnsi="Helvetica" w:cs="Helvetica"/>
                  <w:bCs/>
                  <w:color w:val="202020"/>
                  <w:sz w:val="18"/>
                  <w:szCs w:val="18"/>
                  <w:shd w:val="clear" w:color="auto" w:fill="FFFFFF"/>
                  <w:rPrChange w:id="3865" w:author="meshbah rahman" w:date="2021-02-19T23:24:00Z">
                    <w:rPr>
                      <w:rFonts w:ascii="Helvetica" w:hAnsi="Helvetica" w:cs="Helvetica"/>
                      <w:bCs/>
                      <w:color w:val="202020"/>
                      <w:shd w:val="clear" w:color="auto" w:fill="FFFFFF"/>
                    </w:rPr>
                  </w:rPrChange>
                </w:rPr>
                <w:t>0.412</w:t>
              </w:r>
            </w:ins>
          </w:p>
        </w:tc>
      </w:tr>
      <w:tr w:rsidR="00831991" w:rsidRPr="0095306F" w14:paraId="65DF2256" w14:textId="77777777" w:rsidTr="00831991">
        <w:tblPrEx>
          <w:tblPrExChange w:id="3866" w:author="meshbah rahman" w:date="2021-02-22T00:57:00Z">
            <w:tblPrEx>
              <w:tblW w:w="5534" w:type="pct"/>
            </w:tblPrEx>
          </w:tblPrExChange>
        </w:tblPrEx>
        <w:trPr>
          <w:trHeight w:val="325"/>
          <w:jc w:val="center"/>
          <w:ins w:id="3867" w:author="meshbah rahman" w:date="2021-02-19T23:23:00Z"/>
          <w:trPrChange w:id="3868" w:author="meshbah rahman" w:date="2021-02-22T00:57:00Z">
            <w:trPr>
              <w:trHeight w:val="325"/>
              <w:jc w:val="center"/>
            </w:trPr>
          </w:trPrChange>
        </w:trPr>
        <w:tc>
          <w:tcPr>
            <w:tcW w:w="1025" w:type="pct"/>
            <w:tcPrChange w:id="3869" w:author="meshbah rahman" w:date="2021-02-22T00:57:00Z">
              <w:tcPr>
                <w:tcW w:w="1126" w:type="pct"/>
                <w:gridSpan w:val="3"/>
              </w:tcPr>
            </w:tcPrChange>
          </w:tcPr>
          <w:p w14:paraId="71D0CA2F" w14:textId="77777777" w:rsidR="0095306F" w:rsidRPr="0095306F" w:rsidRDefault="0095306F" w:rsidP="00831991">
            <w:pPr>
              <w:contextualSpacing/>
              <w:jc w:val="both"/>
              <w:rPr>
                <w:ins w:id="3870" w:author="meshbah rahman" w:date="2021-02-19T23:23:00Z"/>
                <w:rFonts w:ascii="Helvetica" w:hAnsi="Helvetica" w:cs="Helvetica"/>
                <w:bCs/>
                <w:color w:val="202020"/>
                <w:sz w:val="18"/>
                <w:szCs w:val="18"/>
                <w:shd w:val="clear" w:color="auto" w:fill="FFFFFF"/>
                <w:rPrChange w:id="3871" w:author="meshbah rahman" w:date="2021-02-19T23:24:00Z">
                  <w:rPr>
                    <w:ins w:id="3872" w:author="meshbah rahman" w:date="2021-02-19T23:23:00Z"/>
                    <w:rFonts w:ascii="Helvetica" w:hAnsi="Helvetica" w:cs="Helvetica"/>
                    <w:bCs/>
                    <w:color w:val="202020"/>
                    <w:shd w:val="clear" w:color="auto" w:fill="FFFFFF"/>
                  </w:rPr>
                </w:rPrChange>
              </w:rPr>
              <w:pPrChange w:id="3873" w:author="meshbah rahman" w:date="2021-02-22T00:57:00Z">
                <w:pPr>
                  <w:spacing w:line="480" w:lineRule="auto"/>
                  <w:contextualSpacing/>
                  <w:jc w:val="both"/>
                </w:pPr>
              </w:pPrChange>
            </w:pPr>
            <w:ins w:id="3874" w:author="meshbah rahman" w:date="2021-02-19T23:23:00Z">
              <w:r w:rsidRPr="0095306F">
                <w:rPr>
                  <w:rFonts w:ascii="Helvetica" w:hAnsi="Helvetica" w:cs="Helvetica"/>
                  <w:bCs/>
                  <w:color w:val="202020"/>
                  <w:sz w:val="18"/>
                  <w:szCs w:val="18"/>
                  <w:shd w:val="clear" w:color="auto" w:fill="FFFFFF"/>
                  <w:rPrChange w:id="3875" w:author="meshbah rahman" w:date="2021-02-19T23:24:00Z">
                    <w:rPr>
                      <w:rFonts w:ascii="Helvetica" w:hAnsi="Helvetica" w:cs="Helvetica"/>
                      <w:bCs/>
                      <w:color w:val="202020"/>
                      <w:shd w:val="clear" w:color="auto" w:fill="FFFFFF"/>
                    </w:rPr>
                  </w:rPrChange>
                </w:rPr>
                <w:t>Poorest</w:t>
              </w:r>
            </w:ins>
          </w:p>
        </w:tc>
        <w:tc>
          <w:tcPr>
            <w:tcW w:w="616" w:type="pct"/>
            <w:tcPrChange w:id="3876" w:author="meshbah rahman" w:date="2021-02-22T00:57:00Z">
              <w:tcPr>
                <w:tcW w:w="612" w:type="pct"/>
              </w:tcPr>
            </w:tcPrChange>
          </w:tcPr>
          <w:p w14:paraId="71E94F87" w14:textId="77777777" w:rsidR="0095306F" w:rsidRPr="0095306F" w:rsidRDefault="0095306F" w:rsidP="00831991">
            <w:pPr>
              <w:contextualSpacing/>
              <w:jc w:val="both"/>
              <w:rPr>
                <w:ins w:id="3877" w:author="meshbah rahman" w:date="2021-02-19T23:23:00Z"/>
                <w:rFonts w:ascii="Helvetica" w:hAnsi="Helvetica" w:cs="Helvetica"/>
                <w:bCs/>
                <w:color w:val="202020"/>
                <w:sz w:val="18"/>
                <w:szCs w:val="18"/>
                <w:shd w:val="clear" w:color="auto" w:fill="FFFFFF"/>
                <w:rPrChange w:id="3878" w:author="meshbah rahman" w:date="2021-02-19T23:24:00Z">
                  <w:rPr>
                    <w:ins w:id="3879" w:author="meshbah rahman" w:date="2021-02-19T23:23:00Z"/>
                    <w:rFonts w:ascii="Helvetica" w:hAnsi="Helvetica" w:cs="Helvetica"/>
                    <w:bCs/>
                    <w:color w:val="202020"/>
                    <w:shd w:val="clear" w:color="auto" w:fill="FFFFFF"/>
                  </w:rPr>
                </w:rPrChange>
              </w:rPr>
              <w:pPrChange w:id="3880" w:author="meshbah rahman" w:date="2021-02-22T00:57:00Z">
                <w:pPr>
                  <w:spacing w:line="480" w:lineRule="auto"/>
                  <w:contextualSpacing/>
                  <w:jc w:val="both"/>
                </w:pPr>
              </w:pPrChange>
            </w:pPr>
            <w:ins w:id="3881" w:author="meshbah rahman" w:date="2021-02-19T23:23:00Z">
              <w:r w:rsidRPr="0095306F">
                <w:rPr>
                  <w:rFonts w:ascii="Helvetica" w:hAnsi="Helvetica" w:cs="Helvetica"/>
                  <w:bCs/>
                  <w:color w:val="202020"/>
                  <w:sz w:val="18"/>
                  <w:szCs w:val="18"/>
                  <w:shd w:val="clear" w:color="auto" w:fill="FFFFFF"/>
                  <w:rPrChange w:id="3882" w:author="meshbah rahman" w:date="2021-02-19T23:24:00Z">
                    <w:rPr>
                      <w:rFonts w:ascii="Helvetica" w:hAnsi="Helvetica" w:cs="Helvetica"/>
                      <w:bCs/>
                      <w:color w:val="202020"/>
                      <w:shd w:val="clear" w:color="auto" w:fill="FFFFFF"/>
                    </w:rPr>
                  </w:rPrChange>
                </w:rPr>
                <w:t>Reference</w:t>
              </w:r>
            </w:ins>
          </w:p>
        </w:tc>
        <w:tc>
          <w:tcPr>
            <w:tcW w:w="489" w:type="pct"/>
            <w:tcPrChange w:id="3883" w:author="meshbah rahman" w:date="2021-02-22T00:57:00Z">
              <w:tcPr>
                <w:tcW w:w="394" w:type="pct"/>
                <w:gridSpan w:val="2"/>
              </w:tcPr>
            </w:tcPrChange>
          </w:tcPr>
          <w:p w14:paraId="1E9CE1F6" w14:textId="77777777" w:rsidR="0095306F" w:rsidRPr="0095306F" w:rsidRDefault="0095306F" w:rsidP="00831991">
            <w:pPr>
              <w:contextualSpacing/>
              <w:jc w:val="both"/>
              <w:rPr>
                <w:ins w:id="3884" w:author="meshbah rahman" w:date="2021-02-19T23:23:00Z"/>
                <w:rFonts w:ascii="Helvetica" w:hAnsi="Helvetica" w:cs="Helvetica"/>
                <w:bCs/>
                <w:color w:val="202020"/>
                <w:sz w:val="18"/>
                <w:szCs w:val="18"/>
                <w:shd w:val="clear" w:color="auto" w:fill="FFFFFF"/>
                <w:rPrChange w:id="3885" w:author="meshbah rahman" w:date="2021-02-19T23:24:00Z">
                  <w:rPr>
                    <w:ins w:id="3886" w:author="meshbah rahman" w:date="2021-02-19T23:23:00Z"/>
                    <w:rFonts w:ascii="Helvetica" w:hAnsi="Helvetica" w:cs="Helvetica"/>
                    <w:bCs/>
                    <w:color w:val="202020"/>
                    <w:shd w:val="clear" w:color="auto" w:fill="FFFFFF"/>
                  </w:rPr>
                </w:rPrChange>
              </w:rPr>
              <w:pPrChange w:id="3887" w:author="meshbah rahman" w:date="2021-02-22T00:57:00Z">
                <w:pPr>
                  <w:spacing w:line="480" w:lineRule="auto"/>
                  <w:contextualSpacing/>
                  <w:jc w:val="both"/>
                </w:pPr>
              </w:pPrChange>
            </w:pPr>
            <w:ins w:id="3888" w:author="meshbah rahman" w:date="2021-02-19T23:23:00Z">
              <w:r w:rsidRPr="0095306F">
                <w:rPr>
                  <w:rFonts w:ascii="Helvetica" w:hAnsi="Helvetica" w:cs="Helvetica"/>
                  <w:bCs/>
                  <w:color w:val="202020"/>
                  <w:sz w:val="18"/>
                  <w:szCs w:val="18"/>
                  <w:shd w:val="clear" w:color="auto" w:fill="FFFFFF"/>
                  <w:rPrChange w:id="3889" w:author="meshbah rahman" w:date="2021-02-19T23:24:00Z">
                    <w:rPr>
                      <w:rFonts w:ascii="Helvetica" w:hAnsi="Helvetica" w:cs="Helvetica"/>
                      <w:bCs/>
                      <w:color w:val="202020"/>
                      <w:shd w:val="clear" w:color="auto" w:fill="FFFFFF"/>
                    </w:rPr>
                  </w:rPrChange>
                </w:rPr>
                <w:t>-</w:t>
              </w:r>
            </w:ins>
          </w:p>
        </w:tc>
        <w:tc>
          <w:tcPr>
            <w:tcW w:w="535" w:type="pct"/>
            <w:tcPrChange w:id="3890" w:author="meshbah rahman" w:date="2021-02-22T00:57:00Z">
              <w:tcPr>
                <w:tcW w:w="535" w:type="pct"/>
              </w:tcPr>
            </w:tcPrChange>
          </w:tcPr>
          <w:p w14:paraId="03954DD9" w14:textId="77777777" w:rsidR="0095306F" w:rsidRPr="0095306F" w:rsidRDefault="0095306F" w:rsidP="00831991">
            <w:pPr>
              <w:contextualSpacing/>
              <w:jc w:val="both"/>
              <w:rPr>
                <w:ins w:id="3891" w:author="meshbah rahman" w:date="2021-02-19T23:23:00Z"/>
                <w:rFonts w:ascii="Helvetica" w:hAnsi="Helvetica" w:cs="Helvetica"/>
                <w:bCs/>
                <w:color w:val="202020"/>
                <w:sz w:val="18"/>
                <w:szCs w:val="18"/>
                <w:shd w:val="clear" w:color="auto" w:fill="FFFFFF"/>
                <w:rPrChange w:id="3892" w:author="meshbah rahman" w:date="2021-02-19T23:24:00Z">
                  <w:rPr>
                    <w:ins w:id="3893" w:author="meshbah rahman" w:date="2021-02-19T23:23:00Z"/>
                    <w:rFonts w:ascii="Helvetica" w:hAnsi="Helvetica" w:cs="Helvetica"/>
                    <w:bCs/>
                    <w:color w:val="202020"/>
                    <w:shd w:val="clear" w:color="auto" w:fill="FFFFFF"/>
                  </w:rPr>
                </w:rPrChange>
              </w:rPr>
              <w:pPrChange w:id="3894" w:author="meshbah rahman" w:date="2021-02-22T00:57:00Z">
                <w:pPr>
                  <w:spacing w:line="480" w:lineRule="auto"/>
                  <w:contextualSpacing/>
                  <w:jc w:val="both"/>
                </w:pPr>
              </w:pPrChange>
            </w:pPr>
            <w:ins w:id="3895" w:author="meshbah rahman" w:date="2021-02-19T23:23:00Z">
              <w:r w:rsidRPr="0095306F">
                <w:rPr>
                  <w:rFonts w:ascii="Helvetica" w:hAnsi="Helvetica" w:cs="Helvetica"/>
                  <w:bCs/>
                  <w:color w:val="202020"/>
                  <w:sz w:val="18"/>
                  <w:szCs w:val="18"/>
                  <w:shd w:val="clear" w:color="auto" w:fill="FFFFFF"/>
                  <w:rPrChange w:id="3896" w:author="meshbah rahman" w:date="2021-02-19T23:24:00Z">
                    <w:rPr>
                      <w:rFonts w:ascii="Helvetica" w:hAnsi="Helvetica" w:cs="Helvetica"/>
                      <w:bCs/>
                      <w:color w:val="202020"/>
                      <w:shd w:val="clear" w:color="auto" w:fill="FFFFFF"/>
                    </w:rPr>
                  </w:rPrChange>
                </w:rPr>
                <w:t>Reference</w:t>
              </w:r>
            </w:ins>
          </w:p>
        </w:tc>
        <w:tc>
          <w:tcPr>
            <w:tcW w:w="396" w:type="pct"/>
            <w:tcPrChange w:id="3897" w:author="meshbah rahman" w:date="2021-02-22T00:57:00Z">
              <w:tcPr>
                <w:tcW w:w="396" w:type="pct"/>
                <w:gridSpan w:val="3"/>
              </w:tcPr>
            </w:tcPrChange>
          </w:tcPr>
          <w:p w14:paraId="11D82925" w14:textId="77777777" w:rsidR="0095306F" w:rsidRPr="0095306F" w:rsidRDefault="0095306F" w:rsidP="00831991">
            <w:pPr>
              <w:contextualSpacing/>
              <w:jc w:val="both"/>
              <w:rPr>
                <w:ins w:id="3898" w:author="meshbah rahman" w:date="2021-02-19T23:23:00Z"/>
                <w:rFonts w:ascii="Helvetica" w:hAnsi="Helvetica" w:cs="Helvetica"/>
                <w:bCs/>
                <w:color w:val="202020"/>
                <w:sz w:val="18"/>
                <w:szCs w:val="18"/>
                <w:shd w:val="clear" w:color="auto" w:fill="FFFFFF"/>
                <w:rPrChange w:id="3899" w:author="meshbah rahman" w:date="2021-02-19T23:24:00Z">
                  <w:rPr>
                    <w:ins w:id="3900" w:author="meshbah rahman" w:date="2021-02-19T23:23:00Z"/>
                    <w:rFonts w:ascii="Helvetica" w:hAnsi="Helvetica" w:cs="Helvetica"/>
                    <w:bCs/>
                    <w:color w:val="202020"/>
                    <w:shd w:val="clear" w:color="auto" w:fill="FFFFFF"/>
                  </w:rPr>
                </w:rPrChange>
              </w:rPr>
              <w:pPrChange w:id="3901" w:author="meshbah rahman" w:date="2021-02-22T00:57:00Z">
                <w:pPr>
                  <w:spacing w:line="480" w:lineRule="auto"/>
                  <w:contextualSpacing/>
                  <w:jc w:val="both"/>
                </w:pPr>
              </w:pPrChange>
            </w:pPr>
            <w:ins w:id="3902" w:author="meshbah rahman" w:date="2021-02-19T23:23:00Z">
              <w:r w:rsidRPr="0095306F">
                <w:rPr>
                  <w:rFonts w:ascii="Helvetica" w:hAnsi="Helvetica" w:cs="Helvetica"/>
                  <w:bCs/>
                  <w:color w:val="202020"/>
                  <w:sz w:val="18"/>
                  <w:szCs w:val="18"/>
                  <w:shd w:val="clear" w:color="auto" w:fill="FFFFFF"/>
                  <w:rPrChange w:id="3903" w:author="meshbah rahman" w:date="2021-02-19T23:24:00Z">
                    <w:rPr>
                      <w:rFonts w:ascii="Helvetica" w:hAnsi="Helvetica" w:cs="Helvetica"/>
                      <w:bCs/>
                      <w:color w:val="202020"/>
                      <w:shd w:val="clear" w:color="auto" w:fill="FFFFFF"/>
                    </w:rPr>
                  </w:rPrChange>
                </w:rPr>
                <w:t>-</w:t>
              </w:r>
            </w:ins>
          </w:p>
        </w:tc>
        <w:tc>
          <w:tcPr>
            <w:tcW w:w="612" w:type="pct"/>
            <w:tcPrChange w:id="3904" w:author="meshbah rahman" w:date="2021-02-22T00:57:00Z">
              <w:tcPr>
                <w:tcW w:w="612" w:type="pct"/>
              </w:tcPr>
            </w:tcPrChange>
          </w:tcPr>
          <w:p w14:paraId="2CAF2378" w14:textId="77777777" w:rsidR="0095306F" w:rsidRPr="0095306F" w:rsidRDefault="0095306F" w:rsidP="00831991">
            <w:pPr>
              <w:contextualSpacing/>
              <w:jc w:val="both"/>
              <w:rPr>
                <w:ins w:id="3905" w:author="meshbah rahman" w:date="2021-02-19T23:23:00Z"/>
                <w:rFonts w:ascii="Helvetica" w:hAnsi="Helvetica" w:cs="Helvetica"/>
                <w:bCs/>
                <w:color w:val="202020"/>
                <w:sz w:val="18"/>
                <w:szCs w:val="18"/>
                <w:shd w:val="clear" w:color="auto" w:fill="FFFFFF"/>
                <w:rPrChange w:id="3906" w:author="meshbah rahman" w:date="2021-02-19T23:24:00Z">
                  <w:rPr>
                    <w:ins w:id="3907" w:author="meshbah rahman" w:date="2021-02-19T23:23:00Z"/>
                    <w:rFonts w:ascii="Helvetica" w:hAnsi="Helvetica" w:cs="Helvetica"/>
                    <w:bCs/>
                    <w:color w:val="202020"/>
                    <w:shd w:val="clear" w:color="auto" w:fill="FFFFFF"/>
                  </w:rPr>
                </w:rPrChange>
              </w:rPr>
              <w:pPrChange w:id="3908" w:author="meshbah rahman" w:date="2021-02-22T00:57:00Z">
                <w:pPr>
                  <w:spacing w:line="480" w:lineRule="auto"/>
                  <w:contextualSpacing/>
                  <w:jc w:val="both"/>
                </w:pPr>
              </w:pPrChange>
            </w:pPr>
            <w:ins w:id="3909" w:author="meshbah rahman" w:date="2021-02-19T23:23:00Z">
              <w:r w:rsidRPr="0095306F">
                <w:rPr>
                  <w:rFonts w:ascii="Helvetica" w:hAnsi="Helvetica" w:cs="Helvetica"/>
                  <w:bCs/>
                  <w:color w:val="202020"/>
                  <w:sz w:val="18"/>
                  <w:szCs w:val="18"/>
                  <w:shd w:val="clear" w:color="auto" w:fill="FFFFFF"/>
                  <w:rPrChange w:id="3910" w:author="meshbah rahman" w:date="2021-02-19T23:24:00Z">
                    <w:rPr>
                      <w:rFonts w:ascii="Helvetica" w:hAnsi="Helvetica" w:cs="Helvetica"/>
                      <w:bCs/>
                      <w:color w:val="202020"/>
                      <w:shd w:val="clear" w:color="auto" w:fill="FFFFFF"/>
                    </w:rPr>
                  </w:rPrChange>
                </w:rPr>
                <w:t>Reference</w:t>
              </w:r>
            </w:ins>
          </w:p>
        </w:tc>
        <w:tc>
          <w:tcPr>
            <w:tcW w:w="395" w:type="pct"/>
            <w:tcPrChange w:id="3911" w:author="meshbah rahman" w:date="2021-02-22T00:57:00Z">
              <w:tcPr>
                <w:tcW w:w="395" w:type="pct"/>
                <w:gridSpan w:val="2"/>
              </w:tcPr>
            </w:tcPrChange>
          </w:tcPr>
          <w:p w14:paraId="55F080D1" w14:textId="77777777" w:rsidR="0095306F" w:rsidRPr="0095306F" w:rsidRDefault="0095306F" w:rsidP="00831991">
            <w:pPr>
              <w:contextualSpacing/>
              <w:jc w:val="both"/>
              <w:rPr>
                <w:ins w:id="3912" w:author="meshbah rahman" w:date="2021-02-19T23:23:00Z"/>
                <w:rFonts w:ascii="Helvetica" w:hAnsi="Helvetica" w:cs="Helvetica"/>
                <w:bCs/>
                <w:color w:val="202020"/>
                <w:sz w:val="18"/>
                <w:szCs w:val="18"/>
                <w:shd w:val="clear" w:color="auto" w:fill="FFFFFF"/>
                <w:rPrChange w:id="3913" w:author="meshbah rahman" w:date="2021-02-19T23:24:00Z">
                  <w:rPr>
                    <w:ins w:id="3914" w:author="meshbah rahman" w:date="2021-02-19T23:23:00Z"/>
                    <w:rFonts w:ascii="Helvetica" w:hAnsi="Helvetica" w:cs="Helvetica"/>
                    <w:bCs/>
                    <w:color w:val="202020"/>
                    <w:shd w:val="clear" w:color="auto" w:fill="FFFFFF"/>
                  </w:rPr>
                </w:rPrChange>
              </w:rPr>
              <w:pPrChange w:id="3915" w:author="meshbah rahman" w:date="2021-02-22T00:57:00Z">
                <w:pPr>
                  <w:spacing w:line="480" w:lineRule="auto"/>
                  <w:contextualSpacing/>
                  <w:jc w:val="both"/>
                </w:pPr>
              </w:pPrChange>
            </w:pPr>
            <w:ins w:id="3916" w:author="meshbah rahman" w:date="2021-02-19T23:23:00Z">
              <w:r w:rsidRPr="0095306F">
                <w:rPr>
                  <w:rFonts w:ascii="Helvetica" w:hAnsi="Helvetica" w:cs="Helvetica"/>
                  <w:bCs/>
                  <w:color w:val="202020"/>
                  <w:sz w:val="18"/>
                  <w:szCs w:val="18"/>
                  <w:shd w:val="clear" w:color="auto" w:fill="FFFFFF"/>
                  <w:rPrChange w:id="3917" w:author="meshbah rahman" w:date="2021-02-19T23:24:00Z">
                    <w:rPr>
                      <w:rFonts w:ascii="Helvetica" w:hAnsi="Helvetica" w:cs="Helvetica"/>
                      <w:bCs/>
                      <w:color w:val="202020"/>
                      <w:shd w:val="clear" w:color="auto" w:fill="FFFFFF"/>
                    </w:rPr>
                  </w:rPrChange>
                </w:rPr>
                <w:t>-</w:t>
              </w:r>
            </w:ins>
          </w:p>
        </w:tc>
        <w:tc>
          <w:tcPr>
            <w:tcW w:w="535" w:type="pct"/>
            <w:tcPrChange w:id="3918" w:author="meshbah rahman" w:date="2021-02-22T00:57:00Z">
              <w:tcPr>
                <w:tcW w:w="535" w:type="pct"/>
                <w:gridSpan w:val="2"/>
              </w:tcPr>
            </w:tcPrChange>
          </w:tcPr>
          <w:p w14:paraId="068AC40C" w14:textId="77777777" w:rsidR="0095306F" w:rsidRPr="0095306F" w:rsidRDefault="0095306F" w:rsidP="00831991">
            <w:pPr>
              <w:contextualSpacing/>
              <w:jc w:val="both"/>
              <w:rPr>
                <w:ins w:id="3919" w:author="meshbah rahman" w:date="2021-02-19T23:23:00Z"/>
                <w:rFonts w:ascii="Helvetica" w:hAnsi="Helvetica" w:cs="Helvetica"/>
                <w:bCs/>
                <w:color w:val="202020"/>
                <w:sz w:val="18"/>
                <w:szCs w:val="18"/>
                <w:shd w:val="clear" w:color="auto" w:fill="FFFFFF"/>
                <w:rPrChange w:id="3920" w:author="meshbah rahman" w:date="2021-02-19T23:24:00Z">
                  <w:rPr>
                    <w:ins w:id="3921" w:author="meshbah rahman" w:date="2021-02-19T23:23:00Z"/>
                    <w:rFonts w:ascii="Helvetica" w:hAnsi="Helvetica" w:cs="Helvetica"/>
                    <w:bCs/>
                    <w:color w:val="202020"/>
                    <w:shd w:val="clear" w:color="auto" w:fill="FFFFFF"/>
                  </w:rPr>
                </w:rPrChange>
              </w:rPr>
              <w:pPrChange w:id="3922" w:author="meshbah rahman" w:date="2021-02-22T00:57:00Z">
                <w:pPr>
                  <w:spacing w:line="480" w:lineRule="auto"/>
                  <w:contextualSpacing/>
                  <w:jc w:val="both"/>
                </w:pPr>
              </w:pPrChange>
            </w:pPr>
            <w:ins w:id="3923" w:author="meshbah rahman" w:date="2021-02-19T23:23:00Z">
              <w:r w:rsidRPr="0095306F">
                <w:rPr>
                  <w:rFonts w:ascii="Helvetica" w:hAnsi="Helvetica" w:cs="Helvetica"/>
                  <w:bCs/>
                  <w:color w:val="202020"/>
                  <w:sz w:val="18"/>
                  <w:szCs w:val="18"/>
                  <w:shd w:val="clear" w:color="auto" w:fill="FFFFFF"/>
                  <w:rPrChange w:id="3924" w:author="meshbah rahman" w:date="2021-02-19T23:24:00Z">
                    <w:rPr>
                      <w:rFonts w:ascii="Helvetica" w:hAnsi="Helvetica" w:cs="Helvetica"/>
                      <w:bCs/>
                      <w:color w:val="202020"/>
                      <w:shd w:val="clear" w:color="auto" w:fill="FFFFFF"/>
                    </w:rPr>
                  </w:rPrChange>
                </w:rPr>
                <w:t>Reference</w:t>
              </w:r>
            </w:ins>
          </w:p>
        </w:tc>
        <w:tc>
          <w:tcPr>
            <w:tcW w:w="396" w:type="pct"/>
            <w:tcPrChange w:id="3925" w:author="meshbah rahman" w:date="2021-02-22T00:57:00Z">
              <w:tcPr>
                <w:tcW w:w="395" w:type="pct"/>
              </w:tcPr>
            </w:tcPrChange>
          </w:tcPr>
          <w:p w14:paraId="148FA5FA" w14:textId="77777777" w:rsidR="0095306F" w:rsidRPr="0095306F" w:rsidRDefault="0095306F" w:rsidP="00831991">
            <w:pPr>
              <w:contextualSpacing/>
              <w:jc w:val="both"/>
              <w:rPr>
                <w:ins w:id="3926" w:author="meshbah rahman" w:date="2021-02-19T23:23:00Z"/>
                <w:rFonts w:ascii="Helvetica" w:hAnsi="Helvetica" w:cs="Helvetica"/>
                <w:bCs/>
                <w:color w:val="202020"/>
                <w:sz w:val="18"/>
                <w:szCs w:val="18"/>
                <w:shd w:val="clear" w:color="auto" w:fill="FFFFFF"/>
                <w:rPrChange w:id="3927" w:author="meshbah rahman" w:date="2021-02-19T23:24:00Z">
                  <w:rPr>
                    <w:ins w:id="3928" w:author="meshbah rahman" w:date="2021-02-19T23:23:00Z"/>
                    <w:rFonts w:ascii="Helvetica" w:hAnsi="Helvetica" w:cs="Helvetica"/>
                    <w:bCs/>
                    <w:color w:val="202020"/>
                    <w:shd w:val="clear" w:color="auto" w:fill="FFFFFF"/>
                  </w:rPr>
                </w:rPrChange>
              </w:rPr>
              <w:pPrChange w:id="3929" w:author="meshbah rahman" w:date="2021-02-22T00:57:00Z">
                <w:pPr>
                  <w:spacing w:line="480" w:lineRule="auto"/>
                  <w:contextualSpacing/>
                  <w:jc w:val="both"/>
                </w:pPr>
              </w:pPrChange>
            </w:pPr>
            <w:ins w:id="3930" w:author="meshbah rahman" w:date="2021-02-19T23:23:00Z">
              <w:r w:rsidRPr="0095306F">
                <w:rPr>
                  <w:rFonts w:ascii="Helvetica" w:hAnsi="Helvetica" w:cs="Helvetica"/>
                  <w:bCs/>
                  <w:color w:val="202020"/>
                  <w:sz w:val="18"/>
                  <w:szCs w:val="18"/>
                  <w:shd w:val="clear" w:color="auto" w:fill="FFFFFF"/>
                  <w:rPrChange w:id="3931" w:author="meshbah rahman" w:date="2021-02-19T23:24:00Z">
                    <w:rPr>
                      <w:rFonts w:ascii="Helvetica" w:hAnsi="Helvetica" w:cs="Helvetica"/>
                      <w:bCs/>
                      <w:color w:val="202020"/>
                      <w:shd w:val="clear" w:color="auto" w:fill="FFFFFF"/>
                    </w:rPr>
                  </w:rPrChange>
                </w:rPr>
                <w:t>-</w:t>
              </w:r>
            </w:ins>
          </w:p>
        </w:tc>
      </w:tr>
      <w:tr w:rsidR="00831991" w:rsidRPr="0095306F" w14:paraId="5D5B5F87" w14:textId="77777777" w:rsidTr="00831991">
        <w:tblPrEx>
          <w:tblPrExChange w:id="3932" w:author="meshbah rahman" w:date="2021-02-22T00:57:00Z">
            <w:tblPrEx>
              <w:tblW w:w="5534" w:type="pct"/>
            </w:tblPrEx>
          </w:tblPrExChange>
        </w:tblPrEx>
        <w:trPr>
          <w:trHeight w:val="302"/>
          <w:jc w:val="center"/>
          <w:ins w:id="3933" w:author="meshbah rahman" w:date="2021-02-19T23:23:00Z"/>
          <w:trPrChange w:id="3934" w:author="meshbah rahman" w:date="2021-02-22T00:57:00Z">
            <w:trPr>
              <w:trHeight w:val="302"/>
              <w:jc w:val="center"/>
            </w:trPr>
          </w:trPrChange>
        </w:trPr>
        <w:tc>
          <w:tcPr>
            <w:tcW w:w="1025" w:type="pct"/>
            <w:tcPrChange w:id="3935" w:author="meshbah rahman" w:date="2021-02-22T00:57:00Z">
              <w:tcPr>
                <w:tcW w:w="1126" w:type="pct"/>
                <w:gridSpan w:val="3"/>
              </w:tcPr>
            </w:tcPrChange>
          </w:tcPr>
          <w:p w14:paraId="3C353820" w14:textId="77777777" w:rsidR="0095306F" w:rsidRPr="0095306F" w:rsidRDefault="0095306F" w:rsidP="00831991">
            <w:pPr>
              <w:contextualSpacing/>
              <w:jc w:val="both"/>
              <w:rPr>
                <w:ins w:id="3936" w:author="meshbah rahman" w:date="2021-02-19T23:23:00Z"/>
                <w:rFonts w:ascii="Helvetica" w:hAnsi="Helvetica" w:cs="Helvetica"/>
                <w:b/>
                <w:color w:val="202020"/>
                <w:sz w:val="18"/>
                <w:szCs w:val="18"/>
                <w:shd w:val="clear" w:color="auto" w:fill="FFFFFF"/>
                <w:rPrChange w:id="3937" w:author="meshbah rahman" w:date="2021-02-19T23:24:00Z">
                  <w:rPr>
                    <w:ins w:id="3938" w:author="meshbah rahman" w:date="2021-02-19T23:23:00Z"/>
                    <w:rFonts w:ascii="Helvetica" w:hAnsi="Helvetica" w:cs="Helvetica"/>
                    <w:b/>
                    <w:color w:val="202020"/>
                    <w:shd w:val="clear" w:color="auto" w:fill="FFFFFF"/>
                  </w:rPr>
                </w:rPrChange>
              </w:rPr>
              <w:pPrChange w:id="3939" w:author="meshbah rahman" w:date="2021-02-22T00:57:00Z">
                <w:pPr>
                  <w:spacing w:line="480" w:lineRule="auto"/>
                  <w:contextualSpacing/>
                  <w:jc w:val="both"/>
                </w:pPr>
              </w:pPrChange>
            </w:pPr>
            <w:ins w:id="3940" w:author="meshbah rahman" w:date="2021-02-19T23:23:00Z">
              <w:r w:rsidRPr="0095306F">
                <w:rPr>
                  <w:rFonts w:ascii="Helvetica" w:hAnsi="Helvetica" w:cs="Helvetica"/>
                  <w:b/>
                  <w:color w:val="202020"/>
                  <w:sz w:val="18"/>
                  <w:szCs w:val="18"/>
                  <w:shd w:val="clear" w:color="auto" w:fill="FFFFFF"/>
                  <w:rPrChange w:id="3941" w:author="meshbah rahman" w:date="2021-02-19T23:24:00Z">
                    <w:rPr>
                      <w:rFonts w:ascii="Helvetica" w:hAnsi="Helvetica" w:cs="Helvetica"/>
                      <w:b/>
                      <w:color w:val="202020"/>
                      <w:shd w:val="clear" w:color="auto" w:fill="FFFFFF"/>
                    </w:rPr>
                  </w:rPrChange>
                </w:rPr>
                <w:t>Religion</w:t>
              </w:r>
            </w:ins>
          </w:p>
        </w:tc>
        <w:tc>
          <w:tcPr>
            <w:tcW w:w="616" w:type="pct"/>
            <w:tcPrChange w:id="3942" w:author="meshbah rahman" w:date="2021-02-22T00:57:00Z">
              <w:tcPr>
                <w:tcW w:w="612" w:type="pct"/>
              </w:tcPr>
            </w:tcPrChange>
          </w:tcPr>
          <w:p w14:paraId="60B6F944" w14:textId="77777777" w:rsidR="0095306F" w:rsidRPr="0095306F" w:rsidRDefault="0095306F" w:rsidP="00831991">
            <w:pPr>
              <w:contextualSpacing/>
              <w:jc w:val="both"/>
              <w:rPr>
                <w:ins w:id="3943" w:author="meshbah rahman" w:date="2021-02-19T23:23:00Z"/>
                <w:rFonts w:ascii="Helvetica" w:hAnsi="Helvetica" w:cs="Helvetica"/>
                <w:bCs/>
                <w:color w:val="202020"/>
                <w:sz w:val="18"/>
                <w:szCs w:val="18"/>
                <w:shd w:val="clear" w:color="auto" w:fill="FFFFFF"/>
                <w:rPrChange w:id="3944" w:author="meshbah rahman" w:date="2021-02-19T23:24:00Z">
                  <w:rPr>
                    <w:ins w:id="3945" w:author="meshbah rahman" w:date="2021-02-19T23:23:00Z"/>
                    <w:rFonts w:ascii="Helvetica" w:hAnsi="Helvetica" w:cs="Helvetica"/>
                    <w:bCs/>
                    <w:color w:val="202020"/>
                    <w:shd w:val="clear" w:color="auto" w:fill="FFFFFF"/>
                  </w:rPr>
                </w:rPrChange>
              </w:rPr>
              <w:pPrChange w:id="3946" w:author="meshbah rahman" w:date="2021-02-22T00:57:00Z">
                <w:pPr>
                  <w:spacing w:line="480" w:lineRule="auto"/>
                  <w:contextualSpacing/>
                  <w:jc w:val="both"/>
                </w:pPr>
              </w:pPrChange>
            </w:pPr>
          </w:p>
        </w:tc>
        <w:tc>
          <w:tcPr>
            <w:tcW w:w="489" w:type="pct"/>
            <w:tcPrChange w:id="3947" w:author="meshbah rahman" w:date="2021-02-22T00:57:00Z">
              <w:tcPr>
                <w:tcW w:w="394" w:type="pct"/>
                <w:gridSpan w:val="2"/>
              </w:tcPr>
            </w:tcPrChange>
          </w:tcPr>
          <w:p w14:paraId="66859724" w14:textId="77777777" w:rsidR="0095306F" w:rsidRPr="0095306F" w:rsidRDefault="0095306F" w:rsidP="00831991">
            <w:pPr>
              <w:contextualSpacing/>
              <w:jc w:val="both"/>
              <w:rPr>
                <w:ins w:id="3948" w:author="meshbah rahman" w:date="2021-02-19T23:23:00Z"/>
                <w:rFonts w:ascii="Helvetica" w:hAnsi="Helvetica" w:cs="Helvetica"/>
                <w:bCs/>
                <w:color w:val="202020"/>
                <w:sz w:val="18"/>
                <w:szCs w:val="18"/>
                <w:shd w:val="clear" w:color="auto" w:fill="FFFFFF"/>
                <w:rPrChange w:id="3949" w:author="meshbah rahman" w:date="2021-02-19T23:24:00Z">
                  <w:rPr>
                    <w:ins w:id="3950" w:author="meshbah rahman" w:date="2021-02-19T23:23:00Z"/>
                    <w:rFonts w:ascii="Helvetica" w:hAnsi="Helvetica" w:cs="Helvetica"/>
                    <w:bCs/>
                    <w:color w:val="202020"/>
                    <w:shd w:val="clear" w:color="auto" w:fill="FFFFFF"/>
                  </w:rPr>
                </w:rPrChange>
              </w:rPr>
              <w:pPrChange w:id="3951" w:author="meshbah rahman" w:date="2021-02-22T00:57:00Z">
                <w:pPr>
                  <w:spacing w:line="480" w:lineRule="auto"/>
                  <w:contextualSpacing/>
                  <w:jc w:val="both"/>
                </w:pPr>
              </w:pPrChange>
            </w:pPr>
          </w:p>
        </w:tc>
        <w:tc>
          <w:tcPr>
            <w:tcW w:w="535" w:type="pct"/>
            <w:tcPrChange w:id="3952" w:author="meshbah rahman" w:date="2021-02-22T00:57:00Z">
              <w:tcPr>
                <w:tcW w:w="535" w:type="pct"/>
              </w:tcPr>
            </w:tcPrChange>
          </w:tcPr>
          <w:p w14:paraId="2E04406F" w14:textId="77777777" w:rsidR="0095306F" w:rsidRPr="0095306F" w:rsidRDefault="0095306F" w:rsidP="00831991">
            <w:pPr>
              <w:contextualSpacing/>
              <w:jc w:val="both"/>
              <w:rPr>
                <w:ins w:id="3953" w:author="meshbah rahman" w:date="2021-02-19T23:23:00Z"/>
                <w:rFonts w:ascii="Helvetica" w:hAnsi="Helvetica" w:cs="Helvetica"/>
                <w:bCs/>
                <w:color w:val="202020"/>
                <w:sz w:val="18"/>
                <w:szCs w:val="18"/>
                <w:shd w:val="clear" w:color="auto" w:fill="FFFFFF"/>
                <w:rPrChange w:id="3954" w:author="meshbah rahman" w:date="2021-02-19T23:24:00Z">
                  <w:rPr>
                    <w:ins w:id="3955" w:author="meshbah rahman" w:date="2021-02-19T23:23:00Z"/>
                    <w:rFonts w:ascii="Helvetica" w:hAnsi="Helvetica" w:cs="Helvetica"/>
                    <w:bCs/>
                    <w:color w:val="202020"/>
                    <w:shd w:val="clear" w:color="auto" w:fill="FFFFFF"/>
                  </w:rPr>
                </w:rPrChange>
              </w:rPr>
              <w:pPrChange w:id="3956" w:author="meshbah rahman" w:date="2021-02-22T00:57:00Z">
                <w:pPr>
                  <w:spacing w:line="480" w:lineRule="auto"/>
                  <w:contextualSpacing/>
                  <w:jc w:val="both"/>
                </w:pPr>
              </w:pPrChange>
            </w:pPr>
          </w:p>
        </w:tc>
        <w:tc>
          <w:tcPr>
            <w:tcW w:w="396" w:type="pct"/>
            <w:tcPrChange w:id="3957" w:author="meshbah rahman" w:date="2021-02-22T00:57:00Z">
              <w:tcPr>
                <w:tcW w:w="396" w:type="pct"/>
                <w:gridSpan w:val="3"/>
              </w:tcPr>
            </w:tcPrChange>
          </w:tcPr>
          <w:p w14:paraId="74289B91" w14:textId="77777777" w:rsidR="0095306F" w:rsidRPr="0095306F" w:rsidRDefault="0095306F" w:rsidP="00831991">
            <w:pPr>
              <w:contextualSpacing/>
              <w:jc w:val="both"/>
              <w:rPr>
                <w:ins w:id="3958" w:author="meshbah rahman" w:date="2021-02-19T23:23:00Z"/>
                <w:rFonts w:ascii="Helvetica" w:hAnsi="Helvetica" w:cs="Helvetica"/>
                <w:bCs/>
                <w:color w:val="202020"/>
                <w:sz w:val="18"/>
                <w:szCs w:val="18"/>
                <w:shd w:val="clear" w:color="auto" w:fill="FFFFFF"/>
                <w:rPrChange w:id="3959" w:author="meshbah rahman" w:date="2021-02-19T23:24:00Z">
                  <w:rPr>
                    <w:ins w:id="3960" w:author="meshbah rahman" w:date="2021-02-19T23:23:00Z"/>
                    <w:rFonts w:ascii="Helvetica" w:hAnsi="Helvetica" w:cs="Helvetica"/>
                    <w:bCs/>
                    <w:color w:val="202020"/>
                    <w:shd w:val="clear" w:color="auto" w:fill="FFFFFF"/>
                  </w:rPr>
                </w:rPrChange>
              </w:rPr>
              <w:pPrChange w:id="3961" w:author="meshbah rahman" w:date="2021-02-22T00:57:00Z">
                <w:pPr>
                  <w:spacing w:line="480" w:lineRule="auto"/>
                  <w:contextualSpacing/>
                  <w:jc w:val="both"/>
                </w:pPr>
              </w:pPrChange>
            </w:pPr>
          </w:p>
        </w:tc>
        <w:tc>
          <w:tcPr>
            <w:tcW w:w="612" w:type="pct"/>
            <w:tcPrChange w:id="3962" w:author="meshbah rahman" w:date="2021-02-22T00:57:00Z">
              <w:tcPr>
                <w:tcW w:w="612" w:type="pct"/>
              </w:tcPr>
            </w:tcPrChange>
          </w:tcPr>
          <w:p w14:paraId="54E5012F" w14:textId="77777777" w:rsidR="0095306F" w:rsidRPr="0095306F" w:rsidRDefault="0095306F" w:rsidP="00831991">
            <w:pPr>
              <w:contextualSpacing/>
              <w:jc w:val="both"/>
              <w:rPr>
                <w:ins w:id="3963" w:author="meshbah rahman" w:date="2021-02-19T23:23:00Z"/>
                <w:rFonts w:ascii="Helvetica" w:hAnsi="Helvetica" w:cs="Helvetica"/>
                <w:bCs/>
                <w:color w:val="202020"/>
                <w:sz w:val="18"/>
                <w:szCs w:val="18"/>
                <w:shd w:val="clear" w:color="auto" w:fill="FFFFFF"/>
                <w:rPrChange w:id="3964" w:author="meshbah rahman" w:date="2021-02-19T23:24:00Z">
                  <w:rPr>
                    <w:ins w:id="3965" w:author="meshbah rahman" w:date="2021-02-19T23:23:00Z"/>
                    <w:rFonts w:ascii="Helvetica" w:hAnsi="Helvetica" w:cs="Helvetica"/>
                    <w:bCs/>
                    <w:color w:val="202020"/>
                    <w:shd w:val="clear" w:color="auto" w:fill="FFFFFF"/>
                  </w:rPr>
                </w:rPrChange>
              </w:rPr>
              <w:pPrChange w:id="3966" w:author="meshbah rahman" w:date="2021-02-22T00:57:00Z">
                <w:pPr>
                  <w:spacing w:line="480" w:lineRule="auto"/>
                  <w:contextualSpacing/>
                  <w:jc w:val="both"/>
                </w:pPr>
              </w:pPrChange>
            </w:pPr>
          </w:p>
        </w:tc>
        <w:tc>
          <w:tcPr>
            <w:tcW w:w="395" w:type="pct"/>
            <w:tcPrChange w:id="3967" w:author="meshbah rahman" w:date="2021-02-22T00:57:00Z">
              <w:tcPr>
                <w:tcW w:w="395" w:type="pct"/>
                <w:gridSpan w:val="2"/>
              </w:tcPr>
            </w:tcPrChange>
          </w:tcPr>
          <w:p w14:paraId="706B5D7C" w14:textId="77777777" w:rsidR="0095306F" w:rsidRPr="0095306F" w:rsidRDefault="0095306F" w:rsidP="00831991">
            <w:pPr>
              <w:contextualSpacing/>
              <w:jc w:val="both"/>
              <w:rPr>
                <w:ins w:id="3968" w:author="meshbah rahman" w:date="2021-02-19T23:23:00Z"/>
                <w:rFonts w:ascii="Helvetica" w:hAnsi="Helvetica" w:cs="Helvetica"/>
                <w:bCs/>
                <w:color w:val="202020"/>
                <w:sz w:val="18"/>
                <w:szCs w:val="18"/>
                <w:shd w:val="clear" w:color="auto" w:fill="FFFFFF"/>
                <w:rPrChange w:id="3969" w:author="meshbah rahman" w:date="2021-02-19T23:24:00Z">
                  <w:rPr>
                    <w:ins w:id="3970" w:author="meshbah rahman" w:date="2021-02-19T23:23:00Z"/>
                    <w:rFonts w:ascii="Helvetica" w:hAnsi="Helvetica" w:cs="Helvetica"/>
                    <w:bCs/>
                    <w:color w:val="202020"/>
                    <w:shd w:val="clear" w:color="auto" w:fill="FFFFFF"/>
                  </w:rPr>
                </w:rPrChange>
              </w:rPr>
              <w:pPrChange w:id="3971" w:author="meshbah rahman" w:date="2021-02-22T00:57:00Z">
                <w:pPr>
                  <w:spacing w:line="480" w:lineRule="auto"/>
                  <w:contextualSpacing/>
                  <w:jc w:val="both"/>
                </w:pPr>
              </w:pPrChange>
            </w:pPr>
          </w:p>
        </w:tc>
        <w:tc>
          <w:tcPr>
            <w:tcW w:w="535" w:type="pct"/>
            <w:tcPrChange w:id="3972" w:author="meshbah rahman" w:date="2021-02-22T00:57:00Z">
              <w:tcPr>
                <w:tcW w:w="535" w:type="pct"/>
                <w:gridSpan w:val="2"/>
              </w:tcPr>
            </w:tcPrChange>
          </w:tcPr>
          <w:p w14:paraId="61EE5016" w14:textId="77777777" w:rsidR="0095306F" w:rsidRPr="0095306F" w:rsidRDefault="0095306F" w:rsidP="00831991">
            <w:pPr>
              <w:contextualSpacing/>
              <w:jc w:val="both"/>
              <w:rPr>
                <w:ins w:id="3973" w:author="meshbah rahman" w:date="2021-02-19T23:23:00Z"/>
                <w:rFonts w:ascii="Helvetica" w:hAnsi="Helvetica" w:cs="Helvetica"/>
                <w:bCs/>
                <w:color w:val="202020"/>
                <w:sz w:val="18"/>
                <w:szCs w:val="18"/>
                <w:shd w:val="clear" w:color="auto" w:fill="FFFFFF"/>
                <w:rPrChange w:id="3974" w:author="meshbah rahman" w:date="2021-02-19T23:24:00Z">
                  <w:rPr>
                    <w:ins w:id="3975" w:author="meshbah rahman" w:date="2021-02-19T23:23:00Z"/>
                    <w:rFonts w:ascii="Helvetica" w:hAnsi="Helvetica" w:cs="Helvetica"/>
                    <w:bCs/>
                    <w:color w:val="202020"/>
                    <w:shd w:val="clear" w:color="auto" w:fill="FFFFFF"/>
                  </w:rPr>
                </w:rPrChange>
              </w:rPr>
              <w:pPrChange w:id="3976" w:author="meshbah rahman" w:date="2021-02-22T00:57:00Z">
                <w:pPr>
                  <w:spacing w:line="480" w:lineRule="auto"/>
                  <w:contextualSpacing/>
                  <w:jc w:val="both"/>
                </w:pPr>
              </w:pPrChange>
            </w:pPr>
          </w:p>
        </w:tc>
        <w:tc>
          <w:tcPr>
            <w:tcW w:w="396" w:type="pct"/>
            <w:tcPrChange w:id="3977" w:author="meshbah rahman" w:date="2021-02-22T00:57:00Z">
              <w:tcPr>
                <w:tcW w:w="395" w:type="pct"/>
              </w:tcPr>
            </w:tcPrChange>
          </w:tcPr>
          <w:p w14:paraId="0E834785" w14:textId="77777777" w:rsidR="0095306F" w:rsidRPr="0095306F" w:rsidRDefault="0095306F" w:rsidP="00831991">
            <w:pPr>
              <w:contextualSpacing/>
              <w:jc w:val="both"/>
              <w:rPr>
                <w:ins w:id="3978" w:author="meshbah rahman" w:date="2021-02-19T23:23:00Z"/>
                <w:rFonts w:ascii="Helvetica" w:hAnsi="Helvetica" w:cs="Helvetica"/>
                <w:bCs/>
                <w:color w:val="202020"/>
                <w:sz w:val="18"/>
                <w:szCs w:val="18"/>
                <w:shd w:val="clear" w:color="auto" w:fill="FFFFFF"/>
                <w:rPrChange w:id="3979" w:author="meshbah rahman" w:date="2021-02-19T23:24:00Z">
                  <w:rPr>
                    <w:ins w:id="3980" w:author="meshbah rahman" w:date="2021-02-19T23:23:00Z"/>
                    <w:rFonts w:ascii="Helvetica" w:hAnsi="Helvetica" w:cs="Helvetica"/>
                    <w:bCs/>
                    <w:color w:val="202020"/>
                    <w:shd w:val="clear" w:color="auto" w:fill="FFFFFF"/>
                  </w:rPr>
                </w:rPrChange>
              </w:rPr>
              <w:pPrChange w:id="3981" w:author="meshbah rahman" w:date="2021-02-22T00:57:00Z">
                <w:pPr>
                  <w:spacing w:line="480" w:lineRule="auto"/>
                  <w:contextualSpacing/>
                  <w:jc w:val="both"/>
                </w:pPr>
              </w:pPrChange>
            </w:pPr>
          </w:p>
        </w:tc>
      </w:tr>
      <w:tr w:rsidR="00831991" w:rsidRPr="0095306F" w14:paraId="1B3B96D4" w14:textId="77777777" w:rsidTr="00831991">
        <w:tblPrEx>
          <w:tblPrExChange w:id="3982" w:author="meshbah rahman" w:date="2021-02-22T00:57:00Z">
            <w:tblPrEx>
              <w:tblW w:w="5534" w:type="pct"/>
            </w:tblPrEx>
          </w:tblPrExChange>
        </w:tblPrEx>
        <w:trPr>
          <w:trHeight w:val="302"/>
          <w:jc w:val="center"/>
          <w:ins w:id="3983" w:author="meshbah rahman" w:date="2021-02-19T23:23:00Z"/>
          <w:trPrChange w:id="3984" w:author="meshbah rahman" w:date="2021-02-22T00:57:00Z">
            <w:trPr>
              <w:trHeight w:val="302"/>
              <w:jc w:val="center"/>
            </w:trPr>
          </w:trPrChange>
        </w:trPr>
        <w:tc>
          <w:tcPr>
            <w:tcW w:w="1025" w:type="pct"/>
            <w:tcPrChange w:id="3985" w:author="meshbah rahman" w:date="2021-02-22T00:57:00Z">
              <w:tcPr>
                <w:tcW w:w="1126" w:type="pct"/>
                <w:gridSpan w:val="3"/>
              </w:tcPr>
            </w:tcPrChange>
          </w:tcPr>
          <w:p w14:paraId="156CB050" w14:textId="77777777" w:rsidR="0095306F" w:rsidRPr="0095306F" w:rsidRDefault="0095306F" w:rsidP="00831991">
            <w:pPr>
              <w:contextualSpacing/>
              <w:jc w:val="both"/>
              <w:rPr>
                <w:ins w:id="3986" w:author="meshbah rahman" w:date="2021-02-19T23:23:00Z"/>
                <w:rFonts w:ascii="Helvetica" w:hAnsi="Helvetica" w:cs="Helvetica"/>
                <w:bCs/>
                <w:color w:val="202020"/>
                <w:sz w:val="18"/>
                <w:szCs w:val="18"/>
                <w:shd w:val="clear" w:color="auto" w:fill="FFFFFF"/>
                <w:rPrChange w:id="3987" w:author="meshbah rahman" w:date="2021-02-19T23:24:00Z">
                  <w:rPr>
                    <w:ins w:id="3988" w:author="meshbah rahman" w:date="2021-02-19T23:23:00Z"/>
                    <w:rFonts w:ascii="Helvetica" w:hAnsi="Helvetica" w:cs="Helvetica"/>
                    <w:bCs/>
                    <w:color w:val="202020"/>
                    <w:shd w:val="clear" w:color="auto" w:fill="FFFFFF"/>
                  </w:rPr>
                </w:rPrChange>
              </w:rPr>
              <w:pPrChange w:id="3989" w:author="meshbah rahman" w:date="2021-02-22T00:57:00Z">
                <w:pPr>
                  <w:spacing w:line="480" w:lineRule="auto"/>
                  <w:contextualSpacing/>
                  <w:jc w:val="both"/>
                </w:pPr>
              </w:pPrChange>
            </w:pPr>
            <w:ins w:id="3990" w:author="meshbah rahman" w:date="2021-02-19T23:23:00Z">
              <w:r w:rsidRPr="0095306F">
                <w:rPr>
                  <w:rFonts w:ascii="Helvetica" w:hAnsi="Helvetica" w:cs="Helvetica"/>
                  <w:bCs/>
                  <w:color w:val="202020"/>
                  <w:sz w:val="18"/>
                  <w:szCs w:val="18"/>
                  <w:shd w:val="clear" w:color="auto" w:fill="FFFFFF"/>
                  <w:rPrChange w:id="3991" w:author="meshbah rahman" w:date="2021-02-19T23:24:00Z">
                    <w:rPr>
                      <w:rFonts w:ascii="Helvetica" w:hAnsi="Helvetica" w:cs="Helvetica"/>
                      <w:bCs/>
                      <w:color w:val="202020"/>
                      <w:shd w:val="clear" w:color="auto" w:fill="FFFFFF"/>
                    </w:rPr>
                  </w:rPrChange>
                </w:rPr>
                <w:t>Islam</w:t>
              </w:r>
            </w:ins>
          </w:p>
        </w:tc>
        <w:tc>
          <w:tcPr>
            <w:tcW w:w="616" w:type="pct"/>
            <w:tcPrChange w:id="3992" w:author="meshbah rahman" w:date="2021-02-22T00:57:00Z">
              <w:tcPr>
                <w:tcW w:w="612" w:type="pct"/>
              </w:tcPr>
            </w:tcPrChange>
          </w:tcPr>
          <w:p w14:paraId="05B4A09E" w14:textId="77777777" w:rsidR="0095306F" w:rsidRPr="0095306F" w:rsidRDefault="0095306F" w:rsidP="00831991">
            <w:pPr>
              <w:contextualSpacing/>
              <w:jc w:val="both"/>
              <w:rPr>
                <w:ins w:id="3993" w:author="meshbah rahman" w:date="2021-02-19T23:23:00Z"/>
                <w:rFonts w:ascii="Helvetica" w:hAnsi="Helvetica" w:cs="Helvetica"/>
                <w:bCs/>
                <w:color w:val="202020"/>
                <w:sz w:val="18"/>
                <w:szCs w:val="18"/>
                <w:shd w:val="clear" w:color="auto" w:fill="FFFFFF"/>
                <w:rPrChange w:id="3994" w:author="meshbah rahman" w:date="2021-02-19T23:24:00Z">
                  <w:rPr>
                    <w:ins w:id="3995" w:author="meshbah rahman" w:date="2021-02-19T23:23:00Z"/>
                    <w:rFonts w:ascii="Helvetica" w:hAnsi="Helvetica" w:cs="Helvetica"/>
                    <w:bCs/>
                    <w:color w:val="202020"/>
                    <w:shd w:val="clear" w:color="auto" w:fill="FFFFFF"/>
                  </w:rPr>
                </w:rPrChange>
              </w:rPr>
              <w:pPrChange w:id="3996" w:author="meshbah rahman" w:date="2021-02-22T00:57:00Z">
                <w:pPr>
                  <w:spacing w:line="480" w:lineRule="auto"/>
                  <w:contextualSpacing/>
                  <w:jc w:val="both"/>
                </w:pPr>
              </w:pPrChange>
            </w:pPr>
            <w:ins w:id="3997" w:author="meshbah rahman" w:date="2021-02-19T23:23:00Z">
              <w:r w:rsidRPr="0095306F">
                <w:rPr>
                  <w:rFonts w:ascii="Helvetica" w:hAnsi="Helvetica" w:cs="Helvetica"/>
                  <w:bCs/>
                  <w:color w:val="202020"/>
                  <w:sz w:val="18"/>
                  <w:szCs w:val="18"/>
                  <w:shd w:val="clear" w:color="auto" w:fill="FFFFFF"/>
                  <w:rPrChange w:id="3998" w:author="meshbah rahman" w:date="2021-02-19T23:24:00Z">
                    <w:rPr>
                      <w:rFonts w:ascii="Helvetica" w:hAnsi="Helvetica" w:cs="Helvetica"/>
                      <w:bCs/>
                      <w:color w:val="202020"/>
                      <w:shd w:val="clear" w:color="auto" w:fill="FFFFFF"/>
                    </w:rPr>
                  </w:rPrChange>
                </w:rPr>
                <w:t>1.22 (1.01-1.49)</w:t>
              </w:r>
            </w:ins>
          </w:p>
        </w:tc>
        <w:tc>
          <w:tcPr>
            <w:tcW w:w="489" w:type="pct"/>
            <w:tcPrChange w:id="3999" w:author="meshbah rahman" w:date="2021-02-22T00:57:00Z">
              <w:tcPr>
                <w:tcW w:w="394" w:type="pct"/>
                <w:gridSpan w:val="2"/>
              </w:tcPr>
            </w:tcPrChange>
          </w:tcPr>
          <w:p w14:paraId="7D827FAC" w14:textId="77777777" w:rsidR="0095306F" w:rsidRPr="0095306F" w:rsidRDefault="0095306F" w:rsidP="00831991">
            <w:pPr>
              <w:contextualSpacing/>
              <w:jc w:val="both"/>
              <w:rPr>
                <w:ins w:id="4000" w:author="meshbah rahman" w:date="2021-02-19T23:23:00Z"/>
                <w:rFonts w:ascii="Helvetica" w:hAnsi="Helvetica" w:cs="Helvetica"/>
                <w:bCs/>
                <w:color w:val="202020"/>
                <w:sz w:val="18"/>
                <w:szCs w:val="18"/>
                <w:shd w:val="clear" w:color="auto" w:fill="FFFFFF"/>
                <w:rPrChange w:id="4001" w:author="meshbah rahman" w:date="2021-02-19T23:24:00Z">
                  <w:rPr>
                    <w:ins w:id="4002" w:author="meshbah rahman" w:date="2021-02-19T23:23:00Z"/>
                    <w:rFonts w:ascii="Helvetica" w:hAnsi="Helvetica" w:cs="Helvetica"/>
                    <w:bCs/>
                    <w:color w:val="202020"/>
                    <w:shd w:val="clear" w:color="auto" w:fill="FFFFFF"/>
                  </w:rPr>
                </w:rPrChange>
              </w:rPr>
              <w:pPrChange w:id="4003" w:author="meshbah rahman" w:date="2021-02-22T00:57:00Z">
                <w:pPr>
                  <w:spacing w:line="480" w:lineRule="auto"/>
                  <w:contextualSpacing/>
                  <w:jc w:val="both"/>
                </w:pPr>
              </w:pPrChange>
            </w:pPr>
            <w:ins w:id="4004" w:author="meshbah rahman" w:date="2021-02-19T23:23:00Z">
              <w:r w:rsidRPr="0095306F">
                <w:rPr>
                  <w:rFonts w:ascii="Helvetica" w:hAnsi="Helvetica" w:cs="Helvetica"/>
                  <w:bCs/>
                  <w:color w:val="202020"/>
                  <w:sz w:val="18"/>
                  <w:szCs w:val="18"/>
                  <w:shd w:val="clear" w:color="auto" w:fill="FFFFFF"/>
                  <w:rPrChange w:id="4005" w:author="meshbah rahman" w:date="2021-02-19T23:24:00Z">
                    <w:rPr>
                      <w:rFonts w:ascii="Helvetica" w:hAnsi="Helvetica" w:cs="Helvetica"/>
                      <w:bCs/>
                      <w:color w:val="202020"/>
                      <w:shd w:val="clear" w:color="auto" w:fill="FFFFFF"/>
                    </w:rPr>
                  </w:rPrChange>
                </w:rPr>
                <w:t>0.045</w:t>
              </w:r>
            </w:ins>
          </w:p>
        </w:tc>
        <w:tc>
          <w:tcPr>
            <w:tcW w:w="535" w:type="pct"/>
            <w:tcPrChange w:id="4006" w:author="meshbah rahman" w:date="2021-02-22T00:57:00Z">
              <w:tcPr>
                <w:tcW w:w="535" w:type="pct"/>
              </w:tcPr>
            </w:tcPrChange>
          </w:tcPr>
          <w:p w14:paraId="1268E51F" w14:textId="77777777" w:rsidR="0095306F" w:rsidRPr="0095306F" w:rsidRDefault="0095306F" w:rsidP="00831991">
            <w:pPr>
              <w:contextualSpacing/>
              <w:jc w:val="both"/>
              <w:rPr>
                <w:ins w:id="4007" w:author="meshbah rahman" w:date="2021-02-19T23:23:00Z"/>
                <w:rFonts w:ascii="Helvetica" w:hAnsi="Helvetica" w:cs="Helvetica"/>
                <w:bCs/>
                <w:color w:val="202020"/>
                <w:sz w:val="18"/>
                <w:szCs w:val="18"/>
                <w:shd w:val="clear" w:color="auto" w:fill="FFFFFF"/>
                <w:rPrChange w:id="4008" w:author="meshbah rahman" w:date="2021-02-19T23:24:00Z">
                  <w:rPr>
                    <w:ins w:id="4009" w:author="meshbah rahman" w:date="2021-02-19T23:23:00Z"/>
                    <w:rFonts w:ascii="Helvetica" w:hAnsi="Helvetica" w:cs="Helvetica"/>
                    <w:bCs/>
                    <w:color w:val="202020"/>
                    <w:shd w:val="clear" w:color="auto" w:fill="FFFFFF"/>
                  </w:rPr>
                </w:rPrChange>
              </w:rPr>
              <w:pPrChange w:id="4010" w:author="meshbah rahman" w:date="2021-02-22T00:57:00Z">
                <w:pPr>
                  <w:spacing w:line="480" w:lineRule="auto"/>
                  <w:contextualSpacing/>
                  <w:jc w:val="both"/>
                </w:pPr>
              </w:pPrChange>
            </w:pPr>
            <w:ins w:id="4011" w:author="meshbah rahman" w:date="2021-02-19T23:23:00Z">
              <w:r w:rsidRPr="0095306F">
                <w:rPr>
                  <w:rFonts w:ascii="Helvetica" w:hAnsi="Helvetica" w:cs="Helvetica"/>
                  <w:bCs/>
                  <w:color w:val="202020"/>
                  <w:sz w:val="18"/>
                  <w:szCs w:val="18"/>
                  <w:shd w:val="clear" w:color="auto" w:fill="FFFFFF"/>
                  <w:rPrChange w:id="4012" w:author="meshbah rahman" w:date="2021-02-19T23:24:00Z">
                    <w:rPr>
                      <w:rFonts w:ascii="Helvetica" w:hAnsi="Helvetica" w:cs="Helvetica"/>
                      <w:bCs/>
                      <w:color w:val="202020"/>
                      <w:shd w:val="clear" w:color="auto" w:fill="FFFFFF"/>
                    </w:rPr>
                  </w:rPrChange>
                </w:rPr>
                <w:t>1.29 (1.03-1.62)</w:t>
              </w:r>
            </w:ins>
          </w:p>
        </w:tc>
        <w:tc>
          <w:tcPr>
            <w:tcW w:w="396" w:type="pct"/>
            <w:tcPrChange w:id="4013" w:author="meshbah rahman" w:date="2021-02-22T00:57:00Z">
              <w:tcPr>
                <w:tcW w:w="396" w:type="pct"/>
                <w:gridSpan w:val="3"/>
              </w:tcPr>
            </w:tcPrChange>
          </w:tcPr>
          <w:p w14:paraId="5D2A7EA6" w14:textId="77777777" w:rsidR="0095306F" w:rsidRPr="0095306F" w:rsidRDefault="0095306F" w:rsidP="00831991">
            <w:pPr>
              <w:contextualSpacing/>
              <w:jc w:val="both"/>
              <w:rPr>
                <w:ins w:id="4014" w:author="meshbah rahman" w:date="2021-02-19T23:23:00Z"/>
                <w:rFonts w:ascii="Helvetica" w:hAnsi="Helvetica" w:cs="Helvetica"/>
                <w:bCs/>
                <w:color w:val="202020"/>
                <w:sz w:val="18"/>
                <w:szCs w:val="18"/>
                <w:shd w:val="clear" w:color="auto" w:fill="FFFFFF"/>
                <w:rPrChange w:id="4015" w:author="meshbah rahman" w:date="2021-02-19T23:24:00Z">
                  <w:rPr>
                    <w:ins w:id="4016" w:author="meshbah rahman" w:date="2021-02-19T23:23:00Z"/>
                    <w:rFonts w:ascii="Helvetica" w:hAnsi="Helvetica" w:cs="Helvetica"/>
                    <w:bCs/>
                    <w:color w:val="202020"/>
                    <w:shd w:val="clear" w:color="auto" w:fill="FFFFFF"/>
                  </w:rPr>
                </w:rPrChange>
              </w:rPr>
              <w:pPrChange w:id="4017" w:author="meshbah rahman" w:date="2021-02-22T00:57:00Z">
                <w:pPr>
                  <w:spacing w:line="480" w:lineRule="auto"/>
                  <w:contextualSpacing/>
                  <w:jc w:val="both"/>
                </w:pPr>
              </w:pPrChange>
            </w:pPr>
            <w:ins w:id="4018" w:author="meshbah rahman" w:date="2021-02-19T23:23:00Z">
              <w:r w:rsidRPr="0095306F">
                <w:rPr>
                  <w:rFonts w:ascii="Helvetica" w:hAnsi="Helvetica" w:cs="Helvetica"/>
                  <w:bCs/>
                  <w:color w:val="202020"/>
                  <w:sz w:val="18"/>
                  <w:szCs w:val="18"/>
                  <w:shd w:val="clear" w:color="auto" w:fill="FFFFFF"/>
                  <w:rPrChange w:id="4019" w:author="meshbah rahman" w:date="2021-02-19T23:24:00Z">
                    <w:rPr>
                      <w:rFonts w:ascii="Helvetica" w:hAnsi="Helvetica" w:cs="Helvetica"/>
                      <w:bCs/>
                      <w:color w:val="202020"/>
                      <w:shd w:val="clear" w:color="auto" w:fill="FFFFFF"/>
                    </w:rPr>
                  </w:rPrChange>
                </w:rPr>
                <w:t>0.029</w:t>
              </w:r>
            </w:ins>
          </w:p>
        </w:tc>
        <w:tc>
          <w:tcPr>
            <w:tcW w:w="612" w:type="pct"/>
            <w:tcPrChange w:id="4020" w:author="meshbah rahman" w:date="2021-02-22T00:57:00Z">
              <w:tcPr>
                <w:tcW w:w="612" w:type="pct"/>
              </w:tcPr>
            </w:tcPrChange>
          </w:tcPr>
          <w:p w14:paraId="42497C79" w14:textId="77777777" w:rsidR="0095306F" w:rsidRPr="0095306F" w:rsidRDefault="0095306F" w:rsidP="00831991">
            <w:pPr>
              <w:contextualSpacing/>
              <w:jc w:val="both"/>
              <w:rPr>
                <w:ins w:id="4021" w:author="meshbah rahman" w:date="2021-02-19T23:23:00Z"/>
                <w:rFonts w:ascii="Helvetica" w:hAnsi="Helvetica" w:cs="Helvetica"/>
                <w:bCs/>
                <w:color w:val="202020"/>
                <w:sz w:val="18"/>
                <w:szCs w:val="18"/>
                <w:shd w:val="clear" w:color="auto" w:fill="FFFFFF"/>
                <w:rPrChange w:id="4022" w:author="meshbah rahman" w:date="2021-02-19T23:24:00Z">
                  <w:rPr>
                    <w:ins w:id="4023" w:author="meshbah rahman" w:date="2021-02-19T23:23:00Z"/>
                    <w:rFonts w:ascii="Helvetica" w:hAnsi="Helvetica" w:cs="Helvetica"/>
                    <w:bCs/>
                    <w:color w:val="202020"/>
                    <w:shd w:val="clear" w:color="auto" w:fill="FFFFFF"/>
                  </w:rPr>
                </w:rPrChange>
              </w:rPr>
              <w:pPrChange w:id="4024" w:author="meshbah rahman" w:date="2021-02-22T00:57:00Z">
                <w:pPr>
                  <w:spacing w:line="480" w:lineRule="auto"/>
                  <w:contextualSpacing/>
                  <w:jc w:val="both"/>
                </w:pPr>
              </w:pPrChange>
            </w:pPr>
            <w:ins w:id="4025" w:author="meshbah rahman" w:date="2021-02-19T23:23:00Z">
              <w:r w:rsidRPr="0095306F">
                <w:rPr>
                  <w:rFonts w:ascii="Helvetica" w:hAnsi="Helvetica" w:cs="Helvetica"/>
                  <w:bCs/>
                  <w:color w:val="202020"/>
                  <w:sz w:val="18"/>
                  <w:szCs w:val="18"/>
                  <w:shd w:val="clear" w:color="auto" w:fill="FFFFFF"/>
                  <w:rPrChange w:id="4026" w:author="meshbah rahman" w:date="2021-02-19T23:24:00Z">
                    <w:rPr>
                      <w:rFonts w:ascii="Helvetica" w:hAnsi="Helvetica" w:cs="Helvetica"/>
                      <w:bCs/>
                      <w:color w:val="202020"/>
                      <w:shd w:val="clear" w:color="auto" w:fill="FFFFFF"/>
                    </w:rPr>
                  </w:rPrChange>
                </w:rPr>
                <w:t>1.02 (0.86-1.22)</w:t>
              </w:r>
            </w:ins>
          </w:p>
        </w:tc>
        <w:tc>
          <w:tcPr>
            <w:tcW w:w="395" w:type="pct"/>
            <w:tcPrChange w:id="4027" w:author="meshbah rahman" w:date="2021-02-22T00:57:00Z">
              <w:tcPr>
                <w:tcW w:w="395" w:type="pct"/>
                <w:gridSpan w:val="2"/>
              </w:tcPr>
            </w:tcPrChange>
          </w:tcPr>
          <w:p w14:paraId="18390374" w14:textId="77777777" w:rsidR="0095306F" w:rsidRPr="0095306F" w:rsidRDefault="0095306F" w:rsidP="00831991">
            <w:pPr>
              <w:contextualSpacing/>
              <w:jc w:val="both"/>
              <w:rPr>
                <w:ins w:id="4028" w:author="meshbah rahman" w:date="2021-02-19T23:23:00Z"/>
                <w:rFonts w:ascii="Helvetica" w:hAnsi="Helvetica" w:cs="Helvetica"/>
                <w:bCs/>
                <w:color w:val="202020"/>
                <w:sz w:val="18"/>
                <w:szCs w:val="18"/>
                <w:shd w:val="clear" w:color="auto" w:fill="FFFFFF"/>
                <w:rPrChange w:id="4029" w:author="meshbah rahman" w:date="2021-02-19T23:24:00Z">
                  <w:rPr>
                    <w:ins w:id="4030" w:author="meshbah rahman" w:date="2021-02-19T23:23:00Z"/>
                    <w:rFonts w:ascii="Helvetica" w:hAnsi="Helvetica" w:cs="Helvetica"/>
                    <w:bCs/>
                    <w:color w:val="202020"/>
                    <w:shd w:val="clear" w:color="auto" w:fill="FFFFFF"/>
                  </w:rPr>
                </w:rPrChange>
              </w:rPr>
              <w:pPrChange w:id="4031" w:author="meshbah rahman" w:date="2021-02-22T00:57:00Z">
                <w:pPr>
                  <w:spacing w:line="480" w:lineRule="auto"/>
                  <w:contextualSpacing/>
                  <w:jc w:val="both"/>
                </w:pPr>
              </w:pPrChange>
            </w:pPr>
            <w:ins w:id="4032" w:author="meshbah rahman" w:date="2021-02-19T23:23:00Z">
              <w:r w:rsidRPr="0095306F">
                <w:rPr>
                  <w:rFonts w:ascii="Helvetica" w:hAnsi="Helvetica" w:cs="Helvetica"/>
                  <w:bCs/>
                  <w:color w:val="202020"/>
                  <w:sz w:val="18"/>
                  <w:szCs w:val="18"/>
                  <w:shd w:val="clear" w:color="auto" w:fill="FFFFFF"/>
                  <w:rPrChange w:id="4033" w:author="meshbah rahman" w:date="2021-02-19T23:24:00Z">
                    <w:rPr>
                      <w:rFonts w:ascii="Helvetica" w:hAnsi="Helvetica" w:cs="Helvetica"/>
                      <w:bCs/>
                      <w:color w:val="202020"/>
                      <w:shd w:val="clear" w:color="auto" w:fill="FFFFFF"/>
                    </w:rPr>
                  </w:rPrChange>
                </w:rPr>
                <w:t>0.790</w:t>
              </w:r>
            </w:ins>
          </w:p>
        </w:tc>
        <w:tc>
          <w:tcPr>
            <w:tcW w:w="535" w:type="pct"/>
            <w:tcPrChange w:id="4034" w:author="meshbah rahman" w:date="2021-02-22T00:57:00Z">
              <w:tcPr>
                <w:tcW w:w="535" w:type="pct"/>
                <w:gridSpan w:val="2"/>
              </w:tcPr>
            </w:tcPrChange>
          </w:tcPr>
          <w:p w14:paraId="5E463648" w14:textId="77777777" w:rsidR="0095306F" w:rsidRPr="0095306F" w:rsidRDefault="0095306F" w:rsidP="00831991">
            <w:pPr>
              <w:contextualSpacing/>
              <w:jc w:val="both"/>
              <w:rPr>
                <w:ins w:id="4035" w:author="meshbah rahman" w:date="2021-02-19T23:23:00Z"/>
                <w:rFonts w:ascii="Helvetica" w:hAnsi="Helvetica" w:cs="Helvetica"/>
                <w:bCs/>
                <w:color w:val="202020"/>
                <w:sz w:val="18"/>
                <w:szCs w:val="18"/>
                <w:shd w:val="clear" w:color="auto" w:fill="FFFFFF"/>
                <w:rPrChange w:id="4036" w:author="meshbah rahman" w:date="2021-02-19T23:24:00Z">
                  <w:rPr>
                    <w:ins w:id="4037" w:author="meshbah rahman" w:date="2021-02-19T23:23:00Z"/>
                    <w:rFonts w:ascii="Helvetica" w:hAnsi="Helvetica" w:cs="Helvetica"/>
                    <w:bCs/>
                    <w:color w:val="202020"/>
                    <w:shd w:val="clear" w:color="auto" w:fill="FFFFFF"/>
                  </w:rPr>
                </w:rPrChange>
              </w:rPr>
              <w:pPrChange w:id="4038" w:author="meshbah rahman" w:date="2021-02-22T00:57:00Z">
                <w:pPr>
                  <w:spacing w:line="480" w:lineRule="auto"/>
                  <w:contextualSpacing/>
                  <w:jc w:val="both"/>
                </w:pPr>
              </w:pPrChange>
            </w:pPr>
            <w:ins w:id="4039" w:author="meshbah rahman" w:date="2021-02-19T23:23:00Z">
              <w:r w:rsidRPr="0095306F">
                <w:rPr>
                  <w:rFonts w:ascii="Helvetica" w:hAnsi="Helvetica" w:cs="Helvetica"/>
                  <w:bCs/>
                  <w:color w:val="202020"/>
                  <w:sz w:val="18"/>
                  <w:szCs w:val="18"/>
                  <w:shd w:val="clear" w:color="auto" w:fill="FFFFFF"/>
                  <w:rPrChange w:id="4040" w:author="meshbah rahman" w:date="2021-02-19T23:24:00Z">
                    <w:rPr>
                      <w:rFonts w:ascii="Helvetica" w:hAnsi="Helvetica" w:cs="Helvetica"/>
                      <w:bCs/>
                      <w:color w:val="202020"/>
                      <w:shd w:val="clear" w:color="auto" w:fill="FFFFFF"/>
                    </w:rPr>
                  </w:rPrChange>
                </w:rPr>
                <w:t>1.08 (0.88-1.33)</w:t>
              </w:r>
            </w:ins>
          </w:p>
        </w:tc>
        <w:tc>
          <w:tcPr>
            <w:tcW w:w="396" w:type="pct"/>
            <w:tcPrChange w:id="4041" w:author="meshbah rahman" w:date="2021-02-22T00:57:00Z">
              <w:tcPr>
                <w:tcW w:w="395" w:type="pct"/>
              </w:tcPr>
            </w:tcPrChange>
          </w:tcPr>
          <w:p w14:paraId="469D4A63" w14:textId="77777777" w:rsidR="0095306F" w:rsidRPr="0095306F" w:rsidRDefault="0095306F" w:rsidP="00831991">
            <w:pPr>
              <w:contextualSpacing/>
              <w:jc w:val="both"/>
              <w:rPr>
                <w:ins w:id="4042" w:author="meshbah rahman" w:date="2021-02-19T23:23:00Z"/>
                <w:rFonts w:ascii="Helvetica" w:hAnsi="Helvetica" w:cs="Helvetica"/>
                <w:bCs/>
                <w:color w:val="202020"/>
                <w:sz w:val="18"/>
                <w:szCs w:val="18"/>
                <w:shd w:val="clear" w:color="auto" w:fill="FFFFFF"/>
                <w:rPrChange w:id="4043" w:author="meshbah rahman" w:date="2021-02-19T23:24:00Z">
                  <w:rPr>
                    <w:ins w:id="4044" w:author="meshbah rahman" w:date="2021-02-19T23:23:00Z"/>
                    <w:rFonts w:ascii="Helvetica" w:hAnsi="Helvetica" w:cs="Helvetica"/>
                    <w:bCs/>
                    <w:color w:val="202020"/>
                    <w:shd w:val="clear" w:color="auto" w:fill="FFFFFF"/>
                  </w:rPr>
                </w:rPrChange>
              </w:rPr>
              <w:pPrChange w:id="4045" w:author="meshbah rahman" w:date="2021-02-22T00:57:00Z">
                <w:pPr>
                  <w:spacing w:line="480" w:lineRule="auto"/>
                  <w:contextualSpacing/>
                  <w:jc w:val="both"/>
                </w:pPr>
              </w:pPrChange>
            </w:pPr>
            <w:ins w:id="4046" w:author="meshbah rahman" w:date="2021-02-19T23:23:00Z">
              <w:r w:rsidRPr="0095306F">
                <w:rPr>
                  <w:rFonts w:ascii="Helvetica" w:hAnsi="Helvetica" w:cs="Helvetica"/>
                  <w:bCs/>
                  <w:color w:val="202020"/>
                  <w:sz w:val="18"/>
                  <w:szCs w:val="18"/>
                  <w:shd w:val="clear" w:color="auto" w:fill="FFFFFF"/>
                  <w:rPrChange w:id="4047" w:author="meshbah rahman" w:date="2021-02-19T23:24:00Z">
                    <w:rPr>
                      <w:rFonts w:ascii="Helvetica" w:hAnsi="Helvetica" w:cs="Helvetica"/>
                      <w:bCs/>
                      <w:color w:val="202020"/>
                      <w:shd w:val="clear" w:color="auto" w:fill="FFFFFF"/>
                    </w:rPr>
                  </w:rPrChange>
                </w:rPr>
                <w:t>0.451</w:t>
              </w:r>
            </w:ins>
          </w:p>
        </w:tc>
      </w:tr>
      <w:tr w:rsidR="00831991" w:rsidRPr="0095306F" w14:paraId="1B9E50D1" w14:textId="77777777" w:rsidTr="00831991">
        <w:tblPrEx>
          <w:tblPrExChange w:id="4048" w:author="meshbah rahman" w:date="2021-02-22T00:57:00Z">
            <w:tblPrEx>
              <w:tblW w:w="5534" w:type="pct"/>
            </w:tblPrEx>
          </w:tblPrExChange>
        </w:tblPrEx>
        <w:trPr>
          <w:trHeight w:val="302"/>
          <w:jc w:val="center"/>
          <w:ins w:id="4049" w:author="meshbah rahman" w:date="2021-02-19T23:23:00Z"/>
          <w:trPrChange w:id="4050" w:author="meshbah rahman" w:date="2021-02-22T00:57:00Z">
            <w:trPr>
              <w:trHeight w:val="302"/>
              <w:jc w:val="center"/>
            </w:trPr>
          </w:trPrChange>
        </w:trPr>
        <w:tc>
          <w:tcPr>
            <w:tcW w:w="1025" w:type="pct"/>
            <w:tcPrChange w:id="4051" w:author="meshbah rahman" w:date="2021-02-22T00:57:00Z">
              <w:tcPr>
                <w:tcW w:w="1126" w:type="pct"/>
                <w:gridSpan w:val="3"/>
              </w:tcPr>
            </w:tcPrChange>
          </w:tcPr>
          <w:p w14:paraId="5815F4D8" w14:textId="77777777" w:rsidR="0095306F" w:rsidRPr="0095306F" w:rsidRDefault="0095306F" w:rsidP="00831991">
            <w:pPr>
              <w:contextualSpacing/>
              <w:jc w:val="both"/>
              <w:rPr>
                <w:ins w:id="4052" w:author="meshbah rahman" w:date="2021-02-19T23:23:00Z"/>
                <w:rFonts w:ascii="Helvetica" w:hAnsi="Helvetica" w:cs="Helvetica"/>
                <w:bCs/>
                <w:color w:val="202020"/>
                <w:sz w:val="18"/>
                <w:szCs w:val="18"/>
                <w:shd w:val="clear" w:color="auto" w:fill="FFFFFF"/>
                <w:rPrChange w:id="4053" w:author="meshbah rahman" w:date="2021-02-19T23:24:00Z">
                  <w:rPr>
                    <w:ins w:id="4054" w:author="meshbah rahman" w:date="2021-02-19T23:23:00Z"/>
                    <w:rFonts w:ascii="Helvetica" w:hAnsi="Helvetica" w:cs="Helvetica"/>
                    <w:bCs/>
                    <w:color w:val="202020"/>
                    <w:shd w:val="clear" w:color="auto" w:fill="FFFFFF"/>
                  </w:rPr>
                </w:rPrChange>
              </w:rPr>
              <w:pPrChange w:id="4055" w:author="meshbah rahman" w:date="2021-02-22T00:57:00Z">
                <w:pPr>
                  <w:spacing w:line="480" w:lineRule="auto"/>
                  <w:contextualSpacing/>
                  <w:jc w:val="both"/>
                </w:pPr>
              </w:pPrChange>
            </w:pPr>
            <w:ins w:id="4056" w:author="meshbah rahman" w:date="2021-02-19T23:23:00Z">
              <w:r w:rsidRPr="0095306F">
                <w:rPr>
                  <w:rFonts w:ascii="Helvetica" w:hAnsi="Helvetica" w:cs="Helvetica"/>
                  <w:bCs/>
                  <w:color w:val="202020"/>
                  <w:sz w:val="18"/>
                  <w:szCs w:val="18"/>
                  <w:shd w:val="clear" w:color="auto" w:fill="FFFFFF"/>
                  <w:rPrChange w:id="4057" w:author="meshbah rahman" w:date="2021-02-19T23:24:00Z">
                    <w:rPr>
                      <w:rFonts w:ascii="Helvetica" w:hAnsi="Helvetica" w:cs="Helvetica"/>
                      <w:bCs/>
                      <w:color w:val="202020"/>
                      <w:shd w:val="clear" w:color="auto" w:fill="FFFFFF"/>
                    </w:rPr>
                  </w:rPrChange>
                </w:rPr>
                <w:t>Others</w:t>
              </w:r>
            </w:ins>
          </w:p>
        </w:tc>
        <w:tc>
          <w:tcPr>
            <w:tcW w:w="616" w:type="pct"/>
            <w:tcPrChange w:id="4058" w:author="meshbah rahman" w:date="2021-02-22T00:57:00Z">
              <w:tcPr>
                <w:tcW w:w="612" w:type="pct"/>
              </w:tcPr>
            </w:tcPrChange>
          </w:tcPr>
          <w:p w14:paraId="5D5ED44A" w14:textId="77777777" w:rsidR="0095306F" w:rsidRPr="0095306F" w:rsidRDefault="0095306F" w:rsidP="00831991">
            <w:pPr>
              <w:contextualSpacing/>
              <w:jc w:val="both"/>
              <w:rPr>
                <w:ins w:id="4059" w:author="meshbah rahman" w:date="2021-02-19T23:23:00Z"/>
                <w:rFonts w:ascii="Helvetica" w:hAnsi="Helvetica" w:cs="Helvetica"/>
                <w:bCs/>
                <w:color w:val="202020"/>
                <w:sz w:val="18"/>
                <w:szCs w:val="18"/>
                <w:shd w:val="clear" w:color="auto" w:fill="FFFFFF"/>
                <w:rPrChange w:id="4060" w:author="meshbah rahman" w:date="2021-02-19T23:24:00Z">
                  <w:rPr>
                    <w:ins w:id="4061" w:author="meshbah rahman" w:date="2021-02-19T23:23:00Z"/>
                    <w:rFonts w:ascii="Helvetica" w:hAnsi="Helvetica" w:cs="Helvetica"/>
                    <w:bCs/>
                    <w:color w:val="202020"/>
                    <w:shd w:val="clear" w:color="auto" w:fill="FFFFFF"/>
                  </w:rPr>
                </w:rPrChange>
              </w:rPr>
              <w:pPrChange w:id="4062" w:author="meshbah rahman" w:date="2021-02-22T00:57:00Z">
                <w:pPr>
                  <w:spacing w:line="480" w:lineRule="auto"/>
                  <w:contextualSpacing/>
                  <w:jc w:val="both"/>
                </w:pPr>
              </w:pPrChange>
            </w:pPr>
            <w:ins w:id="4063" w:author="meshbah rahman" w:date="2021-02-19T23:23:00Z">
              <w:r w:rsidRPr="0095306F">
                <w:rPr>
                  <w:rFonts w:ascii="Helvetica" w:hAnsi="Helvetica" w:cs="Helvetica"/>
                  <w:bCs/>
                  <w:color w:val="202020"/>
                  <w:sz w:val="18"/>
                  <w:szCs w:val="18"/>
                  <w:shd w:val="clear" w:color="auto" w:fill="FFFFFF"/>
                  <w:rPrChange w:id="4064" w:author="meshbah rahman" w:date="2021-02-19T23:24:00Z">
                    <w:rPr>
                      <w:rFonts w:ascii="Helvetica" w:hAnsi="Helvetica" w:cs="Helvetica"/>
                      <w:bCs/>
                      <w:color w:val="202020"/>
                      <w:shd w:val="clear" w:color="auto" w:fill="FFFFFF"/>
                    </w:rPr>
                  </w:rPrChange>
                </w:rPr>
                <w:t>Reference</w:t>
              </w:r>
            </w:ins>
          </w:p>
        </w:tc>
        <w:tc>
          <w:tcPr>
            <w:tcW w:w="489" w:type="pct"/>
            <w:tcPrChange w:id="4065" w:author="meshbah rahman" w:date="2021-02-22T00:57:00Z">
              <w:tcPr>
                <w:tcW w:w="394" w:type="pct"/>
                <w:gridSpan w:val="2"/>
              </w:tcPr>
            </w:tcPrChange>
          </w:tcPr>
          <w:p w14:paraId="1A030236" w14:textId="77777777" w:rsidR="0095306F" w:rsidRPr="0095306F" w:rsidRDefault="0095306F" w:rsidP="00831991">
            <w:pPr>
              <w:contextualSpacing/>
              <w:jc w:val="both"/>
              <w:rPr>
                <w:ins w:id="4066" w:author="meshbah rahman" w:date="2021-02-19T23:23:00Z"/>
                <w:rFonts w:ascii="Helvetica" w:hAnsi="Helvetica" w:cs="Helvetica"/>
                <w:bCs/>
                <w:color w:val="202020"/>
                <w:sz w:val="18"/>
                <w:szCs w:val="18"/>
                <w:shd w:val="clear" w:color="auto" w:fill="FFFFFF"/>
                <w:rPrChange w:id="4067" w:author="meshbah rahman" w:date="2021-02-19T23:24:00Z">
                  <w:rPr>
                    <w:ins w:id="4068" w:author="meshbah rahman" w:date="2021-02-19T23:23:00Z"/>
                    <w:rFonts w:ascii="Helvetica" w:hAnsi="Helvetica" w:cs="Helvetica"/>
                    <w:bCs/>
                    <w:color w:val="202020"/>
                    <w:shd w:val="clear" w:color="auto" w:fill="FFFFFF"/>
                  </w:rPr>
                </w:rPrChange>
              </w:rPr>
              <w:pPrChange w:id="4069" w:author="meshbah rahman" w:date="2021-02-22T00:57:00Z">
                <w:pPr>
                  <w:spacing w:line="480" w:lineRule="auto"/>
                  <w:contextualSpacing/>
                  <w:jc w:val="both"/>
                </w:pPr>
              </w:pPrChange>
            </w:pPr>
            <w:ins w:id="4070" w:author="meshbah rahman" w:date="2021-02-19T23:23:00Z">
              <w:r w:rsidRPr="0095306F">
                <w:rPr>
                  <w:rFonts w:ascii="Helvetica" w:hAnsi="Helvetica" w:cs="Helvetica"/>
                  <w:bCs/>
                  <w:color w:val="202020"/>
                  <w:sz w:val="18"/>
                  <w:szCs w:val="18"/>
                  <w:shd w:val="clear" w:color="auto" w:fill="FFFFFF"/>
                  <w:rPrChange w:id="4071" w:author="meshbah rahman" w:date="2021-02-19T23:24:00Z">
                    <w:rPr>
                      <w:rFonts w:ascii="Helvetica" w:hAnsi="Helvetica" w:cs="Helvetica"/>
                      <w:bCs/>
                      <w:color w:val="202020"/>
                      <w:shd w:val="clear" w:color="auto" w:fill="FFFFFF"/>
                    </w:rPr>
                  </w:rPrChange>
                </w:rPr>
                <w:t>-</w:t>
              </w:r>
            </w:ins>
          </w:p>
        </w:tc>
        <w:tc>
          <w:tcPr>
            <w:tcW w:w="535" w:type="pct"/>
            <w:tcPrChange w:id="4072" w:author="meshbah rahman" w:date="2021-02-22T00:57:00Z">
              <w:tcPr>
                <w:tcW w:w="535" w:type="pct"/>
              </w:tcPr>
            </w:tcPrChange>
          </w:tcPr>
          <w:p w14:paraId="0078979B" w14:textId="77777777" w:rsidR="0095306F" w:rsidRPr="0095306F" w:rsidRDefault="0095306F" w:rsidP="00831991">
            <w:pPr>
              <w:contextualSpacing/>
              <w:jc w:val="both"/>
              <w:rPr>
                <w:ins w:id="4073" w:author="meshbah rahman" w:date="2021-02-19T23:23:00Z"/>
                <w:rFonts w:ascii="Helvetica" w:hAnsi="Helvetica" w:cs="Helvetica"/>
                <w:bCs/>
                <w:color w:val="202020"/>
                <w:sz w:val="18"/>
                <w:szCs w:val="18"/>
                <w:shd w:val="clear" w:color="auto" w:fill="FFFFFF"/>
                <w:rPrChange w:id="4074" w:author="meshbah rahman" w:date="2021-02-19T23:24:00Z">
                  <w:rPr>
                    <w:ins w:id="4075" w:author="meshbah rahman" w:date="2021-02-19T23:23:00Z"/>
                    <w:rFonts w:ascii="Helvetica" w:hAnsi="Helvetica" w:cs="Helvetica"/>
                    <w:bCs/>
                    <w:color w:val="202020"/>
                    <w:shd w:val="clear" w:color="auto" w:fill="FFFFFF"/>
                  </w:rPr>
                </w:rPrChange>
              </w:rPr>
              <w:pPrChange w:id="4076" w:author="meshbah rahman" w:date="2021-02-22T00:57:00Z">
                <w:pPr>
                  <w:spacing w:line="480" w:lineRule="auto"/>
                  <w:contextualSpacing/>
                  <w:jc w:val="both"/>
                </w:pPr>
              </w:pPrChange>
            </w:pPr>
            <w:ins w:id="4077" w:author="meshbah rahman" w:date="2021-02-19T23:23:00Z">
              <w:r w:rsidRPr="0095306F">
                <w:rPr>
                  <w:rFonts w:ascii="Helvetica" w:hAnsi="Helvetica" w:cs="Helvetica"/>
                  <w:bCs/>
                  <w:color w:val="202020"/>
                  <w:sz w:val="18"/>
                  <w:szCs w:val="18"/>
                  <w:shd w:val="clear" w:color="auto" w:fill="FFFFFF"/>
                  <w:rPrChange w:id="4078" w:author="meshbah rahman" w:date="2021-02-19T23:24:00Z">
                    <w:rPr>
                      <w:rFonts w:ascii="Helvetica" w:hAnsi="Helvetica" w:cs="Helvetica"/>
                      <w:bCs/>
                      <w:color w:val="202020"/>
                      <w:shd w:val="clear" w:color="auto" w:fill="FFFFFF"/>
                    </w:rPr>
                  </w:rPrChange>
                </w:rPr>
                <w:t>Reference</w:t>
              </w:r>
            </w:ins>
          </w:p>
        </w:tc>
        <w:tc>
          <w:tcPr>
            <w:tcW w:w="396" w:type="pct"/>
            <w:tcPrChange w:id="4079" w:author="meshbah rahman" w:date="2021-02-22T00:57:00Z">
              <w:tcPr>
                <w:tcW w:w="396" w:type="pct"/>
                <w:gridSpan w:val="3"/>
              </w:tcPr>
            </w:tcPrChange>
          </w:tcPr>
          <w:p w14:paraId="2D5CBB73" w14:textId="77777777" w:rsidR="0095306F" w:rsidRPr="0095306F" w:rsidRDefault="0095306F" w:rsidP="00831991">
            <w:pPr>
              <w:contextualSpacing/>
              <w:jc w:val="both"/>
              <w:rPr>
                <w:ins w:id="4080" w:author="meshbah rahman" w:date="2021-02-19T23:23:00Z"/>
                <w:rFonts w:ascii="Helvetica" w:hAnsi="Helvetica" w:cs="Helvetica"/>
                <w:bCs/>
                <w:color w:val="202020"/>
                <w:sz w:val="18"/>
                <w:szCs w:val="18"/>
                <w:shd w:val="clear" w:color="auto" w:fill="FFFFFF"/>
                <w:rPrChange w:id="4081" w:author="meshbah rahman" w:date="2021-02-19T23:24:00Z">
                  <w:rPr>
                    <w:ins w:id="4082" w:author="meshbah rahman" w:date="2021-02-19T23:23:00Z"/>
                    <w:rFonts w:ascii="Helvetica" w:hAnsi="Helvetica" w:cs="Helvetica"/>
                    <w:bCs/>
                    <w:color w:val="202020"/>
                    <w:shd w:val="clear" w:color="auto" w:fill="FFFFFF"/>
                  </w:rPr>
                </w:rPrChange>
              </w:rPr>
              <w:pPrChange w:id="4083" w:author="meshbah rahman" w:date="2021-02-22T00:57:00Z">
                <w:pPr>
                  <w:spacing w:line="480" w:lineRule="auto"/>
                  <w:contextualSpacing/>
                  <w:jc w:val="both"/>
                </w:pPr>
              </w:pPrChange>
            </w:pPr>
            <w:ins w:id="4084" w:author="meshbah rahman" w:date="2021-02-19T23:23:00Z">
              <w:r w:rsidRPr="0095306F">
                <w:rPr>
                  <w:rFonts w:ascii="Helvetica" w:hAnsi="Helvetica" w:cs="Helvetica"/>
                  <w:bCs/>
                  <w:color w:val="202020"/>
                  <w:sz w:val="18"/>
                  <w:szCs w:val="18"/>
                  <w:shd w:val="clear" w:color="auto" w:fill="FFFFFF"/>
                  <w:rPrChange w:id="4085" w:author="meshbah rahman" w:date="2021-02-19T23:24:00Z">
                    <w:rPr>
                      <w:rFonts w:ascii="Helvetica" w:hAnsi="Helvetica" w:cs="Helvetica"/>
                      <w:bCs/>
                      <w:color w:val="202020"/>
                      <w:shd w:val="clear" w:color="auto" w:fill="FFFFFF"/>
                    </w:rPr>
                  </w:rPrChange>
                </w:rPr>
                <w:t>-</w:t>
              </w:r>
            </w:ins>
          </w:p>
        </w:tc>
        <w:tc>
          <w:tcPr>
            <w:tcW w:w="612" w:type="pct"/>
            <w:tcPrChange w:id="4086" w:author="meshbah rahman" w:date="2021-02-22T00:57:00Z">
              <w:tcPr>
                <w:tcW w:w="612" w:type="pct"/>
              </w:tcPr>
            </w:tcPrChange>
          </w:tcPr>
          <w:p w14:paraId="598FEFB6" w14:textId="77777777" w:rsidR="0095306F" w:rsidRPr="0095306F" w:rsidRDefault="0095306F" w:rsidP="00831991">
            <w:pPr>
              <w:contextualSpacing/>
              <w:jc w:val="both"/>
              <w:rPr>
                <w:ins w:id="4087" w:author="meshbah rahman" w:date="2021-02-19T23:23:00Z"/>
                <w:rFonts w:ascii="Helvetica" w:hAnsi="Helvetica" w:cs="Helvetica"/>
                <w:bCs/>
                <w:color w:val="202020"/>
                <w:sz w:val="18"/>
                <w:szCs w:val="18"/>
                <w:shd w:val="clear" w:color="auto" w:fill="FFFFFF"/>
                <w:rPrChange w:id="4088" w:author="meshbah rahman" w:date="2021-02-19T23:24:00Z">
                  <w:rPr>
                    <w:ins w:id="4089" w:author="meshbah rahman" w:date="2021-02-19T23:23:00Z"/>
                    <w:rFonts w:ascii="Helvetica" w:hAnsi="Helvetica" w:cs="Helvetica"/>
                    <w:bCs/>
                    <w:color w:val="202020"/>
                    <w:shd w:val="clear" w:color="auto" w:fill="FFFFFF"/>
                  </w:rPr>
                </w:rPrChange>
              </w:rPr>
              <w:pPrChange w:id="4090" w:author="meshbah rahman" w:date="2021-02-22T00:57:00Z">
                <w:pPr>
                  <w:spacing w:line="480" w:lineRule="auto"/>
                  <w:contextualSpacing/>
                  <w:jc w:val="both"/>
                </w:pPr>
              </w:pPrChange>
            </w:pPr>
            <w:ins w:id="4091" w:author="meshbah rahman" w:date="2021-02-19T23:23:00Z">
              <w:r w:rsidRPr="0095306F">
                <w:rPr>
                  <w:rFonts w:ascii="Helvetica" w:hAnsi="Helvetica" w:cs="Helvetica"/>
                  <w:bCs/>
                  <w:color w:val="202020"/>
                  <w:sz w:val="18"/>
                  <w:szCs w:val="18"/>
                  <w:shd w:val="clear" w:color="auto" w:fill="FFFFFF"/>
                  <w:rPrChange w:id="4092" w:author="meshbah rahman" w:date="2021-02-19T23:24:00Z">
                    <w:rPr>
                      <w:rFonts w:ascii="Helvetica" w:hAnsi="Helvetica" w:cs="Helvetica"/>
                      <w:bCs/>
                      <w:color w:val="202020"/>
                      <w:shd w:val="clear" w:color="auto" w:fill="FFFFFF"/>
                    </w:rPr>
                  </w:rPrChange>
                </w:rPr>
                <w:t>Reference</w:t>
              </w:r>
            </w:ins>
          </w:p>
        </w:tc>
        <w:tc>
          <w:tcPr>
            <w:tcW w:w="395" w:type="pct"/>
            <w:tcPrChange w:id="4093" w:author="meshbah rahman" w:date="2021-02-22T00:57:00Z">
              <w:tcPr>
                <w:tcW w:w="395" w:type="pct"/>
                <w:gridSpan w:val="2"/>
              </w:tcPr>
            </w:tcPrChange>
          </w:tcPr>
          <w:p w14:paraId="01EC02A8" w14:textId="77777777" w:rsidR="0095306F" w:rsidRPr="0095306F" w:rsidRDefault="0095306F" w:rsidP="00831991">
            <w:pPr>
              <w:contextualSpacing/>
              <w:jc w:val="both"/>
              <w:rPr>
                <w:ins w:id="4094" w:author="meshbah rahman" w:date="2021-02-19T23:23:00Z"/>
                <w:rFonts w:ascii="Helvetica" w:hAnsi="Helvetica" w:cs="Helvetica"/>
                <w:bCs/>
                <w:color w:val="202020"/>
                <w:sz w:val="18"/>
                <w:szCs w:val="18"/>
                <w:shd w:val="clear" w:color="auto" w:fill="FFFFFF"/>
                <w:rPrChange w:id="4095" w:author="meshbah rahman" w:date="2021-02-19T23:24:00Z">
                  <w:rPr>
                    <w:ins w:id="4096" w:author="meshbah rahman" w:date="2021-02-19T23:23:00Z"/>
                    <w:rFonts w:ascii="Helvetica" w:hAnsi="Helvetica" w:cs="Helvetica"/>
                    <w:bCs/>
                    <w:color w:val="202020"/>
                    <w:shd w:val="clear" w:color="auto" w:fill="FFFFFF"/>
                  </w:rPr>
                </w:rPrChange>
              </w:rPr>
              <w:pPrChange w:id="4097" w:author="meshbah rahman" w:date="2021-02-22T00:57:00Z">
                <w:pPr>
                  <w:spacing w:line="480" w:lineRule="auto"/>
                  <w:contextualSpacing/>
                  <w:jc w:val="both"/>
                </w:pPr>
              </w:pPrChange>
            </w:pPr>
            <w:ins w:id="4098" w:author="meshbah rahman" w:date="2021-02-19T23:23:00Z">
              <w:r w:rsidRPr="0095306F">
                <w:rPr>
                  <w:rFonts w:ascii="Helvetica" w:hAnsi="Helvetica" w:cs="Helvetica"/>
                  <w:bCs/>
                  <w:color w:val="202020"/>
                  <w:sz w:val="18"/>
                  <w:szCs w:val="18"/>
                  <w:shd w:val="clear" w:color="auto" w:fill="FFFFFF"/>
                  <w:rPrChange w:id="4099" w:author="meshbah rahman" w:date="2021-02-19T23:24:00Z">
                    <w:rPr>
                      <w:rFonts w:ascii="Helvetica" w:hAnsi="Helvetica" w:cs="Helvetica"/>
                      <w:bCs/>
                      <w:color w:val="202020"/>
                      <w:shd w:val="clear" w:color="auto" w:fill="FFFFFF"/>
                    </w:rPr>
                  </w:rPrChange>
                </w:rPr>
                <w:t>-</w:t>
              </w:r>
            </w:ins>
          </w:p>
        </w:tc>
        <w:tc>
          <w:tcPr>
            <w:tcW w:w="535" w:type="pct"/>
            <w:tcPrChange w:id="4100" w:author="meshbah rahman" w:date="2021-02-22T00:57:00Z">
              <w:tcPr>
                <w:tcW w:w="535" w:type="pct"/>
                <w:gridSpan w:val="2"/>
              </w:tcPr>
            </w:tcPrChange>
          </w:tcPr>
          <w:p w14:paraId="562EA79E" w14:textId="77777777" w:rsidR="0095306F" w:rsidRPr="0095306F" w:rsidRDefault="0095306F" w:rsidP="00831991">
            <w:pPr>
              <w:contextualSpacing/>
              <w:jc w:val="both"/>
              <w:rPr>
                <w:ins w:id="4101" w:author="meshbah rahman" w:date="2021-02-19T23:23:00Z"/>
                <w:rFonts w:ascii="Helvetica" w:hAnsi="Helvetica" w:cs="Helvetica"/>
                <w:bCs/>
                <w:color w:val="202020"/>
                <w:sz w:val="18"/>
                <w:szCs w:val="18"/>
                <w:shd w:val="clear" w:color="auto" w:fill="FFFFFF"/>
                <w:rPrChange w:id="4102" w:author="meshbah rahman" w:date="2021-02-19T23:24:00Z">
                  <w:rPr>
                    <w:ins w:id="4103" w:author="meshbah rahman" w:date="2021-02-19T23:23:00Z"/>
                    <w:rFonts w:ascii="Helvetica" w:hAnsi="Helvetica" w:cs="Helvetica"/>
                    <w:bCs/>
                    <w:color w:val="202020"/>
                    <w:shd w:val="clear" w:color="auto" w:fill="FFFFFF"/>
                  </w:rPr>
                </w:rPrChange>
              </w:rPr>
              <w:pPrChange w:id="4104" w:author="meshbah rahman" w:date="2021-02-22T00:57:00Z">
                <w:pPr>
                  <w:spacing w:line="480" w:lineRule="auto"/>
                  <w:contextualSpacing/>
                  <w:jc w:val="both"/>
                </w:pPr>
              </w:pPrChange>
            </w:pPr>
            <w:ins w:id="4105" w:author="meshbah rahman" w:date="2021-02-19T23:23:00Z">
              <w:r w:rsidRPr="0095306F">
                <w:rPr>
                  <w:rFonts w:ascii="Helvetica" w:hAnsi="Helvetica" w:cs="Helvetica"/>
                  <w:bCs/>
                  <w:color w:val="202020"/>
                  <w:sz w:val="18"/>
                  <w:szCs w:val="18"/>
                  <w:shd w:val="clear" w:color="auto" w:fill="FFFFFF"/>
                  <w:rPrChange w:id="4106" w:author="meshbah rahman" w:date="2021-02-19T23:24:00Z">
                    <w:rPr>
                      <w:rFonts w:ascii="Helvetica" w:hAnsi="Helvetica" w:cs="Helvetica"/>
                      <w:bCs/>
                      <w:color w:val="202020"/>
                      <w:shd w:val="clear" w:color="auto" w:fill="FFFFFF"/>
                    </w:rPr>
                  </w:rPrChange>
                </w:rPr>
                <w:t>Reference</w:t>
              </w:r>
            </w:ins>
          </w:p>
        </w:tc>
        <w:tc>
          <w:tcPr>
            <w:tcW w:w="396" w:type="pct"/>
            <w:tcPrChange w:id="4107" w:author="meshbah rahman" w:date="2021-02-22T00:57:00Z">
              <w:tcPr>
                <w:tcW w:w="395" w:type="pct"/>
              </w:tcPr>
            </w:tcPrChange>
          </w:tcPr>
          <w:p w14:paraId="56E14845" w14:textId="77777777" w:rsidR="0095306F" w:rsidRPr="0095306F" w:rsidRDefault="0095306F" w:rsidP="00831991">
            <w:pPr>
              <w:contextualSpacing/>
              <w:jc w:val="both"/>
              <w:rPr>
                <w:ins w:id="4108" w:author="meshbah rahman" w:date="2021-02-19T23:23:00Z"/>
                <w:rFonts w:ascii="Helvetica" w:hAnsi="Helvetica" w:cs="Helvetica"/>
                <w:bCs/>
                <w:color w:val="202020"/>
                <w:sz w:val="18"/>
                <w:szCs w:val="18"/>
                <w:shd w:val="clear" w:color="auto" w:fill="FFFFFF"/>
                <w:rPrChange w:id="4109" w:author="meshbah rahman" w:date="2021-02-19T23:24:00Z">
                  <w:rPr>
                    <w:ins w:id="4110" w:author="meshbah rahman" w:date="2021-02-19T23:23:00Z"/>
                    <w:rFonts w:ascii="Helvetica" w:hAnsi="Helvetica" w:cs="Helvetica"/>
                    <w:bCs/>
                    <w:color w:val="202020"/>
                    <w:shd w:val="clear" w:color="auto" w:fill="FFFFFF"/>
                  </w:rPr>
                </w:rPrChange>
              </w:rPr>
              <w:pPrChange w:id="4111" w:author="meshbah rahman" w:date="2021-02-22T00:57:00Z">
                <w:pPr>
                  <w:spacing w:line="480" w:lineRule="auto"/>
                  <w:contextualSpacing/>
                  <w:jc w:val="both"/>
                </w:pPr>
              </w:pPrChange>
            </w:pPr>
            <w:ins w:id="4112" w:author="meshbah rahman" w:date="2021-02-19T23:23:00Z">
              <w:r w:rsidRPr="0095306F">
                <w:rPr>
                  <w:rFonts w:ascii="Helvetica" w:hAnsi="Helvetica" w:cs="Helvetica"/>
                  <w:bCs/>
                  <w:color w:val="202020"/>
                  <w:sz w:val="18"/>
                  <w:szCs w:val="18"/>
                  <w:shd w:val="clear" w:color="auto" w:fill="FFFFFF"/>
                  <w:rPrChange w:id="4113" w:author="meshbah rahman" w:date="2021-02-19T23:24:00Z">
                    <w:rPr>
                      <w:rFonts w:ascii="Helvetica" w:hAnsi="Helvetica" w:cs="Helvetica"/>
                      <w:bCs/>
                      <w:color w:val="202020"/>
                      <w:shd w:val="clear" w:color="auto" w:fill="FFFFFF"/>
                    </w:rPr>
                  </w:rPrChange>
                </w:rPr>
                <w:t>-</w:t>
              </w:r>
            </w:ins>
          </w:p>
        </w:tc>
      </w:tr>
      <w:tr w:rsidR="00831991" w:rsidRPr="0095306F" w14:paraId="55872981" w14:textId="77777777" w:rsidTr="00831991">
        <w:tblPrEx>
          <w:tblPrExChange w:id="4114" w:author="meshbah rahman" w:date="2021-02-22T00:57:00Z">
            <w:tblPrEx>
              <w:tblW w:w="5534" w:type="pct"/>
            </w:tblPrEx>
          </w:tblPrExChange>
        </w:tblPrEx>
        <w:trPr>
          <w:trHeight w:val="302"/>
          <w:jc w:val="center"/>
          <w:ins w:id="4115" w:author="meshbah rahman" w:date="2021-02-19T23:23:00Z"/>
          <w:trPrChange w:id="4116" w:author="meshbah rahman" w:date="2021-02-22T00:57:00Z">
            <w:trPr>
              <w:trHeight w:val="302"/>
              <w:jc w:val="center"/>
            </w:trPr>
          </w:trPrChange>
        </w:trPr>
        <w:tc>
          <w:tcPr>
            <w:tcW w:w="1025" w:type="pct"/>
            <w:tcPrChange w:id="4117" w:author="meshbah rahman" w:date="2021-02-22T00:57:00Z">
              <w:tcPr>
                <w:tcW w:w="1126" w:type="pct"/>
                <w:gridSpan w:val="3"/>
              </w:tcPr>
            </w:tcPrChange>
          </w:tcPr>
          <w:p w14:paraId="238F1BEC" w14:textId="77777777" w:rsidR="0095306F" w:rsidRPr="0095306F" w:rsidRDefault="0095306F" w:rsidP="00831991">
            <w:pPr>
              <w:contextualSpacing/>
              <w:jc w:val="both"/>
              <w:rPr>
                <w:ins w:id="4118" w:author="meshbah rahman" w:date="2021-02-19T23:23:00Z"/>
                <w:rFonts w:ascii="Helvetica" w:hAnsi="Helvetica" w:cs="Helvetica"/>
                <w:b/>
                <w:color w:val="202020"/>
                <w:sz w:val="18"/>
                <w:szCs w:val="18"/>
                <w:shd w:val="clear" w:color="auto" w:fill="FFFFFF"/>
                <w:rPrChange w:id="4119" w:author="meshbah rahman" w:date="2021-02-19T23:24:00Z">
                  <w:rPr>
                    <w:ins w:id="4120" w:author="meshbah rahman" w:date="2021-02-19T23:23:00Z"/>
                    <w:rFonts w:ascii="Helvetica" w:hAnsi="Helvetica" w:cs="Helvetica"/>
                    <w:b/>
                    <w:color w:val="202020"/>
                    <w:shd w:val="clear" w:color="auto" w:fill="FFFFFF"/>
                  </w:rPr>
                </w:rPrChange>
              </w:rPr>
              <w:pPrChange w:id="4121" w:author="meshbah rahman" w:date="2021-02-22T00:57:00Z">
                <w:pPr>
                  <w:spacing w:line="480" w:lineRule="auto"/>
                  <w:contextualSpacing/>
                  <w:jc w:val="both"/>
                </w:pPr>
              </w:pPrChange>
            </w:pPr>
            <w:ins w:id="4122" w:author="meshbah rahman" w:date="2021-02-19T23:23:00Z">
              <w:r w:rsidRPr="0095306F">
                <w:rPr>
                  <w:rFonts w:ascii="Helvetica" w:hAnsi="Helvetica" w:cs="Helvetica"/>
                  <w:b/>
                  <w:color w:val="202020"/>
                  <w:sz w:val="18"/>
                  <w:szCs w:val="18"/>
                  <w:shd w:val="clear" w:color="auto" w:fill="FFFFFF"/>
                  <w:rPrChange w:id="4123" w:author="meshbah rahman" w:date="2021-02-19T23:24:00Z">
                    <w:rPr>
                      <w:rFonts w:ascii="Helvetica" w:hAnsi="Helvetica" w:cs="Helvetica"/>
                      <w:b/>
                      <w:color w:val="202020"/>
                      <w:shd w:val="clear" w:color="auto" w:fill="FFFFFF"/>
                    </w:rPr>
                  </w:rPrChange>
                </w:rPr>
                <w:t>Sex of household</w:t>
              </w:r>
            </w:ins>
          </w:p>
        </w:tc>
        <w:tc>
          <w:tcPr>
            <w:tcW w:w="616" w:type="pct"/>
            <w:tcPrChange w:id="4124" w:author="meshbah rahman" w:date="2021-02-22T00:57:00Z">
              <w:tcPr>
                <w:tcW w:w="612" w:type="pct"/>
              </w:tcPr>
            </w:tcPrChange>
          </w:tcPr>
          <w:p w14:paraId="442EF6D7" w14:textId="77777777" w:rsidR="0095306F" w:rsidRPr="0095306F" w:rsidRDefault="0095306F" w:rsidP="00831991">
            <w:pPr>
              <w:contextualSpacing/>
              <w:jc w:val="both"/>
              <w:rPr>
                <w:ins w:id="4125" w:author="meshbah rahman" w:date="2021-02-19T23:23:00Z"/>
                <w:rFonts w:ascii="Helvetica" w:hAnsi="Helvetica" w:cs="Helvetica"/>
                <w:bCs/>
                <w:color w:val="202020"/>
                <w:sz w:val="18"/>
                <w:szCs w:val="18"/>
                <w:shd w:val="clear" w:color="auto" w:fill="FFFFFF"/>
                <w:rPrChange w:id="4126" w:author="meshbah rahman" w:date="2021-02-19T23:24:00Z">
                  <w:rPr>
                    <w:ins w:id="4127" w:author="meshbah rahman" w:date="2021-02-19T23:23:00Z"/>
                    <w:rFonts w:ascii="Helvetica" w:hAnsi="Helvetica" w:cs="Helvetica"/>
                    <w:bCs/>
                    <w:color w:val="202020"/>
                    <w:shd w:val="clear" w:color="auto" w:fill="FFFFFF"/>
                  </w:rPr>
                </w:rPrChange>
              </w:rPr>
              <w:pPrChange w:id="4128" w:author="meshbah rahman" w:date="2021-02-22T00:57:00Z">
                <w:pPr>
                  <w:spacing w:line="480" w:lineRule="auto"/>
                  <w:contextualSpacing/>
                  <w:jc w:val="both"/>
                </w:pPr>
              </w:pPrChange>
            </w:pPr>
          </w:p>
        </w:tc>
        <w:tc>
          <w:tcPr>
            <w:tcW w:w="489" w:type="pct"/>
            <w:tcPrChange w:id="4129" w:author="meshbah rahman" w:date="2021-02-22T00:57:00Z">
              <w:tcPr>
                <w:tcW w:w="394" w:type="pct"/>
                <w:gridSpan w:val="2"/>
              </w:tcPr>
            </w:tcPrChange>
          </w:tcPr>
          <w:p w14:paraId="58C0623B" w14:textId="77777777" w:rsidR="0095306F" w:rsidRPr="0095306F" w:rsidRDefault="0095306F" w:rsidP="00831991">
            <w:pPr>
              <w:contextualSpacing/>
              <w:jc w:val="both"/>
              <w:rPr>
                <w:ins w:id="4130" w:author="meshbah rahman" w:date="2021-02-19T23:23:00Z"/>
                <w:rFonts w:ascii="Helvetica" w:hAnsi="Helvetica" w:cs="Helvetica"/>
                <w:bCs/>
                <w:color w:val="202020"/>
                <w:sz w:val="18"/>
                <w:szCs w:val="18"/>
                <w:shd w:val="clear" w:color="auto" w:fill="FFFFFF"/>
                <w:rPrChange w:id="4131" w:author="meshbah rahman" w:date="2021-02-19T23:24:00Z">
                  <w:rPr>
                    <w:ins w:id="4132" w:author="meshbah rahman" w:date="2021-02-19T23:23:00Z"/>
                    <w:rFonts w:ascii="Helvetica" w:hAnsi="Helvetica" w:cs="Helvetica"/>
                    <w:bCs/>
                    <w:color w:val="202020"/>
                    <w:shd w:val="clear" w:color="auto" w:fill="FFFFFF"/>
                  </w:rPr>
                </w:rPrChange>
              </w:rPr>
              <w:pPrChange w:id="4133" w:author="meshbah rahman" w:date="2021-02-22T00:57:00Z">
                <w:pPr>
                  <w:spacing w:line="480" w:lineRule="auto"/>
                  <w:contextualSpacing/>
                  <w:jc w:val="both"/>
                </w:pPr>
              </w:pPrChange>
            </w:pPr>
          </w:p>
        </w:tc>
        <w:tc>
          <w:tcPr>
            <w:tcW w:w="535" w:type="pct"/>
            <w:tcPrChange w:id="4134" w:author="meshbah rahman" w:date="2021-02-22T00:57:00Z">
              <w:tcPr>
                <w:tcW w:w="535" w:type="pct"/>
              </w:tcPr>
            </w:tcPrChange>
          </w:tcPr>
          <w:p w14:paraId="67856040" w14:textId="77777777" w:rsidR="0095306F" w:rsidRPr="0095306F" w:rsidRDefault="0095306F" w:rsidP="00831991">
            <w:pPr>
              <w:contextualSpacing/>
              <w:jc w:val="both"/>
              <w:rPr>
                <w:ins w:id="4135" w:author="meshbah rahman" w:date="2021-02-19T23:23:00Z"/>
                <w:rFonts w:ascii="Helvetica" w:hAnsi="Helvetica" w:cs="Helvetica"/>
                <w:bCs/>
                <w:color w:val="202020"/>
                <w:sz w:val="18"/>
                <w:szCs w:val="18"/>
                <w:shd w:val="clear" w:color="auto" w:fill="FFFFFF"/>
                <w:rPrChange w:id="4136" w:author="meshbah rahman" w:date="2021-02-19T23:24:00Z">
                  <w:rPr>
                    <w:ins w:id="4137" w:author="meshbah rahman" w:date="2021-02-19T23:23:00Z"/>
                    <w:rFonts w:ascii="Helvetica" w:hAnsi="Helvetica" w:cs="Helvetica"/>
                    <w:bCs/>
                    <w:color w:val="202020"/>
                    <w:shd w:val="clear" w:color="auto" w:fill="FFFFFF"/>
                  </w:rPr>
                </w:rPrChange>
              </w:rPr>
              <w:pPrChange w:id="4138" w:author="meshbah rahman" w:date="2021-02-22T00:57:00Z">
                <w:pPr>
                  <w:spacing w:line="480" w:lineRule="auto"/>
                  <w:contextualSpacing/>
                  <w:jc w:val="both"/>
                </w:pPr>
              </w:pPrChange>
            </w:pPr>
          </w:p>
        </w:tc>
        <w:tc>
          <w:tcPr>
            <w:tcW w:w="396" w:type="pct"/>
            <w:tcPrChange w:id="4139" w:author="meshbah rahman" w:date="2021-02-22T00:57:00Z">
              <w:tcPr>
                <w:tcW w:w="396" w:type="pct"/>
                <w:gridSpan w:val="3"/>
              </w:tcPr>
            </w:tcPrChange>
          </w:tcPr>
          <w:p w14:paraId="02CA69E5" w14:textId="77777777" w:rsidR="0095306F" w:rsidRPr="0095306F" w:rsidRDefault="0095306F" w:rsidP="00831991">
            <w:pPr>
              <w:contextualSpacing/>
              <w:jc w:val="both"/>
              <w:rPr>
                <w:ins w:id="4140" w:author="meshbah rahman" w:date="2021-02-19T23:23:00Z"/>
                <w:rFonts w:ascii="Helvetica" w:hAnsi="Helvetica" w:cs="Helvetica"/>
                <w:bCs/>
                <w:color w:val="202020"/>
                <w:sz w:val="18"/>
                <w:szCs w:val="18"/>
                <w:shd w:val="clear" w:color="auto" w:fill="FFFFFF"/>
                <w:rPrChange w:id="4141" w:author="meshbah rahman" w:date="2021-02-19T23:24:00Z">
                  <w:rPr>
                    <w:ins w:id="4142" w:author="meshbah rahman" w:date="2021-02-19T23:23:00Z"/>
                    <w:rFonts w:ascii="Helvetica" w:hAnsi="Helvetica" w:cs="Helvetica"/>
                    <w:bCs/>
                    <w:color w:val="202020"/>
                    <w:shd w:val="clear" w:color="auto" w:fill="FFFFFF"/>
                  </w:rPr>
                </w:rPrChange>
              </w:rPr>
              <w:pPrChange w:id="4143" w:author="meshbah rahman" w:date="2021-02-22T00:57:00Z">
                <w:pPr>
                  <w:spacing w:line="480" w:lineRule="auto"/>
                  <w:contextualSpacing/>
                  <w:jc w:val="both"/>
                </w:pPr>
              </w:pPrChange>
            </w:pPr>
          </w:p>
        </w:tc>
        <w:tc>
          <w:tcPr>
            <w:tcW w:w="612" w:type="pct"/>
            <w:tcPrChange w:id="4144" w:author="meshbah rahman" w:date="2021-02-22T00:57:00Z">
              <w:tcPr>
                <w:tcW w:w="612" w:type="pct"/>
              </w:tcPr>
            </w:tcPrChange>
          </w:tcPr>
          <w:p w14:paraId="2A4D2639" w14:textId="77777777" w:rsidR="0095306F" w:rsidRPr="0095306F" w:rsidRDefault="0095306F" w:rsidP="00831991">
            <w:pPr>
              <w:contextualSpacing/>
              <w:jc w:val="both"/>
              <w:rPr>
                <w:ins w:id="4145" w:author="meshbah rahman" w:date="2021-02-19T23:23:00Z"/>
                <w:rFonts w:ascii="Helvetica" w:hAnsi="Helvetica" w:cs="Helvetica"/>
                <w:bCs/>
                <w:color w:val="202020"/>
                <w:sz w:val="18"/>
                <w:szCs w:val="18"/>
                <w:shd w:val="clear" w:color="auto" w:fill="FFFFFF"/>
                <w:rPrChange w:id="4146" w:author="meshbah rahman" w:date="2021-02-19T23:24:00Z">
                  <w:rPr>
                    <w:ins w:id="4147" w:author="meshbah rahman" w:date="2021-02-19T23:23:00Z"/>
                    <w:rFonts w:ascii="Helvetica" w:hAnsi="Helvetica" w:cs="Helvetica"/>
                    <w:bCs/>
                    <w:color w:val="202020"/>
                    <w:shd w:val="clear" w:color="auto" w:fill="FFFFFF"/>
                  </w:rPr>
                </w:rPrChange>
              </w:rPr>
              <w:pPrChange w:id="4148" w:author="meshbah rahman" w:date="2021-02-22T00:57:00Z">
                <w:pPr>
                  <w:spacing w:line="480" w:lineRule="auto"/>
                  <w:contextualSpacing/>
                  <w:jc w:val="both"/>
                </w:pPr>
              </w:pPrChange>
            </w:pPr>
          </w:p>
        </w:tc>
        <w:tc>
          <w:tcPr>
            <w:tcW w:w="395" w:type="pct"/>
            <w:tcPrChange w:id="4149" w:author="meshbah rahman" w:date="2021-02-22T00:57:00Z">
              <w:tcPr>
                <w:tcW w:w="395" w:type="pct"/>
                <w:gridSpan w:val="2"/>
              </w:tcPr>
            </w:tcPrChange>
          </w:tcPr>
          <w:p w14:paraId="6CC01CBE" w14:textId="77777777" w:rsidR="0095306F" w:rsidRPr="0095306F" w:rsidRDefault="0095306F" w:rsidP="00831991">
            <w:pPr>
              <w:contextualSpacing/>
              <w:jc w:val="both"/>
              <w:rPr>
                <w:ins w:id="4150" w:author="meshbah rahman" w:date="2021-02-19T23:23:00Z"/>
                <w:rFonts w:ascii="Helvetica" w:hAnsi="Helvetica" w:cs="Helvetica"/>
                <w:bCs/>
                <w:color w:val="202020"/>
                <w:sz w:val="18"/>
                <w:szCs w:val="18"/>
                <w:shd w:val="clear" w:color="auto" w:fill="FFFFFF"/>
                <w:rPrChange w:id="4151" w:author="meshbah rahman" w:date="2021-02-19T23:24:00Z">
                  <w:rPr>
                    <w:ins w:id="4152" w:author="meshbah rahman" w:date="2021-02-19T23:23:00Z"/>
                    <w:rFonts w:ascii="Helvetica" w:hAnsi="Helvetica" w:cs="Helvetica"/>
                    <w:bCs/>
                    <w:color w:val="202020"/>
                    <w:shd w:val="clear" w:color="auto" w:fill="FFFFFF"/>
                  </w:rPr>
                </w:rPrChange>
              </w:rPr>
              <w:pPrChange w:id="4153" w:author="meshbah rahman" w:date="2021-02-22T00:57:00Z">
                <w:pPr>
                  <w:spacing w:line="480" w:lineRule="auto"/>
                  <w:contextualSpacing/>
                  <w:jc w:val="both"/>
                </w:pPr>
              </w:pPrChange>
            </w:pPr>
          </w:p>
        </w:tc>
        <w:tc>
          <w:tcPr>
            <w:tcW w:w="535" w:type="pct"/>
            <w:tcPrChange w:id="4154" w:author="meshbah rahman" w:date="2021-02-22T00:57:00Z">
              <w:tcPr>
                <w:tcW w:w="535" w:type="pct"/>
                <w:gridSpan w:val="2"/>
              </w:tcPr>
            </w:tcPrChange>
          </w:tcPr>
          <w:p w14:paraId="211B932C" w14:textId="77777777" w:rsidR="0095306F" w:rsidRPr="0095306F" w:rsidRDefault="0095306F" w:rsidP="00831991">
            <w:pPr>
              <w:contextualSpacing/>
              <w:jc w:val="both"/>
              <w:rPr>
                <w:ins w:id="4155" w:author="meshbah rahman" w:date="2021-02-19T23:23:00Z"/>
                <w:rFonts w:ascii="Helvetica" w:hAnsi="Helvetica" w:cs="Helvetica"/>
                <w:bCs/>
                <w:color w:val="202020"/>
                <w:sz w:val="18"/>
                <w:szCs w:val="18"/>
                <w:shd w:val="clear" w:color="auto" w:fill="FFFFFF"/>
                <w:rPrChange w:id="4156" w:author="meshbah rahman" w:date="2021-02-19T23:24:00Z">
                  <w:rPr>
                    <w:ins w:id="4157" w:author="meshbah rahman" w:date="2021-02-19T23:23:00Z"/>
                    <w:rFonts w:ascii="Helvetica" w:hAnsi="Helvetica" w:cs="Helvetica"/>
                    <w:bCs/>
                    <w:color w:val="202020"/>
                    <w:shd w:val="clear" w:color="auto" w:fill="FFFFFF"/>
                  </w:rPr>
                </w:rPrChange>
              </w:rPr>
              <w:pPrChange w:id="4158" w:author="meshbah rahman" w:date="2021-02-22T00:57:00Z">
                <w:pPr>
                  <w:spacing w:line="480" w:lineRule="auto"/>
                  <w:contextualSpacing/>
                  <w:jc w:val="both"/>
                </w:pPr>
              </w:pPrChange>
            </w:pPr>
          </w:p>
        </w:tc>
        <w:tc>
          <w:tcPr>
            <w:tcW w:w="396" w:type="pct"/>
            <w:tcPrChange w:id="4159" w:author="meshbah rahman" w:date="2021-02-22T00:57:00Z">
              <w:tcPr>
                <w:tcW w:w="395" w:type="pct"/>
              </w:tcPr>
            </w:tcPrChange>
          </w:tcPr>
          <w:p w14:paraId="39E9B30F" w14:textId="77777777" w:rsidR="0095306F" w:rsidRPr="0095306F" w:rsidRDefault="0095306F" w:rsidP="00831991">
            <w:pPr>
              <w:contextualSpacing/>
              <w:jc w:val="both"/>
              <w:rPr>
                <w:ins w:id="4160" w:author="meshbah rahman" w:date="2021-02-19T23:23:00Z"/>
                <w:rFonts w:ascii="Helvetica" w:hAnsi="Helvetica" w:cs="Helvetica"/>
                <w:bCs/>
                <w:color w:val="202020"/>
                <w:sz w:val="18"/>
                <w:szCs w:val="18"/>
                <w:shd w:val="clear" w:color="auto" w:fill="FFFFFF"/>
                <w:rPrChange w:id="4161" w:author="meshbah rahman" w:date="2021-02-19T23:24:00Z">
                  <w:rPr>
                    <w:ins w:id="4162" w:author="meshbah rahman" w:date="2021-02-19T23:23:00Z"/>
                    <w:rFonts w:ascii="Helvetica" w:hAnsi="Helvetica" w:cs="Helvetica"/>
                    <w:bCs/>
                    <w:color w:val="202020"/>
                    <w:shd w:val="clear" w:color="auto" w:fill="FFFFFF"/>
                  </w:rPr>
                </w:rPrChange>
              </w:rPr>
              <w:pPrChange w:id="4163" w:author="meshbah rahman" w:date="2021-02-22T00:57:00Z">
                <w:pPr>
                  <w:spacing w:line="480" w:lineRule="auto"/>
                  <w:contextualSpacing/>
                  <w:jc w:val="both"/>
                </w:pPr>
              </w:pPrChange>
            </w:pPr>
          </w:p>
        </w:tc>
      </w:tr>
      <w:tr w:rsidR="00831991" w:rsidRPr="0095306F" w14:paraId="1C518AF2" w14:textId="77777777" w:rsidTr="00831991">
        <w:tblPrEx>
          <w:tblPrExChange w:id="4164" w:author="meshbah rahman" w:date="2021-02-22T00:57:00Z">
            <w:tblPrEx>
              <w:tblW w:w="5534" w:type="pct"/>
            </w:tblPrEx>
          </w:tblPrExChange>
        </w:tblPrEx>
        <w:trPr>
          <w:trHeight w:val="302"/>
          <w:jc w:val="center"/>
          <w:ins w:id="4165" w:author="meshbah rahman" w:date="2021-02-19T23:23:00Z"/>
          <w:trPrChange w:id="4166" w:author="meshbah rahman" w:date="2021-02-22T00:57:00Z">
            <w:trPr>
              <w:trHeight w:val="302"/>
              <w:jc w:val="center"/>
            </w:trPr>
          </w:trPrChange>
        </w:trPr>
        <w:tc>
          <w:tcPr>
            <w:tcW w:w="1025" w:type="pct"/>
            <w:tcPrChange w:id="4167" w:author="meshbah rahman" w:date="2021-02-22T00:57:00Z">
              <w:tcPr>
                <w:tcW w:w="1126" w:type="pct"/>
                <w:gridSpan w:val="3"/>
              </w:tcPr>
            </w:tcPrChange>
          </w:tcPr>
          <w:p w14:paraId="3D5018A6" w14:textId="77777777" w:rsidR="0095306F" w:rsidRPr="0095306F" w:rsidRDefault="0095306F" w:rsidP="00831991">
            <w:pPr>
              <w:contextualSpacing/>
              <w:jc w:val="both"/>
              <w:rPr>
                <w:ins w:id="4168" w:author="meshbah rahman" w:date="2021-02-19T23:23:00Z"/>
                <w:rFonts w:ascii="Helvetica" w:hAnsi="Helvetica" w:cs="Helvetica"/>
                <w:bCs/>
                <w:color w:val="202020"/>
                <w:sz w:val="18"/>
                <w:szCs w:val="18"/>
                <w:shd w:val="clear" w:color="auto" w:fill="FFFFFF"/>
                <w:rPrChange w:id="4169" w:author="meshbah rahman" w:date="2021-02-19T23:24:00Z">
                  <w:rPr>
                    <w:ins w:id="4170" w:author="meshbah rahman" w:date="2021-02-19T23:23:00Z"/>
                    <w:rFonts w:ascii="Helvetica" w:hAnsi="Helvetica" w:cs="Helvetica"/>
                    <w:bCs/>
                    <w:color w:val="202020"/>
                    <w:shd w:val="clear" w:color="auto" w:fill="FFFFFF"/>
                  </w:rPr>
                </w:rPrChange>
              </w:rPr>
              <w:pPrChange w:id="4171" w:author="meshbah rahman" w:date="2021-02-22T00:57:00Z">
                <w:pPr>
                  <w:spacing w:line="480" w:lineRule="auto"/>
                  <w:contextualSpacing/>
                  <w:jc w:val="both"/>
                </w:pPr>
              </w:pPrChange>
            </w:pPr>
            <w:ins w:id="4172" w:author="meshbah rahman" w:date="2021-02-19T23:23:00Z">
              <w:r w:rsidRPr="0095306F">
                <w:rPr>
                  <w:rFonts w:ascii="Helvetica" w:hAnsi="Helvetica" w:cs="Helvetica"/>
                  <w:bCs/>
                  <w:color w:val="202020"/>
                  <w:sz w:val="18"/>
                  <w:szCs w:val="18"/>
                  <w:shd w:val="clear" w:color="auto" w:fill="FFFFFF"/>
                  <w:rPrChange w:id="4173" w:author="meshbah rahman" w:date="2021-02-19T23:24:00Z">
                    <w:rPr>
                      <w:rFonts w:ascii="Helvetica" w:hAnsi="Helvetica" w:cs="Helvetica"/>
                      <w:bCs/>
                      <w:color w:val="202020"/>
                      <w:shd w:val="clear" w:color="auto" w:fill="FFFFFF"/>
                    </w:rPr>
                  </w:rPrChange>
                </w:rPr>
                <w:t>Female</w:t>
              </w:r>
            </w:ins>
          </w:p>
        </w:tc>
        <w:tc>
          <w:tcPr>
            <w:tcW w:w="616" w:type="pct"/>
            <w:tcPrChange w:id="4174" w:author="meshbah rahman" w:date="2021-02-22T00:57:00Z">
              <w:tcPr>
                <w:tcW w:w="612" w:type="pct"/>
              </w:tcPr>
            </w:tcPrChange>
          </w:tcPr>
          <w:p w14:paraId="44CE6987" w14:textId="77777777" w:rsidR="0095306F" w:rsidRPr="0095306F" w:rsidRDefault="0095306F" w:rsidP="00831991">
            <w:pPr>
              <w:contextualSpacing/>
              <w:jc w:val="both"/>
              <w:rPr>
                <w:ins w:id="4175" w:author="meshbah rahman" w:date="2021-02-19T23:23:00Z"/>
                <w:rFonts w:ascii="Helvetica" w:hAnsi="Helvetica" w:cs="Helvetica"/>
                <w:bCs/>
                <w:color w:val="202020"/>
                <w:sz w:val="18"/>
                <w:szCs w:val="18"/>
                <w:shd w:val="clear" w:color="auto" w:fill="FFFFFF"/>
                <w:rPrChange w:id="4176" w:author="meshbah rahman" w:date="2021-02-19T23:24:00Z">
                  <w:rPr>
                    <w:ins w:id="4177" w:author="meshbah rahman" w:date="2021-02-19T23:23:00Z"/>
                    <w:rFonts w:ascii="Helvetica" w:hAnsi="Helvetica" w:cs="Helvetica"/>
                    <w:bCs/>
                    <w:color w:val="202020"/>
                    <w:shd w:val="clear" w:color="auto" w:fill="FFFFFF"/>
                  </w:rPr>
                </w:rPrChange>
              </w:rPr>
              <w:pPrChange w:id="4178" w:author="meshbah rahman" w:date="2021-02-22T00:57:00Z">
                <w:pPr>
                  <w:spacing w:line="480" w:lineRule="auto"/>
                  <w:contextualSpacing/>
                  <w:jc w:val="both"/>
                </w:pPr>
              </w:pPrChange>
            </w:pPr>
            <w:ins w:id="4179" w:author="meshbah rahman" w:date="2021-02-19T23:23:00Z">
              <w:r w:rsidRPr="0095306F">
                <w:rPr>
                  <w:rFonts w:ascii="Helvetica" w:hAnsi="Helvetica" w:cs="Helvetica"/>
                  <w:bCs/>
                  <w:color w:val="202020"/>
                  <w:sz w:val="18"/>
                  <w:szCs w:val="18"/>
                  <w:shd w:val="clear" w:color="auto" w:fill="FFFFFF"/>
                  <w:rPrChange w:id="4180" w:author="meshbah rahman" w:date="2021-02-19T23:24:00Z">
                    <w:rPr>
                      <w:rFonts w:ascii="Helvetica" w:hAnsi="Helvetica" w:cs="Helvetica"/>
                      <w:bCs/>
                      <w:color w:val="202020"/>
                      <w:shd w:val="clear" w:color="auto" w:fill="FFFFFF"/>
                    </w:rPr>
                  </w:rPrChange>
                </w:rPr>
                <w:t>0.98 (0.81-1.19)</w:t>
              </w:r>
            </w:ins>
          </w:p>
        </w:tc>
        <w:tc>
          <w:tcPr>
            <w:tcW w:w="489" w:type="pct"/>
            <w:tcPrChange w:id="4181" w:author="meshbah rahman" w:date="2021-02-22T00:57:00Z">
              <w:tcPr>
                <w:tcW w:w="394" w:type="pct"/>
                <w:gridSpan w:val="2"/>
              </w:tcPr>
            </w:tcPrChange>
          </w:tcPr>
          <w:p w14:paraId="3DB335FC" w14:textId="77777777" w:rsidR="0095306F" w:rsidRPr="0095306F" w:rsidRDefault="0095306F" w:rsidP="00831991">
            <w:pPr>
              <w:contextualSpacing/>
              <w:jc w:val="both"/>
              <w:rPr>
                <w:ins w:id="4182" w:author="meshbah rahman" w:date="2021-02-19T23:23:00Z"/>
                <w:rFonts w:ascii="Helvetica" w:hAnsi="Helvetica" w:cs="Helvetica"/>
                <w:bCs/>
                <w:color w:val="202020"/>
                <w:sz w:val="18"/>
                <w:szCs w:val="18"/>
                <w:shd w:val="clear" w:color="auto" w:fill="FFFFFF"/>
                <w:rPrChange w:id="4183" w:author="meshbah rahman" w:date="2021-02-19T23:24:00Z">
                  <w:rPr>
                    <w:ins w:id="4184" w:author="meshbah rahman" w:date="2021-02-19T23:23:00Z"/>
                    <w:rFonts w:ascii="Helvetica" w:hAnsi="Helvetica" w:cs="Helvetica"/>
                    <w:bCs/>
                    <w:color w:val="202020"/>
                    <w:shd w:val="clear" w:color="auto" w:fill="FFFFFF"/>
                  </w:rPr>
                </w:rPrChange>
              </w:rPr>
              <w:pPrChange w:id="4185" w:author="meshbah rahman" w:date="2021-02-22T00:57:00Z">
                <w:pPr>
                  <w:spacing w:line="480" w:lineRule="auto"/>
                  <w:contextualSpacing/>
                  <w:jc w:val="both"/>
                </w:pPr>
              </w:pPrChange>
            </w:pPr>
            <w:ins w:id="4186" w:author="meshbah rahman" w:date="2021-02-19T23:23:00Z">
              <w:r w:rsidRPr="0095306F">
                <w:rPr>
                  <w:rFonts w:ascii="Helvetica" w:hAnsi="Helvetica" w:cs="Helvetica"/>
                  <w:bCs/>
                  <w:color w:val="202020"/>
                  <w:sz w:val="18"/>
                  <w:szCs w:val="18"/>
                  <w:shd w:val="clear" w:color="auto" w:fill="FFFFFF"/>
                  <w:rPrChange w:id="4187" w:author="meshbah rahman" w:date="2021-02-19T23:24:00Z">
                    <w:rPr>
                      <w:rFonts w:ascii="Helvetica" w:hAnsi="Helvetica" w:cs="Helvetica"/>
                      <w:bCs/>
                      <w:color w:val="202020"/>
                      <w:shd w:val="clear" w:color="auto" w:fill="FFFFFF"/>
                    </w:rPr>
                  </w:rPrChange>
                </w:rPr>
                <w:t>0.852</w:t>
              </w:r>
            </w:ins>
          </w:p>
        </w:tc>
        <w:tc>
          <w:tcPr>
            <w:tcW w:w="535" w:type="pct"/>
            <w:tcPrChange w:id="4188" w:author="meshbah rahman" w:date="2021-02-22T00:57:00Z">
              <w:tcPr>
                <w:tcW w:w="535" w:type="pct"/>
              </w:tcPr>
            </w:tcPrChange>
          </w:tcPr>
          <w:p w14:paraId="1F2AEB80" w14:textId="77777777" w:rsidR="0095306F" w:rsidRPr="0095306F" w:rsidRDefault="0095306F" w:rsidP="00831991">
            <w:pPr>
              <w:contextualSpacing/>
              <w:jc w:val="both"/>
              <w:rPr>
                <w:ins w:id="4189" w:author="meshbah rahman" w:date="2021-02-19T23:23:00Z"/>
                <w:rFonts w:ascii="Helvetica" w:hAnsi="Helvetica" w:cs="Helvetica"/>
                <w:bCs/>
                <w:color w:val="202020"/>
                <w:sz w:val="18"/>
                <w:szCs w:val="18"/>
                <w:shd w:val="clear" w:color="auto" w:fill="FFFFFF"/>
                <w:rPrChange w:id="4190" w:author="meshbah rahman" w:date="2021-02-19T23:24:00Z">
                  <w:rPr>
                    <w:ins w:id="4191" w:author="meshbah rahman" w:date="2021-02-19T23:23:00Z"/>
                    <w:rFonts w:ascii="Helvetica" w:hAnsi="Helvetica" w:cs="Helvetica"/>
                    <w:bCs/>
                    <w:color w:val="202020"/>
                    <w:shd w:val="clear" w:color="auto" w:fill="FFFFFF"/>
                  </w:rPr>
                </w:rPrChange>
              </w:rPr>
              <w:pPrChange w:id="4192" w:author="meshbah rahman" w:date="2021-02-22T00:57:00Z">
                <w:pPr>
                  <w:spacing w:line="480" w:lineRule="auto"/>
                  <w:contextualSpacing/>
                  <w:jc w:val="both"/>
                </w:pPr>
              </w:pPrChange>
            </w:pPr>
            <w:ins w:id="4193" w:author="meshbah rahman" w:date="2021-02-19T23:23:00Z">
              <w:r w:rsidRPr="0095306F">
                <w:rPr>
                  <w:rFonts w:ascii="Helvetica" w:hAnsi="Helvetica" w:cs="Helvetica"/>
                  <w:bCs/>
                  <w:color w:val="202020"/>
                  <w:sz w:val="18"/>
                  <w:szCs w:val="18"/>
                  <w:shd w:val="clear" w:color="auto" w:fill="FFFFFF"/>
                  <w:rPrChange w:id="4194" w:author="meshbah rahman" w:date="2021-02-19T23:24:00Z">
                    <w:rPr>
                      <w:rFonts w:ascii="Helvetica" w:hAnsi="Helvetica" w:cs="Helvetica"/>
                      <w:bCs/>
                      <w:color w:val="202020"/>
                      <w:shd w:val="clear" w:color="auto" w:fill="FFFFFF"/>
                    </w:rPr>
                  </w:rPrChange>
                </w:rPr>
                <w:t>1.04 (0.86-1.26)</w:t>
              </w:r>
            </w:ins>
          </w:p>
        </w:tc>
        <w:tc>
          <w:tcPr>
            <w:tcW w:w="396" w:type="pct"/>
            <w:tcPrChange w:id="4195" w:author="meshbah rahman" w:date="2021-02-22T00:57:00Z">
              <w:tcPr>
                <w:tcW w:w="396" w:type="pct"/>
                <w:gridSpan w:val="3"/>
              </w:tcPr>
            </w:tcPrChange>
          </w:tcPr>
          <w:p w14:paraId="4C995701" w14:textId="77777777" w:rsidR="0095306F" w:rsidRPr="0095306F" w:rsidRDefault="0095306F" w:rsidP="00831991">
            <w:pPr>
              <w:contextualSpacing/>
              <w:jc w:val="both"/>
              <w:rPr>
                <w:ins w:id="4196" w:author="meshbah rahman" w:date="2021-02-19T23:23:00Z"/>
                <w:rFonts w:ascii="Helvetica" w:hAnsi="Helvetica" w:cs="Helvetica"/>
                <w:bCs/>
                <w:color w:val="202020"/>
                <w:sz w:val="18"/>
                <w:szCs w:val="18"/>
                <w:shd w:val="clear" w:color="auto" w:fill="FFFFFF"/>
                <w:rPrChange w:id="4197" w:author="meshbah rahman" w:date="2021-02-19T23:24:00Z">
                  <w:rPr>
                    <w:ins w:id="4198" w:author="meshbah rahman" w:date="2021-02-19T23:23:00Z"/>
                    <w:rFonts w:ascii="Helvetica" w:hAnsi="Helvetica" w:cs="Helvetica"/>
                    <w:bCs/>
                    <w:color w:val="202020"/>
                    <w:shd w:val="clear" w:color="auto" w:fill="FFFFFF"/>
                  </w:rPr>
                </w:rPrChange>
              </w:rPr>
              <w:pPrChange w:id="4199" w:author="meshbah rahman" w:date="2021-02-22T00:57:00Z">
                <w:pPr>
                  <w:spacing w:line="480" w:lineRule="auto"/>
                  <w:contextualSpacing/>
                  <w:jc w:val="both"/>
                </w:pPr>
              </w:pPrChange>
            </w:pPr>
            <w:ins w:id="4200" w:author="meshbah rahman" w:date="2021-02-19T23:23:00Z">
              <w:r w:rsidRPr="0095306F">
                <w:rPr>
                  <w:rFonts w:ascii="Helvetica" w:hAnsi="Helvetica" w:cs="Helvetica"/>
                  <w:bCs/>
                  <w:color w:val="202020"/>
                  <w:sz w:val="18"/>
                  <w:szCs w:val="18"/>
                  <w:shd w:val="clear" w:color="auto" w:fill="FFFFFF"/>
                  <w:rPrChange w:id="4201" w:author="meshbah rahman" w:date="2021-02-19T23:24:00Z">
                    <w:rPr>
                      <w:rFonts w:ascii="Helvetica" w:hAnsi="Helvetica" w:cs="Helvetica"/>
                      <w:bCs/>
                      <w:color w:val="202020"/>
                      <w:shd w:val="clear" w:color="auto" w:fill="FFFFFF"/>
                    </w:rPr>
                  </w:rPrChange>
                </w:rPr>
                <w:t>0.656</w:t>
              </w:r>
            </w:ins>
          </w:p>
        </w:tc>
        <w:tc>
          <w:tcPr>
            <w:tcW w:w="612" w:type="pct"/>
            <w:tcPrChange w:id="4202" w:author="meshbah rahman" w:date="2021-02-22T00:57:00Z">
              <w:tcPr>
                <w:tcW w:w="612" w:type="pct"/>
              </w:tcPr>
            </w:tcPrChange>
          </w:tcPr>
          <w:p w14:paraId="31ABA279" w14:textId="77777777" w:rsidR="0095306F" w:rsidRPr="0095306F" w:rsidRDefault="0095306F" w:rsidP="00831991">
            <w:pPr>
              <w:contextualSpacing/>
              <w:jc w:val="both"/>
              <w:rPr>
                <w:ins w:id="4203" w:author="meshbah rahman" w:date="2021-02-19T23:23:00Z"/>
                <w:rFonts w:ascii="Helvetica" w:hAnsi="Helvetica" w:cs="Helvetica"/>
                <w:bCs/>
                <w:color w:val="202020"/>
                <w:sz w:val="18"/>
                <w:szCs w:val="18"/>
                <w:shd w:val="clear" w:color="auto" w:fill="FFFFFF"/>
                <w:rPrChange w:id="4204" w:author="meshbah rahman" w:date="2021-02-19T23:24:00Z">
                  <w:rPr>
                    <w:ins w:id="4205" w:author="meshbah rahman" w:date="2021-02-19T23:23:00Z"/>
                    <w:rFonts w:ascii="Helvetica" w:hAnsi="Helvetica" w:cs="Helvetica"/>
                    <w:bCs/>
                    <w:color w:val="202020"/>
                    <w:shd w:val="clear" w:color="auto" w:fill="FFFFFF"/>
                  </w:rPr>
                </w:rPrChange>
              </w:rPr>
              <w:pPrChange w:id="4206" w:author="meshbah rahman" w:date="2021-02-22T00:57:00Z">
                <w:pPr>
                  <w:spacing w:line="480" w:lineRule="auto"/>
                  <w:contextualSpacing/>
                  <w:jc w:val="both"/>
                </w:pPr>
              </w:pPrChange>
            </w:pPr>
            <w:ins w:id="4207" w:author="meshbah rahman" w:date="2021-02-19T23:23:00Z">
              <w:r w:rsidRPr="0095306F">
                <w:rPr>
                  <w:rFonts w:ascii="Helvetica" w:hAnsi="Helvetica" w:cs="Helvetica"/>
                  <w:bCs/>
                  <w:color w:val="202020"/>
                  <w:sz w:val="18"/>
                  <w:szCs w:val="18"/>
                  <w:shd w:val="clear" w:color="auto" w:fill="FFFFFF"/>
                  <w:rPrChange w:id="4208" w:author="meshbah rahman" w:date="2021-02-19T23:24:00Z">
                    <w:rPr>
                      <w:rFonts w:ascii="Helvetica" w:hAnsi="Helvetica" w:cs="Helvetica"/>
                      <w:bCs/>
                      <w:color w:val="202020"/>
                      <w:shd w:val="clear" w:color="auto" w:fill="FFFFFF"/>
                    </w:rPr>
                  </w:rPrChange>
                </w:rPr>
                <w:t>1.08 (0.91-1.29)</w:t>
              </w:r>
            </w:ins>
          </w:p>
        </w:tc>
        <w:tc>
          <w:tcPr>
            <w:tcW w:w="395" w:type="pct"/>
            <w:tcPrChange w:id="4209" w:author="meshbah rahman" w:date="2021-02-22T00:57:00Z">
              <w:tcPr>
                <w:tcW w:w="395" w:type="pct"/>
                <w:gridSpan w:val="2"/>
              </w:tcPr>
            </w:tcPrChange>
          </w:tcPr>
          <w:p w14:paraId="2084BF05" w14:textId="77777777" w:rsidR="0095306F" w:rsidRPr="0095306F" w:rsidRDefault="0095306F" w:rsidP="00831991">
            <w:pPr>
              <w:contextualSpacing/>
              <w:jc w:val="both"/>
              <w:rPr>
                <w:ins w:id="4210" w:author="meshbah rahman" w:date="2021-02-19T23:23:00Z"/>
                <w:rFonts w:ascii="Helvetica" w:hAnsi="Helvetica" w:cs="Helvetica"/>
                <w:bCs/>
                <w:color w:val="202020"/>
                <w:sz w:val="18"/>
                <w:szCs w:val="18"/>
                <w:shd w:val="clear" w:color="auto" w:fill="FFFFFF"/>
                <w:rPrChange w:id="4211" w:author="meshbah rahman" w:date="2021-02-19T23:24:00Z">
                  <w:rPr>
                    <w:ins w:id="4212" w:author="meshbah rahman" w:date="2021-02-19T23:23:00Z"/>
                    <w:rFonts w:ascii="Helvetica" w:hAnsi="Helvetica" w:cs="Helvetica"/>
                    <w:bCs/>
                    <w:color w:val="202020"/>
                    <w:shd w:val="clear" w:color="auto" w:fill="FFFFFF"/>
                  </w:rPr>
                </w:rPrChange>
              </w:rPr>
              <w:pPrChange w:id="4213" w:author="meshbah rahman" w:date="2021-02-22T00:57:00Z">
                <w:pPr>
                  <w:spacing w:line="480" w:lineRule="auto"/>
                  <w:contextualSpacing/>
                  <w:jc w:val="both"/>
                </w:pPr>
              </w:pPrChange>
            </w:pPr>
            <w:ins w:id="4214" w:author="meshbah rahman" w:date="2021-02-19T23:23:00Z">
              <w:r w:rsidRPr="0095306F">
                <w:rPr>
                  <w:rFonts w:ascii="Helvetica" w:hAnsi="Helvetica" w:cs="Helvetica"/>
                  <w:bCs/>
                  <w:color w:val="202020"/>
                  <w:sz w:val="18"/>
                  <w:szCs w:val="18"/>
                  <w:shd w:val="clear" w:color="auto" w:fill="FFFFFF"/>
                  <w:rPrChange w:id="4215" w:author="meshbah rahman" w:date="2021-02-19T23:24:00Z">
                    <w:rPr>
                      <w:rFonts w:ascii="Helvetica" w:hAnsi="Helvetica" w:cs="Helvetica"/>
                      <w:bCs/>
                      <w:color w:val="202020"/>
                      <w:shd w:val="clear" w:color="auto" w:fill="FFFFFF"/>
                    </w:rPr>
                  </w:rPrChange>
                </w:rPr>
                <w:t>0.368</w:t>
              </w:r>
            </w:ins>
          </w:p>
        </w:tc>
        <w:tc>
          <w:tcPr>
            <w:tcW w:w="535" w:type="pct"/>
            <w:tcPrChange w:id="4216" w:author="meshbah rahman" w:date="2021-02-22T00:57:00Z">
              <w:tcPr>
                <w:tcW w:w="535" w:type="pct"/>
                <w:gridSpan w:val="2"/>
              </w:tcPr>
            </w:tcPrChange>
          </w:tcPr>
          <w:p w14:paraId="1FA0EC19" w14:textId="77777777" w:rsidR="0095306F" w:rsidRPr="0095306F" w:rsidRDefault="0095306F" w:rsidP="00831991">
            <w:pPr>
              <w:contextualSpacing/>
              <w:jc w:val="both"/>
              <w:rPr>
                <w:ins w:id="4217" w:author="meshbah rahman" w:date="2021-02-19T23:23:00Z"/>
                <w:rFonts w:ascii="Helvetica" w:hAnsi="Helvetica" w:cs="Helvetica"/>
                <w:bCs/>
                <w:color w:val="202020"/>
                <w:sz w:val="18"/>
                <w:szCs w:val="18"/>
                <w:shd w:val="clear" w:color="auto" w:fill="FFFFFF"/>
                <w:rPrChange w:id="4218" w:author="meshbah rahman" w:date="2021-02-19T23:24:00Z">
                  <w:rPr>
                    <w:ins w:id="4219" w:author="meshbah rahman" w:date="2021-02-19T23:23:00Z"/>
                    <w:rFonts w:ascii="Helvetica" w:hAnsi="Helvetica" w:cs="Helvetica"/>
                    <w:bCs/>
                    <w:color w:val="202020"/>
                    <w:shd w:val="clear" w:color="auto" w:fill="FFFFFF"/>
                  </w:rPr>
                </w:rPrChange>
              </w:rPr>
              <w:pPrChange w:id="4220" w:author="meshbah rahman" w:date="2021-02-22T00:57:00Z">
                <w:pPr>
                  <w:spacing w:line="480" w:lineRule="auto"/>
                  <w:contextualSpacing/>
                  <w:jc w:val="both"/>
                </w:pPr>
              </w:pPrChange>
            </w:pPr>
            <w:ins w:id="4221" w:author="meshbah rahman" w:date="2021-02-19T23:23:00Z">
              <w:r w:rsidRPr="0095306F">
                <w:rPr>
                  <w:rFonts w:ascii="Helvetica" w:hAnsi="Helvetica" w:cs="Helvetica"/>
                  <w:bCs/>
                  <w:color w:val="202020"/>
                  <w:sz w:val="18"/>
                  <w:szCs w:val="18"/>
                  <w:shd w:val="clear" w:color="auto" w:fill="FFFFFF"/>
                  <w:rPrChange w:id="4222" w:author="meshbah rahman" w:date="2021-02-19T23:24:00Z">
                    <w:rPr>
                      <w:rFonts w:ascii="Helvetica" w:hAnsi="Helvetica" w:cs="Helvetica"/>
                      <w:bCs/>
                      <w:color w:val="202020"/>
                      <w:shd w:val="clear" w:color="auto" w:fill="FFFFFF"/>
                    </w:rPr>
                  </w:rPrChange>
                </w:rPr>
                <w:t>0.95 (0.79-1.14)</w:t>
              </w:r>
            </w:ins>
          </w:p>
        </w:tc>
        <w:tc>
          <w:tcPr>
            <w:tcW w:w="396" w:type="pct"/>
            <w:tcPrChange w:id="4223" w:author="meshbah rahman" w:date="2021-02-22T00:57:00Z">
              <w:tcPr>
                <w:tcW w:w="395" w:type="pct"/>
              </w:tcPr>
            </w:tcPrChange>
          </w:tcPr>
          <w:p w14:paraId="7B8E4748" w14:textId="77777777" w:rsidR="0095306F" w:rsidRPr="0095306F" w:rsidRDefault="0095306F" w:rsidP="00831991">
            <w:pPr>
              <w:contextualSpacing/>
              <w:jc w:val="both"/>
              <w:rPr>
                <w:ins w:id="4224" w:author="meshbah rahman" w:date="2021-02-19T23:23:00Z"/>
                <w:rFonts w:ascii="Helvetica" w:hAnsi="Helvetica" w:cs="Helvetica"/>
                <w:bCs/>
                <w:color w:val="202020"/>
                <w:sz w:val="18"/>
                <w:szCs w:val="18"/>
                <w:shd w:val="clear" w:color="auto" w:fill="FFFFFF"/>
                <w:rPrChange w:id="4225" w:author="meshbah rahman" w:date="2021-02-19T23:24:00Z">
                  <w:rPr>
                    <w:ins w:id="4226" w:author="meshbah rahman" w:date="2021-02-19T23:23:00Z"/>
                    <w:rFonts w:ascii="Helvetica" w:hAnsi="Helvetica" w:cs="Helvetica"/>
                    <w:bCs/>
                    <w:color w:val="202020"/>
                    <w:shd w:val="clear" w:color="auto" w:fill="FFFFFF"/>
                  </w:rPr>
                </w:rPrChange>
              </w:rPr>
              <w:pPrChange w:id="4227" w:author="meshbah rahman" w:date="2021-02-22T00:57:00Z">
                <w:pPr>
                  <w:spacing w:line="480" w:lineRule="auto"/>
                  <w:contextualSpacing/>
                  <w:jc w:val="both"/>
                </w:pPr>
              </w:pPrChange>
            </w:pPr>
            <w:ins w:id="4228" w:author="meshbah rahman" w:date="2021-02-19T23:23:00Z">
              <w:r w:rsidRPr="0095306F">
                <w:rPr>
                  <w:rFonts w:ascii="Helvetica" w:hAnsi="Helvetica" w:cs="Helvetica"/>
                  <w:bCs/>
                  <w:color w:val="202020"/>
                  <w:sz w:val="18"/>
                  <w:szCs w:val="18"/>
                  <w:shd w:val="clear" w:color="auto" w:fill="FFFFFF"/>
                  <w:rPrChange w:id="4229" w:author="meshbah rahman" w:date="2021-02-19T23:24:00Z">
                    <w:rPr>
                      <w:rFonts w:ascii="Helvetica" w:hAnsi="Helvetica" w:cs="Helvetica"/>
                      <w:bCs/>
                      <w:color w:val="202020"/>
                      <w:shd w:val="clear" w:color="auto" w:fill="FFFFFF"/>
                    </w:rPr>
                  </w:rPrChange>
                </w:rPr>
                <w:t>0.551</w:t>
              </w:r>
            </w:ins>
          </w:p>
        </w:tc>
      </w:tr>
      <w:tr w:rsidR="00831991" w:rsidRPr="0095306F" w14:paraId="34AB0F23" w14:textId="77777777" w:rsidTr="00831991">
        <w:tblPrEx>
          <w:tblPrExChange w:id="4230" w:author="meshbah rahman" w:date="2021-02-22T00:57:00Z">
            <w:tblPrEx>
              <w:tblW w:w="5534" w:type="pct"/>
            </w:tblPrEx>
          </w:tblPrExChange>
        </w:tblPrEx>
        <w:trPr>
          <w:trHeight w:val="302"/>
          <w:jc w:val="center"/>
          <w:ins w:id="4231" w:author="meshbah rahman" w:date="2021-02-19T23:23:00Z"/>
          <w:trPrChange w:id="4232" w:author="meshbah rahman" w:date="2021-02-22T00:57:00Z">
            <w:trPr>
              <w:trHeight w:val="302"/>
              <w:jc w:val="center"/>
            </w:trPr>
          </w:trPrChange>
        </w:trPr>
        <w:tc>
          <w:tcPr>
            <w:tcW w:w="1025" w:type="pct"/>
            <w:tcPrChange w:id="4233" w:author="meshbah rahman" w:date="2021-02-22T00:57:00Z">
              <w:tcPr>
                <w:tcW w:w="1126" w:type="pct"/>
                <w:gridSpan w:val="3"/>
              </w:tcPr>
            </w:tcPrChange>
          </w:tcPr>
          <w:p w14:paraId="7F4C2E11" w14:textId="77777777" w:rsidR="0095306F" w:rsidRPr="0095306F" w:rsidRDefault="0095306F" w:rsidP="00831991">
            <w:pPr>
              <w:contextualSpacing/>
              <w:jc w:val="both"/>
              <w:rPr>
                <w:ins w:id="4234" w:author="meshbah rahman" w:date="2021-02-19T23:23:00Z"/>
                <w:rFonts w:ascii="Helvetica" w:hAnsi="Helvetica" w:cs="Helvetica"/>
                <w:bCs/>
                <w:color w:val="202020"/>
                <w:sz w:val="18"/>
                <w:szCs w:val="18"/>
                <w:shd w:val="clear" w:color="auto" w:fill="FFFFFF"/>
                <w:rPrChange w:id="4235" w:author="meshbah rahman" w:date="2021-02-19T23:24:00Z">
                  <w:rPr>
                    <w:ins w:id="4236" w:author="meshbah rahman" w:date="2021-02-19T23:23:00Z"/>
                    <w:rFonts w:ascii="Helvetica" w:hAnsi="Helvetica" w:cs="Helvetica"/>
                    <w:bCs/>
                    <w:color w:val="202020"/>
                    <w:shd w:val="clear" w:color="auto" w:fill="FFFFFF"/>
                  </w:rPr>
                </w:rPrChange>
              </w:rPr>
              <w:pPrChange w:id="4237" w:author="meshbah rahman" w:date="2021-02-22T00:57:00Z">
                <w:pPr>
                  <w:spacing w:line="480" w:lineRule="auto"/>
                  <w:contextualSpacing/>
                  <w:jc w:val="both"/>
                </w:pPr>
              </w:pPrChange>
            </w:pPr>
            <w:ins w:id="4238" w:author="meshbah rahman" w:date="2021-02-19T23:23:00Z">
              <w:r w:rsidRPr="0095306F">
                <w:rPr>
                  <w:rFonts w:ascii="Helvetica" w:hAnsi="Helvetica" w:cs="Helvetica"/>
                  <w:bCs/>
                  <w:color w:val="202020"/>
                  <w:sz w:val="18"/>
                  <w:szCs w:val="18"/>
                  <w:shd w:val="clear" w:color="auto" w:fill="FFFFFF"/>
                  <w:rPrChange w:id="4239" w:author="meshbah rahman" w:date="2021-02-19T23:24:00Z">
                    <w:rPr>
                      <w:rFonts w:ascii="Helvetica" w:hAnsi="Helvetica" w:cs="Helvetica"/>
                      <w:bCs/>
                      <w:color w:val="202020"/>
                      <w:shd w:val="clear" w:color="auto" w:fill="FFFFFF"/>
                    </w:rPr>
                  </w:rPrChange>
                </w:rPr>
                <w:t>Male</w:t>
              </w:r>
            </w:ins>
          </w:p>
        </w:tc>
        <w:tc>
          <w:tcPr>
            <w:tcW w:w="616" w:type="pct"/>
            <w:tcPrChange w:id="4240" w:author="meshbah rahman" w:date="2021-02-22T00:57:00Z">
              <w:tcPr>
                <w:tcW w:w="612" w:type="pct"/>
              </w:tcPr>
            </w:tcPrChange>
          </w:tcPr>
          <w:p w14:paraId="28903F4F" w14:textId="77777777" w:rsidR="0095306F" w:rsidRPr="0095306F" w:rsidRDefault="0095306F" w:rsidP="00831991">
            <w:pPr>
              <w:contextualSpacing/>
              <w:jc w:val="both"/>
              <w:rPr>
                <w:ins w:id="4241" w:author="meshbah rahman" w:date="2021-02-19T23:23:00Z"/>
                <w:rFonts w:ascii="Helvetica" w:hAnsi="Helvetica" w:cs="Helvetica"/>
                <w:bCs/>
                <w:color w:val="202020"/>
                <w:sz w:val="18"/>
                <w:szCs w:val="18"/>
                <w:shd w:val="clear" w:color="auto" w:fill="FFFFFF"/>
                <w:rPrChange w:id="4242" w:author="meshbah rahman" w:date="2021-02-19T23:24:00Z">
                  <w:rPr>
                    <w:ins w:id="4243" w:author="meshbah rahman" w:date="2021-02-19T23:23:00Z"/>
                    <w:rFonts w:ascii="Helvetica" w:hAnsi="Helvetica" w:cs="Helvetica"/>
                    <w:bCs/>
                    <w:color w:val="202020"/>
                    <w:shd w:val="clear" w:color="auto" w:fill="FFFFFF"/>
                  </w:rPr>
                </w:rPrChange>
              </w:rPr>
              <w:pPrChange w:id="4244" w:author="meshbah rahman" w:date="2021-02-22T00:57:00Z">
                <w:pPr>
                  <w:spacing w:line="480" w:lineRule="auto"/>
                  <w:contextualSpacing/>
                  <w:jc w:val="both"/>
                </w:pPr>
              </w:pPrChange>
            </w:pPr>
            <w:ins w:id="4245" w:author="meshbah rahman" w:date="2021-02-19T23:23:00Z">
              <w:r w:rsidRPr="0095306F">
                <w:rPr>
                  <w:rFonts w:ascii="Helvetica" w:hAnsi="Helvetica" w:cs="Helvetica"/>
                  <w:bCs/>
                  <w:color w:val="202020"/>
                  <w:sz w:val="18"/>
                  <w:szCs w:val="18"/>
                  <w:shd w:val="clear" w:color="auto" w:fill="FFFFFF"/>
                  <w:rPrChange w:id="4246" w:author="meshbah rahman" w:date="2021-02-19T23:24:00Z">
                    <w:rPr>
                      <w:rFonts w:ascii="Helvetica" w:hAnsi="Helvetica" w:cs="Helvetica"/>
                      <w:bCs/>
                      <w:color w:val="202020"/>
                      <w:shd w:val="clear" w:color="auto" w:fill="FFFFFF"/>
                    </w:rPr>
                  </w:rPrChange>
                </w:rPr>
                <w:t>Reference</w:t>
              </w:r>
            </w:ins>
          </w:p>
        </w:tc>
        <w:tc>
          <w:tcPr>
            <w:tcW w:w="489" w:type="pct"/>
            <w:tcPrChange w:id="4247" w:author="meshbah rahman" w:date="2021-02-22T00:57:00Z">
              <w:tcPr>
                <w:tcW w:w="394" w:type="pct"/>
                <w:gridSpan w:val="2"/>
              </w:tcPr>
            </w:tcPrChange>
          </w:tcPr>
          <w:p w14:paraId="40D97A5D" w14:textId="77777777" w:rsidR="0095306F" w:rsidRPr="0095306F" w:rsidRDefault="0095306F" w:rsidP="00831991">
            <w:pPr>
              <w:contextualSpacing/>
              <w:jc w:val="both"/>
              <w:rPr>
                <w:ins w:id="4248" w:author="meshbah rahman" w:date="2021-02-19T23:23:00Z"/>
                <w:rFonts w:ascii="Helvetica" w:hAnsi="Helvetica" w:cs="Helvetica"/>
                <w:bCs/>
                <w:color w:val="202020"/>
                <w:sz w:val="18"/>
                <w:szCs w:val="18"/>
                <w:shd w:val="clear" w:color="auto" w:fill="FFFFFF"/>
                <w:rPrChange w:id="4249" w:author="meshbah rahman" w:date="2021-02-19T23:24:00Z">
                  <w:rPr>
                    <w:ins w:id="4250" w:author="meshbah rahman" w:date="2021-02-19T23:23:00Z"/>
                    <w:rFonts w:ascii="Helvetica" w:hAnsi="Helvetica" w:cs="Helvetica"/>
                    <w:bCs/>
                    <w:color w:val="202020"/>
                    <w:shd w:val="clear" w:color="auto" w:fill="FFFFFF"/>
                  </w:rPr>
                </w:rPrChange>
              </w:rPr>
              <w:pPrChange w:id="4251" w:author="meshbah rahman" w:date="2021-02-22T00:57:00Z">
                <w:pPr>
                  <w:spacing w:line="480" w:lineRule="auto"/>
                  <w:contextualSpacing/>
                  <w:jc w:val="both"/>
                </w:pPr>
              </w:pPrChange>
            </w:pPr>
            <w:ins w:id="4252" w:author="meshbah rahman" w:date="2021-02-19T23:23:00Z">
              <w:r w:rsidRPr="0095306F">
                <w:rPr>
                  <w:rFonts w:ascii="Helvetica" w:hAnsi="Helvetica" w:cs="Helvetica"/>
                  <w:bCs/>
                  <w:color w:val="202020"/>
                  <w:sz w:val="18"/>
                  <w:szCs w:val="18"/>
                  <w:shd w:val="clear" w:color="auto" w:fill="FFFFFF"/>
                  <w:rPrChange w:id="4253" w:author="meshbah rahman" w:date="2021-02-19T23:24:00Z">
                    <w:rPr>
                      <w:rFonts w:ascii="Helvetica" w:hAnsi="Helvetica" w:cs="Helvetica"/>
                      <w:bCs/>
                      <w:color w:val="202020"/>
                      <w:shd w:val="clear" w:color="auto" w:fill="FFFFFF"/>
                    </w:rPr>
                  </w:rPrChange>
                </w:rPr>
                <w:t>-</w:t>
              </w:r>
            </w:ins>
          </w:p>
        </w:tc>
        <w:tc>
          <w:tcPr>
            <w:tcW w:w="535" w:type="pct"/>
            <w:tcPrChange w:id="4254" w:author="meshbah rahman" w:date="2021-02-22T00:57:00Z">
              <w:tcPr>
                <w:tcW w:w="535" w:type="pct"/>
              </w:tcPr>
            </w:tcPrChange>
          </w:tcPr>
          <w:p w14:paraId="72381241" w14:textId="77777777" w:rsidR="0095306F" w:rsidRPr="0095306F" w:rsidRDefault="0095306F" w:rsidP="00831991">
            <w:pPr>
              <w:contextualSpacing/>
              <w:jc w:val="both"/>
              <w:rPr>
                <w:ins w:id="4255" w:author="meshbah rahman" w:date="2021-02-19T23:23:00Z"/>
                <w:rFonts w:ascii="Helvetica" w:hAnsi="Helvetica" w:cs="Helvetica"/>
                <w:bCs/>
                <w:color w:val="202020"/>
                <w:sz w:val="18"/>
                <w:szCs w:val="18"/>
                <w:shd w:val="clear" w:color="auto" w:fill="FFFFFF"/>
                <w:rPrChange w:id="4256" w:author="meshbah rahman" w:date="2021-02-19T23:24:00Z">
                  <w:rPr>
                    <w:ins w:id="4257" w:author="meshbah rahman" w:date="2021-02-19T23:23:00Z"/>
                    <w:rFonts w:ascii="Helvetica" w:hAnsi="Helvetica" w:cs="Helvetica"/>
                    <w:bCs/>
                    <w:color w:val="202020"/>
                    <w:shd w:val="clear" w:color="auto" w:fill="FFFFFF"/>
                  </w:rPr>
                </w:rPrChange>
              </w:rPr>
              <w:pPrChange w:id="4258" w:author="meshbah rahman" w:date="2021-02-22T00:57:00Z">
                <w:pPr>
                  <w:spacing w:line="480" w:lineRule="auto"/>
                  <w:contextualSpacing/>
                  <w:jc w:val="both"/>
                </w:pPr>
              </w:pPrChange>
            </w:pPr>
            <w:ins w:id="4259" w:author="meshbah rahman" w:date="2021-02-19T23:23:00Z">
              <w:r w:rsidRPr="0095306F">
                <w:rPr>
                  <w:rFonts w:ascii="Helvetica" w:hAnsi="Helvetica" w:cs="Helvetica"/>
                  <w:bCs/>
                  <w:color w:val="202020"/>
                  <w:sz w:val="18"/>
                  <w:szCs w:val="18"/>
                  <w:shd w:val="clear" w:color="auto" w:fill="FFFFFF"/>
                  <w:rPrChange w:id="4260" w:author="meshbah rahman" w:date="2021-02-19T23:24:00Z">
                    <w:rPr>
                      <w:rFonts w:ascii="Helvetica" w:hAnsi="Helvetica" w:cs="Helvetica"/>
                      <w:bCs/>
                      <w:color w:val="202020"/>
                      <w:shd w:val="clear" w:color="auto" w:fill="FFFFFF"/>
                    </w:rPr>
                  </w:rPrChange>
                </w:rPr>
                <w:t>Reference</w:t>
              </w:r>
            </w:ins>
          </w:p>
        </w:tc>
        <w:tc>
          <w:tcPr>
            <w:tcW w:w="396" w:type="pct"/>
            <w:tcPrChange w:id="4261" w:author="meshbah rahman" w:date="2021-02-22T00:57:00Z">
              <w:tcPr>
                <w:tcW w:w="396" w:type="pct"/>
                <w:gridSpan w:val="3"/>
              </w:tcPr>
            </w:tcPrChange>
          </w:tcPr>
          <w:p w14:paraId="6C214AF6" w14:textId="77777777" w:rsidR="0095306F" w:rsidRPr="0095306F" w:rsidRDefault="0095306F" w:rsidP="00831991">
            <w:pPr>
              <w:contextualSpacing/>
              <w:jc w:val="both"/>
              <w:rPr>
                <w:ins w:id="4262" w:author="meshbah rahman" w:date="2021-02-19T23:23:00Z"/>
                <w:rFonts w:ascii="Helvetica" w:hAnsi="Helvetica" w:cs="Helvetica"/>
                <w:bCs/>
                <w:color w:val="202020"/>
                <w:sz w:val="18"/>
                <w:szCs w:val="18"/>
                <w:shd w:val="clear" w:color="auto" w:fill="FFFFFF"/>
                <w:rPrChange w:id="4263" w:author="meshbah rahman" w:date="2021-02-19T23:24:00Z">
                  <w:rPr>
                    <w:ins w:id="4264" w:author="meshbah rahman" w:date="2021-02-19T23:23:00Z"/>
                    <w:rFonts w:ascii="Helvetica" w:hAnsi="Helvetica" w:cs="Helvetica"/>
                    <w:bCs/>
                    <w:color w:val="202020"/>
                    <w:shd w:val="clear" w:color="auto" w:fill="FFFFFF"/>
                  </w:rPr>
                </w:rPrChange>
              </w:rPr>
              <w:pPrChange w:id="4265" w:author="meshbah rahman" w:date="2021-02-22T00:57:00Z">
                <w:pPr>
                  <w:spacing w:line="480" w:lineRule="auto"/>
                  <w:contextualSpacing/>
                  <w:jc w:val="both"/>
                </w:pPr>
              </w:pPrChange>
            </w:pPr>
            <w:ins w:id="4266" w:author="meshbah rahman" w:date="2021-02-19T23:23:00Z">
              <w:r w:rsidRPr="0095306F">
                <w:rPr>
                  <w:rFonts w:ascii="Helvetica" w:hAnsi="Helvetica" w:cs="Helvetica"/>
                  <w:bCs/>
                  <w:color w:val="202020"/>
                  <w:sz w:val="18"/>
                  <w:szCs w:val="18"/>
                  <w:shd w:val="clear" w:color="auto" w:fill="FFFFFF"/>
                  <w:rPrChange w:id="4267" w:author="meshbah rahman" w:date="2021-02-19T23:24:00Z">
                    <w:rPr>
                      <w:rFonts w:ascii="Helvetica" w:hAnsi="Helvetica" w:cs="Helvetica"/>
                      <w:bCs/>
                      <w:color w:val="202020"/>
                      <w:shd w:val="clear" w:color="auto" w:fill="FFFFFF"/>
                    </w:rPr>
                  </w:rPrChange>
                </w:rPr>
                <w:t>-</w:t>
              </w:r>
            </w:ins>
          </w:p>
        </w:tc>
        <w:tc>
          <w:tcPr>
            <w:tcW w:w="612" w:type="pct"/>
            <w:tcPrChange w:id="4268" w:author="meshbah rahman" w:date="2021-02-22T00:57:00Z">
              <w:tcPr>
                <w:tcW w:w="612" w:type="pct"/>
              </w:tcPr>
            </w:tcPrChange>
          </w:tcPr>
          <w:p w14:paraId="5445A93D" w14:textId="77777777" w:rsidR="0095306F" w:rsidRPr="0095306F" w:rsidRDefault="0095306F" w:rsidP="00831991">
            <w:pPr>
              <w:contextualSpacing/>
              <w:jc w:val="both"/>
              <w:rPr>
                <w:ins w:id="4269" w:author="meshbah rahman" w:date="2021-02-19T23:23:00Z"/>
                <w:rFonts w:ascii="Helvetica" w:hAnsi="Helvetica" w:cs="Helvetica"/>
                <w:bCs/>
                <w:color w:val="202020"/>
                <w:sz w:val="18"/>
                <w:szCs w:val="18"/>
                <w:shd w:val="clear" w:color="auto" w:fill="FFFFFF"/>
                <w:rPrChange w:id="4270" w:author="meshbah rahman" w:date="2021-02-19T23:24:00Z">
                  <w:rPr>
                    <w:ins w:id="4271" w:author="meshbah rahman" w:date="2021-02-19T23:23:00Z"/>
                    <w:rFonts w:ascii="Helvetica" w:hAnsi="Helvetica" w:cs="Helvetica"/>
                    <w:bCs/>
                    <w:color w:val="202020"/>
                    <w:shd w:val="clear" w:color="auto" w:fill="FFFFFF"/>
                  </w:rPr>
                </w:rPrChange>
              </w:rPr>
              <w:pPrChange w:id="4272" w:author="meshbah rahman" w:date="2021-02-22T00:57:00Z">
                <w:pPr>
                  <w:spacing w:line="480" w:lineRule="auto"/>
                  <w:contextualSpacing/>
                  <w:jc w:val="both"/>
                </w:pPr>
              </w:pPrChange>
            </w:pPr>
            <w:ins w:id="4273" w:author="meshbah rahman" w:date="2021-02-19T23:23:00Z">
              <w:r w:rsidRPr="0095306F">
                <w:rPr>
                  <w:rFonts w:ascii="Helvetica" w:hAnsi="Helvetica" w:cs="Helvetica"/>
                  <w:bCs/>
                  <w:color w:val="202020"/>
                  <w:sz w:val="18"/>
                  <w:szCs w:val="18"/>
                  <w:shd w:val="clear" w:color="auto" w:fill="FFFFFF"/>
                  <w:rPrChange w:id="4274" w:author="meshbah rahman" w:date="2021-02-19T23:24:00Z">
                    <w:rPr>
                      <w:rFonts w:ascii="Helvetica" w:hAnsi="Helvetica" w:cs="Helvetica"/>
                      <w:bCs/>
                      <w:color w:val="202020"/>
                      <w:shd w:val="clear" w:color="auto" w:fill="FFFFFF"/>
                    </w:rPr>
                  </w:rPrChange>
                </w:rPr>
                <w:t>Reference</w:t>
              </w:r>
            </w:ins>
          </w:p>
        </w:tc>
        <w:tc>
          <w:tcPr>
            <w:tcW w:w="395" w:type="pct"/>
            <w:tcPrChange w:id="4275" w:author="meshbah rahman" w:date="2021-02-22T00:57:00Z">
              <w:tcPr>
                <w:tcW w:w="395" w:type="pct"/>
                <w:gridSpan w:val="2"/>
              </w:tcPr>
            </w:tcPrChange>
          </w:tcPr>
          <w:p w14:paraId="0F7A7C54" w14:textId="77777777" w:rsidR="0095306F" w:rsidRPr="0095306F" w:rsidRDefault="0095306F" w:rsidP="00831991">
            <w:pPr>
              <w:contextualSpacing/>
              <w:jc w:val="both"/>
              <w:rPr>
                <w:ins w:id="4276" w:author="meshbah rahman" w:date="2021-02-19T23:23:00Z"/>
                <w:rFonts w:ascii="Helvetica" w:hAnsi="Helvetica" w:cs="Helvetica"/>
                <w:bCs/>
                <w:color w:val="202020"/>
                <w:sz w:val="18"/>
                <w:szCs w:val="18"/>
                <w:shd w:val="clear" w:color="auto" w:fill="FFFFFF"/>
                <w:rPrChange w:id="4277" w:author="meshbah rahman" w:date="2021-02-19T23:24:00Z">
                  <w:rPr>
                    <w:ins w:id="4278" w:author="meshbah rahman" w:date="2021-02-19T23:23:00Z"/>
                    <w:rFonts w:ascii="Helvetica" w:hAnsi="Helvetica" w:cs="Helvetica"/>
                    <w:bCs/>
                    <w:color w:val="202020"/>
                    <w:shd w:val="clear" w:color="auto" w:fill="FFFFFF"/>
                  </w:rPr>
                </w:rPrChange>
              </w:rPr>
              <w:pPrChange w:id="4279" w:author="meshbah rahman" w:date="2021-02-22T00:57:00Z">
                <w:pPr>
                  <w:spacing w:line="480" w:lineRule="auto"/>
                  <w:contextualSpacing/>
                  <w:jc w:val="both"/>
                </w:pPr>
              </w:pPrChange>
            </w:pPr>
            <w:ins w:id="4280" w:author="meshbah rahman" w:date="2021-02-19T23:23:00Z">
              <w:r w:rsidRPr="0095306F">
                <w:rPr>
                  <w:rFonts w:ascii="Helvetica" w:hAnsi="Helvetica" w:cs="Helvetica"/>
                  <w:bCs/>
                  <w:color w:val="202020"/>
                  <w:sz w:val="18"/>
                  <w:szCs w:val="18"/>
                  <w:shd w:val="clear" w:color="auto" w:fill="FFFFFF"/>
                  <w:rPrChange w:id="4281" w:author="meshbah rahman" w:date="2021-02-19T23:24:00Z">
                    <w:rPr>
                      <w:rFonts w:ascii="Helvetica" w:hAnsi="Helvetica" w:cs="Helvetica"/>
                      <w:bCs/>
                      <w:color w:val="202020"/>
                      <w:shd w:val="clear" w:color="auto" w:fill="FFFFFF"/>
                    </w:rPr>
                  </w:rPrChange>
                </w:rPr>
                <w:t>-</w:t>
              </w:r>
            </w:ins>
          </w:p>
        </w:tc>
        <w:tc>
          <w:tcPr>
            <w:tcW w:w="535" w:type="pct"/>
            <w:tcPrChange w:id="4282" w:author="meshbah rahman" w:date="2021-02-22T00:57:00Z">
              <w:tcPr>
                <w:tcW w:w="535" w:type="pct"/>
                <w:gridSpan w:val="2"/>
              </w:tcPr>
            </w:tcPrChange>
          </w:tcPr>
          <w:p w14:paraId="69005CF5" w14:textId="77777777" w:rsidR="0095306F" w:rsidRPr="0095306F" w:rsidRDefault="0095306F" w:rsidP="00831991">
            <w:pPr>
              <w:contextualSpacing/>
              <w:jc w:val="both"/>
              <w:rPr>
                <w:ins w:id="4283" w:author="meshbah rahman" w:date="2021-02-19T23:23:00Z"/>
                <w:rFonts w:ascii="Helvetica" w:hAnsi="Helvetica" w:cs="Helvetica"/>
                <w:bCs/>
                <w:color w:val="202020"/>
                <w:sz w:val="18"/>
                <w:szCs w:val="18"/>
                <w:shd w:val="clear" w:color="auto" w:fill="FFFFFF"/>
                <w:rPrChange w:id="4284" w:author="meshbah rahman" w:date="2021-02-19T23:24:00Z">
                  <w:rPr>
                    <w:ins w:id="4285" w:author="meshbah rahman" w:date="2021-02-19T23:23:00Z"/>
                    <w:rFonts w:ascii="Helvetica" w:hAnsi="Helvetica" w:cs="Helvetica"/>
                    <w:bCs/>
                    <w:color w:val="202020"/>
                    <w:shd w:val="clear" w:color="auto" w:fill="FFFFFF"/>
                  </w:rPr>
                </w:rPrChange>
              </w:rPr>
              <w:pPrChange w:id="4286" w:author="meshbah rahman" w:date="2021-02-22T00:57:00Z">
                <w:pPr>
                  <w:spacing w:line="480" w:lineRule="auto"/>
                  <w:contextualSpacing/>
                  <w:jc w:val="both"/>
                </w:pPr>
              </w:pPrChange>
            </w:pPr>
            <w:ins w:id="4287" w:author="meshbah rahman" w:date="2021-02-19T23:23:00Z">
              <w:r w:rsidRPr="0095306F">
                <w:rPr>
                  <w:rFonts w:ascii="Helvetica" w:hAnsi="Helvetica" w:cs="Helvetica"/>
                  <w:bCs/>
                  <w:color w:val="202020"/>
                  <w:sz w:val="18"/>
                  <w:szCs w:val="18"/>
                  <w:shd w:val="clear" w:color="auto" w:fill="FFFFFF"/>
                  <w:rPrChange w:id="4288" w:author="meshbah rahman" w:date="2021-02-19T23:24:00Z">
                    <w:rPr>
                      <w:rFonts w:ascii="Helvetica" w:hAnsi="Helvetica" w:cs="Helvetica"/>
                      <w:bCs/>
                      <w:color w:val="202020"/>
                      <w:shd w:val="clear" w:color="auto" w:fill="FFFFFF"/>
                    </w:rPr>
                  </w:rPrChange>
                </w:rPr>
                <w:t>Reference</w:t>
              </w:r>
            </w:ins>
          </w:p>
        </w:tc>
        <w:tc>
          <w:tcPr>
            <w:tcW w:w="396" w:type="pct"/>
            <w:tcPrChange w:id="4289" w:author="meshbah rahman" w:date="2021-02-22T00:57:00Z">
              <w:tcPr>
                <w:tcW w:w="395" w:type="pct"/>
              </w:tcPr>
            </w:tcPrChange>
          </w:tcPr>
          <w:p w14:paraId="4DFB16EB" w14:textId="77777777" w:rsidR="0095306F" w:rsidRPr="0095306F" w:rsidRDefault="0095306F" w:rsidP="00831991">
            <w:pPr>
              <w:contextualSpacing/>
              <w:jc w:val="both"/>
              <w:rPr>
                <w:ins w:id="4290" w:author="meshbah rahman" w:date="2021-02-19T23:23:00Z"/>
                <w:rFonts w:ascii="Helvetica" w:hAnsi="Helvetica" w:cs="Helvetica"/>
                <w:bCs/>
                <w:color w:val="202020"/>
                <w:sz w:val="18"/>
                <w:szCs w:val="18"/>
                <w:shd w:val="clear" w:color="auto" w:fill="FFFFFF"/>
                <w:rPrChange w:id="4291" w:author="meshbah rahman" w:date="2021-02-19T23:24:00Z">
                  <w:rPr>
                    <w:ins w:id="4292" w:author="meshbah rahman" w:date="2021-02-19T23:23:00Z"/>
                    <w:rFonts w:ascii="Helvetica" w:hAnsi="Helvetica" w:cs="Helvetica"/>
                    <w:bCs/>
                    <w:color w:val="202020"/>
                    <w:shd w:val="clear" w:color="auto" w:fill="FFFFFF"/>
                  </w:rPr>
                </w:rPrChange>
              </w:rPr>
              <w:pPrChange w:id="4293" w:author="meshbah rahman" w:date="2021-02-22T00:57:00Z">
                <w:pPr>
                  <w:spacing w:line="480" w:lineRule="auto"/>
                  <w:contextualSpacing/>
                  <w:jc w:val="both"/>
                </w:pPr>
              </w:pPrChange>
            </w:pPr>
            <w:ins w:id="4294" w:author="meshbah rahman" w:date="2021-02-19T23:23:00Z">
              <w:r w:rsidRPr="0095306F">
                <w:rPr>
                  <w:rFonts w:ascii="Helvetica" w:hAnsi="Helvetica" w:cs="Helvetica"/>
                  <w:bCs/>
                  <w:color w:val="202020"/>
                  <w:sz w:val="18"/>
                  <w:szCs w:val="18"/>
                  <w:shd w:val="clear" w:color="auto" w:fill="FFFFFF"/>
                  <w:rPrChange w:id="4295" w:author="meshbah rahman" w:date="2021-02-19T23:24:00Z">
                    <w:rPr>
                      <w:rFonts w:ascii="Helvetica" w:hAnsi="Helvetica" w:cs="Helvetica"/>
                      <w:bCs/>
                      <w:color w:val="202020"/>
                      <w:shd w:val="clear" w:color="auto" w:fill="FFFFFF"/>
                    </w:rPr>
                  </w:rPrChange>
                </w:rPr>
                <w:t>-</w:t>
              </w:r>
            </w:ins>
          </w:p>
        </w:tc>
      </w:tr>
      <w:tr w:rsidR="00831991" w:rsidRPr="0095306F" w14:paraId="17E0DC4F" w14:textId="77777777" w:rsidTr="00831991">
        <w:tblPrEx>
          <w:tblPrExChange w:id="4296" w:author="meshbah rahman" w:date="2021-02-22T00:57:00Z">
            <w:tblPrEx>
              <w:tblW w:w="5534" w:type="pct"/>
            </w:tblPrEx>
          </w:tblPrExChange>
        </w:tblPrEx>
        <w:trPr>
          <w:trHeight w:val="302"/>
          <w:jc w:val="center"/>
          <w:ins w:id="4297" w:author="meshbah rahman" w:date="2021-02-19T23:23:00Z"/>
          <w:trPrChange w:id="4298" w:author="meshbah rahman" w:date="2021-02-22T00:57:00Z">
            <w:trPr>
              <w:trHeight w:val="302"/>
              <w:jc w:val="center"/>
            </w:trPr>
          </w:trPrChange>
        </w:trPr>
        <w:tc>
          <w:tcPr>
            <w:tcW w:w="1025" w:type="pct"/>
            <w:tcPrChange w:id="4299" w:author="meshbah rahman" w:date="2021-02-22T00:57:00Z">
              <w:tcPr>
                <w:tcW w:w="1126" w:type="pct"/>
                <w:gridSpan w:val="3"/>
              </w:tcPr>
            </w:tcPrChange>
          </w:tcPr>
          <w:p w14:paraId="21707C6C" w14:textId="77777777" w:rsidR="0095306F" w:rsidRPr="0095306F" w:rsidRDefault="0095306F" w:rsidP="00831991">
            <w:pPr>
              <w:contextualSpacing/>
              <w:jc w:val="both"/>
              <w:rPr>
                <w:ins w:id="4300" w:author="meshbah rahman" w:date="2021-02-19T23:23:00Z"/>
                <w:rFonts w:ascii="Helvetica" w:hAnsi="Helvetica" w:cs="Helvetica"/>
                <w:b/>
                <w:color w:val="202020"/>
                <w:sz w:val="18"/>
                <w:szCs w:val="18"/>
                <w:shd w:val="clear" w:color="auto" w:fill="FFFFFF"/>
                <w:rPrChange w:id="4301" w:author="meshbah rahman" w:date="2021-02-19T23:24:00Z">
                  <w:rPr>
                    <w:ins w:id="4302" w:author="meshbah rahman" w:date="2021-02-19T23:23:00Z"/>
                    <w:rFonts w:ascii="Helvetica" w:hAnsi="Helvetica" w:cs="Helvetica"/>
                    <w:b/>
                    <w:color w:val="202020"/>
                    <w:shd w:val="clear" w:color="auto" w:fill="FFFFFF"/>
                  </w:rPr>
                </w:rPrChange>
              </w:rPr>
              <w:pPrChange w:id="4303" w:author="meshbah rahman" w:date="2021-02-22T00:57:00Z">
                <w:pPr>
                  <w:spacing w:line="480" w:lineRule="auto"/>
                  <w:contextualSpacing/>
                  <w:jc w:val="both"/>
                </w:pPr>
              </w:pPrChange>
            </w:pPr>
            <w:ins w:id="4304" w:author="meshbah rahman" w:date="2021-02-19T23:23:00Z">
              <w:r w:rsidRPr="0095306F">
                <w:rPr>
                  <w:rFonts w:ascii="Helvetica" w:hAnsi="Helvetica" w:cs="Helvetica"/>
                  <w:b/>
                  <w:color w:val="202020"/>
                  <w:sz w:val="18"/>
                  <w:szCs w:val="18"/>
                  <w:shd w:val="clear" w:color="auto" w:fill="FFFFFF"/>
                  <w:rPrChange w:id="4305" w:author="meshbah rahman" w:date="2021-02-19T23:24:00Z">
                    <w:rPr>
                      <w:rFonts w:ascii="Helvetica" w:hAnsi="Helvetica" w:cs="Helvetica"/>
                      <w:b/>
                      <w:color w:val="202020"/>
                      <w:shd w:val="clear" w:color="auto" w:fill="FFFFFF"/>
                    </w:rPr>
                  </w:rPrChange>
                </w:rPr>
                <w:t>Ethnicity of household sex</w:t>
              </w:r>
            </w:ins>
          </w:p>
        </w:tc>
        <w:tc>
          <w:tcPr>
            <w:tcW w:w="616" w:type="pct"/>
            <w:tcPrChange w:id="4306" w:author="meshbah rahman" w:date="2021-02-22T00:57:00Z">
              <w:tcPr>
                <w:tcW w:w="612" w:type="pct"/>
              </w:tcPr>
            </w:tcPrChange>
          </w:tcPr>
          <w:p w14:paraId="7361F261" w14:textId="77777777" w:rsidR="0095306F" w:rsidRPr="0095306F" w:rsidRDefault="0095306F" w:rsidP="00831991">
            <w:pPr>
              <w:contextualSpacing/>
              <w:jc w:val="both"/>
              <w:rPr>
                <w:ins w:id="4307" w:author="meshbah rahman" w:date="2021-02-19T23:23:00Z"/>
                <w:rFonts w:ascii="Helvetica" w:hAnsi="Helvetica" w:cs="Helvetica"/>
                <w:bCs/>
                <w:color w:val="202020"/>
                <w:sz w:val="18"/>
                <w:szCs w:val="18"/>
                <w:shd w:val="clear" w:color="auto" w:fill="FFFFFF"/>
                <w:rPrChange w:id="4308" w:author="meshbah rahman" w:date="2021-02-19T23:24:00Z">
                  <w:rPr>
                    <w:ins w:id="4309" w:author="meshbah rahman" w:date="2021-02-19T23:23:00Z"/>
                    <w:rFonts w:ascii="Helvetica" w:hAnsi="Helvetica" w:cs="Helvetica"/>
                    <w:bCs/>
                    <w:color w:val="202020"/>
                    <w:shd w:val="clear" w:color="auto" w:fill="FFFFFF"/>
                  </w:rPr>
                </w:rPrChange>
              </w:rPr>
              <w:pPrChange w:id="4310" w:author="meshbah rahman" w:date="2021-02-22T00:57:00Z">
                <w:pPr>
                  <w:spacing w:line="480" w:lineRule="auto"/>
                  <w:contextualSpacing/>
                  <w:jc w:val="both"/>
                </w:pPr>
              </w:pPrChange>
            </w:pPr>
          </w:p>
        </w:tc>
        <w:tc>
          <w:tcPr>
            <w:tcW w:w="489" w:type="pct"/>
            <w:tcPrChange w:id="4311" w:author="meshbah rahman" w:date="2021-02-22T00:57:00Z">
              <w:tcPr>
                <w:tcW w:w="394" w:type="pct"/>
                <w:gridSpan w:val="2"/>
              </w:tcPr>
            </w:tcPrChange>
          </w:tcPr>
          <w:p w14:paraId="0F9C6775" w14:textId="77777777" w:rsidR="0095306F" w:rsidRPr="0095306F" w:rsidRDefault="0095306F" w:rsidP="00831991">
            <w:pPr>
              <w:contextualSpacing/>
              <w:jc w:val="both"/>
              <w:rPr>
                <w:ins w:id="4312" w:author="meshbah rahman" w:date="2021-02-19T23:23:00Z"/>
                <w:rFonts w:ascii="Helvetica" w:hAnsi="Helvetica" w:cs="Helvetica"/>
                <w:bCs/>
                <w:color w:val="202020"/>
                <w:sz w:val="18"/>
                <w:szCs w:val="18"/>
                <w:shd w:val="clear" w:color="auto" w:fill="FFFFFF"/>
                <w:rPrChange w:id="4313" w:author="meshbah rahman" w:date="2021-02-19T23:24:00Z">
                  <w:rPr>
                    <w:ins w:id="4314" w:author="meshbah rahman" w:date="2021-02-19T23:23:00Z"/>
                    <w:rFonts w:ascii="Helvetica" w:hAnsi="Helvetica" w:cs="Helvetica"/>
                    <w:bCs/>
                    <w:color w:val="202020"/>
                    <w:shd w:val="clear" w:color="auto" w:fill="FFFFFF"/>
                  </w:rPr>
                </w:rPrChange>
              </w:rPr>
              <w:pPrChange w:id="4315" w:author="meshbah rahman" w:date="2021-02-22T00:57:00Z">
                <w:pPr>
                  <w:spacing w:line="480" w:lineRule="auto"/>
                  <w:contextualSpacing/>
                  <w:jc w:val="both"/>
                </w:pPr>
              </w:pPrChange>
            </w:pPr>
          </w:p>
        </w:tc>
        <w:tc>
          <w:tcPr>
            <w:tcW w:w="535" w:type="pct"/>
            <w:tcPrChange w:id="4316" w:author="meshbah rahman" w:date="2021-02-22T00:57:00Z">
              <w:tcPr>
                <w:tcW w:w="535" w:type="pct"/>
              </w:tcPr>
            </w:tcPrChange>
          </w:tcPr>
          <w:p w14:paraId="7E399C7C" w14:textId="77777777" w:rsidR="0095306F" w:rsidRPr="0095306F" w:rsidRDefault="0095306F" w:rsidP="00831991">
            <w:pPr>
              <w:contextualSpacing/>
              <w:jc w:val="both"/>
              <w:rPr>
                <w:ins w:id="4317" w:author="meshbah rahman" w:date="2021-02-19T23:23:00Z"/>
                <w:rFonts w:ascii="Helvetica" w:hAnsi="Helvetica" w:cs="Helvetica"/>
                <w:bCs/>
                <w:color w:val="202020"/>
                <w:sz w:val="18"/>
                <w:szCs w:val="18"/>
                <w:shd w:val="clear" w:color="auto" w:fill="FFFFFF"/>
                <w:rPrChange w:id="4318" w:author="meshbah rahman" w:date="2021-02-19T23:24:00Z">
                  <w:rPr>
                    <w:ins w:id="4319" w:author="meshbah rahman" w:date="2021-02-19T23:23:00Z"/>
                    <w:rFonts w:ascii="Helvetica" w:hAnsi="Helvetica" w:cs="Helvetica"/>
                    <w:bCs/>
                    <w:color w:val="202020"/>
                    <w:shd w:val="clear" w:color="auto" w:fill="FFFFFF"/>
                  </w:rPr>
                </w:rPrChange>
              </w:rPr>
              <w:pPrChange w:id="4320" w:author="meshbah rahman" w:date="2021-02-22T00:57:00Z">
                <w:pPr>
                  <w:spacing w:line="480" w:lineRule="auto"/>
                  <w:contextualSpacing/>
                  <w:jc w:val="both"/>
                </w:pPr>
              </w:pPrChange>
            </w:pPr>
          </w:p>
        </w:tc>
        <w:tc>
          <w:tcPr>
            <w:tcW w:w="396" w:type="pct"/>
            <w:tcPrChange w:id="4321" w:author="meshbah rahman" w:date="2021-02-22T00:57:00Z">
              <w:tcPr>
                <w:tcW w:w="396" w:type="pct"/>
                <w:gridSpan w:val="3"/>
              </w:tcPr>
            </w:tcPrChange>
          </w:tcPr>
          <w:p w14:paraId="03354EF7" w14:textId="77777777" w:rsidR="0095306F" w:rsidRPr="0095306F" w:rsidRDefault="0095306F" w:rsidP="00831991">
            <w:pPr>
              <w:contextualSpacing/>
              <w:jc w:val="both"/>
              <w:rPr>
                <w:ins w:id="4322" w:author="meshbah rahman" w:date="2021-02-19T23:23:00Z"/>
                <w:rFonts w:ascii="Helvetica" w:hAnsi="Helvetica" w:cs="Helvetica"/>
                <w:bCs/>
                <w:color w:val="202020"/>
                <w:sz w:val="18"/>
                <w:szCs w:val="18"/>
                <w:shd w:val="clear" w:color="auto" w:fill="FFFFFF"/>
                <w:rPrChange w:id="4323" w:author="meshbah rahman" w:date="2021-02-19T23:24:00Z">
                  <w:rPr>
                    <w:ins w:id="4324" w:author="meshbah rahman" w:date="2021-02-19T23:23:00Z"/>
                    <w:rFonts w:ascii="Helvetica" w:hAnsi="Helvetica" w:cs="Helvetica"/>
                    <w:bCs/>
                    <w:color w:val="202020"/>
                    <w:shd w:val="clear" w:color="auto" w:fill="FFFFFF"/>
                  </w:rPr>
                </w:rPrChange>
              </w:rPr>
              <w:pPrChange w:id="4325" w:author="meshbah rahman" w:date="2021-02-22T00:57:00Z">
                <w:pPr>
                  <w:spacing w:line="480" w:lineRule="auto"/>
                  <w:contextualSpacing/>
                  <w:jc w:val="both"/>
                </w:pPr>
              </w:pPrChange>
            </w:pPr>
          </w:p>
        </w:tc>
        <w:tc>
          <w:tcPr>
            <w:tcW w:w="612" w:type="pct"/>
            <w:tcPrChange w:id="4326" w:author="meshbah rahman" w:date="2021-02-22T00:57:00Z">
              <w:tcPr>
                <w:tcW w:w="612" w:type="pct"/>
              </w:tcPr>
            </w:tcPrChange>
          </w:tcPr>
          <w:p w14:paraId="2F230E68" w14:textId="77777777" w:rsidR="0095306F" w:rsidRPr="0095306F" w:rsidRDefault="0095306F" w:rsidP="00831991">
            <w:pPr>
              <w:contextualSpacing/>
              <w:jc w:val="both"/>
              <w:rPr>
                <w:ins w:id="4327" w:author="meshbah rahman" w:date="2021-02-19T23:23:00Z"/>
                <w:rFonts w:ascii="Helvetica" w:hAnsi="Helvetica" w:cs="Helvetica"/>
                <w:bCs/>
                <w:color w:val="202020"/>
                <w:sz w:val="18"/>
                <w:szCs w:val="18"/>
                <w:shd w:val="clear" w:color="auto" w:fill="FFFFFF"/>
                <w:rPrChange w:id="4328" w:author="meshbah rahman" w:date="2021-02-19T23:24:00Z">
                  <w:rPr>
                    <w:ins w:id="4329" w:author="meshbah rahman" w:date="2021-02-19T23:23:00Z"/>
                    <w:rFonts w:ascii="Helvetica" w:hAnsi="Helvetica" w:cs="Helvetica"/>
                    <w:bCs/>
                    <w:color w:val="202020"/>
                    <w:shd w:val="clear" w:color="auto" w:fill="FFFFFF"/>
                  </w:rPr>
                </w:rPrChange>
              </w:rPr>
              <w:pPrChange w:id="4330" w:author="meshbah rahman" w:date="2021-02-22T00:57:00Z">
                <w:pPr>
                  <w:spacing w:line="480" w:lineRule="auto"/>
                  <w:contextualSpacing/>
                  <w:jc w:val="both"/>
                </w:pPr>
              </w:pPrChange>
            </w:pPr>
          </w:p>
        </w:tc>
        <w:tc>
          <w:tcPr>
            <w:tcW w:w="395" w:type="pct"/>
            <w:tcPrChange w:id="4331" w:author="meshbah rahman" w:date="2021-02-22T00:57:00Z">
              <w:tcPr>
                <w:tcW w:w="395" w:type="pct"/>
                <w:gridSpan w:val="2"/>
              </w:tcPr>
            </w:tcPrChange>
          </w:tcPr>
          <w:p w14:paraId="6EEC79DB" w14:textId="77777777" w:rsidR="0095306F" w:rsidRPr="0095306F" w:rsidRDefault="0095306F" w:rsidP="00831991">
            <w:pPr>
              <w:contextualSpacing/>
              <w:jc w:val="both"/>
              <w:rPr>
                <w:ins w:id="4332" w:author="meshbah rahman" w:date="2021-02-19T23:23:00Z"/>
                <w:rFonts w:ascii="Helvetica" w:hAnsi="Helvetica" w:cs="Helvetica"/>
                <w:bCs/>
                <w:color w:val="202020"/>
                <w:sz w:val="18"/>
                <w:szCs w:val="18"/>
                <w:shd w:val="clear" w:color="auto" w:fill="FFFFFF"/>
                <w:rPrChange w:id="4333" w:author="meshbah rahman" w:date="2021-02-19T23:24:00Z">
                  <w:rPr>
                    <w:ins w:id="4334" w:author="meshbah rahman" w:date="2021-02-19T23:23:00Z"/>
                    <w:rFonts w:ascii="Helvetica" w:hAnsi="Helvetica" w:cs="Helvetica"/>
                    <w:bCs/>
                    <w:color w:val="202020"/>
                    <w:shd w:val="clear" w:color="auto" w:fill="FFFFFF"/>
                  </w:rPr>
                </w:rPrChange>
              </w:rPr>
              <w:pPrChange w:id="4335" w:author="meshbah rahman" w:date="2021-02-22T00:57:00Z">
                <w:pPr>
                  <w:spacing w:line="480" w:lineRule="auto"/>
                  <w:contextualSpacing/>
                  <w:jc w:val="both"/>
                </w:pPr>
              </w:pPrChange>
            </w:pPr>
          </w:p>
        </w:tc>
        <w:tc>
          <w:tcPr>
            <w:tcW w:w="535" w:type="pct"/>
            <w:tcPrChange w:id="4336" w:author="meshbah rahman" w:date="2021-02-22T00:57:00Z">
              <w:tcPr>
                <w:tcW w:w="535" w:type="pct"/>
                <w:gridSpan w:val="2"/>
              </w:tcPr>
            </w:tcPrChange>
          </w:tcPr>
          <w:p w14:paraId="010BC1BF" w14:textId="77777777" w:rsidR="0095306F" w:rsidRPr="0095306F" w:rsidRDefault="0095306F" w:rsidP="00831991">
            <w:pPr>
              <w:contextualSpacing/>
              <w:jc w:val="both"/>
              <w:rPr>
                <w:ins w:id="4337" w:author="meshbah rahman" w:date="2021-02-19T23:23:00Z"/>
                <w:rFonts w:ascii="Helvetica" w:hAnsi="Helvetica" w:cs="Helvetica"/>
                <w:bCs/>
                <w:color w:val="202020"/>
                <w:sz w:val="18"/>
                <w:szCs w:val="18"/>
                <w:shd w:val="clear" w:color="auto" w:fill="FFFFFF"/>
                <w:rPrChange w:id="4338" w:author="meshbah rahman" w:date="2021-02-19T23:24:00Z">
                  <w:rPr>
                    <w:ins w:id="4339" w:author="meshbah rahman" w:date="2021-02-19T23:23:00Z"/>
                    <w:rFonts w:ascii="Helvetica" w:hAnsi="Helvetica" w:cs="Helvetica"/>
                    <w:bCs/>
                    <w:color w:val="202020"/>
                    <w:shd w:val="clear" w:color="auto" w:fill="FFFFFF"/>
                  </w:rPr>
                </w:rPrChange>
              </w:rPr>
              <w:pPrChange w:id="4340" w:author="meshbah rahman" w:date="2021-02-22T00:57:00Z">
                <w:pPr>
                  <w:spacing w:line="480" w:lineRule="auto"/>
                  <w:contextualSpacing/>
                  <w:jc w:val="both"/>
                </w:pPr>
              </w:pPrChange>
            </w:pPr>
          </w:p>
        </w:tc>
        <w:tc>
          <w:tcPr>
            <w:tcW w:w="396" w:type="pct"/>
            <w:tcPrChange w:id="4341" w:author="meshbah rahman" w:date="2021-02-22T00:57:00Z">
              <w:tcPr>
                <w:tcW w:w="395" w:type="pct"/>
              </w:tcPr>
            </w:tcPrChange>
          </w:tcPr>
          <w:p w14:paraId="3B14612D" w14:textId="77777777" w:rsidR="0095306F" w:rsidRPr="0095306F" w:rsidRDefault="0095306F" w:rsidP="00831991">
            <w:pPr>
              <w:contextualSpacing/>
              <w:jc w:val="both"/>
              <w:rPr>
                <w:ins w:id="4342" w:author="meshbah rahman" w:date="2021-02-19T23:23:00Z"/>
                <w:rFonts w:ascii="Helvetica" w:hAnsi="Helvetica" w:cs="Helvetica"/>
                <w:bCs/>
                <w:color w:val="202020"/>
                <w:sz w:val="18"/>
                <w:szCs w:val="18"/>
                <w:shd w:val="clear" w:color="auto" w:fill="FFFFFF"/>
                <w:rPrChange w:id="4343" w:author="meshbah rahman" w:date="2021-02-19T23:24:00Z">
                  <w:rPr>
                    <w:ins w:id="4344" w:author="meshbah rahman" w:date="2021-02-19T23:23:00Z"/>
                    <w:rFonts w:ascii="Helvetica" w:hAnsi="Helvetica" w:cs="Helvetica"/>
                    <w:bCs/>
                    <w:color w:val="202020"/>
                    <w:shd w:val="clear" w:color="auto" w:fill="FFFFFF"/>
                  </w:rPr>
                </w:rPrChange>
              </w:rPr>
              <w:pPrChange w:id="4345" w:author="meshbah rahman" w:date="2021-02-22T00:57:00Z">
                <w:pPr>
                  <w:spacing w:line="480" w:lineRule="auto"/>
                  <w:contextualSpacing/>
                  <w:jc w:val="both"/>
                </w:pPr>
              </w:pPrChange>
            </w:pPr>
          </w:p>
        </w:tc>
      </w:tr>
      <w:tr w:rsidR="00831991" w:rsidRPr="0095306F" w14:paraId="746ED81F" w14:textId="77777777" w:rsidTr="00831991">
        <w:tblPrEx>
          <w:tblPrExChange w:id="4346" w:author="meshbah rahman" w:date="2021-02-22T00:57:00Z">
            <w:tblPrEx>
              <w:tblW w:w="5534" w:type="pct"/>
            </w:tblPrEx>
          </w:tblPrExChange>
        </w:tblPrEx>
        <w:trPr>
          <w:trHeight w:val="302"/>
          <w:jc w:val="center"/>
          <w:ins w:id="4347" w:author="meshbah rahman" w:date="2021-02-19T23:23:00Z"/>
          <w:trPrChange w:id="4348" w:author="meshbah rahman" w:date="2021-02-22T00:57:00Z">
            <w:trPr>
              <w:trHeight w:val="302"/>
              <w:jc w:val="center"/>
            </w:trPr>
          </w:trPrChange>
        </w:trPr>
        <w:tc>
          <w:tcPr>
            <w:tcW w:w="1025" w:type="pct"/>
            <w:tcPrChange w:id="4349" w:author="meshbah rahman" w:date="2021-02-22T00:57:00Z">
              <w:tcPr>
                <w:tcW w:w="1126" w:type="pct"/>
                <w:gridSpan w:val="3"/>
              </w:tcPr>
            </w:tcPrChange>
          </w:tcPr>
          <w:p w14:paraId="2870834A" w14:textId="77777777" w:rsidR="0095306F" w:rsidRPr="0095306F" w:rsidRDefault="0095306F" w:rsidP="00831991">
            <w:pPr>
              <w:contextualSpacing/>
              <w:jc w:val="both"/>
              <w:rPr>
                <w:ins w:id="4350" w:author="meshbah rahman" w:date="2021-02-19T23:23:00Z"/>
                <w:rFonts w:ascii="Helvetica" w:hAnsi="Helvetica" w:cs="Helvetica"/>
                <w:bCs/>
                <w:color w:val="202020"/>
                <w:sz w:val="18"/>
                <w:szCs w:val="18"/>
                <w:shd w:val="clear" w:color="auto" w:fill="FFFFFF"/>
                <w:rPrChange w:id="4351" w:author="meshbah rahman" w:date="2021-02-19T23:24:00Z">
                  <w:rPr>
                    <w:ins w:id="4352" w:author="meshbah rahman" w:date="2021-02-19T23:23:00Z"/>
                    <w:rFonts w:ascii="Helvetica" w:hAnsi="Helvetica" w:cs="Helvetica"/>
                    <w:bCs/>
                    <w:color w:val="202020"/>
                    <w:shd w:val="clear" w:color="auto" w:fill="FFFFFF"/>
                  </w:rPr>
                </w:rPrChange>
              </w:rPr>
              <w:pPrChange w:id="4353" w:author="meshbah rahman" w:date="2021-02-22T00:57:00Z">
                <w:pPr>
                  <w:spacing w:line="480" w:lineRule="auto"/>
                  <w:contextualSpacing/>
                  <w:jc w:val="both"/>
                </w:pPr>
              </w:pPrChange>
            </w:pPr>
            <w:ins w:id="4354" w:author="meshbah rahman" w:date="2021-02-19T23:23:00Z">
              <w:r w:rsidRPr="0095306F">
                <w:rPr>
                  <w:rFonts w:ascii="Helvetica" w:hAnsi="Helvetica" w:cs="Helvetica"/>
                  <w:bCs/>
                  <w:color w:val="202020"/>
                  <w:sz w:val="18"/>
                  <w:szCs w:val="18"/>
                  <w:shd w:val="clear" w:color="auto" w:fill="FFFFFF"/>
                  <w:rPrChange w:id="4355" w:author="meshbah rahman" w:date="2021-02-19T23:24:00Z">
                    <w:rPr>
                      <w:rFonts w:ascii="Helvetica" w:hAnsi="Helvetica" w:cs="Helvetica"/>
                      <w:bCs/>
                      <w:color w:val="202020"/>
                      <w:shd w:val="clear" w:color="auto" w:fill="FFFFFF"/>
                    </w:rPr>
                  </w:rPrChange>
                </w:rPr>
                <w:t>Bengali</w:t>
              </w:r>
            </w:ins>
          </w:p>
        </w:tc>
        <w:tc>
          <w:tcPr>
            <w:tcW w:w="616" w:type="pct"/>
            <w:tcPrChange w:id="4356" w:author="meshbah rahman" w:date="2021-02-22T00:57:00Z">
              <w:tcPr>
                <w:tcW w:w="612" w:type="pct"/>
              </w:tcPr>
            </w:tcPrChange>
          </w:tcPr>
          <w:p w14:paraId="7F697762" w14:textId="77777777" w:rsidR="0095306F" w:rsidRPr="0095306F" w:rsidRDefault="0095306F" w:rsidP="00831991">
            <w:pPr>
              <w:contextualSpacing/>
              <w:jc w:val="both"/>
              <w:rPr>
                <w:ins w:id="4357" w:author="meshbah rahman" w:date="2021-02-19T23:23:00Z"/>
                <w:rFonts w:ascii="Helvetica" w:hAnsi="Helvetica" w:cs="Helvetica"/>
                <w:bCs/>
                <w:color w:val="202020"/>
                <w:sz w:val="18"/>
                <w:szCs w:val="18"/>
                <w:shd w:val="clear" w:color="auto" w:fill="FFFFFF"/>
                <w:rPrChange w:id="4358" w:author="meshbah rahman" w:date="2021-02-19T23:24:00Z">
                  <w:rPr>
                    <w:ins w:id="4359" w:author="meshbah rahman" w:date="2021-02-19T23:23:00Z"/>
                    <w:rFonts w:ascii="Helvetica" w:hAnsi="Helvetica" w:cs="Helvetica"/>
                    <w:bCs/>
                    <w:color w:val="202020"/>
                    <w:shd w:val="clear" w:color="auto" w:fill="FFFFFF"/>
                  </w:rPr>
                </w:rPrChange>
              </w:rPr>
              <w:pPrChange w:id="4360" w:author="meshbah rahman" w:date="2021-02-22T00:57:00Z">
                <w:pPr>
                  <w:spacing w:line="480" w:lineRule="auto"/>
                  <w:contextualSpacing/>
                  <w:jc w:val="both"/>
                </w:pPr>
              </w:pPrChange>
            </w:pPr>
            <w:ins w:id="4361" w:author="meshbah rahman" w:date="2021-02-19T23:23:00Z">
              <w:r w:rsidRPr="0095306F">
                <w:rPr>
                  <w:rFonts w:ascii="Helvetica" w:hAnsi="Helvetica" w:cs="Helvetica"/>
                  <w:bCs/>
                  <w:color w:val="202020"/>
                  <w:sz w:val="18"/>
                  <w:szCs w:val="18"/>
                  <w:shd w:val="clear" w:color="auto" w:fill="FFFFFF"/>
                  <w:rPrChange w:id="4362" w:author="meshbah rahman" w:date="2021-02-19T23:24:00Z">
                    <w:rPr>
                      <w:rFonts w:ascii="Helvetica" w:hAnsi="Helvetica" w:cs="Helvetica"/>
                      <w:bCs/>
                      <w:color w:val="202020"/>
                      <w:shd w:val="clear" w:color="auto" w:fill="FFFFFF"/>
                    </w:rPr>
                  </w:rPrChange>
                </w:rPr>
                <w:t>0.96 (0.67-1.35)</w:t>
              </w:r>
            </w:ins>
          </w:p>
        </w:tc>
        <w:tc>
          <w:tcPr>
            <w:tcW w:w="489" w:type="pct"/>
            <w:tcPrChange w:id="4363" w:author="meshbah rahman" w:date="2021-02-22T00:57:00Z">
              <w:tcPr>
                <w:tcW w:w="394" w:type="pct"/>
                <w:gridSpan w:val="2"/>
              </w:tcPr>
            </w:tcPrChange>
          </w:tcPr>
          <w:p w14:paraId="0C15F213" w14:textId="77777777" w:rsidR="0095306F" w:rsidRPr="0095306F" w:rsidRDefault="0095306F" w:rsidP="00831991">
            <w:pPr>
              <w:contextualSpacing/>
              <w:jc w:val="both"/>
              <w:rPr>
                <w:ins w:id="4364" w:author="meshbah rahman" w:date="2021-02-19T23:23:00Z"/>
                <w:rFonts w:ascii="Helvetica" w:hAnsi="Helvetica" w:cs="Helvetica"/>
                <w:bCs/>
                <w:color w:val="202020"/>
                <w:sz w:val="18"/>
                <w:szCs w:val="18"/>
                <w:shd w:val="clear" w:color="auto" w:fill="FFFFFF"/>
                <w:rPrChange w:id="4365" w:author="meshbah rahman" w:date="2021-02-19T23:24:00Z">
                  <w:rPr>
                    <w:ins w:id="4366" w:author="meshbah rahman" w:date="2021-02-19T23:23:00Z"/>
                    <w:rFonts w:ascii="Helvetica" w:hAnsi="Helvetica" w:cs="Helvetica"/>
                    <w:bCs/>
                    <w:color w:val="202020"/>
                    <w:shd w:val="clear" w:color="auto" w:fill="FFFFFF"/>
                  </w:rPr>
                </w:rPrChange>
              </w:rPr>
              <w:pPrChange w:id="4367" w:author="meshbah rahman" w:date="2021-02-22T00:57:00Z">
                <w:pPr>
                  <w:spacing w:line="480" w:lineRule="auto"/>
                  <w:contextualSpacing/>
                  <w:jc w:val="both"/>
                </w:pPr>
              </w:pPrChange>
            </w:pPr>
            <w:ins w:id="4368" w:author="meshbah rahman" w:date="2021-02-19T23:23:00Z">
              <w:r w:rsidRPr="0095306F">
                <w:rPr>
                  <w:rFonts w:ascii="Helvetica" w:hAnsi="Helvetica" w:cs="Helvetica"/>
                  <w:bCs/>
                  <w:color w:val="202020"/>
                  <w:sz w:val="18"/>
                  <w:szCs w:val="18"/>
                  <w:shd w:val="clear" w:color="auto" w:fill="FFFFFF"/>
                  <w:rPrChange w:id="4369" w:author="meshbah rahman" w:date="2021-02-19T23:24:00Z">
                    <w:rPr>
                      <w:rFonts w:ascii="Helvetica" w:hAnsi="Helvetica" w:cs="Helvetica"/>
                      <w:bCs/>
                      <w:color w:val="202020"/>
                      <w:shd w:val="clear" w:color="auto" w:fill="FFFFFF"/>
                    </w:rPr>
                  </w:rPrChange>
                </w:rPr>
                <w:t>0.799</w:t>
              </w:r>
            </w:ins>
          </w:p>
        </w:tc>
        <w:tc>
          <w:tcPr>
            <w:tcW w:w="535" w:type="pct"/>
            <w:tcPrChange w:id="4370" w:author="meshbah rahman" w:date="2021-02-22T00:57:00Z">
              <w:tcPr>
                <w:tcW w:w="535" w:type="pct"/>
              </w:tcPr>
            </w:tcPrChange>
          </w:tcPr>
          <w:p w14:paraId="40F485F7" w14:textId="77777777" w:rsidR="0095306F" w:rsidRPr="0095306F" w:rsidRDefault="0095306F" w:rsidP="00831991">
            <w:pPr>
              <w:contextualSpacing/>
              <w:jc w:val="both"/>
              <w:rPr>
                <w:ins w:id="4371" w:author="meshbah rahman" w:date="2021-02-19T23:23:00Z"/>
                <w:rFonts w:ascii="Helvetica" w:hAnsi="Helvetica" w:cs="Helvetica"/>
                <w:bCs/>
                <w:color w:val="202020"/>
                <w:sz w:val="18"/>
                <w:szCs w:val="18"/>
                <w:shd w:val="clear" w:color="auto" w:fill="FFFFFF"/>
                <w:rPrChange w:id="4372" w:author="meshbah rahman" w:date="2021-02-19T23:24:00Z">
                  <w:rPr>
                    <w:ins w:id="4373" w:author="meshbah rahman" w:date="2021-02-19T23:23:00Z"/>
                    <w:rFonts w:ascii="Helvetica" w:hAnsi="Helvetica" w:cs="Helvetica"/>
                    <w:bCs/>
                    <w:color w:val="202020"/>
                    <w:shd w:val="clear" w:color="auto" w:fill="FFFFFF"/>
                  </w:rPr>
                </w:rPrChange>
              </w:rPr>
              <w:pPrChange w:id="4374" w:author="meshbah rahman" w:date="2021-02-22T00:57:00Z">
                <w:pPr>
                  <w:spacing w:line="480" w:lineRule="auto"/>
                  <w:contextualSpacing/>
                  <w:jc w:val="both"/>
                </w:pPr>
              </w:pPrChange>
            </w:pPr>
            <w:ins w:id="4375" w:author="meshbah rahman" w:date="2021-02-19T23:23:00Z">
              <w:r w:rsidRPr="0095306F">
                <w:rPr>
                  <w:rFonts w:ascii="Helvetica" w:hAnsi="Helvetica" w:cs="Helvetica"/>
                  <w:bCs/>
                  <w:color w:val="202020"/>
                  <w:sz w:val="18"/>
                  <w:szCs w:val="18"/>
                  <w:shd w:val="clear" w:color="auto" w:fill="FFFFFF"/>
                  <w:rPrChange w:id="4376" w:author="meshbah rahman" w:date="2021-02-19T23:24:00Z">
                    <w:rPr>
                      <w:rFonts w:ascii="Helvetica" w:hAnsi="Helvetica" w:cs="Helvetica"/>
                      <w:bCs/>
                      <w:color w:val="202020"/>
                      <w:shd w:val="clear" w:color="auto" w:fill="FFFFFF"/>
                    </w:rPr>
                  </w:rPrChange>
                </w:rPr>
                <w:t>0.72 (0.48-1.06)</w:t>
              </w:r>
            </w:ins>
          </w:p>
        </w:tc>
        <w:tc>
          <w:tcPr>
            <w:tcW w:w="396" w:type="pct"/>
            <w:tcPrChange w:id="4377" w:author="meshbah rahman" w:date="2021-02-22T00:57:00Z">
              <w:tcPr>
                <w:tcW w:w="396" w:type="pct"/>
                <w:gridSpan w:val="3"/>
              </w:tcPr>
            </w:tcPrChange>
          </w:tcPr>
          <w:p w14:paraId="7FC41E02" w14:textId="77777777" w:rsidR="0095306F" w:rsidRPr="0095306F" w:rsidRDefault="0095306F" w:rsidP="00831991">
            <w:pPr>
              <w:contextualSpacing/>
              <w:jc w:val="both"/>
              <w:rPr>
                <w:ins w:id="4378" w:author="meshbah rahman" w:date="2021-02-19T23:23:00Z"/>
                <w:rFonts w:ascii="Helvetica" w:hAnsi="Helvetica" w:cs="Helvetica"/>
                <w:bCs/>
                <w:color w:val="202020"/>
                <w:sz w:val="18"/>
                <w:szCs w:val="18"/>
                <w:shd w:val="clear" w:color="auto" w:fill="FFFFFF"/>
                <w:rPrChange w:id="4379" w:author="meshbah rahman" w:date="2021-02-19T23:24:00Z">
                  <w:rPr>
                    <w:ins w:id="4380" w:author="meshbah rahman" w:date="2021-02-19T23:23:00Z"/>
                    <w:rFonts w:ascii="Helvetica" w:hAnsi="Helvetica" w:cs="Helvetica"/>
                    <w:bCs/>
                    <w:color w:val="202020"/>
                    <w:shd w:val="clear" w:color="auto" w:fill="FFFFFF"/>
                  </w:rPr>
                </w:rPrChange>
              </w:rPr>
              <w:pPrChange w:id="4381" w:author="meshbah rahman" w:date="2021-02-22T00:57:00Z">
                <w:pPr>
                  <w:spacing w:line="480" w:lineRule="auto"/>
                  <w:contextualSpacing/>
                  <w:jc w:val="both"/>
                </w:pPr>
              </w:pPrChange>
            </w:pPr>
            <w:ins w:id="4382" w:author="meshbah rahman" w:date="2021-02-19T23:23:00Z">
              <w:r w:rsidRPr="0095306F">
                <w:rPr>
                  <w:rFonts w:ascii="Helvetica" w:hAnsi="Helvetica" w:cs="Helvetica"/>
                  <w:bCs/>
                  <w:color w:val="202020"/>
                  <w:sz w:val="18"/>
                  <w:szCs w:val="18"/>
                  <w:shd w:val="clear" w:color="auto" w:fill="FFFFFF"/>
                  <w:rPrChange w:id="4383" w:author="meshbah rahman" w:date="2021-02-19T23:24:00Z">
                    <w:rPr>
                      <w:rFonts w:ascii="Helvetica" w:hAnsi="Helvetica" w:cs="Helvetica"/>
                      <w:bCs/>
                      <w:color w:val="202020"/>
                      <w:shd w:val="clear" w:color="auto" w:fill="FFFFFF"/>
                    </w:rPr>
                  </w:rPrChange>
                </w:rPr>
                <w:t>0.095</w:t>
              </w:r>
            </w:ins>
          </w:p>
        </w:tc>
        <w:tc>
          <w:tcPr>
            <w:tcW w:w="612" w:type="pct"/>
            <w:tcPrChange w:id="4384" w:author="meshbah rahman" w:date="2021-02-22T00:57:00Z">
              <w:tcPr>
                <w:tcW w:w="612" w:type="pct"/>
              </w:tcPr>
            </w:tcPrChange>
          </w:tcPr>
          <w:p w14:paraId="21C0254B" w14:textId="77777777" w:rsidR="0095306F" w:rsidRPr="0095306F" w:rsidRDefault="0095306F" w:rsidP="00831991">
            <w:pPr>
              <w:contextualSpacing/>
              <w:jc w:val="both"/>
              <w:rPr>
                <w:ins w:id="4385" w:author="meshbah rahman" w:date="2021-02-19T23:23:00Z"/>
                <w:rFonts w:ascii="Helvetica" w:hAnsi="Helvetica" w:cs="Helvetica"/>
                <w:bCs/>
                <w:color w:val="202020"/>
                <w:sz w:val="18"/>
                <w:szCs w:val="18"/>
                <w:shd w:val="clear" w:color="auto" w:fill="FFFFFF"/>
                <w:rPrChange w:id="4386" w:author="meshbah rahman" w:date="2021-02-19T23:24:00Z">
                  <w:rPr>
                    <w:ins w:id="4387" w:author="meshbah rahman" w:date="2021-02-19T23:23:00Z"/>
                    <w:rFonts w:ascii="Helvetica" w:hAnsi="Helvetica" w:cs="Helvetica"/>
                    <w:bCs/>
                    <w:color w:val="202020"/>
                    <w:shd w:val="clear" w:color="auto" w:fill="FFFFFF"/>
                  </w:rPr>
                </w:rPrChange>
              </w:rPr>
              <w:pPrChange w:id="4388" w:author="meshbah rahman" w:date="2021-02-22T00:57:00Z">
                <w:pPr>
                  <w:spacing w:line="480" w:lineRule="auto"/>
                  <w:contextualSpacing/>
                  <w:jc w:val="both"/>
                </w:pPr>
              </w:pPrChange>
            </w:pPr>
            <w:ins w:id="4389" w:author="meshbah rahman" w:date="2021-02-19T23:23:00Z">
              <w:r w:rsidRPr="0095306F">
                <w:rPr>
                  <w:rFonts w:ascii="Helvetica" w:hAnsi="Helvetica" w:cs="Helvetica"/>
                  <w:bCs/>
                  <w:color w:val="202020"/>
                  <w:sz w:val="18"/>
                  <w:szCs w:val="18"/>
                  <w:shd w:val="clear" w:color="auto" w:fill="FFFFFF"/>
                  <w:rPrChange w:id="4390" w:author="meshbah rahman" w:date="2021-02-19T23:24:00Z">
                    <w:rPr>
                      <w:rFonts w:ascii="Helvetica" w:hAnsi="Helvetica" w:cs="Helvetica"/>
                      <w:bCs/>
                      <w:color w:val="202020"/>
                      <w:shd w:val="clear" w:color="auto" w:fill="FFFFFF"/>
                    </w:rPr>
                  </w:rPrChange>
                </w:rPr>
                <w:t>1.12 (0.82-1.53)</w:t>
              </w:r>
            </w:ins>
          </w:p>
        </w:tc>
        <w:tc>
          <w:tcPr>
            <w:tcW w:w="395" w:type="pct"/>
            <w:tcPrChange w:id="4391" w:author="meshbah rahman" w:date="2021-02-22T00:57:00Z">
              <w:tcPr>
                <w:tcW w:w="395" w:type="pct"/>
                <w:gridSpan w:val="2"/>
              </w:tcPr>
            </w:tcPrChange>
          </w:tcPr>
          <w:p w14:paraId="63637DBE" w14:textId="77777777" w:rsidR="0095306F" w:rsidRPr="0095306F" w:rsidRDefault="0095306F" w:rsidP="00831991">
            <w:pPr>
              <w:contextualSpacing/>
              <w:jc w:val="both"/>
              <w:rPr>
                <w:ins w:id="4392" w:author="meshbah rahman" w:date="2021-02-19T23:23:00Z"/>
                <w:rFonts w:ascii="Helvetica" w:hAnsi="Helvetica" w:cs="Helvetica"/>
                <w:bCs/>
                <w:color w:val="202020"/>
                <w:sz w:val="18"/>
                <w:szCs w:val="18"/>
                <w:shd w:val="clear" w:color="auto" w:fill="FFFFFF"/>
                <w:rPrChange w:id="4393" w:author="meshbah rahman" w:date="2021-02-19T23:24:00Z">
                  <w:rPr>
                    <w:ins w:id="4394" w:author="meshbah rahman" w:date="2021-02-19T23:23:00Z"/>
                    <w:rFonts w:ascii="Helvetica" w:hAnsi="Helvetica" w:cs="Helvetica"/>
                    <w:bCs/>
                    <w:color w:val="202020"/>
                    <w:shd w:val="clear" w:color="auto" w:fill="FFFFFF"/>
                  </w:rPr>
                </w:rPrChange>
              </w:rPr>
              <w:pPrChange w:id="4395" w:author="meshbah rahman" w:date="2021-02-22T00:57:00Z">
                <w:pPr>
                  <w:spacing w:line="480" w:lineRule="auto"/>
                  <w:contextualSpacing/>
                  <w:jc w:val="both"/>
                </w:pPr>
              </w:pPrChange>
            </w:pPr>
            <w:ins w:id="4396" w:author="meshbah rahman" w:date="2021-02-19T23:23:00Z">
              <w:r w:rsidRPr="0095306F">
                <w:rPr>
                  <w:rFonts w:ascii="Helvetica" w:hAnsi="Helvetica" w:cs="Helvetica"/>
                  <w:bCs/>
                  <w:color w:val="202020"/>
                  <w:sz w:val="18"/>
                  <w:szCs w:val="18"/>
                  <w:shd w:val="clear" w:color="auto" w:fill="FFFFFF"/>
                  <w:rPrChange w:id="4397" w:author="meshbah rahman" w:date="2021-02-19T23:24:00Z">
                    <w:rPr>
                      <w:rFonts w:ascii="Helvetica" w:hAnsi="Helvetica" w:cs="Helvetica"/>
                      <w:bCs/>
                      <w:color w:val="202020"/>
                      <w:shd w:val="clear" w:color="auto" w:fill="FFFFFF"/>
                    </w:rPr>
                  </w:rPrChange>
                </w:rPr>
                <w:t>0.474</w:t>
              </w:r>
            </w:ins>
          </w:p>
        </w:tc>
        <w:tc>
          <w:tcPr>
            <w:tcW w:w="535" w:type="pct"/>
            <w:tcPrChange w:id="4398" w:author="meshbah rahman" w:date="2021-02-22T00:57:00Z">
              <w:tcPr>
                <w:tcW w:w="535" w:type="pct"/>
                <w:gridSpan w:val="2"/>
              </w:tcPr>
            </w:tcPrChange>
          </w:tcPr>
          <w:p w14:paraId="7ADBD782" w14:textId="77777777" w:rsidR="0095306F" w:rsidRPr="0095306F" w:rsidRDefault="0095306F" w:rsidP="00831991">
            <w:pPr>
              <w:contextualSpacing/>
              <w:jc w:val="both"/>
              <w:rPr>
                <w:ins w:id="4399" w:author="meshbah rahman" w:date="2021-02-19T23:23:00Z"/>
                <w:rFonts w:ascii="Helvetica" w:hAnsi="Helvetica" w:cs="Helvetica"/>
                <w:bCs/>
                <w:color w:val="202020"/>
                <w:sz w:val="18"/>
                <w:szCs w:val="18"/>
                <w:shd w:val="clear" w:color="auto" w:fill="FFFFFF"/>
                <w:rPrChange w:id="4400" w:author="meshbah rahman" w:date="2021-02-19T23:24:00Z">
                  <w:rPr>
                    <w:ins w:id="4401" w:author="meshbah rahman" w:date="2021-02-19T23:23:00Z"/>
                    <w:rFonts w:ascii="Helvetica" w:hAnsi="Helvetica" w:cs="Helvetica"/>
                    <w:bCs/>
                    <w:color w:val="202020"/>
                    <w:shd w:val="clear" w:color="auto" w:fill="FFFFFF"/>
                  </w:rPr>
                </w:rPrChange>
              </w:rPr>
              <w:pPrChange w:id="4402" w:author="meshbah rahman" w:date="2021-02-22T00:57:00Z">
                <w:pPr>
                  <w:spacing w:line="480" w:lineRule="auto"/>
                  <w:contextualSpacing/>
                  <w:jc w:val="both"/>
                </w:pPr>
              </w:pPrChange>
            </w:pPr>
            <w:ins w:id="4403" w:author="meshbah rahman" w:date="2021-02-19T23:23:00Z">
              <w:r w:rsidRPr="0095306F">
                <w:rPr>
                  <w:rFonts w:ascii="Helvetica" w:hAnsi="Helvetica" w:cs="Helvetica"/>
                  <w:bCs/>
                  <w:color w:val="202020"/>
                  <w:sz w:val="18"/>
                  <w:szCs w:val="18"/>
                  <w:shd w:val="clear" w:color="auto" w:fill="FFFFFF"/>
                  <w:rPrChange w:id="4404" w:author="meshbah rahman" w:date="2021-02-19T23:24:00Z">
                    <w:rPr>
                      <w:rFonts w:ascii="Helvetica" w:hAnsi="Helvetica" w:cs="Helvetica"/>
                      <w:bCs/>
                      <w:color w:val="202020"/>
                      <w:shd w:val="clear" w:color="auto" w:fill="FFFFFF"/>
                    </w:rPr>
                  </w:rPrChange>
                </w:rPr>
                <w:t>0.93 (0.63-1.39)</w:t>
              </w:r>
            </w:ins>
          </w:p>
        </w:tc>
        <w:tc>
          <w:tcPr>
            <w:tcW w:w="396" w:type="pct"/>
            <w:tcPrChange w:id="4405" w:author="meshbah rahman" w:date="2021-02-22T00:57:00Z">
              <w:tcPr>
                <w:tcW w:w="395" w:type="pct"/>
              </w:tcPr>
            </w:tcPrChange>
          </w:tcPr>
          <w:p w14:paraId="5EE78F3C" w14:textId="77777777" w:rsidR="0095306F" w:rsidRPr="0095306F" w:rsidRDefault="0095306F" w:rsidP="00831991">
            <w:pPr>
              <w:contextualSpacing/>
              <w:jc w:val="both"/>
              <w:rPr>
                <w:ins w:id="4406" w:author="meshbah rahman" w:date="2021-02-19T23:23:00Z"/>
                <w:rFonts w:ascii="Helvetica" w:hAnsi="Helvetica" w:cs="Helvetica"/>
                <w:bCs/>
                <w:color w:val="202020"/>
                <w:sz w:val="18"/>
                <w:szCs w:val="18"/>
                <w:shd w:val="clear" w:color="auto" w:fill="FFFFFF"/>
                <w:rPrChange w:id="4407" w:author="meshbah rahman" w:date="2021-02-19T23:24:00Z">
                  <w:rPr>
                    <w:ins w:id="4408" w:author="meshbah rahman" w:date="2021-02-19T23:23:00Z"/>
                    <w:rFonts w:ascii="Helvetica" w:hAnsi="Helvetica" w:cs="Helvetica"/>
                    <w:bCs/>
                    <w:color w:val="202020"/>
                    <w:shd w:val="clear" w:color="auto" w:fill="FFFFFF"/>
                  </w:rPr>
                </w:rPrChange>
              </w:rPr>
              <w:pPrChange w:id="4409" w:author="meshbah rahman" w:date="2021-02-22T00:57:00Z">
                <w:pPr>
                  <w:spacing w:line="480" w:lineRule="auto"/>
                  <w:contextualSpacing/>
                  <w:jc w:val="both"/>
                </w:pPr>
              </w:pPrChange>
            </w:pPr>
            <w:ins w:id="4410" w:author="meshbah rahman" w:date="2021-02-19T23:23:00Z">
              <w:r w:rsidRPr="0095306F">
                <w:rPr>
                  <w:rFonts w:ascii="Helvetica" w:hAnsi="Helvetica" w:cs="Helvetica"/>
                  <w:bCs/>
                  <w:color w:val="202020"/>
                  <w:sz w:val="18"/>
                  <w:szCs w:val="18"/>
                  <w:shd w:val="clear" w:color="auto" w:fill="FFFFFF"/>
                  <w:rPrChange w:id="4411" w:author="meshbah rahman" w:date="2021-02-19T23:24:00Z">
                    <w:rPr>
                      <w:rFonts w:ascii="Helvetica" w:hAnsi="Helvetica" w:cs="Helvetica"/>
                      <w:bCs/>
                      <w:color w:val="202020"/>
                      <w:shd w:val="clear" w:color="auto" w:fill="FFFFFF"/>
                    </w:rPr>
                  </w:rPrChange>
                </w:rPr>
                <w:t>0.735</w:t>
              </w:r>
            </w:ins>
          </w:p>
        </w:tc>
      </w:tr>
      <w:tr w:rsidR="00831991" w:rsidRPr="0095306F" w14:paraId="553301DA" w14:textId="77777777" w:rsidTr="00831991">
        <w:tblPrEx>
          <w:tblPrExChange w:id="4412" w:author="meshbah rahman" w:date="2021-02-22T00:57:00Z">
            <w:tblPrEx>
              <w:tblW w:w="5534" w:type="pct"/>
            </w:tblPrEx>
          </w:tblPrExChange>
        </w:tblPrEx>
        <w:trPr>
          <w:trHeight w:val="302"/>
          <w:jc w:val="center"/>
          <w:ins w:id="4413" w:author="meshbah rahman" w:date="2021-02-19T23:23:00Z"/>
          <w:trPrChange w:id="4414" w:author="meshbah rahman" w:date="2021-02-22T00:57:00Z">
            <w:trPr>
              <w:trHeight w:val="302"/>
              <w:jc w:val="center"/>
            </w:trPr>
          </w:trPrChange>
        </w:trPr>
        <w:tc>
          <w:tcPr>
            <w:tcW w:w="1025" w:type="pct"/>
            <w:tcPrChange w:id="4415" w:author="meshbah rahman" w:date="2021-02-22T00:57:00Z">
              <w:tcPr>
                <w:tcW w:w="1126" w:type="pct"/>
                <w:gridSpan w:val="3"/>
              </w:tcPr>
            </w:tcPrChange>
          </w:tcPr>
          <w:p w14:paraId="5B66099B" w14:textId="77777777" w:rsidR="0095306F" w:rsidRPr="0095306F" w:rsidRDefault="0095306F" w:rsidP="00831991">
            <w:pPr>
              <w:contextualSpacing/>
              <w:jc w:val="both"/>
              <w:rPr>
                <w:ins w:id="4416" w:author="meshbah rahman" w:date="2021-02-19T23:23:00Z"/>
                <w:rFonts w:ascii="Helvetica" w:hAnsi="Helvetica" w:cs="Helvetica"/>
                <w:bCs/>
                <w:color w:val="202020"/>
                <w:sz w:val="18"/>
                <w:szCs w:val="18"/>
                <w:shd w:val="clear" w:color="auto" w:fill="FFFFFF"/>
                <w:rPrChange w:id="4417" w:author="meshbah rahman" w:date="2021-02-19T23:24:00Z">
                  <w:rPr>
                    <w:ins w:id="4418" w:author="meshbah rahman" w:date="2021-02-19T23:23:00Z"/>
                    <w:rFonts w:ascii="Helvetica" w:hAnsi="Helvetica" w:cs="Helvetica"/>
                    <w:bCs/>
                    <w:color w:val="202020"/>
                    <w:shd w:val="clear" w:color="auto" w:fill="FFFFFF"/>
                  </w:rPr>
                </w:rPrChange>
              </w:rPr>
              <w:pPrChange w:id="4419" w:author="meshbah rahman" w:date="2021-02-22T00:57:00Z">
                <w:pPr>
                  <w:spacing w:line="480" w:lineRule="auto"/>
                  <w:contextualSpacing/>
                  <w:jc w:val="both"/>
                </w:pPr>
              </w:pPrChange>
            </w:pPr>
            <w:ins w:id="4420" w:author="meshbah rahman" w:date="2021-02-19T23:23:00Z">
              <w:r w:rsidRPr="0095306F">
                <w:rPr>
                  <w:rFonts w:ascii="Helvetica" w:hAnsi="Helvetica" w:cs="Helvetica"/>
                  <w:bCs/>
                  <w:color w:val="202020"/>
                  <w:sz w:val="18"/>
                  <w:szCs w:val="18"/>
                  <w:shd w:val="clear" w:color="auto" w:fill="FFFFFF"/>
                  <w:rPrChange w:id="4421" w:author="meshbah rahman" w:date="2021-02-19T23:24:00Z">
                    <w:rPr>
                      <w:rFonts w:ascii="Helvetica" w:hAnsi="Helvetica" w:cs="Helvetica"/>
                      <w:bCs/>
                      <w:color w:val="202020"/>
                      <w:shd w:val="clear" w:color="auto" w:fill="FFFFFF"/>
                    </w:rPr>
                  </w:rPrChange>
                </w:rPr>
                <w:t>Others</w:t>
              </w:r>
            </w:ins>
          </w:p>
        </w:tc>
        <w:tc>
          <w:tcPr>
            <w:tcW w:w="616" w:type="pct"/>
            <w:tcPrChange w:id="4422" w:author="meshbah rahman" w:date="2021-02-22T00:57:00Z">
              <w:tcPr>
                <w:tcW w:w="612" w:type="pct"/>
              </w:tcPr>
            </w:tcPrChange>
          </w:tcPr>
          <w:p w14:paraId="748B7252" w14:textId="77777777" w:rsidR="0095306F" w:rsidRPr="0095306F" w:rsidRDefault="0095306F" w:rsidP="00831991">
            <w:pPr>
              <w:contextualSpacing/>
              <w:jc w:val="both"/>
              <w:rPr>
                <w:ins w:id="4423" w:author="meshbah rahman" w:date="2021-02-19T23:23:00Z"/>
                <w:rFonts w:ascii="Helvetica" w:hAnsi="Helvetica" w:cs="Helvetica"/>
                <w:bCs/>
                <w:color w:val="202020"/>
                <w:sz w:val="18"/>
                <w:szCs w:val="18"/>
                <w:shd w:val="clear" w:color="auto" w:fill="FFFFFF"/>
                <w:rPrChange w:id="4424" w:author="meshbah rahman" w:date="2021-02-19T23:24:00Z">
                  <w:rPr>
                    <w:ins w:id="4425" w:author="meshbah rahman" w:date="2021-02-19T23:23:00Z"/>
                    <w:rFonts w:ascii="Helvetica" w:hAnsi="Helvetica" w:cs="Helvetica"/>
                    <w:bCs/>
                    <w:color w:val="202020"/>
                    <w:shd w:val="clear" w:color="auto" w:fill="FFFFFF"/>
                  </w:rPr>
                </w:rPrChange>
              </w:rPr>
              <w:pPrChange w:id="4426" w:author="meshbah rahman" w:date="2021-02-22T00:57:00Z">
                <w:pPr>
                  <w:spacing w:line="480" w:lineRule="auto"/>
                  <w:contextualSpacing/>
                  <w:jc w:val="both"/>
                </w:pPr>
              </w:pPrChange>
            </w:pPr>
            <w:ins w:id="4427" w:author="meshbah rahman" w:date="2021-02-19T23:23:00Z">
              <w:r w:rsidRPr="0095306F">
                <w:rPr>
                  <w:rFonts w:ascii="Helvetica" w:hAnsi="Helvetica" w:cs="Helvetica"/>
                  <w:bCs/>
                  <w:color w:val="202020"/>
                  <w:sz w:val="18"/>
                  <w:szCs w:val="18"/>
                  <w:shd w:val="clear" w:color="auto" w:fill="FFFFFF"/>
                  <w:rPrChange w:id="4428" w:author="meshbah rahman" w:date="2021-02-19T23:24:00Z">
                    <w:rPr>
                      <w:rFonts w:ascii="Helvetica" w:hAnsi="Helvetica" w:cs="Helvetica"/>
                      <w:bCs/>
                      <w:color w:val="202020"/>
                      <w:shd w:val="clear" w:color="auto" w:fill="FFFFFF"/>
                    </w:rPr>
                  </w:rPrChange>
                </w:rPr>
                <w:t>Reference</w:t>
              </w:r>
            </w:ins>
          </w:p>
        </w:tc>
        <w:tc>
          <w:tcPr>
            <w:tcW w:w="489" w:type="pct"/>
            <w:tcPrChange w:id="4429" w:author="meshbah rahman" w:date="2021-02-22T00:57:00Z">
              <w:tcPr>
                <w:tcW w:w="394" w:type="pct"/>
                <w:gridSpan w:val="2"/>
              </w:tcPr>
            </w:tcPrChange>
          </w:tcPr>
          <w:p w14:paraId="24ADAD06" w14:textId="77777777" w:rsidR="0095306F" w:rsidRPr="0095306F" w:rsidRDefault="0095306F" w:rsidP="00831991">
            <w:pPr>
              <w:contextualSpacing/>
              <w:jc w:val="both"/>
              <w:rPr>
                <w:ins w:id="4430" w:author="meshbah rahman" w:date="2021-02-19T23:23:00Z"/>
                <w:rFonts w:ascii="Helvetica" w:hAnsi="Helvetica" w:cs="Helvetica"/>
                <w:bCs/>
                <w:color w:val="202020"/>
                <w:sz w:val="18"/>
                <w:szCs w:val="18"/>
                <w:shd w:val="clear" w:color="auto" w:fill="FFFFFF"/>
                <w:rPrChange w:id="4431" w:author="meshbah rahman" w:date="2021-02-19T23:24:00Z">
                  <w:rPr>
                    <w:ins w:id="4432" w:author="meshbah rahman" w:date="2021-02-19T23:23:00Z"/>
                    <w:rFonts w:ascii="Helvetica" w:hAnsi="Helvetica" w:cs="Helvetica"/>
                    <w:bCs/>
                    <w:color w:val="202020"/>
                    <w:shd w:val="clear" w:color="auto" w:fill="FFFFFF"/>
                  </w:rPr>
                </w:rPrChange>
              </w:rPr>
              <w:pPrChange w:id="4433" w:author="meshbah rahman" w:date="2021-02-22T00:57:00Z">
                <w:pPr>
                  <w:spacing w:line="480" w:lineRule="auto"/>
                  <w:contextualSpacing/>
                  <w:jc w:val="both"/>
                </w:pPr>
              </w:pPrChange>
            </w:pPr>
            <w:ins w:id="4434" w:author="meshbah rahman" w:date="2021-02-19T23:23:00Z">
              <w:r w:rsidRPr="0095306F">
                <w:rPr>
                  <w:rFonts w:ascii="Helvetica" w:hAnsi="Helvetica" w:cs="Helvetica"/>
                  <w:bCs/>
                  <w:color w:val="202020"/>
                  <w:sz w:val="18"/>
                  <w:szCs w:val="18"/>
                  <w:shd w:val="clear" w:color="auto" w:fill="FFFFFF"/>
                  <w:rPrChange w:id="4435" w:author="meshbah rahman" w:date="2021-02-19T23:24:00Z">
                    <w:rPr>
                      <w:rFonts w:ascii="Helvetica" w:hAnsi="Helvetica" w:cs="Helvetica"/>
                      <w:bCs/>
                      <w:color w:val="202020"/>
                      <w:shd w:val="clear" w:color="auto" w:fill="FFFFFF"/>
                    </w:rPr>
                  </w:rPrChange>
                </w:rPr>
                <w:t>-</w:t>
              </w:r>
            </w:ins>
          </w:p>
        </w:tc>
        <w:tc>
          <w:tcPr>
            <w:tcW w:w="535" w:type="pct"/>
            <w:tcPrChange w:id="4436" w:author="meshbah rahman" w:date="2021-02-22T00:57:00Z">
              <w:tcPr>
                <w:tcW w:w="535" w:type="pct"/>
              </w:tcPr>
            </w:tcPrChange>
          </w:tcPr>
          <w:p w14:paraId="35D39520" w14:textId="77777777" w:rsidR="0095306F" w:rsidRPr="0095306F" w:rsidRDefault="0095306F" w:rsidP="00831991">
            <w:pPr>
              <w:contextualSpacing/>
              <w:jc w:val="both"/>
              <w:rPr>
                <w:ins w:id="4437" w:author="meshbah rahman" w:date="2021-02-19T23:23:00Z"/>
                <w:rFonts w:ascii="Helvetica" w:hAnsi="Helvetica" w:cs="Helvetica"/>
                <w:bCs/>
                <w:color w:val="202020"/>
                <w:sz w:val="18"/>
                <w:szCs w:val="18"/>
                <w:shd w:val="clear" w:color="auto" w:fill="FFFFFF"/>
                <w:rPrChange w:id="4438" w:author="meshbah rahman" w:date="2021-02-19T23:24:00Z">
                  <w:rPr>
                    <w:ins w:id="4439" w:author="meshbah rahman" w:date="2021-02-19T23:23:00Z"/>
                    <w:rFonts w:ascii="Helvetica" w:hAnsi="Helvetica" w:cs="Helvetica"/>
                    <w:bCs/>
                    <w:color w:val="202020"/>
                    <w:shd w:val="clear" w:color="auto" w:fill="FFFFFF"/>
                  </w:rPr>
                </w:rPrChange>
              </w:rPr>
              <w:pPrChange w:id="4440" w:author="meshbah rahman" w:date="2021-02-22T00:57:00Z">
                <w:pPr>
                  <w:spacing w:line="480" w:lineRule="auto"/>
                  <w:contextualSpacing/>
                  <w:jc w:val="both"/>
                </w:pPr>
              </w:pPrChange>
            </w:pPr>
            <w:ins w:id="4441" w:author="meshbah rahman" w:date="2021-02-19T23:23:00Z">
              <w:r w:rsidRPr="0095306F">
                <w:rPr>
                  <w:rFonts w:ascii="Helvetica" w:hAnsi="Helvetica" w:cs="Helvetica"/>
                  <w:bCs/>
                  <w:color w:val="202020"/>
                  <w:sz w:val="18"/>
                  <w:szCs w:val="18"/>
                  <w:shd w:val="clear" w:color="auto" w:fill="FFFFFF"/>
                  <w:rPrChange w:id="4442" w:author="meshbah rahman" w:date="2021-02-19T23:24:00Z">
                    <w:rPr>
                      <w:rFonts w:ascii="Helvetica" w:hAnsi="Helvetica" w:cs="Helvetica"/>
                      <w:bCs/>
                      <w:color w:val="202020"/>
                      <w:shd w:val="clear" w:color="auto" w:fill="FFFFFF"/>
                    </w:rPr>
                  </w:rPrChange>
                </w:rPr>
                <w:t>Reference</w:t>
              </w:r>
            </w:ins>
          </w:p>
        </w:tc>
        <w:tc>
          <w:tcPr>
            <w:tcW w:w="396" w:type="pct"/>
            <w:tcPrChange w:id="4443" w:author="meshbah rahman" w:date="2021-02-22T00:57:00Z">
              <w:tcPr>
                <w:tcW w:w="396" w:type="pct"/>
                <w:gridSpan w:val="3"/>
              </w:tcPr>
            </w:tcPrChange>
          </w:tcPr>
          <w:p w14:paraId="110CAD37" w14:textId="77777777" w:rsidR="0095306F" w:rsidRPr="0095306F" w:rsidRDefault="0095306F" w:rsidP="00831991">
            <w:pPr>
              <w:contextualSpacing/>
              <w:jc w:val="both"/>
              <w:rPr>
                <w:ins w:id="4444" w:author="meshbah rahman" w:date="2021-02-19T23:23:00Z"/>
                <w:rFonts w:ascii="Helvetica" w:hAnsi="Helvetica" w:cs="Helvetica"/>
                <w:bCs/>
                <w:color w:val="202020"/>
                <w:sz w:val="18"/>
                <w:szCs w:val="18"/>
                <w:shd w:val="clear" w:color="auto" w:fill="FFFFFF"/>
                <w:rPrChange w:id="4445" w:author="meshbah rahman" w:date="2021-02-19T23:24:00Z">
                  <w:rPr>
                    <w:ins w:id="4446" w:author="meshbah rahman" w:date="2021-02-19T23:23:00Z"/>
                    <w:rFonts w:ascii="Helvetica" w:hAnsi="Helvetica" w:cs="Helvetica"/>
                    <w:bCs/>
                    <w:color w:val="202020"/>
                    <w:shd w:val="clear" w:color="auto" w:fill="FFFFFF"/>
                  </w:rPr>
                </w:rPrChange>
              </w:rPr>
              <w:pPrChange w:id="4447" w:author="meshbah rahman" w:date="2021-02-22T00:57:00Z">
                <w:pPr>
                  <w:spacing w:line="480" w:lineRule="auto"/>
                  <w:contextualSpacing/>
                  <w:jc w:val="both"/>
                </w:pPr>
              </w:pPrChange>
            </w:pPr>
            <w:ins w:id="4448" w:author="meshbah rahman" w:date="2021-02-19T23:23:00Z">
              <w:r w:rsidRPr="0095306F">
                <w:rPr>
                  <w:rFonts w:ascii="Helvetica" w:hAnsi="Helvetica" w:cs="Helvetica"/>
                  <w:bCs/>
                  <w:color w:val="202020"/>
                  <w:sz w:val="18"/>
                  <w:szCs w:val="18"/>
                  <w:shd w:val="clear" w:color="auto" w:fill="FFFFFF"/>
                  <w:rPrChange w:id="4449" w:author="meshbah rahman" w:date="2021-02-19T23:24:00Z">
                    <w:rPr>
                      <w:rFonts w:ascii="Helvetica" w:hAnsi="Helvetica" w:cs="Helvetica"/>
                      <w:bCs/>
                      <w:color w:val="202020"/>
                      <w:shd w:val="clear" w:color="auto" w:fill="FFFFFF"/>
                    </w:rPr>
                  </w:rPrChange>
                </w:rPr>
                <w:t>-</w:t>
              </w:r>
            </w:ins>
          </w:p>
        </w:tc>
        <w:tc>
          <w:tcPr>
            <w:tcW w:w="612" w:type="pct"/>
            <w:tcPrChange w:id="4450" w:author="meshbah rahman" w:date="2021-02-22T00:57:00Z">
              <w:tcPr>
                <w:tcW w:w="612" w:type="pct"/>
              </w:tcPr>
            </w:tcPrChange>
          </w:tcPr>
          <w:p w14:paraId="2E5DE07D" w14:textId="77777777" w:rsidR="0095306F" w:rsidRPr="0095306F" w:rsidRDefault="0095306F" w:rsidP="00831991">
            <w:pPr>
              <w:contextualSpacing/>
              <w:jc w:val="both"/>
              <w:rPr>
                <w:ins w:id="4451" w:author="meshbah rahman" w:date="2021-02-19T23:23:00Z"/>
                <w:rFonts w:ascii="Helvetica" w:hAnsi="Helvetica" w:cs="Helvetica"/>
                <w:bCs/>
                <w:color w:val="202020"/>
                <w:sz w:val="18"/>
                <w:szCs w:val="18"/>
                <w:shd w:val="clear" w:color="auto" w:fill="FFFFFF"/>
                <w:rPrChange w:id="4452" w:author="meshbah rahman" w:date="2021-02-19T23:24:00Z">
                  <w:rPr>
                    <w:ins w:id="4453" w:author="meshbah rahman" w:date="2021-02-19T23:23:00Z"/>
                    <w:rFonts w:ascii="Helvetica" w:hAnsi="Helvetica" w:cs="Helvetica"/>
                    <w:bCs/>
                    <w:color w:val="202020"/>
                    <w:shd w:val="clear" w:color="auto" w:fill="FFFFFF"/>
                  </w:rPr>
                </w:rPrChange>
              </w:rPr>
              <w:pPrChange w:id="4454" w:author="meshbah rahman" w:date="2021-02-22T00:57:00Z">
                <w:pPr>
                  <w:spacing w:line="480" w:lineRule="auto"/>
                  <w:contextualSpacing/>
                  <w:jc w:val="both"/>
                </w:pPr>
              </w:pPrChange>
            </w:pPr>
            <w:ins w:id="4455" w:author="meshbah rahman" w:date="2021-02-19T23:23:00Z">
              <w:r w:rsidRPr="0095306F">
                <w:rPr>
                  <w:rFonts w:ascii="Helvetica" w:hAnsi="Helvetica" w:cs="Helvetica"/>
                  <w:bCs/>
                  <w:color w:val="202020"/>
                  <w:sz w:val="18"/>
                  <w:szCs w:val="18"/>
                  <w:shd w:val="clear" w:color="auto" w:fill="FFFFFF"/>
                  <w:rPrChange w:id="4456" w:author="meshbah rahman" w:date="2021-02-19T23:24:00Z">
                    <w:rPr>
                      <w:rFonts w:ascii="Helvetica" w:hAnsi="Helvetica" w:cs="Helvetica"/>
                      <w:bCs/>
                      <w:color w:val="202020"/>
                      <w:shd w:val="clear" w:color="auto" w:fill="FFFFFF"/>
                    </w:rPr>
                  </w:rPrChange>
                </w:rPr>
                <w:t>Reference</w:t>
              </w:r>
            </w:ins>
          </w:p>
        </w:tc>
        <w:tc>
          <w:tcPr>
            <w:tcW w:w="395" w:type="pct"/>
            <w:tcPrChange w:id="4457" w:author="meshbah rahman" w:date="2021-02-22T00:57:00Z">
              <w:tcPr>
                <w:tcW w:w="395" w:type="pct"/>
                <w:gridSpan w:val="2"/>
              </w:tcPr>
            </w:tcPrChange>
          </w:tcPr>
          <w:p w14:paraId="6279D627" w14:textId="77777777" w:rsidR="0095306F" w:rsidRPr="0095306F" w:rsidRDefault="0095306F" w:rsidP="00831991">
            <w:pPr>
              <w:contextualSpacing/>
              <w:jc w:val="both"/>
              <w:rPr>
                <w:ins w:id="4458" w:author="meshbah rahman" w:date="2021-02-19T23:23:00Z"/>
                <w:rFonts w:ascii="Helvetica" w:hAnsi="Helvetica" w:cs="Helvetica"/>
                <w:bCs/>
                <w:color w:val="202020"/>
                <w:sz w:val="18"/>
                <w:szCs w:val="18"/>
                <w:shd w:val="clear" w:color="auto" w:fill="FFFFFF"/>
                <w:rPrChange w:id="4459" w:author="meshbah rahman" w:date="2021-02-19T23:24:00Z">
                  <w:rPr>
                    <w:ins w:id="4460" w:author="meshbah rahman" w:date="2021-02-19T23:23:00Z"/>
                    <w:rFonts w:ascii="Helvetica" w:hAnsi="Helvetica" w:cs="Helvetica"/>
                    <w:bCs/>
                    <w:color w:val="202020"/>
                    <w:shd w:val="clear" w:color="auto" w:fill="FFFFFF"/>
                  </w:rPr>
                </w:rPrChange>
              </w:rPr>
              <w:pPrChange w:id="4461" w:author="meshbah rahman" w:date="2021-02-22T00:57:00Z">
                <w:pPr>
                  <w:spacing w:line="480" w:lineRule="auto"/>
                  <w:contextualSpacing/>
                  <w:jc w:val="both"/>
                </w:pPr>
              </w:pPrChange>
            </w:pPr>
            <w:ins w:id="4462" w:author="meshbah rahman" w:date="2021-02-19T23:23:00Z">
              <w:r w:rsidRPr="0095306F">
                <w:rPr>
                  <w:rFonts w:ascii="Helvetica" w:hAnsi="Helvetica" w:cs="Helvetica"/>
                  <w:bCs/>
                  <w:color w:val="202020"/>
                  <w:sz w:val="18"/>
                  <w:szCs w:val="18"/>
                  <w:shd w:val="clear" w:color="auto" w:fill="FFFFFF"/>
                  <w:rPrChange w:id="4463" w:author="meshbah rahman" w:date="2021-02-19T23:24:00Z">
                    <w:rPr>
                      <w:rFonts w:ascii="Helvetica" w:hAnsi="Helvetica" w:cs="Helvetica"/>
                      <w:bCs/>
                      <w:color w:val="202020"/>
                      <w:shd w:val="clear" w:color="auto" w:fill="FFFFFF"/>
                    </w:rPr>
                  </w:rPrChange>
                </w:rPr>
                <w:t>-</w:t>
              </w:r>
            </w:ins>
          </w:p>
        </w:tc>
        <w:tc>
          <w:tcPr>
            <w:tcW w:w="535" w:type="pct"/>
            <w:tcPrChange w:id="4464" w:author="meshbah rahman" w:date="2021-02-22T00:57:00Z">
              <w:tcPr>
                <w:tcW w:w="535" w:type="pct"/>
                <w:gridSpan w:val="2"/>
              </w:tcPr>
            </w:tcPrChange>
          </w:tcPr>
          <w:p w14:paraId="77197F97" w14:textId="77777777" w:rsidR="0095306F" w:rsidRPr="0095306F" w:rsidRDefault="0095306F" w:rsidP="00831991">
            <w:pPr>
              <w:contextualSpacing/>
              <w:jc w:val="both"/>
              <w:rPr>
                <w:ins w:id="4465" w:author="meshbah rahman" w:date="2021-02-19T23:23:00Z"/>
                <w:rFonts w:ascii="Helvetica" w:hAnsi="Helvetica" w:cs="Helvetica"/>
                <w:bCs/>
                <w:color w:val="202020"/>
                <w:sz w:val="18"/>
                <w:szCs w:val="18"/>
                <w:shd w:val="clear" w:color="auto" w:fill="FFFFFF"/>
                <w:rPrChange w:id="4466" w:author="meshbah rahman" w:date="2021-02-19T23:24:00Z">
                  <w:rPr>
                    <w:ins w:id="4467" w:author="meshbah rahman" w:date="2021-02-19T23:23:00Z"/>
                    <w:rFonts w:ascii="Helvetica" w:hAnsi="Helvetica" w:cs="Helvetica"/>
                    <w:bCs/>
                    <w:color w:val="202020"/>
                    <w:shd w:val="clear" w:color="auto" w:fill="FFFFFF"/>
                  </w:rPr>
                </w:rPrChange>
              </w:rPr>
              <w:pPrChange w:id="4468" w:author="meshbah rahman" w:date="2021-02-22T00:57:00Z">
                <w:pPr>
                  <w:spacing w:line="480" w:lineRule="auto"/>
                  <w:contextualSpacing/>
                  <w:jc w:val="both"/>
                </w:pPr>
              </w:pPrChange>
            </w:pPr>
            <w:ins w:id="4469" w:author="meshbah rahman" w:date="2021-02-19T23:23:00Z">
              <w:r w:rsidRPr="0095306F">
                <w:rPr>
                  <w:rFonts w:ascii="Helvetica" w:hAnsi="Helvetica" w:cs="Helvetica"/>
                  <w:bCs/>
                  <w:color w:val="202020"/>
                  <w:sz w:val="18"/>
                  <w:szCs w:val="18"/>
                  <w:shd w:val="clear" w:color="auto" w:fill="FFFFFF"/>
                  <w:rPrChange w:id="4470" w:author="meshbah rahman" w:date="2021-02-19T23:24:00Z">
                    <w:rPr>
                      <w:rFonts w:ascii="Helvetica" w:hAnsi="Helvetica" w:cs="Helvetica"/>
                      <w:bCs/>
                      <w:color w:val="202020"/>
                      <w:shd w:val="clear" w:color="auto" w:fill="FFFFFF"/>
                    </w:rPr>
                  </w:rPrChange>
                </w:rPr>
                <w:t>Reference</w:t>
              </w:r>
            </w:ins>
          </w:p>
        </w:tc>
        <w:tc>
          <w:tcPr>
            <w:tcW w:w="396" w:type="pct"/>
            <w:tcPrChange w:id="4471" w:author="meshbah rahman" w:date="2021-02-22T00:57:00Z">
              <w:tcPr>
                <w:tcW w:w="395" w:type="pct"/>
              </w:tcPr>
            </w:tcPrChange>
          </w:tcPr>
          <w:p w14:paraId="2840B380" w14:textId="77777777" w:rsidR="0095306F" w:rsidRPr="0095306F" w:rsidRDefault="0095306F" w:rsidP="00831991">
            <w:pPr>
              <w:contextualSpacing/>
              <w:jc w:val="both"/>
              <w:rPr>
                <w:ins w:id="4472" w:author="meshbah rahman" w:date="2021-02-19T23:23:00Z"/>
                <w:rFonts w:ascii="Helvetica" w:hAnsi="Helvetica" w:cs="Helvetica"/>
                <w:bCs/>
                <w:color w:val="202020"/>
                <w:sz w:val="18"/>
                <w:szCs w:val="18"/>
                <w:shd w:val="clear" w:color="auto" w:fill="FFFFFF"/>
                <w:rPrChange w:id="4473" w:author="meshbah rahman" w:date="2021-02-19T23:24:00Z">
                  <w:rPr>
                    <w:ins w:id="4474" w:author="meshbah rahman" w:date="2021-02-19T23:23:00Z"/>
                    <w:rFonts w:ascii="Helvetica" w:hAnsi="Helvetica" w:cs="Helvetica"/>
                    <w:bCs/>
                    <w:color w:val="202020"/>
                    <w:shd w:val="clear" w:color="auto" w:fill="FFFFFF"/>
                  </w:rPr>
                </w:rPrChange>
              </w:rPr>
              <w:pPrChange w:id="4475" w:author="meshbah rahman" w:date="2021-02-22T00:57:00Z">
                <w:pPr>
                  <w:spacing w:line="480" w:lineRule="auto"/>
                  <w:contextualSpacing/>
                  <w:jc w:val="both"/>
                </w:pPr>
              </w:pPrChange>
            </w:pPr>
            <w:ins w:id="4476" w:author="meshbah rahman" w:date="2021-02-19T23:23:00Z">
              <w:r w:rsidRPr="0095306F">
                <w:rPr>
                  <w:rFonts w:ascii="Helvetica" w:hAnsi="Helvetica" w:cs="Helvetica"/>
                  <w:bCs/>
                  <w:color w:val="202020"/>
                  <w:sz w:val="18"/>
                  <w:szCs w:val="18"/>
                  <w:shd w:val="clear" w:color="auto" w:fill="FFFFFF"/>
                  <w:rPrChange w:id="4477" w:author="meshbah rahman" w:date="2021-02-19T23:24:00Z">
                    <w:rPr>
                      <w:rFonts w:ascii="Helvetica" w:hAnsi="Helvetica" w:cs="Helvetica"/>
                      <w:bCs/>
                      <w:color w:val="202020"/>
                      <w:shd w:val="clear" w:color="auto" w:fill="FFFFFF"/>
                    </w:rPr>
                  </w:rPrChange>
                </w:rPr>
                <w:t>-</w:t>
              </w:r>
            </w:ins>
          </w:p>
        </w:tc>
      </w:tr>
    </w:tbl>
    <w:p w14:paraId="20DAE58F" w14:textId="77777777" w:rsidR="0095306F" w:rsidRPr="0095306F" w:rsidRDefault="0095306F" w:rsidP="0095306F">
      <w:pPr>
        <w:spacing w:after="0" w:line="480" w:lineRule="auto"/>
        <w:contextualSpacing/>
        <w:jc w:val="both"/>
        <w:rPr>
          <w:ins w:id="4478" w:author="meshbah rahman" w:date="2021-02-19T23:23:00Z"/>
          <w:rFonts w:ascii="Helvetica" w:hAnsi="Helvetica" w:cs="Helvetica"/>
          <w:color w:val="202020"/>
          <w:shd w:val="clear" w:color="auto" w:fill="FFFFFF"/>
        </w:rPr>
      </w:pPr>
    </w:p>
    <w:p w14:paraId="3120C5DC" w14:textId="77777777" w:rsidR="0095306F" w:rsidRPr="00103135" w:rsidRDefault="0095306F" w:rsidP="00103135">
      <w:pPr>
        <w:spacing w:after="0" w:line="480" w:lineRule="auto"/>
        <w:contextualSpacing/>
        <w:jc w:val="both"/>
        <w:rPr>
          <w:rFonts w:ascii="Helvetica" w:hAnsi="Helvetica" w:cs="Helvetica"/>
          <w:color w:val="202020"/>
          <w:shd w:val="clear" w:color="auto" w:fill="FFFFFF"/>
        </w:rPr>
      </w:pPr>
    </w:p>
    <w:p w14:paraId="7A4C6435" w14:textId="137BF42C" w:rsidR="005C3797" w:rsidRPr="00103135" w:rsidRDefault="00147D15" w:rsidP="00103135">
      <w:pPr>
        <w:spacing w:after="0" w:line="480" w:lineRule="auto"/>
        <w:contextualSpacing/>
        <w:jc w:val="both"/>
        <w:rPr>
          <w:rFonts w:ascii="Times New Roman" w:hAnsi="Times New Roman" w:cs="Times New Roman"/>
          <w:bCs/>
        </w:rPr>
      </w:pPr>
      <w:r w:rsidRPr="00103135">
        <w:rPr>
          <w:rFonts w:ascii="Times New Roman" w:hAnsi="Times New Roman" w:cs="Times New Roman"/>
          <w:bCs/>
        </w:rPr>
        <w:t xml:space="preserve">For </w:t>
      </w:r>
      <w:proofErr w:type="spellStart"/>
      <w:r w:rsidRPr="00103135">
        <w:rPr>
          <w:rFonts w:ascii="Times New Roman" w:hAnsi="Times New Roman" w:cs="Times New Roman"/>
          <w:bCs/>
        </w:rPr>
        <w:t>univariate</w:t>
      </w:r>
      <w:proofErr w:type="spellEnd"/>
      <w:r w:rsidR="006B24A9" w:rsidRPr="00103135">
        <w:rPr>
          <w:rFonts w:ascii="Times New Roman" w:hAnsi="Times New Roman" w:cs="Times New Roman"/>
          <w:bCs/>
        </w:rPr>
        <w:t xml:space="preserve"> and multivariate models,</w:t>
      </w:r>
      <w:r w:rsidRPr="00103135">
        <w:rPr>
          <w:rFonts w:ascii="Times New Roman" w:hAnsi="Times New Roman" w:cs="Times New Roman"/>
          <w:bCs/>
        </w:rPr>
        <w:t xml:space="preserve"> the child </w:t>
      </w:r>
      <w:r w:rsidR="00F41D76" w:rsidRPr="00103135">
        <w:rPr>
          <w:rFonts w:ascii="Times New Roman" w:hAnsi="Times New Roman" w:cs="Times New Roman"/>
          <w:bCs/>
        </w:rPr>
        <w:t xml:space="preserve">with </w:t>
      </w:r>
      <w:r w:rsidR="00BF00AA" w:rsidRPr="00103135">
        <w:rPr>
          <w:rFonts w:ascii="Times New Roman" w:hAnsi="Times New Roman" w:cs="Times New Roman"/>
          <w:bCs/>
        </w:rPr>
        <w:t xml:space="preserve">a </w:t>
      </w:r>
      <w:r w:rsidR="006B24A9" w:rsidRPr="00103135">
        <w:rPr>
          <w:rFonts w:ascii="Times New Roman" w:hAnsi="Times New Roman" w:cs="Times New Roman"/>
          <w:bCs/>
        </w:rPr>
        <w:t>s</w:t>
      </w:r>
      <w:r w:rsidRPr="00103135">
        <w:rPr>
          <w:rFonts w:ascii="Times New Roman" w:hAnsi="Times New Roman" w:cs="Times New Roman"/>
          <w:bCs/>
        </w:rPr>
        <w:t xml:space="preserve">econdary complete or </w:t>
      </w:r>
      <w:r w:rsidR="006B24A9" w:rsidRPr="00103135">
        <w:rPr>
          <w:rFonts w:ascii="Times New Roman" w:hAnsi="Times New Roman" w:cs="Times New Roman"/>
          <w:bCs/>
        </w:rPr>
        <w:t>h</w:t>
      </w:r>
      <w:r w:rsidRPr="00103135">
        <w:rPr>
          <w:rFonts w:ascii="Times New Roman" w:hAnsi="Times New Roman" w:cs="Times New Roman"/>
          <w:bCs/>
        </w:rPr>
        <w:t xml:space="preserve">igher </w:t>
      </w:r>
      <w:r w:rsidR="006B24A9" w:rsidRPr="00103135">
        <w:rPr>
          <w:rFonts w:ascii="Times New Roman" w:hAnsi="Times New Roman" w:cs="Times New Roman"/>
          <w:bCs/>
        </w:rPr>
        <w:t>educat</w:t>
      </w:r>
      <w:r w:rsidR="00F41D76" w:rsidRPr="00103135">
        <w:rPr>
          <w:rFonts w:ascii="Times New Roman" w:hAnsi="Times New Roman" w:cs="Times New Roman"/>
          <w:bCs/>
        </w:rPr>
        <w:t xml:space="preserve">ed mother had </w:t>
      </w:r>
      <w:r w:rsidR="00BF00AA" w:rsidRPr="00103135">
        <w:rPr>
          <w:rFonts w:ascii="Times New Roman" w:hAnsi="Times New Roman" w:cs="Times New Roman"/>
          <w:bCs/>
        </w:rPr>
        <w:t xml:space="preserve">a </w:t>
      </w:r>
      <w:r w:rsidR="00F41D76" w:rsidRPr="00103135">
        <w:rPr>
          <w:rFonts w:ascii="Times New Roman" w:hAnsi="Times New Roman" w:cs="Times New Roman"/>
          <w:bCs/>
        </w:rPr>
        <w:t>higher chance of</w:t>
      </w:r>
      <w:r w:rsidRPr="00103135">
        <w:rPr>
          <w:rFonts w:ascii="Times New Roman" w:hAnsi="Times New Roman" w:cs="Times New Roman"/>
          <w:bCs/>
        </w:rPr>
        <w:t xml:space="preserve"> </w:t>
      </w:r>
      <w:r w:rsidR="00F41D76" w:rsidRPr="00103135">
        <w:rPr>
          <w:rFonts w:ascii="Times New Roman" w:hAnsi="Times New Roman" w:cs="Times New Roman"/>
          <w:bCs/>
        </w:rPr>
        <w:t>ECD</w:t>
      </w:r>
      <w:r w:rsidRPr="00103135">
        <w:rPr>
          <w:rFonts w:ascii="Times New Roman" w:hAnsi="Times New Roman" w:cs="Times New Roman"/>
          <w:bCs/>
        </w:rPr>
        <w:t xml:space="preserve"> on track </w:t>
      </w:r>
      <w:r w:rsidR="00F41D76" w:rsidRPr="00103135">
        <w:rPr>
          <w:rFonts w:ascii="Times New Roman" w:hAnsi="Times New Roman" w:cs="Times New Roman"/>
          <w:bCs/>
        </w:rPr>
        <w:t xml:space="preserve">status </w:t>
      </w:r>
      <w:r w:rsidRPr="00103135">
        <w:rPr>
          <w:rFonts w:ascii="Times New Roman" w:hAnsi="Times New Roman" w:cs="Times New Roman"/>
          <w:bCs/>
        </w:rPr>
        <w:t xml:space="preserve">than the child </w:t>
      </w:r>
      <w:r w:rsidR="006B24A9" w:rsidRPr="00103135">
        <w:rPr>
          <w:rFonts w:ascii="Times New Roman" w:hAnsi="Times New Roman" w:cs="Times New Roman"/>
          <w:bCs/>
        </w:rPr>
        <w:t>bought by</w:t>
      </w:r>
      <w:r w:rsidRPr="00103135">
        <w:rPr>
          <w:rFonts w:ascii="Times New Roman" w:hAnsi="Times New Roman" w:cs="Times New Roman"/>
          <w:bCs/>
        </w:rPr>
        <w:t xml:space="preserve"> </w:t>
      </w:r>
      <w:r w:rsidR="00BF00AA" w:rsidRPr="00103135">
        <w:rPr>
          <w:rFonts w:ascii="Times New Roman" w:hAnsi="Times New Roman" w:cs="Times New Roman"/>
          <w:bCs/>
        </w:rPr>
        <w:t xml:space="preserve">the </w:t>
      </w:r>
      <w:r w:rsidR="006B24A9" w:rsidRPr="00103135">
        <w:rPr>
          <w:rFonts w:ascii="Times New Roman" w:hAnsi="Times New Roman" w:cs="Times New Roman"/>
          <w:bCs/>
        </w:rPr>
        <w:t xml:space="preserve">primary incomplete mother in both surveys. In 2012 MICS, </w:t>
      </w:r>
      <w:r w:rsidR="00DF7B74" w:rsidRPr="00103135">
        <w:rPr>
          <w:rFonts w:ascii="Times New Roman" w:hAnsi="Times New Roman" w:cs="Times New Roman"/>
          <w:bCs/>
        </w:rPr>
        <w:t xml:space="preserve">household religion effects on </w:t>
      </w:r>
      <w:r w:rsidR="00F41D76" w:rsidRPr="00103135">
        <w:rPr>
          <w:rFonts w:ascii="Times New Roman" w:hAnsi="Times New Roman" w:cs="Times New Roman"/>
          <w:bCs/>
        </w:rPr>
        <w:t>ECD</w:t>
      </w:r>
      <w:r w:rsidR="00DF7B74" w:rsidRPr="00103135">
        <w:rPr>
          <w:rFonts w:ascii="Times New Roman" w:hAnsi="Times New Roman" w:cs="Times New Roman"/>
          <w:bCs/>
        </w:rPr>
        <w:t xml:space="preserve"> on track status but it is not statistically significant in 2019 MICS. </w:t>
      </w:r>
      <w:r w:rsidR="006B24A9" w:rsidRPr="00103135">
        <w:rPr>
          <w:rFonts w:ascii="Times New Roman" w:hAnsi="Times New Roman" w:cs="Times New Roman"/>
          <w:bCs/>
        </w:rPr>
        <w:t xml:space="preserve">No statistically significant effects of </w:t>
      </w:r>
      <w:r w:rsidR="00DF7B74" w:rsidRPr="00103135">
        <w:rPr>
          <w:rFonts w:ascii="Times New Roman" w:hAnsi="Times New Roman" w:cs="Times New Roman"/>
          <w:bCs/>
        </w:rPr>
        <w:t>household head’s sex</w:t>
      </w:r>
      <w:r w:rsidR="006B24A9" w:rsidRPr="00103135">
        <w:rPr>
          <w:rFonts w:ascii="Times New Roman" w:hAnsi="Times New Roman" w:cs="Times New Roman"/>
          <w:bCs/>
        </w:rPr>
        <w:t xml:space="preserve"> </w:t>
      </w:r>
      <w:r w:rsidR="00DF7B74" w:rsidRPr="00103135">
        <w:rPr>
          <w:rFonts w:ascii="Times New Roman" w:hAnsi="Times New Roman" w:cs="Times New Roman"/>
          <w:bCs/>
        </w:rPr>
        <w:t xml:space="preserve">and ethnicity </w:t>
      </w:r>
      <w:r w:rsidR="006B24A9" w:rsidRPr="00103135">
        <w:rPr>
          <w:rFonts w:ascii="Times New Roman" w:hAnsi="Times New Roman" w:cs="Times New Roman"/>
          <w:bCs/>
        </w:rPr>
        <w:t xml:space="preserve">on </w:t>
      </w:r>
      <w:r w:rsidR="008F1289" w:rsidRPr="00103135">
        <w:rPr>
          <w:rFonts w:ascii="Times New Roman" w:hAnsi="Times New Roman" w:cs="Times New Roman"/>
          <w:bCs/>
        </w:rPr>
        <w:t>ECD</w:t>
      </w:r>
      <w:r w:rsidR="00DF7B74" w:rsidRPr="00103135">
        <w:rPr>
          <w:rFonts w:ascii="Times New Roman" w:hAnsi="Times New Roman" w:cs="Times New Roman"/>
          <w:bCs/>
        </w:rPr>
        <w:t xml:space="preserve"> on track status</w:t>
      </w:r>
      <w:r w:rsidR="006B24A9" w:rsidRPr="00103135">
        <w:rPr>
          <w:rFonts w:ascii="Times New Roman" w:hAnsi="Times New Roman" w:cs="Times New Roman"/>
          <w:bCs/>
        </w:rPr>
        <w:t xml:space="preserve"> were observed in both surveys.</w:t>
      </w:r>
    </w:p>
    <w:p w14:paraId="5FAD360F" w14:textId="77777777" w:rsidR="005C3797" w:rsidRPr="00103135" w:rsidRDefault="005C3797" w:rsidP="00103135">
      <w:pPr>
        <w:spacing w:after="0" w:line="480" w:lineRule="auto"/>
        <w:contextualSpacing/>
        <w:jc w:val="both"/>
        <w:rPr>
          <w:rFonts w:ascii="Times New Roman" w:hAnsi="Times New Roman" w:cs="Times New Roman"/>
          <w:bCs/>
        </w:rPr>
      </w:pPr>
    </w:p>
    <w:p w14:paraId="63BB7423" w14:textId="721B5834" w:rsidR="005C3797" w:rsidRPr="00103135" w:rsidRDefault="00C3500C" w:rsidP="00103135">
      <w:pPr>
        <w:spacing w:after="0" w:line="480" w:lineRule="auto"/>
        <w:contextualSpacing/>
        <w:jc w:val="both"/>
        <w:rPr>
          <w:rFonts w:ascii="Times New Roman" w:hAnsi="Times New Roman" w:cs="Times New Roman"/>
          <w:b/>
          <w:bCs/>
          <w:color w:val="000000"/>
        </w:rPr>
      </w:pPr>
      <w:commentRangeStart w:id="4479"/>
      <w:r w:rsidRPr="00103135">
        <w:rPr>
          <w:rFonts w:ascii="Times New Roman" w:hAnsi="Times New Roman" w:cs="Times New Roman"/>
          <w:b/>
          <w:bCs/>
          <w:color w:val="000000"/>
        </w:rPr>
        <w:t>Discussion</w:t>
      </w:r>
      <w:del w:id="4480" w:author="meshbah rahman" w:date="2021-02-22T03:32:00Z">
        <w:r w:rsidRPr="00103135" w:rsidDel="00FE4B5E">
          <w:rPr>
            <w:rFonts w:ascii="Times New Roman" w:hAnsi="Times New Roman" w:cs="Times New Roman"/>
            <w:b/>
            <w:bCs/>
            <w:color w:val="000000"/>
          </w:rPr>
          <w:delText>:</w:delText>
        </w:r>
      </w:del>
      <w:commentRangeEnd w:id="4479"/>
      <w:r w:rsidR="00FE4B5E">
        <w:rPr>
          <w:rStyle w:val="CommentReference"/>
          <w:lang w:val="en-US"/>
        </w:rPr>
        <w:commentReference w:id="4479"/>
      </w:r>
    </w:p>
    <w:p w14:paraId="28458014" w14:textId="426AD10A" w:rsidR="00AB0617" w:rsidRPr="00103135" w:rsidRDefault="00AB080A" w:rsidP="00103135">
      <w:pPr>
        <w:spacing w:after="0" w:line="480" w:lineRule="auto"/>
        <w:contextualSpacing/>
        <w:jc w:val="both"/>
        <w:rPr>
          <w:rFonts w:ascii="Times New Roman" w:hAnsi="Times New Roman" w:cs="Times New Roman"/>
          <w:color w:val="000000"/>
        </w:rPr>
      </w:pPr>
      <w:r w:rsidRPr="00103135">
        <w:rPr>
          <w:rFonts w:ascii="Times New Roman" w:hAnsi="Times New Roman" w:cs="Times New Roman"/>
          <w:color w:val="000000"/>
        </w:rPr>
        <w:t xml:space="preserve">We investigated the </w:t>
      </w:r>
      <w:r w:rsidR="008F1289" w:rsidRPr="00103135">
        <w:rPr>
          <w:rFonts w:ascii="Times New Roman" w:hAnsi="Times New Roman" w:cs="Times New Roman"/>
          <w:color w:val="000000"/>
        </w:rPr>
        <w:t>ECD</w:t>
      </w:r>
      <w:r w:rsidR="00686192" w:rsidRPr="00103135">
        <w:rPr>
          <w:rFonts w:ascii="Times New Roman" w:hAnsi="Times New Roman" w:cs="Times New Roman"/>
          <w:color w:val="000000"/>
        </w:rPr>
        <w:t xml:space="preserve"> status </w:t>
      </w:r>
      <w:r w:rsidRPr="00103135">
        <w:rPr>
          <w:rFonts w:ascii="Times New Roman" w:hAnsi="Times New Roman" w:cs="Times New Roman"/>
          <w:color w:val="000000"/>
        </w:rPr>
        <w:t xml:space="preserve">among </w:t>
      </w:r>
      <w:r w:rsidR="00686192" w:rsidRPr="00103135">
        <w:rPr>
          <w:rFonts w:ascii="Times New Roman" w:hAnsi="Times New Roman" w:cs="Times New Roman"/>
          <w:color w:val="000000"/>
        </w:rPr>
        <w:t>children</w:t>
      </w:r>
      <w:r w:rsidRPr="00103135">
        <w:rPr>
          <w:rFonts w:ascii="Times New Roman" w:hAnsi="Times New Roman" w:cs="Times New Roman"/>
          <w:color w:val="000000"/>
        </w:rPr>
        <w:t xml:space="preserve"> of Bangladesh. We observed that a large portion of </w:t>
      </w:r>
      <w:r w:rsidR="00686192" w:rsidRPr="00103135">
        <w:rPr>
          <w:rFonts w:ascii="Times New Roman" w:hAnsi="Times New Roman" w:cs="Times New Roman"/>
          <w:color w:val="000000"/>
        </w:rPr>
        <w:t>children</w:t>
      </w:r>
      <w:r w:rsidRPr="00103135">
        <w:rPr>
          <w:rFonts w:ascii="Times New Roman" w:hAnsi="Times New Roman" w:cs="Times New Roman"/>
          <w:color w:val="000000"/>
        </w:rPr>
        <w:t xml:space="preserve"> (</w:t>
      </w:r>
      <w:r w:rsidR="00686192" w:rsidRPr="00103135">
        <w:rPr>
          <w:rFonts w:ascii="Times New Roman" w:hAnsi="Times New Roman" w:cs="Times New Roman"/>
          <w:color w:val="000000"/>
        </w:rPr>
        <w:t>74.86</w:t>
      </w:r>
      <w:r w:rsidRPr="00103135">
        <w:rPr>
          <w:rFonts w:ascii="Times New Roman" w:hAnsi="Times New Roman" w:cs="Times New Roman"/>
          <w:color w:val="000000"/>
        </w:rPr>
        <w:t xml:space="preserve">%) had </w:t>
      </w:r>
      <w:r w:rsidR="00686192" w:rsidRPr="00103135">
        <w:rPr>
          <w:rFonts w:ascii="Times New Roman" w:hAnsi="Times New Roman" w:cs="Times New Roman"/>
          <w:color w:val="000000"/>
        </w:rPr>
        <w:t>developmentally on track</w:t>
      </w:r>
      <w:r w:rsidRPr="00103135">
        <w:rPr>
          <w:rFonts w:ascii="Times New Roman" w:hAnsi="Times New Roman" w:cs="Times New Roman"/>
          <w:color w:val="000000"/>
        </w:rPr>
        <w:t xml:space="preserve">. This finding is in line with the previous </w:t>
      </w:r>
      <w:r w:rsidR="00873922" w:rsidRPr="00103135">
        <w:rPr>
          <w:rFonts w:ascii="Times New Roman" w:hAnsi="Times New Roman" w:cs="Times New Roman"/>
          <w:color w:val="000000"/>
        </w:rPr>
        <w:t>MICS</w:t>
      </w:r>
      <w:r w:rsidRPr="00103135">
        <w:rPr>
          <w:rFonts w:ascii="Times New Roman" w:hAnsi="Times New Roman" w:cs="Times New Roman"/>
          <w:color w:val="000000"/>
        </w:rPr>
        <w:t xml:space="preserve"> reports in 201</w:t>
      </w:r>
      <w:r w:rsidR="00873922" w:rsidRPr="00103135">
        <w:rPr>
          <w:rFonts w:ascii="Times New Roman" w:hAnsi="Times New Roman" w:cs="Times New Roman"/>
          <w:color w:val="000000"/>
        </w:rPr>
        <w:t>2</w:t>
      </w:r>
      <w:r w:rsidRPr="00103135">
        <w:rPr>
          <w:rFonts w:ascii="Times New Roman" w:hAnsi="Times New Roman" w:cs="Times New Roman"/>
          <w:color w:val="000000"/>
        </w:rPr>
        <w:t xml:space="preserve"> and </w:t>
      </w:r>
      <w:r w:rsidR="00873922" w:rsidRPr="00103135">
        <w:rPr>
          <w:rFonts w:ascii="Times New Roman" w:hAnsi="Times New Roman" w:cs="Times New Roman"/>
          <w:color w:val="000000"/>
        </w:rPr>
        <w:t xml:space="preserve">2019 </w:t>
      </w:r>
      <w:r w:rsidR="00D40C7C" w:rsidRPr="00103135">
        <w:rPr>
          <w:rFonts w:ascii="Times New Roman" w:hAnsi="Times New Roman" w:cs="Times New Roman"/>
          <w:color w:val="000000"/>
        </w:rPr>
        <w:fldChar w:fldCharType="begin" w:fldLock="1"/>
      </w:r>
      <w:r w:rsidR="00650F71" w:rsidRPr="00103135">
        <w:rPr>
          <w:rFonts w:ascii="Times New Roman" w:hAnsi="Times New Roman" w:cs="Times New Roman"/>
          <w:color w:val="000000"/>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findings","type":"article-journal"},"uris":["http://www.mendeley.com/documents/?uuid=5c895dae-82b6-4e65-8b0f-d9cdba59bd06"]},{"id":"ITEM-2","itemData":{"author":[{"dropping-particle":"","family":"Progotir Pathey","given":"","non-dropping-particle":"","parse-names":false,"suffix":""}],"id":"ITEM-2","issued":{"date-parts":[["2014"]]},"title":"Bangladesh multiple indicator cluster survey 2012–2013 Key findings","type":"article-journal"},"uris":["http://www.mendeley.com/documents/?uuid=be50aa99-3266-4416-8270-fe6e12f13ad6"]}],"mendeley":{"formattedCitation":"&lt;sup&gt;11,12&lt;/sup&gt;","plainTextFormattedCitation":"11,12","previouslyFormattedCitation":"&lt;sup&gt;11,12&lt;/sup&gt;"},"properties":{"noteIndex":0},"schema":"https://github.com/citation-style-language/schema/raw/master/csl-citation.json"}</w:instrText>
      </w:r>
      <w:r w:rsidR="00D40C7C" w:rsidRPr="00103135">
        <w:rPr>
          <w:rFonts w:ascii="Times New Roman" w:hAnsi="Times New Roman" w:cs="Times New Roman"/>
          <w:color w:val="000000"/>
        </w:rPr>
        <w:fldChar w:fldCharType="separate"/>
      </w:r>
      <w:r w:rsidR="00D40C7C" w:rsidRPr="00103135">
        <w:rPr>
          <w:rFonts w:ascii="Times New Roman" w:hAnsi="Times New Roman" w:cs="Times New Roman"/>
          <w:noProof/>
          <w:color w:val="000000"/>
          <w:vertAlign w:val="superscript"/>
        </w:rPr>
        <w:t>11,12</w:t>
      </w:r>
      <w:r w:rsidR="00D40C7C" w:rsidRPr="00103135">
        <w:rPr>
          <w:rFonts w:ascii="Times New Roman" w:hAnsi="Times New Roman" w:cs="Times New Roman"/>
          <w:color w:val="000000"/>
        </w:rPr>
        <w:fldChar w:fldCharType="end"/>
      </w:r>
      <w:r w:rsidRPr="00103135">
        <w:rPr>
          <w:rFonts w:ascii="Times New Roman" w:hAnsi="Times New Roman" w:cs="Times New Roman"/>
          <w:color w:val="000000"/>
        </w:rPr>
        <w:t>.</w:t>
      </w:r>
      <w:r w:rsidR="00EB0072" w:rsidRPr="00103135">
        <w:rPr>
          <w:rFonts w:ascii="Times New Roman" w:hAnsi="Times New Roman" w:cs="Times New Roman"/>
          <w:color w:val="000000"/>
        </w:rPr>
        <w:t xml:space="preserve"> </w:t>
      </w:r>
      <w:r w:rsidR="000957FD" w:rsidRPr="00103135">
        <w:rPr>
          <w:rFonts w:ascii="Times New Roman" w:hAnsi="Times New Roman" w:cs="Times New Roman"/>
          <w:color w:val="000000"/>
        </w:rPr>
        <w:t>However, this percentage is lower in Pakistan</w:t>
      </w:r>
      <w:r w:rsidR="008F1289" w:rsidRPr="00103135">
        <w:rPr>
          <w:rFonts w:ascii="Times New Roman" w:hAnsi="Times New Roman" w:cs="Times New Roman"/>
          <w:color w:val="000000"/>
        </w:rPr>
        <w:t xml:space="preserve"> (</w:t>
      </w:r>
      <w:proofErr w:type="spellStart"/>
      <w:r w:rsidR="008F1289" w:rsidRPr="00103135">
        <w:rPr>
          <w:rFonts w:ascii="Times New Roman" w:hAnsi="Times New Roman" w:cs="Times New Roman"/>
          <w:color w:val="000000"/>
        </w:rPr>
        <w:t>Balochistan</w:t>
      </w:r>
      <w:proofErr w:type="spellEnd"/>
      <w:r w:rsidR="008F1289" w:rsidRPr="00103135">
        <w:rPr>
          <w:rFonts w:ascii="Times New Roman" w:hAnsi="Times New Roman" w:cs="Times New Roman"/>
          <w:color w:val="000000"/>
        </w:rPr>
        <w:t>)</w:t>
      </w:r>
      <w:r w:rsidR="00E6701C" w:rsidRPr="00103135">
        <w:rPr>
          <w:rFonts w:ascii="Times New Roman" w:hAnsi="Times New Roman" w:cs="Times New Roman"/>
          <w:color w:val="000000"/>
        </w:rPr>
        <w:t xml:space="preserve"> and higher in Vietnam </w:t>
      </w:r>
      <w:r w:rsidR="00E6701C" w:rsidRPr="00103135">
        <w:rPr>
          <w:rFonts w:ascii="Times New Roman" w:hAnsi="Times New Roman" w:cs="Times New Roman"/>
          <w:color w:val="000000"/>
        </w:rPr>
        <w:fldChar w:fldCharType="begin" w:fldLock="1"/>
      </w:r>
      <w:r w:rsidR="004B4E53" w:rsidRPr="00103135">
        <w:rPr>
          <w:rFonts w:ascii="Times New Roman" w:hAnsi="Times New Roman" w:cs="Times New Roman"/>
          <w:color w:val="000000"/>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718473f2-3d3e-300a-a983-ebee59f073ae"]}],"mendeley":{"formattedCitation":"&lt;sup&gt;13&lt;/sup&gt;","plainTextFormattedCitation":"13","previouslyFormattedCitation":"&lt;sup&gt;13&lt;/sup&gt;"},"properties":{"noteIndex":0},"schema":"https://github.com/citation-style-language/schema/raw/master/csl-citation.json"}</w:instrText>
      </w:r>
      <w:r w:rsidR="00E6701C" w:rsidRPr="00103135">
        <w:rPr>
          <w:rFonts w:ascii="Times New Roman" w:hAnsi="Times New Roman" w:cs="Times New Roman"/>
          <w:color w:val="000000"/>
        </w:rPr>
        <w:fldChar w:fldCharType="separate"/>
      </w:r>
      <w:r w:rsidR="00E6701C" w:rsidRPr="00103135">
        <w:rPr>
          <w:rFonts w:ascii="Times New Roman" w:hAnsi="Times New Roman" w:cs="Times New Roman"/>
          <w:noProof/>
          <w:color w:val="000000"/>
          <w:vertAlign w:val="superscript"/>
        </w:rPr>
        <w:t>13</w:t>
      </w:r>
      <w:r w:rsidR="00E6701C" w:rsidRPr="00103135">
        <w:rPr>
          <w:rFonts w:ascii="Times New Roman" w:hAnsi="Times New Roman" w:cs="Times New Roman"/>
          <w:color w:val="000000"/>
        </w:rPr>
        <w:fldChar w:fldCharType="end"/>
      </w:r>
      <w:r w:rsidR="000957FD" w:rsidRPr="00103135">
        <w:rPr>
          <w:rFonts w:ascii="Times New Roman" w:hAnsi="Times New Roman" w:cs="Times New Roman"/>
          <w:color w:val="000000"/>
        </w:rPr>
        <w:t xml:space="preserve">. </w:t>
      </w:r>
      <w:r w:rsidR="00D40C7C" w:rsidRPr="00103135">
        <w:rPr>
          <w:rFonts w:ascii="Times New Roman" w:hAnsi="Times New Roman" w:cs="Times New Roman"/>
          <w:color w:val="000000"/>
        </w:rPr>
        <w:t xml:space="preserve">Moreover, </w:t>
      </w:r>
      <w:r w:rsidR="00D40C7C" w:rsidRPr="00103135">
        <w:rPr>
          <w:rFonts w:ascii="Times New Roman" w:hAnsi="Times New Roman" w:cs="Times New Roman"/>
          <w:color w:val="000000"/>
        </w:rPr>
        <w:lastRenderedPageBreak/>
        <w:t>this figure</w:t>
      </w:r>
      <w:r w:rsidR="00650F71" w:rsidRPr="00103135">
        <w:rPr>
          <w:rFonts w:ascii="Times New Roman" w:hAnsi="Times New Roman" w:cs="Times New Roman"/>
          <w:color w:val="000000"/>
        </w:rPr>
        <w:t xml:space="preserve"> varying in low- and middle-income countries</w:t>
      </w:r>
      <w:r w:rsidR="00D40C7C" w:rsidRPr="00103135">
        <w:rPr>
          <w:rFonts w:ascii="Times New Roman" w:hAnsi="Times New Roman" w:cs="Times New Roman"/>
          <w:color w:val="000000"/>
        </w:rPr>
        <w:t xml:space="preserve">, </w:t>
      </w:r>
      <w:r w:rsidR="00650F71" w:rsidRPr="00103135">
        <w:rPr>
          <w:rFonts w:ascii="Times New Roman" w:hAnsi="Times New Roman" w:cs="Times New Roman"/>
          <w:color w:val="000000"/>
        </w:rPr>
        <w:t xml:space="preserve">mean percentage of children aged 36–59 months with on-track development was 65·5%, ranging from 42·6% in Sierra Leone to 85·9 % in Belize </w:t>
      </w:r>
      <w:r w:rsidR="00650F71" w:rsidRPr="00103135">
        <w:rPr>
          <w:rFonts w:ascii="Times New Roman" w:hAnsi="Times New Roman" w:cs="Times New Roman"/>
          <w:color w:val="000000"/>
        </w:rPr>
        <w:fldChar w:fldCharType="begin" w:fldLock="1"/>
      </w:r>
      <w:r w:rsidR="004B4E53" w:rsidRPr="00103135">
        <w:rPr>
          <w:rFonts w:ascii="Times New Roman" w:hAnsi="Times New Roman" w:cs="Times New Roman"/>
          <w:color w:val="000000"/>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718473f2-3d3e-300a-a983-ebee59f073ae"]}],"mendeley":{"formattedCitation":"&lt;sup&gt;13&lt;/sup&gt;","plainTextFormattedCitation":"13","previouslyFormattedCitation":"&lt;sup&gt;13&lt;/sup&gt;"},"properties":{"noteIndex":0},"schema":"https://github.com/citation-style-language/schema/raw/master/csl-citation.json"}</w:instrText>
      </w:r>
      <w:r w:rsidR="00650F71" w:rsidRPr="00103135">
        <w:rPr>
          <w:rFonts w:ascii="Times New Roman" w:hAnsi="Times New Roman" w:cs="Times New Roman"/>
          <w:color w:val="000000"/>
        </w:rPr>
        <w:fldChar w:fldCharType="separate"/>
      </w:r>
      <w:r w:rsidR="00E6701C" w:rsidRPr="00103135">
        <w:rPr>
          <w:rFonts w:ascii="Times New Roman" w:hAnsi="Times New Roman" w:cs="Times New Roman"/>
          <w:noProof/>
          <w:color w:val="000000"/>
          <w:vertAlign w:val="superscript"/>
        </w:rPr>
        <w:t>13</w:t>
      </w:r>
      <w:r w:rsidR="00650F71" w:rsidRPr="00103135">
        <w:rPr>
          <w:rFonts w:ascii="Times New Roman" w:hAnsi="Times New Roman" w:cs="Times New Roman"/>
          <w:color w:val="000000"/>
        </w:rPr>
        <w:fldChar w:fldCharType="end"/>
      </w:r>
      <w:r w:rsidR="00650F71" w:rsidRPr="00103135">
        <w:rPr>
          <w:rFonts w:ascii="Times New Roman" w:hAnsi="Times New Roman" w:cs="Times New Roman"/>
          <w:color w:val="000000"/>
        </w:rPr>
        <w:t>.</w:t>
      </w:r>
      <w:r w:rsidR="00D40C7C" w:rsidRPr="00103135">
        <w:rPr>
          <w:rFonts w:ascii="Times New Roman" w:hAnsi="Times New Roman" w:cs="Times New Roman"/>
          <w:color w:val="000000"/>
        </w:rPr>
        <w:t xml:space="preserve"> We also found a strong impact of </w:t>
      </w:r>
      <w:r w:rsidR="00EB0072" w:rsidRPr="00103135">
        <w:rPr>
          <w:rFonts w:ascii="Times New Roman" w:hAnsi="Times New Roman" w:cs="Times New Roman"/>
          <w:color w:val="000000"/>
        </w:rPr>
        <w:t>child age</w:t>
      </w:r>
      <w:r w:rsidR="00D40C7C" w:rsidRPr="00103135">
        <w:rPr>
          <w:rFonts w:ascii="Times New Roman" w:hAnsi="Times New Roman" w:cs="Times New Roman"/>
          <w:color w:val="000000"/>
        </w:rPr>
        <w:t>,</w:t>
      </w:r>
      <w:r w:rsidR="00EB0072" w:rsidRPr="00103135">
        <w:rPr>
          <w:rFonts w:ascii="Times New Roman" w:hAnsi="Times New Roman" w:cs="Times New Roman"/>
          <w:color w:val="000000"/>
        </w:rPr>
        <w:t xml:space="preserve"> child sex, </w:t>
      </w:r>
      <w:proofErr w:type="gramStart"/>
      <w:r w:rsidR="00235DC3" w:rsidRPr="00103135">
        <w:rPr>
          <w:rStyle w:val="fontstyle01"/>
          <w:rFonts w:ascii="Times New Roman" w:hAnsi="Times New Roman" w:cs="Times New Roman"/>
          <w:sz w:val="22"/>
          <w:szCs w:val="22"/>
        </w:rPr>
        <w:t>place</w:t>
      </w:r>
      <w:proofErr w:type="gramEnd"/>
      <w:r w:rsidR="00235DC3" w:rsidRPr="00103135">
        <w:rPr>
          <w:rStyle w:val="fontstyle01"/>
          <w:rFonts w:ascii="Times New Roman" w:hAnsi="Times New Roman" w:cs="Times New Roman"/>
          <w:sz w:val="22"/>
          <w:szCs w:val="22"/>
        </w:rPr>
        <w:t xml:space="preserve"> of residence</w:t>
      </w:r>
      <w:r w:rsidR="00EB0072" w:rsidRPr="00103135">
        <w:rPr>
          <w:rFonts w:ascii="Times New Roman" w:hAnsi="Times New Roman" w:cs="Times New Roman"/>
          <w:color w:val="000000"/>
        </w:rPr>
        <w:t>, division, mother’s education</w:t>
      </w:r>
      <w:r w:rsidR="00BF00AA" w:rsidRPr="00103135">
        <w:rPr>
          <w:rFonts w:ascii="Times New Roman" w:hAnsi="Times New Roman" w:cs="Times New Roman"/>
          <w:color w:val="000000"/>
        </w:rPr>
        <w:t>,</w:t>
      </w:r>
      <w:r w:rsidR="00EB0072" w:rsidRPr="00103135">
        <w:rPr>
          <w:rFonts w:ascii="Times New Roman" w:hAnsi="Times New Roman" w:cs="Times New Roman"/>
          <w:color w:val="000000"/>
        </w:rPr>
        <w:t xml:space="preserve"> and</w:t>
      </w:r>
      <w:r w:rsidR="00D40C7C" w:rsidRPr="00103135">
        <w:rPr>
          <w:rFonts w:ascii="Times New Roman" w:hAnsi="Times New Roman" w:cs="Times New Roman"/>
          <w:color w:val="000000"/>
        </w:rPr>
        <w:t xml:space="preserve"> </w:t>
      </w:r>
      <w:r w:rsidR="00EB0072" w:rsidRPr="00103135">
        <w:rPr>
          <w:rFonts w:ascii="Times New Roman" w:hAnsi="Times New Roman" w:cs="Times New Roman"/>
          <w:color w:val="000000"/>
        </w:rPr>
        <w:t>wealth index</w:t>
      </w:r>
      <w:r w:rsidR="00D40C7C" w:rsidRPr="00103135">
        <w:rPr>
          <w:rFonts w:ascii="Times New Roman" w:hAnsi="Times New Roman" w:cs="Times New Roman"/>
          <w:color w:val="000000"/>
        </w:rPr>
        <w:t xml:space="preserve"> on the </w:t>
      </w:r>
      <w:r w:rsidR="00235DC3" w:rsidRPr="00103135">
        <w:rPr>
          <w:rFonts w:ascii="Times New Roman" w:hAnsi="Times New Roman" w:cs="Times New Roman"/>
          <w:color w:val="000000"/>
        </w:rPr>
        <w:t xml:space="preserve">ECD </w:t>
      </w:r>
      <w:r w:rsidR="00EB0072" w:rsidRPr="00103135">
        <w:rPr>
          <w:rFonts w:ascii="Times New Roman" w:hAnsi="Times New Roman" w:cs="Times New Roman"/>
          <w:color w:val="000000"/>
        </w:rPr>
        <w:t>status</w:t>
      </w:r>
      <w:r w:rsidR="00D40C7C" w:rsidRPr="00103135">
        <w:rPr>
          <w:rFonts w:ascii="Times New Roman" w:hAnsi="Times New Roman" w:cs="Times New Roman"/>
          <w:color w:val="000000"/>
        </w:rPr>
        <w:t>.</w:t>
      </w:r>
      <w:r w:rsidR="00124AD2" w:rsidRPr="00103135">
        <w:rPr>
          <w:rFonts w:ascii="Times New Roman" w:hAnsi="Times New Roman" w:cs="Times New Roman"/>
          <w:color w:val="000000"/>
        </w:rPr>
        <w:t xml:space="preserve"> </w:t>
      </w:r>
    </w:p>
    <w:p w14:paraId="48730F28" w14:textId="77777777" w:rsidR="00124AD2" w:rsidRPr="00103135" w:rsidRDefault="00124AD2" w:rsidP="00103135">
      <w:pPr>
        <w:spacing w:after="0" w:line="480" w:lineRule="auto"/>
        <w:contextualSpacing/>
        <w:jc w:val="both"/>
        <w:rPr>
          <w:rFonts w:ascii="Times New Roman" w:hAnsi="Times New Roman" w:cs="Times New Roman"/>
          <w:color w:val="000000"/>
        </w:rPr>
      </w:pPr>
    </w:p>
    <w:p w14:paraId="21525B9D" w14:textId="647B0DAD" w:rsidR="00AB0617" w:rsidRPr="00103135" w:rsidRDefault="00B87671" w:rsidP="00103135">
      <w:pPr>
        <w:spacing w:after="0" w:line="480" w:lineRule="auto"/>
        <w:contextualSpacing/>
        <w:jc w:val="both"/>
        <w:rPr>
          <w:rFonts w:ascii="Times New Roman" w:hAnsi="Times New Roman" w:cs="Times New Roman"/>
          <w:color w:val="000000"/>
        </w:rPr>
      </w:pPr>
      <w:r w:rsidRPr="00103135">
        <w:rPr>
          <w:rFonts w:ascii="Times New Roman" w:hAnsi="Times New Roman" w:cs="Times New Roman"/>
          <w:color w:val="000000"/>
        </w:rPr>
        <w:t>In this study, bo</w:t>
      </w:r>
      <w:r w:rsidR="00BF00AA" w:rsidRPr="00103135">
        <w:rPr>
          <w:rFonts w:ascii="Times New Roman" w:hAnsi="Times New Roman" w:cs="Times New Roman"/>
          <w:color w:val="000000"/>
        </w:rPr>
        <w:t>y</w:t>
      </w:r>
      <w:r w:rsidR="00B337E3" w:rsidRPr="00103135">
        <w:rPr>
          <w:rFonts w:ascii="Times New Roman" w:hAnsi="Times New Roman" w:cs="Times New Roman"/>
          <w:color w:val="000000"/>
        </w:rPr>
        <w:t>’</w:t>
      </w:r>
      <w:r w:rsidRPr="00103135">
        <w:rPr>
          <w:rFonts w:ascii="Times New Roman" w:hAnsi="Times New Roman" w:cs="Times New Roman"/>
          <w:color w:val="000000"/>
        </w:rPr>
        <w:t xml:space="preserve">s </w:t>
      </w:r>
      <w:r w:rsidR="00235DC3" w:rsidRPr="00103135">
        <w:rPr>
          <w:rFonts w:ascii="Times New Roman" w:hAnsi="Times New Roman" w:cs="Times New Roman"/>
          <w:color w:val="000000"/>
        </w:rPr>
        <w:t>ECD</w:t>
      </w:r>
      <w:r w:rsidRPr="00103135">
        <w:rPr>
          <w:rFonts w:ascii="Times New Roman" w:hAnsi="Times New Roman" w:cs="Times New Roman"/>
          <w:color w:val="000000"/>
        </w:rPr>
        <w:t xml:space="preserve"> on track status is poor compared to girls and correspondingly had </w:t>
      </w:r>
      <w:r w:rsidR="00B337E3" w:rsidRPr="00103135">
        <w:rPr>
          <w:rFonts w:ascii="Times New Roman" w:hAnsi="Times New Roman" w:cs="Times New Roman"/>
          <w:color w:val="000000"/>
        </w:rPr>
        <w:t xml:space="preserve">a </w:t>
      </w:r>
      <w:r w:rsidR="00235DC3" w:rsidRPr="00103135">
        <w:rPr>
          <w:rFonts w:ascii="Times New Roman" w:hAnsi="Times New Roman" w:cs="Times New Roman"/>
          <w:color w:val="000000"/>
        </w:rPr>
        <w:t>higher chance</w:t>
      </w:r>
      <w:r w:rsidRPr="00103135">
        <w:rPr>
          <w:rFonts w:ascii="Times New Roman" w:hAnsi="Times New Roman" w:cs="Times New Roman"/>
          <w:color w:val="000000"/>
        </w:rPr>
        <w:t xml:space="preserve"> of developmental delay</w:t>
      </w:r>
      <w:r w:rsidR="00235DC3" w:rsidRPr="00103135">
        <w:rPr>
          <w:rFonts w:ascii="Times New Roman" w:hAnsi="Times New Roman" w:cs="Times New Roman"/>
          <w:color w:val="000000"/>
        </w:rPr>
        <w:t xml:space="preserve"> on boys</w:t>
      </w:r>
      <w:r w:rsidRPr="00103135">
        <w:rPr>
          <w:rFonts w:ascii="Times New Roman" w:hAnsi="Times New Roman" w:cs="Times New Roman"/>
          <w:color w:val="000000"/>
        </w:rPr>
        <w:t>. Th</w:t>
      </w:r>
      <w:r w:rsidR="00B337E3" w:rsidRPr="00103135">
        <w:rPr>
          <w:rFonts w:ascii="Times New Roman" w:hAnsi="Times New Roman" w:cs="Times New Roman"/>
          <w:color w:val="000000"/>
        </w:rPr>
        <w:t>ese</w:t>
      </w:r>
      <w:r w:rsidRPr="00103135">
        <w:rPr>
          <w:rFonts w:ascii="Times New Roman" w:hAnsi="Times New Roman" w:cs="Times New Roman"/>
          <w:color w:val="000000"/>
        </w:rPr>
        <w:t xml:space="preserve"> findings </w:t>
      </w:r>
      <w:r w:rsidR="00B337E3" w:rsidRPr="00103135">
        <w:rPr>
          <w:rFonts w:ascii="Times New Roman" w:hAnsi="Times New Roman" w:cs="Times New Roman"/>
          <w:color w:val="000000"/>
        </w:rPr>
        <w:t>are</w:t>
      </w:r>
      <w:r w:rsidRPr="00103135">
        <w:rPr>
          <w:rFonts w:ascii="Times New Roman" w:hAnsi="Times New Roman" w:cs="Times New Roman"/>
          <w:color w:val="000000"/>
        </w:rPr>
        <w:t xml:space="preserve"> consistent with other </w:t>
      </w:r>
      <w:r w:rsidR="00124AD2" w:rsidRPr="00103135">
        <w:rPr>
          <w:rFonts w:ascii="Times New Roman" w:hAnsi="Times New Roman" w:cs="Times New Roman"/>
          <w:color w:val="000000"/>
        </w:rPr>
        <w:t xml:space="preserve">cohort </w:t>
      </w:r>
      <w:r w:rsidRPr="00103135">
        <w:rPr>
          <w:rFonts w:ascii="Times New Roman" w:hAnsi="Times New Roman" w:cs="Times New Roman"/>
          <w:color w:val="000000"/>
        </w:rPr>
        <w:t>stud</w:t>
      </w:r>
      <w:r w:rsidR="00B337E3" w:rsidRPr="00103135">
        <w:rPr>
          <w:rFonts w:ascii="Times New Roman" w:hAnsi="Times New Roman" w:cs="Times New Roman"/>
          <w:color w:val="000000"/>
        </w:rPr>
        <w:t>ies</w:t>
      </w:r>
      <w:r w:rsidR="00030492" w:rsidRPr="00103135">
        <w:rPr>
          <w:rFonts w:ascii="Times New Roman" w:hAnsi="Times New Roman" w:cs="Times New Roman"/>
          <w:color w:val="000000"/>
        </w:rPr>
        <w:t xml:space="preserve"> done in Western Cape, South Africa,</w:t>
      </w:r>
      <w:r w:rsidRPr="00103135">
        <w:rPr>
          <w:rFonts w:ascii="Times New Roman" w:hAnsi="Times New Roman" w:cs="Times New Roman"/>
          <w:color w:val="000000"/>
        </w:rPr>
        <w:t xml:space="preserve"> </w:t>
      </w:r>
      <w:r w:rsidR="00030492" w:rsidRPr="00103135">
        <w:rPr>
          <w:rFonts w:ascii="Times New Roman" w:hAnsi="Times New Roman" w:cs="Times New Roman"/>
          <w:color w:val="000000"/>
        </w:rPr>
        <w:t xml:space="preserve">where they </w:t>
      </w:r>
      <w:r w:rsidRPr="00103135">
        <w:rPr>
          <w:rFonts w:ascii="Times New Roman" w:hAnsi="Times New Roman" w:cs="Times New Roman"/>
          <w:color w:val="000000"/>
        </w:rPr>
        <w:t>explor</w:t>
      </w:r>
      <w:r w:rsidR="00030492" w:rsidRPr="00103135">
        <w:rPr>
          <w:rFonts w:ascii="Times New Roman" w:hAnsi="Times New Roman" w:cs="Times New Roman"/>
          <w:color w:val="000000"/>
        </w:rPr>
        <w:t>ed</w:t>
      </w:r>
      <w:r w:rsidRPr="00103135">
        <w:rPr>
          <w:rFonts w:ascii="Times New Roman" w:hAnsi="Times New Roman" w:cs="Times New Roman"/>
          <w:color w:val="000000"/>
        </w:rPr>
        <w:t xml:space="preserve"> developmental performance</w:t>
      </w:r>
      <w:r w:rsidR="00030492" w:rsidRPr="00103135">
        <w:rPr>
          <w:rFonts w:ascii="Times New Roman" w:hAnsi="Times New Roman" w:cs="Times New Roman"/>
          <w:color w:val="000000"/>
        </w:rPr>
        <w:t xml:space="preserve"> by cognitive, language, and fine motor</w:t>
      </w:r>
      <w:r w:rsidRPr="00103135">
        <w:rPr>
          <w:rFonts w:ascii="Times New Roman" w:hAnsi="Times New Roman" w:cs="Times New Roman"/>
          <w:color w:val="000000"/>
        </w:rPr>
        <w:t xml:space="preserve"> in very young children</w:t>
      </w:r>
      <w:r w:rsidR="00402D2F" w:rsidRPr="00103135">
        <w:rPr>
          <w:rFonts w:ascii="Times New Roman" w:hAnsi="Times New Roman" w:cs="Times New Roman"/>
          <w:color w:val="000000"/>
        </w:rPr>
        <w:t xml:space="preserve"> </w:t>
      </w:r>
      <w:r w:rsidR="004B4E53" w:rsidRPr="00103135">
        <w:rPr>
          <w:rFonts w:ascii="Times New Roman" w:hAnsi="Times New Roman" w:cs="Times New Roman"/>
          <w:color w:val="000000"/>
        </w:rPr>
        <w:fldChar w:fldCharType="begin" w:fldLock="1"/>
      </w:r>
      <w:r w:rsidR="00D159A6" w:rsidRPr="00103135">
        <w:rPr>
          <w:rFonts w:ascii="Times New Roman" w:hAnsi="Times New Roman" w:cs="Times New Roman"/>
          <w:color w:val="000000"/>
        </w:rPr>
        <w:instrText>ADDIN CSL_CITATION {"citationItems":[{"id":"ITEM-1","itemData":{"DOI":"10.1371/journal.pmed.1002920","ISSN":"1549-1676","abstract":"Background: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pre…","author":[{"dropping-particle":"","family":"Donald","given":"Kirsten Ann","non-dropping-particle":"","parse-names":false,"suffix":""},{"dropping-particle":"","family":"Wedderburn","given":"Catherine J.","non-dropping-particle":"","parse-names":false,"suffix":""},{"dropping-particle":"","family":"Barnett","given":"Whitney","non-dropping-particle":"","parse-names":false,"suffix":""},{"dropping-particle":"","family":"Nhapi","given":"Raymond T.","non-dropping-particle":"","parse-names":false,"suffix":""},{"dropping-particle":"","family":"Rehman","given":"Andrea M.","non-dropping-particle":"","parse-names":false,"suffix":""},{"dropping-particle":"","family":"Stadler","given":"Jacob A. M.","non-dropping-particle":"","parse-names":false,"suffix":""},{"dropping-particle":"","family":"Hoffman","given":"Nadia","non-dropping-particle":"","parse-names":false,"suffix":""},{"dropping-particle":"","family":"Koen","given":"Nastassja","non-dropping-particle":"","parse-names":false,"suffix":""},{"dropping-particle":"","family":"Zar","given":"Heather J.","non-dropping-particle":"","parse-names":false,"suffix":""},{"dropping-particle":"","family":"Stein","given":"Dan J.","non-dropping-particle":"","parse-names":false,"suffix":""}],"container-title":"PLOS Medicine","editor":[{"dropping-particle":"","family":"Batura","given":"Neha","non-dropping-particle":"","parse-names":false,"suffix":""}],"id":"ITEM-1","issue":"9","issued":{"date-parts":[["2019","9","27"]]},"page":"e1002920","publisher":"Public Library of Science","title":"Risk and protective factors for child development: An observational South African birth cohort","type":"article-journal","volume":"16"},"uris":["http://www.mendeley.com/documents/?uuid=b1063934-a1f4-369d-9c41-d6b092eda358"]}],"mendeley":{"formattedCitation":"&lt;sup&gt;14&lt;/sup&gt;","plainTextFormattedCitation":"14","previouslyFormattedCitation":"&lt;sup&gt;14&lt;/sup&gt;"},"properties":{"noteIndex":0},"schema":"https://github.com/citation-style-language/schema/raw/master/csl-citation.json"}</w:instrText>
      </w:r>
      <w:r w:rsidR="004B4E53" w:rsidRPr="00103135">
        <w:rPr>
          <w:rFonts w:ascii="Times New Roman" w:hAnsi="Times New Roman" w:cs="Times New Roman"/>
          <w:color w:val="000000"/>
        </w:rPr>
        <w:fldChar w:fldCharType="separate"/>
      </w:r>
      <w:r w:rsidR="004B4E53" w:rsidRPr="00103135">
        <w:rPr>
          <w:rFonts w:ascii="Times New Roman" w:hAnsi="Times New Roman" w:cs="Times New Roman"/>
          <w:noProof/>
          <w:color w:val="000000"/>
          <w:vertAlign w:val="superscript"/>
        </w:rPr>
        <w:t>14</w:t>
      </w:r>
      <w:r w:rsidR="004B4E53" w:rsidRPr="00103135">
        <w:rPr>
          <w:rFonts w:ascii="Times New Roman" w:hAnsi="Times New Roman" w:cs="Times New Roman"/>
          <w:color w:val="000000"/>
        </w:rPr>
        <w:fldChar w:fldCharType="end"/>
      </w:r>
      <w:r w:rsidR="00030492" w:rsidRPr="00103135">
        <w:rPr>
          <w:rFonts w:ascii="Times New Roman" w:hAnsi="Times New Roman" w:cs="Times New Roman"/>
          <w:color w:val="000000"/>
        </w:rPr>
        <w:t>.</w:t>
      </w:r>
      <w:r w:rsidR="006C2EBD" w:rsidRPr="00103135">
        <w:rPr>
          <w:rFonts w:ascii="Times New Roman" w:hAnsi="Times New Roman" w:cs="Times New Roman"/>
          <w:color w:val="000000"/>
        </w:rPr>
        <w:t xml:space="preserve"> </w:t>
      </w:r>
      <w:r w:rsidR="00235DC3" w:rsidRPr="00103135">
        <w:rPr>
          <w:rFonts w:ascii="Times New Roman" w:hAnsi="Times New Roman" w:cs="Times New Roman"/>
          <w:color w:val="000000"/>
        </w:rPr>
        <w:t>S</w:t>
      </w:r>
      <w:r w:rsidR="00AB0617" w:rsidRPr="00103135">
        <w:rPr>
          <w:rFonts w:ascii="Times New Roman" w:hAnsi="Times New Roman" w:cs="Times New Roman"/>
          <w:color w:val="000000"/>
        </w:rPr>
        <w:t>tatistically significant gender differences among children with developmental delay in two or more countries</w:t>
      </w:r>
      <w:r w:rsidR="00235DC3" w:rsidRPr="00103135">
        <w:rPr>
          <w:rFonts w:ascii="Times New Roman" w:hAnsi="Times New Roman" w:cs="Times New Roman"/>
          <w:color w:val="000000"/>
        </w:rPr>
        <w:t xml:space="preserve"> were found by using two indicators</w:t>
      </w:r>
      <w:r w:rsidR="00AB0617" w:rsidRPr="00103135">
        <w:rPr>
          <w:rFonts w:ascii="Times New Roman" w:hAnsi="Times New Roman" w:cs="Times New Roman"/>
          <w:color w:val="000000"/>
        </w:rPr>
        <w:t xml:space="preserve">. </w:t>
      </w:r>
      <w:r w:rsidR="00B337E3" w:rsidRPr="00103135">
        <w:rPr>
          <w:rFonts w:ascii="Times New Roman" w:hAnsi="Times New Roman" w:cs="Times New Roman"/>
          <w:color w:val="000000"/>
        </w:rPr>
        <w:t xml:space="preserve">Concerning </w:t>
      </w:r>
      <w:r w:rsidR="00235DC3" w:rsidRPr="00103135">
        <w:rPr>
          <w:rFonts w:ascii="Times New Roman" w:hAnsi="Times New Roman" w:cs="Times New Roman"/>
          <w:color w:val="000000"/>
        </w:rPr>
        <w:t>“</w:t>
      </w:r>
      <w:r w:rsidR="00B337E3" w:rsidRPr="00103135">
        <w:rPr>
          <w:rFonts w:ascii="Times New Roman" w:hAnsi="Times New Roman" w:cs="Times New Roman"/>
          <w:color w:val="000000"/>
        </w:rPr>
        <w:t>learning support</w:t>
      </w:r>
      <w:r w:rsidR="00235DC3" w:rsidRPr="00103135">
        <w:rPr>
          <w:rFonts w:ascii="Times New Roman" w:hAnsi="Times New Roman" w:cs="Times New Roman"/>
          <w:color w:val="000000"/>
        </w:rPr>
        <w:t>”</w:t>
      </w:r>
      <w:r w:rsidR="00AB0617" w:rsidRPr="00103135">
        <w:rPr>
          <w:rFonts w:ascii="Times New Roman" w:hAnsi="Times New Roman" w:cs="Times New Roman"/>
          <w:color w:val="000000"/>
        </w:rPr>
        <w:t xml:space="preserve">, the direction of gender inequality was inconsistent (higher disadvantage among boys in Vietnam and girls in Nepal). </w:t>
      </w:r>
      <w:r w:rsidR="00B337E3" w:rsidRPr="00103135">
        <w:rPr>
          <w:rFonts w:ascii="Times New Roman" w:hAnsi="Times New Roman" w:cs="Times New Roman"/>
          <w:color w:val="000000"/>
        </w:rPr>
        <w:t xml:space="preserve">Concerning </w:t>
      </w:r>
      <w:r w:rsidR="006C2EBD" w:rsidRPr="00103135">
        <w:rPr>
          <w:rFonts w:ascii="Times New Roman" w:hAnsi="Times New Roman" w:cs="Times New Roman"/>
          <w:color w:val="000000"/>
        </w:rPr>
        <w:t>“</w:t>
      </w:r>
      <w:r w:rsidR="00AB0617" w:rsidRPr="00103135">
        <w:rPr>
          <w:rFonts w:ascii="Times New Roman" w:hAnsi="Times New Roman" w:cs="Times New Roman"/>
          <w:color w:val="000000"/>
        </w:rPr>
        <w:t>aggression</w:t>
      </w:r>
      <w:r w:rsidR="006C2EBD" w:rsidRPr="00103135">
        <w:rPr>
          <w:rFonts w:ascii="Times New Roman" w:hAnsi="Times New Roman" w:cs="Times New Roman"/>
          <w:color w:val="000000"/>
        </w:rPr>
        <w:t>”</w:t>
      </w:r>
      <w:r w:rsidR="00AB0617" w:rsidRPr="00103135">
        <w:rPr>
          <w:rFonts w:ascii="Times New Roman" w:hAnsi="Times New Roman" w:cs="Times New Roman"/>
          <w:color w:val="000000"/>
        </w:rPr>
        <w:t xml:space="preserve"> to others, </w:t>
      </w:r>
      <w:r w:rsidR="00B337E3" w:rsidRPr="00103135">
        <w:rPr>
          <w:rFonts w:ascii="Times New Roman" w:hAnsi="Times New Roman" w:cs="Times New Roman"/>
          <w:color w:val="000000"/>
        </w:rPr>
        <w:t xml:space="preserve">a </w:t>
      </w:r>
      <w:r w:rsidR="00AB0617" w:rsidRPr="00103135">
        <w:rPr>
          <w:rFonts w:ascii="Times New Roman" w:hAnsi="Times New Roman" w:cs="Times New Roman"/>
          <w:color w:val="000000"/>
        </w:rPr>
        <w:t>significantly higher prevalence was observed among boys with developmental delay in Bangladesh, Pakistan</w:t>
      </w:r>
      <w:r w:rsidR="00B337E3" w:rsidRPr="00103135">
        <w:rPr>
          <w:rFonts w:ascii="Times New Roman" w:hAnsi="Times New Roman" w:cs="Times New Roman"/>
          <w:color w:val="000000"/>
        </w:rPr>
        <w:t>,</w:t>
      </w:r>
      <w:r w:rsidR="00AB0617" w:rsidRPr="00103135">
        <w:rPr>
          <w:rFonts w:ascii="Times New Roman" w:hAnsi="Times New Roman" w:cs="Times New Roman"/>
          <w:color w:val="000000"/>
        </w:rPr>
        <w:t xml:space="preserve"> and Vietnam </w:t>
      </w:r>
      <w:r w:rsidR="00AB0617" w:rsidRPr="00103135">
        <w:rPr>
          <w:rFonts w:ascii="Times New Roman" w:hAnsi="Times New Roman" w:cs="Times New Roman"/>
          <w:color w:val="000000"/>
        </w:rPr>
        <w:fldChar w:fldCharType="begin" w:fldLock="1"/>
      </w:r>
      <w:r w:rsidR="008C39D5" w:rsidRPr="00103135">
        <w:rPr>
          <w:rFonts w:ascii="Times New Roman" w:hAnsi="Times New Roman" w:cs="Times New Roman"/>
          <w:color w:val="000000"/>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lt;sup&gt;15&lt;/sup&gt;","plainTextFormattedCitation":"15","previouslyFormattedCitation":"&lt;sup&gt;15&lt;/sup&gt;"},"properties":{"noteIndex":0},"schema":"https://github.com/citation-style-language/schema/raw/master/csl-citation.json"}</w:instrText>
      </w:r>
      <w:r w:rsidR="00AB0617" w:rsidRPr="00103135">
        <w:rPr>
          <w:rFonts w:ascii="Times New Roman" w:hAnsi="Times New Roman" w:cs="Times New Roman"/>
          <w:color w:val="000000"/>
        </w:rPr>
        <w:fldChar w:fldCharType="separate"/>
      </w:r>
      <w:r w:rsidR="00AB0617" w:rsidRPr="00103135">
        <w:rPr>
          <w:rFonts w:ascii="Times New Roman" w:hAnsi="Times New Roman" w:cs="Times New Roman"/>
          <w:noProof/>
          <w:color w:val="000000"/>
          <w:vertAlign w:val="superscript"/>
        </w:rPr>
        <w:t>15</w:t>
      </w:r>
      <w:r w:rsidR="00AB0617" w:rsidRPr="00103135">
        <w:rPr>
          <w:rFonts w:ascii="Times New Roman" w:hAnsi="Times New Roman" w:cs="Times New Roman"/>
          <w:color w:val="000000"/>
        </w:rPr>
        <w:fldChar w:fldCharType="end"/>
      </w:r>
      <w:r w:rsidR="00AB0617" w:rsidRPr="00103135">
        <w:rPr>
          <w:rFonts w:ascii="Times New Roman" w:hAnsi="Times New Roman" w:cs="Times New Roman"/>
          <w:color w:val="000000"/>
        </w:rPr>
        <w:t>.</w:t>
      </w:r>
    </w:p>
    <w:p w14:paraId="56947F9A" w14:textId="19F013B6" w:rsidR="00E706D2" w:rsidRPr="00103135" w:rsidRDefault="00E706D2" w:rsidP="00103135">
      <w:pPr>
        <w:spacing w:after="0" w:line="480" w:lineRule="auto"/>
        <w:contextualSpacing/>
        <w:jc w:val="both"/>
        <w:rPr>
          <w:rFonts w:ascii="Times New Roman" w:hAnsi="Times New Roman" w:cs="Times New Roman"/>
          <w:color w:val="000000"/>
        </w:rPr>
      </w:pPr>
    </w:p>
    <w:p w14:paraId="1331D5D0" w14:textId="2D3BF50D" w:rsidR="00AB0617" w:rsidRPr="00103135" w:rsidRDefault="00E706D2" w:rsidP="00103135">
      <w:pPr>
        <w:spacing w:after="0" w:line="480" w:lineRule="auto"/>
        <w:contextualSpacing/>
        <w:jc w:val="both"/>
        <w:rPr>
          <w:rFonts w:ascii="Times New Roman" w:hAnsi="Times New Roman" w:cs="Times New Roman"/>
          <w:color w:val="000000"/>
        </w:rPr>
      </w:pPr>
      <w:r w:rsidRPr="00103135">
        <w:rPr>
          <w:rFonts w:ascii="Times New Roman" w:hAnsi="Times New Roman" w:cs="Times New Roman"/>
          <w:color w:val="000000"/>
        </w:rPr>
        <w:t>Child bought in</w:t>
      </w:r>
      <w:r w:rsidR="00B010DB" w:rsidRPr="00103135">
        <w:rPr>
          <w:rFonts w:ascii="Times New Roman" w:hAnsi="Times New Roman" w:cs="Times New Roman"/>
          <w:color w:val="000000"/>
        </w:rPr>
        <w:t xml:space="preserve"> the</w:t>
      </w:r>
      <w:r w:rsidRPr="00103135">
        <w:rPr>
          <w:rFonts w:ascii="Times New Roman" w:hAnsi="Times New Roman" w:cs="Times New Roman"/>
          <w:color w:val="000000"/>
        </w:rPr>
        <w:t xml:space="preserve"> richest family </w:t>
      </w:r>
      <w:r w:rsidR="00EE4F1B" w:rsidRPr="00103135">
        <w:rPr>
          <w:rFonts w:ascii="Times New Roman" w:hAnsi="Times New Roman" w:cs="Times New Roman"/>
          <w:color w:val="000000"/>
        </w:rPr>
        <w:t xml:space="preserve">had </w:t>
      </w:r>
      <w:r w:rsidR="00B010DB" w:rsidRPr="00103135">
        <w:rPr>
          <w:rFonts w:ascii="Times New Roman" w:hAnsi="Times New Roman" w:cs="Times New Roman"/>
          <w:color w:val="000000"/>
        </w:rPr>
        <w:t xml:space="preserve">a </w:t>
      </w:r>
      <w:r w:rsidR="00EE4F1B" w:rsidRPr="00103135">
        <w:rPr>
          <w:rFonts w:ascii="Times New Roman" w:hAnsi="Times New Roman" w:cs="Times New Roman"/>
          <w:color w:val="000000"/>
        </w:rPr>
        <w:t>higher chance</w:t>
      </w:r>
      <w:r w:rsidRPr="00103135">
        <w:rPr>
          <w:rFonts w:ascii="Times New Roman" w:hAnsi="Times New Roman" w:cs="Times New Roman"/>
          <w:color w:val="000000"/>
        </w:rPr>
        <w:t xml:space="preserve"> </w:t>
      </w:r>
      <w:r w:rsidR="00EE4F1B" w:rsidRPr="00103135">
        <w:rPr>
          <w:rFonts w:ascii="Times New Roman" w:hAnsi="Times New Roman" w:cs="Times New Roman"/>
          <w:color w:val="000000"/>
        </w:rPr>
        <w:t>of</w:t>
      </w:r>
      <w:r w:rsidRPr="00103135">
        <w:rPr>
          <w:rFonts w:ascii="Times New Roman" w:hAnsi="Times New Roman" w:cs="Times New Roman"/>
          <w:color w:val="000000"/>
        </w:rPr>
        <w:t xml:space="preserve"> overall development compared to their poorest counterparts. Because early childhood programs may exacerbate existing developmental inequalities if uptake of promoted activities is greater in higher socio-economic groups with already comparatively better growth</w:t>
      </w:r>
      <w:r w:rsidR="008E4649" w:rsidRPr="00103135">
        <w:rPr>
          <w:rFonts w:ascii="Times New Roman" w:hAnsi="Times New Roman" w:cs="Times New Roman"/>
          <w:color w:val="000000"/>
        </w:rPr>
        <w:t xml:space="preserve"> and</w:t>
      </w:r>
      <w:r w:rsidR="0033545F" w:rsidRPr="00103135">
        <w:rPr>
          <w:rFonts w:ascii="Times New Roman" w:hAnsi="Times New Roman" w:cs="Times New Roman"/>
          <w:color w:val="000000"/>
        </w:rPr>
        <w:t xml:space="preserve"> </w:t>
      </w:r>
      <w:r w:rsidRPr="00103135">
        <w:rPr>
          <w:rFonts w:ascii="Times New Roman" w:hAnsi="Times New Roman" w:cs="Times New Roman"/>
          <w:color w:val="000000"/>
        </w:rPr>
        <w:t>development</w:t>
      </w:r>
      <w:r w:rsidR="00D159A6" w:rsidRPr="00103135">
        <w:rPr>
          <w:rFonts w:ascii="Times New Roman" w:hAnsi="Times New Roman" w:cs="Times New Roman"/>
          <w:color w:val="000000"/>
        </w:rPr>
        <w:t xml:space="preserve"> </w:t>
      </w:r>
      <w:r w:rsidR="00D159A6" w:rsidRPr="00103135">
        <w:rPr>
          <w:rFonts w:ascii="Times New Roman" w:hAnsi="Times New Roman" w:cs="Times New Roman"/>
          <w:color w:val="000000"/>
        </w:rPr>
        <w:fldChar w:fldCharType="begin" w:fldLock="1"/>
      </w:r>
      <w:r w:rsidR="008C39D5" w:rsidRPr="00103135">
        <w:rPr>
          <w:rFonts w:ascii="Times New Roman" w:hAnsi="Times New Roman" w:cs="Times New Roman"/>
          <w:color w:val="000000"/>
        </w:rPr>
        <w:instrText>ADDIN CSL_CITATION {"citationItems":[{"id":"ITEM-1","itemData":{"DOI":"10.1371/journal.pone.0209122","ISSN":"19326203","PMID":"30625145","abstract":"Introduction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author":[{"dropping-particle":"","family":"Bhopal","given":"Sunil","non-dropping-particle":"","parse-names":false,"suffix":""},{"dropping-particle":"","family":"Roy","given":"Reetabrata","non-dropping-particle":"","parse-names":false,"suffix":""},{"dropping-particle":"","family":"Verma","given":"Deepali","non-dropping-particle":"","parse-names":false,"suffix":""},{"dropping-particle":"","family":"Kumar","given":"Divya","non-dropping-particle":"","parse-names":false,"suffix":""},{"dropping-particle":"","family":"Avan","given":"Bilal","non-dropping-particle":"","parse-names":false,"suffix":""},{"dropping-particle":"","family":"Khan","given":"Bushra","non-dropping-particle":"","parse-names":false,"suffix":""},{"dropping-particle":"","family":"Gram","given":"Lu","non-dropping-particle":"","parse-names":false,"suffix":""},{"dropping-particle":"","family":"Sharma","given":"Kamalkant","non-dropping-particle":"","parse-names":false,"suffix":""},{"dropping-particle":"","family":"Amenga-Etego","given":"Seeba","non-dropping-particle":"","parse-names":false,"suffix":""},{"dropping-particle":"","family":"Panchal","given":"Satya Narayan","non-dropping-particle":"","parse-names":false,"suffix":""},{"dropping-particle":"","family":"Soremekun","given":"Seyi","non-dropping-particle":"","parse-names":false,"suffix":""},{"dropping-particle":"","family":"Divan","given":"Gauri","non-dropping-particle":"","parse-names":false,"suffix":""},{"dropping-particle":"","family":"Kirkwood","given":"Betty R.","non-dropping-particle":"","parse-names":false,"suffix":""}],"container-title":"PLoS ONE","editor":[{"dropping-particle":"","family":"Yousafzai","given":"Aisha K.","non-dropping-particle":"","parse-names":false,"suffix":""}],"id":"ITEM-1","issue":"1","issued":{"date-parts":[["2019","1","9"]]},"page":"e0209122","publisher":"Public Library of Science","title":"Impact of adversity on early childhood growth &amp; development in rural India: Findings from the early life stress sub-study of the SPRING cluster randomised controlled trial (SPRING-ELS)","type":"article-journal","volume":"14"},"uris":["http://www.mendeley.com/documents/?uuid=3b36a5a4-fcc6-3dd7-aeb2-a9cfaa3d8efa"]}],"mendeley":{"formattedCitation":"&lt;sup&gt;16&lt;/sup&gt;","plainTextFormattedCitation":"16","previouslyFormattedCitation":"&lt;sup&gt;16&lt;/sup&gt;"},"properties":{"noteIndex":0},"schema":"https://github.com/citation-style-language/schema/raw/master/csl-citation.json"}</w:instrText>
      </w:r>
      <w:r w:rsidR="00D159A6" w:rsidRPr="00103135">
        <w:rPr>
          <w:rFonts w:ascii="Times New Roman" w:hAnsi="Times New Roman" w:cs="Times New Roman"/>
          <w:color w:val="000000"/>
        </w:rPr>
        <w:fldChar w:fldCharType="separate"/>
      </w:r>
      <w:r w:rsidR="00AB0617" w:rsidRPr="00103135">
        <w:rPr>
          <w:rFonts w:ascii="Times New Roman" w:hAnsi="Times New Roman" w:cs="Times New Roman"/>
          <w:noProof/>
          <w:color w:val="000000"/>
          <w:vertAlign w:val="superscript"/>
        </w:rPr>
        <w:t>16</w:t>
      </w:r>
      <w:r w:rsidR="00D159A6" w:rsidRPr="00103135">
        <w:rPr>
          <w:rFonts w:ascii="Times New Roman" w:hAnsi="Times New Roman" w:cs="Times New Roman"/>
          <w:color w:val="000000"/>
        </w:rPr>
        <w:fldChar w:fldCharType="end"/>
      </w:r>
      <w:r w:rsidRPr="00103135">
        <w:rPr>
          <w:rFonts w:ascii="Times New Roman" w:hAnsi="Times New Roman" w:cs="Times New Roman"/>
          <w:color w:val="000000"/>
        </w:rPr>
        <w:t>.</w:t>
      </w:r>
      <w:r w:rsidR="002A4ADC" w:rsidRPr="00103135">
        <w:t xml:space="preserve"> </w:t>
      </w:r>
      <w:r w:rsidR="00EE4F1B" w:rsidRPr="00103135">
        <w:rPr>
          <w:rFonts w:ascii="Times New Roman" w:hAnsi="Times New Roman" w:cs="Times New Roman"/>
        </w:rPr>
        <w:t>E</w:t>
      </w:r>
      <w:r w:rsidR="00CB120E" w:rsidRPr="00103135">
        <w:rPr>
          <w:rFonts w:ascii="Times New Roman" w:hAnsi="Times New Roman" w:cs="Times New Roman"/>
          <w:color w:val="000000"/>
        </w:rPr>
        <w:t xml:space="preserve">vidence shows a graded effect of deprivation and adversity across the entire spectrum of socioeconomic status, with even those children from the second-highest social class showing poorer health and development compared with those from families of the very highest socioeconomic status </w:t>
      </w:r>
      <w:r w:rsidR="00AE7C26" w:rsidRPr="00103135">
        <w:rPr>
          <w:rFonts w:ascii="Times New Roman" w:hAnsi="Times New Roman" w:cs="Times New Roman"/>
          <w:color w:val="000000"/>
        </w:rPr>
        <w:fldChar w:fldCharType="begin" w:fldLock="1"/>
      </w:r>
      <w:r w:rsidR="008C39D5" w:rsidRPr="00103135">
        <w:rPr>
          <w:rFonts w:ascii="Times New Roman" w:hAnsi="Times New Roman" w:cs="Times New Roman"/>
          <w:color w:val="000000"/>
        </w:rPr>
        <w:instrText>ADDIN CSL_CITATION {"citationItems":[{"id":"ITEM-1","itemData":{"DOI":"10.1037/a0032096","ISSN":"00220663","abstract":"This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Association.","author":[{"dropping-particle":"","family":"Brennan","given":"Lauretta M.","non-dropping-particle":"","parse-names":false,"suffix":""},{"dropping-particle":"","family":"Shelleby","given":"Elizabeth C.","non-dropping-particle":"","parse-names":false,"suffix":""},{"dropping-particle":"","family":"Shaw","given":"Daniel S.","non-dropping-particle":"","parse-names":false,"suffix":""},{"dropping-particle":"","family":"Gardner","given":"Frances","non-dropping-particle":"","parse-names":false,"suffix":""},{"dropping-particle":"","family":"Dishion","given":"Thomas J.","non-dropping-particle":"","parse-names":false,"suffix":""},{"dropping-particle":"","family":"Wilson","given":"Melvin","non-dropping-particle":"","parse-names":false,"suffix":""}],"container-title":"Journal of Educational Psychology","id":"ITEM-1","issue":"3","issued":{"date-parts":[["2013","8"]]},"page":"762-773","title":"Indirect effects of the Family Check-Up on school-age academic achievement through improvements in parenting in early childhood","type":"article-journal","volume":"105"},"uris":["http://www.mendeley.com/documents/?uuid=25c80f65-67a8-3c41-a1db-82b729b0556a"]}],"mendeley":{"formattedCitation":"&lt;sup&gt;17&lt;/sup&gt;","plainTextFormattedCitation":"17","previouslyFormattedCitation":"&lt;sup&gt;17&lt;/sup&gt;"},"properties":{"noteIndex":0},"schema":"https://github.com/citation-style-language/schema/raw/master/csl-citation.json"}</w:instrText>
      </w:r>
      <w:r w:rsidR="00AE7C26" w:rsidRPr="00103135">
        <w:rPr>
          <w:rFonts w:ascii="Times New Roman" w:hAnsi="Times New Roman" w:cs="Times New Roman"/>
          <w:color w:val="000000"/>
        </w:rPr>
        <w:fldChar w:fldCharType="separate"/>
      </w:r>
      <w:r w:rsidR="00AB0617" w:rsidRPr="00103135">
        <w:rPr>
          <w:rFonts w:ascii="Times New Roman" w:hAnsi="Times New Roman" w:cs="Times New Roman"/>
          <w:noProof/>
          <w:color w:val="000000"/>
          <w:vertAlign w:val="superscript"/>
        </w:rPr>
        <w:t>17</w:t>
      </w:r>
      <w:r w:rsidR="00AE7C26" w:rsidRPr="00103135">
        <w:rPr>
          <w:rFonts w:ascii="Times New Roman" w:hAnsi="Times New Roman" w:cs="Times New Roman"/>
          <w:color w:val="000000"/>
        </w:rPr>
        <w:fldChar w:fldCharType="end"/>
      </w:r>
      <w:r w:rsidR="00CB120E" w:rsidRPr="00103135">
        <w:rPr>
          <w:rFonts w:ascii="Times New Roman" w:hAnsi="Times New Roman" w:cs="Times New Roman"/>
          <w:color w:val="000000"/>
        </w:rPr>
        <w:t>.</w:t>
      </w:r>
      <w:r w:rsidR="00EE4F1B" w:rsidRPr="00103135">
        <w:rPr>
          <w:rFonts w:ascii="Times New Roman" w:hAnsi="Times New Roman" w:cs="Times New Roman"/>
          <w:color w:val="000000"/>
        </w:rPr>
        <w:t xml:space="preserve"> </w:t>
      </w:r>
      <w:r w:rsidR="00AB0617" w:rsidRPr="00103135">
        <w:rPr>
          <w:rFonts w:ascii="Times New Roman" w:hAnsi="Times New Roman" w:cs="Times New Roman"/>
          <w:color w:val="000000"/>
        </w:rPr>
        <w:t>In five of the six countries, children with development</w:t>
      </w:r>
      <w:r w:rsidR="00B010DB" w:rsidRPr="00103135">
        <w:rPr>
          <w:rFonts w:ascii="Times New Roman" w:hAnsi="Times New Roman" w:cs="Times New Roman"/>
          <w:color w:val="000000"/>
        </w:rPr>
        <w:t>al</w:t>
      </w:r>
      <w:r w:rsidR="00AB0617" w:rsidRPr="00103135">
        <w:rPr>
          <w:rFonts w:ascii="Times New Roman" w:hAnsi="Times New Roman" w:cs="Times New Roman"/>
          <w:color w:val="000000"/>
        </w:rPr>
        <w:t xml:space="preserve"> delay were more likely to be living in poverty than their peers. In three countries (Bangladesh, Laos</w:t>
      </w:r>
      <w:r w:rsidR="00B010DB" w:rsidRPr="00103135">
        <w:rPr>
          <w:rFonts w:ascii="Times New Roman" w:hAnsi="Times New Roman" w:cs="Times New Roman"/>
          <w:color w:val="000000"/>
        </w:rPr>
        <w:t>,</w:t>
      </w:r>
      <w:r w:rsidR="00AB0617" w:rsidRPr="00103135">
        <w:rPr>
          <w:rFonts w:ascii="Times New Roman" w:hAnsi="Times New Roman" w:cs="Times New Roman"/>
          <w:color w:val="000000"/>
        </w:rPr>
        <w:t xml:space="preserve"> and Vietnam) differences were statistically significant. The highest rates of relative disadvantage were observed in Vietnam with children with development delay being 2.2 times more likely to be living in poverty</w:t>
      </w:r>
      <w:r w:rsidR="008C39D5" w:rsidRPr="00103135">
        <w:rPr>
          <w:rFonts w:ascii="Times New Roman" w:hAnsi="Times New Roman" w:cs="Times New Roman"/>
          <w:color w:val="000000"/>
        </w:rPr>
        <w:t xml:space="preserve"> </w:t>
      </w:r>
      <w:r w:rsidR="008C39D5" w:rsidRPr="00103135">
        <w:rPr>
          <w:rFonts w:ascii="Times New Roman" w:hAnsi="Times New Roman" w:cs="Times New Roman"/>
          <w:color w:val="000000"/>
        </w:rPr>
        <w:fldChar w:fldCharType="begin" w:fldLock="1"/>
      </w:r>
      <w:r w:rsidR="008C39D5" w:rsidRPr="00103135">
        <w:rPr>
          <w:rFonts w:ascii="Times New Roman" w:hAnsi="Times New Roman" w:cs="Times New Roman"/>
          <w:color w:val="000000"/>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lt;sup&gt;15&lt;/sup&gt;","plainTextFormattedCitation":"15"},"properties":{"noteIndex":0},"schema":"https://github.com/citation-style-language/schema/raw/master/csl-citation.json"}</w:instrText>
      </w:r>
      <w:r w:rsidR="008C39D5" w:rsidRPr="00103135">
        <w:rPr>
          <w:rFonts w:ascii="Times New Roman" w:hAnsi="Times New Roman" w:cs="Times New Roman"/>
          <w:color w:val="000000"/>
        </w:rPr>
        <w:fldChar w:fldCharType="separate"/>
      </w:r>
      <w:r w:rsidR="008C39D5" w:rsidRPr="00103135">
        <w:rPr>
          <w:rFonts w:ascii="Times New Roman" w:hAnsi="Times New Roman" w:cs="Times New Roman"/>
          <w:noProof/>
          <w:color w:val="000000"/>
          <w:vertAlign w:val="superscript"/>
        </w:rPr>
        <w:t>15</w:t>
      </w:r>
      <w:r w:rsidR="008C39D5" w:rsidRPr="00103135">
        <w:rPr>
          <w:rFonts w:ascii="Times New Roman" w:hAnsi="Times New Roman" w:cs="Times New Roman"/>
          <w:color w:val="000000"/>
        </w:rPr>
        <w:fldChar w:fldCharType="end"/>
      </w:r>
      <w:r w:rsidR="00AB0617" w:rsidRPr="00103135">
        <w:rPr>
          <w:rFonts w:ascii="Times New Roman" w:hAnsi="Times New Roman" w:cs="Times New Roman"/>
          <w:color w:val="000000"/>
        </w:rPr>
        <w:t>.</w:t>
      </w:r>
    </w:p>
    <w:p w14:paraId="781CD844" w14:textId="05A1B19A" w:rsidR="008E4649" w:rsidRPr="00103135" w:rsidRDefault="008E4649" w:rsidP="00103135">
      <w:pPr>
        <w:spacing w:after="0" w:line="480" w:lineRule="auto"/>
        <w:contextualSpacing/>
        <w:jc w:val="both"/>
        <w:rPr>
          <w:rFonts w:ascii="Times New Roman" w:hAnsi="Times New Roman" w:cs="Times New Roman"/>
          <w:color w:val="000000"/>
        </w:rPr>
      </w:pPr>
    </w:p>
    <w:p w14:paraId="27270F07" w14:textId="7E5F54B4" w:rsidR="008E4649" w:rsidRPr="00103135" w:rsidRDefault="0026109A" w:rsidP="00103135">
      <w:pPr>
        <w:spacing w:after="0" w:line="480" w:lineRule="auto"/>
        <w:contextualSpacing/>
        <w:jc w:val="both"/>
        <w:rPr>
          <w:rFonts w:ascii="Times New Roman" w:hAnsi="Times New Roman" w:cs="Times New Roman"/>
          <w:color w:val="000000"/>
        </w:rPr>
      </w:pPr>
      <w:r w:rsidRPr="00103135">
        <w:rPr>
          <w:rFonts w:ascii="Times New Roman" w:hAnsi="Times New Roman" w:cs="Times New Roman"/>
          <w:color w:val="000000"/>
        </w:rPr>
        <w:lastRenderedPageBreak/>
        <w:t>Our study findings also confirmed that the on</w:t>
      </w:r>
      <w:r w:rsidR="00B010DB" w:rsidRPr="00103135">
        <w:rPr>
          <w:rFonts w:ascii="Times New Roman" w:hAnsi="Times New Roman" w:cs="Times New Roman"/>
          <w:color w:val="000000"/>
        </w:rPr>
        <w:t>-</w:t>
      </w:r>
      <w:r w:rsidRPr="00103135">
        <w:rPr>
          <w:rFonts w:ascii="Times New Roman" w:hAnsi="Times New Roman" w:cs="Times New Roman"/>
          <w:color w:val="000000"/>
        </w:rPr>
        <w:t xml:space="preserve">track developmental status of children occurred among secondary or higher educated mothers. </w:t>
      </w:r>
      <w:r w:rsidR="008E4649" w:rsidRPr="00103135">
        <w:rPr>
          <w:rFonts w:ascii="Times New Roman" w:hAnsi="Times New Roman" w:cs="Times New Roman"/>
          <w:color w:val="000000"/>
        </w:rPr>
        <w:t xml:space="preserve">Parents’ cultural backgrounds have been associated with the learning environments provided to children of all ages. Parents tend to promote not only those skills that they value but also those they have mastered. In a recent study, immigrant parents of different cultural backgrounds—Cambodian, Dominican, and Portuguese—differed significantly </w:t>
      </w:r>
      <w:r w:rsidR="00B010DB" w:rsidRPr="00103135">
        <w:rPr>
          <w:rFonts w:ascii="Times New Roman" w:hAnsi="Times New Roman" w:cs="Times New Roman"/>
          <w:color w:val="000000"/>
        </w:rPr>
        <w:t xml:space="preserve">concerning </w:t>
      </w:r>
      <w:r w:rsidR="008E4649" w:rsidRPr="00103135">
        <w:rPr>
          <w:rFonts w:ascii="Times New Roman" w:hAnsi="Times New Roman" w:cs="Times New Roman"/>
          <w:color w:val="000000"/>
        </w:rPr>
        <w:t>the areas of their children’s education in which they were involved. These differences existed even when a large majority of parents in all groups reported valuing education and having high aspirations for their children’s educational attainment</w:t>
      </w:r>
      <w:r w:rsidRPr="00103135">
        <w:rPr>
          <w:rFonts w:ascii="Times New Roman" w:hAnsi="Times New Roman" w:cs="Times New Roman"/>
          <w:color w:val="000000"/>
        </w:rPr>
        <w:t xml:space="preserve"> </w:t>
      </w:r>
      <w:r w:rsidRPr="00103135">
        <w:rPr>
          <w:rFonts w:ascii="Times New Roman" w:hAnsi="Times New Roman" w:cs="Times New Roman"/>
          <w:color w:val="000000"/>
        </w:rPr>
        <w:fldChar w:fldCharType="begin" w:fldLock="1"/>
      </w:r>
      <w:r w:rsidR="008C39D5" w:rsidRPr="00103135">
        <w:rPr>
          <w:rFonts w:ascii="Times New Roman" w:hAnsi="Times New Roman" w:cs="Times New Roman"/>
          <w:color w:val="000000"/>
        </w:rPr>
        <w:instrText>ADDIN CSL_CITATION {"citationItems":[{"id":"ITEM-1","itemData":{"author":[{"dropping-particle":"","family":"(US)","given":"National Research Council","non-dropping-particle":"","parse-names":false,"suffix":""},{"dropping-particle":"","family":"(US)","given":"Institute of Medicine","non-dropping-particle":"","parse-names":false,"suffix":""}],"id":"ITEM-1","issued":{"date-parts":[["2004"]]},"publisher":"National Academies Press (US)","title":"Influences on Children’s Health","type":"article-journal"},"uris":["http://www.mendeley.com/documents/?uuid=466ebcfa-2a04-3807-999d-49d46143dfbd"]}],"mendeley":{"formattedCitation":"&lt;sup&gt;18&lt;/sup&gt;","plainTextFormattedCitation":"18","previouslyFormattedCitation":"&lt;sup&gt;18&lt;/sup&gt;"},"properties":{"noteIndex":0},"schema":"https://github.com/citation-style-language/schema/raw/master/csl-citation.json"}</w:instrText>
      </w:r>
      <w:r w:rsidRPr="00103135">
        <w:rPr>
          <w:rFonts w:ascii="Times New Roman" w:hAnsi="Times New Roman" w:cs="Times New Roman"/>
          <w:color w:val="000000"/>
        </w:rPr>
        <w:fldChar w:fldCharType="separate"/>
      </w:r>
      <w:r w:rsidR="00AB0617" w:rsidRPr="00103135">
        <w:rPr>
          <w:rFonts w:ascii="Times New Roman" w:hAnsi="Times New Roman" w:cs="Times New Roman"/>
          <w:noProof/>
          <w:color w:val="000000"/>
          <w:vertAlign w:val="superscript"/>
        </w:rPr>
        <w:t>18</w:t>
      </w:r>
      <w:r w:rsidRPr="00103135">
        <w:rPr>
          <w:rFonts w:ascii="Times New Roman" w:hAnsi="Times New Roman" w:cs="Times New Roman"/>
          <w:color w:val="000000"/>
        </w:rPr>
        <w:fldChar w:fldCharType="end"/>
      </w:r>
      <w:r w:rsidR="008E4649" w:rsidRPr="00103135">
        <w:rPr>
          <w:rFonts w:ascii="Times New Roman" w:hAnsi="Times New Roman" w:cs="Times New Roman"/>
          <w:color w:val="000000"/>
        </w:rPr>
        <w:t>.</w:t>
      </w:r>
    </w:p>
    <w:p w14:paraId="5D75EE42" w14:textId="10423551" w:rsidR="003406AB" w:rsidRPr="00103135" w:rsidRDefault="003406AB" w:rsidP="00103135">
      <w:pPr>
        <w:spacing w:after="0" w:line="480" w:lineRule="auto"/>
        <w:contextualSpacing/>
        <w:jc w:val="both"/>
        <w:rPr>
          <w:rFonts w:ascii="Times New Roman" w:hAnsi="Times New Roman" w:cs="Times New Roman"/>
          <w:color w:val="000000"/>
        </w:rPr>
      </w:pPr>
    </w:p>
    <w:p w14:paraId="57042803" w14:textId="48631D20" w:rsidR="003406AB" w:rsidRPr="00103135" w:rsidRDefault="003406AB" w:rsidP="00103135">
      <w:pPr>
        <w:spacing w:after="0" w:line="480" w:lineRule="auto"/>
        <w:contextualSpacing/>
        <w:jc w:val="both"/>
        <w:rPr>
          <w:rFonts w:ascii="Times New Roman" w:hAnsi="Times New Roman" w:cs="Times New Roman"/>
          <w:b/>
          <w:bCs/>
          <w:color w:val="000000"/>
        </w:rPr>
      </w:pPr>
      <w:r w:rsidRPr="00103135">
        <w:rPr>
          <w:rFonts w:ascii="Times New Roman" w:hAnsi="Times New Roman" w:cs="Times New Roman"/>
          <w:b/>
          <w:bCs/>
          <w:color w:val="000000"/>
        </w:rPr>
        <w:t>Strengths and limitations</w:t>
      </w:r>
    </w:p>
    <w:p w14:paraId="1D6132E3" w14:textId="0FCCC944" w:rsidR="00143D53" w:rsidRPr="00103135" w:rsidRDefault="00143D53" w:rsidP="00103135">
      <w:pPr>
        <w:spacing w:after="0" w:line="480" w:lineRule="auto"/>
        <w:contextualSpacing/>
        <w:jc w:val="both"/>
        <w:rPr>
          <w:rFonts w:ascii="Times New Roman" w:hAnsi="Times New Roman" w:cs="Times New Roman"/>
          <w:color w:val="000000"/>
        </w:rPr>
      </w:pPr>
      <w:r w:rsidRPr="00103135">
        <w:rPr>
          <w:rFonts w:ascii="Times New Roman" w:hAnsi="Times New Roman" w:cs="Times New Roman"/>
          <w:color w:val="000000"/>
        </w:rPr>
        <w:t xml:space="preserve">To the best of our knowledge, this is the first study based on </w:t>
      </w:r>
      <w:r w:rsidR="00B010DB" w:rsidRPr="00103135">
        <w:rPr>
          <w:rFonts w:ascii="Times New Roman" w:hAnsi="Times New Roman" w:cs="Times New Roman"/>
          <w:color w:val="000000"/>
        </w:rPr>
        <w:t xml:space="preserve">the </w:t>
      </w:r>
      <w:r w:rsidRPr="00103135">
        <w:rPr>
          <w:rFonts w:ascii="Times New Roman" w:hAnsi="Times New Roman" w:cs="Times New Roman"/>
          <w:color w:val="000000"/>
        </w:rPr>
        <w:t>most recent MICS data in the context of developmental status using ECDI</w:t>
      </w:r>
      <w:r w:rsidR="00EE4F1B" w:rsidRPr="00103135">
        <w:rPr>
          <w:rFonts w:ascii="Times New Roman" w:hAnsi="Times New Roman" w:cs="Times New Roman"/>
          <w:color w:val="000000"/>
        </w:rPr>
        <w:t xml:space="preserve"> scores</w:t>
      </w:r>
      <w:r w:rsidRPr="00103135">
        <w:rPr>
          <w:rFonts w:ascii="Times New Roman" w:hAnsi="Times New Roman" w:cs="Times New Roman"/>
          <w:color w:val="000000"/>
        </w:rPr>
        <w:t xml:space="preserve"> </w:t>
      </w:r>
      <w:r w:rsidR="00EE4F1B" w:rsidRPr="00103135">
        <w:rPr>
          <w:rFonts w:ascii="Times New Roman" w:hAnsi="Times New Roman" w:cs="Times New Roman"/>
          <w:color w:val="000000"/>
        </w:rPr>
        <w:t>with</w:t>
      </w:r>
      <w:r w:rsidRPr="00103135">
        <w:rPr>
          <w:rFonts w:ascii="Times New Roman" w:hAnsi="Times New Roman" w:cs="Times New Roman"/>
          <w:color w:val="000000"/>
        </w:rPr>
        <w:t xml:space="preserve"> Bangladeshi children. We used a sufficiently large nationally representative dataset, which represents the general population of Bangladesh. We also considered a wide range of factors that are influencing the developmental status. Despite </w:t>
      </w:r>
      <w:r w:rsidR="00DF3B9C" w:rsidRPr="00103135">
        <w:rPr>
          <w:rFonts w:ascii="Times New Roman" w:hAnsi="Times New Roman" w:cs="Times New Roman"/>
          <w:color w:val="000000"/>
        </w:rPr>
        <w:t>all these strengths</w:t>
      </w:r>
      <w:r w:rsidRPr="00103135">
        <w:rPr>
          <w:rFonts w:ascii="Times New Roman" w:hAnsi="Times New Roman" w:cs="Times New Roman"/>
          <w:color w:val="000000"/>
        </w:rPr>
        <w:t xml:space="preserve">, our study had some limitations. As we used secondary data, </w:t>
      </w:r>
      <w:r w:rsidR="00B010DB" w:rsidRPr="00103135">
        <w:rPr>
          <w:rFonts w:ascii="Times New Roman" w:hAnsi="Times New Roman" w:cs="Times New Roman"/>
          <w:color w:val="000000"/>
        </w:rPr>
        <w:t xml:space="preserve">the </w:t>
      </w:r>
      <w:r w:rsidRPr="00103135">
        <w:rPr>
          <w:rFonts w:ascii="Times New Roman" w:hAnsi="Times New Roman" w:cs="Times New Roman"/>
          <w:color w:val="000000"/>
        </w:rPr>
        <w:t>selection of variables, quality of data</w:t>
      </w:r>
      <w:r w:rsidR="00B22DC4" w:rsidRPr="00103135">
        <w:rPr>
          <w:rFonts w:ascii="Times New Roman" w:hAnsi="Times New Roman" w:cs="Times New Roman"/>
          <w:color w:val="000000"/>
        </w:rPr>
        <w:t>,</w:t>
      </w:r>
      <w:r w:rsidRPr="00103135">
        <w:rPr>
          <w:rFonts w:ascii="Times New Roman" w:hAnsi="Times New Roman" w:cs="Times New Roman"/>
          <w:color w:val="000000"/>
        </w:rPr>
        <w:t xml:space="preserve"> and measurement indicators were beyond control.</w:t>
      </w:r>
      <w:r w:rsidR="00B9290D" w:rsidRPr="00103135">
        <w:rPr>
          <w:rFonts w:ascii="Times New Roman" w:hAnsi="Times New Roman" w:cs="Times New Roman"/>
          <w:color w:val="000000"/>
        </w:rPr>
        <w:t xml:space="preserve"> Data on child development are also available only for children of ages 3 and 4, and it is not clear how similar developmental scores among younger children are to the outcomes observed among 3- and 4-y-olds. Additional data spanning the full 0- to 5-y age range are needed to more precisely understand children’s development at the country levels. </w:t>
      </w:r>
      <w:r w:rsidRPr="00103135">
        <w:rPr>
          <w:rFonts w:ascii="Times New Roman" w:hAnsi="Times New Roman" w:cs="Times New Roman"/>
          <w:color w:val="000000"/>
        </w:rPr>
        <w:t xml:space="preserve"> Moreover, the survey was conducted in </w:t>
      </w:r>
      <w:r w:rsidR="00343D17" w:rsidRPr="00103135">
        <w:rPr>
          <w:rFonts w:ascii="Times New Roman" w:hAnsi="Times New Roman" w:cs="Times New Roman"/>
          <w:color w:val="000000"/>
        </w:rPr>
        <w:t xml:space="preserve">2012 and </w:t>
      </w:r>
      <w:r w:rsidRPr="00103135">
        <w:rPr>
          <w:rFonts w:ascii="Times New Roman" w:hAnsi="Times New Roman" w:cs="Times New Roman"/>
          <w:color w:val="000000"/>
        </w:rPr>
        <w:t xml:space="preserve">2019; in the meantime, </w:t>
      </w:r>
      <w:r w:rsidR="00B22DC4" w:rsidRPr="00103135">
        <w:rPr>
          <w:rFonts w:ascii="Times New Roman" w:hAnsi="Times New Roman" w:cs="Times New Roman"/>
          <w:color w:val="000000"/>
        </w:rPr>
        <w:t xml:space="preserve">the </w:t>
      </w:r>
      <w:r w:rsidRPr="00103135">
        <w:rPr>
          <w:rFonts w:ascii="Times New Roman" w:hAnsi="Times New Roman" w:cs="Times New Roman"/>
          <w:color w:val="000000"/>
        </w:rPr>
        <w:t>developmental status may have changed.</w:t>
      </w:r>
    </w:p>
    <w:p w14:paraId="23F6FD18" w14:textId="55584035" w:rsidR="00DF3B9C" w:rsidRPr="00103135" w:rsidRDefault="00DF3B9C" w:rsidP="00103135">
      <w:pPr>
        <w:spacing w:after="0" w:line="480" w:lineRule="auto"/>
        <w:contextualSpacing/>
        <w:jc w:val="both"/>
        <w:rPr>
          <w:rFonts w:ascii="Times New Roman" w:hAnsi="Times New Roman" w:cs="Times New Roman"/>
          <w:color w:val="000000"/>
        </w:rPr>
      </w:pPr>
    </w:p>
    <w:p w14:paraId="750AFCBE" w14:textId="77777777" w:rsidR="00E706D2" w:rsidRPr="00103135" w:rsidRDefault="00E706D2" w:rsidP="00103135">
      <w:pPr>
        <w:spacing w:after="0" w:line="480" w:lineRule="auto"/>
        <w:contextualSpacing/>
        <w:jc w:val="both"/>
        <w:rPr>
          <w:rFonts w:ascii="Times New Roman" w:hAnsi="Times New Roman" w:cs="Times New Roman"/>
          <w:color w:val="000000"/>
        </w:rPr>
      </w:pPr>
    </w:p>
    <w:p w14:paraId="3F93BA3A" w14:textId="18A4A20E" w:rsidR="00862ACA" w:rsidRPr="00103135" w:rsidRDefault="009A0FF8" w:rsidP="00103135">
      <w:pPr>
        <w:spacing w:after="0" w:line="480" w:lineRule="auto"/>
        <w:contextualSpacing/>
        <w:jc w:val="both"/>
        <w:rPr>
          <w:rFonts w:ascii="Times New Roman" w:hAnsi="Times New Roman" w:cs="Times New Roman"/>
          <w:b/>
          <w:bCs/>
        </w:rPr>
      </w:pPr>
      <w:r w:rsidRPr="00103135">
        <w:rPr>
          <w:rFonts w:ascii="Times New Roman" w:hAnsi="Times New Roman" w:cs="Times New Roman"/>
          <w:b/>
          <w:bCs/>
        </w:rPr>
        <w:t>Conclusion:</w:t>
      </w:r>
    </w:p>
    <w:p w14:paraId="675E2307" w14:textId="67CE6AC0" w:rsidR="00DA7A7A" w:rsidRPr="00103135" w:rsidRDefault="00DA7A7A"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t xml:space="preserve">The study focused on the level and influencing factors of </w:t>
      </w:r>
      <w:r w:rsidR="00CC1474" w:rsidRPr="00103135">
        <w:rPr>
          <w:rFonts w:ascii="Times New Roman" w:hAnsi="Times New Roman" w:cs="Times New Roman"/>
        </w:rPr>
        <w:t>early childhood developmental status</w:t>
      </w:r>
      <w:r w:rsidRPr="00103135">
        <w:rPr>
          <w:rFonts w:ascii="Times New Roman" w:hAnsi="Times New Roman" w:cs="Times New Roman"/>
        </w:rPr>
        <w:t xml:space="preserve"> among </w:t>
      </w:r>
      <w:r w:rsidR="00CC1474" w:rsidRPr="00103135">
        <w:rPr>
          <w:rFonts w:ascii="Times New Roman" w:hAnsi="Times New Roman" w:cs="Times New Roman"/>
        </w:rPr>
        <w:t>children aged 3 and 4 years</w:t>
      </w:r>
      <w:r w:rsidRPr="00103135">
        <w:rPr>
          <w:rFonts w:ascii="Times New Roman" w:hAnsi="Times New Roman" w:cs="Times New Roman"/>
        </w:rPr>
        <w:t xml:space="preserve"> from both rural and urban area</w:t>
      </w:r>
      <w:r w:rsidR="00B22DC4" w:rsidRPr="00103135">
        <w:rPr>
          <w:rFonts w:ascii="Times New Roman" w:hAnsi="Times New Roman" w:cs="Times New Roman"/>
        </w:rPr>
        <w:t>s</w:t>
      </w:r>
      <w:r w:rsidRPr="00103135">
        <w:rPr>
          <w:rFonts w:ascii="Times New Roman" w:hAnsi="Times New Roman" w:cs="Times New Roman"/>
        </w:rPr>
        <w:t xml:space="preserve"> of Bangladesh. </w:t>
      </w:r>
      <w:r w:rsidR="00B22DC4" w:rsidRPr="00103135">
        <w:rPr>
          <w:rFonts w:ascii="Times New Roman" w:hAnsi="Times New Roman" w:cs="Times New Roman"/>
        </w:rPr>
        <w:t>A s</w:t>
      </w:r>
      <w:r w:rsidRPr="00103135">
        <w:rPr>
          <w:rFonts w:ascii="Times New Roman" w:hAnsi="Times New Roman" w:cs="Times New Roman"/>
        </w:rPr>
        <w:t xml:space="preserve">trong impact of </w:t>
      </w:r>
      <w:r w:rsidR="00B22DC4" w:rsidRPr="00103135">
        <w:rPr>
          <w:rFonts w:ascii="Times New Roman" w:hAnsi="Times New Roman" w:cs="Times New Roman"/>
        </w:rPr>
        <w:t xml:space="preserve">the </w:t>
      </w:r>
      <w:r w:rsidR="0019703D" w:rsidRPr="00103135">
        <w:rPr>
          <w:rFonts w:ascii="Times New Roman" w:hAnsi="Times New Roman" w:cs="Times New Roman"/>
        </w:rPr>
        <w:t>child</w:t>
      </w:r>
      <w:r w:rsidR="00B22DC4" w:rsidRPr="00103135">
        <w:rPr>
          <w:rFonts w:ascii="Times New Roman" w:hAnsi="Times New Roman" w:cs="Times New Roman"/>
        </w:rPr>
        <w:t>’s</w:t>
      </w:r>
      <w:r w:rsidR="0019703D" w:rsidRPr="00103135">
        <w:rPr>
          <w:rFonts w:ascii="Times New Roman" w:hAnsi="Times New Roman" w:cs="Times New Roman"/>
        </w:rPr>
        <w:t xml:space="preserve"> age, area, division, education of the mother,</w:t>
      </w:r>
      <w:r w:rsidRPr="00103135">
        <w:rPr>
          <w:rFonts w:ascii="Times New Roman" w:hAnsi="Times New Roman" w:cs="Times New Roman"/>
        </w:rPr>
        <w:t xml:space="preserve"> wealth index, and </w:t>
      </w:r>
      <w:r w:rsidR="0019703D" w:rsidRPr="00103135">
        <w:rPr>
          <w:rFonts w:ascii="Times New Roman" w:hAnsi="Times New Roman" w:cs="Times New Roman"/>
        </w:rPr>
        <w:t>religion</w:t>
      </w:r>
      <w:r w:rsidRPr="00103135">
        <w:rPr>
          <w:rFonts w:ascii="Times New Roman" w:hAnsi="Times New Roman" w:cs="Times New Roman"/>
        </w:rPr>
        <w:t xml:space="preserve"> on</w:t>
      </w:r>
      <w:r w:rsidR="00B22DC4" w:rsidRPr="00103135">
        <w:rPr>
          <w:rFonts w:ascii="Times New Roman" w:hAnsi="Times New Roman" w:cs="Times New Roman"/>
        </w:rPr>
        <w:t xml:space="preserve"> the</w:t>
      </w:r>
      <w:r w:rsidRPr="00103135">
        <w:rPr>
          <w:rFonts w:ascii="Times New Roman" w:hAnsi="Times New Roman" w:cs="Times New Roman"/>
        </w:rPr>
        <w:t xml:space="preserve"> </w:t>
      </w:r>
      <w:r w:rsidR="0019703D" w:rsidRPr="00103135">
        <w:rPr>
          <w:rFonts w:ascii="Times New Roman" w:hAnsi="Times New Roman" w:cs="Times New Roman"/>
        </w:rPr>
        <w:t>child</w:t>
      </w:r>
      <w:r w:rsidR="00B22DC4" w:rsidRPr="00103135">
        <w:rPr>
          <w:rFonts w:ascii="Times New Roman" w:hAnsi="Times New Roman" w:cs="Times New Roman"/>
        </w:rPr>
        <w:t>’s</w:t>
      </w:r>
      <w:r w:rsidR="0019703D" w:rsidRPr="00103135">
        <w:rPr>
          <w:rFonts w:ascii="Times New Roman" w:hAnsi="Times New Roman" w:cs="Times New Roman"/>
        </w:rPr>
        <w:t xml:space="preserve"> developmental status</w:t>
      </w:r>
      <w:r w:rsidRPr="00103135">
        <w:rPr>
          <w:rFonts w:ascii="Times New Roman" w:hAnsi="Times New Roman" w:cs="Times New Roman"/>
        </w:rPr>
        <w:t xml:space="preserve"> </w:t>
      </w:r>
      <w:r w:rsidRPr="00103135">
        <w:rPr>
          <w:rFonts w:ascii="Times New Roman" w:hAnsi="Times New Roman" w:cs="Times New Roman"/>
        </w:rPr>
        <w:lastRenderedPageBreak/>
        <w:t xml:space="preserve">was detected. Although a considerable number of </w:t>
      </w:r>
      <w:r w:rsidR="000D601E" w:rsidRPr="00103135">
        <w:rPr>
          <w:rFonts w:ascii="Times New Roman" w:hAnsi="Times New Roman" w:cs="Times New Roman"/>
        </w:rPr>
        <w:t>children had developmentally on track</w:t>
      </w:r>
      <w:r w:rsidRPr="00103135">
        <w:rPr>
          <w:rFonts w:ascii="Times New Roman" w:hAnsi="Times New Roman" w:cs="Times New Roman"/>
        </w:rPr>
        <w:t xml:space="preserve">, initiatives should be taken to enlarge the </w:t>
      </w:r>
      <w:r w:rsidR="000D601E" w:rsidRPr="00103135">
        <w:rPr>
          <w:rFonts w:ascii="Times New Roman" w:hAnsi="Times New Roman" w:cs="Times New Roman"/>
        </w:rPr>
        <w:t>mothers</w:t>
      </w:r>
      <w:r w:rsidRPr="00103135">
        <w:rPr>
          <w:rFonts w:ascii="Times New Roman" w:hAnsi="Times New Roman" w:cs="Times New Roman"/>
        </w:rPr>
        <w:t xml:space="preserve"> in higher education. </w:t>
      </w:r>
      <w:r w:rsidR="001E33DA" w:rsidRPr="00103135">
        <w:rPr>
          <w:rFonts w:ascii="Times New Roman" w:hAnsi="Times New Roman" w:cs="Times New Roman"/>
        </w:rPr>
        <w:t>Children in the poorest group in of the countries</w:t>
      </w:r>
      <w:r w:rsidR="00B22DC4" w:rsidRPr="00103135">
        <w:rPr>
          <w:rFonts w:ascii="Times New Roman" w:hAnsi="Times New Roman" w:cs="Times New Roman"/>
        </w:rPr>
        <w:t>,</w:t>
      </w:r>
      <w:r w:rsidR="001E33DA" w:rsidRPr="00103135">
        <w:rPr>
          <w:rFonts w:ascii="Times New Roman" w:hAnsi="Times New Roman" w:cs="Times New Roman"/>
        </w:rPr>
        <w:t xml:space="preserve"> in general</w:t>
      </w:r>
      <w:r w:rsidR="00B22DC4" w:rsidRPr="00103135">
        <w:rPr>
          <w:rFonts w:ascii="Times New Roman" w:hAnsi="Times New Roman" w:cs="Times New Roman"/>
        </w:rPr>
        <w:t>,</w:t>
      </w:r>
      <w:r w:rsidR="001E33DA" w:rsidRPr="00103135">
        <w:rPr>
          <w:rFonts w:ascii="Times New Roman" w:hAnsi="Times New Roman" w:cs="Times New Roman"/>
        </w:rPr>
        <w:t xml:space="preserve"> are the most in need of assistance to reach their full development potential.</w:t>
      </w:r>
      <w:r w:rsidR="00784981" w:rsidRPr="00103135">
        <w:rPr>
          <w:rFonts w:ascii="Times New Roman" w:hAnsi="Times New Roman" w:cs="Times New Roman"/>
        </w:rPr>
        <w:t xml:space="preserve"> </w:t>
      </w:r>
      <w:r w:rsidRPr="00103135">
        <w:rPr>
          <w:rFonts w:ascii="Times New Roman" w:hAnsi="Times New Roman" w:cs="Times New Roman"/>
        </w:rPr>
        <w:t>Adding</w:t>
      </w:r>
      <w:r w:rsidR="00784981" w:rsidRPr="00103135">
        <w:rPr>
          <w:rFonts w:ascii="Times New Roman" w:hAnsi="Times New Roman" w:cs="Times New Roman"/>
        </w:rPr>
        <w:t xml:space="preserve"> </w:t>
      </w:r>
      <w:r w:rsidR="001E33DA" w:rsidRPr="00103135">
        <w:rPr>
          <w:rFonts w:ascii="Times New Roman" w:hAnsi="Times New Roman" w:cs="Times New Roman"/>
        </w:rPr>
        <w:t xml:space="preserve">the </w:t>
      </w:r>
      <w:r w:rsidR="00784981" w:rsidRPr="00103135">
        <w:rPr>
          <w:rFonts w:ascii="Times New Roman" w:hAnsi="Times New Roman" w:cs="Times New Roman"/>
        </w:rPr>
        <w:t xml:space="preserve">early learning setting procedures in </w:t>
      </w:r>
      <w:r w:rsidRPr="00103135">
        <w:rPr>
          <w:rFonts w:ascii="Times New Roman" w:hAnsi="Times New Roman" w:cs="Times New Roman"/>
        </w:rPr>
        <w:t xml:space="preserve">higher-secondary text-books could be a valuable step towards </w:t>
      </w:r>
      <w:r w:rsidR="00784981" w:rsidRPr="00103135">
        <w:rPr>
          <w:rFonts w:ascii="Times New Roman" w:hAnsi="Times New Roman" w:cs="Times New Roman"/>
        </w:rPr>
        <w:t>reduc</w:t>
      </w:r>
      <w:r w:rsidR="00B22DC4" w:rsidRPr="00103135">
        <w:rPr>
          <w:rFonts w:ascii="Times New Roman" w:hAnsi="Times New Roman" w:cs="Times New Roman"/>
        </w:rPr>
        <w:t>ing</w:t>
      </w:r>
      <w:r w:rsidR="00784981" w:rsidRPr="00103135">
        <w:rPr>
          <w:rFonts w:ascii="Times New Roman" w:hAnsi="Times New Roman" w:cs="Times New Roman"/>
        </w:rPr>
        <w:t xml:space="preserve"> the developmental</w:t>
      </w:r>
      <w:r w:rsidRPr="00103135">
        <w:rPr>
          <w:rFonts w:ascii="Times New Roman" w:hAnsi="Times New Roman" w:cs="Times New Roman"/>
        </w:rPr>
        <w:t xml:space="preserve"> </w:t>
      </w:r>
      <w:r w:rsidR="00784981" w:rsidRPr="00103135">
        <w:rPr>
          <w:rFonts w:ascii="Times New Roman" w:hAnsi="Times New Roman" w:cs="Times New Roman"/>
        </w:rPr>
        <w:t>delay</w:t>
      </w:r>
      <w:r w:rsidRPr="00103135">
        <w:rPr>
          <w:rFonts w:ascii="Times New Roman" w:hAnsi="Times New Roman" w:cs="Times New Roman"/>
        </w:rPr>
        <w:t xml:space="preserve">. </w:t>
      </w:r>
      <w:r w:rsidR="00614B48" w:rsidRPr="00103135">
        <w:rPr>
          <w:rFonts w:ascii="Times New Roman" w:hAnsi="Times New Roman" w:cs="Times New Roman"/>
        </w:rPr>
        <w:t>A deeper understanding of the relationship between the risk factors and children's early development and approaches to encouraging parent’s engagement in children’s learning, development, and health are needed to most effectively ensure that children in Bangladesh reach full developmental potential.</w:t>
      </w:r>
    </w:p>
    <w:p w14:paraId="391B2478" w14:textId="77777777" w:rsidR="00B22DC4" w:rsidRPr="00103135" w:rsidRDefault="00B22DC4" w:rsidP="00103135">
      <w:pPr>
        <w:spacing w:after="0" w:line="480" w:lineRule="auto"/>
        <w:contextualSpacing/>
        <w:jc w:val="both"/>
        <w:rPr>
          <w:rFonts w:ascii="Times New Roman" w:hAnsi="Times New Roman" w:cs="Times New Roman"/>
        </w:rPr>
      </w:pPr>
    </w:p>
    <w:p w14:paraId="1EE57681" w14:textId="3072A470" w:rsidR="00784981" w:rsidRPr="00103135" w:rsidRDefault="00784981" w:rsidP="00103135">
      <w:pPr>
        <w:spacing w:after="0" w:line="480" w:lineRule="auto"/>
        <w:contextualSpacing/>
        <w:jc w:val="both"/>
        <w:rPr>
          <w:rFonts w:ascii="Times New Roman" w:hAnsi="Times New Roman" w:cs="Times New Roman"/>
        </w:rPr>
      </w:pPr>
      <w:r w:rsidRPr="00103135">
        <w:rPr>
          <w:rFonts w:ascii="Times New Roman" w:hAnsi="Times New Roman" w:cs="Times New Roman"/>
          <w:b/>
          <w:bCs/>
        </w:rPr>
        <w:t>Recommendations:</w:t>
      </w:r>
    </w:p>
    <w:p w14:paraId="7EE9A4FC" w14:textId="6882A3D1" w:rsidR="009A0FF8" w:rsidRPr="00103135" w:rsidRDefault="00394A01"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t>The findings of this study have implications for governments, international agencies, non-government organisations</w:t>
      </w:r>
      <w:r w:rsidR="00E55790" w:rsidRPr="00103135">
        <w:rPr>
          <w:rFonts w:ascii="Times New Roman" w:hAnsi="Times New Roman" w:cs="Times New Roman"/>
        </w:rPr>
        <w:t>,</w:t>
      </w:r>
      <w:r w:rsidRPr="00103135">
        <w:rPr>
          <w:rFonts w:ascii="Times New Roman" w:hAnsi="Times New Roman" w:cs="Times New Roman"/>
        </w:rPr>
        <w:t xml:space="preserve"> and public health professionals who are working to improve early childhood development. </w:t>
      </w:r>
      <w:r w:rsidR="00E55790" w:rsidRPr="00103135">
        <w:rPr>
          <w:rFonts w:ascii="Times New Roman" w:hAnsi="Times New Roman" w:cs="Times New Roman"/>
        </w:rPr>
        <w:t>T</w:t>
      </w:r>
      <w:r w:rsidR="00B22DC4" w:rsidRPr="00103135">
        <w:rPr>
          <w:rFonts w:ascii="Times New Roman" w:hAnsi="Times New Roman" w:cs="Times New Roman"/>
        </w:rPr>
        <w:t xml:space="preserve">o </w:t>
      </w:r>
      <w:r w:rsidR="00E55790" w:rsidRPr="00103135">
        <w:rPr>
          <w:rFonts w:ascii="Times New Roman" w:hAnsi="Times New Roman" w:cs="Times New Roman"/>
        </w:rPr>
        <w:t>ECD</w:t>
      </w:r>
      <w:r w:rsidR="00B22DC4" w:rsidRPr="00103135">
        <w:rPr>
          <w:rFonts w:ascii="Times New Roman" w:hAnsi="Times New Roman" w:cs="Times New Roman"/>
        </w:rPr>
        <w:t>, future research is needed to develop</w:t>
      </w:r>
      <w:r w:rsidR="00E55790" w:rsidRPr="00103135">
        <w:rPr>
          <w:rFonts w:ascii="Times New Roman" w:hAnsi="Times New Roman" w:cs="Times New Roman"/>
        </w:rPr>
        <w:t xml:space="preserve"> </w:t>
      </w:r>
      <w:r w:rsidR="00B22DC4" w:rsidRPr="00103135">
        <w:rPr>
          <w:rFonts w:ascii="Times New Roman" w:hAnsi="Times New Roman" w:cs="Times New Roman"/>
        </w:rPr>
        <w:t>more detailed and age-specific measures that can more accurately capture children’s abilities across a wide range of cultures and local contexts.</w:t>
      </w:r>
      <w:r w:rsidR="00E55790" w:rsidRPr="00103135">
        <w:rPr>
          <w:rFonts w:ascii="Times New Roman" w:hAnsi="Times New Roman" w:cs="Times New Roman"/>
        </w:rPr>
        <w:t xml:space="preserve"> Further </w:t>
      </w:r>
      <w:r w:rsidR="00DF3B9C" w:rsidRPr="00103135">
        <w:rPr>
          <w:rFonts w:ascii="Times New Roman" w:hAnsi="Times New Roman" w:cs="Times New Roman"/>
        </w:rPr>
        <w:t>work is needed that goes beyond measures of typical development to understand the specific needs of children who may experience more severe disabilities requiring more intensive treatment and care.</w:t>
      </w:r>
    </w:p>
    <w:p w14:paraId="7E160A68" w14:textId="2E9A29F9" w:rsidR="00DA7A7A" w:rsidRPr="00103135" w:rsidRDefault="00DA7A7A" w:rsidP="00103135">
      <w:pPr>
        <w:spacing w:after="0" w:line="480" w:lineRule="auto"/>
        <w:contextualSpacing/>
        <w:jc w:val="both"/>
        <w:rPr>
          <w:rFonts w:ascii="Times New Roman" w:hAnsi="Times New Roman" w:cs="Times New Roman"/>
        </w:rPr>
      </w:pPr>
    </w:p>
    <w:p w14:paraId="6325D9D0" w14:textId="77777777" w:rsidR="00DA7A7A" w:rsidRPr="00103135" w:rsidRDefault="00DA7A7A"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t>A</w:t>
      </w:r>
      <w:r w:rsidRPr="00103135">
        <w:rPr>
          <w:rFonts w:ascii="Times New Roman" w:hAnsi="Times New Roman" w:cs="Times New Roman"/>
          <w:b/>
          <w:bCs/>
        </w:rPr>
        <w:t xml:space="preserve">cknowledgments </w:t>
      </w:r>
      <w:bookmarkStart w:id="4481" w:name="_GoBack"/>
      <w:bookmarkEnd w:id="4481"/>
    </w:p>
    <w:p w14:paraId="6B490866" w14:textId="3836BFE1" w:rsidR="00DA7A7A" w:rsidRPr="00103135" w:rsidRDefault="00DA7A7A"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t>We acknowledge UNICEF and Bangladesh Bureau of Statistics for allowing us to use the data.</w:t>
      </w:r>
    </w:p>
    <w:p w14:paraId="557472A9" w14:textId="77777777" w:rsidR="00FE4B5E" w:rsidRDefault="00FE4B5E" w:rsidP="00103135">
      <w:pPr>
        <w:spacing w:after="0" w:line="480" w:lineRule="auto"/>
        <w:contextualSpacing/>
        <w:jc w:val="both"/>
        <w:rPr>
          <w:ins w:id="4482" w:author="meshbah rahman" w:date="2021-02-22T03:35:00Z"/>
          <w:rFonts w:ascii="Times New Roman" w:hAnsi="Times New Roman" w:cs="Times New Roman"/>
        </w:rPr>
      </w:pPr>
    </w:p>
    <w:p w14:paraId="4DDB4D49" w14:textId="51AC7A0E" w:rsidR="00FE4B5E" w:rsidRPr="00FE4B5E" w:rsidRDefault="00FE4B5E" w:rsidP="00103135">
      <w:pPr>
        <w:spacing w:after="0" w:line="480" w:lineRule="auto"/>
        <w:contextualSpacing/>
        <w:jc w:val="both"/>
        <w:rPr>
          <w:ins w:id="4483" w:author="meshbah rahman" w:date="2021-02-22T03:35:00Z"/>
          <w:rFonts w:ascii="Times New Roman" w:hAnsi="Times New Roman" w:cs="Times New Roman"/>
          <w:b/>
          <w:bCs/>
          <w:rPrChange w:id="4484" w:author="meshbah rahman" w:date="2021-02-22T03:35:00Z">
            <w:rPr>
              <w:ins w:id="4485" w:author="meshbah rahman" w:date="2021-02-22T03:35:00Z"/>
              <w:rFonts w:ascii="Times New Roman" w:hAnsi="Times New Roman" w:cs="Times New Roman"/>
            </w:rPr>
          </w:rPrChange>
        </w:rPr>
      </w:pPr>
      <w:commentRangeStart w:id="4486"/>
      <w:ins w:id="4487" w:author="meshbah rahman" w:date="2021-02-22T03:35:00Z">
        <w:r>
          <w:rPr>
            <w:rFonts w:ascii="Times New Roman" w:hAnsi="Times New Roman" w:cs="Times New Roman"/>
            <w:b/>
            <w:bCs/>
            <w:rPrChange w:id="4488" w:author="meshbah rahman" w:date="2021-02-22T03:35:00Z">
              <w:rPr>
                <w:rFonts w:ascii="Times New Roman" w:hAnsi="Times New Roman" w:cs="Times New Roman"/>
                <w:b/>
                <w:bCs/>
              </w:rPr>
            </w:rPrChange>
          </w:rPr>
          <w:t>Ethical</w:t>
        </w:r>
      </w:ins>
      <w:ins w:id="4489" w:author="meshbah rahman" w:date="2021-02-22T03:36:00Z">
        <w:r>
          <w:rPr>
            <w:rFonts w:ascii="Times New Roman" w:hAnsi="Times New Roman" w:cs="Times New Roman"/>
            <w:b/>
            <w:bCs/>
          </w:rPr>
          <w:t xml:space="preserve"> </w:t>
        </w:r>
        <w:commentRangeEnd w:id="4486"/>
        <w:r>
          <w:rPr>
            <w:rFonts w:ascii="Times New Roman" w:hAnsi="Times New Roman" w:cs="Times New Roman"/>
            <w:b/>
            <w:bCs/>
            <w:rPrChange w:id="4490" w:author="meshbah rahman" w:date="2021-02-22T03:35:00Z">
              <w:rPr>
                <w:rFonts w:ascii="Times New Roman" w:hAnsi="Times New Roman" w:cs="Times New Roman"/>
                <w:b/>
                <w:bCs/>
              </w:rPr>
            </w:rPrChange>
          </w:rPr>
          <w:t>consent</w:t>
        </w:r>
        <w:r>
          <w:rPr>
            <w:rStyle w:val="CommentReference"/>
            <w:lang w:val="en-US"/>
          </w:rPr>
          <w:commentReference w:id="4486"/>
        </w:r>
      </w:ins>
    </w:p>
    <w:p w14:paraId="7130DB55" w14:textId="77777777" w:rsidR="00FE4B5E" w:rsidRDefault="00FE4B5E" w:rsidP="00103135">
      <w:pPr>
        <w:spacing w:after="0" w:line="480" w:lineRule="auto"/>
        <w:contextualSpacing/>
        <w:jc w:val="both"/>
        <w:rPr>
          <w:ins w:id="4491" w:author="meshbah rahman" w:date="2021-02-22T03:35:00Z"/>
          <w:rFonts w:ascii="Times New Roman" w:hAnsi="Times New Roman" w:cs="Times New Roman"/>
        </w:rPr>
      </w:pPr>
    </w:p>
    <w:p w14:paraId="6D64C4B5" w14:textId="77777777" w:rsidR="00FE4B5E" w:rsidRPr="00103135" w:rsidRDefault="00FE4B5E" w:rsidP="00103135">
      <w:pPr>
        <w:spacing w:after="0" w:line="480" w:lineRule="auto"/>
        <w:contextualSpacing/>
        <w:jc w:val="both"/>
        <w:rPr>
          <w:rFonts w:ascii="Times New Roman" w:hAnsi="Times New Roman" w:cs="Times New Roman"/>
        </w:rPr>
      </w:pPr>
    </w:p>
    <w:p w14:paraId="1926F2FA" w14:textId="77777777" w:rsidR="00DA7A7A" w:rsidRPr="00103135" w:rsidRDefault="00DA7A7A" w:rsidP="00103135">
      <w:pPr>
        <w:spacing w:after="0" w:line="480" w:lineRule="auto"/>
        <w:contextualSpacing/>
        <w:jc w:val="both"/>
        <w:rPr>
          <w:rFonts w:ascii="Times New Roman" w:hAnsi="Times New Roman" w:cs="Times New Roman"/>
          <w:b/>
          <w:bCs/>
        </w:rPr>
      </w:pPr>
      <w:r w:rsidRPr="00103135">
        <w:rPr>
          <w:rFonts w:ascii="Times New Roman" w:hAnsi="Times New Roman" w:cs="Times New Roman"/>
          <w:b/>
          <w:bCs/>
        </w:rPr>
        <w:t xml:space="preserve">Disclosure statement </w:t>
      </w:r>
    </w:p>
    <w:p w14:paraId="3342AB61" w14:textId="184138A6" w:rsidR="00DA7A7A" w:rsidRPr="00103135" w:rsidRDefault="00DA7A7A"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t>No potential conflict of interest was reported by the authors.</w:t>
      </w:r>
    </w:p>
    <w:p w14:paraId="49FA0BD4" w14:textId="77777777" w:rsidR="009A0FF8" w:rsidRPr="00103135" w:rsidRDefault="009A0FF8" w:rsidP="00103135">
      <w:pPr>
        <w:spacing w:after="0" w:line="480" w:lineRule="auto"/>
        <w:contextualSpacing/>
        <w:jc w:val="both"/>
        <w:rPr>
          <w:rFonts w:ascii="Times New Roman" w:hAnsi="Times New Roman" w:cs="Times New Roman"/>
        </w:rPr>
      </w:pPr>
    </w:p>
    <w:p w14:paraId="5C5E3A1E" w14:textId="7737536E" w:rsidR="0012438A" w:rsidRPr="00103135" w:rsidRDefault="0012438A" w:rsidP="00103135">
      <w:pPr>
        <w:spacing w:after="0" w:line="480" w:lineRule="auto"/>
        <w:contextualSpacing/>
        <w:jc w:val="both"/>
        <w:rPr>
          <w:rFonts w:ascii="Times New Roman" w:hAnsi="Times New Roman" w:cs="Times New Roman"/>
        </w:rPr>
      </w:pPr>
      <w:r w:rsidRPr="00103135">
        <w:rPr>
          <w:rFonts w:ascii="Times New Roman" w:hAnsi="Times New Roman" w:cs="Times New Roman"/>
        </w:rPr>
        <w:lastRenderedPageBreak/>
        <w:t>References:</w:t>
      </w:r>
    </w:p>
    <w:p w14:paraId="7D30946E" w14:textId="45568B3D" w:rsidR="008C39D5" w:rsidRPr="00103135" w:rsidRDefault="00623D54"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rPr>
        <w:fldChar w:fldCharType="begin" w:fldLock="1"/>
      </w:r>
      <w:r w:rsidRPr="00103135">
        <w:rPr>
          <w:rFonts w:ascii="Times New Roman" w:hAnsi="Times New Roman" w:cs="Times New Roman"/>
        </w:rPr>
        <w:instrText xml:space="preserve">ADDIN Mendeley Bibliography CSL_BIBLIOGRAPHY </w:instrText>
      </w:r>
      <w:r w:rsidRPr="00103135">
        <w:rPr>
          <w:rFonts w:ascii="Times New Roman" w:hAnsi="Times New Roman" w:cs="Times New Roman"/>
        </w:rPr>
        <w:fldChar w:fldCharType="separate"/>
      </w:r>
      <w:r w:rsidR="008C39D5" w:rsidRPr="00103135">
        <w:rPr>
          <w:rFonts w:ascii="Times New Roman" w:hAnsi="Times New Roman" w:cs="Times New Roman"/>
          <w:noProof/>
        </w:rPr>
        <w:t>1.</w:t>
      </w:r>
      <w:r w:rsidR="008C39D5" w:rsidRPr="00103135">
        <w:rPr>
          <w:rFonts w:ascii="Times New Roman" w:hAnsi="Times New Roman" w:cs="Times New Roman"/>
          <w:noProof/>
        </w:rPr>
        <w:tab/>
        <w:t xml:space="preserve">McCoy, D. C. </w:t>
      </w:r>
      <w:r w:rsidR="008C39D5" w:rsidRPr="00103135">
        <w:rPr>
          <w:rFonts w:ascii="Times New Roman" w:hAnsi="Times New Roman" w:cs="Times New Roman"/>
          <w:i/>
          <w:iCs/>
          <w:noProof/>
        </w:rPr>
        <w:t>et al.</w:t>
      </w:r>
      <w:r w:rsidR="008C39D5" w:rsidRPr="00103135">
        <w:rPr>
          <w:rFonts w:ascii="Times New Roman" w:hAnsi="Times New Roman" w:cs="Times New Roman"/>
          <w:noProof/>
        </w:rPr>
        <w:t xml:space="preserve"> Early Childhood Developmental Status in Low- and Middle-Income Countries: National, Regional, and Global Prevalence Estimates Using Predictive Modeling. </w:t>
      </w:r>
      <w:r w:rsidR="008C39D5" w:rsidRPr="00103135">
        <w:rPr>
          <w:rFonts w:ascii="Times New Roman" w:hAnsi="Times New Roman" w:cs="Times New Roman"/>
          <w:i/>
          <w:iCs/>
          <w:noProof/>
        </w:rPr>
        <w:t>PLOS Med.</w:t>
      </w:r>
      <w:r w:rsidR="008C39D5" w:rsidRPr="00103135">
        <w:rPr>
          <w:rFonts w:ascii="Times New Roman" w:hAnsi="Times New Roman" w:cs="Times New Roman"/>
          <w:noProof/>
        </w:rPr>
        <w:t xml:space="preserve"> </w:t>
      </w:r>
      <w:r w:rsidR="008C39D5" w:rsidRPr="00103135">
        <w:rPr>
          <w:rFonts w:ascii="Times New Roman" w:hAnsi="Times New Roman" w:cs="Times New Roman"/>
          <w:b/>
          <w:bCs/>
          <w:noProof/>
        </w:rPr>
        <w:t>13</w:t>
      </w:r>
      <w:r w:rsidR="008C39D5" w:rsidRPr="00103135">
        <w:rPr>
          <w:rFonts w:ascii="Times New Roman" w:hAnsi="Times New Roman" w:cs="Times New Roman"/>
          <w:noProof/>
        </w:rPr>
        <w:t>, e1002034 (2016).</w:t>
      </w:r>
    </w:p>
    <w:p w14:paraId="4BBB2E08"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2.</w:t>
      </w:r>
      <w:r w:rsidRPr="00103135">
        <w:rPr>
          <w:rFonts w:ascii="Times New Roman" w:hAnsi="Times New Roman" w:cs="Times New Roman"/>
          <w:noProof/>
        </w:rPr>
        <w:tab/>
        <w:t xml:space="preserve">Early child development. </w:t>
      </w:r>
      <w:r w:rsidRPr="00103135">
        <w:rPr>
          <w:rFonts w:ascii="Times New Roman" w:hAnsi="Times New Roman" w:cs="Times New Roman"/>
          <w:i/>
          <w:iCs/>
          <w:noProof/>
        </w:rPr>
        <w:t>WHO</w:t>
      </w:r>
      <w:r w:rsidRPr="00103135">
        <w:rPr>
          <w:rFonts w:ascii="Times New Roman" w:hAnsi="Times New Roman" w:cs="Times New Roman"/>
          <w:noProof/>
        </w:rPr>
        <w:t xml:space="preserve"> (2017).</w:t>
      </w:r>
    </w:p>
    <w:p w14:paraId="66E1BC4D"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3.</w:t>
      </w:r>
      <w:r w:rsidRPr="00103135">
        <w:rPr>
          <w:rFonts w:ascii="Times New Roman" w:hAnsi="Times New Roman" w:cs="Times New Roman"/>
          <w:noProof/>
        </w:rPr>
        <w:tab/>
        <w:t xml:space="preserve">Junek, W. The Development of the Person: The Minnesota Study of Risk and Adaptation from Birth to Adulthood. </w:t>
      </w:r>
      <w:r w:rsidRPr="00103135">
        <w:rPr>
          <w:rFonts w:ascii="Times New Roman" w:hAnsi="Times New Roman" w:cs="Times New Roman"/>
          <w:i/>
          <w:iCs/>
          <w:noProof/>
        </w:rPr>
        <w:t>J. Can. Acad. Child Adolesc. Psychiatry</w:t>
      </w:r>
      <w:r w:rsidRPr="00103135">
        <w:rPr>
          <w:rFonts w:ascii="Times New Roman" w:hAnsi="Times New Roman" w:cs="Times New Roman"/>
          <w:noProof/>
        </w:rPr>
        <w:t xml:space="preserve"> </w:t>
      </w:r>
      <w:r w:rsidRPr="00103135">
        <w:rPr>
          <w:rFonts w:ascii="Times New Roman" w:hAnsi="Times New Roman" w:cs="Times New Roman"/>
          <w:b/>
          <w:bCs/>
          <w:noProof/>
        </w:rPr>
        <w:t>16</w:t>
      </w:r>
      <w:r w:rsidRPr="00103135">
        <w:rPr>
          <w:rFonts w:ascii="Times New Roman" w:hAnsi="Times New Roman" w:cs="Times New Roman"/>
          <w:noProof/>
        </w:rPr>
        <w:t>, 180 (2007).</w:t>
      </w:r>
    </w:p>
    <w:p w14:paraId="7D01B62D"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4.</w:t>
      </w:r>
      <w:r w:rsidRPr="00103135">
        <w:rPr>
          <w:rFonts w:ascii="Times New Roman" w:hAnsi="Times New Roman" w:cs="Times New Roman"/>
          <w:noProof/>
        </w:rPr>
        <w:tab/>
        <w:t xml:space="preserve">Currie, J. &amp; Vogl, T. </w:t>
      </w:r>
      <w:r w:rsidRPr="00103135">
        <w:rPr>
          <w:rFonts w:ascii="Times New Roman" w:hAnsi="Times New Roman" w:cs="Times New Roman"/>
          <w:i/>
          <w:iCs/>
          <w:noProof/>
        </w:rPr>
        <w:t>Early-Life Health and Adult Circumstance in Developing Countries</w:t>
      </w:r>
      <w:r w:rsidRPr="00103135">
        <w:rPr>
          <w:rFonts w:ascii="Times New Roman" w:hAnsi="Times New Roman" w:cs="Times New Roman"/>
          <w:noProof/>
        </w:rPr>
        <w:t>. http://www.nber.org/papers/w18371.pdf (2012) doi:10.3386/w18371.</w:t>
      </w:r>
    </w:p>
    <w:p w14:paraId="45B6E53E"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5.</w:t>
      </w:r>
      <w:r w:rsidRPr="00103135">
        <w:rPr>
          <w:rFonts w:ascii="Times New Roman" w:hAnsi="Times New Roman" w:cs="Times New Roman"/>
          <w:noProof/>
        </w:rPr>
        <w:tab/>
        <w:t xml:space="preserve">Heckman, J. J. The economics, technology, and neuroscience of human capability formation. </w:t>
      </w:r>
      <w:r w:rsidRPr="00103135">
        <w:rPr>
          <w:rFonts w:ascii="Times New Roman" w:hAnsi="Times New Roman" w:cs="Times New Roman"/>
          <w:i/>
          <w:iCs/>
          <w:noProof/>
        </w:rPr>
        <w:t>Proc. Natl. Acad. Sci. U. S. A.</w:t>
      </w:r>
      <w:r w:rsidRPr="00103135">
        <w:rPr>
          <w:rFonts w:ascii="Times New Roman" w:hAnsi="Times New Roman" w:cs="Times New Roman"/>
          <w:noProof/>
        </w:rPr>
        <w:t xml:space="preserve"> </w:t>
      </w:r>
      <w:r w:rsidRPr="00103135">
        <w:rPr>
          <w:rFonts w:ascii="Times New Roman" w:hAnsi="Times New Roman" w:cs="Times New Roman"/>
          <w:b/>
          <w:bCs/>
          <w:noProof/>
        </w:rPr>
        <w:t>104</w:t>
      </w:r>
      <w:r w:rsidRPr="00103135">
        <w:rPr>
          <w:rFonts w:ascii="Times New Roman" w:hAnsi="Times New Roman" w:cs="Times New Roman"/>
          <w:noProof/>
        </w:rPr>
        <w:t>, 13250–13255 (2007).</w:t>
      </w:r>
    </w:p>
    <w:p w14:paraId="14854FF8"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6.</w:t>
      </w:r>
      <w:r w:rsidRPr="00103135">
        <w:rPr>
          <w:rFonts w:ascii="Times New Roman" w:hAnsi="Times New Roman" w:cs="Times New Roman"/>
          <w:noProof/>
        </w:rPr>
        <w:tab/>
        <w:t xml:space="preserve">Grantham-McGregor, S. </w:t>
      </w:r>
      <w:r w:rsidRPr="00103135">
        <w:rPr>
          <w:rFonts w:ascii="Times New Roman" w:hAnsi="Times New Roman" w:cs="Times New Roman"/>
          <w:i/>
          <w:iCs/>
          <w:noProof/>
        </w:rPr>
        <w:t>et al.</w:t>
      </w:r>
      <w:r w:rsidRPr="00103135">
        <w:rPr>
          <w:rFonts w:ascii="Times New Roman" w:hAnsi="Times New Roman" w:cs="Times New Roman"/>
          <w:noProof/>
        </w:rPr>
        <w:t xml:space="preserve"> Developmental potential in the first 5 years for children in developing countries. </w:t>
      </w:r>
      <w:r w:rsidRPr="00103135">
        <w:rPr>
          <w:rFonts w:ascii="Times New Roman" w:hAnsi="Times New Roman" w:cs="Times New Roman"/>
          <w:i/>
          <w:iCs/>
          <w:noProof/>
        </w:rPr>
        <w:t>Lancet</w:t>
      </w:r>
      <w:r w:rsidRPr="00103135">
        <w:rPr>
          <w:rFonts w:ascii="Times New Roman" w:hAnsi="Times New Roman" w:cs="Times New Roman"/>
          <w:noProof/>
        </w:rPr>
        <w:t xml:space="preserve"> vol. 369 60–70 (2007).</w:t>
      </w:r>
    </w:p>
    <w:p w14:paraId="5959ABC4"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7.</w:t>
      </w:r>
      <w:r w:rsidRPr="00103135">
        <w:rPr>
          <w:rFonts w:ascii="Times New Roman" w:hAnsi="Times New Roman" w:cs="Times New Roman"/>
          <w:noProof/>
        </w:rPr>
        <w:tab/>
        <w:t xml:space="preserve">Walker, S. P. </w:t>
      </w:r>
      <w:r w:rsidRPr="00103135">
        <w:rPr>
          <w:rFonts w:ascii="Times New Roman" w:hAnsi="Times New Roman" w:cs="Times New Roman"/>
          <w:i/>
          <w:iCs/>
          <w:noProof/>
        </w:rPr>
        <w:t>et al.</w:t>
      </w:r>
      <w:r w:rsidRPr="00103135">
        <w:rPr>
          <w:rFonts w:ascii="Times New Roman" w:hAnsi="Times New Roman" w:cs="Times New Roman"/>
          <w:noProof/>
        </w:rPr>
        <w:t xml:space="preserve"> Inequality in early childhood: Risk and protective factors for early child development. </w:t>
      </w:r>
      <w:r w:rsidRPr="00103135">
        <w:rPr>
          <w:rFonts w:ascii="Times New Roman" w:hAnsi="Times New Roman" w:cs="Times New Roman"/>
          <w:i/>
          <w:iCs/>
          <w:noProof/>
        </w:rPr>
        <w:t>The Lancet</w:t>
      </w:r>
      <w:r w:rsidRPr="00103135">
        <w:rPr>
          <w:rFonts w:ascii="Times New Roman" w:hAnsi="Times New Roman" w:cs="Times New Roman"/>
          <w:noProof/>
        </w:rPr>
        <w:t xml:space="preserve"> vol. 378 1325–1338 (2011).</w:t>
      </w:r>
    </w:p>
    <w:p w14:paraId="601F73C4"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8.</w:t>
      </w:r>
      <w:r w:rsidRPr="00103135">
        <w:rPr>
          <w:rFonts w:ascii="Times New Roman" w:hAnsi="Times New Roman" w:cs="Times New Roman"/>
          <w:noProof/>
        </w:rPr>
        <w:tab/>
        <w:t>UNICEF. Development of the Early Childhood Development Index in MICS surveys. 1–53 (2017).</w:t>
      </w:r>
    </w:p>
    <w:p w14:paraId="31A8FFD2"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9.</w:t>
      </w:r>
      <w:r w:rsidRPr="00103135">
        <w:rPr>
          <w:rFonts w:ascii="Times New Roman" w:hAnsi="Times New Roman" w:cs="Times New Roman"/>
          <w:noProof/>
        </w:rPr>
        <w:tab/>
        <w:t xml:space="preserve">Policy Brief: The situation of children in Bangladesh. </w:t>
      </w:r>
      <w:r w:rsidRPr="00103135">
        <w:rPr>
          <w:rFonts w:ascii="Times New Roman" w:hAnsi="Times New Roman" w:cs="Times New Roman"/>
          <w:i/>
          <w:iCs/>
          <w:noProof/>
        </w:rPr>
        <w:t>Unicef</w:t>
      </w:r>
      <w:r w:rsidRPr="00103135">
        <w:rPr>
          <w:rFonts w:ascii="Times New Roman" w:hAnsi="Times New Roman" w:cs="Times New Roman"/>
          <w:noProof/>
        </w:rPr>
        <w:t xml:space="preserve"> (2020).</w:t>
      </w:r>
    </w:p>
    <w:p w14:paraId="3B6AD80E"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10.</w:t>
      </w:r>
      <w:r w:rsidRPr="00103135">
        <w:rPr>
          <w:rFonts w:ascii="Times New Roman" w:hAnsi="Times New Roman" w:cs="Times New Roman"/>
          <w:noProof/>
        </w:rPr>
        <w:tab/>
        <w:t xml:space="preserve">UNICEF Bangladesh. </w:t>
      </w:r>
      <w:r w:rsidRPr="00103135">
        <w:rPr>
          <w:rFonts w:ascii="Times New Roman" w:hAnsi="Times New Roman" w:cs="Times New Roman"/>
          <w:i/>
          <w:iCs/>
          <w:noProof/>
        </w:rPr>
        <w:t>Early care for growth and development</w:t>
      </w:r>
      <w:r w:rsidRPr="00103135">
        <w:rPr>
          <w:rFonts w:ascii="Times New Roman" w:hAnsi="Times New Roman" w:cs="Times New Roman"/>
          <w:noProof/>
        </w:rPr>
        <w:t>. https://www.unicef.org/bangladesh/en/early-care-growth-and-development.</w:t>
      </w:r>
    </w:p>
    <w:p w14:paraId="0CEF76D8"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11.</w:t>
      </w:r>
      <w:r w:rsidRPr="00103135">
        <w:rPr>
          <w:rFonts w:ascii="Times New Roman" w:hAnsi="Times New Roman" w:cs="Times New Roman"/>
          <w:noProof/>
        </w:rPr>
        <w:tab/>
        <w:t>Progotir Pathey. Bangladesh multiple indicator cluster survey 2012–2013 Key findings. (2014).</w:t>
      </w:r>
    </w:p>
    <w:p w14:paraId="59AEE335"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12.</w:t>
      </w:r>
      <w:r w:rsidRPr="00103135">
        <w:rPr>
          <w:rFonts w:ascii="Times New Roman" w:hAnsi="Times New Roman" w:cs="Times New Roman"/>
          <w:noProof/>
        </w:rPr>
        <w:tab/>
        <w:t>Progotir Pathey. Bangladesh multiple indicator cluster survey 2019 Key findings. (2019).</w:t>
      </w:r>
    </w:p>
    <w:p w14:paraId="254F3E93"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13.</w:t>
      </w:r>
      <w:r w:rsidRPr="00103135">
        <w:rPr>
          <w:rFonts w:ascii="Times New Roman" w:hAnsi="Times New Roman" w:cs="Times New Roman"/>
          <w:noProof/>
        </w:rPr>
        <w:tab/>
        <w:t xml:space="preserve">Miller, A. C., Murray, M. B., Thomson, D. R. &amp; Arbour, M. C. How consistent are associations between stunting and child development? Evidence from a meta-analysis of associations between stunting and multidimensional child development in fifteen low- and middle-income countries. </w:t>
      </w:r>
      <w:r w:rsidRPr="00103135">
        <w:rPr>
          <w:rFonts w:ascii="Times New Roman" w:hAnsi="Times New Roman" w:cs="Times New Roman"/>
          <w:i/>
          <w:iCs/>
          <w:noProof/>
        </w:rPr>
        <w:t>Public Health Nutr.</w:t>
      </w:r>
      <w:r w:rsidRPr="00103135">
        <w:rPr>
          <w:rFonts w:ascii="Times New Roman" w:hAnsi="Times New Roman" w:cs="Times New Roman"/>
          <w:noProof/>
        </w:rPr>
        <w:t xml:space="preserve"> </w:t>
      </w:r>
      <w:r w:rsidRPr="00103135">
        <w:rPr>
          <w:rFonts w:ascii="Times New Roman" w:hAnsi="Times New Roman" w:cs="Times New Roman"/>
          <w:b/>
          <w:bCs/>
          <w:noProof/>
        </w:rPr>
        <w:t>19</w:t>
      </w:r>
      <w:r w:rsidRPr="00103135">
        <w:rPr>
          <w:rFonts w:ascii="Times New Roman" w:hAnsi="Times New Roman" w:cs="Times New Roman"/>
          <w:noProof/>
        </w:rPr>
        <w:t>, 1339–1347 (2016).</w:t>
      </w:r>
    </w:p>
    <w:p w14:paraId="6C204A77"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14.</w:t>
      </w:r>
      <w:r w:rsidRPr="00103135">
        <w:rPr>
          <w:rFonts w:ascii="Times New Roman" w:hAnsi="Times New Roman" w:cs="Times New Roman"/>
          <w:noProof/>
        </w:rPr>
        <w:tab/>
        <w:t xml:space="preserve">Donald, K. A. </w:t>
      </w:r>
      <w:r w:rsidRPr="00103135">
        <w:rPr>
          <w:rFonts w:ascii="Times New Roman" w:hAnsi="Times New Roman" w:cs="Times New Roman"/>
          <w:i/>
          <w:iCs/>
          <w:noProof/>
        </w:rPr>
        <w:t>et al.</w:t>
      </w:r>
      <w:r w:rsidRPr="00103135">
        <w:rPr>
          <w:rFonts w:ascii="Times New Roman" w:hAnsi="Times New Roman" w:cs="Times New Roman"/>
          <w:noProof/>
        </w:rPr>
        <w:t xml:space="preserve"> Risk and protective factors for child development: An observational South </w:t>
      </w:r>
      <w:r w:rsidRPr="00103135">
        <w:rPr>
          <w:rFonts w:ascii="Times New Roman" w:hAnsi="Times New Roman" w:cs="Times New Roman"/>
          <w:noProof/>
        </w:rPr>
        <w:lastRenderedPageBreak/>
        <w:t xml:space="preserve">African birth cohort. </w:t>
      </w:r>
      <w:r w:rsidRPr="00103135">
        <w:rPr>
          <w:rFonts w:ascii="Times New Roman" w:hAnsi="Times New Roman" w:cs="Times New Roman"/>
          <w:i/>
          <w:iCs/>
          <w:noProof/>
        </w:rPr>
        <w:t>PLOS Med.</w:t>
      </w:r>
      <w:r w:rsidRPr="00103135">
        <w:rPr>
          <w:rFonts w:ascii="Times New Roman" w:hAnsi="Times New Roman" w:cs="Times New Roman"/>
          <w:noProof/>
        </w:rPr>
        <w:t xml:space="preserve"> </w:t>
      </w:r>
      <w:r w:rsidRPr="00103135">
        <w:rPr>
          <w:rFonts w:ascii="Times New Roman" w:hAnsi="Times New Roman" w:cs="Times New Roman"/>
          <w:b/>
          <w:bCs/>
          <w:noProof/>
        </w:rPr>
        <w:t>16</w:t>
      </w:r>
      <w:r w:rsidRPr="00103135">
        <w:rPr>
          <w:rFonts w:ascii="Times New Roman" w:hAnsi="Times New Roman" w:cs="Times New Roman"/>
          <w:noProof/>
        </w:rPr>
        <w:t>, e1002920 (2019).</w:t>
      </w:r>
    </w:p>
    <w:p w14:paraId="2DD5B8DC"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15.</w:t>
      </w:r>
      <w:r w:rsidRPr="00103135">
        <w:rPr>
          <w:rFonts w:ascii="Times New Roman" w:hAnsi="Times New Roman" w:cs="Times New Roman"/>
          <w:noProof/>
        </w:rPr>
        <w:tab/>
        <w:t xml:space="preserve">Centre for Disability Research and Policy, U. of S. </w:t>
      </w:r>
      <w:r w:rsidRPr="00103135">
        <w:rPr>
          <w:rFonts w:ascii="Times New Roman" w:hAnsi="Times New Roman" w:cs="Times New Roman"/>
          <w:i/>
          <w:iCs/>
          <w:noProof/>
        </w:rPr>
        <w:t>The Wellbeing of Children with Developmental Delay in Bangladesh, Bhutan, Laos, Nepal, Pakistan and Vietnam: An Analysis of Data from UNICEF ’s Multiple Indicator Cluster Surveys</w:t>
      </w:r>
      <w:r w:rsidRPr="00103135">
        <w:rPr>
          <w:rFonts w:ascii="Times New Roman" w:hAnsi="Times New Roman" w:cs="Times New Roman"/>
          <w:noProof/>
        </w:rPr>
        <w:t>. https://www.researchgate.net/publication/320403879_The_wellbeing_of_children_with_developmental_delay_in_Bangladesh_Bhutan_Laos_Nepal_Pakistan_and_Vietnam_An_analysis_of_data_from_UNICEF’s_multiple_indicator_cluster_surveys (2016).</w:t>
      </w:r>
    </w:p>
    <w:p w14:paraId="7B218CAF"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16.</w:t>
      </w:r>
      <w:r w:rsidRPr="00103135">
        <w:rPr>
          <w:rFonts w:ascii="Times New Roman" w:hAnsi="Times New Roman" w:cs="Times New Roman"/>
          <w:noProof/>
        </w:rPr>
        <w:tab/>
        <w:t xml:space="preserve">Bhopal, S. </w:t>
      </w:r>
      <w:r w:rsidRPr="00103135">
        <w:rPr>
          <w:rFonts w:ascii="Times New Roman" w:hAnsi="Times New Roman" w:cs="Times New Roman"/>
          <w:i/>
          <w:iCs/>
          <w:noProof/>
        </w:rPr>
        <w:t>et al.</w:t>
      </w:r>
      <w:r w:rsidRPr="00103135">
        <w:rPr>
          <w:rFonts w:ascii="Times New Roman" w:hAnsi="Times New Roman" w:cs="Times New Roman"/>
          <w:noProof/>
        </w:rPr>
        <w:t xml:space="preserve"> Impact of adversity on early childhood growth &amp; development in rural India: Findings from the early life stress sub-study of the SPRING cluster randomised controlled trial (SPRING-ELS). </w:t>
      </w:r>
      <w:r w:rsidRPr="00103135">
        <w:rPr>
          <w:rFonts w:ascii="Times New Roman" w:hAnsi="Times New Roman" w:cs="Times New Roman"/>
          <w:i/>
          <w:iCs/>
          <w:noProof/>
        </w:rPr>
        <w:t>PLoS One</w:t>
      </w:r>
      <w:r w:rsidRPr="00103135">
        <w:rPr>
          <w:rFonts w:ascii="Times New Roman" w:hAnsi="Times New Roman" w:cs="Times New Roman"/>
          <w:noProof/>
        </w:rPr>
        <w:t xml:space="preserve"> </w:t>
      </w:r>
      <w:r w:rsidRPr="00103135">
        <w:rPr>
          <w:rFonts w:ascii="Times New Roman" w:hAnsi="Times New Roman" w:cs="Times New Roman"/>
          <w:b/>
          <w:bCs/>
          <w:noProof/>
        </w:rPr>
        <w:t>14</w:t>
      </w:r>
      <w:r w:rsidRPr="00103135">
        <w:rPr>
          <w:rFonts w:ascii="Times New Roman" w:hAnsi="Times New Roman" w:cs="Times New Roman"/>
          <w:noProof/>
        </w:rPr>
        <w:t>, e0209122 (2019).</w:t>
      </w:r>
    </w:p>
    <w:p w14:paraId="511F21B0"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17.</w:t>
      </w:r>
      <w:r w:rsidRPr="00103135">
        <w:rPr>
          <w:rFonts w:ascii="Times New Roman" w:hAnsi="Times New Roman" w:cs="Times New Roman"/>
          <w:noProof/>
        </w:rPr>
        <w:tab/>
        <w:t xml:space="preserve">Brennan, L. M. </w:t>
      </w:r>
      <w:r w:rsidRPr="00103135">
        <w:rPr>
          <w:rFonts w:ascii="Times New Roman" w:hAnsi="Times New Roman" w:cs="Times New Roman"/>
          <w:i/>
          <w:iCs/>
          <w:noProof/>
        </w:rPr>
        <w:t>et al.</w:t>
      </w:r>
      <w:r w:rsidRPr="00103135">
        <w:rPr>
          <w:rFonts w:ascii="Times New Roman" w:hAnsi="Times New Roman" w:cs="Times New Roman"/>
          <w:noProof/>
        </w:rPr>
        <w:t xml:space="preserve"> Indirect effects of the Family Check-Up on school-age academic achievement through improvements in parenting in early childhood. </w:t>
      </w:r>
      <w:r w:rsidRPr="00103135">
        <w:rPr>
          <w:rFonts w:ascii="Times New Roman" w:hAnsi="Times New Roman" w:cs="Times New Roman"/>
          <w:i/>
          <w:iCs/>
          <w:noProof/>
        </w:rPr>
        <w:t>J. Educ. Psychol.</w:t>
      </w:r>
      <w:r w:rsidRPr="00103135">
        <w:rPr>
          <w:rFonts w:ascii="Times New Roman" w:hAnsi="Times New Roman" w:cs="Times New Roman"/>
          <w:noProof/>
        </w:rPr>
        <w:t xml:space="preserve"> </w:t>
      </w:r>
      <w:r w:rsidRPr="00103135">
        <w:rPr>
          <w:rFonts w:ascii="Times New Roman" w:hAnsi="Times New Roman" w:cs="Times New Roman"/>
          <w:b/>
          <w:bCs/>
          <w:noProof/>
        </w:rPr>
        <w:t>105</w:t>
      </w:r>
      <w:r w:rsidRPr="00103135">
        <w:rPr>
          <w:rFonts w:ascii="Times New Roman" w:hAnsi="Times New Roman" w:cs="Times New Roman"/>
          <w:noProof/>
        </w:rPr>
        <w:t>, 762–773 (2013).</w:t>
      </w:r>
    </w:p>
    <w:p w14:paraId="325C508E" w14:textId="77777777" w:rsidR="008C39D5" w:rsidRPr="00103135" w:rsidRDefault="008C39D5" w:rsidP="00103135">
      <w:pPr>
        <w:widowControl w:val="0"/>
        <w:autoSpaceDE w:val="0"/>
        <w:autoSpaceDN w:val="0"/>
        <w:adjustRightInd w:val="0"/>
        <w:spacing w:after="0" w:line="480" w:lineRule="auto"/>
        <w:ind w:left="640" w:hanging="640"/>
        <w:contextualSpacing/>
        <w:jc w:val="both"/>
        <w:rPr>
          <w:rFonts w:ascii="Times New Roman" w:hAnsi="Times New Roman" w:cs="Times New Roman"/>
          <w:noProof/>
        </w:rPr>
      </w:pPr>
      <w:r w:rsidRPr="00103135">
        <w:rPr>
          <w:rFonts w:ascii="Times New Roman" w:hAnsi="Times New Roman" w:cs="Times New Roman"/>
          <w:noProof/>
        </w:rPr>
        <w:t>18.</w:t>
      </w:r>
      <w:r w:rsidRPr="00103135">
        <w:rPr>
          <w:rFonts w:ascii="Times New Roman" w:hAnsi="Times New Roman" w:cs="Times New Roman"/>
          <w:noProof/>
        </w:rPr>
        <w:tab/>
        <w:t>(US), N. R. C. &amp; (US), I. of M. Influences on Children’s Health. (2004).</w:t>
      </w:r>
    </w:p>
    <w:p w14:paraId="7E49DF63" w14:textId="73094293" w:rsidR="00525944" w:rsidRDefault="00623D54" w:rsidP="00103135">
      <w:pPr>
        <w:spacing w:after="0" w:line="480" w:lineRule="auto"/>
        <w:contextualSpacing/>
        <w:jc w:val="both"/>
        <w:rPr>
          <w:rFonts w:ascii="Times New Roman" w:hAnsi="Times New Roman" w:cs="Times New Roman"/>
          <w:sz w:val="24"/>
          <w:szCs w:val="24"/>
        </w:rPr>
        <w:sectPr w:rsidR="00525944" w:rsidSect="00691A6C">
          <w:pgSz w:w="12240" w:h="15840"/>
          <w:pgMar w:top="1440" w:right="1440" w:bottom="1440" w:left="1440" w:header="720" w:footer="720" w:gutter="0"/>
          <w:cols w:space="720"/>
          <w:docGrid w:linePitch="360"/>
        </w:sectPr>
      </w:pPr>
      <w:r w:rsidRPr="00103135">
        <w:rPr>
          <w:rFonts w:ascii="Times New Roman" w:hAnsi="Times New Roman" w:cs="Times New Roman"/>
        </w:rPr>
        <w:fldChar w:fldCharType="end"/>
      </w:r>
    </w:p>
    <w:p w14:paraId="1D6A5B84" w14:textId="70C844EF" w:rsidR="00525944" w:rsidRPr="009054A2" w:rsidDel="00193C97" w:rsidRDefault="00525944" w:rsidP="007A24CF">
      <w:pPr>
        <w:spacing w:after="0" w:line="240" w:lineRule="auto"/>
        <w:jc w:val="both"/>
        <w:rPr>
          <w:rStyle w:val="fontstyle01"/>
          <w:rFonts w:ascii="Times New Roman" w:hAnsi="Times New Roman" w:cs="Times New Roman"/>
          <w:b/>
          <w:bCs/>
          <w:sz w:val="24"/>
          <w:szCs w:val="24"/>
        </w:rPr>
      </w:pPr>
      <w:moveFromRangeStart w:id="4492" w:author="meshbah rahman" w:date="2021-02-19T21:40:00Z" w:name="move64663273"/>
      <w:moveFrom w:id="4493" w:author="meshbah rahman" w:date="2021-02-19T21:40:00Z">
        <w:r w:rsidRPr="009054A2" w:rsidDel="00193C97">
          <w:rPr>
            <w:rStyle w:val="fontstyle01"/>
            <w:rFonts w:ascii="Times New Roman" w:hAnsi="Times New Roman" w:cs="Times New Roman"/>
            <w:b/>
            <w:bCs/>
            <w:sz w:val="24"/>
            <w:szCs w:val="24"/>
          </w:rPr>
          <w:lastRenderedPageBreak/>
          <w:t>Table 1: Comparison of the developmentally on track status for indicated domains between two consecutive MICS survey.</w:t>
        </w:r>
      </w:moveFrom>
    </w:p>
    <w:tbl>
      <w:tblPr>
        <w:tblStyle w:val="TableGrid"/>
        <w:tblW w:w="5000" w:type="pct"/>
        <w:tblLook w:val="04A0" w:firstRow="1" w:lastRow="0" w:firstColumn="1" w:lastColumn="0" w:noHBand="0" w:noVBand="1"/>
      </w:tblPr>
      <w:tblGrid>
        <w:gridCol w:w="4314"/>
        <w:gridCol w:w="4318"/>
        <w:gridCol w:w="4318"/>
      </w:tblGrid>
      <w:tr w:rsidR="00EF172F" w:rsidDel="00A56260" w14:paraId="7ECF092A" w14:textId="0C3C34AA" w:rsidTr="00EF172F">
        <w:trPr>
          <w:del w:id="4494" w:author="meshbah rahman" w:date="2021-02-22T00:05:00Z"/>
        </w:trPr>
        <w:tc>
          <w:tcPr>
            <w:tcW w:w="1666" w:type="pct"/>
          </w:tcPr>
          <w:p w14:paraId="1445AB7A" w14:textId="447971CE" w:rsidR="00EF172F" w:rsidRPr="006771B2" w:rsidDel="00A56260" w:rsidRDefault="00EF172F" w:rsidP="007A24CF">
            <w:pPr>
              <w:jc w:val="both"/>
              <w:rPr>
                <w:del w:id="4495" w:author="meshbah rahman" w:date="2021-02-22T00:05:00Z"/>
                <w:rStyle w:val="fontstyle01"/>
                <w:rFonts w:ascii="Times New Roman" w:hAnsi="Times New Roman" w:cs="Times New Roman"/>
                <w:b/>
                <w:bCs/>
                <w:sz w:val="24"/>
                <w:szCs w:val="24"/>
              </w:rPr>
            </w:pPr>
            <w:moveFrom w:id="4496" w:author="meshbah rahman" w:date="2021-02-19T21:40:00Z">
              <w:del w:id="4497" w:author="meshbah rahman" w:date="2021-02-22T00:05:00Z">
                <w:r w:rsidRPr="006771B2" w:rsidDel="00A56260">
                  <w:rPr>
                    <w:rStyle w:val="fontstyle01"/>
                    <w:rFonts w:ascii="Times New Roman" w:hAnsi="Times New Roman" w:cs="Times New Roman"/>
                    <w:b/>
                    <w:bCs/>
                    <w:sz w:val="24"/>
                    <w:szCs w:val="24"/>
                  </w:rPr>
                  <w:delText>Domains</w:delText>
                </w:r>
              </w:del>
            </w:moveFrom>
          </w:p>
        </w:tc>
        <w:tc>
          <w:tcPr>
            <w:tcW w:w="1667" w:type="pct"/>
          </w:tcPr>
          <w:p w14:paraId="4FD01699" w14:textId="4EBB4C26" w:rsidR="00EF172F" w:rsidRPr="006771B2" w:rsidDel="00A56260" w:rsidRDefault="00EF172F" w:rsidP="007A24CF">
            <w:pPr>
              <w:jc w:val="both"/>
              <w:rPr>
                <w:del w:id="4498" w:author="meshbah rahman" w:date="2021-02-22T00:05:00Z"/>
                <w:rStyle w:val="fontstyle01"/>
                <w:rFonts w:ascii="Times New Roman" w:hAnsi="Times New Roman" w:cs="Times New Roman"/>
                <w:b/>
                <w:bCs/>
                <w:sz w:val="24"/>
                <w:szCs w:val="24"/>
              </w:rPr>
            </w:pPr>
            <w:moveFrom w:id="4499" w:author="meshbah rahman" w:date="2021-02-19T21:40:00Z">
              <w:del w:id="4500" w:author="meshbah rahman" w:date="2021-02-22T00:05:00Z">
                <w:r w:rsidRPr="006771B2" w:rsidDel="00A56260">
                  <w:rPr>
                    <w:rStyle w:val="fontstyle01"/>
                    <w:rFonts w:ascii="Times New Roman" w:hAnsi="Times New Roman" w:cs="Times New Roman"/>
                    <w:b/>
                    <w:bCs/>
                    <w:sz w:val="24"/>
                    <w:szCs w:val="24"/>
                  </w:rPr>
                  <w:delText>2012</w:delText>
                </w:r>
                <w:r w:rsidDel="00A56260">
                  <w:rPr>
                    <w:rStyle w:val="fontstyle01"/>
                    <w:rFonts w:ascii="Times New Roman" w:hAnsi="Times New Roman" w:cs="Times New Roman"/>
                    <w:b/>
                    <w:bCs/>
                    <w:sz w:val="24"/>
                    <w:szCs w:val="24"/>
                  </w:rPr>
                  <w:delText xml:space="preserve"> MICS (%)</w:delText>
                </w:r>
              </w:del>
            </w:moveFrom>
          </w:p>
        </w:tc>
        <w:tc>
          <w:tcPr>
            <w:tcW w:w="1667" w:type="pct"/>
          </w:tcPr>
          <w:p w14:paraId="7CFFDD05" w14:textId="5A1FACFC" w:rsidR="00EF172F" w:rsidRPr="006771B2" w:rsidDel="00A56260" w:rsidRDefault="00EF172F" w:rsidP="007A24CF">
            <w:pPr>
              <w:jc w:val="both"/>
              <w:rPr>
                <w:del w:id="4501" w:author="meshbah rahman" w:date="2021-02-22T00:05:00Z"/>
                <w:rStyle w:val="fontstyle01"/>
                <w:rFonts w:ascii="Times New Roman" w:hAnsi="Times New Roman" w:cs="Times New Roman"/>
                <w:b/>
                <w:bCs/>
                <w:sz w:val="24"/>
                <w:szCs w:val="24"/>
              </w:rPr>
            </w:pPr>
            <w:moveFrom w:id="4502" w:author="meshbah rahman" w:date="2021-02-19T21:40:00Z">
              <w:del w:id="4503" w:author="meshbah rahman" w:date="2021-02-22T00:05:00Z">
                <w:r w:rsidRPr="006771B2" w:rsidDel="00A56260">
                  <w:rPr>
                    <w:rStyle w:val="fontstyle01"/>
                    <w:rFonts w:ascii="Times New Roman" w:hAnsi="Times New Roman" w:cs="Times New Roman"/>
                    <w:b/>
                    <w:bCs/>
                    <w:sz w:val="24"/>
                    <w:szCs w:val="24"/>
                  </w:rPr>
                  <w:delText>2019</w:delText>
                </w:r>
                <w:r w:rsidDel="00A56260">
                  <w:rPr>
                    <w:rStyle w:val="fontstyle01"/>
                    <w:rFonts w:ascii="Times New Roman" w:hAnsi="Times New Roman" w:cs="Times New Roman"/>
                    <w:b/>
                    <w:bCs/>
                    <w:sz w:val="24"/>
                    <w:szCs w:val="24"/>
                  </w:rPr>
                  <w:delText xml:space="preserve"> MICS (%)</w:delText>
                </w:r>
              </w:del>
            </w:moveFrom>
          </w:p>
        </w:tc>
      </w:tr>
      <w:tr w:rsidR="00EF172F" w:rsidDel="00A56260" w14:paraId="0DF0179D" w14:textId="430C4220" w:rsidTr="00EF172F">
        <w:trPr>
          <w:del w:id="4504" w:author="meshbah rahman" w:date="2021-02-22T00:05:00Z"/>
        </w:trPr>
        <w:tc>
          <w:tcPr>
            <w:tcW w:w="1666" w:type="pct"/>
          </w:tcPr>
          <w:p w14:paraId="679F964D" w14:textId="5E30F7C8" w:rsidR="00EF172F" w:rsidDel="00A56260" w:rsidRDefault="00EF172F" w:rsidP="007A24CF">
            <w:pPr>
              <w:jc w:val="both"/>
              <w:rPr>
                <w:del w:id="4505" w:author="meshbah rahman" w:date="2021-02-22T00:05:00Z"/>
                <w:rStyle w:val="fontstyle01"/>
                <w:rFonts w:ascii="Times New Roman" w:hAnsi="Times New Roman" w:cs="Times New Roman"/>
                <w:sz w:val="24"/>
                <w:szCs w:val="24"/>
              </w:rPr>
            </w:pPr>
            <w:moveFrom w:id="4506" w:author="meshbah rahman" w:date="2021-02-19T21:40:00Z">
              <w:del w:id="4507" w:author="meshbah rahman" w:date="2021-02-22T00:05:00Z">
                <w:r w:rsidRPr="00E14FA1" w:rsidDel="00A56260">
                  <w:rPr>
                    <w:rStyle w:val="fontstyle01"/>
                    <w:rFonts w:ascii="Times New Roman" w:hAnsi="Times New Roman" w:cs="Times New Roman"/>
                    <w:sz w:val="24"/>
                    <w:szCs w:val="24"/>
                  </w:rPr>
                  <w:delText>Literacy</w:delText>
                </w:r>
                <w:r w:rsidDel="00A56260">
                  <w:rPr>
                    <w:rStyle w:val="fontstyle01"/>
                    <w:rFonts w:ascii="Times New Roman" w:hAnsi="Times New Roman" w:cs="Times New Roman"/>
                    <w:sz w:val="24"/>
                    <w:szCs w:val="24"/>
                  </w:rPr>
                  <w:delText>-</w:delText>
                </w:r>
                <w:r w:rsidRPr="00E14FA1" w:rsidDel="00A56260">
                  <w:rPr>
                    <w:rStyle w:val="fontstyle01"/>
                    <w:rFonts w:ascii="Times New Roman" w:hAnsi="Times New Roman" w:cs="Times New Roman"/>
                    <w:sz w:val="24"/>
                    <w:szCs w:val="24"/>
                  </w:rPr>
                  <w:delText>numeracy</w:delText>
                </w:r>
              </w:del>
            </w:moveFrom>
          </w:p>
        </w:tc>
        <w:tc>
          <w:tcPr>
            <w:tcW w:w="1667" w:type="pct"/>
          </w:tcPr>
          <w:p w14:paraId="70560686" w14:textId="39D4E53B" w:rsidR="00EF172F" w:rsidDel="00A56260" w:rsidRDefault="00EF172F" w:rsidP="007A24CF">
            <w:pPr>
              <w:jc w:val="both"/>
              <w:rPr>
                <w:del w:id="4508" w:author="meshbah rahman" w:date="2021-02-22T00:05:00Z"/>
                <w:rStyle w:val="fontstyle01"/>
                <w:rFonts w:ascii="Times New Roman" w:hAnsi="Times New Roman" w:cs="Times New Roman"/>
                <w:sz w:val="24"/>
                <w:szCs w:val="24"/>
              </w:rPr>
            </w:pPr>
            <w:moveFrom w:id="4509" w:author="meshbah rahman" w:date="2021-02-19T21:40:00Z">
              <w:del w:id="4510" w:author="meshbah rahman" w:date="2021-02-22T00:05:00Z">
                <w:r w:rsidDel="00A56260">
                  <w:rPr>
                    <w:rStyle w:val="fontstyle01"/>
                    <w:rFonts w:ascii="Times New Roman" w:hAnsi="Times New Roman" w:cs="Times New Roman"/>
                    <w:sz w:val="24"/>
                    <w:szCs w:val="24"/>
                  </w:rPr>
                  <w:delText>21.2</w:delText>
                </w:r>
              </w:del>
            </w:moveFrom>
          </w:p>
        </w:tc>
        <w:tc>
          <w:tcPr>
            <w:tcW w:w="1667" w:type="pct"/>
          </w:tcPr>
          <w:p w14:paraId="2F453ADE" w14:textId="18CB1C60" w:rsidR="00EF172F" w:rsidDel="00A56260" w:rsidRDefault="00EF172F" w:rsidP="007A24CF">
            <w:pPr>
              <w:jc w:val="both"/>
              <w:rPr>
                <w:del w:id="4511" w:author="meshbah rahman" w:date="2021-02-22T00:05:00Z"/>
                <w:rStyle w:val="fontstyle01"/>
                <w:rFonts w:ascii="Times New Roman" w:hAnsi="Times New Roman" w:cs="Times New Roman"/>
                <w:sz w:val="24"/>
                <w:szCs w:val="24"/>
              </w:rPr>
            </w:pPr>
            <w:moveFrom w:id="4512" w:author="meshbah rahman" w:date="2021-02-19T21:40:00Z">
              <w:del w:id="4513" w:author="meshbah rahman" w:date="2021-02-22T00:05:00Z">
                <w:r w:rsidDel="00A56260">
                  <w:rPr>
                    <w:rStyle w:val="fontstyle01"/>
                    <w:rFonts w:ascii="Times New Roman" w:hAnsi="Times New Roman" w:cs="Times New Roman"/>
                    <w:sz w:val="24"/>
                    <w:szCs w:val="24"/>
                  </w:rPr>
                  <w:delText>28.8</w:delText>
                </w:r>
              </w:del>
            </w:moveFrom>
          </w:p>
        </w:tc>
      </w:tr>
      <w:tr w:rsidR="00EF172F" w:rsidDel="00A56260" w14:paraId="1276E13F" w14:textId="25909501" w:rsidTr="00EF172F">
        <w:trPr>
          <w:del w:id="4514" w:author="meshbah rahman" w:date="2021-02-22T00:05:00Z"/>
        </w:trPr>
        <w:tc>
          <w:tcPr>
            <w:tcW w:w="1666" w:type="pct"/>
          </w:tcPr>
          <w:p w14:paraId="4EC6A805" w14:textId="1789E6C1" w:rsidR="00EF172F" w:rsidDel="00A56260" w:rsidRDefault="00EF172F" w:rsidP="007A24CF">
            <w:pPr>
              <w:jc w:val="both"/>
              <w:rPr>
                <w:del w:id="4515" w:author="meshbah rahman" w:date="2021-02-22T00:05:00Z"/>
                <w:rStyle w:val="fontstyle01"/>
                <w:rFonts w:ascii="Times New Roman" w:hAnsi="Times New Roman" w:cs="Times New Roman"/>
                <w:sz w:val="24"/>
                <w:szCs w:val="24"/>
              </w:rPr>
            </w:pPr>
            <w:moveFrom w:id="4516" w:author="meshbah rahman" w:date="2021-02-19T21:40:00Z">
              <w:del w:id="4517" w:author="meshbah rahman" w:date="2021-02-22T00:05:00Z">
                <w:r w:rsidRPr="00E14FA1" w:rsidDel="00A56260">
                  <w:rPr>
                    <w:rStyle w:val="fontstyle01"/>
                    <w:rFonts w:ascii="Times New Roman" w:hAnsi="Times New Roman" w:cs="Times New Roman"/>
                    <w:sz w:val="24"/>
                    <w:szCs w:val="24"/>
                  </w:rPr>
                  <w:delText>Physical</w:delText>
                </w:r>
              </w:del>
            </w:moveFrom>
          </w:p>
        </w:tc>
        <w:tc>
          <w:tcPr>
            <w:tcW w:w="1667" w:type="pct"/>
          </w:tcPr>
          <w:p w14:paraId="36289452" w14:textId="0A6B917B" w:rsidR="00EF172F" w:rsidDel="00A56260" w:rsidRDefault="00EF172F" w:rsidP="007A24CF">
            <w:pPr>
              <w:jc w:val="both"/>
              <w:rPr>
                <w:del w:id="4518" w:author="meshbah rahman" w:date="2021-02-22T00:05:00Z"/>
                <w:rStyle w:val="fontstyle01"/>
                <w:rFonts w:ascii="Times New Roman" w:hAnsi="Times New Roman" w:cs="Times New Roman"/>
                <w:sz w:val="24"/>
                <w:szCs w:val="24"/>
              </w:rPr>
            </w:pPr>
            <w:moveFrom w:id="4519" w:author="meshbah rahman" w:date="2021-02-19T21:40:00Z">
              <w:del w:id="4520" w:author="meshbah rahman" w:date="2021-02-22T00:05:00Z">
                <w:r w:rsidDel="00A56260">
                  <w:rPr>
                    <w:rStyle w:val="fontstyle01"/>
                    <w:rFonts w:ascii="Times New Roman" w:hAnsi="Times New Roman" w:cs="Times New Roman"/>
                    <w:sz w:val="24"/>
                    <w:szCs w:val="24"/>
                  </w:rPr>
                  <w:delText>92.2</w:delText>
                </w:r>
              </w:del>
            </w:moveFrom>
          </w:p>
        </w:tc>
        <w:tc>
          <w:tcPr>
            <w:tcW w:w="1667" w:type="pct"/>
          </w:tcPr>
          <w:p w14:paraId="4DCED2B9" w14:textId="5B88AE39" w:rsidR="00EF172F" w:rsidDel="00A56260" w:rsidRDefault="00EF172F" w:rsidP="007A24CF">
            <w:pPr>
              <w:jc w:val="both"/>
              <w:rPr>
                <w:del w:id="4521" w:author="meshbah rahman" w:date="2021-02-22T00:05:00Z"/>
                <w:rStyle w:val="fontstyle01"/>
                <w:rFonts w:ascii="Times New Roman" w:hAnsi="Times New Roman" w:cs="Times New Roman"/>
                <w:sz w:val="24"/>
                <w:szCs w:val="24"/>
              </w:rPr>
            </w:pPr>
            <w:moveFrom w:id="4522" w:author="meshbah rahman" w:date="2021-02-19T21:40:00Z">
              <w:del w:id="4523" w:author="meshbah rahman" w:date="2021-02-22T00:05:00Z">
                <w:r w:rsidDel="00A56260">
                  <w:rPr>
                    <w:rStyle w:val="fontstyle01"/>
                    <w:rFonts w:ascii="Times New Roman" w:hAnsi="Times New Roman" w:cs="Times New Roman"/>
                    <w:sz w:val="24"/>
                    <w:szCs w:val="24"/>
                  </w:rPr>
                  <w:delText>98.4</w:delText>
                </w:r>
              </w:del>
            </w:moveFrom>
          </w:p>
        </w:tc>
      </w:tr>
      <w:tr w:rsidR="00EF172F" w:rsidDel="00A56260" w14:paraId="41009608" w14:textId="2B3E39BF" w:rsidTr="00EF172F">
        <w:trPr>
          <w:del w:id="4524" w:author="meshbah rahman" w:date="2021-02-22T00:05:00Z"/>
        </w:trPr>
        <w:tc>
          <w:tcPr>
            <w:tcW w:w="1666" w:type="pct"/>
          </w:tcPr>
          <w:p w14:paraId="75ABDFC9" w14:textId="46928DB0" w:rsidR="00EF172F" w:rsidDel="00A56260" w:rsidRDefault="00EF172F" w:rsidP="007A24CF">
            <w:pPr>
              <w:jc w:val="both"/>
              <w:rPr>
                <w:del w:id="4525" w:author="meshbah rahman" w:date="2021-02-22T00:05:00Z"/>
                <w:rStyle w:val="fontstyle01"/>
                <w:rFonts w:ascii="Times New Roman" w:hAnsi="Times New Roman" w:cs="Times New Roman"/>
                <w:sz w:val="24"/>
                <w:szCs w:val="24"/>
              </w:rPr>
            </w:pPr>
            <w:moveFrom w:id="4526" w:author="meshbah rahman" w:date="2021-02-19T21:40:00Z">
              <w:del w:id="4527" w:author="meshbah rahman" w:date="2021-02-22T00:05:00Z">
                <w:r w:rsidRPr="00E14FA1" w:rsidDel="00A56260">
                  <w:rPr>
                    <w:rStyle w:val="fontstyle01"/>
                    <w:rFonts w:ascii="Times New Roman" w:hAnsi="Times New Roman" w:cs="Times New Roman"/>
                    <w:sz w:val="24"/>
                    <w:szCs w:val="24"/>
                  </w:rPr>
                  <w:delText>Social</w:delText>
                </w:r>
                <w:r w:rsidDel="00A56260">
                  <w:rPr>
                    <w:rStyle w:val="fontstyle01"/>
                    <w:rFonts w:ascii="Times New Roman" w:hAnsi="Times New Roman" w:cs="Times New Roman"/>
                    <w:sz w:val="24"/>
                    <w:szCs w:val="24"/>
                  </w:rPr>
                  <w:delText>-</w:delText>
                </w:r>
                <w:r w:rsidRPr="00E14FA1" w:rsidDel="00A56260">
                  <w:rPr>
                    <w:rStyle w:val="fontstyle01"/>
                    <w:rFonts w:ascii="Times New Roman" w:hAnsi="Times New Roman" w:cs="Times New Roman"/>
                    <w:sz w:val="24"/>
                    <w:szCs w:val="24"/>
                  </w:rPr>
                  <w:delText>Emotional</w:delText>
                </w:r>
              </w:del>
            </w:moveFrom>
          </w:p>
        </w:tc>
        <w:tc>
          <w:tcPr>
            <w:tcW w:w="1667" w:type="pct"/>
          </w:tcPr>
          <w:p w14:paraId="5DB5212C" w14:textId="1B40547D" w:rsidR="00EF172F" w:rsidDel="00A56260" w:rsidRDefault="00EF172F" w:rsidP="007A24CF">
            <w:pPr>
              <w:jc w:val="both"/>
              <w:rPr>
                <w:del w:id="4528" w:author="meshbah rahman" w:date="2021-02-22T00:05:00Z"/>
                <w:rStyle w:val="fontstyle01"/>
                <w:rFonts w:ascii="Times New Roman" w:hAnsi="Times New Roman" w:cs="Times New Roman"/>
                <w:sz w:val="24"/>
                <w:szCs w:val="24"/>
              </w:rPr>
            </w:pPr>
            <w:moveFrom w:id="4529" w:author="meshbah rahman" w:date="2021-02-19T21:40:00Z">
              <w:del w:id="4530" w:author="meshbah rahman" w:date="2021-02-22T00:05:00Z">
                <w:r w:rsidDel="00A56260">
                  <w:rPr>
                    <w:rStyle w:val="fontstyle01"/>
                    <w:rFonts w:ascii="Times New Roman" w:hAnsi="Times New Roman" w:cs="Times New Roman"/>
                    <w:sz w:val="24"/>
                    <w:szCs w:val="24"/>
                  </w:rPr>
                  <w:delText>68.4</w:delText>
                </w:r>
              </w:del>
            </w:moveFrom>
          </w:p>
        </w:tc>
        <w:tc>
          <w:tcPr>
            <w:tcW w:w="1667" w:type="pct"/>
          </w:tcPr>
          <w:p w14:paraId="08C67845" w14:textId="3436894E" w:rsidR="00EF172F" w:rsidDel="00A56260" w:rsidRDefault="00EF172F" w:rsidP="007A24CF">
            <w:pPr>
              <w:jc w:val="both"/>
              <w:rPr>
                <w:del w:id="4531" w:author="meshbah rahman" w:date="2021-02-22T00:05:00Z"/>
                <w:rStyle w:val="fontstyle01"/>
                <w:rFonts w:ascii="Times New Roman" w:hAnsi="Times New Roman" w:cs="Times New Roman"/>
                <w:sz w:val="24"/>
                <w:szCs w:val="24"/>
              </w:rPr>
            </w:pPr>
            <w:moveFrom w:id="4532" w:author="meshbah rahman" w:date="2021-02-19T21:40:00Z">
              <w:del w:id="4533" w:author="meshbah rahman" w:date="2021-02-22T00:05:00Z">
                <w:r w:rsidDel="00A56260">
                  <w:rPr>
                    <w:rStyle w:val="fontstyle01"/>
                    <w:rFonts w:ascii="Times New Roman" w:hAnsi="Times New Roman" w:cs="Times New Roman"/>
                    <w:sz w:val="24"/>
                    <w:szCs w:val="24"/>
                  </w:rPr>
                  <w:delText>72.7</w:delText>
                </w:r>
              </w:del>
            </w:moveFrom>
          </w:p>
        </w:tc>
      </w:tr>
      <w:tr w:rsidR="00EF172F" w:rsidDel="00A56260" w14:paraId="3F32708E" w14:textId="10785F18" w:rsidTr="00EF172F">
        <w:trPr>
          <w:del w:id="4534" w:author="meshbah rahman" w:date="2021-02-22T00:05:00Z"/>
        </w:trPr>
        <w:tc>
          <w:tcPr>
            <w:tcW w:w="1666" w:type="pct"/>
          </w:tcPr>
          <w:p w14:paraId="4E8875C4" w14:textId="0B1DA37B" w:rsidR="00EF172F" w:rsidDel="00A56260" w:rsidRDefault="00EF172F" w:rsidP="007A24CF">
            <w:pPr>
              <w:jc w:val="both"/>
              <w:rPr>
                <w:del w:id="4535" w:author="meshbah rahman" w:date="2021-02-22T00:05:00Z"/>
                <w:rStyle w:val="fontstyle01"/>
                <w:rFonts w:ascii="Times New Roman" w:hAnsi="Times New Roman" w:cs="Times New Roman"/>
                <w:sz w:val="24"/>
                <w:szCs w:val="24"/>
              </w:rPr>
            </w:pPr>
            <w:moveFrom w:id="4536" w:author="meshbah rahman" w:date="2021-02-19T21:40:00Z">
              <w:del w:id="4537" w:author="meshbah rahman" w:date="2021-02-22T00:05:00Z">
                <w:r w:rsidRPr="00E14FA1" w:rsidDel="00A56260">
                  <w:rPr>
                    <w:rStyle w:val="fontstyle01"/>
                    <w:rFonts w:ascii="Times New Roman" w:hAnsi="Times New Roman" w:cs="Times New Roman"/>
                    <w:sz w:val="24"/>
                    <w:szCs w:val="24"/>
                  </w:rPr>
                  <w:delText>Learning</w:delText>
                </w:r>
              </w:del>
            </w:moveFrom>
          </w:p>
        </w:tc>
        <w:tc>
          <w:tcPr>
            <w:tcW w:w="1667" w:type="pct"/>
          </w:tcPr>
          <w:p w14:paraId="641AB745" w14:textId="4C7D71E7" w:rsidR="00EF172F" w:rsidDel="00A56260" w:rsidRDefault="00EF172F" w:rsidP="007A24CF">
            <w:pPr>
              <w:jc w:val="both"/>
              <w:rPr>
                <w:del w:id="4538" w:author="meshbah rahman" w:date="2021-02-22T00:05:00Z"/>
                <w:rStyle w:val="fontstyle01"/>
                <w:rFonts w:ascii="Times New Roman" w:hAnsi="Times New Roman" w:cs="Times New Roman"/>
                <w:sz w:val="24"/>
                <w:szCs w:val="24"/>
              </w:rPr>
            </w:pPr>
            <w:moveFrom w:id="4539" w:author="meshbah rahman" w:date="2021-02-19T21:40:00Z">
              <w:del w:id="4540" w:author="meshbah rahman" w:date="2021-02-22T00:05:00Z">
                <w:r w:rsidDel="00A56260">
                  <w:rPr>
                    <w:rStyle w:val="fontstyle01"/>
                    <w:rFonts w:ascii="Times New Roman" w:hAnsi="Times New Roman" w:cs="Times New Roman"/>
                    <w:sz w:val="24"/>
                    <w:szCs w:val="24"/>
                  </w:rPr>
                  <w:delText>87.5</w:delText>
                </w:r>
              </w:del>
            </w:moveFrom>
          </w:p>
        </w:tc>
        <w:tc>
          <w:tcPr>
            <w:tcW w:w="1667" w:type="pct"/>
          </w:tcPr>
          <w:p w14:paraId="6FF5AE73" w14:textId="026FA778" w:rsidR="00EF172F" w:rsidDel="00A56260" w:rsidRDefault="00EF172F" w:rsidP="007A24CF">
            <w:pPr>
              <w:jc w:val="both"/>
              <w:rPr>
                <w:del w:id="4541" w:author="meshbah rahman" w:date="2021-02-22T00:05:00Z"/>
                <w:rStyle w:val="fontstyle01"/>
                <w:rFonts w:ascii="Times New Roman" w:hAnsi="Times New Roman" w:cs="Times New Roman"/>
                <w:sz w:val="24"/>
                <w:szCs w:val="24"/>
              </w:rPr>
            </w:pPr>
            <w:moveFrom w:id="4542" w:author="meshbah rahman" w:date="2021-02-19T21:40:00Z">
              <w:del w:id="4543" w:author="meshbah rahman" w:date="2021-02-22T00:05:00Z">
                <w:r w:rsidDel="00A56260">
                  <w:rPr>
                    <w:rStyle w:val="fontstyle01"/>
                    <w:rFonts w:ascii="Times New Roman" w:hAnsi="Times New Roman" w:cs="Times New Roman"/>
                    <w:sz w:val="24"/>
                    <w:szCs w:val="24"/>
                  </w:rPr>
                  <w:delText>91.4</w:delText>
                </w:r>
              </w:del>
            </w:moveFrom>
          </w:p>
        </w:tc>
      </w:tr>
    </w:tbl>
    <w:p w14:paraId="0D14DE51" w14:textId="6C9A682A" w:rsidR="00525944" w:rsidRPr="00C366C3" w:rsidDel="00193C97" w:rsidRDefault="00525944" w:rsidP="007A24CF">
      <w:pPr>
        <w:spacing w:after="0" w:line="240" w:lineRule="auto"/>
        <w:jc w:val="both"/>
        <w:rPr>
          <w:rStyle w:val="fontstyle01"/>
          <w:rFonts w:ascii="Times New Roman" w:hAnsi="Times New Roman" w:cs="Times New Roman"/>
          <w:sz w:val="24"/>
          <w:szCs w:val="24"/>
        </w:rPr>
      </w:pPr>
    </w:p>
    <w:moveFromRangeEnd w:id="4492"/>
    <w:p w14:paraId="74A17E06" w14:textId="74E4CD8C" w:rsidR="00525944" w:rsidDel="00A56260" w:rsidRDefault="00525944" w:rsidP="007A24CF">
      <w:pPr>
        <w:spacing w:after="0" w:line="240" w:lineRule="auto"/>
        <w:jc w:val="both"/>
        <w:rPr>
          <w:del w:id="4544" w:author="meshbah rahman" w:date="2021-02-22T00:05:00Z"/>
          <w:rStyle w:val="fontstyle01"/>
          <w:rFonts w:ascii="Times New Roman" w:hAnsi="Times New Roman" w:cs="Times New Roman"/>
          <w:b/>
          <w:bCs/>
          <w:sz w:val="24"/>
          <w:szCs w:val="24"/>
        </w:rPr>
      </w:pPr>
    </w:p>
    <w:tbl>
      <w:tblPr>
        <w:tblStyle w:val="TableGrid"/>
        <w:tblW w:w="5000" w:type="pct"/>
        <w:tblLook w:val="04A0" w:firstRow="1" w:lastRow="0" w:firstColumn="1" w:lastColumn="0" w:noHBand="0" w:noVBand="1"/>
      </w:tblPr>
      <w:tblGrid>
        <w:gridCol w:w="12950"/>
      </w:tblGrid>
      <w:tr w:rsidR="00525944" w:rsidRPr="00520622" w:rsidDel="00193C97" w14:paraId="4B4F5DAE" w14:textId="2D6C4C47" w:rsidTr="00343D17">
        <w:trPr>
          <w:del w:id="4545" w:author="meshbah rahman" w:date="2021-02-19T21:43:00Z"/>
        </w:trPr>
        <w:tc>
          <w:tcPr>
            <w:tcW w:w="12950" w:type="dxa"/>
          </w:tcPr>
          <w:p w14:paraId="726C99A6" w14:textId="042000D9" w:rsidR="00525944" w:rsidRPr="00343D17" w:rsidDel="00193C97" w:rsidRDefault="00343D17" w:rsidP="00E55790">
            <w:pPr>
              <w:jc w:val="center"/>
              <w:rPr>
                <w:del w:id="4546" w:author="meshbah rahman" w:date="2021-02-19T21:43:00Z"/>
                <w:rFonts w:ascii="Times New Roman" w:hAnsi="Times New Roman" w:cs="Times New Roman"/>
                <w:b/>
                <w:bCs/>
                <w:sz w:val="24"/>
                <w:szCs w:val="24"/>
              </w:rPr>
            </w:pPr>
            <w:del w:id="4547" w:author="meshbah rahman" w:date="2021-02-19T21:43:00Z">
              <w:r w:rsidDel="00193C97">
                <w:rPr>
                  <w:noProof/>
                  <w:lang w:eastAsia="en-GB" w:bidi="bn-BD"/>
                </w:rPr>
                <w:drawing>
                  <wp:inline distT="0" distB="0" distL="0" distR="0" wp14:anchorId="69566F6E" wp14:editId="1668AD06">
                    <wp:extent cx="5665076" cy="3815255"/>
                    <wp:effectExtent l="0" t="0" r="12065" b="13970"/>
                    <wp:docPr id="1" name="Chart 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del>
          </w:p>
        </w:tc>
      </w:tr>
      <w:tr w:rsidR="00525944" w:rsidRPr="00520622" w:rsidDel="00193C97" w14:paraId="5B822095" w14:textId="580E37F5" w:rsidTr="00343D17">
        <w:trPr>
          <w:del w:id="4548" w:author="meshbah rahman" w:date="2021-02-19T21:43:00Z"/>
        </w:trPr>
        <w:tc>
          <w:tcPr>
            <w:tcW w:w="12950" w:type="dxa"/>
          </w:tcPr>
          <w:p w14:paraId="3EC9B719" w14:textId="40AA15AC" w:rsidR="00525944" w:rsidRPr="00520622" w:rsidDel="00193C97" w:rsidRDefault="00525944" w:rsidP="007A24CF">
            <w:pPr>
              <w:jc w:val="both"/>
              <w:rPr>
                <w:del w:id="4549" w:author="meshbah rahman" w:date="2021-02-19T21:43:00Z"/>
                <w:rFonts w:ascii="Times New Roman" w:hAnsi="Times New Roman" w:cs="Times New Roman"/>
                <w:b/>
                <w:sz w:val="24"/>
                <w:szCs w:val="24"/>
              </w:rPr>
            </w:pPr>
            <w:del w:id="4550" w:author="meshbah rahman" w:date="2021-02-19T21:43:00Z">
              <w:r w:rsidRPr="00520622" w:rsidDel="00193C97">
                <w:rPr>
                  <w:rFonts w:ascii="Times New Roman" w:hAnsi="Times New Roman" w:cs="Times New Roman"/>
                  <w:b/>
                  <w:sz w:val="24"/>
                  <w:szCs w:val="24"/>
                </w:rPr>
                <w:delText>Fig 1. Distribution of developmental status of children by different survey years.</w:delText>
              </w:r>
            </w:del>
          </w:p>
        </w:tc>
      </w:tr>
    </w:tbl>
    <w:p w14:paraId="0DAD1229" w14:textId="08AE5CB0" w:rsidR="00CE1D86" w:rsidDel="00A56260" w:rsidRDefault="00CE1D86" w:rsidP="007A24CF">
      <w:pPr>
        <w:jc w:val="both"/>
        <w:rPr>
          <w:del w:id="4551" w:author="meshbah rahman" w:date="2021-02-22T00:05:00Z"/>
          <w:rFonts w:ascii="Times New Roman" w:hAnsi="Times New Roman" w:cs="Times New Roman"/>
          <w:color w:val="FF0000"/>
          <w:sz w:val="24"/>
          <w:szCs w:val="24"/>
        </w:rPr>
      </w:pPr>
    </w:p>
    <w:p w14:paraId="497D1268" w14:textId="242683E9" w:rsidR="00CE1D86" w:rsidDel="00A56260" w:rsidRDefault="00CE1D86" w:rsidP="007A24CF">
      <w:pPr>
        <w:jc w:val="both"/>
        <w:rPr>
          <w:del w:id="4552" w:author="meshbah rahman" w:date="2021-02-22T00:05:00Z"/>
          <w:rFonts w:ascii="Times New Roman" w:hAnsi="Times New Roman" w:cs="Times New Roman"/>
          <w:color w:val="FF0000"/>
          <w:sz w:val="24"/>
          <w:szCs w:val="24"/>
        </w:rPr>
      </w:pPr>
      <w:del w:id="4553" w:author="meshbah rahman" w:date="2021-02-22T00:05:00Z">
        <w:r w:rsidDel="00A56260">
          <w:rPr>
            <w:rFonts w:ascii="Times New Roman" w:hAnsi="Times New Roman" w:cs="Times New Roman"/>
            <w:color w:val="FF0000"/>
            <w:sz w:val="24"/>
            <w:szCs w:val="24"/>
          </w:rPr>
          <w:br w:type="page"/>
        </w:r>
      </w:del>
    </w:p>
    <w:p w14:paraId="439E7075" w14:textId="0156F312" w:rsidR="00525944" w:rsidRPr="00135946" w:rsidDel="00A56260" w:rsidRDefault="00525944" w:rsidP="007A24CF">
      <w:pPr>
        <w:spacing w:after="0" w:line="240" w:lineRule="auto"/>
        <w:jc w:val="both"/>
        <w:rPr>
          <w:del w:id="4554" w:author="meshbah rahman" w:date="2021-02-22T00:05:00Z"/>
          <w:rFonts w:ascii="Times New Roman" w:hAnsi="Times New Roman" w:cs="Times New Roman"/>
          <w:b/>
          <w:sz w:val="24"/>
          <w:szCs w:val="24"/>
        </w:rPr>
      </w:pPr>
      <w:moveFromRangeStart w:id="4555" w:author="meshbah rahman" w:date="2021-02-19T22:43:00Z" w:name="move64667004"/>
      <w:moveFrom w:id="4556" w:author="meshbah rahman" w:date="2021-02-19T22:43:00Z">
        <w:del w:id="4557" w:author="meshbah rahman" w:date="2021-02-22T00:05:00Z">
          <w:r w:rsidRPr="00520622" w:rsidDel="00A56260">
            <w:rPr>
              <w:rFonts w:ascii="Times New Roman" w:hAnsi="Times New Roman" w:cs="Times New Roman"/>
              <w:b/>
              <w:sz w:val="24"/>
              <w:szCs w:val="24"/>
            </w:rPr>
            <w:delText>Table.</w:delText>
          </w:r>
          <w:r w:rsidDel="00A56260">
            <w:rPr>
              <w:rFonts w:ascii="Times New Roman" w:hAnsi="Times New Roman" w:cs="Times New Roman"/>
              <w:b/>
              <w:sz w:val="24"/>
              <w:szCs w:val="24"/>
            </w:rPr>
            <w:delText>2</w:delText>
          </w:r>
          <w:r w:rsidRPr="00520622" w:rsidDel="00A56260">
            <w:rPr>
              <w:rFonts w:ascii="Times New Roman" w:hAnsi="Times New Roman" w:cs="Times New Roman"/>
              <w:b/>
              <w:sz w:val="24"/>
              <w:szCs w:val="24"/>
            </w:rPr>
            <w:delText xml:space="preserve"> Sample characteristics of children by developmental status, </w:delText>
          </w:r>
          <w:r w:rsidR="00FB383D" w:rsidRPr="00FB383D" w:rsidDel="00A56260">
            <w:rPr>
              <w:rFonts w:ascii="Times New Roman" w:hAnsi="Times New Roman" w:cs="Times New Roman"/>
              <w:b/>
              <w:sz w:val="24"/>
              <w:szCs w:val="24"/>
            </w:rPr>
            <w:delText>MICS 2012 and 2019</w:delText>
          </w:r>
          <w:r w:rsidRPr="00520622" w:rsidDel="00A56260">
            <w:rPr>
              <w:rFonts w:ascii="Times New Roman" w:hAnsi="Times New Roman" w:cs="Times New Roman"/>
              <w:b/>
              <w:sz w:val="24"/>
              <w:szCs w:val="24"/>
            </w:rPr>
            <w:delText>.</w:delText>
          </w:r>
        </w:del>
      </w:moveFrom>
    </w:p>
    <w:tbl>
      <w:tblPr>
        <w:tblStyle w:val="TableGrid"/>
        <w:tblpPr w:leftFromText="187" w:rightFromText="187" w:vertAnchor="text" w:horzAnchor="margin" w:tblpY="1"/>
        <w:tblOverlap w:val="never"/>
        <w:tblW w:w="5000" w:type="pct"/>
        <w:tblLook w:val="04A0" w:firstRow="1" w:lastRow="0" w:firstColumn="1" w:lastColumn="0" w:noHBand="0" w:noVBand="1"/>
      </w:tblPr>
      <w:tblGrid>
        <w:gridCol w:w="2874"/>
        <w:gridCol w:w="2396"/>
        <w:gridCol w:w="1453"/>
        <w:gridCol w:w="1453"/>
        <w:gridCol w:w="987"/>
        <w:gridCol w:w="1448"/>
        <w:gridCol w:w="1448"/>
        <w:gridCol w:w="891"/>
      </w:tblGrid>
      <w:tr w:rsidR="00CE1D86" w:rsidRPr="00E55790" w:rsidDel="00A56260" w14:paraId="4FB500A1" w14:textId="2CBC4EB0" w:rsidTr="00E55790">
        <w:trPr>
          <w:del w:id="4558" w:author="meshbah rahman" w:date="2021-02-22T00:05:00Z"/>
        </w:trPr>
        <w:tc>
          <w:tcPr>
            <w:tcW w:w="2035" w:type="pct"/>
            <w:gridSpan w:val="2"/>
          </w:tcPr>
          <w:p w14:paraId="304D0FDF" w14:textId="7FB7B5DA" w:rsidR="00CE1D86" w:rsidRPr="00E55790" w:rsidDel="00A56260" w:rsidRDefault="00CE1D86" w:rsidP="007A24CF">
            <w:pPr>
              <w:jc w:val="both"/>
              <w:rPr>
                <w:del w:id="4559" w:author="meshbah rahman" w:date="2021-02-22T00:05:00Z"/>
                <w:rFonts w:ascii="Times New Roman" w:hAnsi="Times New Roman" w:cs="Times New Roman"/>
                <w:bCs/>
              </w:rPr>
            </w:pPr>
          </w:p>
        </w:tc>
        <w:tc>
          <w:tcPr>
            <w:tcW w:w="1503" w:type="pct"/>
            <w:gridSpan w:val="3"/>
          </w:tcPr>
          <w:p w14:paraId="59774593" w14:textId="363833A7" w:rsidR="00CE1D86" w:rsidRPr="00E55790" w:rsidDel="00A56260" w:rsidRDefault="00CE1D86" w:rsidP="007A24CF">
            <w:pPr>
              <w:jc w:val="both"/>
              <w:rPr>
                <w:del w:id="4560" w:author="meshbah rahman" w:date="2021-02-22T00:05:00Z"/>
                <w:rFonts w:ascii="Times New Roman" w:hAnsi="Times New Roman" w:cs="Times New Roman"/>
                <w:b/>
              </w:rPr>
            </w:pPr>
            <w:moveFrom w:id="4561" w:author="meshbah rahman" w:date="2021-02-19T22:43:00Z">
              <w:del w:id="4562" w:author="meshbah rahman" w:date="2021-02-22T00:05:00Z">
                <w:r w:rsidRPr="00E55790" w:rsidDel="00A56260">
                  <w:rPr>
                    <w:rFonts w:ascii="Times New Roman" w:hAnsi="Times New Roman" w:cs="Times New Roman"/>
                    <w:b/>
                  </w:rPr>
                  <w:delText>2012</w:delText>
                </w:r>
              </w:del>
            </w:moveFrom>
          </w:p>
        </w:tc>
        <w:tc>
          <w:tcPr>
            <w:tcW w:w="1462" w:type="pct"/>
            <w:gridSpan w:val="3"/>
          </w:tcPr>
          <w:p w14:paraId="0411EE6C" w14:textId="753927E4" w:rsidR="00CE1D86" w:rsidRPr="00E55790" w:rsidDel="00A56260" w:rsidRDefault="00CE1D86" w:rsidP="007A24CF">
            <w:pPr>
              <w:jc w:val="both"/>
              <w:rPr>
                <w:del w:id="4563" w:author="meshbah rahman" w:date="2021-02-22T00:05:00Z"/>
                <w:rFonts w:ascii="Times New Roman" w:hAnsi="Times New Roman" w:cs="Times New Roman"/>
                <w:b/>
              </w:rPr>
            </w:pPr>
            <w:moveFrom w:id="4564" w:author="meshbah rahman" w:date="2021-02-19T22:43:00Z">
              <w:del w:id="4565" w:author="meshbah rahman" w:date="2021-02-22T00:05:00Z">
                <w:r w:rsidRPr="00E55790" w:rsidDel="00A56260">
                  <w:rPr>
                    <w:rFonts w:ascii="Times New Roman" w:hAnsi="Times New Roman" w:cs="Times New Roman"/>
                    <w:b/>
                  </w:rPr>
                  <w:delText>2019</w:delText>
                </w:r>
              </w:del>
            </w:moveFrom>
          </w:p>
        </w:tc>
      </w:tr>
      <w:tr w:rsidR="009A097D" w:rsidRPr="00E55790" w:rsidDel="00A56260" w14:paraId="2FE96C09" w14:textId="100D5555" w:rsidTr="00E55790">
        <w:trPr>
          <w:del w:id="4566" w:author="meshbah rahman" w:date="2021-02-22T00:05:00Z"/>
        </w:trPr>
        <w:tc>
          <w:tcPr>
            <w:tcW w:w="2035" w:type="pct"/>
            <w:gridSpan w:val="2"/>
            <w:vMerge w:val="restart"/>
            <w:vAlign w:val="center"/>
          </w:tcPr>
          <w:p w14:paraId="6DE5ED5D" w14:textId="223E57BE" w:rsidR="009A097D" w:rsidRPr="00E55790" w:rsidDel="00A56260" w:rsidRDefault="009A097D" w:rsidP="007A24CF">
            <w:pPr>
              <w:jc w:val="both"/>
              <w:rPr>
                <w:del w:id="4567" w:author="meshbah rahman" w:date="2021-02-22T00:05:00Z"/>
                <w:rFonts w:ascii="Times New Roman" w:hAnsi="Times New Roman" w:cs="Times New Roman"/>
                <w:b/>
              </w:rPr>
            </w:pPr>
            <w:moveFrom w:id="4568" w:author="meshbah rahman" w:date="2021-02-19T22:43:00Z">
              <w:del w:id="4569" w:author="meshbah rahman" w:date="2021-02-22T00:05:00Z">
                <w:r w:rsidRPr="00E55790" w:rsidDel="00A56260">
                  <w:rPr>
                    <w:rFonts w:ascii="Times New Roman" w:hAnsi="Times New Roman" w:cs="Times New Roman"/>
                    <w:b/>
                  </w:rPr>
                  <w:delText>Characteristics</w:delText>
                </w:r>
              </w:del>
            </w:moveFrom>
          </w:p>
        </w:tc>
        <w:tc>
          <w:tcPr>
            <w:tcW w:w="1122" w:type="pct"/>
            <w:gridSpan w:val="2"/>
          </w:tcPr>
          <w:p w14:paraId="28CFF090" w14:textId="6B6DA145" w:rsidR="009A097D" w:rsidRPr="00E55790" w:rsidDel="00A56260" w:rsidRDefault="009A097D" w:rsidP="007A24CF">
            <w:pPr>
              <w:jc w:val="both"/>
              <w:rPr>
                <w:del w:id="4570" w:author="meshbah rahman" w:date="2021-02-22T00:05:00Z"/>
                <w:rFonts w:ascii="Times New Roman" w:hAnsi="Times New Roman" w:cs="Times New Roman"/>
                <w:b/>
              </w:rPr>
            </w:pPr>
            <w:moveFrom w:id="4571" w:author="meshbah rahman" w:date="2021-02-19T22:43:00Z">
              <w:del w:id="4572" w:author="meshbah rahman" w:date="2021-02-22T00:05:00Z">
                <w:r w:rsidRPr="00E55790" w:rsidDel="00A56260">
                  <w:rPr>
                    <w:rFonts w:ascii="Times New Roman" w:hAnsi="Times New Roman" w:cs="Times New Roman"/>
                    <w:b/>
                  </w:rPr>
                  <w:delText>Developmental Status</w:delText>
                </w:r>
              </w:del>
            </w:moveFrom>
          </w:p>
        </w:tc>
        <w:tc>
          <w:tcPr>
            <w:tcW w:w="381" w:type="pct"/>
            <w:vMerge w:val="restart"/>
          </w:tcPr>
          <w:p w14:paraId="4C4C8DD1" w14:textId="4CBAA2DF" w:rsidR="009A097D" w:rsidRPr="00E55790" w:rsidDel="00A56260" w:rsidRDefault="009A097D" w:rsidP="007A24CF">
            <w:pPr>
              <w:jc w:val="both"/>
              <w:rPr>
                <w:del w:id="4573" w:author="meshbah rahman" w:date="2021-02-22T00:05:00Z"/>
                <w:rFonts w:ascii="Times New Roman" w:hAnsi="Times New Roman" w:cs="Times New Roman"/>
                <w:b/>
              </w:rPr>
            </w:pPr>
            <w:moveFrom w:id="4574" w:author="meshbah rahman" w:date="2021-02-19T22:43:00Z">
              <w:del w:id="4575" w:author="meshbah rahman" w:date="2021-02-22T00:05:00Z">
                <w:r w:rsidRPr="00E55790" w:rsidDel="00A56260">
                  <w:rPr>
                    <w:rFonts w:ascii="Times New Roman" w:hAnsi="Times New Roman" w:cs="Times New Roman"/>
                    <w:b/>
                  </w:rPr>
                  <w:delText>P-value</w:delText>
                </w:r>
              </w:del>
            </w:moveFrom>
          </w:p>
        </w:tc>
        <w:tc>
          <w:tcPr>
            <w:tcW w:w="1118" w:type="pct"/>
            <w:gridSpan w:val="2"/>
          </w:tcPr>
          <w:p w14:paraId="2173FC91" w14:textId="3FA1BE15" w:rsidR="009A097D" w:rsidRPr="00E55790" w:rsidDel="00A56260" w:rsidRDefault="009A097D" w:rsidP="007A24CF">
            <w:pPr>
              <w:jc w:val="both"/>
              <w:rPr>
                <w:del w:id="4576" w:author="meshbah rahman" w:date="2021-02-22T00:05:00Z"/>
                <w:rFonts w:ascii="Times New Roman" w:hAnsi="Times New Roman" w:cs="Times New Roman"/>
                <w:b/>
              </w:rPr>
            </w:pPr>
            <w:moveFrom w:id="4577" w:author="meshbah rahman" w:date="2021-02-19T22:43:00Z">
              <w:del w:id="4578" w:author="meshbah rahman" w:date="2021-02-22T00:05:00Z">
                <w:r w:rsidRPr="00E55790" w:rsidDel="00A56260">
                  <w:rPr>
                    <w:rFonts w:ascii="Times New Roman" w:hAnsi="Times New Roman" w:cs="Times New Roman"/>
                    <w:b/>
                  </w:rPr>
                  <w:delText>Developmental Status</w:delText>
                </w:r>
              </w:del>
            </w:moveFrom>
          </w:p>
        </w:tc>
        <w:tc>
          <w:tcPr>
            <w:tcW w:w="344" w:type="pct"/>
            <w:vMerge w:val="restart"/>
          </w:tcPr>
          <w:p w14:paraId="414F1505" w14:textId="7120BD5C" w:rsidR="009A097D" w:rsidRPr="00E55790" w:rsidDel="00A56260" w:rsidRDefault="009A097D" w:rsidP="007A24CF">
            <w:pPr>
              <w:jc w:val="both"/>
              <w:rPr>
                <w:del w:id="4579" w:author="meshbah rahman" w:date="2021-02-22T00:05:00Z"/>
                <w:rFonts w:ascii="Times New Roman" w:hAnsi="Times New Roman" w:cs="Times New Roman"/>
                <w:b/>
              </w:rPr>
            </w:pPr>
            <w:moveFrom w:id="4580" w:author="meshbah rahman" w:date="2021-02-19T22:43:00Z">
              <w:del w:id="4581" w:author="meshbah rahman" w:date="2021-02-22T00:05:00Z">
                <w:r w:rsidRPr="00E55790" w:rsidDel="00A56260">
                  <w:rPr>
                    <w:rFonts w:ascii="Times New Roman" w:hAnsi="Times New Roman" w:cs="Times New Roman"/>
                    <w:b/>
                  </w:rPr>
                  <w:delText>P-value</w:delText>
                </w:r>
              </w:del>
            </w:moveFrom>
          </w:p>
        </w:tc>
      </w:tr>
      <w:tr w:rsidR="009A097D" w:rsidRPr="00E55790" w:rsidDel="00A56260" w14:paraId="4E658862" w14:textId="5F8F886E" w:rsidTr="00E55790">
        <w:trPr>
          <w:del w:id="4582" w:author="meshbah rahman" w:date="2021-02-22T00:05:00Z"/>
        </w:trPr>
        <w:tc>
          <w:tcPr>
            <w:tcW w:w="2035" w:type="pct"/>
            <w:gridSpan w:val="2"/>
            <w:vMerge/>
          </w:tcPr>
          <w:p w14:paraId="28E25855" w14:textId="6A8F485C" w:rsidR="009A097D" w:rsidRPr="00E55790" w:rsidDel="00A56260" w:rsidRDefault="009A097D" w:rsidP="007A24CF">
            <w:pPr>
              <w:jc w:val="both"/>
              <w:rPr>
                <w:del w:id="4583" w:author="meshbah rahman" w:date="2021-02-22T00:05:00Z"/>
                <w:rFonts w:ascii="Times New Roman" w:hAnsi="Times New Roman" w:cs="Times New Roman"/>
                <w:bCs/>
              </w:rPr>
            </w:pPr>
          </w:p>
        </w:tc>
        <w:tc>
          <w:tcPr>
            <w:tcW w:w="561" w:type="pct"/>
          </w:tcPr>
          <w:p w14:paraId="0E637E2A" w14:textId="184EF972" w:rsidR="009A097D" w:rsidRPr="00E55790" w:rsidDel="00A56260" w:rsidRDefault="009A097D" w:rsidP="007A24CF">
            <w:pPr>
              <w:jc w:val="both"/>
              <w:rPr>
                <w:del w:id="4584" w:author="meshbah rahman" w:date="2021-02-22T00:05:00Z"/>
                <w:rFonts w:ascii="Times New Roman" w:hAnsi="Times New Roman" w:cs="Times New Roman"/>
                <w:b/>
              </w:rPr>
            </w:pPr>
            <w:moveFrom w:id="4585" w:author="meshbah rahman" w:date="2021-02-19T22:43:00Z">
              <w:del w:id="4586" w:author="meshbah rahman" w:date="2021-02-22T00:05:00Z">
                <w:r w:rsidRPr="00E55790" w:rsidDel="00A56260">
                  <w:rPr>
                    <w:rFonts w:ascii="Times New Roman" w:hAnsi="Times New Roman" w:cs="Times New Roman"/>
                    <w:b/>
                  </w:rPr>
                  <w:delText>On track</w:delText>
                </w:r>
              </w:del>
            </w:moveFrom>
          </w:p>
        </w:tc>
        <w:tc>
          <w:tcPr>
            <w:tcW w:w="561" w:type="pct"/>
          </w:tcPr>
          <w:p w14:paraId="19EBB719" w14:textId="0E8C62B7" w:rsidR="009A097D" w:rsidRPr="00E55790" w:rsidDel="00A56260" w:rsidRDefault="009A097D" w:rsidP="007A24CF">
            <w:pPr>
              <w:jc w:val="both"/>
              <w:rPr>
                <w:del w:id="4587" w:author="meshbah rahman" w:date="2021-02-22T00:05:00Z"/>
                <w:rFonts w:ascii="Times New Roman" w:hAnsi="Times New Roman" w:cs="Times New Roman"/>
                <w:b/>
              </w:rPr>
            </w:pPr>
            <w:moveFrom w:id="4588" w:author="meshbah rahman" w:date="2021-02-19T22:43:00Z">
              <w:del w:id="4589" w:author="meshbah rahman" w:date="2021-02-22T00:05:00Z">
                <w:r w:rsidRPr="00E55790" w:rsidDel="00A56260">
                  <w:rPr>
                    <w:rFonts w:ascii="Times New Roman" w:hAnsi="Times New Roman" w:cs="Times New Roman"/>
                    <w:b/>
                  </w:rPr>
                  <w:delText>Delay</w:delText>
                </w:r>
              </w:del>
            </w:moveFrom>
          </w:p>
        </w:tc>
        <w:tc>
          <w:tcPr>
            <w:tcW w:w="381" w:type="pct"/>
            <w:vMerge/>
          </w:tcPr>
          <w:p w14:paraId="02DC0983" w14:textId="3AB3BD7A" w:rsidR="009A097D" w:rsidRPr="00E55790" w:rsidDel="00A56260" w:rsidRDefault="009A097D" w:rsidP="007A24CF">
            <w:pPr>
              <w:jc w:val="both"/>
              <w:rPr>
                <w:del w:id="4590" w:author="meshbah rahman" w:date="2021-02-22T00:05:00Z"/>
                <w:rFonts w:ascii="Times New Roman" w:hAnsi="Times New Roman" w:cs="Times New Roman"/>
                <w:b/>
              </w:rPr>
            </w:pPr>
          </w:p>
        </w:tc>
        <w:tc>
          <w:tcPr>
            <w:tcW w:w="559" w:type="pct"/>
          </w:tcPr>
          <w:p w14:paraId="25B6472A" w14:textId="62F3E019" w:rsidR="009A097D" w:rsidRPr="00E55790" w:rsidDel="00A56260" w:rsidRDefault="009A097D" w:rsidP="007A24CF">
            <w:pPr>
              <w:jc w:val="both"/>
              <w:rPr>
                <w:del w:id="4591" w:author="meshbah rahman" w:date="2021-02-22T00:05:00Z"/>
                <w:rFonts w:ascii="Times New Roman" w:hAnsi="Times New Roman" w:cs="Times New Roman"/>
                <w:b/>
              </w:rPr>
            </w:pPr>
            <w:moveFrom w:id="4592" w:author="meshbah rahman" w:date="2021-02-19T22:43:00Z">
              <w:del w:id="4593" w:author="meshbah rahman" w:date="2021-02-22T00:05:00Z">
                <w:r w:rsidRPr="00E55790" w:rsidDel="00A56260">
                  <w:rPr>
                    <w:rFonts w:ascii="Times New Roman" w:hAnsi="Times New Roman" w:cs="Times New Roman"/>
                    <w:b/>
                  </w:rPr>
                  <w:delText>On track</w:delText>
                </w:r>
              </w:del>
            </w:moveFrom>
          </w:p>
        </w:tc>
        <w:tc>
          <w:tcPr>
            <w:tcW w:w="559" w:type="pct"/>
          </w:tcPr>
          <w:p w14:paraId="7E4D0195" w14:textId="45883D0F" w:rsidR="009A097D" w:rsidRPr="00E55790" w:rsidDel="00A56260" w:rsidRDefault="009A097D" w:rsidP="007A24CF">
            <w:pPr>
              <w:jc w:val="both"/>
              <w:rPr>
                <w:del w:id="4594" w:author="meshbah rahman" w:date="2021-02-22T00:05:00Z"/>
                <w:rFonts w:ascii="Times New Roman" w:hAnsi="Times New Roman" w:cs="Times New Roman"/>
                <w:b/>
              </w:rPr>
            </w:pPr>
            <w:moveFrom w:id="4595" w:author="meshbah rahman" w:date="2021-02-19T22:43:00Z">
              <w:del w:id="4596" w:author="meshbah rahman" w:date="2021-02-22T00:05:00Z">
                <w:r w:rsidRPr="00E55790" w:rsidDel="00A56260">
                  <w:rPr>
                    <w:rFonts w:ascii="Times New Roman" w:hAnsi="Times New Roman" w:cs="Times New Roman"/>
                    <w:b/>
                  </w:rPr>
                  <w:delText>Delay</w:delText>
                </w:r>
              </w:del>
            </w:moveFrom>
          </w:p>
        </w:tc>
        <w:tc>
          <w:tcPr>
            <w:tcW w:w="344" w:type="pct"/>
            <w:vMerge/>
          </w:tcPr>
          <w:p w14:paraId="46F80121" w14:textId="169B516D" w:rsidR="009A097D" w:rsidRPr="00E55790" w:rsidDel="00A56260" w:rsidRDefault="009A097D" w:rsidP="007A24CF">
            <w:pPr>
              <w:jc w:val="both"/>
              <w:rPr>
                <w:del w:id="4597" w:author="meshbah rahman" w:date="2021-02-22T00:05:00Z"/>
                <w:rFonts w:ascii="Times New Roman" w:hAnsi="Times New Roman" w:cs="Times New Roman"/>
                <w:b/>
              </w:rPr>
            </w:pPr>
          </w:p>
        </w:tc>
      </w:tr>
      <w:tr w:rsidR="009A097D" w:rsidRPr="00E55790" w:rsidDel="00A56260" w14:paraId="4D5C9339" w14:textId="5BC6AC02" w:rsidTr="00E55790">
        <w:trPr>
          <w:del w:id="4598" w:author="meshbah rahman" w:date="2021-02-22T00:05:00Z"/>
        </w:trPr>
        <w:tc>
          <w:tcPr>
            <w:tcW w:w="2035" w:type="pct"/>
            <w:gridSpan w:val="2"/>
            <w:vMerge/>
          </w:tcPr>
          <w:p w14:paraId="282DEE5F" w14:textId="2071C8E4" w:rsidR="009A097D" w:rsidRPr="00E55790" w:rsidDel="00A56260" w:rsidRDefault="009A097D" w:rsidP="007A24CF">
            <w:pPr>
              <w:jc w:val="both"/>
              <w:rPr>
                <w:del w:id="4599" w:author="meshbah rahman" w:date="2021-02-22T00:05:00Z"/>
                <w:rFonts w:ascii="Times New Roman" w:hAnsi="Times New Roman" w:cs="Times New Roman"/>
                <w:bCs/>
              </w:rPr>
            </w:pPr>
          </w:p>
        </w:tc>
        <w:tc>
          <w:tcPr>
            <w:tcW w:w="561" w:type="pct"/>
          </w:tcPr>
          <w:p w14:paraId="051E8A08" w14:textId="25EB23A7" w:rsidR="009A097D" w:rsidRPr="00E55790" w:rsidDel="00A56260" w:rsidRDefault="009A097D" w:rsidP="007A24CF">
            <w:pPr>
              <w:jc w:val="both"/>
              <w:rPr>
                <w:del w:id="4600" w:author="meshbah rahman" w:date="2021-02-22T00:05:00Z"/>
                <w:rFonts w:ascii="Times New Roman" w:hAnsi="Times New Roman" w:cs="Times New Roman"/>
                <w:b/>
              </w:rPr>
            </w:pPr>
            <w:moveFrom w:id="4601" w:author="meshbah rahman" w:date="2021-02-19T22:43:00Z">
              <w:del w:id="4602" w:author="meshbah rahman" w:date="2021-02-22T00:05:00Z">
                <w:r w:rsidRPr="00E55790" w:rsidDel="00A56260">
                  <w:rPr>
                    <w:rFonts w:ascii="Times New Roman" w:hAnsi="Times New Roman" w:cs="Times New Roman"/>
                    <w:b/>
                  </w:rPr>
                  <w:delText>N (%)</w:delText>
                </w:r>
              </w:del>
            </w:moveFrom>
          </w:p>
        </w:tc>
        <w:tc>
          <w:tcPr>
            <w:tcW w:w="561" w:type="pct"/>
          </w:tcPr>
          <w:p w14:paraId="7FA20E5F" w14:textId="0DAA40AD" w:rsidR="009A097D" w:rsidRPr="00E55790" w:rsidDel="00A56260" w:rsidRDefault="009A097D" w:rsidP="007A24CF">
            <w:pPr>
              <w:jc w:val="both"/>
              <w:rPr>
                <w:del w:id="4603" w:author="meshbah rahman" w:date="2021-02-22T00:05:00Z"/>
                <w:rFonts w:ascii="Times New Roman" w:hAnsi="Times New Roman" w:cs="Times New Roman"/>
                <w:b/>
              </w:rPr>
            </w:pPr>
            <w:moveFrom w:id="4604" w:author="meshbah rahman" w:date="2021-02-19T22:43:00Z">
              <w:del w:id="4605" w:author="meshbah rahman" w:date="2021-02-22T00:05:00Z">
                <w:r w:rsidRPr="00E55790" w:rsidDel="00A56260">
                  <w:rPr>
                    <w:rFonts w:ascii="Times New Roman" w:hAnsi="Times New Roman" w:cs="Times New Roman"/>
                    <w:b/>
                  </w:rPr>
                  <w:delText>N (%)</w:delText>
                </w:r>
              </w:del>
            </w:moveFrom>
          </w:p>
        </w:tc>
        <w:tc>
          <w:tcPr>
            <w:tcW w:w="381" w:type="pct"/>
            <w:vMerge/>
          </w:tcPr>
          <w:p w14:paraId="070E5EEE" w14:textId="577FE5F1" w:rsidR="009A097D" w:rsidRPr="00E55790" w:rsidDel="00A56260" w:rsidRDefault="009A097D" w:rsidP="007A24CF">
            <w:pPr>
              <w:jc w:val="both"/>
              <w:rPr>
                <w:del w:id="4606" w:author="meshbah rahman" w:date="2021-02-22T00:05:00Z"/>
                <w:rFonts w:ascii="Times New Roman" w:hAnsi="Times New Roman" w:cs="Times New Roman"/>
                <w:b/>
              </w:rPr>
            </w:pPr>
          </w:p>
        </w:tc>
        <w:tc>
          <w:tcPr>
            <w:tcW w:w="559" w:type="pct"/>
          </w:tcPr>
          <w:p w14:paraId="6F98C5ED" w14:textId="3D66FAD8" w:rsidR="009A097D" w:rsidRPr="00E55790" w:rsidDel="00A56260" w:rsidRDefault="009A097D" w:rsidP="007A24CF">
            <w:pPr>
              <w:jc w:val="both"/>
              <w:rPr>
                <w:del w:id="4607" w:author="meshbah rahman" w:date="2021-02-22T00:05:00Z"/>
                <w:rFonts w:ascii="Times New Roman" w:hAnsi="Times New Roman" w:cs="Times New Roman"/>
                <w:b/>
              </w:rPr>
            </w:pPr>
            <w:moveFrom w:id="4608" w:author="meshbah rahman" w:date="2021-02-19T22:43:00Z">
              <w:del w:id="4609" w:author="meshbah rahman" w:date="2021-02-22T00:05:00Z">
                <w:r w:rsidRPr="00E55790" w:rsidDel="00A56260">
                  <w:rPr>
                    <w:rFonts w:ascii="Times New Roman" w:hAnsi="Times New Roman" w:cs="Times New Roman"/>
                    <w:b/>
                  </w:rPr>
                  <w:delText>N (%)</w:delText>
                </w:r>
              </w:del>
            </w:moveFrom>
          </w:p>
        </w:tc>
        <w:tc>
          <w:tcPr>
            <w:tcW w:w="559" w:type="pct"/>
          </w:tcPr>
          <w:p w14:paraId="79A80F77" w14:textId="6FFAF022" w:rsidR="009A097D" w:rsidRPr="00E55790" w:rsidDel="00A56260" w:rsidRDefault="009A097D" w:rsidP="007A24CF">
            <w:pPr>
              <w:jc w:val="both"/>
              <w:rPr>
                <w:del w:id="4610" w:author="meshbah rahman" w:date="2021-02-22T00:05:00Z"/>
                <w:rFonts w:ascii="Times New Roman" w:hAnsi="Times New Roman" w:cs="Times New Roman"/>
                <w:b/>
              </w:rPr>
            </w:pPr>
            <w:moveFrom w:id="4611" w:author="meshbah rahman" w:date="2021-02-19T22:43:00Z">
              <w:del w:id="4612" w:author="meshbah rahman" w:date="2021-02-22T00:05:00Z">
                <w:r w:rsidRPr="00E55790" w:rsidDel="00A56260">
                  <w:rPr>
                    <w:rFonts w:ascii="Times New Roman" w:hAnsi="Times New Roman" w:cs="Times New Roman"/>
                    <w:b/>
                  </w:rPr>
                  <w:delText>N (%)</w:delText>
                </w:r>
              </w:del>
            </w:moveFrom>
          </w:p>
        </w:tc>
        <w:tc>
          <w:tcPr>
            <w:tcW w:w="344" w:type="pct"/>
            <w:vMerge/>
          </w:tcPr>
          <w:p w14:paraId="231BD722" w14:textId="08DB2FD5" w:rsidR="009A097D" w:rsidRPr="00E55790" w:rsidDel="00A56260" w:rsidRDefault="009A097D" w:rsidP="007A24CF">
            <w:pPr>
              <w:jc w:val="both"/>
              <w:rPr>
                <w:del w:id="4613" w:author="meshbah rahman" w:date="2021-02-22T00:05:00Z"/>
                <w:rFonts w:ascii="Times New Roman" w:hAnsi="Times New Roman" w:cs="Times New Roman"/>
                <w:b/>
              </w:rPr>
            </w:pPr>
          </w:p>
        </w:tc>
      </w:tr>
      <w:tr w:rsidR="00CE1D86" w:rsidRPr="00E55790" w:rsidDel="00A56260" w14:paraId="48945A65" w14:textId="4904E378" w:rsidTr="00E55790">
        <w:trPr>
          <w:del w:id="4614" w:author="meshbah rahman" w:date="2021-02-22T00:05:00Z"/>
        </w:trPr>
        <w:tc>
          <w:tcPr>
            <w:tcW w:w="1110" w:type="pct"/>
            <w:vMerge w:val="restart"/>
          </w:tcPr>
          <w:p w14:paraId="7388C579" w14:textId="2AFBE0A8" w:rsidR="00CE1D86" w:rsidRPr="00E55790" w:rsidDel="00A56260" w:rsidRDefault="00235DC3" w:rsidP="007A24CF">
            <w:pPr>
              <w:jc w:val="both"/>
              <w:rPr>
                <w:del w:id="4615" w:author="meshbah rahman" w:date="2021-02-22T00:05:00Z"/>
                <w:rFonts w:ascii="Times New Roman" w:hAnsi="Times New Roman" w:cs="Times New Roman"/>
                <w:b/>
              </w:rPr>
            </w:pPr>
            <w:moveFrom w:id="4616" w:author="meshbah rahman" w:date="2021-02-19T22:43:00Z">
              <w:del w:id="4617" w:author="meshbah rahman" w:date="2021-02-22T00:05:00Z">
                <w:r w:rsidRPr="00E55790" w:rsidDel="00A56260">
                  <w:rPr>
                    <w:rFonts w:ascii="Times New Roman" w:hAnsi="Times New Roman" w:cs="Times New Roman"/>
                    <w:b/>
                  </w:rPr>
                  <w:delText>C</w:delText>
                </w:r>
                <w:r w:rsidR="00CE1D86" w:rsidRPr="00E55790" w:rsidDel="00A56260">
                  <w:rPr>
                    <w:rFonts w:ascii="Times New Roman" w:hAnsi="Times New Roman" w:cs="Times New Roman"/>
                    <w:b/>
                  </w:rPr>
                  <w:delText>hild</w:delText>
                </w:r>
                <w:r w:rsidRPr="00E55790" w:rsidDel="00A56260">
                  <w:rPr>
                    <w:rFonts w:ascii="Times New Roman" w:hAnsi="Times New Roman" w:cs="Times New Roman"/>
                    <w:b/>
                  </w:rPr>
                  <w:delText xml:space="preserve"> age</w:delText>
                </w:r>
              </w:del>
            </w:moveFrom>
          </w:p>
        </w:tc>
        <w:tc>
          <w:tcPr>
            <w:tcW w:w="925" w:type="pct"/>
          </w:tcPr>
          <w:p w14:paraId="610CB601" w14:textId="6EC384AD" w:rsidR="00CE1D86" w:rsidRPr="00E55790" w:rsidDel="00A56260" w:rsidRDefault="00CE1D86" w:rsidP="007A24CF">
            <w:pPr>
              <w:jc w:val="both"/>
              <w:rPr>
                <w:del w:id="4618" w:author="meshbah rahman" w:date="2021-02-22T00:05:00Z"/>
                <w:rFonts w:ascii="Times New Roman" w:hAnsi="Times New Roman" w:cs="Times New Roman"/>
                <w:bCs/>
              </w:rPr>
            </w:pPr>
            <w:moveFrom w:id="4619" w:author="meshbah rahman" w:date="2021-02-19T22:43:00Z">
              <w:del w:id="4620" w:author="meshbah rahman" w:date="2021-02-22T00:05:00Z">
                <w:r w:rsidRPr="00E55790" w:rsidDel="00A56260">
                  <w:rPr>
                    <w:rFonts w:ascii="Times New Roman" w:hAnsi="Times New Roman" w:cs="Times New Roman"/>
                    <w:bCs/>
                  </w:rPr>
                  <w:delText>3</w:delText>
                </w:r>
              </w:del>
            </w:moveFrom>
          </w:p>
        </w:tc>
        <w:tc>
          <w:tcPr>
            <w:tcW w:w="561" w:type="pct"/>
          </w:tcPr>
          <w:p w14:paraId="3FAF38BA" w14:textId="08ED7D34" w:rsidR="00CE1D86" w:rsidRPr="00E55790" w:rsidDel="00A56260" w:rsidRDefault="00CE1D86" w:rsidP="007A24CF">
            <w:pPr>
              <w:jc w:val="both"/>
              <w:rPr>
                <w:del w:id="4621" w:author="meshbah rahman" w:date="2021-02-22T00:05:00Z"/>
                <w:rFonts w:ascii="Times New Roman" w:hAnsi="Times New Roman" w:cs="Times New Roman"/>
                <w:bCs/>
              </w:rPr>
            </w:pPr>
            <w:moveFrom w:id="4622" w:author="meshbah rahman" w:date="2021-02-19T22:43:00Z">
              <w:del w:id="4623" w:author="meshbah rahman" w:date="2021-02-22T00:05:00Z">
                <w:r w:rsidRPr="00E55790" w:rsidDel="00A56260">
                  <w:rPr>
                    <w:rFonts w:ascii="Times New Roman" w:hAnsi="Times New Roman" w:cs="Times New Roman"/>
                    <w:bCs/>
                  </w:rPr>
                  <w:delText>2392 (59.46)</w:delText>
                </w:r>
              </w:del>
            </w:moveFrom>
          </w:p>
        </w:tc>
        <w:tc>
          <w:tcPr>
            <w:tcW w:w="561" w:type="pct"/>
          </w:tcPr>
          <w:p w14:paraId="402014C8" w14:textId="177C6D43" w:rsidR="00CE1D86" w:rsidRPr="00E55790" w:rsidDel="00A56260" w:rsidRDefault="00CE1D86" w:rsidP="007A24CF">
            <w:pPr>
              <w:jc w:val="both"/>
              <w:rPr>
                <w:del w:id="4624" w:author="meshbah rahman" w:date="2021-02-22T00:05:00Z"/>
                <w:rFonts w:ascii="Times New Roman" w:hAnsi="Times New Roman" w:cs="Times New Roman"/>
                <w:bCs/>
              </w:rPr>
            </w:pPr>
            <w:moveFrom w:id="4625" w:author="meshbah rahman" w:date="2021-02-19T22:43:00Z">
              <w:del w:id="4626" w:author="meshbah rahman" w:date="2021-02-22T00:05:00Z">
                <w:r w:rsidRPr="00E55790" w:rsidDel="00A56260">
                  <w:rPr>
                    <w:rFonts w:ascii="Times New Roman" w:hAnsi="Times New Roman" w:cs="Times New Roman"/>
                    <w:bCs/>
                  </w:rPr>
                  <w:delText>1649(40.54)</w:delText>
                </w:r>
              </w:del>
            </w:moveFrom>
          </w:p>
        </w:tc>
        <w:tc>
          <w:tcPr>
            <w:tcW w:w="381" w:type="pct"/>
            <w:vMerge w:val="restart"/>
          </w:tcPr>
          <w:p w14:paraId="29CA1500" w14:textId="74C6A927" w:rsidR="00CE1D86" w:rsidRPr="00E55790" w:rsidDel="00A56260" w:rsidRDefault="00CE1D86" w:rsidP="007A24CF">
            <w:pPr>
              <w:jc w:val="both"/>
              <w:rPr>
                <w:del w:id="4627" w:author="meshbah rahman" w:date="2021-02-22T00:05:00Z"/>
                <w:rFonts w:ascii="Times New Roman" w:hAnsi="Times New Roman" w:cs="Times New Roman"/>
                <w:bCs/>
              </w:rPr>
            </w:pPr>
            <w:moveFrom w:id="4628" w:author="meshbah rahman" w:date="2021-02-19T22:43:00Z">
              <w:del w:id="4629" w:author="meshbah rahman" w:date="2021-02-22T00:05:00Z">
                <w:r w:rsidRPr="00E55790" w:rsidDel="00A56260">
                  <w:rPr>
                    <w:rFonts w:ascii="Times New Roman" w:hAnsi="Times New Roman" w:cs="Times New Roman"/>
                    <w:bCs/>
                  </w:rPr>
                  <w:delText>&lt;0.001</w:delText>
                </w:r>
              </w:del>
            </w:moveFrom>
          </w:p>
        </w:tc>
        <w:tc>
          <w:tcPr>
            <w:tcW w:w="559" w:type="pct"/>
          </w:tcPr>
          <w:p w14:paraId="0E97EC0E" w14:textId="2CF46C28" w:rsidR="00CE1D86" w:rsidRPr="00E55790" w:rsidDel="00A56260" w:rsidRDefault="00CE1D86" w:rsidP="007A24CF">
            <w:pPr>
              <w:jc w:val="both"/>
              <w:rPr>
                <w:del w:id="4630" w:author="meshbah rahman" w:date="2021-02-22T00:05:00Z"/>
                <w:rFonts w:ascii="Times New Roman" w:hAnsi="Times New Roman" w:cs="Times New Roman"/>
                <w:bCs/>
              </w:rPr>
            </w:pPr>
            <w:moveFrom w:id="4631" w:author="meshbah rahman" w:date="2021-02-19T22:43:00Z">
              <w:del w:id="4632" w:author="meshbah rahman" w:date="2021-02-22T00:05:00Z">
                <w:r w:rsidRPr="00E55790" w:rsidDel="00A56260">
                  <w:rPr>
                    <w:rFonts w:ascii="Times New Roman" w:hAnsi="Times New Roman" w:cs="Times New Roman"/>
                    <w:bCs/>
                  </w:rPr>
                  <w:delText>3166 (68.72)</w:delText>
                </w:r>
              </w:del>
            </w:moveFrom>
          </w:p>
        </w:tc>
        <w:tc>
          <w:tcPr>
            <w:tcW w:w="559" w:type="pct"/>
          </w:tcPr>
          <w:p w14:paraId="5262D728" w14:textId="0EA00998" w:rsidR="00CE1D86" w:rsidRPr="00E55790" w:rsidDel="00A56260" w:rsidRDefault="00CE1D86" w:rsidP="007A24CF">
            <w:pPr>
              <w:jc w:val="both"/>
              <w:rPr>
                <w:del w:id="4633" w:author="meshbah rahman" w:date="2021-02-22T00:05:00Z"/>
                <w:rFonts w:ascii="Times New Roman" w:hAnsi="Times New Roman" w:cs="Times New Roman"/>
                <w:bCs/>
              </w:rPr>
            </w:pPr>
            <w:moveFrom w:id="4634" w:author="meshbah rahman" w:date="2021-02-19T22:43:00Z">
              <w:del w:id="4635" w:author="meshbah rahman" w:date="2021-02-22T00:05:00Z">
                <w:r w:rsidRPr="00E55790" w:rsidDel="00A56260">
                  <w:rPr>
                    <w:rFonts w:ascii="Times New Roman" w:hAnsi="Times New Roman" w:cs="Times New Roman"/>
                    <w:bCs/>
                  </w:rPr>
                  <w:delText>1584 (31.28)</w:delText>
                </w:r>
              </w:del>
            </w:moveFrom>
          </w:p>
        </w:tc>
        <w:tc>
          <w:tcPr>
            <w:tcW w:w="344" w:type="pct"/>
            <w:vMerge w:val="restart"/>
          </w:tcPr>
          <w:p w14:paraId="1E08716C" w14:textId="16EE24C2" w:rsidR="00CE1D86" w:rsidRPr="00E55790" w:rsidDel="00A56260" w:rsidRDefault="00CE1D86" w:rsidP="007A24CF">
            <w:pPr>
              <w:jc w:val="both"/>
              <w:rPr>
                <w:del w:id="4636" w:author="meshbah rahman" w:date="2021-02-22T00:05:00Z"/>
                <w:rFonts w:ascii="Times New Roman" w:hAnsi="Times New Roman" w:cs="Times New Roman"/>
                <w:bCs/>
              </w:rPr>
            </w:pPr>
            <w:moveFrom w:id="4637" w:author="meshbah rahman" w:date="2021-02-19T22:43:00Z">
              <w:del w:id="4638"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5DBBC2BF" w14:textId="04ED8A5C" w:rsidTr="00E55790">
        <w:trPr>
          <w:del w:id="4639" w:author="meshbah rahman" w:date="2021-02-22T00:05:00Z"/>
        </w:trPr>
        <w:tc>
          <w:tcPr>
            <w:tcW w:w="1110" w:type="pct"/>
            <w:vMerge/>
          </w:tcPr>
          <w:p w14:paraId="7E5CB3C6" w14:textId="5B9746E3" w:rsidR="00CE1D86" w:rsidRPr="00E55790" w:rsidDel="00A56260" w:rsidRDefault="00CE1D86" w:rsidP="007A24CF">
            <w:pPr>
              <w:jc w:val="both"/>
              <w:rPr>
                <w:del w:id="4640" w:author="meshbah rahman" w:date="2021-02-22T00:05:00Z"/>
                <w:rFonts w:ascii="Times New Roman" w:hAnsi="Times New Roman" w:cs="Times New Roman"/>
                <w:b/>
              </w:rPr>
            </w:pPr>
          </w:p>
        </w:tc>
        <w:tc>
          <w:tcPr>
            <w:tcW w:w="925" w:type="pct"/>
          </w:tcPr>
          <w:p w14:paraId="4569A006" w14:textId="4483E71E" w:rsidR="00CE1D86" w:rsidRPr="00E55790" w:rsidDel="00A56260" w:rsidRDefault="00CE1D86" w:rsidP="007A24CF">
            <w:pPr>
              <w:jc w:val="both"/>
              <w:rPr>
                <w:del w:id="4641" w:author="meshbah rahman" w:date="2021-02-22T00:05:00Z"/>
                <w:rFonts w:ascii="Times New Roman" w:hAnsi="Times New Roman" w:cs="Times New Roman"/>
                <w:bCs/>
              </w:rPr>
            </w:pPr>
            <w:moveFrom w:id="4642" w:author="meshbah rahman" w:date="2021-02-19T22:43:00Z">
              <w:del w:id="4643" w:author="meshbah rahman" w:date="2021-02-22T00:05:00Z">
                <w:r w:rsidRPr="00E55790" w:rsidDel="00A56260">
                  <w:rPr>
                    <w:rFonts w:ascii="Times New Roman" w:hAnsi="Times New Roman" w:cs="Times New Roman"/>
                    <w:bCs/>
                  </w:rPr>
                  <w:delText>4</w:delText>
                </w:r>
              </w:del>
            </w:moveFrom>
          </w:p>
        </w:tc>
        <w:tc>
          <w:tcPr>
            <w:tcW w:w="561" w:type="pct"/>
          </w:tcPr>
          <w:p w14:paraId="002CF201" w14:textId="097C1D04" w:rsidR="00CE1D86" w:rsidRPr="00E55790" w:rsidDel="00A56260" w:rsidRDefault="00CE1D86" w:rsidP="007A24CF">
            <w:pPr>
              <w:jc w:val="both"/>
              <w:rPr>
                <w:del w:id="4644" w:author="meshbah rahman" w:date="2021-02-22T00:05:00Z"/>
                <w:rFonts w:ascii="Times New Roman" w:hAnsi="Times New Roman" w:cs="Times New Roman"/>
                <w:bCs/>
              </w:rPr>
            </w:pPr>
            <w:moveFrom w:id="4645" w:author="meshbah rahman" w:date="2021-02-19T22:43:00Z">
              <w:del w:id="4646" w:author="meshbah rahman" w:date="2021-02-22T00:05:00Z">
                <w:r w:rsidRPr="00E55790" w:rsidDel="00A56260">
                  <w:rPr>
                    <w:rFonts w:ascii="Times New Roman" w:hAnsi="Times New Roman" w:cs="Times New Roman"/>
                    <w:bCs/>
                  </w:rPr>
                  <w:delText>2909 (71.40)</w:delText>
                </w:r>
              </w:del>
            </w:moveFrom>
          </w:p>
        </w:tc>
        <w:tc>
          <w:tcPr>
            <w:tcW w:w="561" w:type="pct"/>
          </w:tcPr>
          <w:p w14:paraId="574CD273" w14:textId="215F23A8" w:rsidR="00CE1D86" w:rsidRPr="00E55790" w:rsidDel="00A56260" w:rsidRDefault="00CE1D86" w:rsidP="007A24CF">
            <w:pPr>
              <w:jc w:val="both"/>
              <w:rPr>
                <w:del w:id="4647" w:author="meshbah rahman" w:date="2021-02-22T00:05:00Z"/>
                <w:rFonts w:ascii="Times New Roman" w:hAnsi="Times New Roman" w:cs="Times New Roman"/>
                <w:bCs/>
              </w:rPr>
            </w:pPr>
            <w:moveFrom w:id="4648" w:author="meshbah rahman" w:date="2021-02-19T22:43:00Z">
              <w:del w:id="4649" w:author="meshbah rahman" w:date="2021-02-22T00:05:00Z">
                <w:r w:rsidRPr="00E55790" w:rsidDel="00A56260">
                  <w:rPr>
                    <w:rFonts w:ascii="Times New Roman" w:hAnsi="Times New Roman" w:cs="Times New Roman"/>
                    <w:bCs/>
                  </w:rPr>
                  <w:delText>1198 (28.60)</w:delText>
                </w:r>
              </w:del>
            </w:moveFrom>
          </w:p>
        </w:tc>
        <w:tc>
          <w:tcPr>
            <w:tcW w:w="381" w:type="pct"/>
            <w:vMerge/>
          </w:tcPr>
          <w:p w14:paraId="39326790" w14:textId="59E7B746" w:rsidR="00CE1D86" w:rsidRPr="00E55790" w:rsidDel="00A56260" w:rsidRDefault="00CE1D86" w:rsidP="007A24CF">
            <w:pPr>
              <w:jc w:val="both"/>
              <w:rPr>
                <w:del w:id="4650" w:author="meshbah rahman" w:date="2021-02-22T00:05:00Z"/>
                <w:rFonts w:ascii="Times New Roman" w:hAnsi="Times New Roman" w:cs="Times New Roman"/>
                <w:bCs/>
              </w:rPr>
            </w:pPr>
          </w:p>
        </w:tc>
        <w:tc>
          <w:tcPr>
            <w:tcW w:w="559" w:type="pct"/>
          </w:tcPr>
          <w:p w14:paraId="571A8DC8" w14:textId="749B971C" w:rsidR="00CE1D86" w:rsidRPr="00E55790" w:rsidDel="00A56260" w:rsidRDefault="00CE1D86" w:rsidP="007A24CF">
            <w:pPr>
              <w:jc w:val="both"/>
              <w:rPr>
                <w:del w:id="4651" w:author="meshbah rahman" w:date="2021-02-22T00:05:00Z"/>
                <w:rFonts w:ascii="Times New Roman" w:hAnsi="Times New Roman" w:cs="Times New Roman"/>
                <w:bCs/>
              </w:rPr>
            </w:pPr>
            <w:moveFrom w:id="4652" w:author="meshbah rahman" w:date="2021-02-19T22:43:00Z">
              <w:del w:id="4653" w:author="meshbah rahman" w:date="2021-02-22T00:05:00Z">
                <w:r w:rsidRPr="00E55790" w:rsidDel="00A56260">
                  <w:rPr>
                    <w:rFonts w:ascii="Times New Roman" w:hAnsi="Times New Roman" w:cs="Times New Roman"/>
                    <w:bCs/>
                  </w:rPr>
                  <w:delText>3680 (81.26)</w:delText>
                </w:r>
              </w:del>
            </w:moveFrom>
          </w:p>
        </w:tc>
        <w:tc>
          <w:tcPr>
            <w:tcW w:w="559" w:type="pct"/>
          </w:tcPr>
          <w:p w14:paraId="4EDAAF5D" w14:textId="11C180C4" w:rsidR="00CE1D86" w:rsidRPr="00E55790" w:rsidDel="00A56260" w:rsidRDefault="00CE1D86" w:rsidP="007A24CF">
            <w:pPr>
              <w:jc w:val="both"/>
              <w:rPr>
                <w:del w:id="4654" w:author="meshbah rahman" w:date="2021-02-22T00:05:00Z"/>
                <w:rFonts w:ascii="Times New Roman" w:hAnsi="Times New Roman" w:cs="Times New Roman"/>
                <w:bCs/>
              </w:rPr>
            </w:pPr>
            <w:moveFrom w:id="4655" w:author="meshbah rahman" w:date="2021-02-19T22:43:00Z">
              <w:del w:id="4656" w:author="meshbah rahman" w:date="2021-02-22T00:05:00Z">
                <w:r w:rsidRPr="00E55790" w:rsidDel="00A56260">
                  <w:rPr>
                    <w:rFonts w:ascii="Times New Roman" w:hAnsi="Times New Roman" w:cs="Times New Roman"/>
                    <w:bCs/>
                  </w:rPr>
                  <w:delText>916 (18.74)</w:delText>
                </w:r>
              </w:del>
            </w:moveFrom>
          </w:p>
        </w:tc>
        <w:tc>
          <w:tcPr>
            <w:tcW w:w="344" w:type="pct"/>
            <w:vMerge/>
          </w:tcPr>
          <w:p w14:paraId="5D28EBD2" w14:textId="4775954D" w:rsidR="00CE1D86" w:rsidRPr="00E55790" w:rsidDel="00A56260" w:rsidRDefault="00CE1D86" w:rsidP="007A24CF">
            <w:pPr>
              <w:jc w:val="both"/>
              <w:rPr>
                <w:del w:id="4657" w:author="meshbah rahman" w:date="2021-02-22T00:05:00Z"/>
                <w:rFonts w:ascii="Times New Roman" w:hAnsi="Times New Roman" w:cs="Times New Roman"/>
                <w:bCs/>
              </w:rPr>
            </w:pPr>
          </w:p>
        </w:tc>
      </w:tr>
      <w:tr w:rsidR="00CE1D86" w:rsidRPr="00E55790" w:rsidDel="00A56260" w14:paraId="17A17EE0" w14:textId="41FDFD03" w:rsidTr="00E55790">
        <w:trPr>
          <w:del w:id="4658" w:author="meshbah rahman" w:date="2021-02-22T00:05:00Z"/>
        </w:trPr>
        <w:tc>
          <w:tcPr>
            <w:tcW w:w="1110" w:type="pct"/>
            <w:vMerge w:val="restart"/>
          </w:tcPr>
          <w:p w14:paraId="072B0583" w14:textId="16EA0019" w:rsidR="00CE1D86" w:rsidRPr="00E55790" w:rsidDel="00A56260" w:rsidRDefault="00CE1D86" w:rsidP="007A24CF">
            <w:pPr>
              <w:jc w:val="both"/>
              <w:rPr>
                <w:del w:id="4659" w:author="meshbah rahman" w:date="2021-02-22T00:05:00Z"/>
                <w:rFonts w:ascii="Times New Roman" w:hAnsi="Times New Roman" w:cs="Times New Roman"/>
                <w:b/>
              </w:rPr>
            </w:pPr>
            <w:moveFrom w:id="4660" w:author="meshbah rahman" w:date="2021-02-19T22:43:00Z">
              <w:del w:id="4661" w:author="meshbah rahman" w:date="2021-02-22T00:05:00Z">
                <w:r w:rsidRPr="00E55790" w:rsidDel="00A56260">
                  <w:rPr>
                    <w:rFonts w:ascii="Times New Roman" w:hAnsi="Times New Roman" w:cs="Times New Roman"/>
                    <w:b/>
                  </w:rPr>
                  <w:delText>Child sex</w:delText>
                </w:r>
              </w:del>
            </w:moveFrom>
          </w:p>
        </w:tc>
        <w:tc>
          <w:tcPr>
            <w:tcW w:w="925" w:type="pct"/>
          </w:tcPr>
          <w:p w14:paraId="187F2A30" w14:textId="232BADD1" w:rsidR="00CE1D86" w:rsidRPr="00E55790" w:rsidDel="00A56260" w:rsidRDefault="00CE1D86" w:rsidP="007A24CF">
            <w:pPr>
              <w:jc w:val="both"/>
              <w:rPr>
                <w:del w:id="4662" w:author="meshbah rahman" w:date="2021-02-22T00:05:00Z"/>
                <w:rFonts w:ascii="Times New Roman" w:hAnsi="Times New Roman" w:cs="Times New Roman"/>
                <w:bCs/>
              </w:rPr>
            </w:pPr>
            <w:moveFrom w:id="4663" w:author="meshbah rahman" w:date="2021-02-19T22:43:00Z">
              <w:del w:id="4664" w:author="meshbah rahman" w:date="2021-02-22T00:05:00Z">
                <w:r w:rsidRPr="00E55790" w:rsidDel="00A56260">
                  <w:rPr>
                    <w:rFonts w:ascii="Times New Roman" w:hAnsi="Times New Roman" w:cs="Times New Roman"/>
                    <w:bCs/>
                  </w:rPr>
                  <w:delText>Male</w:delText>
                </w:r>
              </w:del>
            </w:moveFrom>
          </w:p>
        </w:tc>
        <w:tc>
          <w:tcPr>
            <w:tcW w:w="561" w:type="pct"/>
          </w:tcPr>
          <w:p w14:paraId="618244BC" w14:textId="76FD8BFC" w:rsidR="00CE1D86" w:rsidRPr="00E55790" w:rsidDel="00A56260" w:rsidRDefault="00CE1D86" w:rsidP="007A24CF">
            <w:pPr>
              <w:jc w:val="both"/>
              <w:rPr>
                <w:del w:id="4665" w:author="meshbah rahman" w:date="2021-02-22T00:05:00Z"/>
                <w:rFonts w:ascii="Times New Roman" w:hAnsi="Times New Roman" w:cs="Times New Roman"/>
                <w:bCs/>
              </w:rPr>
            </w:pPr>
            <w:moveFrom w:id="4666" w:author="meshbah rahman" w:date="2021-02-19T22:43:00Z">
              <w:del w:id="4667" w:author="meshbah rahman" w:date="2021-02-22T00:05:00Z">
                <w:r w:rsidRPr="00E55790" w:rsidDel="00A56260">
                  <w:rPr>
                    <w:rFonts w:ascii="Times New Roman" w:hAnsi="Times New Roman" w:cs="Times New Roman"/>
                    <w:bCs/>
                  </w:rPr>
                  <w:delText>2669 (63.41)</w:delText>
                </w:r>
              </w:del>
            </w:moveFrom>
          </w:p>
        </w:tc>
        <w:tc>
          <w:tcPr>
            <w:tcW w:w="561" w:type="pct"/>
          </w:tcPr>
          <w:p w14:paraId="5D93BD35" w14:textId="56A5386D" w:rsidR="00CE1D86" w:rsidRPr="00E55790" w:rsidDel="00A56260" w:rsidRDefault="00CE1D86" w:rsidP="007A24CF">
            <w:pPr>
              <w:jc w:val="both"/>
              <w:rPr>
                <w:del w:id="4668" w:author="meshbah rahman" w:date="2021-02-22T00:05:00Z"/>
                <w:rFonts w:ascii="Times New Roman" w:hAnsi="Times New Roman" w:cs="Times New Roman"/>
                <w:bCs/>
              </w:rPr>
            </w:pPr>
            <w:moveFrom w:id="4669" w:author="meshbah rahman" w:date="2021-02-19T22:43:00Z">
              <w:del w:id="4670" w:author="meshbah rahman" w:date="2021-02-22T00:05:00Z">
                <w:r w:rsidRPr="00E55790" w:rsidDel="00A56260">
                  <w:rPr>
                    <w:rFonts w:ascii="Times New Roman" w:hAnsi="Times New Roman" w:cs="Times New Roman"/>
                    <w:bCs/>
                  </w:rPr>
                  <w:delText>1565 (36.59)</w:delText>
                </w:r>
              </w:del>
            </w:moveFrom>
          </w:p>
        </w:tc>
        <w:tc>
          <w:tcPr>
            <w:tcW w:w="381" w:type="pct"/>
            <w:vMerge w:val="restart"/>
          </w:tcPr>
          <w:p w14:paraId="07CE7D17" w14:textId="1407A242" w:rsidR="00CE1D86" w:rsidRPr="00E55790" w:rsidDel="00A56260" w:rsidRDefault="00CE1D86" w:rsidP="007A24CF">
            <w:pPr>
              <w:jc w:val="both"/>
              <w:rPr>
                <w:del w:id="4671" w:author="meshbah rahman" w:date="2021-02-22T00:05:00Z"/>
                <w:rFonts w:ascii="Times New Roman" w:hAnsi="Times New Roman" w:cs="Times New Roman"/>
                <w:bCs/>
              </w:rPr>
            </w:pPr>
            <w:moveFrom w:id="4672" w:author="meshbah rahman" w:date="2021-02-19T22:43:00Z">
              <w:del w:id="4673" w:author="meshbah rahman" w:date="2021-02-22T00:05:00Z">
                <w:r w:rsidRPr="00E55790" w:rsidDel="00A56260">
                  <w:rPr>
                    <w:rFonts w:ascii="Times New Roman" w:hAnsi="Times New Roman" w:cs="Times New Roman"/>
                    <w:bCs/>
                  </w:rPr>
                  <w:delText>0.002</w:delText>
                </w:r>
              </w:del>
            </w:moveFrom>
          </w:p>
        </w:tc>
        <w:tc>
          <w:tcPr>
            <w:tcW w:w="559" w:type="pct"/>
          </w:tcPr>
          <w:p w14:paraId="073048C7" w14:textId="09B0E5A8" w:rsidR="00CE1D86" w:rsidRPr="00E55790" w:rsidDel="00A56260" w:rsidRDefault="00CE1D86" w:rsidP="007A24CF">
            <w:pPr>
              <w:jc w:val="both"/>
              <w:rPr>
                <w:del w:id="4674" w:author="meshbah rahman" w:date="2021-02-22T00:05:00Z"/>
                <w:rFonts w:ascii="Times New Roman" w:hAnsi="Times New Roman" w:cs="Times New Roman"/>
                <w:bCs/>
              </w:rPr>
            </w:pPr>
            <w:moveFrom w:id="4675" w:author="meshbah rahman" w:date="2021-02-19T22:43:00Z">
              <w:del w:id="4676" w:author="meshbah rahman" w:date="2021-02-22T00:05:00Z">
                <w:r w:rsidRPr="00E55790" w:rsidDel="00A56260">
                  <w:rPr>
                    <w:rFonts w:ascii="Times New Roman" w:hAnsi="Times New Roman" w:cs="Times New Roman"/>
                    <w:bCs/>
                  </w:rPr>
                  <w:delText>3383 (71.51)</w:delText>
                </w:r>
              </w:del>
            </w:moveFrom>
          </w:p>
        </w:tc>
        <w:tc>
          <w:tcPr>
            <w:tcW w:w="559" w:type="pct"/>
          </w:tcPr>
          <w:p w14:paraId="5C7F4D94" w14:textId="298FDD73" w:rsidR="00CE1D86" w:rsidRPr="00E55790" w:rsidDel="00A56260" w:rsidRDefault="00CE1D86" w:rsidP="007A24CF">
            <w:pPr>
              <w:jc w:val="both"/>
              <w:rPr>
                <w:del w:id="4677" w:author="meshbah rahman" w:date="2021-02-22T00:05:00Z"/>
                <w:rFonts w:ascii="Times New Roman" w:hAnsi="Times New Roman" w:cs="Times New Roman"/>
                <w:bCs/>
              </w:rPr>
            </w:pPr>
            <w:moveFrom w:id="4678" w:author="meshbah rahman" w:date="2021-02-19T22:43:00Z">
              <w:del w:id="4679" w:author="meshbah rahman" w:date="2021-02-22T00:05:00Z">
                <w:r w:rsidRPr="00E55790" w:rsidDel="00A56260">
                  <w:rPr>
                    <w:rFonts w:ascii="Times New Roman" w:hAnsi="Times New Roman" w:cs="Times New Roman"/>
                    <w:bCs/>
                  </w:rPr>
                  <w:delText>1440 (28.49)</w:delText>
                </w:r>
              </w:del>
            </w:moveFrom>
          </w:p>
        </w:tc>
        <w:tc>
          <w:tcPr>
            <w:tcW w:w="344" w:type="pct"/>
            <w:vMerge w:val="restart"/>
          </w:tcPr>
          <w:p w14:paraId="42D69888" w14:textId="23990FC0" w:rsidR="00CE1D86" w:rsidRPr="00E55790" w:rsidDel="00A56260" w:rsidRDefault="00CE1D86" w:rsidP="007A24CF">
            <w:pPr>
              <w:jc w:val="both"/>
              <w:rPr>
                <w:del w:id="4680" w:author="meshbah rahman" w:date="2021-02-22T00:05:00Z"/>
                <w:rFonts w:ascii="Times New Roman" w:hAnsi="Times New Roman" w:cs="Times New Roman"/>
                <w:bCs/>
              </w:rPr>
            </w:pPr>
            <w:moveFrom w:id="4681" w:author="meshbah rahman" w:date="2021-02-19T22:43:00Z">
              <w:del w:id="4682"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4711E9E3" w14:textId="669125E0" w:rsidTr="00E55790">
        <w:trPr>
          <w:del w:id="4683" w:author="meshbah rahman" w:date="2021-02-22T00:05:00Z"/>
        </w:trPr>
        <w:tc>
          <w:tcPr>
            <w:tcW w:w="1110" w:type="pct"/>
            <w:vMerge/>
          </w:tcPr>
          <w:p w14:paraId="298D0E99" w14:textId="47E021C6" w:rsidR="00CE1D86" w:rsidRPr="00E55790" w:rsidDel="00A56260" w:rsidRDefault="00CE1D86" w:rsidP="007A24CF">
            <w:pPr>
              <w:jc w:val="both"/>
              <w:rPr>
                <w:del w:id="4684" w:author="meshbah rahman" w:date="2021-02-22T00:05:00Z"/>
                <w:rFonts w:ascii="Times New Roman" w:hAnsi="Times New Roman" w:cs="Times New Roman"/>
                <w:b/>
              </w:rPr>
            </w:pPr>
          </w:p>
        </w:tc>
        <w:tc>
          <w:tcPr>
            <w:tcW w:w="925" w:type="pct"/>
          </w:tcPr>
          <w:p w14:paraId="2375D867" w14:textId="4F445627" w:rsidR="00CE1D86" w:rsidRPr="00E55790" w:rsidDel="00A56260" w:rsidRDefault="00CE1D86" w:rsidP="007A24CF">
            <w:pPr>
              <w:jc w:val="both"/>
              <w:rPr>
                <w:del w:id="4685" w:author="meshbah rahman" w:date="2021-02-22T00:05:00Z"/>
                <w:rFonts w:ascii="Times New Roman" w:hAnsi="Times New Roman" w:cs="Times New Roman"/>
                <w:bCs/>
              </w:rPr>
            </w:pPr>
            <w:moveFrom w:id="4686" w:author="meshbah rahman" w:date="2021-02-19T22:43:00Z">
              <w:del w:id="4687" w:author="meshbah rahman" w:date="2021-02-22T00:05:00Z">
                <w:r w:rsidRPr="00E55790" w:rsidDel="00A56260">
                  <w:rPr>
                    <w:rFonts w:ascii="Times New Roman" w:hAnsi="Times New Roman" w:cs="Times New Roman"/>
                    <w:bCs/>
                  </w:rPr>
                  <w:delText>Female</w:delText>
                </w:r>
              </w:del>
            </w:moveFrom>
          </w:p>
        </w:tc>
        <w:tc>
          <w:tcPr>
            <w:tcW w:w="561" w:type="pct"/>
          </w:tcPr>
          <w:p w14:paraId="7AFBB291" w14:textId="11D0C9BF" w:rsidR="00CE1D86" w:rsidRPr="00E55790" w:rsidDel="00A56260" w:rsidRDefault="00CE1D86" w:rsidP="007A24CF">
            <w:pPr>
              <w:jc w:val="both"/>
              <w:rPr>
                <w:del w:id="4688" w:author="meshbah rahman" w:date="2021-02-22T00:05:00Z"/>
                <w:rFonts w:ascii="Times New Roman" w:hAnsi="Times New Roman" w:cs="Times New Roman"/>
                <w:bCs/>
              </w:rPr>
            </w:pPr>
            <w:moveFrom w:id="4689" w:author="meshbah rahman" w:date="2021-02-19T22:43:00Z">
              <w:del w:id="4690" w:author="meshbah rahman" w:date="2021-02-22T00:05:00Z">
                <w:r w:rsidRPr="00E55790" w:rsidDel="00A56260">
                  <w:rPr>
                    <w:rFonts w:ascii="Times New Roman" w:hAnsi="Times New Roman" w:cs="Times New Roman"/>
                    <w:bCs/>
                  </w:rPr>
                  <w:delText>2632 (67.65)</w:delText>
                </w:r>
              </w:del>
            </w:moveFrom>
          </w:p>
        </w:tc>
        <w:tc>
          <w:tcPr>
            <w:tcW w:w="561" w:type="pct"/>
          </w:tcPr>
          <w:p w14:paraId="24FE6C00" w14:textId="3461C2F1" w:rsidR="00CE1D86" w:rsidRPr="00E55790" w:rsidDel="00A56260" w:rsidRDefault="00CE1D86" w:rsidP="007A24CF">
            <w:pPr>
              <w:jc w:val="both"/>
              <w:rPr>
                <w:del w:id="4691" w:author="meshbah rahman" w:date="2021-02-22T00:05:00Z"/>
                <w:rFonts w:ascii="Times New Roman" w:hAnsi="Times New Roman" w:cs="Times New Roman"/>
                <w:bCs/>
              </w:rPr>
            </w:pPr>
            <w:moveFrom w:id="4692" w:author="meshbah rahman" w:date="2021-02-19T22:43:00Z">
              <w:del w:id="4693" w:author="meshbah rahman" w:date="2021-02-22T00:05:00Z">
                <w:r w:rsidRPr="00E55790" w:rsidDel="00A56260">
                  <w:rPr>
                    <w:rFonts w:ascii="Times New Roman" w:hAnsi="Times New Roman" w:cs="Times New Roman"/>
                    <w:bCs/>
                  </w:rPr>
                  <w:delText>1282 (32.35)</w:delText>
                </w:r>
              </w:del>
            </w:moveFrom>
          </w:p>
        </w:tc>
        <w:tc>
          <w:tcPr>
            <w:tcW w:w="381" w:type="pct"/>
            <w:vMerge/>
          </w:tcPr>
          <w:p w14:paraId="4F81F146" w14:textId="2580579E" w:rsidR="00CE1D86" w:rsidRPr="00E55790" w:rsidDel="00A56260" w:rsidRDefault="00CE1D86" w:rsidP="007A24CF">
            <w:pPr>
              <w:jc w:val="both"/>
              <w:rPr>
                <w:del w:id="4694" w:author="meshbah rahman" w:date="2021-02-22T00:05:00Z"/>
                <w:rFonts w:ascii="Times New Roman" w:hAnsi="Times New Roman" w:cs="Times New Roman"/>
                <w:bCs/>
              </w:rPr>
            </w:pPr>
          </w:p>
        </w:tc>
        <w:tc>
          <w:tcPr>
            <w:tcW w:w="559" w:type="pct"/>
          </w:tcPr>
          <w:p w14:paraId="49828639" w14:textId="7A621E00" w:rsidR="00CE1D86" w:rsidRPr="00E55790" w:rsidDel="00A56260" w:rsidRDefault="00CE1D86" w:rsidP="007A24CF">
            <w:pPr>
              <w:jc w:val="both"/>
              <w:rPr>
                <w:del w:id="4695" w:author="meshbah rahman" w:date="2021-02-22T00:05:00Z"/>
                <w:rFonts w:ascii="Times New Roman" w:hAnsi="Times New Roman" w:cs="Times New Roman"/>
                <w:bCs/>
              </w:rPr>
            </w:pPr>
            <w:moveFrom w:id="4696" w:author="meshbah rahman" w:date="2021-02-19T22:43:00Z">
              <w:del w:id="4697" w:author="meshbah rahman" w:date="2021-02-22T00:05:00Z">
                <w:r w:rsidRPr="00E55790" w:rsidDel="00A56260">
                  <w:rPr>
                    <w:rFonts w:ascii="Times New Roman" w:hAnsi="Times New Roman" w:cs="Times New Roman"/>
                    <w:bCs/>
                  </w:rPr>
                  <w:delText>3463 (78.46)</w:delText>
                </w:r>
              </w:del>
            </w:moveFrom>
          </w:p>
        </w:tc>
        <w:tc>
          <w:tcPr>
            <w:tcW w:w="559" w:type="pct"/>
          </w:tcPr>
          <w:p w14:paraId="3B96CABF" w14:textId="422EB667" w:rsidR="00CE1D86" w:rsidRPr="00E55790" w:rsidDel="00A56260" w:rsidRDefault="00CE1D86" w:rsidP="007A24CF">
            <w:pPr>
              <w:jc w:val="both"/>
              <w:rPr>
                <w:del w:id="4698" w:author="meshbah rahman" w:date="2021-02-22T00:05:00Z"/>
                <w:rFonts w:ascii="Times New Roman" w:hAnsi="Times New Roman" w:cs="Times New Roman"/>
                <w:bCs/>
              </w:rPr>
            </w:pPr>
            <w:moveFrom w:id="4699" w:author="meshbah rahman" w:date="2021-02-19T22:43:00Z">
              <w:del w:id="4700" w:author="meshbah rahman" w:date="2021-02-22T00:05:00Z">
                <w:r w:rsidRPr="00E55790" w:rsidDel="00A56260">
                  <w:rPr>
                    <w:rFonts w:ascii="Times New Roman" w:hAnsi="Times New Roman" w:cs="Times New Roman"/>
                    <w:bCs/>
                  </w:rPr>
                  <w:delText>1060 (21.54)</w:delText>
                </w:r>
              </w:del>
            </w:moveFrom>
          </w:p>
        </w:tc>
        <w:tc>
          <w:tcPr>
            <w:tcW w:w="344" w:type="pct"/>
            <w:vMerge/>
          </w:tcPr>
          <w:p w14:paraId="37BC713F" w14:textId="151876C5" w:rsidR="00CE1D86" w:rsidRPr="00E55790" w:rsidDel="00A56260" w:rsidRDefault="00CE1D86" w:rsidP="007A24CF">
            <w:pPr>
              <w:jc w:val="both"/>
              <w:rPr>
                <w:del w:id="4701" w:author="meshbah rahman" w:date="2021-02-22T00:05:00Z"/>
                <w:rFonts w:ascii="Times New Roman" w:hAnsi="Times New Roman" w:cs="Times New Roman"/>
                <w:bCs/>
              </w:rPr>
            </w:pPr>
          </w:p>
        </w:tc>
      </w:tr>
      <w:tr w:rsidR="00CE1D86" w:rsidRPr="00E55790" w:rsidDel="00A56260" w14:paraId="48F7AEA5" w14:textId="7CF2B36A" w:rsidTr="00E55790">
        <w:trPr>
          <w:del w:id="4702" w:author="meshbah rahman" w:date="2021-02-22T00:05:00Z"/>
        </w:trPr>
        <w:tc>
          <w:tcPr>
            <w:tcW w:w="1110" w:type="pct"/>
            <w:vMerge w:val="restart"/>
          </w:tcPr>
          <w:p w14:paraId="1546930B" w14:textId="2E6DA9DD" w:rsidR="00CE1D86" w:rsidRPr="00E55790" w:rsidDel="00A56260" w:rsidRDefault="00CE1D86" w:rsidP="007A24CF">
            <w:pPr>
              <w:jc w:val="both"/>
              <w:rPr>
                <w:del w:id="4703" w:author="meshbah rahman" w:date="2021-02-22T00:05:00Z"/>
                <w:rFonts w:ascii="Times New Roman" w:hAnsi="Times New Roman" w:cs="Times New Roman"/>
                <w:b/>
              </w:rPr>
            </w:pPr>
            <w:moveFrom w:id="4704" w:author="meshbah rahman" w:date="2021-02-19T22:43:00Z">
              <w:del w:id="4705" w:author="meshbah rahman" w:date="2021-02-22T00:05:00Z">
                <w:r w:rsidRPr="00E55790" w:rsidDel="00A56260">
                  <w:rPr>
                    <w:rFonts w:ascii="Times New Roman" w:hAnsi="Times New Roman" w:cs="Times New Roman"/>
                    <w:b/>
                  </w:rPr>
                  <w:delText>Area</w:delText>
                </w:r>
              </w:del>
            </w:moveFrom>
          </w:p>
        </w:tc>
        <w:tc>
          <w:tcPr>
            <w:tcW w:w="925" w:type="pct"/>
          </w:tcPr>
          <w:p w14:paraId="4F83BDD9" w14:textId="4C541EBD" w:rsidR="00CE1D86" w:rsidRPr="00E55790" w:rsidDel="00A56260" w:rsidRDefault="00CE1D86" w:rsidP="007A24CF">
            <w:pPr>
              <w:jc w:val="both"/>
              <w:rPr>
                <w:del w:id="4706" w:author="meshbah rahman" w:date="2021-02-22T00:05:00Z"/>
                <w:rFonts w:ascii="Times New Roman" w:hAnsi="Times New Roman" w:cs="Times New Roman"/>
                <w:bCs/>
              </w:rPr>
            </w:pPr>
            <w:moveFrom w:id="4707" w:author="meshbah rahman" w:date="2021-02-19T22:43:00Z">
              <w:del w:id="4708" w:author="meshbah rahman" w:date="2021-02-22T00:05:00Z">
                <w:r w:rsidRPr="00E55790" w:rsidDel="00A56260">
                  <w:rPr>
                    <w:rFonts w:ascii="Times New Roman" w:hAnsi="Times New Roman" w:cs="Times New Roman"/>
                    <w:bCs/>
                  </w:rPr>
                  <w:delText>Urban</w:delText>
                </w:r>
              </w:del>
            </w:moveFrom>
          </w:p>
        </w:tc>
        <w:tc>
          <w:tcPr>
            <w:tcW w:w="561" w:type="pct"/>
          </w:tcPr>
          <w:p w14:paraId="0C171829" w14:textId="017AD6E8" w:rsidR="00CE1D86" w:rsidRPr="00E55790" w:rsidDel="00A56260" w:rsidRDefault="00CE1D86" w:rsidP="007A24CF">
            <w:pPr>
              <w:jc w:val="both"/>
              <w:rPr>
                <w:del w:id="4709" w:author="meshbah rahman" w:date="2021-02-22T00:05:00Z"/>
                <w:rFonts w:ascii="Times New Roman" w:hAnsi="Times New Roman" w:cs="Times New Roman"/>
                <w:bCs/>
              </w:rPr>
            </w:pPr>
            <w:moveFrom w:id="4710" w:author="meshbah rahman" w:date="2021-02-19T22:43:00Z">
              <w:del w:id="4711" w:author="meshbah rahman" w:date="2021-02-22T00:05:00Z">
                <w:r w:rsidRPr="00E55790" w:rsidDel="00A56260">
                  <w:rPr>
                    <w:rFonts w:ascii="Times New Roman" w:hAnsi="Times New Roman" w:cs="Times New Roman"/>
                    <w:bCs/>
                  </w:rPr>
                  <w:delText>4388(63.72)</w:delText>
                </w:r>
              </w:del>
            </w:moveFrom>
          </w:p>
        </w:tc>
        <w:tc>
          <w:tcPr>
            <w:tcW w:w="561" w:type="pct"/>
          </w:tcPr>
          <w:p w14:paraId="6D0686B4" w14:textId="0A684651" w:rsidR="00CE1D86" w:rsidRPr="00E55790" w:rsidDel="00A56260" w:rsidRDefault="00CE1D86" w:rsidP="007A24CF">
            <w:pPr>
              <w:jc w:val="both"/>
              <w:rPr>
                <w:del w:id="4712" w:author="meshbah rahman" w:date="2021-02-22T00:05:00Z"/>
                <w:rFonts w:ascii="Times New Roman" w:hAnsi="Times New Roman" w:cs="Times New Roman"/>
                <w:bCs/>
              </w:rPr>
            </w:pPr>
            <w:moveFrom w:id="4713" w:author="meshbah rahman" w:date="2021-02-19T22:43:00Z">
              <w:del w:id="4714" w:author="meshbah rahman" w:date="2021-02-22T00:05:00Z">
                <w:r w:rsidRPr="00E55790" w:rsidDel="00A56260">
                  <w:rPr>
                    <w:rFonts w:ascii="Times New Roman" w:hAnsi="Times New Roman" w:cs="Times New Roman"/>
                    <w:bCs/>
                  </w:rPr>
                  <w:delText>2467 (36.28)</w:delText>
                </w:r>
              </w:del>
            </w:moveFrom>
          </w:p>
        </w:tc>
        <w:tc>
          <w:tcPr>
            <w:tcW w:w="381" w:type="pct"/>
            <w:vMerge w:val="restart"/>
          </w:tcPr>
          <w:p w14:paraId="2E6A8EDE" w14:textId="05FBD2C8" w:rsidR="00CE1D86" w:rsidRPr="00E55790" w:rsidDel="00A56260" w:rsidRDefault="00CE1D86" w:rsidP="007A24CF">
            <w:pPr>
              <w:jc w:val="both"/>
              <w:rPr>
                <w:del w:id="4715" w:author="meshbah rahman" w:date="2021-02-22T00:05:00Z"/>
                <w:rFonts w:ascii="Times New Roman" w:hAnsi="Times New Roman" w:cs="Times New Roman"/>
                <w:bCs/>
              </w:rPr>
            </w:pPr>
            <w:moveFrom w:id="4716" w:author="meshbah rahman" w:date="2021-02-19T22:43:00Z">
              <w:del w:id="4717" w:author="meshbah rahman" w:date="2021-02-22T00:05:00Z">
                <w:r w:rsidRPr="00E55790" w:rsidDel="00A56260">
                  <w:rPr>
                    <w:rFonts w:ascii="Times New Roman" w:hAnsi="Times New Roman" w:cs="Times New Roman"/>
                    <w:bCs/>
                  </w:rPr>
                  <w:delText>&lt;0.001</w:delText>
                </w:r>
              </w:del>
            </w:moveFrom>
          </w:p>
        </w:tc>
        <w:tc>
          <w:tcPr>
            <w:tcW w:w="559" w:type="pct"/>
          </w:tcPr>
          <w:p w14:paraId="2E9845FB" w14:textId="19FEC679" w:rsidR="00CE1D86" w:rsidRPr="00E55790" w:rsidDel="00A56260" w:rsidRDefault="00CE1D86" w:rsidP="007A24CF">
            <w:pPr>
              <w:jc w:val="both"/>
              <w:rPr>
                <w:del w:id="4718" w:author="meshbah rahman" w:date="2021-02-22T00:05:00Z"/>
                <w:rFonts w:ascii="Times New Roman" w:hAnsi="Times New Roman" w:cs="Times New Roman"/>
                <w:bCs/>
              </w:rPr>
            </w:pPr>
            <w:moveFrom w:id="4719" w:author="meshbah rahman" w:date="2021-02-19T22:43:00Z">
              <w:del w:id="4720" w:author="meshbah rahman" w:date="2021-02-22T00:05:00Z">
                <w:r w:rsidRPr="00E55790" w:rsidDel="00A56260">
                  <w:rPr>
                    <w:rFonts w:ascii="Times New Roman" w:hAnsi="Times New Roman" w:cs="Times New Roman"/>
                    <w:bCs/>
                  </w:rPr>
                  <w:delText>1305 (78.15)</w:delText>
                </w:r>
              </w:del>
            </w:moveFrom>
          </w:p>
        </w:tc>
        <w:tc>
          <w:tcPr>
            <w:tcW w:w="559" w:type="pct"/>
          </w:tcPr>
          <w:p w14:paraId="7013DABC" w14:textId="482B5CB2" w:rsidR="00CE1D86" w:rsidRPr="00E55790" w:rsidDel="00A56260" w:rsidRDefault="00CE1D86" w:rsidP="007A24CF">
            <w:pPr>
              <w:jc w:val="both"/>
              <w:rPr>
                <w:del w:id="4721" w:author="meshbah rahman" w:date="2021-02-22T00:05:00Z"/>
                <w:rFonts w:ascii="Times New Roman" w:hAnsi="Times New Roman" w:cs="Times New Roman"/>
                <w:bCs/>
              </w:rPr>
            </w:pPr>
            <w:moveFrom w:id="4722" w:author="meshbah rahman" w:date="2021-02-19T22:43:00Z">
              <w:del w:id="4723" w:author="meshbah rahman" w:date="2021-02-22T00:05:00Z">
                <w:r w:rsidRPr="00E55790" w:rsidDel="00A56260">
                  <w:rPr>
                    <w:rFonts w:ascii="Times New Roman" w:hAnsi="Times New Roman" w:cs="Times New Roman"/>
                    <w:bCs/>
                  </w:rPr>
                  <w:delText>430 (21.85)</w:delText>
                </w:r>
              </w:del>
            </w:moveFrom>
          </w:p>
        </w:tc>
        <w:tc>
          <w:tcPr>
            <w:tcW w:w="344" w:type="pct"/>
            <w:vMerge w:val="restart"/>
          </w:tcPr>
          <w:p w14:paraId="716E99F3" w14:textId="2A64ED5C" w:rsidR="00CE1D86" w:rsidRPr="00E55790" w:rsidDel="00A56260" w:rsidRDefault="00CE1D86" w:rsidP="007A24CF">
            <w:pPr>
              <w:jc w:val="both"/>
              <w:rPr>
                <w:del w:id="4724" w:author="meshbah rahman" w:date="2021-02-22T00:05:00Z"/>
                <w:rFonts w:ascii="Times New Roman" w:hAnsi="Times New Roman" w:cs="Times New Roman"/>
                <w:bCs/>
              </w:rPr>
            </w:pPr>
            <w:moveFrom w:id="4725" w:author="meshbah rahman" w:date="2021-02-19T22:43:00Z">
              <w:del w:id="4726"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70FF789E" w14:textId="347FD219" w:rsidTr="00E55790">
        <w:trPr>
          <w:del w:id="4727" w:author="meshbah rahman" w:date="2021-02-22T00:05:00Z"/>
        </w:trPr>
        <w:tc>
          <w:tcPr>
            <w:tcW w:w="1110" w:type="pct"/>
            <w:vMerge/>
          </w:tcPr>
          <w:p w14:paraId="60F3BB2B" w14:textId="05D9F747" w:rsidR="00CE1D86" w:rsidRPr="00E55790" w:rsidDel="00A56260" w:rsidRDefault="00CE1D86" w:rsidP="007A24CF">
            <w:pPr>
              <w:jc w:val="both"/>
              <w:rPr>
                <w:del w:id="4728" w:author="meshbah rahman" w:date="2021-02-22T00:05:00Z"/>
                <w:rFonts w:ascii="Times New Roman" w:hAnsi="Times New Roman" w:cs="Times New Roman"/>
                <w:b/>
              </w:rPr>
            </w:pPr>
          </w:p>
        </w:tc>
        <w:tc>
          <w:tcPr>
            <w:tcW w:w="925" w:type="pct"/>
          </w:tcPr>
          <w:p w14:paraId="0160488D" w14:textId="340B48FC" w:rsidR="00CE1D86" w:rsidRPr="00E55790" w:rsidDel="00A56260" w:rsidRDefault="00CE1D86" w:rsidP="007A24CF">
            <w:pPr>
              <w:jc w:val="both"/>
              <w:rPr>
                <w:del w:id="4729" w:author="meshbah rahman" w:date="2021-02-22T00:05:00Z"/>
                <w:rFonts w:ascii="Times New Roman" w:hAnsi="Times New Roman" w:cs="Times New Roman"/>
                <w:bCs/>
              </w:rPr>
            </w:pPr>
            <w:moveFrom w:id="4730" w:author="meshbah rahman" w:date="2021-02-19T22:43:00Z">
              <w:del w:id="4731" w:author="meshbah rahman" w:date="2021-02-22T00:05:00Z">
                <w:r w:rsidRPr="00E55790" w:rsidDel="00A56260">
                  <w:rPr>
                    <w:rFonts w:ascii="Times New Roman" w:hAnsi="Times New Roman" w:cs="Times New Roman"/>
                    <w:bCs/>
                  </w:rPr>
                  <w:delText>Rural</w:delText>
                </w:r>
              </w:del>
            </w:moveFrom>
          </w:p>
        </w:tc>
        <w:tc>
          <w:tcPr>
            <w:tcW w:w="561" w:type="pct"/>
          </w:tcPr>
          <w:p w14:paraId="65CBFA39" w14:textId="0FBC4891" w:rsidR="00CE1D86" w:rsidRPr="00E55790" w:rsidDel="00A56260" w:rsidRDefault="00CE1D86" w:rsidP="007A24CF">
            <w:pPr>
              <w:jc w:val="both"/>
              <w:rPr>
                <w:del w:id="4732" w:author="meshbah rahman" w:date="2021-02-22T00:05:00Z"/>
                <w:rFonts w:ascii="Times New Roman" w:hAnsi="Times New Roman" w:cs="Times New Roman"/>
                <w:bCs/>
              </w:rPr>
            </w:pPr>
            <w:moveFrom w:id="4733" w:author="meshbah rahman" w:date="2021-02-19T22:43:00Z">
              <w:del w:id="4734" w:author="meshbah rahman" w:date="2021-02-22T00:05:00Z">
                <w:r w:rsidRPr="00E55790" w:rsidDel="00A56260">
                  <w:rPr>
                    <w:rFonts w:ascii="Times New Roman" w:hAnsi="Times New Roman" w:cs="Times New Roman"/>
                    <w:bCs/>
                  </w:rPr>
                  <w:delText>913 (72.17)</w:delText>
                </w:r>
              </w:del>
            </w:moveFrom>
          </w:p>
        </w:tc>
        <w:tc>
          <w:tcPr>
            <w:tcW w:w="561" w:type="pct"/>
          </w:tcPr>
          <w:p w14:paraId="5D4B54F7" w14:textId="2704C66B" w:rsidR="00CE1D86" w:rsidRPr="00E55790" w:rsidDel="00A56260" w:rsidRDefault="00CE1D86" w:rsidP="007A24CF">
            <w:pPr>
              <w:jc w:val="both"/>
              <w:rPr>
                <w:del w:id="4735" w:author="meshbah rahman" w:date="2021-02-22T00:05:00Z"/>
                <w:rFonts w:ascii="Times New Roman" w:hAnsi="Times New Roman" w:cs="Times New Roman"/>
                <w:bCs/>
              </w:rPr>
            </w:pPr>
            <w:moveFrom w:id="4736" w:author="meshbah rahman" w:date="2021-02-19T22:43:00Z">
              <w:del w:id="4737" w:author="meshbah rahman" w:date="2021-02-22T00:05:00Z">
                <w:r w:rsidRPr="00E55790" w:rsidDel="00A56260">
                  <w:rPr>
                    <w:rFonts w:ascii="Times New Roman" w:hAnsi="Times New Roman" w:cs="Times New Roman"/>
                    <w:bCs/>
                  </w:rPr>
                  <w:delText>380 (27.83)</w:delText>
                </w:r>
              </w:del>
            </w:moveFrom>
          </w:p>
        </w:tc>
        <w:tc>
          <w:tcPr>
            <w:tcW w:w="381" w:type="pct"/>
            <w:vMerge/>
          </w:tcPr>
          <w:p w14:paraId="2E07817E" w14:textId="7D3CC94A" w:rsidR="00CE1D86" w:rsidRPr="00E55790" w:rsidDel="00A56260" w:rsidRDefault="00CE1D86" w:rsidP="007A24CF">
            <w:pPr>
              <w:jc w:val="both"/>
              <w:rPr>
                <w:del w:id="4738" w:author="meshbah rahman" w:date="2021-02-22T00:05:00Z"/>
                <w:rFonts w:ascii="Times New Roman" w:hAnsi="Times New Roman" w:cs="Times New Roman"/>
                <w:bCs/>
              </w:rPr>
            </w:pPr>
          </w:p>
        </w:tc>
        <w:tc>
          <w:tcPr>
            <w:tcW w:w="559" w:type="pct"/>
          </w:tcPr>
          <w:p w14:paraId="712B1249" w14:textId="3139D6AC" w:rsidR="00CE1D86" w:rsidRPr="00E55790" w:rsidDel="00A56260" w:rsidRDefault="00CE1D86" w:rsidP="007A24CF">
            <w:pPr>
              <w:jc w:val="both"/>
              <w:rPr>
                <w:del w:id="4739" w:author="meshbah rahman" w:date="2021-02-22T00:05:00Z"/>
                <w:rFonts w:ascii="Times New Roman" w:hAnsi="Times New Roman" w:cs="Times New Roman"/>
                <w:bCs/>
              </w:rPr>
            </w:pPr>
            <w:moveFrom w:id="4740" w:author="meshbah rahman" w:date="2021-02-19T22:43:00Z">
              <w:del w:id="4741" w:author="meshbah rahman" w:date="2021-02-22T00:05:00Z">
                <w:r w:rsidRPr="00E55790" w:rsidDel="00A56260">
                  <w:rPr>
                    <w:rFonts w:ascii="Times New Roman" w:hAnsi="Times New Roman" w:cs="Times New Roman"/>
                    <w:bCs/>
                  </w:rPr>
                  <w:delText>5541 (73.99)</w:delText>
                </w:r>
              </w:del>
            </w:moveFrom>
          </w:p>
        </w:tc>
        <w:tc>
          <w:tcPr>
            <w:tcW w:w="559" w:type="pct"/>
          </w:tcPr>
          <w:p w14:paraId="63618374" w14:textId="36C70DA5" w:rsidR="00CE1D86" w:rsidRPr="00E55790" w:rsidDel="00A56260" w:rsidRDefault="00CE1D86" w:rsidP="007A24CF">
            <w:pPr>
              <w:jc w:val="both"/>
              <w:rPr>
                <w:del w:id="4742" w:author="meshbah rahman" w:date="2021-02-22T00:05:00Z"/>
                <w:rFonts w:ascii="Times New Roman" w:hAnsi="Times New Roman" w:cs="Times New Roman"/>
                <w:bCs/>
              </w:rPr>
            </w:pPr>
            <w:moveFrom w:id="4743" w:author="meshbah rahman" w:date="2021-02-19T22:43:00Z">
              <w:del w:id="4744" w:author="meshbah rahman" w:date="2021-02-22T00:05:00Z">
                <w:r w:rsidRPr="00E55790" w:rsidDel="00A56260">
                  <w:rPr>
                    <w:rFonts w:ascii="Times New Roman" w:hAnsi="Times New Roman" w:cs="Times New Roman"/>
                    <w:bCs/>
                  </w:rPr>
                  <w:delText>2070 (26.01)</w:delText>
                </w:r>
              </w:del>
            </w:moveFrom>
          </w:p>
        </w:tc>
        <w:tc>
          <w:tcPr>
            <w:tcW w:w="344" w:type="pct"/>
            <w:vMerge/>
          </w:tcPr>
          <w:p w14:paraId="2C020CD1" w14:textId="0D6345F7" w:rsidR="00CE1D86" w:rsidRPr="00E55790" w:rsidDel="00A56260" w:rsidRDefault="00CE1D86" w:rsidP="007A24CF">
            <w:pPr>
              <w:jc w:val="both"/>
              <w:rPr>
                <w:del w:id="4745" w:author="meshbah rahman" w:date="2021-02-22T00:05:00Z"/>
                <w:rFonts w:ascii="Times New Roman" w:hAnsi="Times New Roman" w:cs="Times New Roman"/>
                <w:bCs/>
              </w:rPr>
            </w:pPr>
          </w:p>
        </w:tc>
      </w:tr>
      <w:tr w:rsidR="00CE1D86" w:rsidRPr="00E55790" w:rsidDel="00A56260" w14:paraId="015DD4FF" w14:textId="625A06CD" w:rsidTr="00E55790">
        <w:trPr>
          <w:del w:id="4746" w:author="meshbah rahman" w:date="2021-02-22T00:05:00Z"/>
        </w:trPr>
        <w:tc>
          <w:tcPr>
            <w:tcW w:w="1110" w:type="pct"/>
            <w:vMerge w:val="restart"/>
          </w:tcPr>
          <w:p w14:paraId="13C327EF" w14:textId="29D1790E" w:rsidR="00CE1D86" w:rsidRPr="00E55790" w:rsidDel="00A56260" w:rsidRDefault="00CE1D86" w:rsidP="007A24CF">
            <w:pPr>
              <w:jc w:val="both"/>
              <w:rPr>
                <w:del w:id="4747" w:author="meshbah rahman" w:date="2021-02-22T00:05:00Z"/>
                <w:rFonts w:ascii="Times New Roman" w:hAnsi="Times New Roman" w:cs="Times New Roman"/>
                <w:b/>
              </w:rPr>
            </w:pPr>
            <w:moveFrom w:id="4748" w:author="meshbah rahman" w:date="2021-02-19T22:43:00Z">
              <w:del w:id="4749" w:author="meshbah rahman" w:date="2021-02-22T00:05:00Z">
                <w:r w:rsidRPr="00E55790" w:rsidDel="00A56260">
                  <w:rPr>
                    <w:rFonts w:ascii="Times New Roman" w:hAnsi="Times New Roman" w:cs="Times New Roman"/>
                    <w:b/>
                  </w:rPr>
                  <w:delText>Division</w:delText>
                </w:r>
              </w:del>
            </w:moveFrom>
          </w:p>
        </w:tc>
        <w:tc>
          <w:tcPr>
            <w:tcW w:w="925" w:type="pct"/>
          </w:tcPr>
          <w:p w14:paraId="40DFA9E8" w14:textId="6A4321AC" w:rsidR="00CE1D86" w:rsidRPr="00E55790" w:rsidDel="00A56260" w:rsidRDefault="00CE1D86" w:rsidP="007A24CF">
            <w:pPr>
              <w:jc w:val="both"/>
              <w:rPr>
                <w:del w:id="4750" w:author="meshbah rahman" w:date="2021-02-22T00:05:00Z"/>
                <w:rFonts w:ascii="Times New Roman" w:hAnsi="Times New Roman" w:cs="Times New Roman"/>
                <w:bCs/>
              </w:rPr>
            </w:pPr>
            <w:moveFrom w:id="4751" w:author="meshbah rahman" w:date="2021-02-19T22:43:00Z">
              <w:del w:id="4752" w:author="meshbah rahman" w:date="2021-02-22T00:05:00Z">
                <w:r w:rsidRPr="00E55790" w:rsidDel="00A56260">
                  <w:rPr>
                    <w:rFonts w:ascii="Times New Roman" w:hAnsi="Times New Roman" w:cs="Times New Roman"/>
                    <w:bCs/>
                  </w:rPr>
                  <w:delText>Barishal</w:delText>
                </w:r>
              </w:del>
            </w:moveFrom>
          </w:p>
        </w:tc>
        <w:tc>
          <w:tcPr>
            <w:tcW w:w="561" w:type="pct"/>
          </w:tcPr>
          <w:p w14:paraId="5F85F7F4" w14:textId="5534B9CF" w:rsidR="00CE1D86" w:rsidRPr="00E55790" w:rsidDel="00A56260" w:rsidRDefault="00CE1D86" w:rsidP="007A24CF">
            <w:pPr>
              <w:jc w:val="both"/>
              <w:rPr>
                <w:del w:id="4753" w:author="meshbah rahman" w:date="2021-02-22T00:05:00Z"/>
                <w:rFonts w:ascii="Times New Roman" w:hAnsi="Times New Roman" w:cs="Times New Roman"/>
                <w:bCs/>
              </w:rPr>
            </w:pPr>
            <w:moveFrom w:id="4754" w:author="meshbah rahman" w:date="2021-02-19T22:43:00Z">
              <w:del w:id="4755" w:author="meshbah rahman" w:date="2021-02-22T00:05:00Z">
                <w:r w:rsidRPr="00E55790" w:rsidDel="00A56260">
                  <w:rPr>
                    <w:rFonts w:ascii="Times New Roman" w:hAnsi="Times New Roman" w:cs="Times New Roman"/>
                    <w:bCs/>
                  </w:rPr>
                  <w:delText>526 (67.86)</w:delText>
                </w:r>
              </w:del>
            </w:moveFrom>
          </w:p>
        </w:tc>
        <w:tc>
          <w:tcPr>
            <w:tcW w:w="561" w:type="pct"/>
          </w:tcPr>
          <w:p w14:paraId="31864134" w14:textId="58A7E312" w:rsidR="00CE1D86" w:rsidRPr="00E55790" w:rsidDel="00A56260" w:rsidRDefault="00CE1D86" w:rsidP="007A24CF">
            <w:pPr>
              <w:jc w:val="both"/>
              <w:rPr>
                <w:del w:id="4756" w:author="meshbah rahman" w:date="2021-02-22T00:05:00Z"/>
                <w:rFonts w:ascii="Times New Roman" w:hAnsi="Times New Roman" w:cs="Times New Roman"/>
                <w:bCs/>
              </w:rPr>
            </w:pPr>
            <w:moveFrom w:id="4757" w:author="meshbah rahman" w:date="2021-02-19T22:43:00Z">
              <w:del w:id="4758" w:author="meshbah rahman" w:date="2021-02-22T00:05:00Z">
                <w:r w:rsidRPr="00E55790" w:rsidDel="00A56260">
                  <w:rPr>
                    <w:rFonts w:ascii="Times New Roman" w:hAnsi="Times New Roman" w:cs="Times New Roman"/>
                    <w:bCs/>
                  </w:rPr>
                  <w:delText>262 (32.14)</w:delText>
                </w:r>
              </w:del>
            </w:moveFrom>
          </w:p>
        </w:tc>
        <w:tc>
          <w:tcPr>
            <w:tcW w:w="381" w:type="pct"/>
            <w:vMerge w:val="restart"/>
          </w:tcPr>
          <w:p w14:paraId="06804182" w14:textId="29089C63" w:rsidR="00CE1D86" w:rsidRPr="00E55790" w:rsidDel="00A56260" w:rsidRDefault="00CE1D86" w:rsidP="007A24CF">
            <w:pPr>
              <w:jc w:val="both"/>
              <w:rPr>
                <w:del w:id="4759" w:author="meshbah rahman" w:date="2021-02-22T00:05:00Z"/>
                <w:rFonts w:ascii="Times New Roman" w:hAnsi="Times New Roman" w:cs="Times New Roman"/>
                <w:bCs/>
              </w:rPr>
            </w:pPr>
            <w:moveFrom w:id="4760" w:author="meshbah rahman" w:date="2021-02-19T22:43:00Z">
              <w:del w:id="4761" w:author="meshbah rahman" w:date="2021-02-22T00:05:00Z">
                <w:r w:rsidRPr="00E55790" w:rsidDel="00A56260">
                  <w:rPr>
                    <w:rFonts w:ascii="Times New Roman" w:hAnsi="Times New Roman" w:cs="Times New Roman"/>
                    <w:bCs/>
                  </w:rPr>
                  <w:delText>&lt;0.001</w:delText>
                </w:r>
              </w:del>
            </w:moveFrom>
          </w:p>
        </w:tc>
        <w:tc>
          <w:tcPr>
            <w:tcW w:w="559" w:type="pct"/>
          </w:tcPr>
          <w:p w14:paraId="14E964B7" w14:textId="0559B413" w:rsidR="00CE1D86" w:rsidRPr="00E55790" w:rsidDel="00A56260" w:rsidRDefault="00CE1D86" w:rsidP="007A24CF">
            <w:pPr>
              <w:jc w:val="both"/>
              <w:rPr>
                <w:del w:id="4762" w:author="meshbah rahman" w:date="2021-02-22T00:05:00Z"/>
                <w:rFonts w:ascii="Times New Roman" w:hAnsi="Times New Roman" w:cs="Times New Roman"/>
                <w:bCs/>
              </w:rPr>
            </w:pPr>
            <w:moveFrom w:id="4763" w:author="meshbah rahman" w:date="2021-02-19T22:43:00Z">
              <w:del w:id="4764" w:author="meshbah rahman" w:date="2021-02-22T00:05:00Z">
                <w:r w:rsidRPr="00E55790" w:rsidDel="00A56260">
                  <w:rPr>
                    <w:rFonts w:ascii="Times New Roman" w:hAnsi="Times New Roman" w:cs="Times New Roman"/>
                    <w:bCs/>
                  </w:rPr>
                  <w:delText>552 (67.8)</w:delText>
                </w:r>
              </w:del>
            </w:moveFrom>
          </w:p>
        </w:tc>
        <w:tc>
          <w:tcPr>
            <w:tcW w:w="559" w:type="pct"/>
          </w:tcPr>
          <w:p w14:paraId="386CA85C" w14:textId="78402661" w:rsidR="00CE1D86" w:rsidRPr="00E55790" w:rsidDel="00A56260" w:rsidRDefault="00CE1D86" w:rsidP="007A24CF">
            <w:pPr>
              <w:jc w:val="both"/>
              <w:rPr>
                <w:del w:id="4765" w:author="meshbah rahman" w:date="2021-02-22T00:05:00Z"/>
                <w:rFonts w:ascii="Times New Roman" w:hAnsi="Times New Roman" w:cs="Times New Roman"/>
                <w:bCs/>
              </w:rPr>
            </w:pPr>
            <w:moveFrom w:id="4766" w:author="meshbah rahman" w:date="2021-02-19T22:43:00Z">
              <w:del w:id="4767" w:author="meshbah rahman" w:date="2021-02-22T00:05:00Z">
                <w:r w:rsidRPr="00E55790" w:rsidDel="00A56260">
                  <w:rPr>
                    <w:rFonts w:ascii="Times New Roman" w:hAnsi="Times New Roman" w:cs="Times New Roman"/>
                    <w:bCs/>
                  </w:rPr>
                  <w:delText>269 (32.20)</w:delText>
                </w:r>
              </w:del>
            </w:moveFrom>
          </w:p>
        </w:tc>
        <w:tc>
          <w:tcPr>
            <w:tcW w:w="344" w:type="pct"/>
            <w:vMerge w:val="restart"/>
          </w:tcPr>
          <w:p w14:paraId="0A717A03" w14:textId="2C30AC98" w:rsidR="00CE1D86" w:rsidRPr="00E55790" w:rsidDel="00A56260" w:rsidRDefault="00CE1D86" w:rsidP="007A24CF">
            <w:pPr>
              <w:jc w:val="both"/>
              <w:rPr>
                <w:del w:id="4768" w:author="meshbah rahman" w:date="2021-02-22T00:05:00Z"/>
                <w:rFonts w:ascii="Times New Roman" w:hAnsi="Times New Roman" w:cs="Times New Roman"/>
                <w:bCs/>
              </w:rPr>
            </w:pPr>
            <w:moveFrom w:id="4769" w:author="meshbah rahman" w:date="2021-02-19T22:43:00Z">
              <w:del w:id="4770"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20515711" w14:textId="345530E0" w:rsidTr="00E55790">
        <w:trPr>
          <w:del w:id="4771" w:author="meshbah rahman" w:date="2021-02-22T00:05:00Z"/>
        </w:trPr>
        <w:tc>
          <w:tcPr>
            <w:tcW w:w="1110" w:type="pct"/>
            <w:vMerge/>
          </w:tcPr>
          <w:p w14:paraId="07C0FA08" w14:textId="32C3E088" w:rsidR="00CE1D86" w:rsidRPr="00E55790" w:rsidDel="00A56260" w:rsidRDefault="00CE1D86" w:rsidP="007A24CF">
            <w:pPr>
              <w:jc w:val="both"/>
              <w:rPr>
                <w:del w:id="4772" w:author="meshbah rahman" w:date="2021-02-22T00:05:00Z"/>
                <w:rFonts w:ascii="Times New Roman" w:hAnsi="Times New Roman" w:cs="Times New Roman"/>
                <w:b/>
              </w:rPr>
            </w:pPr>
          </w:p>
        </w:tc>
        <w:tc>
          <w:tcPr>
            <w:tcW w:w="925" w:type="pct"/>
          </w:tcPr>
          <w:p w14:paraId="1144ABA6" w14:textId="7C7778AB" w:rsidR="00CE1D86" w:rsidRPr="00E55790" w:rsidDel="00A56260" w:rsidRDefault="00CE1D86" w:rsidP="007A24CF">
            <w:pPr>
              <w:jc w:val="both"/>
              <w:rPr>
                <w:del w:id="4773" w:author="meshbah rahman" w:date="2021-02-22T00:05:00Z"/>
                <w:rFonts w:ascii="Times New Roman" w:hAnsi="Times New Roman" w:cs="Times New Roman"/>
                <w:bCs/>
              </w:rPr>
            </w:pPr>
            <w:moveFrom w:id="4774" w:author="meshbah rahman" w:date="2021-02-19T22:43:00Z">
              <w:del w:id="4775" w:author="meshbah rahman" w:date="2021-02-22T00:05:00Z">
                <w:r w:rsidRPr="00E55790" w:rsidDel="00A56260">
                  <w:rPr>
                    <w:rFonts w:ascii="Times New Roman" w:hAnsi="Times New Roman" w:cs="Times New Roman"/>
                    <w:bCs/>
                  </w:rPr>
                  <w:delText>Chattogram</w:delText>
                </w:r>
              </w:del>
            </w:moveFrom>
          </w:p>
        </w:tc>
        <w:tc>
          <w:tcPr>
            <w:tcW w:w="561" w:type="pct"/>
          </w:tcPr>
          <w:p w14:paraId="1279BAC3" w14:textId="28AE40D4" w:rsidR="00CE1D86" w:rsidRPr="00E55790" w:rsidDel="00A56260" w:rsidRDefault="00CE1D86" w:rsidP="007A24CF">
            <w:pPr>
              <w:jc w:val="both"/>
              <w:rPr>
                <w:del w:id="4776" w:author="meshbah rahman" w:date="2021-02-22T00:05:00Z"/>
                <w:rFonts w:ascii="Times New Roman" w:hAnsi="Times New Roman" w:cs="Times New Roman"/>
                <w:bCs/>
              </w:rPr>
            </w:pPr>
            <w:moveFrom w:id="4777" w:author="meshbah rahman" w:date="2021-02-19T22:43:00Z">
              <w:del w:id="4778" w:author="meshbah rahman" w:date="2021-02-22T00:05:00Z">
                <w:r w:rsidRPr="00E55790" w:rsidDel="00A56260">
                  <w:rPr>
                    <w:rFonts w:ascii="Times New Roman" w:hAnsi="Times New Roman" w:cs="Times New Roman"/>
                    <w:bCs/>
                  </w:rPr>
                  <w:delText>940 (55.04)</w:delText>
                </w:r>
              </w:del>
            </w:moveFrom>
          </w:p>
        </w:tc>
        <w:tc>
          <w:tcPr>
            <w:tcW w:w="561" w:type="pct"/>
          </w:tcPr>
          <w:p w14:paraId="62FE968E" w14:textId="70296641" w:rsidR="00CE1D86" w:rsidRPr="00E55790" w:rsidDel="00A56260" w:rsidRDefault="00CE1D86" w:rsidP="007A24CF">
            <w:pPr>
              <w:jc w:val="both"/>
              <w:rPr>
                <w:del w:id="4779" w:author="meshbah rahman" w:date="2021-02-22T00:05:00Z"/>
                <w:rFonts w:ascii="Times New Roman" w:hAnsi="Times New Roman" w:cs="Times New Roman"/>
                <w:bCs/>
              </w:rPr>
            </w:pPr>
            <w:moveFrom w:id="4780" w:author="meshbah rahman" w:date="2021-02-19T22:43:00Z">
              <w:del w:id="4781" w:author="meshbah rahman" w:date="2021-02-22T00:05:00Z">
                <w:r w:rsidRPr="00E55790" w:rsidDel="00A56260">
                  <w:rPr>
                    <w:rFonts w:ascii="Times New Roman" w:hAnsi="Times New Roman" w:cs="Times New Roman"/>
                    <w:bCs/>
                  </w:rPr>
                  <w:delText>682 (44.96)</w:delText>
                </w:r>
              </w:del>
            </w:moveFrom>
          </w:p>
        </w:tc>
        <w:tc>
          <w:tcPr>
            <w:tcW w:w="381" w:type="pct"/>
            <w:vMerge/>
          </w:tcPr>
          <w:p w14:paraId="5BE2A142" w14:textId="7F44B94E" w:rsidR="00CE1D86" w:rsidRPr="00E55790" w:rsidDel="00A56260" w:rsidRDefault="00CE1D86" w:rsidP="007A24CF">
            <w:pPr>
              <w:jc w:val="both"/>
              <w:rPr>
                <w:del w:id="4782" w:author="meshbah rahman" w:date="2021-02-22T00:05:00Z"/>
                <w:rFonts w:ascii="Times New Roman" w:hAnsi="Times New Roman" w:cs="Times New Roman"/>
                <w:bCs/>
              </w:rPr>
            </w:pPr>
          </w:p>
        </w:tc>
        <w:tc>
          <w:tcPr>
            <w:tcW w:w="559" w:type="pct"/>
          </w:tcPr>
          <w:p w14:paraId="46FBC6F0" w14:textId="4D50B60D" w:rsidR="00CE1D86" w:rsidRPr="00E55790" w:rsidDel="00A56260" w:rsidRDefault="00CE1D86" w:rsidP="007A24CF">
            <w:pPr>
              <w:jc w:val="both"/>
              <w:rPr>
                <w:del w:id="4783" w:author="meshbah rahman" w:date="2021-02-22T00:05:00Z"/>
                <w:rFonts w:ascii="Times New Roman" w:hAnsi="Times New Roman" w:cs="Times New Roman"/>
                <w:bCs/>
              </w:rPr>
            </w:pPr>
            <w:moveFrom w:id="4784" w:author="meshbah rahman" w:date="2021-02-19T22:43:00Z">
              <w:del w:id="4785" w:author="meshbah rahman" w:date="2021-02-22T00:05:00Z">
                <w:r w:rsidRPr="00E55790" w:rsidDel="00A56260">
                  <w:rPr>
                    <w:rFonts w:ascii="Times New Roman" w:hAnsi="Times New Roman" w:cs="Times New Roman"/>
                    <w:bCs/>
                  </w:rPr>
                  <w:delText>1479 (78.26)</w:delText>
                </w:r>
              </w:del>
            </w:moveFrom>
          </w:p>
        </w:tc>
        <w:tc>
          <w:tcPr>
            <w:tcW w:w="559" w:type="pct"/>
          </w:tcPr>
          <w:p w14:paraId="439BEE8A" w14:textId="39366914" w:rsidR="00CE1D86" w:rsidRPr="00E55790" w:rsidDel="00A56260" w:rsidRDefault="00CE1D86" w:rsidP="007A24CF">
            <w:pPr>
              <w:jc w:val="both"/>
              <w:rPr>
                <w:del w:id="4786" w:author="meshbah rahman" w:date="2021-02-22T00:05:00Z"/>
                <w:rFonts w:ascii="Times New Roman" w:hAnsi="Times New Roman" w:cs="Times New Roman"/>
                <w:bCs/>
              </w:rPr>
            </w:pPr>
            <w:moveFrom w:id="4787" w:author="meshbah rahman" w:date="2021-02-19T22:43:00Z">
              <w:del w:id="4788" w:author="meshbah rahman" w:date="2021-02-22T00:05:00Z">
                <w:r w:rsidRPr="00E55790" w:rsidDel="00A56260">
                  <w:rPr>
                    <w:rFonts w:ascii="Times New Roman" w:hAnsi="Times New Roman" w:cs="Times New Roman"/>
                    <w:bCs/>
                  </w:rPr>
                  <w:delText>470 (21.74)</w:delText>
                </w:r>
              </w:del>
            </w:moveFrom>
          </w:p>
        </w:tc>
        <w:tc>
          <w:tcPr>
            <w:tcW w:w="344" w:type="pct"/>
            <w:vMerge/>
          </w:tcPr>
          <w:p w14:paraId="62D2032F" w14:textId="7769E3CD" w:rsidR="00CE1D86" w:rsidRPr="00E55790" w:rsidDel="00A56260" w:rsidRDefault="00CE1D86" w:rsidP="007A24CF">
            <w:pPr>
              <w:jc w:val="both"/>
              <w:rPr>
                <w:del w:id="4789" w:author="meshbah rahman" w:date="2021-02-22T00:05:00Z"/>
                <w:rFonts w:ascii="Times New Roman" w:hAnsi="Times New Roman" w:cs="Times New Roman"/>
                <w:bCs/>
              </w:rPr>
            </w:pPr>
          </w:p>
        </w:tc>
      </w:tr>
      <w:tr w:rsidR="00CE1D86" w:rsidRPr="00E55790" w:rsidDel="00A56260" w14:paraId="3648314B" w14:textId="2BE5412A" w:rsidTr="00E55790">
        <w:trPr>
          <w:del w:id="4790" w:author="meshbah rahman" w:date="2021-02-22T00:05:00Z"/>
        </w:trPr>
        <w:tc>
          <w:tcPr>
            <w:tcW w:w="1110" w:type="pct"/>
            <w:vMerge/>
          </w:tcPr>
          <w:p w14:paraId="6B85E4D7" w14:textId="4340CF86" w:rsidR="00CE1D86" w:rsidRPr="00E55790" w:rsidDel="00A56260" w:rsidRDefault="00CE1D86" w:rsidP="007A24CF">
            <w:pPr>
              <w:jc w:val="both"/>
              <w:rPr>
                <w:del w:id="4791" w:author="meshbah rahman" w:date="2021-02-22T00:05:00Z"/>
                <w:rFonts w:ascii="Times New Roman" w:hAnsi="Times New Roman" w:cs="Times New Roman"/>
                <w:b/>
              </w:rPr>
            </w:pPr>
          </w:p>
        </w:tc>
        <w:tc>
          <w:tcPr>
            <w:tcW w:w="925" w:type="pct"/>
          </w:tcPr>
          <w:p w14:paraId="0AA8F8C1" w14:textId="73B8BF1C" w:rsidR="00CE1D86" w:rsidRPr="00E55790" w:rsidDel="00A56260" w:rsidRDefault="00CE1D86" w:rsidP="007A24CF">
            <w:pPr>
              <w:jc w:val="both"/>
              <w:rPr>
                <w:del w:id="4792" w:author="meshbah rahman" w:date="2021-02-22T00:05:00Z"/>
                <w:rFonts w:ascii="Times New Roman" w:hAnsi="Times New Roman" w:cs="Times New Roman"/>
                <w:bCs/>
              </w:rPr>
            </w:pPr>
            <w:moveFrom w:id="4793" w:author="meshbah rahman" w:date="2021-02-19T22:43:00Z">
              <w:del w:id="4794" w:author="meshbah rahman" w:date="2021-02-22T00:05:00Z">
                <w:r w:rsidRPr="00E55790" w:rsidDel="00A56260">
                  <w:rPr>
                    <w:rFonts w:ascii="Times New Roman" w:hAnsi="Times New Roman" w:cs="Times New Roman"/>
                    <w:bCs/>
                  </w:rPr>
                  <w:delText>Dhaka</w:delText>
                </w:r>
              </w:del>
            </w:moveFrom>
          </w:p>
        </w:tc>
        <w:tc>
          <w:tcPr>
            <w:tcW w:w="561" w:type="pct"/>
          </w:tcPr>
          <w:p w14:paraId="0F5BC647" w14:textId="40D72A0A" w:rsidR="00CE1D86" w:rsidRPr="00E55790" w:rsidDel="00A56260" w:rsidRDefault="00CE1D86" w:rsidP="007A24CF">
            <w:pPr>
              <w:jc w:val="both"/>
              <w:rPr>
                <w:del w:id="4795" w:author="meshbah rahman" w:date="2021-02-22T00:05:00Z"/>
                <w:rFonts w:ascii="Times New Roman" w:hAnsi="Times New Roman" w:cs="Times New Roman"/>
                <w:bCs/>
              </w:rPr>
            </w:pPr>
            <w:moveFrom w:id="4796" w:author="meshbah rahman" w:date="2021-02-19T22:43:00Z">
              <w:del w:id="4797" w:author="meshbah rahman" w:date="2021-02-22T00:05:00Z">
                <w:r w:rsidRPr="00E55790" w:rsidDel="00A56260">
                  <w:rPr>
                    <w:rFonts w:ascii="Times New Roman" w:hAnsi="Times New Roman" w:cs="Times New Roman"/>
                    <w:bCs/>
                  </w:rPr>
                  <w:delText>1286 (67.45)</w:delText>
                </w:r>
              </w:del>
            </w:moveFrom>
          </w:p>
        </w:tc>
        <w:tc>
          <w:tcPr>
            <w:tcW w:w="561" w:type="pct"/>
          </w:tcPr>
          <w:p w14:paraId="4ED2542E" w14:textId="26330886" w:rsidR="00CE1D86" w:rsidRPr="00E55790" w:rsidDel="00A56260" w:rsidRDefault="00CE1D86" w:rsidP="007A24CF">
            <w:pPr>
              <w:jc w:val="both"/>
              <w:rPr>
                <w:del w:id="4798" w:author="meshbah rahman" w:date="2021-02-22T00:05:00Z"/>
                <w:rFonts w:ascii="Times New Roman" w:hAnsi="Times New Roman" w:cs="Times New Roman"/>
                <w:bCs/>
              </w:rPr>
            </w:pPr>
            <w:moveFrom w:id="4799" w:author="meshbah rahman" w:date="2021-02-19T22:43:00Z">
              <w:del w:id="4800" w:author="meshbah rahman" w:date="2021-02-22T00:05:00Z">
                <w:r w:rsidRPr="00E55790" w:rsidDel="00A56260">
                  <w:rPr>
                    <w:rFonts w:ascii="Times New Roman" w:hAnsi="Times New Roman" w:cs="Times New Roman"/>
                    <w:bCs/>
                  </w:rPr>
                  <w:delText>674 (32.55)</w:delText>
                </w:r>
              </w:del>
            </w:moveFrom>
          </w:p>
        </w:tc>
        <w:tc>
          <w:tcPr>
            <w:tcW w:w="381" w:type="pct"/>
            <w:vMerge/>
          </w:tcPr>
          <w:p w14:paraId="75F44000" w14:textId="0EDAC1EB" w:rsidR="00CE1D86" w:rsidRPr="00E55790" w:rsidDel="00A56260" w:rsidRDefault="00CE1D86" w:rsidP="007A24CF">
            <w:pPr>
              <w:jc w:val="both"/>
              <w:rPr>
                <w:del w:id="4801" w:author="meshbah rahman" w:date="2021-02-22T00:05:00Z"/>
                <w:rFonts w:ascii="Times New Roman" w:hAnsi="Times New Roman" w:cs="Times New Roman"/>
                <w:bCs/>
              </w:rPr>
            </w:pPr>
          </w:p>
        </w:tc>
        <w:tc>
          <w:tcPr>
            <w:tcW w:w="559" w:type="pct"/>
          </w:tcPr>
          <w:p w14:paraId="12899743" w14:textId="409E6C5E" w:rsidR="00CE1D86" w:rsidRPr="00E55790" w:rsidDel="00A56260" w:rsidRDefault="00CE1D86" w:rsidP="007A24CF">
            <w:pPr>
              <w:jc w:val="both"/>
              <w:rPr>
                <w:del w:id="4802" w:author="meshbah rahman" w:date="2021-02-22T00:05:00Z"/>
                <w:rFonts w:ascii="Times New Roman" w:hAnsi="Times New Roman" w:cs="Times New Roman"/>
                <w:bCs/>
              </w:rPr>
            </w:pPr>
            <w:moveFrom w:id="4803" w:author="meshbah rahman" w:date="2021-02-19T22:43:00Z">
              <w:del w:id="4804" w:author="meshbah rahman" w:date="2021-02-22T00:05:00Z">
                <w:r w:rsidRPr="00E55790" w:rsidDel="00A56260">
                  <w:rPr>
                    <w:rFonts w:ascii="Times New Roman" w:hAnsi="Times New Roman" w:cs="Times New Roman"/>
                    <w:bCs/>
                  </w:rPr>
                  <w:delText>1453 (81.85)</w:delText>
                </w:r>
              </w:del>
            </w:moveFrom>
          </w:p>
        </w:tc>
        <w:tc>
          <w:tcPr>
            <w:tcW w:w="559" w:type="pct"/>
          </w:tcPr>
          <w:p w14:paraId="37C19D4B" w14:textId="39AB598C" w:rsidR="00CE1D86" w:rsidRPr="00E55790" w:rsidDel="00A56260" w:rsidRDefault="00CE1D86" w:rsidP="007A24CF">
            <w:pPr>
              <w:jc w:val="both"/>
              <w:rPr>
                <w:del w:id="4805" w:author="meshbah rahman" w:date="2021-02-22T00:05:00Z"/>
                <w:rFonts w:ascii="Times New Roman" w:hAnsi="Times New Roman" w:cs="Times New Roman"/>
                <w:bCs/>
              </w:rPr>
            </w:pPr>
            <w:moveFrom w:id="4806" w:author="meshbah rahman" w:date="2021-02-19T22:43:00Z">
              <w:del w:id="4807" w:author="meshbah rahman" w:date="2021-02-22T00:05:00Z">
                <w:r w:rsidRPr="00E55790" w:rsidDel="00A56260">
                  <w:rPr>
                    <w:rFonts w:ascii="Times New Roman" w:hAnsi="Times New Roman" w:cs="Times New Roman"/>
                    <w:bCs/>
                  </w:rPr>
                  <w:delText>343 (18.15)</w:delText>
                </w:r>
              </w:del>
            </w:moveFrom>
          </w:p>
        </w:tc>
        <w:tc>
          <w:tcPr>
            <w:tcW w:w="344" w:type="pct"/>
            <w:vMerge/>
          </w:tcPr>
          <w:p w14:paraId="457CB042" w14:textId="7D972EA4" w:rsidR="00CE1D86" w:rsidRPr="00E55790" w:rsidDel="00A56260" w:rsidRDefault="00CE1D86" w:rsidP="007A24CF">
            <w:pPr>
              <w:jc w:val="both"/>
              <w:rPr>
                <w:del w:id="4808" w:author="meshbah rahman" w:date="2021-02-22T00:05:00Z"/>
                <w:rFonts w:ascii="Times New Roman" w:hAnsi="Times New Roman" w:cs="Times New Roman"/>
                <w:bCs/>
              </w:rPr>
            </w:pPr>
          </w:p>
        </w:tc>
      </w:tr>
      <w:tr w:rsidR="00CE1D86" w:rsidRPr="00E55790" w:rsidDel="00A56260" w14:paraId="3934987A" w14:textId="26C7DA23" w:rsidTr="00E55790">
        <w:trPr>
          <w:del w:id="4809" w:author="meshbah rahman" w:date="2021-02-22T00:05:00Z"/>
        </w:trPr>
        <w:tc>
          <w:tcPr>
            <w:tcW w:w="1110" w:type="pct"/>
            <w:vMerge/>
          </w:tcPr>
          <w:p w14:paraId="0A97D64D" w14:textId="1501BE34" w:rsidR="00CE1D86" w:rsidRPr="00E55790" w:rsidDel="00A56260" w:rsidRDefault="00CE1D86" w:rsidP="007A24CF">
            <w:pPr>
              <w:jc w:val="both"/>
              <w:rPr>
                <w:del w:id="4810" w:author="meshbah rahman" w:date="2021-02-22T00:05:00Z"/>
                <w:rFonts w:ascii="Times New Roman" w:hAnsi="Times New Roman" w:cs="Times New Roman"/>
                <w:b/>
              </w:rPr>
            </w:pPr>
          </w:p>
        </w:tc>
        <w:tc>
          <w:tcPr>
            <w:tcW w:w="925" w:type="pct"/>
          </w:tcPr>
          <w:p w14:paraId="7E050975" w14:textId="07DBE531" w:rsidR="00CE1D86" w:rsidRPr="00E55790" w:rsidDel="00A56260" w:rsidRDefault="00CE1D86" w:rsidP="007A24CF">
            <w:pPr>
              <w:jc w:val="both"/>
              <w:rPr>
                <w:del w:id="4811" w:author="meshbah rahman" w:date="2021-02-22T00:05:00Z"/>
                <w:rFonts w:ascii="Times New Roman" w:hAnsi="Times New Roman" w:cs="Times New Roman"/>
                <w:bCs/>
              </w:rPr>
            </w:pPr>
            <w:moveFrom w:id="4812" w:author="meshbah rahman" w:date="2021-02-19T22:43:00Z">
              <w:del w:id="4813" w:author="meshbah rahman" w:date="2021-02-22T00:05:00Z">
                <w:r w:rsidRPr="00E55790" w:rsidDel="00A56260">
                  <w:rPr>
                    <w:rFonts w:ascii="Times New Roman" w:hAnsi="Times New Roman" w:cs="Times New Roman"/>
                    <w:bCs/>
                  </w:rPr>
                  <w:delText>Khulna</w:delText>
                </w:r>
              </w:del>
            </w:moveFrom>
          </w:p>
        </w:tc>
        <w:tc>
          <w:tcPr>
            <w:tcW w:w="561" w:type="pct"/>
          </w:tcPr>
          <w:p w14:paraId="2248C444" w14:textId="1A05D4E8" w:rsidR="00CE1D86" w:rsidRPr="00E55790" w:rsidDel="00A56260" w:rsidRDefault="00CE1D86" w:rsidP="007A24CF">
            <w:pPr>
              <w:jc w:val="both"/>
              <w:rPr>
                <w:del w:id="4814" w:author="meshbah rahman" w:date="2021-02-22T00:05:00Z"/>
                <w:rFonts w:ascii="Times New Roman" w:hAnsi="Times New Roman" w:cs="Times New Roman"/>
                <w:bCs/>
              </w:rPr>
            </w:pPr>
            <w:moveFrom w:id="4815" w:author="meshbah rahman" w:date="2021-02-19T22:43:00Z">
              <w:del w:id="4816" w:author="meshbah rahman" w:date="2021-02-22T00:05:00Z">
                <w:r w:rsidRPr="00E55790" w:rsidDel="00A56260">
                  <w:rPr>
                    <w:rFonts w:ascii="Times New Roman" w:hAnsi="Times New Roman" w:cs="Times New Roman"/>
                    <w:bCs/>
                  </w:rPr>
                  <w:delText>740 (71.70)</w:delText>
                </w:r>
              </w:del>
            </w:moveFrom>
          </w:p>
        </w:tc>
        <w:tc>
          <w:tcPr>
            <w:tcW w:w="561" w:type="pct"/>
          </w:tcPr>
          <w:p w14:paraId="5C9E3ACB" w14:textId="72EC87D2" w:rsidR="00CE1D86" w:rsidRPr="00E55790" w:rsidDel="00A56260" w:rsidRDefault="00CE1D86" w:rsidP="007A24CF">
            <w:pPr>
              <w:jc w:val="both"/>
              <w:rPr>
                <w:del w:id="4817" w:author="meshbah rahman" w:date="2021-02-22T00:05:00Z"/>
                <w:rFonts w:ascii="Times New Roman" w:hAnsi="Times New Roman" w:cs="Times New Roman"/>
                <w:bCs/>
              </w:rPr>
            </w:pPr>
            <w:moveFrom w:id="4818" w:author="meshbah rahman" w:date="2021-02-19T22:43:00Z">
              <w:del w:id="4819" w:author="meshbah rahman" w:date="2021-02-22T00:05:00Z">
                <w:r w:rsidRPr="00E55790" w:rsidDel="00A56260">
                  <w:rPr>
                    <w:rFonts w:ascii="Times New Roman" w:hAnsi="Times New Roman" w:cs="Times New Roman"/>
                    <w:bCs/>
                  </w:rPr>
                  <w:delText>326 (28.30)</w:delText>
                </w:r>
              </w:del>
            </w:moveFrom>
          </w:p>
        </w:tc>
        <w:tc>
          <w:tcPr>
            <w:tcW w:w="381" w:type="pct"/>
            <w:vMerge/>
          </w:tcPr>
          <w:p w14:paraId="3D4272A2" w14:textId="772383A3" w:rsidR="00CE1D86" w:rsidRPr="00E55790" w:rsidDel="00A56260" w:rsidRDefault="00CE1D86" w:rsidP="007A24CF">
            <w:pPr>
              <w:jc w:val="both"/>
              <w:rPr>
                <w:del w:id="4820" w:author="meshbah rahman" w:date="2021-02-22T00:05:00Z"/>
                <w:rFonts w:ascii="Times New Roman" w:hAnsi="Times New Roman" w:cs="Times New Roman"/>
                <w:bCs/>
              </w:rPr>
            </w:pPr>
          </w:p>
        </w:tc>
        <w:tc>
          <w:tcPr>
            <w:tcW w:w="559" w:type="pct"/>
          </w:tcPr>
          <w:p w14:paraId="1C5E8E5A" w14:textId="065C8489" w:rsidR="00CE1D86" w:rsidRPr="00E55790" w:rsidDel="00A56260" w:rsidRDefault="00CE1D86" w:rsidP="007A24CF">
            <w:pPr>
              <w:jc w:val="both"/>
              <w:rPr>
                <w:del w:id="4821" w:author="meshbah rahman" w:date="2021-02-22T00:05:00Z"/>
                <w:rFonts w:ascii="Times New Roman" w:hAnsi="Times New Roman" w:cs="Times New Roman"/>
                <w:bCs/>
              </w:rPr>
            </w:pPr>
            <w:moveFrom w:id="4822" w:author="meshbah rahman" w:date="2021-02-19T22:43:00Z">
              <w:del w:id="4823" w:author="meshbah rahman" w:date="2021-02-22T00:05:00Z">
                <w:r w:rsidRPr="00E55790" w:rsidDel="00A56260">
                  <w:rPr>
                    <w:rFonts w:ascii="Times New Roman" w:hAnsi="Times New Roman" w:cs="Times New Roman"/>
                    <w:bCs/>
                  </w:rPr>
                  <w:delText>895 (73.07)</w:delText>
                </w:r>
              </w:del>
            </w:moveFrom>
          </w:p>
        </w:tc>
        <w:tc>
          <w:tcPr>
            <w:tcW w:w="559" w:type="pct"/>
          </w:tcPr>
          <w:p w14:paraId="5E3F3F28" w14:textId="2BCEC366" w:rsidR="00CE1D86" w:rsidRPr="00E55790" w:rsidDel="00A56260" w:rsidRDefault="00CE1D86" w:rsidP="007A24CF">
            <w:pPr>
              <w:jc w:val="both"/>
              <w:rPr>
                <w:del w:id="4824" w:author="meshbah rahman" w:date="2021-02-22T00:05:00Z"/>
                <w:rFonts w:ascii="Times New Roman" w:hAnsi="Times New Roman" w:cs="Times New Roman"/>
                <w:bCs/>
              </w:rPr>
            </w:pPr>
            <w:moveFrom w:id="4825" w:author="meshbah rahman" w:date="2021-02-19T22:43:00Z">
              <w:del w:id="4826" w:author="meshbah rahman" w:date="2021-02-22T00:05:00Z">
                <w:r w:rsidRPr="00E55790" w:rsidDel="00A56260">
                  <w:rPr>
                    <w:rFonts w:ascii="Times New Roman" w:hAnsi="Times New Roman" w:cs="Times New Roman"/>
                    <w:bCs/>
                  </w:rPr>
                  <w:delText>409 (26.93)</w:delText>
                </w:r>
              </w:del>
            </w:moveFrom>
          </w:p>
        </w:tc>
        <w:tc>
          <w:tcPr>
            <w:tcW w:w="344" w:type="pct"/>
            <w:vMerge/>
          </w:tcPr>
          <w:p w14:paraId="3E366967" w14:textId="362AE60A" w:rsidR="00CE1D86" w:rsidRPr="00E55790" w:rsidDel="00A56260" w:rsidRDefault="00CE1D86" w:rsidP="007A24CF">
            <w:pPr>
              <w:jc w:val="both"/>
              <w:rPr>
                <w:del w:id="4827" w:author="meshbah rahman" w:date="2021-02-22T00:05:00Z"/>
                <w:rFonts w:ascii="Times New Roman" w:hAnsi="Times New Roman" w:cs="Times New Roman"/>
                <w:bCs/>
              </w:rPr>
            </w:pPr>
          </w:p>
        </w:tc>
      </w:tr>
      <w:tr w:rsidR="00CE1D86" w:rsidRPr="00E55790" w:rsidDel="00A56260" w14:paraId="03865FD4" w14:textId="26D738F2" w:rsidTr="00E55790">
        <w:trPr>
          <w:del w:id="4828" w:author="meshbah rahman" w:date="2021-02-22T00:05:00Z"/>
        </w:trPr>
        <w:tc>
          <w:tcPr>
            <w:tcW w:w="1110" w:type="pct"/>
            <w:vMerge/>
          </w:tcPr>
          <w:p w14:paraId="31CA622E" w14:textId="5C0835A6" w:rsidR="00CE1D86" w:rsidRPr="00E55790" w:rsidDel="00A56260" w:rsidRDefault="00CE1D86" w:rsidP="007A24CF">
            <w:pPr>
              <w:jc w:val="both"/>
              <w:rPr>
                <w:del w:id="4829" w:author="meshbah rahman" w:date="2021-02-22T00:05:00Z"/>
                <w:rFonts w:ascii="Times New Roman" w:hAnsi="Times New Roman" w:cs="Times New Roman"/>
                <w:b/>
              </w:rPr>
            </w:pPr>
          </w:p>
        </w:tc>
        <w:tc>
          <w:tcPr>
            <w:tcW w:w="925" w:type="pct"/>
          </w:tcPr>
          <w:p w14:paraId="3C253ABB" w14:textId="6E9684DE" w:rsidR="00CE1D86" w:rsidRPr="00E55790" w:rsidDel="00A56260" w:rsidRDefault="00CE1D86" w:rsidP="007A24CF">
            <w:pPr>
              <w:jc w:val="both"/>
              <w:rPr>
                <w:del w:id="4830" w:author="meshbah rahman" w:date="2021-02-22T00:05:00Z"/>
                <w:rFonts w:ascii="Times New Roman" w:hAnsi="Times New Roman" w:cs="Times New Roman"/>
                <w:bCs/>
              </w:rPr>
            </w:pPr>
            <w:moveFrom w:id="4831" w:author="meshbah rahman" w:date="2021-02-19T22:43:00Z">
              <w:del w:id="4832" w:author="meshbah rahman" w:date="2021-02-22T00:05:00Z">
                <w:r w:rsidRPr="00E55790" w:rsidDel="00A56260">
                  <w:rPr>
                    <w:rFonts w:ascii="Times New Roman" w:hAnsi="Times New Roman" w:cs="Times New Roman"/>
                    <w:bCs/>
                  </w:rPr>
                  <w:delText>Mymensingh</w:delText>
                </w:r>
              </w:del>
            </w:moveFrom>
          </w:p>
        </w:tc>
        <w:tc>
          <w:tcPr>
            <w:tcW w:w="561" w:type="pct"/>
          </w:tcPr>
          <w:p w14:paraId="7B4ADE5D" w14:textId="488D96C1" w:rsidR="00CE1D86" w:rsidRPr="00E55790" w:rsidDel="00A56260" w:rsidRDefault="00CE1D86" w:rsidP="007A24CF">
            <w:pPr>
              <w:jc w:val="both"/>
              <w:rPr>
                <w:del w:id="4833" w:author="meshbah rahman" w:date="2021-02-22T00:05:00Z"/>
                <w:rFonts w:ascii="Times New Roman" w:hAnsi="Times New Roman" w:cs="Times New Roman"/>
                <w:bCs/>
              </w:rPr>
            </w:pPr>
            <w:moveFrom w:id="4834" w:author="meshbah rahman" w:date="2021-02-19T22:43:00Z">
              <w:del w:id="4835" w:author="meshbah rahman" w:date="2021-02-22T00:05:00Z">
                <w:r w:rsidRPr="00E55790" w:rsidDel="00A56260">
                  <w:rPr>
                    <w:rFonts w:ascii="Times New Roman" w:hAnsi="Times New Roman" w:cs="Times New Roman"/>
                    <w:bCs/>
                  </w:rPr>
                  <w:delText>-</w:delText>
                </w:r>
              </w:del>
            </w:moveFrom>
          </w:p>
        </w:tc>
        <w:tc>
          <w:tcPr>
            <w:tcW w:w="561" w:type="pct"/>
          </w:tcPr>
          <w:p w14:paraId="02418C1A" w14:textId="13A4AEEA" w:rsidR="00CE1D86" w:rsidRPr="00E55790" w:rsidDel="00A56260" w:rsidRDefault="00CE1D86" w:rsidP="007A24CF">
            <w:pPr>
              <w:jc w:val="both"/>
              <w:rPr>
                <w:del w:id="4836" w:author="meshbah rahman" w:date="2021-02-22T00:05:00Z"/>
                <w:rFonts w:ascii="Times New Roman" w:hAnsi="Times New Roman" w:cs="Times New Roman"/>
                <w:bCs/>
              </w:rPr>
            </w:pPr>
            <w:moveFrom w:id="4837" w:author="meshbah rahman" w:date="2021-02-19T22:43:00Z">
              <w:del w:id="4838" w:author="meshbah rahman" w:date="2021-02-22T00:05:00Z">
                <w:r w:rsidRPr="00E55790" w:rsidDel="00A56260">
                  <w:rPr>
                    <w:rFonts w:ascii="Times New Roman" w:hAnsi="Times New Roman" w:cs="Times New Roman"/>
                    <w:bCs/>
                  </w:rPr>
                  <w:delText>-</w:delText>
                </w:r>
              </w:del>
            </w:moveFrom>
          </w:p>
        </w:tc>
        <w:tc>
          <w:tcPr>
            <w:tcW w:w="381" w:type="pct"/>
            <w:vMerge/>
          </w:tcPr>
          <w:p w14:paraId="27A86DBB" w14:textId="2FD6F7CA" w:rsidR="00CE1D86" w:rsidRPr="00E55790" w:rsidDel="00A56260" w:rsidRDefault="00CE1D86" w:rsidP="007A24CF">
            <w:pPr>
              <w:jc w:val="both"/>
              <w:rPr>
                <w:del w:id="4839" w:author="meshbah rahman" w:date="2021-02-22T00:05:00Z"/>
                <w:rFonts w:ascii="Times New Roman" w:hAnsi="Times New Roman" w:cs="Times New Roman"/>
                <w:bCs/>
              </w:rPr>
            </w:pPr>
          </w:p>
        </w:tc>
        <w:tc>
          <w:tcPr>
            <w:tcW w:w="559" w:type="pct"/>
          </w:tcPr>
          <w:p w14:paraId="61091248" w14:textId="6929E02B" w:rsidR="00CE1D86" w:rsidRPr="00E55790" w:rsidDel="00A56260" w:rsidRDefault="00CE1D86" w:rsidP="007A24CF">
            <w:pPr>
              <w:jc w:val="both"/>
              <w:rPr>
                <w:del w:id="4840" w:author="meshbah rahman" w:date="2021-02-22T00:05:00Z"/>
                <w:rFonts w:ascii="Times New Roman" w:hAnsi="Times New Roman" w:cs="Times New Roman"/>
                <w:bCs/>
              </w:rPr>
            </w:pPr>
            <w:moveFrom w:id="4841" w:author="meshbah rahman" w:date="2021-02-19T22:43:00Z">
              <w:del w:id="4842" w:author="meshbah rahman" w:date="2021-02-22T00:05:00Z">
                <w:r w:rsidRPr="00E55790" w:rsidDel="00A56260">
                  <w:rPr>
                    <w:rFonts w:ascii="Times New Roman" w:hAnsi="Times New Roman" w:cs="Times New Roman"/>
                    <w:bCs/>
                  </w:rPr>
                  <w:delText>347 (61.26)</w:delText>
                </w:r>
              </w:del>
            </w:moveFrom>
          </w:p>
        </w:tc>
        <w:tc>
          <w:tcPr>
            <w:tcW w:w="559" w:type="pct"/>
          </w:tcPr>
          <w:p w14:paraId="73D7E783" w14:textId="6C8068A5" w:rsidR="00CE1D86" w:rsidRPr="00E55790" w:rsidDel="00A56260" w:rsidRDefault="00CE1D86" w:rsidP="007A24CF">
            <w:pPr>
              <w:jc w:val="both"/>
              <w:rPr>
                <w:del w:id="4843" w:author="meshbah rahman" w:date="2021-02-22T00:05:00Z"/>
                <w:rFonts w:ascii="Times New Roman" w:hAnsi="Times New Roman" w:cs="Times New Roman"/>
                <w:bCs/>
              </w:rPr>
            </w:pPr>
            <w:moveFrom w:id="4844" w:author="meshbah rahman" w:date="2021-02-19T22:43:00Z">
              <w:del w:id="4845" w:author="meshbah rahman" w:date="2021-02-22T00:05:00Z">
                <w:r w:rsidRPr="00E55790" w:rsidDel="00A56260">
                  <w:rPr>
                    <w:rFonts w:ascii="Times New Roman" w:hAnsi="Times New Roman" w:cs="Times New Roman"/>
                    <w:bCs/>
                  </w:rPr>
                  <w:delText>209 (38.74)</w:delText>
                </w:r>
              </w:del>
            </w:moveFrom>
          </w:p>
        </w:tc>
        <w:tc>
          <w:tcPr>
            <w:tcW w:w="344" w:type="pct"/>
            <w:vMerge/>
          </w:tcPr>
          <w:p w14:paraId="0045E49D" w14:textId="153B812C" w:rsidR="00CE1D86" w:rsidRPr="00E55790" w:rsidDel="00A56260" w:rsidRDefault="00CE1D86" w:rsidP="007A24CF">
            <w:pPr>
              <w:jc w:val="both"/>
              <w:rPr>
                <w:del w:id="4846" w:author="meshbah rahman" w:date="2021-02-22T00:05:00Z"/>
                <w:rFonts w:ascii="Times New Roman" w:hAnsi="Times New Roman" w:cs="Times New Roman"/>
                <w:bCs/>
              </w:rPr>
            </w:pPr>
          </w:p>
        </w:tc>
      </w:tr>
      <w:tr w:rsidR="00CE1D86" w:rsidRPr="00E55790" w:rsidDel="00A56260" w14:paraId="6224D05B" w14:textId="52085B6B" w:rsidTr="00E55790">
        <w:trPr>
          <w:del w:id="4847" w:author="meshbah rahman" w:date="2021-02-22T00:05:00Z"/>
        </w:trPr>
        <w:tc>
          <w:tcPr>
            <w:tcW w:w="1110" w:type="pct"/>
            <w:vMerge/>
          </w:tcPr>
          <w:p w14:paraId="5516F7AB" w14:textId="29B06C17" w:rsidR="00CE1D86" w:rsidRPr="00E55790" w:rsidDel="00A56260" w:rsidRDefault="00CE1D86" w:rsidP="007A24CF">
            <w:pPr>
              <w:jc w:val="both"/>
              <w:rPr>
                <w:del w:id="4848" w:author="meshbah rahman" w:date="2021-02-22T00:05:00Z"/>
                <w:rFonts w:ascii="Times New Roman" w:hAnsi="Times New Roman" w:cs="Times New Roman"/>
                <w:b/>
              </w:rPr>
            </w:pPr>
          </w:p>
        </w:tc>
        <w:tc>
          <w:tcPr>
            <w:tcW w:w="925" w:type="pct"/>
          </w:tcPr>
          <w:p w14:paraId="6D28490A" w14:textId="66D42283" w:rsidR="00CE1D86" w:rsidRPr="00E55790" w:rsidDel="00A56260" w:rsidRDefault="00CE1D86" w:rsidP="007A24CF">
            <w:pPr>
              <w:jc w:val="both"/>
              <w:rPr>
                <w:del w:id="4849" w:author="meshbah rahman" w:date="2021-02-22T00:05:00Z"/>
                <w:rFonts w:ascii="Times New Roman" w:hAnsi="Times New Roman" w:cs="Times New Roman"/>
                <w:bCs/>
              </w:rPr>
            </w:pPr>
            <w:moveFrom w:id="4850" w:author="meshbah rahman" w:date="2021-02-19T22:43:00Z">
              <w:del w:id="4851" w:author="meshbah rahman" w:date="2021-02-22T00:05:00Z">
                <w:r w:rsidRPr="00E55790" w:rsidDel="00A56260">
                  <w:rPr>
                    <w:rFonts w:ascii="Times New Roman" w:hAnsi="Times New Roman" w:cs="Times New Roman"/>
                    <w:bCs/>
                  </w:rPr>
                  <w:delText>Rajshahi</w:delText>
                </w:r>
              </w:del>
            </w:moveFrom>
          </w:p>
        </w:tc>
        <w:tc>
          <w:tcPr>
            <w:tcW w:w="561" w:type="pct"/>
          </w:tcPr>
          <w:p w14:paraId="3D86F061" w14:textId="025891AB" w:rsidR="00CE1D86" w:rsidRPr="00E55790" w:rsidDel="00A56260" w:rsidRDefault="00CE1D86" w:rsidP="007A24CF">
            <w:pPr>
              <w:jc w:val="both"/>
              <w:rPr>
                <w:del w:id="4852" w:author="meshbah rahman" w:date="2021-02-22T00:05:00Z"/>
                <w:rFonts w:ascii="Times New Roman" w:hAnsi="Times New Roman" w:cs="Times New Roman"/>
                <w:bCs/>
              </w:rPr>
            </w:pPr>
            <w:moveFrom w:id="4853" w:author="meshbah rahman" w:date="2021-02-19T22:43:00Z">
              <w:del w:id="4854" w:author="meshbah rahman" w:date="2021-02-22T00:05:00Z">
                <w:r w:rsidRPr="00E55790" w:rsidDel="00A56260">
                  <w:rPr>
                    <w:rFonts w:ascii="Times New Roman" w:hAnsi="Times New Roman" w:cs="Times New Roman"/>
                    <w:bCs/>
                  </w:rPr>
                  <w:delText>527 (66.76)</w:delText>
                </w:r>
              </w:del>
            </w:moveFrom>
          </w:p>
        </w:tc>
        <w:tc>
          <w:tcPr>
            <w:tcW w:w="561" w:type="pct"/>
          </w:tcPr>
          <w:p w14:paraId="7CC09ADE" w14:textId="119143EA" w:rsidR="00CE1D86" w:rsidRPr="00E55790" w:rsidDel="00A56260" w:rsidRDefault="00CE1D86" w:rsidP="007A24CF">
            <w:pPr>
              <w:jc w:val="both"/>
              <w:rPr>
                <w:del w:id="4855" w:author="meshbah rahman" w:date="2021-02-22T00:05:00Z"/>
                <w:rFonts w:ascii="Times New Roman" w:hAnsi="Times New Roman" w:cs="Times New Roman"/>
                <w:bCs/>
              </w:rPr>
            </w:pPr>
            <w:moveFrom w:id="4856" w:author="meshbah rahman" w:date="2021-02-19T22:43:00Z">
              <w:del w:id="4857" w:author="meshbah rahman" w:date="2021-02-22T00:05:00Z">
                <w:r w:rsidRPr="00E55790" w:rsidDel="00A56260">
                  <w:rPr>
                    <w:rFonts w:ascii="Times New Roman" w:hAnsi="Times New Roman" w:cs="Times New Roman"/>
                    <w:bCs/>
                  </w:rPr>
                  <w:delText>263 (33.24)</w:delText>
                </w:r>
              </w:del>
            </w:moveFrom>
          </w:p>
        </w:tc>
        <w:tc>
          <w:tcPr>
            <w:tcW w:w="381" w:type="pct"/>
            <w:vMerge/>
          </w:tcPr>
          <w:p w14:paraId="04022A7E" w14:textId="0CE72CF2" w:rsidR="00CE1D86" w:rsidRPr="00E55790" w:rsidDel="00A56260" w:rsidRDefault="00CE1D86" w:rsidP="007A24CF">
            <w:pPr>
              <w:jc w:val="both"/>
              <w:rPr>
                <w:del w:id="4858" w:author="meshbah rahman" w:date="2021-02-22T00:05:00Z"/>
                <w:rFonts w:ascii="Times New Roman" w:hAnsi="Times New Roman" w:cs="Times New Roman"/>
                <w:bCs/>
              </w:rPr>
            </w:pPr>
          </w:p>
        </w:tc>
        <w:tc>
          <w:tcPr>
            <w:tcW w:w="559" w:type="pct"/>
          </w:tcPr>
          <w:p w14:paraId="4513E4EE" w14:textId="622E0DC2" w:rsidR="00CE1D86" w:rsidRPr="00E55790" w:rsidDel="00A56260" w:rsidRDefault="00CE1D86" w:rsidP="007A24CF">
            <w:pPr>
              <w:jc w:val="both"/>
              <w:rPr>
                <w:del w:id="4859" w:author="meshbah rahman" w:date="2021-02-22T00:05:00Z"/>
                <w:rFonts w:ascii="Times New Roman" w:hAnsi="Times New Roman" w:cs="Times New Roman"/>
                <w:bCs/>
              </w:rPr>
            </w:pPr>
            <w:moveFrom w:id="4860" w:author="meshbah rahman" w:date="2021-02-19T22:43:00Z">
              <w:del w:id="4861" w:author="meshbah rahman" w:date="2021-02-22T00:05:00Z">
                <w:r w:rsidRPr="00E55790" w:rsidDel="00A56260">
                  <w:rPr>
                    <w:rFonts w:ascii="Times New Roman" w:hAnsi="Times New Roman" w:cs="Times New Roman"/>
                    <w:bCs/>
                  </w:rPr>
                  <w:delText>720 (69.57)</w:delText>
                </w:r>
              </w:del>
            </w:moveFrom>
          </w:p>
        </w:tc>
        <w:tc>
          <w:tcPr>
            <w:tcW w:w="559" w:type="pct"/>
          </w:tcPr>
          <w:p w14:paraId="7D94209A" w14:textId="7AF4A7E8" w:rsidR="00CE1D86" w:rsidRPr="00E55790" w:rsidDel="00A56260" w:rsidRDefault="00CE1D86" w:rsidP="007A24CF">
            <w:pPr>
              <w:jc w:val="both"/>
              <w:rPr>
                <w:del w:id="4862" w:author="meshbah rahman" w:date="2021-02-22T00:05:00Z"/>
                <w:rFonts w:ascii="Times New Roman" w:hAnsi="Times New Roman" w:cs="Times New Roman"/>
                <w:bCs/>
              </w:rPr>
            </w:pPr>
            <w:moveFrom w:id="4863" w:author="meshbah rahman" w:date="2021-02-19T22:43:00Z">
              <w:del w:id="4864" w:author="meshbah rahman" w:date="2021-02-22T00:05:00Z">
                <w:r w:rsidRPr="00E55790" w:rsidDel="00A56260">
                  <w:rPr>
                    <w:rFonts w:ascii="Times New Roman" w:hAnsi="Times New Roman" w:cs="Times New Roman"/>
                    <w:bCs/>
                  </w:rPr>
                  <w:delText>307 (30.43)</w:delText>
                </w:r>
              </w:del>
            </w:moveFrom>
          </w:p>
        </w:tc>
        <w:tc>
          <w:tcPr>
            <w:tcW w:w="344" w:type="pct"/>
            <w:vMerge/>
          </w:tcPr>
          <w:p w14:paraId="427E7BC2" w14:textId="16DA5C01" w:rsidR="00CE1D86" w:rsidRPr="00E55790" w:rsidDel="00A56260" w:rsidRDefault="00CE1D86" w:rsidP="007A24CF">
            <w:pPr>
              <w:jc w:val="both"/>
              <w:rPr>
                <w:del w:id="4865" w:author="meshbah rahman" w:date="2021-02-22T00:05:00Z"/>
                <w:rFonts w:ascii="Times New Roman" w:hAnsi="Times New Roman" w:cs="Times New Roman"/>
                <w:bCs/>
              </w:rPr>
            </w:pPr>
          </w:p>
        </w:tc>
      </w:tr>
      <w:tr w:rsidR="00CE1D86" w:rsidRPr="00E55790" w:rsidDel="00A56260" w14:paraId="491AFF49" w14:textId="4278B4C5" w:rsidTr="00E55790">
        <w:trPr>
          <w:del w:id="4866" w:author="meshbah rahman" w:date="2021-02-22T00:05:00Z"/>
        </w:trPr>
        <w:tc>
          <w:tcPr>
            <w:tcW w:w="1110" w:type="pct"/>
            <w:vMerge/>
          </w:tcPr>
          <w:p w14:paraId="395A0FD2" w14:textId="25A7F589" w:rsidR="00CE1D86" w:rsidRPr="00E55790" w:rsidDel="00A56260" w:rsidRDefault="00CE1D86" w:rsidP="007A24CF">
            <w:pPr>
              <w:jc w:val="both"/>
              <w:rPr>
                <w:del w:id="4867" w:author="meshbah rahman" w:date="2021-02-22T00:05:00Z"/>
                <w:rFonts w:ascii="Times New Roman" w:hAnsi="Times New Roman" w:cs="Times New Roman"/>
                <w:b/>
              </w:rPr>
            </w:pPr>
          </w:p>
        </w:tc>
        <w:tc>
          <w:tcPr>
            <w:tcW w:w="925" w:type="pct"/>
          </w:tcPr>
          <w:p w14:paraId="4F1DC02F" w14:textId="40F5CB32" w:rsidR="00CE1D86" w:rsidRPr="00E55790" w:rsidDel="00A56260" w:rsidRDefault="00CE1D86" w:rsidP="007A24CF">
            <w:pPr>
              <w:jc w:val="both"/>
              <w:rPr>
                <w:del w:id="4868" w:author="meshbah rahman" w:date="2021-02-22T00:05:00Z"/>
                <w:rFonts w:ascii="Times New Roman" w:hAnsi="Times New Roman" w:cs="Times New Roman"/>
                <w:bCs/>
              </w:rPr>
            </w:pPr>
            <w:moveFrom w:id="4869" w:author="meshbah rahman" w:date="2021-02-19T22:43:00Z">
              <w:del w:id="4870" w:author="meshbah rahman" w:date="2021-02-22T00:05:00Z">
                <w:r w:rsidRPr="00E55790" w:rsidDel="00A56260">
                  <w:rPr>
                    <w:rFonts w:ascii="Times New Roman" w:hAnsi="Times New Roman" w:cs="Times New Roman"/>
                    <w:bCs/>
                  </w:rPr>
                  <w:delText>Rangpur</w:delText>
                </w:r>
              </w:del>
            </w:moveFrom>
          </w:p>
        </w:tc>
        <w:tc>
          <w:tcPr>
            <w:tcW w:w="561" w:type="pct"/>
          </w:tcPr>
          <w:p w14:paraId="43629D32" w14:textId="647BC61A" w:rsidR="00CE1D86" w:rsidRPr="00E55790" w:rsidDel="00A56260" w:rsidRDefault="00CE1D86" w:rsidP="007A24CF">
            <w:pPr>
              <w:jc w:val="both"/>
              <w:rPr>
                <w:del w:id="4871" w:author="meshbah rahman" w:date="2021-02-22T00:05:00Z"/>
                <w:rFonts w:ascii="Times New Roman" w:hAnsi="Times New Roman" w:cs="Times New Roman"/>
                <w:bCs/>
              </w:rPr>
            </w:pPr>
            <w:moveFrom w:id="4872" w:author="meshbah rahman" w:date="2021-02-19T22:43:00Z">
              <w:del w:id="4873" w:author="meshbah rahman" w:date="2021-02-22T00:05:00Z">
                <w:r w:rsidRPr="00E55790" w:rsidDel="00A56260">
                  <w:rPr>
                    <w:rFonts w:ascii="Times New Roman" w:hAnsi="Times New Roman" w:cs="Times New Roman"/>
                    <w:bCs/>
                  </w:rPr>
                  <w:delText>866 (78.38)</w:delText>
                </w:r>
              </w:del>
            </w:moveFrom>
          </w:p>
        </w:tc>
        <w:tc>
          <w:tcPr>
            <w:tcW w:w="561" w:type="pct"/>
          </w:tcPr>
          <w:p w14:paraId="39356400" w14:textId="6E4DCAE5" w:rsidR="00CE1D86" w:rsidRPr="00E55790" w:rsidDel="00A56260" w:rsidRDefault="00CE1D86" w:rsidP="007A24CF">
            <w:pPr>
              <w:jc w:val="both"/>
              <w:rPr>
                <w:del w:id="4874" w:author="meshbah rahman" w:date="2021-02-22T00:05:00Z"/>
                <w:rFonts w:ascii="Times New Roman" w:hAnsi="Times New Roman" w:cs="Times New Roman"/>
                <w:bCs/>
              </w:rPr>
            </w:pPr>
            <w:moveFrom w:id="4875" w:author="meshbah rahman" w:date="2021-02-19T22:43:00Z">
              <w:del w:id="4876" w:author="meshbah rahman" w:date="2021-02-22T00:05:00Z">
                <w:r w:rsidRPr="00E55790" w:rsidDel="00A56260">
                  <w:rPr>
                    <w:rFonts w:ascii="Times New Roman" w:hAnsi="Times New Roman" w:cs="Times New Roman"/>
                    <w:bCs/>
                  </w:rPr>
                  <w:delText>262 (21.62)</w:delText>
                </w:r>
              </w:del>
            </w:moveFrom>
          </w:p>
        </w:tc>
        <w:tc>
          <w:tcPr>
            <w:tcW w:w="381" w:type="pct"/>
            <w:vMerge/>
          </w:tcPr>
          <w:p w14:paraId="504A2FDD" w14:textId="396D9E6A" w:rsidR="00CE1D86" w:rsidRPr="00E55790" w:rsidDel="00A56260" w:rsidRDefault="00CE1D86" w:rsidP="007A24CF">
            <w:pPr>
              <w:jc w:val="both"/>
              <w:rPr>
                <w:del w:id="4877" w:author="meshbah rahman" w:date="2021-02-22T00:05:00Z"/>
                <w:rFonts w:ascii="Times New Roman" w:hAnsi="Times New Roman" w:cs="Times New Roman"/>
                <w:bCs/>
              </w:rPr>
            </w:pPr>
          </w:p>
        </w:tc>
        <w:tc>
          <w:tcPr>
            <w:tcW w:w="559" w:type="pct"/>
          </w:tcPr>
          <w:p w14:paraId="373C93E7" w14:textId="1EC206A9" w:rsidR="00CE1D86" w:rsidRPr="00E55790" w:rsidDel="00A56260" w:rsidRDefault="00CE1D86" w:rsidP="007A24CF">
            <w:pPr>
              <w:jc w:val="both"/>
              <w:rPr>
                <w:del w:id="4878" w:author="meshbah rahman" w:date="2021-02-22T00:05:00Z"/>
                <w:rFonts w:ascii="Times New Roman" w:hAnsi="Times New Roman" w:cs="Times New Roman"/>
                <w:bCs/>
              </w:rPr>
            </w:pPr>
            <w:moveFrom w:id="4879" w:author="meshbah rahman" w:date="2021-02-19T22:43:00Z">
              <w:del w:id="4880" w:author="meshbah rahman" w:date="2021-02-22T00:05:00Z">
                <w:r w:rsidRPr="00E55790" w:rsidDel="00A56260">
                  <w:rPr>
                    <w:rFonts w:ascii="Times New Roman" w:hAnsi="Times New Roman" w:cs="Times New Roman"/>
                    <w:bCs/>
                  </w:rPr>
                  <w:delText>896 (83.71)</w:delText>
                </w:r>
              </w:del>
            </w:moveFrom>
          </w:p>
        </w:tc>
        <w:tc>
          <w:tcPr>
            <w:tcW w:w="559" w:type="pct"/>
          </w:tcPr>
          <w:p w14:paraId="2469A647" w14:textId="0092280B" w:rsidR="00CE1D86" w:rsidRPr="00E55790" w:rsidDel="00A56260" w:rsidRDefault="00CE1D86" w:rsidP="007A24CF">
            <w:pPr>
              <w:jc w:val="both"/>
              <w:rPr>
                <w:del w:id="4881" w:author="meshbah rahman" w:date="2021-02-22T00:05:00Z"/>
                <w:rFonts w:ascii="Times New Roman" w:hAnsi="Times New Roman" w:cs="Times New Roman"/>
                <w:bCs/>
              </w:rPr>
            </w:pPr>
            <w:moveFrom w:id="4882" w:author="meshbah rahman" w:date="2021-02-19T22:43:00Z">
              <w:del w:id="4883" w:author="meshbah rahman" w:date="2021-02-22T00:05:00Z">
                <w:r w:rsidRPr="00E55790" w:rsidDel="00A56260">
                  <w:rPr>
                    <w:rFonts w:ascii="Times New Roman" w:hAnsi="Times New Roman" w:cs="Times New Roman"/>
                    <w:bCs/>
                  </w:rPr>
                  <w:delText>207 (16.29)</w:delText>
                </w:r>
              </w:del>
            </w:moveFrom>
          </w:p>
        </w:tc>
        <w:tc>
          <w:tcPr>
            <w:tcW w:w="344" w:type="pct"/>
            <w:vMerge/>
          </w:tcPr>
          <w:p w14:paraId="0BE33E63" w14:textId="0216DF14" w:rsidR="00CE1D86" w:rsidRPr="00E55790" w:rsidDel="00A56260" w:rsidRDefault="00CE1D86" w:rsidP="007A24CF">
            <w:pPr>
              <w:jc w:val="both"/>
              <w:rPr>
                <w:del w:id="4884" w:author="meshbah rahman" w:date="2021-02-22T00:05:00Z"/>
                <w:rFonts w:ascii="Times New Roman" w:hAnsi="Times New Roman" w:cs="Times New Roman"/>
                <w:bCs/>
              </w:rPr>
            </w:pPr>
          </w:p>
        </w:tc>
      </w:tr>
      <w:tr w:rsidR="00CE1D86" w:rsidRPr="00E55790" w:rsidDel="00A56260" w14:paraId="195285F8" w14:textId="18C30B8E" w:rsidTr="00E55790">
        <w:trPr>
          <w:del w:id="4885" w:author="meshbah rahman" w:date="2021-02-22T00:05:00Z"/>
        </w:trPr>
        <w:tc>
          <w:tcPr>
            <w:tcW w:w="1110" w:type="pct"/>
            <w:vMerge/>
          </w:tcPr>
          <w:p w14:paraId="2BC070BB" w14:textId="2BBBB8E1" w:rsidR="00CE1D86" w:rsidRPr="00E55790" w:rsidDel="00A56260" w:rsidRDefault="00CE1D86" w:rsidP="007A24CF">
            <w:pPr>
              <w:jc w:val="both"/>
              <w:rPr>
                <w:del w:id="4886" w:author="meshbah rahman" w:date="2021-02-22T00:05:00Z"/>
                <w:rFonts w:ascii="Times New Roman" w:hAnsi="Times New Roman" w:cs="Times New Roman"/>
                <w:b/>
              </w:rPr>
            </w:pPr>
          </w:p>
        </w:tc>
        <w:tc>
          <w:tcPr>
            <w:tcW w:w="925" w:type="pct"/>
          </w:tcPr>
          <w:p w14:paraId="10B18E47" w14:textId="15069B89" w:rsidR="00CE1D86" w:rsidRPr="00E55790" w:rsidDel="00A56260" w:rsidRDefault="00CE1D86" w:rsidP="007A24CF">
            <w:pPr>
              <w:jc w:val="both"/>
              <w:rPr>
                <w:del w:id="4887" w:author="meshbah rahman" w:date="2021-02-22T00:05:00Z"/>
                <w:rFonts w:ascii="Times New Roman" w:hAnsi="Times New Roman" w:cs="Times New Roman"/>
                <w:bCs/>
              </w:rPr>
            </w:pPr>
            <w:moveFrom w:id="4888" w:author="meshbah rahman" w:date="2021-02-19T22:43:00Z">
              <w:del w:id="4889" w:author="meshbah rahman" w:date="2021-02-22T00:05:00Z">
                <w:r w:rsidRPr="00E55790" w:rsidDel="00A56260">
                  <w:rPr>
                    <w:rFonts w:ascii="Times New Roman" w:hAnsi="Times New Roman" w:cs="Times New Roman"/>
                    <w:bCs/>
                  </w:rPr>
                  <w:delText>Sylhet</w:delText>
                </w:r>
              </w:del>
            </w:moveFrom>
          </w:p>
        </w:tc>
        <w:tc>
          <w:tcPr>
            <w:tcW w:w="561" w:type="pct"/>
          </w:tcPr>
          <w:p w14:paraId="06ABF331" w14:textId="6B19751C" w:rsidR="00CE1D86" w:rsidRPr="00E55790" w:rsidDel="00A56260" w:rsidRDefault="00CE1D86" w:rsidP="007A24CF">
            <w:pPr>
              <w:jc w:val="both"/>
              <w:rPr>
                <w:del w:id="4890" w:author="meshbah rahman" w:date="2021-02-22T00:05:00Z"/>
                <w:rFonts w:ascii="Times New Roman" w:hAnsi="Times New Roman" w:cs="Times New Roman"/>
                <w:bCs/>
              </w:rPr>
            </w:pPr>
            <w:moveFrom w:id="4891" w:author="meshbah rahman" w:date="2021-02-19T22:43:00Z">
              <w:del w:id="4892" w:author="meshbah rahman" w:date="2021-02-22T00:05:00Z">
                <w:r w:rsidRPr="00E55790" w:rsidDel="00A56260">
                  <w:rPr>
                    <w:rFonts w:ascii="Times New Roman" w:hAnsi="Times New Roman" w:cs="Times New Roman"/>
                    <w:bCs/>
                  </w:rPr>
                  <w:delText>416 (54.15)</w:delText>
                </w:r>
              </w:del>
            </w:moveFrom>
          </w:p>
        </w:tc>
        <w:tc>
          <w:tcPr>
            <w:tcW w:w="561" w:type="pct"/>
          </w:tcPr>
          <w:p w14:paraId="0D9D5786" w14:textId="29A30CF4" w:rsidR="00CE1D86" w:rsidRPr="00E55790" w:rsidDel="00A56260" w:rsidRDefault="00CE1D86" w:rsidP="007A24CF">
            <w:pPr>
              <w:jc w:val="both"/>
              <w:rPr>
                <w:del w:id="4893" w:author="meshbah rahman" w:date="2021-02-22T00:05:00Z"/>
                <w:rFonts w:ascii="Times New Roman" w:hAnsi="Times New Roman" w:cs="Times New Roman"/>
                <w:bCs/>
              </w:rPr>
            </w:pPr>
            <w:moveFrom w:id="4894" w:author="meshbah rahman" w:date="2021-02-19T22:43:00Z">
              <w:del w:id="4895" w:author="meshbah rahman" w:date="2021-02-22T00:05:00Z">
                <w:r w:rsidRPr="00E55790" w:rsidDel="00A56260">
                  <w:rPr>
                    <w:rFonts w:ascii="Times New Roman" w:hAnsi="Times New Roman" w:cs="Times New Roman"/>
                    <w:bCs/>
                  </w:rPr>
                  <w:delText>378 (45.85)</w:delText>
                </w:r>
              </w:del>
            </w:moveFrom>
          </w:p>
        </w:tc>
        <w:tc>
          <w:tcPr>
            <w:tcW w:w="381" w:type="pct"/>
            <w:vMerge/>
          </w:tcPr>
          <w:p w14:paraId="68337669" w14:textId="6F34B5C5" w:rsidR="00CE1D86" w:rsidRPr="00E55790" w:rsidDel="00A56260" w:rsidRDefault="00CE1D86" w:rsidP="007A24CF">
            <w:pPr>
              <w:jc w:val="both"/>
              <w:rPr>
                <w:del w:id="4896" w:author="meshbah rahman" w:date="2021-02-22T00:05:00Z"/>
                <w:rFonts w:ascii="Times New Roman" w:hAnsi="Times New Roman" w:cs="Times New Roman"/>
                <w:bCs/>
              </w:rPr>
            </w:pPr>
          </w:p>
        </w:tc>
        <w:tc>
          <w:tcPr>
            <w:tcW w:w="559" w:type="pct"/>
          </w:tcPr>
          <w:p w14:paraId="4C537CB3" w14:textId="392F36A8" w:rsidR="00CE1D86" w:rsidRPr="00E55790" w:rsidDel="00A56260" w:rsidRDefault="00CE1D86" w:rsidP="007A24CF">
            <w:pPr>
              <w:jc w:val="both"/>
              <w:rPr>
                <w:del w:id="4897" w:author="meshbah rahman" w:date="2021-02-22T00:05:00Z"/>
                <w:rFonts w:ascii="Times New Roman" w:hAnsi="Times New Roman" w:cs="Times New Roman"/>
                <w:bCs/>
              </w:rPr>
            </w:pPr>
            <w:moveFrom w:id="4898" w:author="meshbah rahman" w:date="2021-02-19T22:43:00Z">
              <w:del w:id="4899" w:author="meshbah rahman" w:date="2021-02-22T00:05:00Z">
                <w:r w:rsidRPr="00E55790" w:rsidDel="00A56260">
                  <w:rPr>
                    <w:rFonts w:ascii="Times New Roman" w:hAnsi="Times New Roman" w:cs="Times New Roman"/>
                    <w:bCs/>
                  </w:rPr>
                  <w:delText>504 (61.73)</w:delText>
                </w:r>
              </w:del>
            </w:moveFrom>
          </w:p>
        </w:tc>
        <w:tc>
          <w:tcPr>
            <w:tcW w:w="559" w:type="pct"/>
          </w:tcPr>
          <w:p w14:paraId="5EA60411" w14:textId="27CC10F2" w:rsidR="00CE1D86" w:rsidRPr="00E55790" w:rsidDel="00A56260" w:rsidRDefault="00CE1D86" w:rsidP="007A24CF">
            <w:pPr>
              <w:jc w:val="both"/>
              <w:rPr>
                <w:del w:id="4900" w:author="meshbah rahman" w:date="2021-02-22T00:05:00Z"/>
                <w:rFonts w:ascii="Times New Roman" w:hAnsi="Times New Roman" w:cs="Times New Roman"/>
                <w:bCs/>
              </w:rPr>
            </w:pPr>
            <w:moveFrom w:id="4901" w:author="meshbah rahman" w:date="2021-02-19T22:43:00Z">
              <w:del w:id="4902" w:author="meshbah rahman" w:date="2021-02-22T00:05:00Z">
                <w:r w:rsidRPr="00E55790" w:rsidDel="00A56260">
                  <w:rPr>
                    <w:rFonts w:ascii="Times New Roman" w:hAnsi="Times New Roman" w:cs="Times New Roman"/>
                    <w:bCs/>
                  </w:rPr>
                  <w:delText>286 (38.27)</w:delText>
                </w:r>
              </w:del>
            </w:moveFrom>
          </w:p>
        </w:tc>
        <w:tc>
          <w:tcPr>
            <w:tcW w:w="344" w:type="pct"/>
            <w:vMerge/>
          </w:tcPr>
          <w:p w14:paraId="67D6E603" w14:textId="5AB2CF2E" w:rsidR="00CE1D86" w:rsidRPr="00E55790" w:rsidDel="00A56260" w:rsidRDefault="00CE1D86" w:rsidP="007A24CF">
            <w:pPr>
              <w:jc w:val="both"/>
              <w:rPr>
                <w:del w:id="4903" w:author="meshbah rahman" w:date="2021-02-22T00:05:00Z"/>
                <w:rFonts w:ascii="Times New Roman" w:hAnsi="Times New Roman" w:cs="Times New Roman"/>
                <w:bCs/>
              </w:rPr>
            </w:pPr>
          </w:p>
        </w:tc>
      </w:tr>
      <w:tr w:rsidR="00CE1D86" w:rsidRPr="00E55790" w:rsidDel="00A56260" w14:paraId="187D40ED" w14:textId="04187A6A" w:rsidTr="00E55790">
        <w:trPr>
          <w:del w:id="4904" w:author="meshbah rahman" w:date="2021-02-22T00:05:00Z"/>
        </w:trPr>
        <w:tc>
          <w:tcPr>
            <w:tcW w:w="1110" w:type="pct"/>
            <w:vMerge w:val="restart"/>
          </w:tcPr>
          <w:p w14:paraId="0DEA3D2F" w14:textId="25DDD5A5" w:rsidR="00CE1D86" w:rsidRPr="00E55790" w:rsidDel="00A56260" w:rsidRDefault="00CE1D86" w:rsidP="007A24CF">
            <w:pPr>
              <w:jc w:val="both"/>
              <w:rPr>
                <w:del w:id="4905" w:author="meshbah rahman" w:date="2021-02-22T00:05:00Z"/>
                <w:rFonts w:ascii="Times New Roman" w:hAnsi="Times New Roman" w:cs="Times New Roman"/>
                <w:b/>
              </w:rPr>
            </w:pPr>
            <w:moveFrom w:id="4906" w:author="meshbah rahman" w:date="2021-02-19T22:43:00Z">
              <w:del w:id="4907" w:author="meshbah rahman" w:date="2021-02-22T00:05:00Z">
                <w:r w:rsidRPr="00E55790" w:rsidDel="00A56260">
                  <w:rPr>
                    <w:rFonts w:ascii="Times New Roman" w:hAnsi="Times New Roman" w:cs="Times New Roman"/>
                    <w:b/>
                  </w:rPr>
                  <w:delText>Mother’s education</w:delText>
                </w:r>
              </w:del>
            </w:moveFrom>
          </w:p>
        </w:tc>
        <w:tc>
          <w:tcPr>
            <w:tcW w:w="925" w:type="pct"/>
          </w:tcPr>
          <w:p w14:paraId="6E39EF7D" w14:textId="72CF2ADA" w:rsidR="00CE1D86" w:rsidRPr="00E55790" w:rsidDel="00A56260" w:rsidRDefault="00CE1D86" w:rsidP="007A24CF">
            <w:pPr>
              <w:jc w:val="both"/>
              <w:rPr>
                <w:del w:id="4908" w:author="meshbah rahman" w:date="2021-02-22T00:05:00Z"/>
                <w:rFonts w:ascii="Times New Roman" w:hAnsi="Times New Roman" w:cs="Times New Roman"/>
                <w:bCs/>
              </w:rPr>
            </w:pPr>
            <w:moveFrom w:id="4909" w:author="meshbah rahman" w:date="2021-02-19T22:43:00Z">
              <w:del w:id="4910" w:author="meshbah rahman" w:date="2021-02-22T00:05:00Z">
                <w:r w:rsidRPr="00E55790" w:rsidDel="00A56260">
                  <w:rPr>
                    <w:rFonts w:ascii="Times New Roman" w:hAnsi="Times New Roman" w:cs="Times New Roman"/>
                    <w:bCs/>
                  </w:rPr>
                  <w:delText>Primary incomplete</w:delText>
                </w:r>
              </w:del>
            </w:moveFrom>
          </w:p>
        </w:tc>
        <w:tc>
          <w:tcPr>
            <w:tcW w:w="561" w:type="pct"/>
          </w:tcPr>
          <w:p w14:paraId="3FA59030" w14:textId="2A80A4B0" w:rsidR="00CE1D86" w:rsidRPr="00E55790" w:rsidDel="00A56260" w:rsidRDefault="00CE1D86" w:rsidP="007A24CF">
            <w:pPr>
              <w:jc w:val="both"/>
              <w:rPr>
                <w:del w:id="4911" w:author="meshbah rahman" w:date="2021-02-22T00:05:00Z"/>
                <w:rFonts w:ascii="Times New Roman" w:hAnsi="Times New Roman" w:cs="Times New Roman"/>
                <w:bCs/>
              </w:rPr>
            </w:pPr>
            <w:moveFrom w:id="4912" w:author="meshbah rahman" w:date="2021-02-19T22:43:00Z">
              <w:del w:id="4913" w:author="meshbah rahman" w:date="2021-02-22T00:05:00Z">
                <w:r w:rsidRPr="00E55790" w:rsidDel="00A56260">
                  <w:rPr>
                    <w:rFonts w:ascii="Times New Roman" w:hAnsi="Times New Roman" w:cs="Times New Roman"/>
                    <w:bCs/>
                  </w:rPr>
                  <w:delText>2076 (58.80)</w:delText>
                </w:r>
              </w:del>
            </w:moveFrom>
          </w:p>
        </w:tc>
        <w:tc>
          <w:tcPr>
            <w:tcW w:w="561" w:type="pct"/>
          </w:tcPr>
          <w:p w14:paraId="4D994BFE" w14:textId="7DAA8BD5" w:rsidR="00CE1D86" w:rsidRPr="00E55790" w:rsidDel="00A56260" w:rsidRDefault="00CE1D86" w:rsidP="007A24CF">
            <w:pPr>
              <w:jc w:val="both"/>
              <w:rPr>
                <w:del w:id="4914" w:author="meshbah rahman" w:date="2021-02-22T00:05:00Z"/>
                <w:rFonts w:ascii="Times New Roman" w:hAnsi="Times New Roman" w:cs="Times New Roman"/>
                <w:bCs/>
              </w:rPr>
            </w:pPr>
            <w:moveFrom w:id="4915" w:author="meshbah rahman" w:date="2021-02-19T22:43:00Z">
              <w:del w:id="4916" w:author="meshbah rahman" w:date="2021-02-22T00:05:00Z">
                <w:r w:rsidRPr="00E55790" w:rsidDel="00A56260">
                  <w:rPr>
                    <w:rFonts w:ascii="Times New Roman" w:hAnsi="Times New Roman" w:cs="Times New Roman"/>
                    <w:bCs/>
                  </w:rPr>
                  <w:delText>1462 (41.20)</w:delText>
                </w:r>
              </w:del>
            </w:moveFrom>
          </w:p>
        </w:tc>
        <w:tc>
          <w:tcPr>
            <w:tcW w:w="381" w:type="pct"/>
            <w:vMerge w:val="restart"/>
          </w:tcPr>
          <w:p w14:paraId="0D051EDA" w14:textId="6FD3B151" w:rsidR="00CE1D86" w:rsidRPr="00E55790" w:rsidDel="00A56260" w:rsidRDefault="00CE1D86" w:rsidP="007A24CF">
            <w:pPr>
              <w:jc w:val="both"/>
              <w:rPr>
                <w:del w:id="4917" w:author="meshbah rahman" w:date="2021-02-22T00:05:00Z"/>
                <w:rFonts w:ascii="Times New Roman" w:hAnsi="Times New Roman" w:cs="Times New Roman"/>
                <w:bCs/>
              </w:rPr>
            </w:pPr>
            <w:moveFrom w:id="4918" w:author="meshbah rahman" w:date="2021-02-19T22:43:00Z">
              <w:del w:id="4919" w:author="meshbah rahman" w:date="2021-02-22T00:05:00Z">
                <w:r w:rsidRPr="00E55790" w:rsidDel="00A56260">
                  <w:rPr>
                    <w:rFonts w:ascii="Times New Roman" w:hAnsi="Times New Roman" w:cs="Times New Roman"/>
                    <w:bCs/>
                  </w:rPr>
                  <w:delText>&lt;0.001</w:delText>
                </w:r>
              </w:del>
            </w:moveFrom>
          </w:p>
        </w:tc>
        <w:tc>
          <w:tcPr>
            <w:tcW w:w="559" w:type="pct"/>
          </w:tcPr>
          <w:p w14:paraId="6F29BA79" w14:textId="51C95FED" w:rsidR="00CE1D86" w:rsidRPr="00E55790" w:rsidDel="00A56260" w:rsidRDefault="00CE1D86" w:rsidP="007A24CF">
            <w:pPr>
              <w:jc w:val="both"/>
              <w:rPr>
                <w:del w:id="4920" w:author="meshbah rahman" w:date="2021-02-22T00:05:00Z"/>
                <w:rFonts w:ascii="Times New Roman" w:hAnsi="Times New Roman" w:cs="Times New Roman"/>
                <w:bCs/>
              </w:rPr>
            </w:pPr>
            <w:moveFrom w:id="4921" w:author="meshbah rahman" w:date="2021-02-19T22:43:00Z">
              <w:del w:id="4922" w:author="meshbah rahman" w:date="2021-02-22T00:05:00Z">
                <w:r w:rsidRPr="00E55790" w:rsidDel="00A56260">
                  <w:rPr>
                    <w:rFonts w:ascii="Times New Roman" w:hAnsi="Times New Roman" w:cs="Times New Roman"/>
                    <w:bCs/>
                  </w:rPr>
                  <w:delText>847 (68.53)</w:delText>
                </w:r>
              </w:del>
            </w:moveFrom>
          </w:p>
        </w:tc>
        <w:tc>
          <w:tcPr>
            <w:tcW w:w="559" w:type="pct"/>
          </w:tcPr>
          <w:p w14:paraId="186F6219" w14:textId="6C874C17" w:rsidR="00CE1D86" w:rsidRPr="00E55790" w:rsidDel="00A56260" w:rsidRDefault="00CE1D86" w:rsidP="007A24CF">
            <w:pPr>
              <w:jc w:val="both"/>
              <w:rPr>
                <w:del w:id="4923" w:author="meshbah rahman" w:date="2021-02-22T00:05:00Z"/>
                <w:rFonts w:ascii="Times New Roman" w:hAnsi="Times New Roman" w:cs="Times New Roman"/>
                <w:bCs/>
              </w:rPr>
            </w:pPr>
            <w:moveFrom w:id="4924" w:author="meshbah rahman" w:date="2021-02-19T22:43:00Z">
              <w:del w:id="4925" w:author="meshbah rahman" w:date="2021-02-22T00:05:00Z">
                <w:r w:rsidRPr="00E55790" w:rsidDel="00A56260">
                  <w:rPr>
                    <w:rFonts w:ascii="Times New Roman" w:hAnsi="Times New Roman" w:cs="Times New Roman"/>
                    <w:bCs/>
                  </w:rPr>
                  <w:delText>389 (31.47)</w:delText>
                </w:r>
              </w:del>
            </w:moveFrom>
          </w:p>
        </w:tc>
        <w:tc>
          <w:tcPr>
            <w:tcW w:w="344" w:type="pct"/>
            <w:vMerge w:val="restart"/>
          </w:tcPr>
          <w:p w14:paraId="354B064D" w14:textId="2C7E4B38" w:rsidR="00CE1D86" w:rsidRPr="00E55790" w:rsidDel="00A56260" w:rsidRDefault="00CE1D86" w:rsidP="007A24CF">
            <w:pPr>
              <w:jc w:val="both"/>
              <w:rPr>
                <w:del w:id="4926" w:author="meshbah rahman" w:date="2021-02-22T00:05:00Z"/>
                <w:rFonts w:ascii="Times New Roman" w:hAnsi="Times New Roman" w:cs="Times New Roman"/>
                <w:bCs/>
              </w:rPr>
            </w:pPr>
            <w:moveFrom w:id="4927" w:author="meshbah rahman" w:date="2021-02-19T22:43:00Z">
              <w:del w:id="4928"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0B28F553" w14:textId="462174B6" w:rsidTr="00E55790">
        <w:trPr>
          <w:del w:id="4929" w:author="meshbah rahman" w:date="2021-02-22T00:05:00Z"/>
        </w:trPr>
        <w:tc>
          <w:tcPr>
            <w:tcW w:w="1110" w:type="pct"/>
            <w:vMerge/>
          </w:tcPr>
          <w:p w14:paraId="183092A0" w14:textId="3A1CEA88" w:rsidR="00CE1D86" w:rsidRPr="00E55790" w:rsidDel="00A56260" w:rsidRDefault="00CE1D86" w:rsidP="007A24CF">
            <w:pPr>
              <w:jc w:val="both"/>
              <w:rPr>
                <w:del w:id="4930" w:author="meshbah rahman" w:date="2021-02-22T00:05:00Z"/>
                <w:rFonts w:ascii="Times New Roman" w:hAnsi="Times New Roman" w:cs="Times New Roman"/>
                <w:b/>
              </w:rPr>
            </w:pPr>
          </w:p>
        </w:tc>
        <w:tc>
          <w:tcPr>
            <w:tcW w:w="925" w:type="pct"/>
          </w:tcPr>
          <w:p w14:paraId="1A75C564" w14:textId="7429CE03" w:rsidR="00CE1D86" w:rsidRPr="00E55790" w:rsidDel="00A56260" w:rsidRDefault="00CE1D86" w:rsidP="007A24CF">
            <w:pPr>
              <w:jc w:val="both"/>
              <w:rPr>
                <w:del w:id="4931" w:author="meshbah rahman" w:date="2021-02-22T00:05:00Z"/>
                <w:rFonts w:ascii="Times New Roman" w:hAnsi="Times New Roman" w:cs="Times New Roman"/>
                <w:bCs/>
              </w:rPr>
            </w:pPr>
            <w:moveFrom w:id="4932" w:author="meshbah rahman" w:date="2021-02-19T22:43:00Z">
              <w:del w:id="4933" w:author="meshbah rahman" w:date="2021-02-22T00:05:00Z">
                <w:r w:rsidRPr="00E55790" w:rsidDel="00A56260">
                  <w:rPr>
                    <w:rFonts w:ascii="Times New Roman" w:hAnsi="Times New Roman" w:cs="Times New Roman"/>
                    <w:bCs/>
                  </w:rPr>
                  <w:delText>Primary complete</w:delText>
                </w:r>
              </w:del>
            </w:moveFrom>
          </w:p>
        </w:tc>
        <w:tc>
          <w:tcPr>
            <w:tcW w:w="561" w:type="pct"/>
          </w:tcPr>
          <w:p w14:paraId="332248D3" w14:textId="3220C90F" w:rsidR="00CE1D86" w:rsidRPr="00E55790" w:rsidDel="00A56260" w:rsidRDefault="00CE1D86" w:rsidP="007A24CF">
            <w:pPr>
              <w:jc w:val="both"/>
              <w:rPr>
                <w:del w:id="4934" w:author="meshbah rahman" w:date="2021-02-22T00:05:00Z"/>
                <w:rFonts w:ascii="Times New Roman" w:hAnsi="Times New Roman" w:cs="Times New Roman"/>
                <w:bCs/>
              </w:rPr>
            </w:pPr>
            <w:moveFrom w:id="4935" w:author="meshbah rahman" w:date="2021-02-19T22:43:00Z">
              <w:del w:id="4936" w:author="meshbah rahman" w:date="2021-02-22T00:05:00Z">
                <w:r w:rsidRPr="00E55790" w:rsidDel="00A56260">
                  <w:rPr>
                    <w:rFonts w:ascii="Times New Roman" w:hAnsi="Times New Roman" w:cs="Times New Roman"/>
                    <w:bCs/>
                  </w:rPr>
                  <w:delText>772 (62.73)</w:delText>
                </w:r>
              </w:del>
            </w:moveFrom>
          </w:p>
        </w:tc>
        <w:tc>
          <w:tcPr>
            <w:tcW w:w="561" w:type="pct"/>
          </w:tcPr>
          <w:p w14:paraId="455082AB" w14:textId="3087726F" w:rsidR="00CE1D86" w:rsidRPr="00E55790" w:rsidDel="00A56260" w:rsidRDefault="00CE1D86" w:rsidP="007A24CF">
            <w:pPr>
              <w:jc w:val="both"/>
              <w:rPr>
                <w:del w:id="4937" w:author="meshbah rahman" w:date="2021-02-22T00:05:00Z"/>
                <w:rFonts w:ascii="Times New Roman" w:hAnsi="Times New Roman" w:cs="Times New Roman"/>
                <w:bCs/>
              </w:rPr>
            </w:pPr>
            <w:moveFrom w:id="4938" w:author="meshbah rahman" w:date="2021-02-19T22:43:00Z">
              <w:del w:id="4939" w:author="meshbah rahman" w:date="2021-02-22T00:05:00Z">
                <w:r w:rsidRPr="00E55790" w:rsidDel="00A56260">
                  <w:rPr>
                    <w:rFonts w:ascii="Times New Roman" w:hAnsi="Times New Roman" w:cs="Times New Roman"/>
                    <w:bCs/>
                  </w:rPr>
                  <w:delText>447 (37.27)</w:delText>
                </w:r>
              </w:del>
            </w:moveFrom>
          </w:p>
        </w:tc>
        <w:tc>
          <w:tcPr>
            <w:tcW w:w="381" w:type="pct"/>
            <w:vMerge/>
          </w:tcPr>
          <w:p w14:paraId="3CB1C6EB" w14:textId="573DE736" w:rsidR="00CE1D86" w:rsidRPr="00E55790" w:rsidDel="00A56260" w:rsidRDefault="00CE1D86" w:rsidP="007A24CF">
            <w:pPr>
              <w:jc w:val="both"/>
              <w:rPr>
                <w:del w:id="4940" w:author="meshbah rahman" w:date="2021-02-22T00:05:00Z"/>
                <w:rFonts w:ascii="Times New Roman" w:hAnsi="Times New Roman" w:cs="Times New Roman"/>
                <w:bCs/>
              </w:rPr>
            </w:pPr>
          </w:p>
        </w:tc>
        <w:tc>
          <w:tcPr>
            <w:tcW w:w="559" w:type="pct"/>
          </w:tcPr>
          <w:p w14:paraId="7101D4F3" w14:textId="1B8B1052" w:rsidR="00CE1D86" w:rsidRPr="00E55790" w:rsidDel="00A56260" w:rsidRDefault="00CE1D86" w:rsidP="007A24CF">
            <w:pPr>
              <w:jc w:val="both"/>
              <w:rPr>
                <w:del w:id="4941" w:author="meshbah rahman" w:date="2021-02-22T00:05:00Z"/>
                <w:rFonts w:ascii="Times New Roman" w:hAnsi="Times New Roman" w:cs="Times New Roman"/>
                <w:bCs/>
              </w:rPr>
            </w:pPr>
            <w:moveFrom w:id="4942" w:author="meshbah rahman" w:date="2021-02-19T22:43:00Z">
              <w:del w:id="4943" w:author="meshbah rahman" w:date="2021-02-22T00:05:00Z">
                <w:r w:rsidRPr="00E55790" w:rsidDel="00A56260">
                  <w:rPr>
                    <w:rFonts w:ascii="Times New Roman" w:hAnsi="Times New Roman" w:cs="Times New Roman"/>
                    <w:bCs/>
                  </w:rPr>
                  <w:delText>1590 (68.62)</w:delText>
                </w:r>
              </w:del>
            </w:moveFrom>
          </w:p>
        </w:tc>
        <w:tc>
          <w:tcPr>
            <w:tcW w:w="559" w:type="pct"/>
          </w:tcPr>
          <w:p w14:paraId="6CEC180E" w14:textId="6886C405" w:rsidR="00CE1D86" w:rsidRPr="00E55790" w:rsidDel="00A56260" w:rsidRDefault="00CE1D86" w:rsidP="007A24CF">
            <w:pPr>
              <w:jc w:val="both"/>
              <w:rPr>
                <w:del w:id="4944" w:author="meshbah rahman" w:date="2021-02-22T00:05:00Z"/>
                <w:rFonts w:ascii="Times New Roman" w:hAnsi="Times New Roman" w:cs="Times New Roman"/>
                <w:bCs/>
              </w:rPr>
            </w:pPr>
            <w:moveFrom w:id="4945" w:author="meshbah rahman" w:date="2021-02-19T22:43:00Z">
              <w:del w:id="4946" w:author="meshbah rahman" w:date="2021-02-22T00:05:00Z">
                <w:r w:rsidRPr="00E55790" w:rsidDel="00A56260">
                  <w:rPr>
                    <w:rFonts w:ascii="Times New Roman" w:hAnsi="Times New Roman" w:cs="Times New Roman"/>
                    <w:bCs/>
                  </w:rPr>
                  <w:delText>727 (31.38)</w:delText>
                </w:r>
              </w:del>
            </w:moveFrom>
          </w:p>
        </w:tc>
        <w:tc>
          <w:tcPr>
            <w:tcW w:w="344" w:type="pct"/>
            <w:vMerge/>
          </w:tcPr>
          <w:p w14:paraId="467FF0B3" w14:textId="151AF479" w:rsidR="00CE1D86" w:rsidRPr="00E55790" w:rsidDel="00A56260" w:rsidRDefault="00CE1D86" w:rsidP="007A24CF">
            <w:pPr>
              <w:jc w:val="both"/>
              <w:rPr>
                <w:del w:id="4947" w:author="meshbah rahman" w:date="2021-02-22T00:05:00Z"/>
                <w:rFonts w:ascii="Times New Roman" w:hAnsi="Times New Roman" w:cs="Times New Roman"/>
                <w:bCs/>
              </w:rPr>
            </w:pPr>
          </w:p>
        </w:tc>
      </w:tr>
      <w:tr w:rsidR="00CE1D86" w:rsidRPr="00E55790" w:rsidDel="00A56260" w14:paraId="3A8AC022" w14:textId="52B83579" w:rsidTr="00E55790">
        <w:trPr>
          <w:del w:id="4948" w:author="meshbah rahman" w:date="2021-02-22T00:05:00Z"/>
        </w:trPr>
        <w:tc>
          <w:tcPr>
            <w:tcW w:w="1110" w:type="pct"/>
            <w:vMerge/>
          </w:tcPr>
          <w:p w14:paraId="3D581D5C" w14:textId="0C875126" w:rsidR="00CE1D86" w:rsidRPr="00E55790" w:rsidDel="00A56260" w:rsidRDefault="00CE1D86" w:rsidP="007A24CF">
            <w:pPr>
              <w:jc w:val="both"/>
              <w:rPr>
                <w:del w:id="4949" w:author="meshbah rahman" w:date="2021-02-22T00:05:00Z"/>
                <w:rFonts w:ascii="Times New Roman" w:hAnsi="Times New Roman" w:cs="Times New Roman"/>
                <w:b/>
              </w:rPr>
            </w:pPr>
          </w:p>
        </w:tc>
        <w:tc>
          <w:tcPr>
            <w:tcW w:w="925" w:type="pct"/>
          </w:tcPr>
          <w:p w14:paraId="786B32B4" w14:textId="566895FE" w:rsidR="00CE1D86" w:rsidRPr="00E55790" w:rsidDel="00A56260" w:rsidRDefault="00CE1D86" w:rsidP="007A24CF">
            <w:pPr>
              <w:jc w:val="both"/>
              <w:rPr>
                <w:del w:id="4950" w:author="meshbah rahman" w:date="2021-02-22T00:05:00Z"/>
                <w:rFonts w:ascii="Times New Roman" w:hAnsi="Times New Roman" w:cs="Times New Roman"/>
                <w:bCs/>
              </w:rPr>
            </w:pPr>
            <w:moveFrom w:id="4951" w:author="meshbah rahman" w:date="2021-02-19T22:43:00Z">
              <w:del w:id="4952" w:author="meshbah rahman" w:date="2021-02-22T00:05:00Z">
                <w:r w:rsidRPr="00E55790" w:rsidDel="00A56260">
                  <w:rPr>
                    <w:rFonts w:ascii="Times New Roman" w:hAnsi="Times New Roman" w:cs="Times New Roman"/>
                    <w:bCs/>
                  </w:rPr>
                  <w:delText>Secondary incomplete</w:delText>
                </w:r>
              </w:del>
            </w:moveFrom>
          </w:p>
        </w:tc>
        <w:tc>
          <w:tcPr>
            <w:tcW w:w="561" w:type="pct"/>
          </w:tcPr>
          <w:p w14:paraId="43850CE4" w14:textId="46CE6DA9" w:rsidR="00CE1D86" w:rsidRPr="00E55790" w:rsidDel="00A56260" w:rsidRDefault="00CE1D86" w:rsidP="007A24CF">
            <w:pPr>
              <w:jc w:val="both"/>
              <w:rPr>
                <w:del w:id="4953" w:author="meshbah rahman" w:date="2021-02-22T00:05:00Z"/>
                <w:rFonts w:ascii="Times New Roman" w:hAnsi="Times New Roman" w:cs="Times New Roman"/>
                <w:bCs/>
              </w:rPr>
            </w:pPr>
            <w:moveFrom w:id="4954" w:author="meshbah rahman" w:date="2021-02-19T22:43:00Z">
              <w:del w:id="4955" w:author="meshbah rahman" w:date="2021-02-22T00:05:00Z">
                <w:r w:rsidRPr="00E55790" w:rsidDel="00A56260">
                  <w:rPr>
                    <w:rFonts w:ascii="Times New Roman" w:hAnsi="Times New Roman" w:cs="Times New Roman"/>
                    <w:bCs/>
                  </w:rPr>
                  <w:delText>1800 (70.01)</w:delText>
                </w:r>
              </w:del>
            </w:moveFrom>
          </w:p>
        </w:tc>
        <w:tc>
          <w:tcPr>
            <w:tcW w:w="561" w:type="pct"/>
          </w:tcPr>
          <w:p w14:paraId="624C5713" w14:textId="74CCD65A" w:rsidR="00CE1D86" w:rsidRPr="00E55790" w:rsidDel="00A56260" w:rsidRDefault="00CE1D86" w:rsidP="007A24CF">
            <w:pPr>
              <w:jc w:val="both"/>
              <w:rPr>
                <w:del w:id="4956" w:author="meshbah rahman" w:date="2021-02-22T00:05:00Z"/>
                <w:rFonts w:ascii="Times New Roman" w:hAnsi="Times New Roman" w:cs="Times New Roman"/>
                <w:bCs/>
              </w:rPr>
            </w:pPr>
            <w:moveFrom w:id="4957" w:author="meshbah rahman" w:date="2021-02-19T22:43:00Z">
              <w:del w:id="4958" w:author="meshbah rahman" w:date="2021-02-22T00:05:00Z">
                <w:r w:rsidRPr="00E55790" w:rsidDel="00A56260">
                  <w:rPr>
                    <w:rFonts w:ascii="Times New Roman" w:hAnsi="Times New Roman" w:cs="Times New Roman"/>
                    <w:bCs/>
                  </w:rPr>
                  <w:delText>760 (29.99)</w:delText>
                </w:r>
              </w:del>
            </w:moveFrom>
          </w:p>
        </w:tc>
        <w:tc>
          <w:tcPr>
            <w:tcW w:w="381" w:type="pct"/>
            <w:vMerge/>
          </w:tcPr>
          <w:p w14:paraId="25B56259" w14:textId="71483E0B" w:rsidR="00CE1D86" w:rsidRPr="00E55790" w:rsidDel="00A56260" w:rsidRDefault="00CE1D86" w:rsidP="007A24CF">
            <w:pPr>
              <w:jc w:val="both"/>
              <w:rPr>
                <w:del w:id="4959" w:author="meshbah rahman" w:date="2021-02-22T00:05:00Z"/>
                <w:rFonts w:ascii="Times New Roman" w:hAnsi="Times New Roman" w:cs="Times New Roman"/>
                <w:bCs/>
              </w:rPr>
            </w:pPr>
          </w:p>
        </w:tc>
        <w:tc>
          <w:tcPr>
            <w:tcW w:w="559" w:type="pct"/>
          </w:tcPr>
          <w:p w14:paraId="0E8EFB5E" w14:textId="2230D8D1" w:rsidR="00CE1D86" w:rsidRPr="00E55790" w:rsidDel="00A56260" w:rsidRDefault="00CE1D86" w:rsidP="007A24CF">
            <w:pPr>
              <w:jc w:val="both"/>
              <w:rPr>
                <w:del w:id="4960" w:author="meshbah rahman" w:date="2021-02-22T00:05:00Z"/>
                <w:rFonts w:ascii="Times New Roman" w:hAnsi="Times New Roman" w:cs="Times New Roman"/>
                <w:bCs/>
              </w:rPr>
            </w:pPr>
            <w:moveFrom w:id="4961" w:author="meshbah rahman" w:date="2021-02-19T22:43:00Z">
              <w:del w:id="4962" w:author="meshbah rahman" w:date="2021-02-22T00:05:00Z">
                <w:r w:rsidRPr="00E55790" w:rsidDel="00A56260">
                  <w:rPr>
                    <w:rFonts w:ascii="Times New Roman" w:hAnsi="Times New Roman" w:cs="Times New Roman"/>
                    <w:bCs/>
                  </w:rPr>
                  <w:delText>3363 (74.63)</w:delText>
                </w:r>
              </w:del>
            </w:moveFrom>
          </w:p>
        </w:tc>
        <w:tc>
          <w:tcPr>
            <w:tcW w:w="559" w:type="pct"/>
          </w:tcPr>
          <w:p w14:paraId="65335A27" w14:textId="0FC9EF78" w:rsidR="00CE1D86" w:rsidRPr="00E55790" w:rsidDel="00A56260" w:rsidRDefault="00CE1D86" w:rsidP="007A24CF">
            <w:pPr>
              <w:jc w:val="both"/>
              <w:rPr>
                <w:del w:id="4963" w:author="meshbah rahman" w:date="2021-02-22T00:05:00Z"/>
                <w:rFonts w:ascii="Times New Roman" w:hAnsi="Times New Roman" w:cs="Times New Roman"/>
                <w:bCs/>
              </w:rPr>
            </w:pPr>
            <w:moveFrom w:id="4964" w:author="meshbah rahman" w:date="2021-02-19T22:43:00Z">
              <w:del w:id="4965" w:author="meshbah rahman" w:date="2021-02-22T00:05:00Z">
                <w:r w:rsidRPr="00E55790" w:rsidDel="00A56260">
                  <w:rPr>
                    <w:rFonts w:ascii="Times New Roman" w:hAnsi="Times New Roman" w:cs="Times New Roman"/>
                    <w:bCs/>
                  </w:rPr>
                  <w:delText>1143 (25.37)</w:delText>
                </w:r>
              </w:del>
            </w:moveFrom>
          </w:p>
        </w:tc>
        <w:tc>
          <w:tcPr>
            <w:tcW w:w="344" w:type="pct"/>
            <w:vMerge/>
          </w:tcPr>
          <w:p w14:paraId="3CD3EA86" w14:textId="50F499AC" w:rsidR="00CE1D86" w:rsidRPr="00E55790" w:rsidDel="00A56260" w:rsidRDefault="00CE1D86" w:rsidP="007A24CF">
            <w:pPr>
              <w:jc w:val="both"/>
              <w:rPr>
                <w:del w:id="4966" w:author="meshbah rahman" w:date="2021-02-22T00:05:00Z"/>
                <w:rFonts w:ascii="Times New Roman" w:hAnsi="Times New Roman" w:cs="Times New Roman"/>
                <w:bCs/>
              </w:rPr>
            </w:pPr>
          </w:p>
        </w:tc>
      </w:tr>
      <w:tr w:rsidR="00CE1D86" w:rsidRPr="00E55790" w:rsidDel="00A56260" w14:paraId="56F0420C" w14:textId="15C7E4E1" w:rsidTr="00E55790">
        <w:trPr>
          <w:del w:id="4967" w:author="meshbah rahman" w:date="2021-02-22T00:05:00Z"/>
        </w:trPr>
        <w:tc>
          <w:tcPr>
            <w:tcW w:w="1110" w:type="pct"/>
            <w:vMerge/>
          </w:tcPr>
          <w:p w14:paraId="77F99CFC" w14:textId="7FE84290" w:rsidR="00CE1D86" w:rsidRPr="00E55790" w:rsidDel="00A56260" w:rsidRDefault="00CE1D86" w:rsidP="007A24CF">
            <w:pPr>
              <w:jc w:val="both"/>
              <w:rPr>
                <w:del w:id="4968" w:author="meshbah rahman" w:date="2021-02-22T00:05:00Z"/>
                <w:rFonts w:ascii="Times New Roman" w:hAnsi="Times New Roman" w:cs="Times New Roman"/>
                <w:b/>
              </w:rPr>
            </w:pPr>
          </w:p>
        </w:tc>
        <w:tc>
          <w:tcPr>
            <w:tcW w:w="925" w:type="pct"/>
          </w:tcPr>
          <w:p w14:paraId="3E085813" w14:textId="3B70BEB4" w:rsidR="00CE1D86" w:rsidRPr="00E55790" w:rsidDel="00A56260" w:rsidRDefault="00CE1D86" w:rsidP="007A24CF">
            <w:pPr>
              <w:jc w:val="both"/>
              <w:rPr>
                <w:del w:id="4969" w:author="meshbah rahman" w:date="2021-02-22T00:05:00Z"/>
                <w:rFonts w:ascii="Times New Roman" w:hAnsi="Times New Roman" w:cs="Times New Roman"/>
                <w:bCs/>
              </w:rPr>
            </w:pPr>
            <w:moveFrom w:id="4970" w:author="meshbah rahman" w:date="2021-02-19T22:43:00Z">
              <w:del w:id="4971" w:author="meshbah rahman" w:date="2021-02-22T00:05:00Z">
                <w:r w:rsidRPr="00E55790" w:rsidDel="00A56260">
                  <w:rPr>
                    <w:rFonts w:ascii="Times New Roman" w:hAnsi="Times New Roman" w:cs="Times New Roman"/>
                    <w:bCs/>
                  </w:rPr>
                  <w:delText>Secondary complete or Higher</w:delText>
                </w:r>
              </w:del>
            </w:moveFrom>
          </w:p>
        </w:tc>
        <w:tc>
          <w:tcPr>
            <w:tcW w:w="561" w:type="pct"/>
          </w:tcPr>
          <w:p w14:paraId="6127935D" w14:textId="098B368D" w:rsidR="00CE1D86" w:rsidRPr="00E55790" w:rsidDel="00A56260" w:rsidRDefault="00CE1D86" w:rsidP="007A24CF">
            <w:pPr>
              <w:jc w:val="both"/>
              <w:rPr>
                <w:del w:id="4972" w:author="meshbah rahman" w:date="2021-02-22T00:05:00Z"/>
                <w:rFonts w:ascii="Times New Roman" w:hAnsi="Times New Roman" w:cs="Times New Roman"/>
                <w:bCs/>
              </w:rPr>
            </w:pPr>
            <w:moveFrom w:id="4973" w:author="meshbah rahman" w:date="2021-02-19T22:43:00Z">
              <w:del w:id="4974" w:author="meshbah rahman" w:date="2021-02-22T00:05:00Z">
                <w:r w:rsidRPr="00E55790" w:rsidDel="00A56260">
                  <w:rPr>
                    <w:rFonts w:ascii="Times New Roman" w:hAnsi="Times New Roman" w:cs="Times New Roman"/>
                    <w:bCs/>
                  </w:rPr>
                  <w:delText>653 (79.46)</w:delText>
                </w:r>
              </w:del>
            </w:moveFrom>
          </w:p>
        </w:tc>
        <w:tc>
          <w:tcPr>
            <w:tcW w:w="561" w:type="pct"/>
          </w:tcPr>
          <w:p w14:paraId="464D350B" w14:textId="0CC43B4E" w:rsidR="00CE1D86" w:rsidRPr="00E55790" w:rsidDel="00A56260" w:rsidRDefault="00CE1D86" w:rsidP="007A24CF">
            <w:pPr>
              <w:jc w:val="both"/>
              <w:rPr>
                <w:del w:id="4975" w:author="meshbah rahman" w:date="2021-02-22T00:05:00Z"/>
                <w:rFonts w:ascii="Times New Roman" w:hAnsi="Times New Roman" w:cs="Times New Roman"/>
                <w:bCs/>
              </w:rPr>
            </w:pPr>
            <w:moveFrom w:id="4976" w:author="meshbah rahman" w:date="2021-02-19T22:43:00Z">
              <w:del w:id="4977" w:author="meshbah rahman" w:date="2021-02-22T00:05:00Z">
                <w:r w:rsidRPr="00E55790" w:rsidDel="00A56260">
                  <w:rPr>
                    <w:rFonts w:ascii="Times New Roman" w:hAnsi="Times New Roman" w:cs="Times New Roman"/>
                    <w:bCs/>
                  </w:rPr>
                  <w:delText>178 (20.54)</w:delText>
                </w:r>
              </w:del>
            </w:moveFrom>
          </w:p>
        </w:tc>
        <w:tc>
          <w:tcPr>
            <w:tcW w:w="381" w:type="pct"/>
            <w:vMerge/>
          </w:tcPr>
          <w:p w14:paraId="1AF8D42B" w14:textId="5F23CE04" w:rsidR="00CE1D86" w:rsidRPr="00E55790" w:rsidDel="00A56260" w:rsidRDefault="00CE1D86" w:rsidP="007A24CF">
            <w:pPr>
              <w:jc w:val="both"/>
              <w:rPr>
                <w:del w:id="4978" w:author="meshbah rahman" w:date="2021-02-22T00:05:00Z"/>
                <w:rFonts w:ascii="Times New Roman" w:hAnsi="Times New Roman" w:cs="Times New Roman"/>
                <w:bCs/>
              </w:rPr>
            </w:pPr>
          </w:p>
        </w:tc>
        <w:tc>
          <w:tcPr>
            <w:tcW w:w="559" w:type="pct"/>
          </w:tcPr>
          <w:p w14:paraId="3019E5DE" w14:textId="432E292F" w:rsidR="00CE1D86" w:rsidRPr="00E55790" w:rsidDel="00A56260" w:rsidRDefault="00CE1D86" w:rsidP="007A24CF">
            <w:pPr>
              <w:jc w:val="both"/>
              <w:rPr>
                <w:del w:id="4979" w:author="meshbah rahman" w:date="2021-02-22T00:05:00Z"/>
                <w:rFonts w:ascii="Times New Roman" w:hAnsi="Times New Roman" w:cs="Times New Roman"/>
                <w:bCs/>
              </w:rPr>
            </w:pPr>
            <w:moveFrom w:id="4980" w:author="meshbah rahman" w:date="2021-02-19T22:43:00Z">
              <w:del w:id="4981" w:author="meshbah rahman" w:date="2021-02-22T00:05:00Z">
                <w:r w:rsidRPr="00E55790" w:rsidDel="00A56260">
                  <w:rPr>
                    <w:rFonts w:ascii="Times New Roman" w:hAnsi="Times New Roman" w:cs="Times New Roman"/>
                    <w:bCs/>
                  </w:rPr>
                  <w:delText>1046 (81.27)</w:delText>
                </w:r>
              </w:del>
            </w:moveFrom>
          </w:p>
        </w:tc>
        <w:tc>
          <w:tcPr>
            <w:tcW w:w="559" w:type="pct"/>
          </w:tcPr>
          <w:p w14:paraId="3E4378AA" w14:textId="503222C4" w:rsidR="00CE1D86" w:rsidRPr="00E55790" w:rsidDel="00A56260" w:rsidRDefault="00CE1D86" w:rsidP="007A24CF">
            <w:pPr>
              <w:jc w:val="both"/>
              <w:rPr>
                <w:del w:id="4982" w:author="meshbah rahman" w:date="2021-02-22T00:05:00Z"/>
                <w:rFonts w:ascii="Times New Roman" w:hAnsi="Times New Roman" w:cs="Times New Roman"/>
                <w:bCs/>
              </w:rPr>
            </w:pPr>
            <w:moveFrom w:id="4983" w:author="meshbah rahman" w:date="2021-02-19T22:43:00Z">
              <w:del w:id="4984" w:author="meshbah rahman" w:date="2021-02-22T00:05:00Z">
                <w:r w:rsidRPr="00E55790" w:rsidDel="00A56260">
                  <w:rPr>
                    <w:rFonts w:ascii="Times New Roman" w:hAnsi="Times New Roman" w:cs="Times New Roman"/>
                    <w:bCs/>
                  </w:rPr>
                  <w:delText>241(18.73)</w:delText>
                </w:r>
              </w:del>
            </w:moveFrom>
          </w:p>
        </w:tc>
        <w:tc>
          <w:tcPr>
            <w:tcW w:w="344" w:type="pct"/>
            <w:vMerge/>
          </w:tcPr>
          <w:p w14:paraId="26D7A13F" w14:textId="2E6C8F72" w:rsidR="00CE1D86" w:rsidRPr="00E55790" w:rsidDel="00A56260" w:rsidRDefault="00CE1D86" w:rsidP="007A24CF">
            <w:pPr>
              <w:jc w:val="both"/>
              <w:rPr>
                <w:del w:id="4985" w:author="meshbah rahman" w:date="2021-02-22T00:05:00Z"/>
                <w:rFonts w:ascii="Times New Roman" w:hAnsi="Times New Roman" w:cs="Times New Roman"/>
                <w:bCs/>
              </w:rPr>
            </w:pPr>
          </w:p>
        </w:tc>
      </w:tr>
      <w:tr w:rsidR="00CE1D86" w:rsidRPr="00E55790" w:rsidDel="00A56260" w14:paraId="18EF98E3" w14:textId="6E6A9331" w:rsidTr="00E55790">
        <w:trPr>
          <w:del w:id="4986" w:author="meshbah rahman" w:date="2021-02-22T00:05:00Z"/>
        </w:trPr>
        <w:tc>
          <w:tcPr>
            <w:tcW w:w="1110" w:type="pct"/>
            <w:vMerge w:val="restart"/>
          </w:tcPr>
          <w:p w14:paraId="5A22AAB0" w14:textId="28EEA915" w:rsidR="00CE1D86" w:rsidRPr="00E55790" w:rsidDel="00A56260" w:rsidRDefault="00CE1D86" w:rsidP="007A24CF">
            <w:pPr>
              <w:jc w:val="both"/>
              <w:rPr>
                <w:del w:id="4987" w:author="meshbah rahman" w:date="2021-02-22T00:05:00Z"/>
                <w:rFonts w:ascii="Times New Roman" w:hAnsi="Times New Roman" w:cs="Times New Roman"/>
                <w:b/>
              </w:rPr>
            </w:pPr>
            <w:moveFrom w:id="4988" w:author="meshbah rahman" w:date="2021-02-19T22:43:00Z">
              <w:del w:id="4989" w:author="meshbah rahman" w:date="2021-02-22T00:05:00Z">
                <w:r w:rsidRPr="00E55790" w:rsidDel="00A56260">
                  <w:rPr>
                    <w:rFonts w:ascii="Times New Roman" w:hAnsi="Times New Roman" w:cs="Times New Roman"/>
                    <w:b/>
                  </w:rPr>
                  <w:delText>Wealth Index</w:delText>
                </w:r>
              </w:del>
            </w:moveFrom>
          </w:p>
        </w:tc>
        <w:tc>
          <w:tcPr>
            <w:tcW w:w="925" w:type="pct"/>
          </w:tcPr>
          <w:p w14:paraId="7EFB0417" w14:textId="3D299EAE" w:rsidR="00CE1D86" w:rsidRPr="00E55790" w:rsidDel="00A56260" w:rsidRDefault="00CE1D86" w:rsidP="007A24CF">
            <w:pPr>
              <w:jc w:val="both"/>
              <w:rPr>
                <w:del w:id="4990" w:author="meshbah rahman" w:date="2021-02-22T00:05:00Z"/>
                <w:rFonts w:ascii="Times New Roman" w:hAnsi="Times New Roman" w:cs="Times New Roman"/>
                <w:bCs/>
              </w:rPr>
            </w:pPr>
            <w:moveFrom w:id="4991" w:author="meshbah rahman" w:date="2021-02-19T22:43:00Z">
              <w:del w:id="4992" w:author="meshbah rahman" w:date="2021-02-22T00:05:00Z">
                <w:r w:rsidRPr="00E55790" w:rsidDel="00A56260">
                  <w:rPr>
                    <w:rFonts w:ascii="Times New Roman" w:hAnsi="Times New Roman" w:cs="Times New Roman"/>
                    <w:bCs/>
                  </w:rPr>
                  <w:delText>Poorest</w:delText>
                </w:r>
              </w:del>
            </w:moveFrom>
          </w:p>
        </w:tc>
        <w:tc>
          <w:tcPr>
            <w:tcW w:w="561" w:type="pct"/>
          </w:tcPr>
          <w:p w14:paraId="7ED8E49B" w14:textId="5FC835FF" w:rsidR="00CE1D86" w:rsidRPr="00E55790" w:rsidDel="00A56260" w:rsidRDefault="00CE1D86" w:rsidP="007A24CF">
            <w:pPr>
              <w:jc w:val="both"/>
              <w:rPr>
                <w:del w:id="4993" w:author="meshbah rahman" w:date="2021-02-22T00:05:00Z"/>
                <w:rFonts w:ascii="Times New Roman" w:hAnsi="Times New Roman" w:cs="Times New Roman"/>
                <w:bCs/>
              </w:rPr>
            </w:pPr>
            <w:moveFrom w:id="4994" w:author="meshbah rahman" w:date="2021-02-19T22:43:00Z">
              <w:del w:id="4995" w:author="meshbah rahman" w:date="2021-02-22T00:05:00Z">
                <w:r w:rsidRPr="00E55790" w:rsidDel="00A56260">
                  <w:rPr>
                    <w:rFonts w:ascii="Times New Roman" w:hAnsi="Times New Roman" w:cs="Times New Roman"/>
                    <w:bCs/>
                  </w:rPr>
                  <w:delText>1503 (58.34)</w:delText>
                </w:r>
              </w:del>
            </w:moveFrom>
          </w:p>
        </w:tc>
        <w:tc>
          <w:tcPr>
            <w:tcW w:w="561" w:type="pct"/>
          </w:tcPr>
          <w:p w14:paraId="61C7110F" w14:textId="23F35DB1" w:rsidR="00CE1D86" w:rsidRPr="00E55790" w:rsidDel="00A56260" w:rsidRDefault="00CE1D86" w:rsidP="007A24CF">
            <w:pPr>
              <w:jc w:val="both"/>
              <w:rPr>
                <w:del w:id="4996" w:author="meshbah rahman" w:date="2021-02-22T00:05:00Z"/>
                <w:rFonts w:ascii="Times New Roman" w:hAnsi="Times New Roman" w:cs="Times New Roman"/>
                <w:bCs/>
              </w:rPr>
            </w:pPr>
            <w:moveFrom w:id="4997" w:author="meshbah rahman" w:date="2021-02-19T22:43:00Z">
              <w:del w:id="4998" w:author="meshbah rahman" w:date="2021-02-22T00:05:00Z">
                <w:r w:rsidRPr="00E55790" w:rsidDel="00A56260">
                  <w:rPr>
                    <w:rFonts w:ascii="Times New Roman" w:hAnsi="Times New Roman" w:cs="Times New Roman"/>
                    <w:bCs/>
                  </w:rPr>
                  <w:delText>1039 (41.66)</w:delText>
                </w:r>
              </w:del>
            </w:moveFrom>
          </w:p>
        </w:tc>
        <w:tc>
          <w:tcPr>
            <w:tcW w:w="381" w:type="pct"/>
            <w:vMerge w:val="restart"/>
          </w:tcPr>
          <w:p w14:paraId="2CE644F1" w14:textId="19153EFC" w:rsidR="00CE1D86" w:rsidRPr="00E55790" w:rsidDel="00A56260" w:rsidRDefault="00CE1D86" w:rsidP="007A24CF">
            <w:pPr>
              <w:jc w:val="both"/>
              <w:rPr>
                <w:del w:id="4999" w:author="meshbah rahman" w:date="2021-02-22T00:05:00Z"/>
                <w:rFonts w:ascii="Times New Roman" w:hAnsi="Times New Roman" w:cs="Times New Roman"/>
                <w:bCs/>
              </w:rPr>
            </w:pPr>
            <w:moveFrom w:id="5000" w:author="meshbah rahman" w:date="2021-02-19T22:43:00Z">
              <w:del w:id="5001" w:author="meshbah rahman" w:date="2021-02-22T00:05:00Z">
                <w:r w:rsidRPr="00E55790" w:rsidDel="00A56260">
                  <w:rPr>
                    <w:rFonts w:ascii="Times New Roman" w:hAnsi="Times New Roman" w:cs="Times New Roman"/>
                    <w:bCs/>
                  </w:rPr>
                  <w:delText>&lt;0.001</w:delText>
                </w:r>
              </w:del>
            </w:moveFrom>
          </w:p>
        </w:tc>
        <w:tc>
          <w:tcPr>
            <w:tcW w:w="559" w:type="pct"/>
          </w:tcPr>
          <w:p w14:paraId="0F0B137C" w14:textId="2060543D" w:rsidR="00CE1D86" w:rsidRPr="00E55790" w:rsidDel="00A56260" w:rsidRDefault="00CE1D86" w:rsidP="007A24CF">
            <w:pPr>
              <w:jc w:val="both"/>
              <w:rPr>
                <w:del w:id="5002" w:author="meshbah rahman" w:date="2021-02-22T00:05:00Z"/>
                <w:rFonts w:ascii="Times New Roman" w:hAnsi="Times New Roman" w:cs="Times New Roman"/>
                <w:bCs/>
              </w:rPr>
            </w:pPr>
            <w:moveFrom w:id="5003" w:author="meshbah rahman" w:date="2021-02-19T22:43:00Z">
              <w:del w:id="5004" w:author="meshbah rahman" w:date="2021-02-22T00:05:00Z">
                <w:r w:rsidRPr="00E55790" w:rsidDel="00A56260">
                  <w:rPr>
                    <w:rFonts w:ascii="Times New Roman" w:hAnsi="Times New Roman" w:cs="Times New Roman"/>
                    <w:bCs/>
                  </w:rPr>
                  <w:delText>1625 (68.35)</w:delText>
                </w:r>
              </w:del>
            </w:moveFrom>
          </w:p>
        </w:tc>
        <w:tc>
          <w:tcPr>
            <w:tcW w:w="559" w:type="pct"/>
          </w:tcPr>
          <w:p w14:paraId="60B9F7DC" w14:textId="6539F2AB" w:rsidR="00CE1D86" w:rsidRPr="00E55790" w:rsidDel="00A56260" w:rsidRDefault="00CE1D86" w:rsidP="007A24CF">
            <w:pPr>
              <w:jc w:val="both"/>
              <w:rPr>
                <w:del w:id="5005" w:author="meshbah rahman" w:date="2021-02-22T00:05:00Z"/>
                <w:rFonts w:ascii="Times New Roman" w:hAnsi="Times New Roman" w:cs="Times New Roman"/>
                <w:bCs/>
              </w:rPr>
            </w:pPr>
            <w:moveFrom w:id="5006" w:author="meshbah rahman" w:date="2021-02-19T22:43:00Z">
              <w:del w:id="5007" w:author="meshbah rahman" w:date="2021-02-22T00:05:00Z">
                <w:r w:rsidRPr="00E55790" w:rsidDel="00A56260">
                  <w:rPr>
                    <w:rFonts w:ascii="Times New Roman" w:hAnsi="Times New Roman" w:cs="Times New Roman"/>
                    <w:bCs/>
                  </w:rPr>
                  <w:delText>750 (31.65)</w:delText>
                </w:r>
              </w:del>
            </w:moveFrom>
          </w:p>
        </w:tc>
        <w:tc>
          <w:tcPr>
            <w:tcW w:w="344" w:type="pct"/>
            <w:vMerge w:val="restart"/>
          </w:tcPr>
          <w:p w14:paraId="0FEC8D51" w14:textId="03D3C649" w:rsidR="00CE1D86" w:rsidRPr="00E55790" w:rsidDel="00A56260" w:rsidRDefault="00CE1D86" w:rsidP="007A24CF">
            <w:pPr>
              <w:jc w:val="both"/>
              <w:rPr>
                <w:del w:id="5008" w:author="meshbah rahman" w:date="2021-02-22T00:05:00Z"/>
                <w:rFonts w:ascii="Times New Roman" w:hAnsi="Times New Roman" w:cs="Times New Roman"/>
                <w:bCs/>
              </w:rPr>
            </w:pPr>
            <w:moveFrom w:id="5009" w:author="meshbah rahman" w:date="2021-02-19T22:43:00Z">
              <w:del w:id="5010" w:author="meshbah rahman" w:date="2021-02-22T00:05:00Z">
                <w:r w:rsidRPr="00E55790" w:rsidDel="00A56260">
                  <w:rPr>
                    <w:rFonts w:ascii="Times New Roman" w:hAnsi="Times New Roman" w:cs="Times New Roman"/>
                    <w:bCs/>
                  </w:rPr>
                  <w:delText>&lt;0.001</w:delText>
                </w:r>
              </w:del>
            </w:moveFrom>
          </w:p>
        </w:tc>
      </w:tr>
      <w:tr w:rsidR="00CE1D86" w:rsidRPr="00E55790" w:rsidDel="00A56260" w14:paraId="506A9EDD" w14:textId="5C4A083B" w:rsidTr="00E55790">
        <w:trPr>
          <w:del w:id="5011" w:author="meshbah rahman" w:date="2021-02-22T00:05:00Z"/>
        </w:trPr>
        <w:tc>
          <w:tcPr>
            <w:tcW w:w="1110" w:type="pct"/>
            <w:vMerge/>
          </w:tcPr>
          <w:p w14:paraId="3AC8ECF2" w14:textId="099DB33E" w:rsidR="00CE1D86" w:rsidRPr="00E55790" w:rsidDel="00A56260" w:rsidRDefault="00CE1D86" w:rsidP="007A24CF">
            <w:pPr>
              <w:jc w:val="both"/>
              <w:rPr>
                <w:del w:id="5012" w:author="meshbah rahman" w:date="2021-02-22T00:05:00Z"/>
                <w:rFonts w:ascii="Times New Roman" w:hAnsi="Times New Roman" w:cs="Times New Roman"/>
                <w:b/>
              </w:rPr>
            </w:pPr>
          </w:p>
        </w:tc>
        <w:tc>
          <w:tcPr>
            <w:tcW w:w="925" w:type="pct"/>
          </w:tcPr>
          <w:p w14:paraId="4936C765" w14:textId="3E491091" w:rsidR="00CE1D86" w:rsidRPr="00E55790" w:rsidDel="00A56260" w:rsidRDefault="00CE1D86" w:rsidP="007A24CF">
            <w:pPr>
              <w:jc w:val="both"/>
              <w:rPr>
                <w:del w:id="5013" w:author="meshbah rahman" w:date="2021-02-22T00:05:00Z"/>
                <w:rFonts w:ascii="Times New Roman" w:hAnsi="Times New Roman" w:cs="Times New Roman"/>
                <w:bCs/>
              </w:rPr>
            </w:pPr>
            <w:moveFrom w:id="5014" w:author="meshbah rahman" w:date="2021-02-19T22:43:00Z">
              <w:del w:id="5015" w:author="meshbah rahman" w:date="2021-02-22T00:05:00Z">
                <w:r w:rsidRPr="00E55790" w:rsidDel="00A56260">
                  <w:rPr>
                    <w:rFonts w:ascii="Times New Roman" w:hAnsi="Times New Roman" w:cs="Times New Roman"/>
                    <w:bCs/>
                  </w:rPr>
                  <w:delText>Second</w:delText>
                </w:r>
              </w:del>
            </w:moveFrom>
          </w:p>
        </w:tc>
        <w:tc>
          <w:tcPr>
            <w:tcW w:w="561" w:type="pct"/>
          </w:tcPr>
          <w:p w14:paraId="558C5278" w14:textId="608B47FD" w:rsidR="00CE1D86" w:rsidRPr="00E55790" w:rsidDel="00A56260" w:rsidRDefault="00CE1D86" w:rsidP="007A24CF">
            <w:pPr>
              <w:jc w:val="both"/>
              <w:rPr>
                <w:del w:id="5016" w:author="meshbah rahman" w:date="2021-02-22T00:05:00Z"/>
                <w:rFonts w:ascii="Times New Roman" w:hAnsi="Times New Roman" w:cs="Times New Roman"/>
                <w:bCs/>
              </w:rPr>
            </w:pPr>
            <w:moveFrom w:id="5017" w:author="meshbah rahman" w:date="2021-02-19T22:43:00Z">
              <w:del w:id="5018" w:author="meshbah rahman" w:date="2021-02-22T00:05:00Z">
                <w:r w:rsidRPr="00E55790" w:rsidDel="00A56260">
                  <w:rPr>
                    <w:rFonts w:ascii="Times New Roman" w:hAnsi="Times New Roman" w:cs="Times New Roman"/>
                    <w:bCs/>
                  </w:rPr>
                  <w:delText>1118 (62.85)</w:delText>
                </w:r>
              </w:del>
            </w:moveFrom>
          </w:p>
        </w:tc>
        <w:tc>
          <w:tcPr>
            <w:tcW w:w="561" w:type="pct"/>
          </w:tcPr>
          <w:p w14:paraId="0344AB33" w14:textId="22742958" w:rsidR="00CE1D86" w:rsidRPr="00E55790" w:rsidDel="00A56260" w:rsidRDefault="00CE1D86" w:rsidP="007A24CF">
            <w:pPr>
              <w:jc w:val="both"/>
              <w:rPr>
                <w:del w:id="5019" w:author="meshbah rahman" w:date="2021-02-22T00:05:00Z"/>
                <w:rFonts w:ascii="Times New Roman" w:hAnsi="Times New Roman" w:cs="Times New Roman"/>
                <w:bCs/>
              </w:rPr>
            </w:pPr>
            <w:moveFrom w:id="5020" w:author="meshbah rahman" w:date="2021-02-19T22:43:00Z">
              <w:del w:id="5021" w:author="meshbah rahman" w:date="2021-02-22T00:05:00Z">
                <w:r w:rsidRPr="00E55790" w:rsidDel="00A56260">
                  <w:rPr>
                    <w:rFonts w:ascii="Times New Roman" w:hAnsi="Times New Roman" w:cs="Times New Roman"/>
                    <w:bCs/>
                  </w:rPr>
                  <w:delText>657 (37.15)</w:delText>
                </w:r>
              </w:del>
            </w:moveFrom>
          </w:p>
        </w:tc>
        <w:tc>
          <w:tcPr>
            <w:tcW w:w="381" w:type="pct"/>
            <w:vMerge/>
          </w:tcPr>
          <w:p w14:paraId="7C6882B0" w14:textId="5D62C91E" w:rsidR="00CE1D86" w:rsidRPr="00E55790" w:rsidDel="00A56260" w:rsidRDefault="00CE1D86" w:rsidP="007A24CF">
            <w:pPr>
              <w:jc w:val="both"/>
              <w:rPr>
                <w:del w:id="5022" w:author="meshbah rahman" w:date="2021-02-22T00:05:00Z"/>
                <w:rFonts w:ascii="Times New Roman" w:hAnsi="Times New Roman" w:cs="Times New Roman"/>
                <w:bCs/>
              </w:rPr>
            </w:pPr>
          </w:p>
        </w:tc>
        <w:tc>
          <w:tcPr>
            <w:tcW w:w="559" w:type="pct"/>
          </w:tcPr>
          <w:p w14:paraId="447C72A0" w14:textId="3DE7D166" w:rsidR="00CE1D86" w:rsidRPr="00E55790" w:rsidDel="00A56260" w:rsidRDefault="00CE1D86" w:rsidP="007A24CF">
            <w:pPr>
              <w:jc w:val="both"/>
              <w:rPr>
                <w:del w:id="5023" w:author="meshbah rahman" w:date="2021-02-22T00:05:00Z"/>
                <w:rFonts w:ascii="Times New Roman" w:hAnsi="Times New Roman" w:cs="Times New Roman"/>
                <w:bCs/>
              </w:rPr>
            </w:pPr>
            <w:moveFrom w:id="5024" w:author="meshbah rahman" w:date="2021-02-19T22:43:00Z">
              <w:del w:id="5025" w:author="meshbah rahman" w:date="2021-02-22T00:05:00Z">
                <w:r w:rsidRPr="00E55790" w:rsidDel="00A56260">
                  <w:rPr>
                    <w:rFonts w:ascii="Times New Roman" w:hAnsi="Times New Roman" w:cs="Times New Roman"/>
                    <w:bCs/>
                  </w:rPr>
                  <w:delText>1401 (71.50)</w:delText>
                </w:r>
              </w:del>
            </w:moveFrom>
          </w:p>
        </w:tc>
        <w:tc>
          <w:tcPr>
            <w:tcW w:w="559" w:type="pct"/>
          </w:tcPr>
          <w:p w14:paraId="4FAE5571" w14:textId="4F876417" w:rsidR="00CE1D86" w:rsidRPr="00E55790" w:rsidDel="00A56260" w:rsidRDefault="00CE1D86" w:rsidP="007A24CF">
            <w:pPr>
              <w:jc w:val="both"/>
              <w:rPr>
                <w:del w:id="5026" w:author="meshbah rahman" w:date="2021-02-22T00:05:00Z"/>
                <w:rFonts w:ascii="Times New Roman" w:hAnsi="Times New Roman" w:cs="Times New Roman"/>
                <w:bCs/>
              </w:rPr>
            </w:pPr>
            <w:moveFrom w:id="5027" w:author="meshbah rahman" w:date="2021-02-19T22:43:00Z">
              <w:del w:id="5028" w:author="meshbah rahman" w:date="2021-02-22T00:05:00Z">
                <w:r w:rsidRPr="00E55790" w:rsidDel="00A56260">
                  <w:rPr>
                    <w:rFonts w:ascii="Times New Roman" w:hAnsi="Times New Roman" w:cs="Times New Roman"/>
                    <w:bCs/>
                  </w:rPr>
                  <w:delText>581 (28.5)</w:delText>
                </w:r>
              </w:del>
            </w:moveFrom>
          </w:p>
        </w:tc>
        <w:tc>
          <w:tcPr>
            <w:tcW w:w="344" w:type="pct"/>
            <w:vMerge/>
          </w:tcPr>
          <w:p w14:paraId="7BC41777" w14:textId="181798B5" w:rsidR="00CE1D86" w:rsidRPr="00E55790" w:rsidDel="00A56260" w:rsidRDefault="00CE1D86" w:rsidP="007A24CF">
            <w:pPr>
              <w:jc w:val="both"/>
              <w:rPr>
                <w:del w:id="5029" w:author="meshbah rahman" w:date="2021-02-22T00:05:00Z"/>
                <w:rFonts w:ascii="Times New Roman" w:hAnsi="Times New Roman" w:cs="Times New Roman"/>
                <w:bCs/>
              </w:rPr>
            </w:pPr>
          </w:p>
        </w:tc>
      </w:tr>
      <w:tr w:rsidR="00CE1D86" w:rsidRPr="00E55790" w:rsidDel="00A56260" w14:paraId="4D511EC0" w14:textId="51F496D5" w:rsidTr="00E55790">
        <w:trPr>
          <w:del w:id="5030" w:author="meshbah rahman" w:date="2021-02-22T00:05:00Z"/>
        </w:trPr>
        <w:tc>
          <w:tcPr>
            <w:tcW w:w="1110" w:type="pct"/>
            <w:vMerge/>
          </w:tcPr>
          <w:p w14:paraId="255D57AF" w14:textId="1F2AAD48" w:rsidR="00CE1D86" w:rsidRPr="00E55790" w:rsidDel="00A56260" w:rsidRDefault="00CE1D86" w:rsidP="007A24CF">
            <w:pPr>
              <w:jc w:val="both"/>
              <w:rPr>
                <w:del w:id="5031" w:author="meshbah rahman" w:date="2021-02-22T00:05:00Z"/>
                <w:rFonts w:ascii="Times New Roman" w:hAnsi="Times New Roman" w:cs="Times New Roman"/>
                <w:b/>
              </w:rPr>
            </w:pPr>
          </w:p>
        </w:tc>
        <w:tc>
          <w:tcPr>
            <w:tcW w:w="925" w:type="pct"/>
          </w:tcPr>
          <w:p w14:paraId="08F98E6C" w14:textId="7E1A03A3" w:rsidR="00CE1D86" w:rsidRPr="00E55790" w:rsidDel="00A56260" w:rsidRDefault="00CE1D86" w:rsidP="007A24CF">
            <w:pPr>
              <w:jc w:val="both"/>
              <w:rPr>
                <w:del w:id="5032" w:author="meshbah rahman" w:date="2021-02-22T00:05:00Z"/>
                <w:rFonts w:ascii="Times New Roman" w:hAnsi="Times New Roman" w:cs="Times New Roman"/>
                <w:bCs/>
              </w:rPr>
            </w:pPr>
            <w:moveFrom w:id="5033" w:author="meshbah rahman" w:date="2021-02-19T22:43:00Z">
              <w:del w:id="5034" w:author="meshbah rahman" w:date="2021-02-22T00:05:00Z">
                <w:r w:rsidRPr="00E55790" w:rsidDel="00A56260">
                  <w:rPr>
                    <w:rFonts w:ascii="Times New Roman" w:hAnsi="Times New Roman" w:cs="Times New Roman"/>
                    <w:bCs/>
                  </w:rPr>
                  <w:delText>Middle</w:delText>
                </w:r>
              </w:del>
            </w:moveFrom>
          </w:p>
        </w:tc>
        <w:tc>
          <w:tcPr>
            <w:tcW w:w="561" w:type="pct"/>
          </w:tcPr>
          <w:p w14:paraId="68D98166" w14:textId="7699EAB2" w:rsidR="00CE1D86" w:rsidRPr="00E55790" w:rsidDel="00A56260" w:rsidRDefault="00CE1D86" w:rsidP="007A24CF">
            <w:pPr>
              <w:jc w:val="both"/>
              <w:rPr>
                <w:del w:id="5035" w:author="meshbah rahman" w:date="2021-02-22T00:05:00Z"/>
                <w:rFonts w:ascii="Times New Roman" w:hAnsi="Times New Roman" w:cs="Times New Roman"/>
                <w:bCs/>
              </w:rPr>
            </w:pPr>
            <w:moveFrom w:id="5036" w:author="meshbah rahman" w:date="2021-02-19T22:43:00Z">
              <w:del w:id="5037" w:author="meshbah rahman" w:date="2021-02-22T00:05:00Z">
                <w:r w:rsidRPr="00E55790" w:rsidDel="00A56260">
                  <w:rPr>
                    <w:rFonts w:ascii="Times New Roman" w:hAnsi="Times New Roman" w:cs="Times New Roman"/>
                    <w:bCs/>
                  </w:rPr>
                  <w:delText>954 (65.97)</w:delText>
                </w:r>
              </w:del>
            </w:moveFrom>
          </w:p>
        </w:tc>
        <w:tc>
          <w:tcPr>
            <w:tcW w:w="561" w:type="pct"/>
          </w:tcPr>
          <w:p w14:paraId="7B4620C9" w14:textId="3366C4A3" w:rsidR="00CE1D86" w:rsidRPr="00E55790" w:rsidDel="00A56260" w:rsidRDefault="00CE1D86" w:rsidP="007A24CF">
            <w:pPr>
              <w:jc w:val="both"/>
              <w:rPr>
                <w:del w:id="5038" w:author="meshbah rahman" w:date="2021-02-22T00:05:00Z"/>
                <w:rFonts w:ascii="Times New Roman" w:hAnsi="Times New Roman" w:cs="Times New Roman"/>
                <w:bCs/>
              </w:rPr>
            </w:pPr>
            <w:moveFrom w:id="5039" w:author="meshbah rahman" w:date="2021-02-19T22:43:00Z">
              <w:del w:id="5040" w:author="meshbah rahman" w:date="2021-02-22T00:05:00Z">
                <w:r w:rsidRPr="00E55790" w:rsidDel="00A56260">
                  <w:rPr>
                    <w:rFonts w:ascii="Times New Roman" w:hAnsi="Times New Roman" w:cs="Times New Roman"/>
                    <w:bCs/>
                  </w:rPr>
                  <w:delText>479 (35.03)</w:delText>
                </w:r>
              </w:del>
            </w:moveFrom>
          </w:p>
        </w:tc>
        <w:tc>
          <w:tcPr>
            <w:tcW w:w="381" w:type="pct"/>
            <w:vMerge/>
          </w:tcPr>
          <w:p w14:paraId="4C64AD17" w14:textId="0892707E" w:rsidR="00CE1D86" w:rsidRPr="00E55790" w:rsidDel="00A56260" w:rsidRDefault="00CE1D86" w:rsidP="007A24CF">
            <w:pPr>
              <w:jc w:val="both"/>
              <w:rPr>
                <w:del w:id="5041" w:author="meshbah rahman" w:date="2021-02-22T00:05:00Z"/>
                <w:rFonts w:ascii="Times New Roman" w:hAnsi="Times New Roman" w:cs="Times New Roman"/>
                <w:bCs/>
              </w:rPr>
            </w:pPr>
          </w:p>
        </w:tc>
        <w:tc>
          <w:tcPr>
            <w:tcW w:w="559" w:type="pct"/>
          </w:tcPr>
          <w:p w14:paraId="251423C3" w14:textId="0E5A2E49" w:rsidR="00CE1D86" w:rsidRPr="00E55790" w:rsidDel="00A56260" w:rsidRDefault="00CE1D86" w:rsidP="007A24CF">
            <w:pPr>
              <w:jc w:val="both"/>
              <w:rPr>
                <w:del w:id="5042" w:author="meshbah rahman" w:date="2021-02-22T00:05:00Z"/>
                <w:rFonts w:ascii="Times New Roman" w:hAnsi="Times New Roman" w:cs="Times New Roman"/>
                <w:bCs/>
              </w:rPr>
            </w:pPr>
            <w:moveFrom w:id="5043" w:author="meshbah rahman" w:date="2021-02-19T22:43:00Z">
              <w:del w:id="5044" w:author="meshbah rahman" w:date="2021-02-22T00:05:00Z">
                <w:r w:rsidRPr="00E55790" w:rsidDel="00A56260">
                  <w:rPr>
                    <w:rFonts w:ascii="Times New Roman" w:hAnsi="Times New Roman" w:cs="Times New Roman"/>
                    <w:bCs/>
                  </w:rPr>
                  <w:delText>1287 (75.45)</w:delText>
                </w:r>
              </w:del>
            </w:moveFrom>
          </w:p>
        </w:tc>
        <w:tc>
          <w:tcPr>
            <w:tcW w:w="559" w:type="pct"/>
          </w:tcPr>
          <w:p w14:paraId="0F38AE2D" w14:textId="2196C81A" w:rsidR="00CE1D86" w:rsidRPr="00E55790" w:rsidDel="00A56260" w:rsidRDefault="00CE1D86" w:rsidP="007A24CF">
            <w:pPr>
              <w:jc w:val="both"/>
              <w:rPr>
                <w:del w:id="5045" w:author="meshbah rahman" w:date="2021-02-22T00:05:00Z"/>
                <w:rFonts w:ascii="Times New Roman" w:hAnsi="Times New Roman" w:cs="Times New Roman"/>
                <w:bCs/>
              </w:rPr>
            </w:pPr>
            <w:moveFrom w:id="5046" w:author="meshbah rahman" w:date="2021-02-19T22:43:00Z">
              <w:del w:id="5047" w:author="meshbah rahman" w:date="2021-02-22T00:05:00Z">
                <w:r w:rsidRPr="00E55790" w:rsidDel="00A56260">
                  <w:rPr>
                    <w:rFonts w:ascii="Times New Roman" w:hAnsi="Times New Roman" w:cs="Times New Roman"/>
                    <w:bCs/>
                  </w:rPr>
                  <w:delText>462 (24.55)</w:delText>
                </w:r>
              </w:del>
            </w:moveFrom>
          </w:p>
        </w:tc>
        <w:tc>
          <w:tcPr>
            <w:tcW w:w="344" w:type="pct"/>
            <w:vMerge/>
          </w:tcPr>
          <w:p w14:paraId="2270002A" w14:textId="30874F29" w:rsidR="00CE1D86" w:rsidRPr="00E55790" w:rsidDel="00A56260" w:rsidRDefault="00CE1D86" w:rsidP="007A24CF">
            <w:pPr>
              <w:jc w:val="both"/>
              <w:rPr>
                <w:del w:id="5048" w:author="meshbah rahman" w:date="2021-02-22T00:05:00Z"/>
                <w:rFonts w:ascii="Times New Roman" w:hAnsi="Times New Roman" w:cs="Times New Roman"/>
                <w:bCs/>
              </w:rPr>
            </w:pPr>
          </w:p>
        </w:tc>
      </w:tr>
      <w:tr w:rsidR="00CE1D86" w:rsidRPr="00E55790" w:rsidDel="00A56260" w14:paraId="78F9BCD8" w14:textId="2CD48C96" w:rsidTr="00E55790">
        <w:trPr>
          <w:del w:id="5049" w:author="meshbah rahman" w:date="2021-02-22T00:05:00Z"/>
        </w:trPr>
        <w:tc>
          <w:tcPr>
            <w:tcW w:w="1110" w:type="pct"/>
            <w:vMerge/>
          </w:tcPr>
          <w:p w14:paraId="3C158BF5" w14:textId="2F4B5966" w:rsidR="00CE1D86" w:rsidRPr="00E55790" w:rsidDel="00A56260" w:rsidRDefault="00CE1D86" w:rsidP="007A24CF">
            <w:pPr>
              <w:jc w:val="both"/>
              <w:rPr>
                <w:del w:id="5050" w:author="meshbah rahman" w:date="2021-02-22T00:05:00Z"/>
                <w:rFonts w:ascii="Times New Roman" w:hAnsi="Times New Roman" w:cs="Times New Roman"/>
                <w:b/>
              </w:rPr>
            </w:pPr>
          </w:p>
        </w:tc>
        <w:tc>
          <w:tcPr>
            <w:tcW w:w="925" w:type="pct"/>
          </w:tcPr>
          <w:p w14:paraId="21A71889" w14:textId="48BF1B7B" w:rsidR="00CE1D86" w:rsidRPr="00E55790" w:rsidDel="00A56260" w:rsidRDefault="00CE1D86" w:rsidP="007A24CF">
            <w:pPr>
              <w:jc w:val="both"/>
              <w:rPr>
                <w:del w:id="5051" w:author="meshbah rahman" w:date="2021-02-22T00:05:00Z"/>
                <w:rFonts w:ascii="Times New Roman" w:hAnsi="Times New Roman" w:cs="Times New Roman"/>
                <w:bCs/>
              </w:rPr>
            </w:pPr>
            <w:moveFrom w:id="5052" w:author="meshbah rahman" w:date="2021-02-19T22:43:00Z">
              <w:del w:id="5053" w:author="meshbah rahman" w:date="2021-02-22T00:05:00Z">
                <w:r w:rsidRPr="00E55790" w:rsidDel="00A56260">
                  <w:rPr>
                    <w:rFonts w:ascii="Times New Roman" w:hAnsi="Times New Roman" w:cs="Times New Roman"/>
                    <w:bCs/>
                  </w:rPr>
                  <w:delText>Fourth</w:delText>
                </w:r>
              </w:del>
            </w:moveFrom>
          </w:p>
        </w:tc>
        <w:tc>
          <w:tcPr>
            <w:tcW w:w="561" w:type="pct"/>
          </w:tcPr>
          <w:p w14:paraId="22651424" w14:textId="71CD9C82" w:rsidR="00CE1D86" w:rsidRPr="00E55790" w:rsidDel="00A56260" w:rsidRDefault="00CE1D86" w:rsidP="007A24CF">
            <w:pPr>
              <w:jc w:val="both"/>
              <w:rPr>
                <w:del w:id="5054" w:author="meshbah rahman" w:date="2021-02-22T00:05:00Z"/>
                <w:rFonts w:ascii="Times New Roman" w:hAnsi="Times New Roman" w:cs="Times New Roman"/>
                <w:bCs/>
              </w:rPr>
            </w:pPr>
            <w:moveFrom w:id="5055" w:author="meshbah rahman" w:date="2021-02-19T22:43:00Z">
              <w:del w:id="5056" w:author="meshbah rahman" w:date="2021-02-22T00:05:00Z">
                <w:r w:rsidRPr="00E55790" w:rsidDel="00A56260">
                  <w:rPr>
                    <w:rFonts w:ascii="Times New Roman" w:hAnsi="Times New Roman" w:cs="Times New Roman"/>
                    <w:bCs/>
                  </w:rPr>
                  <w:delText>885 (67.20)</w:delText>
                </w:r>
              </w:del>
            </w:moveFrom>
          </w:p>
        </w:tc>
        <w:tc>
          <w:tcPr>
            <w:tcW w:w="561" w:type="pct"/>
          </w:tcPr>
          <w:p w14:paraId="1AC270C9" w14:textId="502C96B6" w:rsidR="00CE1D86" w:rsidRPr="00E55790" w:rsidDel="00A56260" w:rsidRDefault="00CE1D86" w:rsidP="007A24CF">
            <w:pPr>
              <w:jc w:val="both"/>
              <w:rPr>
                <w:del w:id="5057" w:author="meshbah rahman" w:date="2021-02-22T00:05:00Z"/>
                <w:rFonts w:ascii="Times New Roman" w:hAnsi="Times New Roman" w:cs="Times New Roman"/>
                <w:bCs/>
              </w:rPr>
            </w:pPr>
            <w:moveFrom w:id="5058" w:author="meshbah rahman" w:date="2021-02-19T22:43:00Z">
              <w:del w:id="5059" w:author="meshbah rahman" w:date="2021-02-22T00:05:00Z">
                <w:r w:rsidRPr="00E55790" w:rsidDel="00A56260">
                  <w:rPr>
                    <w:rFonts w:ascii="Times New Roman" w:hAnsi="Times New Roman" w:cs="Times New Roman"/>
                    <w:bCs/>
                  </w:rPr>
                  <w:delText>407 (32.80)</w:delText>
                </w:r>
              </w:del>
            </w:moveFrom>
          </w:p>
        </w:tc>
        <w:tc>
          <w:tcPr>
            <w:tcW w:w="381" w:type="pct"/>
            <w:vMerge/>
          </w:tcPr>
          <w:p w14:paraId="306DA257" w14:textId="599EA18D" w:rsidR="00CE1D86" w:rsidRPr="00E55790" w:rsidDel="00A56260" w:rsidRDefault="00CE1D86" w:rsidP="007A24CF">
            <w:pPr>
              <w:jc w:val="both"/>
              <w:rPr>
                <w:del w:id="5060" w:author="meshbah rahman" w:date="2021-02-22T00:05:00Z"/>
                <w:rFonts w:ascii="Times New Roman" w:hAnsi="Times New Roman" w:cs="Times New Roman"/>
                <w:bCs/>
              </w:rPr>
            </w:pPr>
          </w:p>
        </w:tc>
        <w:tc>
          <w:tcPr>
            <w:tcW w:w="559" w:type="pct"/>
          </w:tcPr>
          <w:p w14:paraId="4EF2F332" w14:textId="1DFB4DFE" w:rsidR="00CE1D86" w:rsidRPr="00E55790" w:rsidDel="00A56260" w:rsidRDefault="00CE1D86" w:rsidP="007A24CF">
            <w:pPr>
              <w:jc w:val="both"/>
              <w:rPr>
                <w:del w:id="5061" w:author="meshbah rahman" w:date="2021-02-22T00:05:00Z"/>
                <w:rFonts w:ascii="Times New Roman" w:hAnsi="Times New Roman" w:cs="Times New Roman"/>
                <w:bCs/>
              </w:rPr>
            </w:pPr>
            <w:moveFrom w:id="5062" w:author="meshbah rahman" w:date="2021-02-19T22:43:00Z">
              <w:del w:id="5063" w:author="meshbah rahman" w:date="2021-02-22T00:05:00Z">
                <w:r w:rsidRPr="00E55790" w:rsidDel="00A56260">
                  <w:rPr>
                    <w:rFonts w:ascii="Times New Roman" w:hAnsi="Times New Roman" w:cs="Times New Roman"/>
                    <w:bCs/>
                  </w:rPr>
                  <w:delText>1287 (75.86)</w:delText>
                </w:r>
              </w:del>
            </w:moveFrom>
          </w:p>
        </w:tc>
        <w:tc>
          <w:tcPr>
            <w:tcW w:w="559" w:type="pct"/>
          </w:tcPr>
          <w:p w14:paraId="74EFF92E" w14:textId="0BA9386F" w:rsidR="00CE1D86" w:rsidRPr="00E55790" w:rsidDel="00A56260" w:rsidRDefault="00CE1D86" w:rsidP="007A24CF">
            <w:pPr>
              <w:jc w:val="both"/>
              <w:rPr>
                <w:del w:id="5064" w:author="meshbah rahman" w:date="2021-02-22T00:05:00Z"/>
                <w:rFonts w:ascii="Times New Roman" w:hAnsi="Times New Roman" w:cs="Times New Roman"/>
                <w:bCs/>
              </w:rPr>
            </w:pPr>
            <w:moveFrom w:id="5065" w:author="meshbah rahman" w:date="2021-02-19T22:43:00Z">
              <w:del w:id="5066" w:author="meshbah rahman" w:date="2021-02-22T00:05:00Z">
                <w:r w:rsidRPr="00E55790" w:rsidDel="00A56260">
                  <w:rPr>
                    <w:rFonts w:ascii="Times New Roman" w:hAnsi="Times New Roman" w:cs="Times New Roman"/>
                    <w:bCs/>
                  </w:rPr>
                  <w:delText>442 (24.14)</w:delText>
                </w:r>
              </w:del>
            </w:moveFrom>
          </w:p>
        </w:tc>
        <w:tc>
          <w:tcPr>
            <w:tcW w:w="344" w:type="pct"/>
            <w:vMerge/>
          </w:tcPr>
          <w:p w14:paraId="01D4E8DF" w14:textId="75E6A854" w:rsidR="00CE1D86" w:rsidRPr="00E55790" w:rsidDel="00A56260" w:rsidRDefault="00CE1D86" w:rsidP="007A24CF">
            <w:pPr>
              <w:jc w:val="both"/>
              <w:rPr>
                <w:del w:id="5067" w:author="meshbah rahman" w:date="2021-02-22T00:05:00Z"/>
                <w:rFonts w:ascii="Times New Roman" w:hAnsi="Times New Roman" w:cs="Times New Roman"/>
                <w:bCs/>
              </w:rPr>
            </w:pPr>
          </w:p>
        </w:tc>
      </w:tr>
      <w:tr w:rsidR="00CE1D86" w:rsidRPr="00E55790" w:rsidDel="00A56260" w14:paraId="5EF8D5E1" w14:textId="2CFE1CBF" w:rsidTr="00E55790">
        <w:trPr>
          <w:del w:id="5068" w:author="meshbah rahman" w:date="2021-02-22T00:05:00Z"/>
        </w:trPr>
        <w:tc>
          <w:tcPr>
            <w:tcW w:w="1110" w:type="pct"/>
            <w:vMerge/>
          </w:tcPr>
          <w:p w14:paraId="1FCE911F" w14:textId="712229E2" w:rsidR="00CE1D86" w:rsidRPr="00E55790" w:rsidDel="00A56260" w:rsidRDefault="00CE1D86" w:rsidP="007A24CF">
            <w:pPr>
              <w:jc w:val="both"/>
              <w:rPr>
                <w:del w:id="5069" w:author="meshbah rahman" w:date="2021-02-22T00:05:00Z"/>
                <w:rFonts w:ascii="Times New Roman" w:hAnsi="Times New Roman" w:cs="Times New Roman"/>
                <w:b/>
              </w:rPr>
            </w:pPr>
          </w:p>
        </w:tc>
        <w:tc>
          <w:tcPr>
            <w:tcW w:w="925" w:type="pct"/>
          </w:tcPr>
          <w:p w14:paraId="52A22668" w14:textId="141EAE05" w:rsidR="00CE1D86" w:rsidRPr="00E55790" w:rsidDel="00A56260" w:rsidRDefault="00CE1D86" w:rsidP="007A24CF">
            <w:pPr>
              <w:jc w:val="both"/>
              <w:rPr>
                <w:del w:id="5070" w:author="meshbah rahman" w:date="2021-02-22T00:05:00Z"/>
                <w:rFonts w:ascii="Times New Roman" w:hAnsi="Times New Roman" w:cs="Times New Roman"/>
                <w:bCs/>
              </w:rPr>
            </w:pPr>
            <w:moveFrom w:id="5071" w:author="meshbah rahman" w:date="2021-02-19T22:43:00Z">
              <w:del w:id="5072" w:author="meshbah rahman" w:date="2021-02-22T00:05:00Z">
                <w:r w:rsidRPr="00E55790" w:rsidDel="00A56260">
                  <w:rPr>
                    <w:rFonts w:ascii="Times New Roman" w:hAnsi="Times New Roman" w:cs="Times New Roman"/>
                    <w:bCs/>
                  </w:rPr>
                  <w:delText>Richest</w:delText>
                </w:r>
              </w:del>
            </w:moveFrom>
          </w:p>
        </w:tc>
        <w:tc>
          <w:tcPr>
            <w:tcW w:w="561" w:type="pct"/>
          </w:tcPr>
          <w:p w14:paraId="31A83CF2" w14:textId="31C79D5C" w:rsidR="00CE1D86" w:rsidRPr="00E55790" w:rsidDel="00A56260" w:rsidRDefault="00CE1D86" w:rsidP="007A24CF">
            <w:pPr>
              <w:jc w:val="both"/>
              <w:rPr>
                <w:del w:id="5073" w:author="meshbah rahman" w:date="2021-02-22T00:05:00Z"/>
                <w:rFonts w:ascii="Times New Roman" w:hAnsi="Times New Roman" w:cs="Times New Roman"/>
                <w:bCs/>
              </w:rPr>
            </w:pPr>
            <w:moveFrom w:id="5074" w:author="meshbah rahman" w:date="2021-02-19T22:43:00Z">
              <w:del w:id="5075" w:author="meshbah rahman" w:date="2021-02-22T00:05:00Z">
                <w:r w:rsidRPr="00E55790" w:rsidDel="00A56260">
                  <w:rPr>
                    <w:rFonts w:ascii="Times New Roman" w:hAnsi="Times New Roman" w:cs="Times New Roman"/>
                    <w:bCs/>
                  </w:rPr>
                  <w:delText>841 (77.55)</w:delText>
                </w:r>
              </w:del>
            </w:moveFrom>
          </w:p>
        </w:tc>
        <w:tc>
          <w:tcPr>
            <w:tcW w:w="561" w:type="pct"/>
          </w:tcPr>
          <w:p w14:paraId="1E36EF9A" w14:textId="7EA22321" w:rsidR="00CE1D86" w:rsidRPr="00E55790" w:rsidDel="00A56260" w:rsidRDefault="00CE1D86" w:rsidP="007A24CF">
            <w:pPr>
              <w:jc w:val="both"/>
              <w:rPr>
                <w:del w:id="5076" w:author="meshbah rahman" w:date="2021-02-22T00:05:00Z"/>
                <w:rFonts w:ascii="Times New Roman" w:hAnsi="Times New Roman" w:cs="Times New Roman"/>
                <w:bCs/>
              </w:rPr>
            </w:pPr>
            <w:moveFrom w:id="5077" w:author="meshbah rahman" w:date="2021-02-19T22:43:00Z">
              <w:del w:id="5078" w:author="meshbah rahman" w:date="2021-02-22T00:05:00Z">
                <w:r w:rsidRPr="00E55790" w:rsidDel="00A56260">
                  <w:rPr>
                    <w:rFonts w:ascii="Times New Roman" w:hAnsi="Times New Roman" w:cs="Times New Roman"/>
                    <w:bCs/>
                  </w:rPr>
                  <w:delText>265 (22.45)</w:delText>
                </w:r>
              </w:del>
            </w:moveFrom>
          </w:p>
        </w:tc>
        <w:tc>
          <w:tcPr>
            <w:tcW w:w="381" w:type="pct"/>
            <w:vMerge/>
          </w:tcPr>
          <w:p w14:paraId="3C9298B3" w14:textId="2D2AB1E2" w:rsidR="00CE1D86" w:rsidRPr="00E55790" w:rsidDel="00A56260" w:rsidRDefault="00CE1D86" w:rsidP="007A24CF">
            <w:pPr>
              <w:jc w:val="both"/>
              <w:rPr>
                <w:del w:id="5079" w:author="meshbah rahman" w:date="2021-02-22T00:05:00Z"/>
                <w:rFonts w:ascii="Times New Roman" w:hAnsi="Times New Roman" w:cs="Times New Roman"/>
                <w:bCs/>
              </w:rPr>
            </w:pPr>
          </w:p>
        </w:tc>
        <w:tc>
          <w:tcPr>
            <w:tcW w:w="559" w:type="pct"/>
          </w:tcPr>
          <w:p w14:paraId="1C108D67" w14:textId="73B66C88" w:rsidR="00CE1D86" w:rsidRPr="00E55790" w:rsidDel="00A56260" w:rsidRDefault="00CE1D86" w:rsidP="007A24CF">
            <w:pPr>
              <w:jc w:val="both"/>
              <w:rPr>
                <w:del w:id="5080" w:author="meshbah rahman" w:date="2021-02-22T00:05:00Z"/>
                <w:rFonts w:ascii="Times New Roman" w:hAnsi="Times New Roman" w:cs="Times New Roman"/>
                <w:bCs/>
              </w:rPr>
            </w:pPr>
            <w:moveFrom w:id="5081" w:author="meshbah rahman" w:date="2021-02-19T22:43:00Z">
              <w:del w:id="5082" w:author="meshbah rahman" w:date="2021-02-22T00:05:00Z">
                <w:r w:rsidRPr="00E55790" w:rsidDel="00A56260">
                  <w:rPr>
                    <w:rFonts w:ascii="Times New Roman" w:hAnsi="Times New Roman" w:cs="Times New Roman"/>
                    <w:bCs/>
                  </w:rPr>
                  <w:delText>1246 (84.05)</w:delText>
                </w:r>
              </w:del>
            </w:moveFrom>
          </w:p>
        </w:tc>
        <w:tc>
          <w:tcPr>
            <w:tcW w:w="559" w:type="pct"/>
          </w:tcPr>
          <w:p w14:paraId="255F1054" w14:textId="05090DC9" w:rsidR="00CE1D86" w:rsidRPr="00E55790" w:rsidDel="00A56260" w:rsidRDefault="00CE1D86" w:rsidP="007A24CF">
            <w:pPr>
              <w:jc w:val="both"/>
              <w:rPr>
                <w:del w:id="5083" w:author="meshbah rahman" w:date="2021-02-22T00:05:00Z"/>
                <w:rFonts w:ascii="Times New Roman" w:hAnsi="Times New Roman" w:cs="Times New Roman"/>
                <w:bCs/>
              </w:rPr>
            </w:pPr>
            <w:moveFrom w:id="5084" w:author="meshbah rahman" w:date="2021-02-19T22:43:00Z">
              <w:del w:id="5085" w:author="meshbah rahman" w:date="2021-02-22T00:05:00Z">
                <w:r w:rsidRPr="00E55790" w:rsidDel="00A56260">
                  <w:rPr>
                    <w:rFonts w:ascii="Times New Roman" w:hAnsi="Times New Roman" w:cs="Times New Roman"/>
                    <w:bCs/>
                  </w:rPr>
                  <w:delText>264 (15.95)</w:delText>
                </w:r>
              </w:del>
            </w:moveFrom>
          </w:p>
        </w:tc>
        <w:tc>
          <w:tcPr>
            <w:tcW w:w="344" w:type="pct"/>
            <w:vMerge/>
          </w:tcPr>
          <w:p w14:paraId="0A2E41F1" w14:textId="47629BC1" w:rsidR="00CE1D86" w:rsidRPr="00E55790" w:rsidDel="00A56260" w:rsidRDefault="00CE1D86" w:rsidP="007A24CF">
            <w:pPr>
              <w:jc w:val="both"/>
              <w:rPr>
                <w:del w:id="5086" w:author="meshbah rahman" w:date="2021-02-22T00:05:00Z"/>
                <w:rFonts w:ascii="Times New Roman" w:hAnsi="Times New Roman" w:cs="Times New Roman"/>
                <w:bCs/>
              </w:rPr>
            </w:pPr>
          </w:p>
        </w:tc>
      </w:tr>
      <w:tr w:rsidR="00CE1D86" w:rsidRPr="00E55790" w:rsidDel="00A56260" w14:paraId="5335A32F" w14:textId="24F61A47" w:rsidTr="00E55790">
        <w:trPr>
          <w:del w:id="5087" w:author="meshbah rahman" w:date="2021-02-22T00:05:00Z"/>
        </w:trPr>
        <w:tc>
          <w:tcPr>
            <w:tcW w:w="1110" w:type="pct"/>
            <w:vMerge w:val="restart"/>
          </w:tcPr>
          <w:p w14:paraId="0B320430" w14:textId="71722914" w:rsidR="00CE1D86" w:rsidRPr="00E55790" w:rsidDel="00A56260" w:rsidRDefault="00CE1D86" w:rsidP="007A24CF">
            <w:pPr>
              <w:jc w:val="both"/>
              <w:rPr>
                <w:del w:id="5088" w:author="meshbah rahman" w:date="2021-02-22T00:05:00Z"/>
                <w:rFonts w:ascii="Times New Roman" w:hAnsi="Times New Roman" w:cs="Times New Roman"/>
                <w:b/>
              </w:rPr>
            </w:pPr>
            <w:moveFrom w:id="5089" w:author="meshbah rahman" w:date="2021-02-19T22:43:00Z">
              <w:del w:id="5090" w:author="meshbah rahman" w:date="2021-02-22T00:05:00Z">
                <w:r w:rsidRPr="00E55790" w:rsidDel="00A56260">
                  <w:rPr>
                    <w:rFonts w:ascii="Times New Roman" w:hAnsi="Times New Roman" w:cs="Times New Roman"/>
                    <w:b/>
                  </w:rPr>
                  <w:delText>Religion</w:delText>
                </w:r>
              </w:del>
            </w:moveFrom>
          </w:p>
        </w:tc>
        <w:tc>
          <w:tcPr>
            <w:tcW w:w="925" w:type="pct"/>
          </w:tcPr>
          <w:p w14:paraId="18D76B0C" w14:textId="40091447" w:rsidR="00CE1D86" w:rsidRPr="00E55790" w:rsidDel="00A56260" w:rsidRDefault="00CE1D86" w:rsidP="007A24CF">
            <w:pPr>
              <w:jc w:val="both"/>
              <w:rPr>
                <w:del w:id="5091" w:author="meshbah rahman" w:date="2021-02-22T00:05:00Z"/>
                <w:rFonts w:ascii="Times New Roman" w:hAnsi="Times New Roman" w:cs="Times New Roman"/>
                <w:bCs/>
              </w:rPr>
            </w:pPr>
            <w:moveFrom w:id="5092" w:author="meshbah rahman" w:date="2021-02-19T22:43:00Z">
              <w:del w:id="5093" w:author="meshbah rahman" w:date="2021-02-22T00:05:00Z">
                <w:r w:rsidRPr="00E55790" w:rsidDel="00A56260">
                  <w:rPr>
                    <w:rFonts w:ascii="Times New Roman" w:hAnsi="Times New Roman" w:cs="Times New Roman"/>
                    <w:bCs/>
                  </w:rPr>
                  <w:delText>Islam</w:delText>
                </w:r>
              </w:del>
            </w:moveFrom>
          </w:p>
        </w:tc>
        <w:tc>
          <w:tcPr>
            <w:tcW w:w="561" w:type="pct"/>
          </w:tcPr>
          <w:p w14:paraId="1B327B63" w14:textId="54DB6423" w:rsidR="00CE1D86" w:rsidRPr="00E55790" w:rsidDel="00A56260" w:rsidRDefault="00CE1D86" w:rsidP="007A24CF">
            <w:pPr>
              <w:jc w:val="both"/>
              <w:rPr>
                <w:del w:id="5094" w:author="meshbah rahman" w:date="2021-02-22T00:05:00Z"/>
                <w:rFonts w:ascii="Times New Roman" w:hAnsi="Times New Roman" w:cs="Times New Roman"/>
                <w:bCs/>
              </w:rPr>
            </w:pPr>
            <w:moveFrom w:id="5095" w:author="meshbah rahman" w:date="2021-02-19T22:43:00Z">
              <w:del w:id="5096" w:author="meshbah rahman" w:date="2021-02-22T00:05:00Z">
                <w:r w:rsidRPr="00E55790" w:rsidDel="00A56260">
                  <w:rPr>
                    <w:rFonts w:ascii="Times New Roman" w:hAnsi="Times New Roman" w:cs="Times New Roman"/>
                    <w:bCs/>
                  </w:rPr>
                  <w:delText>4486 (66.08)</w:delText>
                </w:r>
              </w:del>
            </w:moveFrom>
          </w:p>
        </w:tc>
        <w:tc>
          <w:tcPr>
            <w:tcW w:w="561" w:type="pct"/>
          </w:tcPr>
          <w:p w14:paraId="7AB43823" w14:textId="56152CDA" w:rsidR="00CE1D86" w:rsidRPr="00E55790" w:rsidDel="00A56260" w:rsidRDefault="00CE1D86" w:rsidP="007A24CF">
            <w:pPr>
              <w:jc w:val="both"/>
              <w:rPr>
                <w:del w:id="5097" w:author="meshbah rahman" w:date="2021-02-22T00:05:00Z"/>
                <w:rFonts w:ascii="Times New Roman" w:hAnsi="Times New Roman" w:cs="Times New Roman"/>
                <w:bCs/>
              </w:rPr>
            </w:pPr>
            <w:moveFrom w:id="5098" w:author="meshbah rahman" w:date="2021-02-19T22:43:00Z">
              <w:del w:id="5099" w:author="meshbah rahman" w:date="2021-02-22T00:05:00Z">
                <w:r w:rsidRPr="00E55790" w:rsidDel="00A56260">
                  <w:rPr>
                    <w:rFonts w:ascii="Times New Roman" w:hAnsi="Times New Roman" w:cs="Times New Roman"/>
                    <w:bCs/>
                  </w:rPr>
                  <w:delText>2384 (33.92)</w:delText>
                </w:r>
              </w:del>
            </w:moveFrom>
          </w:p>
        </w:tc>
        <w:tc>
          <w:tcPr>
            <w:tcW w:w="381" w:type="pct"/>
            <w:vMerge w:val="restart"/>
          </w:tcPr>
          <w:p w14:paraId="6EDA993D" w14:textId="487C876D" w:rsidR="00CE1D86" w:rsidRPr="00E55790" w:rsidDel="00A56260" w:rsidRDefault="00CE1D86" w:rsidP="007A24CF">
            <w:pPr>
              <w:jc w:val="both"/>
              <w:rPr>
                <w:del w:id="5100" w:author="meshbah rahman" w:date="2021-02-22T00:05:00Z"/>
                <w:rFonts w:ascii="Times New Roman" w:hAnsi="Times New Roman" w:cs="Times New Roman"/>
                <w:bCs/>
              </w:rPr>
            </w:pPr>
            <w:moveFrom w:id="5101" w:author="meshbah rahman" w:date="2021-02-19T22:43:00Z">
              <w:del w:id="5102" w:author="meshbah rahman" w:date="2021-02-22T00:05:00Z">
                <w:r w:rsidRPr="00E55790" w:rsidDel="00A56260">
                  <w:rPr>
                    <w:rFonts w:ascii="Times New Roman" w:hAnsi="Times New Roman" w:cs="Times New Roman"/>
                    <w:bCs/>
                  </w:rPr>
                  <w:delText>0.044</w:delText>
                </w:r>
              </w:del>
            </w:moveFrom>
          </w:p>
        </w:tc>
        <w:tc>
          <w:tcPr>
            <w:tcW w:w="559" w:type="pct"/>
          </w:tcPr>
          <w:p w14:paraId="16EFA1D4" w14:textId="59990996" w:rsidR="00CE1D86" w:rsidRPr="00E55790" w:rsidDel="00A56260" w:rsidRDefault="00CE1D86" w:rsidP="007A24CF">
            <w:pPr>
              <w:jc w:val="both"/>
              <w:rPr>
                <w:del w:id="5103" w:author="meshbah rahman" w:date="2021-02-22T00:05:00Z"/>
                <w:rFonts w:ascii="Times New Roman" w:hAnsi="Times New Roman" w:cs="Times New Roman"/>
                <w:bCs/>
              </w:rPr>
            </w:pPr>
            <w:moveFrom w:id="5104" w:author="meshbah rahman" w:date="2021-02-19T22:43:00Z">
              <w:del w:id="5105" w:author="meshbah rahman" w:date="2021-02-22T00:05:00Z">
                <w:r w:rsidRPr="00E55790" w:rsidDel="00A56260">
                  <w:rPr>
                    <w:rFonts w:ascii="Times New Roman" w:hAnsi="Times New Roman" w:cs="Times New Roman"/>
                    <w:bCs/>
                  </w:rPr>
                  <w:delText>6165 (74.90)</w:delText>
                </w:r>
              </w:del>
            </w:moveFrom>
          </w:p>
        </w:tc>
        <w:tc>
          <w:tcPr>
            <w:tcW w:w="559" w:type="pct"/>
          </w:tcPr>
          <w:p w14:paraId="2E01B089" w14:textId="42BB11F6" w:rsidR="00CE1D86" w:rsidRPr="00E55790" w:rsidDel="00A56260" w:rsidRDefault="00CE1D86" w:rsidP="007A24CF">
            <w:pPr>
              <w:jc w:val="both"/>
              <w:rPr>
                <w:del w:id="5106" w:author="meshbah rahman" w:date="2021-02-22T00:05:00Z"/>
                <w:rFonts w:ascii="Times New Roman" w:hAnsi="Times New Roman" w:cs="Times New Roman"/>
                <w:bCs/>
              </w:rPr>
            </w:pPr>
            <w:moveFrom w:id="5107" w:author="meshbah rahman" w:date="2021-02-19T22:43:00Z">
              <w:del w:id="5108" w:author="meshbah rahman" w:date="2021-02-22T00:05:00Z">
                <w:r w:rsidRPr="00E55790" w:rsidDel="00A56260">
                  <w:rPr>
                    <w:rFonts w:ascii="Times New Roman" w:hAnsi="Times New Roman" w:cs="Times New Roman"/>
                    <w:bCs/>
                  </w:rPr>
                  <w:delText>2250 (25.10)</w:delText>
                </w:r>
              </w:del>
            </w:moveFrom>
          </w:p>
        </w:tc>
        <w:tc>
          <w:tcPr>
            <w:tcW w:w="344" w:type="pct"/>
            <w:vMerge w:val="restart"/>
          </w:tcPr>
          <w:p w14:paraId="5FBBC197" w14:textId="0EE93DD7" w:rsidR="00CE1D86" w:rsidRPr="00E55790" w:rsidDel="00A56260" w:rsidRDefault="00CE1D86" w:rsidP="007A24CF">
            <w:pPr>
              <w:jc w:val="both"/>
              <w:rPr>
                <w:del w:id="5109" w:author="meshbah rahman" w:date="2021-02-22T00:05:00Z"/>
                <w:rFonts w:ascii="Times New Roman" w:hAnsi="Times New Roman" w:cs="Times New Roman"/>
                <w:bCs/>
              </w:rPr>
            </w:pPr>
            <w:moveFrom w:id="5110" w:author="meshbah rahman" w:date="2021-02-19T22:43:00Z">
              <w:del w:id="5111" w:author="meshbah rahman" w:date="2021-02-22T00:05:00Z">
                <w:r w:rsidRPr="00E55790" w:rsidDel="00A56260">
                  <w:rPr>
                    <w:rFonts w:ascii="Times New Roman" w:hAnsi="Times New Roman" w:cs="Times New Roman"/>
                    <w:bCs/>
                  </w:rPr>
                  <w:delText>0.790</w:delText>
                </w:r>
              </w:del>
            </w:moveFrom>
          </w:p>
        </w:tc>
      </w:tr>
      <w:tr w:rsidR="00CE1D86" w:rsidRPr="00E55790" w:rsidDel="00A56260" w14:paraId="42AD3168" w14:textId="33070739" w:rsidTr="00E55790">
        <w:trPr>
          <w:del w:id="5112" w:author="meshbah rahman" w:date="2021-02-22T00:05:00Z"/>
        </w:trPr>
        <w:tc>
          <w:tcPr>
            <w:tcW w:w="1110" w:type="pct"/>
            <w:vMerge/>
          </w:tcPr>
          <w:p w14:paraId="4BC21CD0" w14:textId="105ADFFA" w:rsidR="00CE1D86" w:rsidRPr="00E55790" w:rsidDel="00A56260" w:rsidRDefault="00CE1D86" w:rsidP="007A24CF">
            <w:pPr>
              <w:jc w:val="both"/>
              <w:rPr>
                <w:del w:id="5113" w:author="meshbah rahman" w:date="2021-02-22T00:05:00Z"/>
                <w:rFonts w:ascii="Times New Roman" w:hAnsi="Times New Roman" w:cs="Times New Roman"/>
                <w:b/>
              </w:rPr>
            </w:pPr>
          </w:p>
        </w:tc>
        <w:tc>
          <w:tcPr>
            <w:tcW w:w="925" w:type="pct"/>
          </w:tcPr>
          <w:p w14:paraId="70D83020" w14:textId="3C86D9EC" w:rsidR="00CE1D86" w:rsidRPr="00E55790" w:rsidDel="00A56260" w:rsidRDefault="00CE1D86" w:rsidP="007A24CF">
            <w:pPr>
              <w:jc w:val="both"/>
              <w:rPr>
                <w:del w:id="5114" w:author="meshbah rahman" w:date="2021-02-22T00:05:00Z"/>
                <w:rFonts w:ascii="Times New Roman" w:hAnsi="Times New Roman" w:cs="Times New Roman"/>
                <w:bCs/>
              </w:rPr>
            </w:pPr>
            <w:moveFrom w:id="5115" w:author="meshbah rahman" w:date="2021-02-19T22:43:00Z">
              <w:del w:id="5116" w:author="meshbah rahman" w:date="2021-02-22T00:05:00Z">
                <w:r w:rsidRPr="00E55790" w:rsidDel="00A56260">
                  <w:rPr>
                    <w:rFonts w:ascii="Times New Roman" w:hAnsi="Times New Roman" w:cs="Times New Roman"/>
                    <w:bCs/>
                  </w:rPr>
                  <w:delText>Others</w:delText>
                </w:r>
              </w:del>
            </w:moveFrom>
          </w:p>
        </w:tc>
        <w:tc>
          <w:tcPr>
            <w:tcW w:w="561" w:type="pct"/>
          </w:tcPr>
          <w:p w14:paraId="30BB304A" w14:textId="30262689" w:rsidR="00CE1D86" w:rsidRPr="00E55790" w:rsidDel="00A56260" w:rsidRDefault="00CE1D86" w:rsidP="007A24CF">
            <w:pPr>
              <w:jc w:val="both"/>
              <w:rPr>
                <w:del w:id="5117" w:author="meshbah rahman" w:date="2021-02-22T00:05:00Z"/>
                <w:rFonts w:ascii="Times New Roman" w:hAnsi="Times New Roman" w:cs="Times New Roman"/>
                <w:bCs/>
              </w:rPr>
            </w:pPr>
            <w:moveFrom w:id="5118" w:author="meshbah rahman" w:date="2021-02-19T22:43:00Z">
              <w:del w:id="5119" w:author="meshbah rahman" w:date="2021-02-22T00:05:00Z">
                <w:r w:rsidRPr="00E55790" w:rsidDel="00A56260">
                  <w:rPr>
                    <w:rFonts w:ascii="Times New Roman" w:hAnsi="Times New Roman" w:cs="Times New Roman"/>
                    <w:bCs/>
                  </w:rPr>
                  <w:delText>534 (61.42)</w:delText>
                </w:r>
              </w:del>
            </w:moveFrom>
          </w:p>
        </w:tc>
        <w:tc>
          <w:tcPr>
            <w:tcW w:w="561" w:type="pct"/>
          </w:tcPr>
          <w:p w14:paraId="183859AE" w14:textId="3C8CA6C4" w:rsidR="00CE1D86" w:rsidRPr="00E55790" w:rsidDel="00A56260" w:rsidRDefault="00CE1D86" w:rsidP="007A24CF">
            <w:pPr>
              <w:jc w:val="both"/>
              <w:rPr>
                <w:del w:id="5120" w:author="meshbah rahman" w:date="2021-02-22T00:05:00Z"/>
                <w:rFonts w:ascii="Times New Roman" w:hAnsi="Times New Roman" w:cs="Times New Roman"/>
                <w:bCs/>
              </w:rPr>
            </w:pPr>
            <w:moveFrom w:id="5121" w:author="meshbah rahman" w:date="2021-02-19T22:43:00Z">
              <w:del w:id="5122" w:author="meshbah rahman" w:date="2021-02-22T00:05:00Z">
                <w:r w:rsidRPr="00E55790" w:rsidDel="00A56260">
                  <w:rPr>
                    <w:rFonts w:ascii="Times New Roman" w:hAnsi="Times New Roman" w:cs="Times New Roman"/>
                    <w:bCs/>
                  </w:rPr>
                  <w:delText>321 (38.58)</w:delText>
                </w:r>
              </w:del>
            </w:moveFrom>
          </w:p>
        </w:tc>
        <w:tc>
          <w:tcPr>
            <w:tcW w:w="381" w:type="pct"/>
            <w:vMerge/>
          </w:tcPr>
          <w:p w14:paraId="44D53709" w14:textId="7AE68D8F" w:rsidR="00CE1D86" w:rsidRPr="00E55790" w:rsidDel="00A56260" w:rsidRDefault="00CE1D86" w:rsidP="007A24CF">
            <w:pPr>
              <w:jc w:val="both"/>
              <w:rPr>
                <w:del w:id="5123" w:author="meshbah rahman" w:date="2021-02-22T00:05:00Z"/>
                <w:rFonts w:ascii="Times New Roman" w:hAnsi="Times New Roman" w:cs="Times New Roman"/>
                <w:bCs/>
              </w:rPr>
            </w:pPr>
          </w:p>
        </w:tc>
        <w:tc>
          <w:tcPr>
            <w:tcW w:w="559" w:type="pct"/>
          </w:tcPr>
          <w:p w14:paraId="22F0C838" w14:textId="78AAB012" w:rsidR="00CE1D86" w:rsidRPr="00E55790" w:rsidDel="00A56260" w:rsidRDefault="00CE1D86" w:rsidP="007A24CF">
            <w:pPr>
              <w:jc w:val="both"/>
              <w:rPr>
                <w:del w:id="5124" w:author="meshbah rahman" w:date="2021-02-22T00:05:00Z"/>
                <w:rFonts w:ascii="Times New Roman" w:hAnsi="Times New Roman" w:cs="Times New Roman"/>
                <w:bCs/>
              </w:rPr>
            </w:pPr>
            <w:moveFrom w:id="5125" w:author="meshbah rahman" w:date="2021-02-19T22:43:00Z">
              <w:del w:id="5126" w:author="meshbah rahman" w:date="2021-02-22T00:05:00Z">
                <w:r w:rsidRPr="00E55790" w:rsidDel="00A56260">
                  <w:rPr>
                    <w:rFonts w:ascii="Times New Roman" w:hAnsi="Times New Roman" w:cs="Times New Roman"/>
                    <w:bCs/>
                  </w:rPr>
                  <w:delText>681(74.44)</w:delText>
                </w:r>
              </w:del>
            </w:moveFrom>
          </w:p>
        </w:tc>
        <w:tc>
          <w:tcPr>
            <w:tcW w:w="559" w:type="pct"/>
          </w:tcPr>
          <w:p w14:paraId="196939C9" w14:textId="54B0769E" w:rsidR="00CE1D86" w:rsidRPr="00E55790" w:rsidDel="00A56260" w:rsidRDefault="00CE1D86" w:rsidP="007A24CF">
            <w:pPr>
              <w:jc w:val="both"/>
              <w:rPr>
                <w:del w:id="5127" w:author="meshbah rahman" w:date="2021-02-22T00:05:00Z"/>
                <w:rFonts w:ascii="Times New Roman" w:hAnsi="Times New Roman" w:cs="Times New Roman"/>
                <w:bCs/>
              </w:rPr>
            </w:pPr>
            <w:moveFrom w:id="5128" w:author="meshbah rahman" w:date="2021-02-19T22:43:00Z">
              <w:del w:id="5129" w:author="meshbah rahman" w:date="2021-02-22T00:05:00Z">
                <w:r w:rsidRPr="00E55790" w:rsidDel="00A56260">
                  <w:rPr>
                    <w:rFonts w:ascii="Times New Roman" w:hAnsi="Times New Roman" w:cs="Times New Roman"/>
                    <w:bCs/>
                  </w:rPr>
                  <w:delText>250(25.56)</w:delText>
                </w:r>
              </w:del>
            </w:moveFrom>
          </w:p>
        </w:tc>
        <w:tc>
          <w:tcPr>
            <w:tcW w:w="344" w:type="pct"/>
            <w:vMerge/>
          </w:tcPr>
          <w:p w14:paraId="050AF6F0" w14:textId="10C36504" w:rsidR="00CE1D86" w:rsidRPr="00E55790" w:rsidDel="00A56260" w:rsidRDefault="00CE1D86" w:rsidP="007A24CF">
            <w:pPr>
              <w:jc w:val="both"/>
              <w:rPr>
                <w:del w:id="5130" w:author="meshbah rahman" w:date="2021-02-22T00:05:00Z"/>
                <w:rFonts w:ascii="Times New Roman" w:hAnsi="Times New Roman" w:cs="Times New Roman"/>
                <w:bCs/>
              </w:rPr>
            </w:pPr>
          </w:p>
        </w:tc>
      </w:tr>
      <w:tr w:rsidR="00CE1D86" w:rsidRPr="00E55790" w:rsidDel="00A56260" w14:paraId="50504FC6" w14:textId="39874682" w:rsidTr="00E55790">
        <w:trPr>
          <w:trHeight w:val="76"/>
          <w:del w:id="5131" w:author="meshbah rahman" w:date="2021-02-22T00:05:00Z"/>
        </w:trPr>
        <w:tc>
          <w:tcPr>
            <w:tcW w:w="1110" w:type="pct"/>
            <w:vMerge w:val="restart"/>
          </w:tcPr>
          <w:p w14:paraId="094D3428" w14:textId="53DCB1C2" w:rsidR="00CE1D86" w:rsidRPr="00E55790" w:rsidDel="00A56260" w:rsidRDefault="00E55790" w:rsidP="007A24CF">
            <w:pPr>
              <w:jc w:val="both"/>
              <w:rPr>
                <w:del w:id="5132" w:author="meshbah rahman" w:date="2021-02-22T00:05:00Z"/>
                <w:rFonts w:ascii="Times New Roman" w:hAnsi="Times New Roman" w:cs="Times New Roman"/>
                <w:b/>
              </w:rPr>
            </w:pPr>
            <w:moveFrom w:id="5133" w:author="meshbah rahman" w:date="2021-02-19T22:43:00Z">
              <w:del w:id="5134" w:author="meshbah rahman" w:date="2021-02-22T00:05:00Z">
                <w:r w:rsidRPr="00E55790" w:rsidDel="00A56260">
                  <w:rPr>
                    <w:rFonts w:ascii="Times New Roman" w:hAnsi="Times New Roman" w:cs="Times New Roman"/>
                    <w:b/>
                  </w:rPr>
                  <w:delText>Sex of h</w:delText>
                </w:r>
                <w:r w:rsidR="00CE1D86" w:rsidRPr="00E55790" w:rsidDel="00A56260">
                  <w:rPr>
                    <w:rFonts w:ascii="Times New Roman" w:hAnsi="Times New Roman" w:cs="Times New Roman"/>
                    <w:b/>
                  </w:rPr>
                  <w:delText>ousehol</w:delText>
                </w:r>
                <w:r w:rsidRPr="00E55790" w:rsidDel="00A56260">
                  <w:rPr>
                    <w:rFonts w:ascii="Times New Roman" w:hAnsi="Times New Roman" w:cs="Times New Roman"/>
                    <w:b/>
                  </w:rPr>
                  <w:delText>d head</w:delText>
                </w:r>
              </w:del>
            </w:moveFrom>
          </w:p>
        </w:tc>
        <w:tc>
          <w:tcPr>
            <w:tcW w:w="925" w:type="pct"/>
          </w:tcPr>
          <w:p w14:paraId="71D6A00B" w14:textId="088647A5" w:rsidR="00CE1D86" w:rsidRPr="00E55790" w:rsidDel="00A56260" w:rsidRDefault="00CE1D86" w:rsidP="007A24CF">
            <w:pPr>
              <w:jc w:val="both"/>
              <w:rPr>
                <w:del w:id="5135" w:author="meshbah rahman" w:date="2021-02-22T00:05:00Z"/>
                <w:rFonts w:ascii="Times New Roman" w:hAnsi="Times New Roman" w:cs="Times New Roman"/>
                <w:bCs/>
              </w:rPr>
            </w:pPr>
            <w:moveFrom w:id="5136" w:author="meshbah rahman" w:date="2021-02-19T22:43:00Z">
              <w:del w:id="5137" w:author="meshbah rahman" w:date="2021-02-22T00:05:00Z">
                <w:r w:rsidRPr="00E55790" w:rsidDel="00A56260">
                  <w:rPr>
                    <w:rFonts w:ascii="Times New Roman" w:hAnsi="Times New Roman" w:cs="Times New Roman"/>
                    <w:bCs/>
                  </w:rPr>
                  <w:delText>Male</w:delText>
                </w:r>
              </w:del>
            </w:moveFrom>
          </w:p>
        </w:tc>
        <w:tc>
          <w:tcPr>
            <w:tcW w:w="561" w:type="pct"/>
          </w:tcPr>
          <w:p w14:paraId="51C6CB11" w14:textId="526E9609" w:rsidR="00CE1D86" w:rsidRPr="00E55790" w:rsidDel="00A56260" w:rsidRDefault="00CE1D86" w:rsidP="007A24CF">
            <w:pPr>
              <w:jc w:val="both"/>
              <w:rPr>
                <w:del w:id="5138" w:author="meshbah rahman" w:date="2021-02-22T00:05:00Z"/>
                <w:rFonts w:ascii="Times New Roman" w:hAnsi="Times New Roman" w:cs="Times New Roman"/>
                <w:bCs/>
              </w:rPr>
            </w:pPr>
            <w:moveFrom w:id="5139" w:author="meshbah rahman" w:date="2021-02-19T22:43:00Z">
              <w:del w:id="5140" w:author="meshbah rahman" w:date="2021-02-22T00:05:00Z">
                <w:r w:rsidRPr="00E55790" w:rsidDel="00A56260">
                  <w:rPr>
                    <w:rFonts w:ascii="Times New Roman" w:hAnsi="Times New Roman" w:cs="Times New Roman"/>
                    <w:bCs/>
                  </w:rPr>
                  <w:delText>4411 (65.67)</w:delText>
                </w:r>
              </w:del>
            </w:moveFrom>
          </w:p>
        </w:tc>
        <w:tc>
          <w:tcPr>
            <w:tcW w:w="561" w:type="pct"/>
          </w:tcPr>
          <w:p w14:paraId="52693BCB" w14:textId="51B97837" w:rsidR="00CE1D86" w:rsidRPr="00E55790" w:rsidDel="00A56260" w:rsidRDefault="00CE1D86" w:rsidP="007A24CF">
            <w:pPr>
              <w:jc w:val="both"/>
              <w:rPr>
                <w:del w:id="5141" w:author="meshbah rahman" w:date="2021-02-22T00:05:00Z"/>
                <w:rFonts w:ascii="Times New Roman" w:hAnsi="Times New Roman" w:cs="Times New Roman"/>
                <w:bCs/>
              </w:rPr>
            </w:pPr>
            <w:moveFrom w:id="5142" w:author="meshbah rahman" w:date="2021-02-19T22:43:00Z">
              <w:del w:id="5143" w:author="meshbah rahman" w:date="2021-02-22T00:05:00Z">
                <w:r w:rsidRPr="00E55790" w:rsidDel="00A56260">
                  <w:rPr>
                    <w:rFonts w:ascii="Times New Roman" w:hAnsi="Times New Roman" w:cs="Times New Roman"/>
                    <w:bCs/>
                  </w:rPr>
                  <w:delText>2348 (34.33)</w:delText>
                </w:r>
              </w:del>
            </w:moveFrom>
          </w:p>
        </w:tc>
        <w:tc>
          <w:tcPr>
            <w:tcW w:w="381" w:type="pct"/>
            <w:vMerge w:val="restart"/>
          </w:tcPr>
          <w:p w14:paraId="2A27B4D0" w14:textId="341D9576" w:rsidR="00CE1D86" w:rsidRPr="00E55790" w:rsidDel="00A56260" w:rsidRDefault="00CE1D86" w:rsidP="007A24CF">
            <w:pPr>
              <w:jc w:val="both"/>
              <w:rPr>
                <w:del w:id="5144" w:author="meshbah rahman" w:date="2021-02-22T00:05:00Z"/>
                <w:rFonts w:ascii="Times New Roman" w:hAnsi="Times New Roman" w:cs="Times New Roman"/>
                <w:bCs/>
              </w:rPr>
            </w:pPr>
            <w:moveFrom w:id="5145" w:author="meshbah rahman" w:date="2021-02-19T22:43:00Z">
              <w:del w:id="5146" w:author="meshbah rahman" w:date="2021-02-22T00:05:00Z">
                <w:r w:rsidRPr="00E55790" w:rsidDel="00A56260">
                  <w:rPr>
                    <w:rFonts w:ascii="Times New Roman" w:hAnsi="Times New Roman" w:cs="Times New Roman"/>
                    <w:bCs/>
                  </w:rPr>
                  <w:delText>0.852</w:delText>
                </w:r>
              </w:del>
            </w:moveFrom>
          </w:p>
        </w:tc>
        <w:tc>
          <w:tcPr>
            <w:tcW w:w="559" w:type="pct"/>
          </w:tcPr>
          <w:p w14:paraId="7F64B368" w14:textId="6945E676" w:rsidR="00CE1D86" w:rsidRPr="00E55790" w:rsidDel="00A56260" w:rsidRDefault="00CE1D86" w:rsidP="007A24CF">
            <w:pPr>
              <w:jc w:val="both"/>
              <w:rPr>
                <w:del w:id="5147" w:author="meshbah rahman" w:date="2021-02-22T00:05:00Z"/>
                <w:rFonts w:ascii="Times New Roman" w:hAnsi="Times New Roman" w:cs="Times New Roman"/>
                <w:bCs/>
              </w:rPr>
            </w:pPr>
            <w:moveFrom w:id="5148" w:author="meshbah rahman" w:date="2021-02-19T22:43:00Z">
              <w:del w:id="5149" w:author="meshbah rahman" w:date="2021-02-22T00:05:00Z">
                <w:r w:rsidRPr="00E55790" w:rsidDel="00A56260">
                  <w:rPr>
                    <w:rFonts w:ascii="Times New Roman" w:hAnsi="Times New Roman" w:cs="Times New Roman"/>
                    <w:bCs/>
                  </w:rPr>
                  <w:delText>6223 (73.02)</w:delText>
                </w:r>
              </w:del>
            </w:moveFrom>
          </w:p>
        </w:tc>
        <w:tc>
          <w:tcPr>
            <w:tcW w:w="559" w:type="pct"/>
          </w:tcPr>
          <w:p w14:paraId="00AC2C5F" w14:textId="5BEADABB" w:rsidR="00CE1D86" w:rsidRPr="00E55790" w:rsidDel="00A56260" w:rsidRDefault="00CE1D86" w:rsidP="007A24CF">
            <w:pPr>
              <w:jc w:val="both"/>
              <w:rPr>
                <w:del w:id="5150" w:author="meshbah rahman" w:date="2021-02-22T00:05:00Z"/>
                <w:rFonts w:ascii="Times New Roman" w:hAnsi="Times New Roman" w:cs="Times New Roman"/>
                <w:bCs/>
              </w:rPr>
            </w:pPr>
            <w:moveFrom w:id="5151" w:author="meshbah rahman" w:date="2021-02-19T22:43:00Z">
              <w:del w:id="5152" w:author="meshbah rahman" w:date="2021-02-22T00:05:00Z">
                <w:r w:rsidRPr="00E55790" w:rsidDel="00A56260">
                  <w:rPr>
                    <w:rFonts w:ascii="Times New Roman" w:hAnsi="Times New Roman" w:cs="Times New Roman"/>
                    <w:bCs/>
                  </w:rPr>
                  <w:delText>2299 (26.98)</w:delText>
                </w:r>
              </w:del>
            </w:moveFrom>
          </w:p>
        </w:tc>
        <w:tc>
          <w:tcPr>
            <w:tcW w:w="344" w:type="pct"/>
            <w:vMerge w:val="restart"/>
          </w:tcPr>
          <w:p w14:paraId="4EAA9803" w14:textId="430F3594" w:rsidR="00CE1D86" w:rsidRPr="00E55790" w:rsidDel="00A56260" w:rsidRDefault="00CE1D86" w:rsidP="007A24CF">
            <w:pPr>
              <w:jc w:val="both"/>
              <w:rPr>
                <w:del w:id="5153" w:author="meshbah rahman" w:date="2021-02-22T00:05:00Z"/>
                <w:rFonts w:ascii="Times New Roman" w:hAnsi="Times New Roman" w:cs="Times New Roman"/>
                <w:bCs/>
              </w:rPr>
            </w:pPr>
            <w:moveFrom w:id="5154" w:author="meshbah rahman" w:date="2021-02-19T22:43:00Z">
              <w:del w:id="5155" w:author="meshbah rahman" w:date="2021-02-22T00:05:00Z">
                <w:r w:rsidRPr="00E55790" w:rsidDel="00A56260">
                  <w:rPr>
                    <w:rFonts w:ascii="Times New Roman" w:hAnsi="Times New Roman" w:cs="Times New Roman"/>
                    <w:bCs/>
                  </w:rPr>
                  <w:delText>0.367</w:delText>
                </w:r>
              </w:del>
            </w:moveFrom>
          </w:p>
        </w:tc>
      </w:tr>
      <w:tr w:rsidR="00CE1D86" w:rsidRPr="00E55790" w:rsidDel="00A56260" w14:paraId="421B4E7B" w14:textId="1D3595A8" w:rsidTr="00E55790">
        <w:trPr>
          <w:del w:id="5156" w:author="meshbah rahman" w:date="2021-02-22T00:05:00Z"/>
        </w:trPr>
        <w:tc>
          <w:tcPr>
            <w:tcW w:w="1110" w:type="pct"/>
            <w:vMerge/>
          </w:tcPr>
          <w:p w14:paraId="34115252" w14:textId="15A8B79B" w:rsidR="00CE1D86" w:rsidRPr="00E55790" w:rsidDel="00A56260" w:rsidRDefault="00CE1D86" w:rsidP="007A24CF">
            <w:pPr>
              <w:jc w:val="both"/>
              <w:rPr>
                <w:del w:id="5157" w:author="meshbah rahman" w:date="2021-02-22T00:05:00Z"/>
                <w:rFonts w:ascii="Times New Roman" w:hAnsi="Times New Roman" w:cs="Times New Roman"/>
                <w:b/>
              </w:rPr>
            </w:pPr>
          </w:p>
        </w:tc>
        <w:tc>
          <w:tcPr>
            <w:tcW w:w="925" w:type="pct"/>
          </w:tcPr>
          <w:p w14:paraId="178FE324" w14:textId="65F2F8F3" w:rsidR="00CE1D86" w:rsidRPr="00E55790" w:rsidDel="00A56260" w:rsidRDefault="00CE1D86" w:rsidP="007A24CF">
            <w:pPr>
              <w:jc w:val="both"/>
              <w:rPr>
                <w:del w:id="5158" w:author="meshbah rahman" w:date="2021-02-22T00:05:00Z"/>
                <w:rFonts w:ascii="Times New Roman" w:hAnsi="Times New Roman" w:cs="Times New Roman"/>
                <w:bCs/>
              </w:rPr>
            </w:pPr>
            <w:moveFrom w:id="5159" w:author="meshbah rahman" w:date="2021-02-19T22:43:00Z">
              <w:del w:id="5160" w:author="meshbah rahman" w:date="2021-02-22T00:05:00Z">
                <w:r w:rsidRPr="00E55790" w:rsidDel="00A56260">
                  <w:rPr>
                    <w:rFonts w:ascii="Times New Roman" w:hAnsi="Times New Roman" w:cs="Times New Roman"/>
                    <w:bCs/>
                  </w:rPr>
                  <w:delText>Female</w:delText>
                </w:r>
              </w:del>
            </w:moveFrom>
          </w:p>
        </w:tc>
        <w:tc>
          <w:tcPr>
            <w:tcW w:w="561" w:type="pct"/>
          </w:tcPr>
          <w:p w14:paraId="06099D45" w14:textId="4216AF1F" w:rsidR="00CE1D86" w:rsidRPr="00E55790" w:rsidDel="00A56260" w:rsidRDefault="00CE1D86" w:rsidP="007A24CF">
            <w:pPr>
              <w:jc w:val="both"/>
              <w:rPr>
                <w:del w:id="5161" w:author="meshbah rahman" w:date="2021-02-22T00:05:00Z"/>
                <w:rFonts w:ascii="Times New Roman" w:hAnsi="Times New Roman" w:cs="Times New Roman"/>
                <w:bCs/>
              </w:rPr>
            </w:pPr>
            <w:moveFrom w:id="5162" w:author="meshbah rahman" w:date="2021-02-19T22:43:00Z">
              <w:del w:id="5163" w:author="meshbah rahman" w:date="2021-02-22T00:05:00Z">
                <w:r w:rsidRPr="00E55790" w:rsidDel="00A56260">
                  <w:rPr>
                    <w:rFonts w:ascii="Times New Roman" w:hAnsi="Times New Roman" w:cs="Times New Roman"/>
                    <w:bCs/>
                  </w:rPr>
                  <w:delText>609 (65.26)</w:delText>
                </w:r>
              </w:del>
            </w:moveFrom>
          </w:p>
        </w:tc>
        <w:tc>
          <w:tcPr>
            <w:tcW w:w="561" w:type="pct"/>
          </w:tcPr>
          <w:p w14:paraId="39E31498" w14:textId="3C3A0D46" w:rsidR="00CE1D86" w:rsidRPr="00E55790" w:rsidDel="00A56260" w:rsidRDefault="00CE1D86" w:rsidP="007A24CF">
            <w:pPr>
              <w:jc w:val="both"/>
              <w:rPr>
                <w:del w:id="5164" w:author="meshbah rahman" w:date="2021-02-22T00:05:00Z"/>
                <w:rFonts w:ascii="Times New Roman" w:hAnsi="Times New Roman" w:cs="Times New Roman"/>
                <w:bCs/>
              </w:rPr>
            </w:pPr>
            <w:moveFrom w:id="5165" w:author="meshbah rahman" w:date="2021-02-19T22:43:00Z">
              <w:del w:id="5166" w:author="meshbah rahman" w:date="2021-02-22T00:05:00Z">
                <w:r w:rsidRPr="00E55790" w:rsidDel="00A56260">
                  <w:rPr>
                    <w:rFonts w:ascii="Times New Roman" w:hAnsi="Times New Roman" w:cs="Times New Roman"/>
                    <w:bCs/>
                  </w:rPr>
                  <w:delText>357 (34.74)</w:delText>
                </w:r>
              </w:del>
            </w:moveFrom>
          </w:p>
        </w:tc>
        <w:tc>
          <w:tcPr>
            <w:tcW w:w="381" w:type="pct"/>
            <w:vMerge/>
          </w:tcPr>
          <w:p w14:paraId="5799CB5B" w14:textId="1A1C1391" w:rsidR="00CE1D86" w:rsidRPr="00E55790" w:rsidDel="00A56260" w:rsidRDefault="00CE1D86" w:rsidP="007A24CF">
            <w:pPr>
              <w:jc w:val="both"/>
              <w:rPr>
                <w:del w:id="5167" w:author="meshbah rahman" w:date="2021-02-22T00:05:00Z"/>
                <w:rFonts w:ascii="Times New Roman" w:hAnsi="Times New Roman" w:cs="Times New Roman"/>
                <w:bCs/>
              </w:rPr>
            </w:pPr>
          </w:p>
        </w:tc>
        <w:tc>
          <w:tcPr>
            <w:tcW w:w="559" w:type="pct"/>
          </w:tcPr>
          <w:p w14:paraId="1DED2117" w14:textId="7E75773C" w:rsidR="00CE1D86" w:rsidRPr="00E55790" w:rsidDel="00A56260" w:rsidRDefault="00CE1D86" w:rsidP="007A24CF">
            <w:pPr>
              <w:jc w:val="both"/>
              <w:rPr>
                <w:del w:id="5168" w:author="meshbah rahman" w:date="2021-02-22T00:05:00Z"/>
                <w:rFonts w:ascii="Times New Roman" w:hAnsi="Times New Roman" w:cs="Times New Roman"/>
                <w:bCs/>
              </w:rPr>
            </w:pPr>
            <w:moveFrom w:id="5169" w:author="meshbah rahman" w:date="2021-02-19T22:43:00Z">
              <w:del w:id="5170" w:author="meshbah rahman" w:date="2021-02-22T00:05:00Z">
                <w:r w:rsidRPr="00E55790" w:rsidDel="00A56260">
                  <w:rPr>
                    <w:rFonts w:ascii="Times New Roman" w:hAnsi="Times New Roman" w:cs="Times New Roman"/>
                    <w:bCs/>
                  </w:rPr>
                  <w:delText>623 (75.61)</w:delText>
                </w:r>
              </w:del>
            </w:moveFrom>
          </w:p>
        </w:tc>
        <w:tc>
          <w:tcPr>
            <w:tcW w:w="559" w:type="pct"/>
          </w:tcPr>
          <w:p w14:paraId="69542F46" w14:textId="028E5E45" w:rsidR="00CE1D86" w:rsidRPr="00E55790" w:rsidDel="00A56260" w:rsidRDefault="00CE1D86" w:rsidP="007A24CF">
            <w:pPr>
              <w:jc w:val="both"/>
              <w:rPr>
                <w:del w:id="5171" w:author="meshbah rahman" w:date="2021-02-22T00:05:00Z"/>
                <w:rFonts w:ascii="Times New Roman" w:hAnsi="Times New Roman" w:cs="Times New Roman"/>
                <w:bCs/>
              </w:rPr>
            </w:pPr>
            <w:moveFrom w:id="5172" w:author="meshbah rahman" w:date="2021-02-19T22:43:00Z">
              <w:del w:id="5173" w:author="meshbah rahman" w:date="2021-02-22T00:05:00Z">
                <w:r w:rsidRPr="00E55790" w:rsidDel="00A56260">
                  <w:rPr>
                    <w:rFonts w:ascii="Times New Roman" w:hAnsi="Times New Roman" w:cs="Times New Roman"/>
                    <w:bCs/>
                  </w:rPr>
                  <w:delText>201 (24.39)</w:delText>
                </w:r>
              </w:del>
            </w:moveFrom>
          </w:p>
        </w:tc>
        <w:tc>
          <w:tcPr>
            <w:tcW w:w="344" w:type="pct"/>
            <w:vMerge/>
          </w:tcPr>
          <w:p w14:paraId="07B2A1E9" w14:textId="2AC330D8" w:rsidR="00CE1D86" w:rsidRPr="00E55790" w:rsidDel="00A56260" w:rsidRDefault="00CE1D86" w:rsidP="007A24CF">
            <w:pPr>
              <w:jc w:val="both"/>
              <w:rPr>
                <w:del w:id="5174" w:author="meshbah rahman" w:date="2021-02-22T00:05:00Z"/>
                <w:rFonts w:ascii="Times New Roman" w:hAnsi="Times New Roman" w:cs="Times New Roman"/>
                <w:bCs/>
              </w:rPr>
            </w:pPr>
          </w:p>
        </w:tc>
      </w:tr>
      <w:tr w:rsidR="00CE1D86" w:rsidRPr="00E55790" w:rsidDel="00A56260" w14:paraId="63BEE829" w14:textId="51B914CA" w:rsidTr="00E55790">
        <w:trPr>
          <w:del w:id="5175" w:author="meshbah rahman" w:date="2021-02-22T00:05:00Z"/>
        </w:trPr>
        <w:tc>
          <w:tcPr>
            <w:tcW w:w="1110" w:type="pct"/>
            <w:vMerge w:val="restart"/>
          </w:tcPr>
          <w:p w14:paraId="2C9E9828" w14:textId="4A0B3716" w:rsidR="00CE1D86" w:rsidRPr="00E55790" w:rsidDel="00A56260" w:rsidRDefault="00CE1D86" w:rsidP="007A24CF">
            <w:pPr>
              <w:jc w:val="both"/>
              <w:rPr>
                <w:del w:id="5176" w:author="meshbah rahman" w:date="2021-02-22T00:05:00Z"/>
                <w:rFonts w:ascii="Times New Roman" w:hAnsi="Times New Roman" w:cs="Times New Roman"/>
                <w:b/>
              </w:rPr>
            </w:pPr>
            <w:moveFrom w:id="5177" w:author="meshbah rahman" w:date="2021-02-19T22:43:00Z">
              <w:del w:id="5178" w:author="meshbah rahman" w:date="2021-02-22T00:05:00Z">
                <w:r w:rsidRPr="00E55790" w:rsidDel="00A56260">
                  <w:rPr>
                    <w:rFonts w:ascii="Times New Roman" w:hAnsi="Times New Roman" w:cs="Times New Roman"/>
                    <w:b/>
                  </w:rPr>
                  <w:delText>Ethnicity</w:delText>
                </w:r>
                <w:r w:rsidR="00E55790" w:rsidRPr="00E55790" w:rsidDel="00A56260">
                  <w:rPr>
                    <w:rFonts w:ascii="Times New Roman" w:hAnsi="Times New Roman" w:cs="Times New Roman"/>
                    <w:b/>
                  </w:rPr>
                  <w:delText xml:space="preserve"> of household head</w:delText>
                </w:r>
              </w:del>
            </w:moveFrom>
          </w:p>
        </w:tc>
        <w:tc>
          <w:tcPr>
            <w:tcW w:w="925" w:type="pct"/>
          </w:tcPr>
          <w:p w14:paraId="5B3FF758" w14:textId="4BBFFCB8" w:rsidR="00CE1D86" w:rsidRPr="00E55790" w:rsidDel="00A56260" w:rsidRDefault="00CE1D86" w:rsidP="007A24CF">
            <w:pPr>
              <w:jc w:val="both"/>
              <w:rPr>
                <w:del w:id="5179" w:author="meshbah rahman" w:date="2021-02-22T00:05:00Z"/>
                <w:rFonts w:ascii="Times New Roman" w:hAnsi="Times New Roman" w:cs="Times New Roman"/>
                <w:bCs/>
              </w:rPr>
            </w:pPr>
            <w:moveFrom w:id="5180" w:author="meshbah rahman" w:date="2021-02-19T22:43:00Z">
              <w:del w:id="5181" w:author="meshbah rahman" w:date="2021-02-22T00:05:00Z">
                <w:r w:rsidRPr="00E55790" w:rsidDel="00A56260">
                  <w:rPr>
                    <w:rFonts w:ascii="Times New Roman" w:hAnsi="Times New Roman" w:cs="Times New Roman"/>
                    <w:bCs/>
                  </w:rPr>
                  <w:delText>Bengali</w:delText>
                </w:r>
              </w:del>
            </w:moveFrom>
          </w:p>
        </w:tc>
        <w:tc>
          <w:tcPr>
            <w:tcW w:w="561" w:type="pct"/>
          </w:tcPr>
          <w:p w14:paraId="4000C961" w14:textId="346A9A74" w:rsidR="00CE1D86" w:rsidRPr="00E55790" w:rsidDel="00A56260" w:rsidRDefault="00CE1D86" w:rsidP="007A24CF">
            <w:pPr>
              <w:jc w:val="both"/>
              <w:rPr>
                <w:del w:id="5182" w:author="meshbah rahman" w:date="2021-02-22T00:05:00Z"/>
                <w:rFonts w:ascii="Times New Roman" w:hAnsi="Times New Roman" w:cs="Times New Roman"/>
                <w:bCs/>
              </w:rPr>
            </w:pPr>
            <w:moveFrom w:id="5183" w:author="meshbah rahman" w:date="2021-02-19T22:43:00Z">
              <w:del w:id="5184" w:author="meshbah rahman" w:date="2021-02-22T00:05:00Z">
                <w:r w:rsidRPr="00E55790" w:rsidDel="00A56260">
                  <w:rPr>
                    <w:rFonts w:ascii="Times New Roman" w:hAnsi="Times New Roman" w:cs="Times New Roman"/>
                    <w:bCs/>
                  </w:rPr>
                  <w:delText>4865 (65.58)</w:delText>
                </w:r>
              </w:del>
            </w:moveFrom>
          </w:p>
        </w:tc>
        <w:tc>
          <w:tcPr>
            <w:tcW w:w="561" w:type="pct"/>
          </w:tcPr>
          <w:p w14:paraId="793A62FB" w14:textId="31831CCF" w:rsidR="00CE1D86" w:rsidRPr="00E55790" w:rsidDel="00A56260" w:rsidRDefault="00CE1D86" w:rsidP="007A24CF">
            <w:pPr>
              <w:jc w:val="both"/>
              <w:rPr>
                <w:del w:id="5185" w:author="meshbah rahman" w:date="2021-02-22T00:05:00Z"/>
                <w:rFonts w:ascii="Times New Roman" w:hAnsi="Times New Roman" w:cs="Times New Roman"/>
                <w:bCs/>
              </w:rPr>
            </w:pPr>
            <w:moveFrom w:id="5186" w:author="meshbah rahman" w:date="2021-02-19T22:43:00Z">
              <w:del w:id="5187" w:author="meshbah rahman" w:date="2021-02-22T00:05:00Z">
                <w:r w:rsidRPr="00E55790" w:rsidDel="00A56260">
                  <w:rPr>
                    <w:rFonts w:ascii="Times New Roman" w:hAnsi="Times New Roman" w:cs="Times New Roman"/>
                    <w:bCs/>
                  </w:rPr>
                  <w:delText>2620 (34.42)</w:delText>
                </w:r>
              </w:del>
            </w:moveFrom>
          </w:p>
        </w:tc>
        <w:tc>
          <w:tcPr>
            <w:tcW w:w="381" w:type="pct"/>
            <w:vMerge w:val="restart"/>
          </w:tcPr>
          <w:p w14:paraId="4FF421BB" w14:textId="093478A8" w:rsidR="00CE1D86" w:rsidRPr="00E55790" w:rsidDel="00A56260" w:rsidRDefault="00CE1D86" w:rsidP="007A24CF">
            <w:pPr>
              <w:jc w:val="both"/>
              <w:rPr>
                <w:del w:id="5188" w:author="meshbah rahman" w:date="2021-02-22T00:05:00Z"/>
                <w:rFonts w:ascii="Times New Roman" w:hAnsi="Times New Roman" w:cs="Times New Roman"/>
                <w:bCs/>
              </w:rPr>
            </w:pPr>
            <w:moveFrom w:id="5189" w:author="meshbah rahman" w:date="2021-02-19T22:43:00Z">
              <w:del w:id="5190" w:author="meshbah rahman" w:date="2021-02-22T00:05:00Z">
                <w:r w:rsidRPr="00E55790" w:rsidDel="00A56260">
                  <w:rPr>
                    <w:rFonts w:ascii="Times New Roman" w:hAnsi="Times New Roman" w:cs="Times New Roman"/>
                    <w:bCs/>
                  </w:rPr>
                  <w:delText>0.798</w:delText>
                </w:r>
              </w:del>
            </w:moveFrom>
          </w:p>
        </w:tc>
        <w:tc>
          <w:tcPr>
            <w:tcW w:w="559" w:type="pct"/>
          </w:tcPr>
          <w:p w14:paraId="0A247CBA" w14:textId="18D28389" w:rsidR="00CE1D86" w:rsidRPr="00E55790" w:rsidDel="00A56260" w:rsidRDefault="00CE1D86" w:rsidP="007A24CF">
            <w:pPr>
              <w:jc w:val="both"/>
              <w:rPr>
                <w:del w:id="5191" w:author="meshbah rahman" w:date="2021-02-22T00:05:00Z"/>
                <w:rFonts w:ascii="Times New Roman" w:hAnsi="Times New Roman" w:cs="Times New Roman"/>
                <w:bCs/>
              </w:rPr>
            </w:pPr>
            <w:moveFrom w:id="5192" w:author="meshbah rahman" w:date="2021-02-19T22:43:00Z">
              <w:del w:id="5193" w:author="meshbah rahman" w:date="2021-02-22T00:05:00Z">
                <w:r w:rsidRPr="00E55790" w:rsidDel="00A56260">
                  <w:rPr>
                    <w:rFonts w:ascii="Times New Roman" w:hAnsi="Times New Roman" w:cs="Times New Roman"/>
                    <w:bCs/>
                  </w:rPr>
                  <w:delText>6684 (74.89)</w:delText>
                </w:r>
              </w:del>
            </w:moveFrom>
          </w:p>
        </w:tc>
        <w:tc>
          <w:tcPr>
            <w:tcW w:w="559" w:type="pct"/>
          </w:tcPr>
          <w:p w14:paraId="57022B50" w14:textId="0B7CFA75" w:rsidR="00CE1D86" w:rsidRPr="00E55790" w:rsidDel="00A56260" w:rsidRDefault="00CE1D86" w:rsidP="007A24CF">
            <w:pPr>
              <w:jc w:val="both"/>
              <w:rPr>
                <w:del w:id="5194" w:author="meshbah rahman" w:date="2021-02-22T00:05:00Z"/>
                <w:rFonts w:ascii="Times New Roman" w:hAnsi="Times New Roman" w:cs="Times New Roman"/>
                <w:bCs/>
              </w:rPr>
            </w:pPr>
            <w:moveFrom w:id="5195" w:author="meshbah rahman" w:date="2021-02-19T22:43:00Z">
              <w:del w:id="5196" w:author="meshbah rahman" w:date="2021-02-22T00:05:00Z">
                <w:r w:rsidRPr="00E55790" w:rsidDel="00A56260">
                  <w:rPr>
                    <w:rFonts w:ascii="Times New Roman" w:hAnsi="Times New Roman" w:cs="Times New Roman"/>
                    <w:bCs/>
                  </w:rPr>
                  <w:delText>2438 (25.11)</w:delText>
                </w:r>
              </w:del>
            </w:moveFrom>
          </w:p>
        </w:tc>
        <w:tc>
          <w:tcPr>
            <w:tcW w:w="344" w:type="pct"/>
            <w:vMerge w:val="restart"/>
          </w:tcPr>
          <w:p w14:paraId="18EC460F" w14:textId="41576B38" w:rsidR="00CE1D86" w:rsidRPr="00E55790" w:rsidDel="00A56260" w:rsidRDefault="00CE1D86" w:rsidP="007A24CF">
            <w:pPr>
              <w:jc w:val="both"/>
              <w:rPr>
                <w:del w:id="5197" w:author="meshbah rahman" w:date="2021-02-22T00:05:00Z"/>
                <w:rFonts w:ascii="Times New Roman" w:hAnsi="Times New Roman" w:cs="Times New Roman"/>
                <w:bCs/>
              </w:rPr>
            </w:pPr>
            <w:moveFrom w:id="5198" w:author="meshbah rahman" w:date="2021-02-19T22:43:00Z">
              <w:del w:id="5199" w:author="meshbah rahman" w:date="2021-02-22T00:05:00Z">
                <w:r w:rsidRPr="00E55790" w:rsidDel="00A56260">
                  <w:rPr>
                    <w:rFonts w:ascii="Times New Roman" w:hAnsi="Times New Roman" w:cs="Times New Roman"/>
                    <w:bCs/>
                  </w:rPr>
                  <w:delText>0.474</w:delText>
                </w:r>
              </w:del>
            </w:moveFrom>
          </w:p>
        </w:tc>
      </w:tr>
      <w:tr w:rsidR="00CE1D86" w:rsidRPr="00E55790" w:rsidDel="00A56260" w14:paraId="0C078F10" w14:textId="2A0A2093" w:rsidTr="00E55790">
        <w:trPr>
          <w:del w:id="5200" w:author="meshbah rahman" w:date="2021-02-22T00:05:00Z"/>
        </w:trPr>
        <w:tc>
          <w:tcPr>
            <w:tcW w:w="1110" w:type="pct"/>
            <w:vMerge/>
          </w:tcPr>
          <w:p w14:paraId="2DDD55F2" w14:textId="445F743B" w:rsidR="00CE1D86" w:rsidRPr="00E55790" w:rsidDel="00A56260" w:rsidRDefault="00CE1D86" w:rsidP="007A24CF">
            <w:pPr>
              <w:jc w:val="both"/>
              <w:rPr>
                <w:del w:id="5201" w:author="meshbah rahman" w:date="2021-02-22T00:05:00Z"/>
                <w:rFonts w:ascii="Times New Roman" w:hAnsi="Times New Roman" w:cs="Times New Roman"/>
                <w:b/>
              </w:rPr>
            </w:pPr>
          </w:p>
        </w:tc>
        <w:tc>
          <w:tcPr>
            <w:tcW w:w="925" w:type="pct"/>
          </w:tcPr>
          <w:p w14:paraId="1F36F1B8" w14:textId="5DF16ECF" w:rsidR="00CE1D86" w:rsidRPr="00E55790" w:rsidDel="00A56260" w:rsidRDefault="00CE1D86" w:rsidP="007A24CF">
            <w:pPr>
              <w:jc w:val="both"/>
              <w:rPr>
                <w:del w:id="5202" w:author="meshbah rahman" w:date="2021-02-22T00:05:00Z"/>
                <w:rFonts w:ascii="Times New Roman" w:hAnsi="Times New Roman" w:cs="Times New Roman"/>
                <w:bCs/>
              </w:rPr>
            </w:pPr>
            <w:moveFrom w:id="5203" w:author="meshbah rahman" w:date="2021-02-19T22:43:00Z">
              <w:del w:id="5204" w:author="meshbah rahman" w:date="2021-02-22T00:05:00Z">
                <w:r w:rsidRPr="00E55790" w:rsidDel="00A56260">
                  <w:rPr>
                    <w:rFonts w:ascii="Times New Roman" w:hAnsi="Times New Roman" w:cs="Times New Roman"/>
                    <w:bCs/>
                  </w:rPr>
                  <w:delText>Others</w:delText>
                </w:r>
              </w:del>
            </w:moveFrom>
          </w:p>
        </w:tc>
        <w:tc>
          <w:tcPr>
            <w:tcW w:w="561" w:type="pct"/>
          </w:tcPr>
          <w:p w14:paraId="19E3DA4A" w14:textId="0F5F3800" w:rsidR="00CE1D86" w:rsidRPr="00E55790" w:rsidDel="00A56260" w:rsidRDefault="00CE1D86" w:rsidP="007A24CF">
            <w:pPr>
              <w:jc w:val="both"/>
              <w:rPr>
                <w:del w:id="5205" w:author="meshbah rahman" w:date="2021-02-22T00:05:00Z"/>
                <w:rFonts w:ascii="Times New Roman" w:hAnsi="Times New Roman" w:cs="Times New Roman"/>
                <w:bCs/>
              </w:rPr>
            </w:pPr>
            <w:moveFrom w:id="5206" w:author="meshbah rahman" w:date="2021-02-19T22:43:00Z">
              <w:del w:id="5207" w:author="meshbah rahman" w:date="2021-02-22T00:05:00Z">
                <w:r w:rsidRPr="00E55790" w:rsidDel="00A56260">
                  <w:rPr>
                    <w:rFonts w:ascii="Times New Roman" w:hAnsi="Times New Roman" w:cs="Times New Roman"/>
                    <w:bCs/>
                  </w:rPr>
                  <w:delText>155 (66.60)</w:delText>
                </w:r>
              </w:del>
            </w:moveFrom>
          </w:p>
        </w:tc>
        <w:tc>
          <w:tcPr>
            <w:tcW w:w="561" w:type="pct"/>
          </w:tcPr>
          <w:p w14:paraId="553A166F" w14:textId="75C56BDF" w:rsidR="00CE1D86" w:rsidRPr="00E55790" w:rsidDel="00A56260" w:rsidRDefault="00CE1D86" w:rsidP="007A24CF">
            <w:pPr>
              <w:jc w:val="both"/>
              <w:rPr>
                <w:del w:id="5208" w:author="meshbah rahman" w:date="2021-02-22T00:05:00Z"/>
                <w:rFonts w:ascii="Times New Roman" w:hAnsi="Times New Roman" w:cs="Times New Roman"/>
                <w:bCs/>
              </w:rPr>
            </w:pPr>
            <w:moveFrom w:id="5209" w:author="meshbah rahman" w:date="2021-02-19T22:43:00Z">
              <w:del w:id="5210" w:author="meshbah rahman" w:date="2021-02-22T00:05:00Z">
                <w:r w:rsidRPr="00E55790" w:rsidDel="00A56260">
                  <w:rPr>
                    <w:rFonts w:ascii="Times New Roman" w:hAnsi="Times New Roman" w:cs="Times New Roman"/>
                    <w:bCs/>
                  </w:rPr>
                  <w:delText>85 (33.40)</w:delText>
                </w:r>
              </w:del>
            </w:moveFrom>
          </w:p>
        </w:tc>
        <w:tc>
          <w:tcPr>
            <w:tcW w:w="381" w:type="pct"/>
            <w:vMerge/>
          </w:tcPr>
          <w:p w14:paraId="307B7A17" w14:textId="31C83DA1" w:rsidR="00CE1D86" w:rsidRPr="00E55790" w:rsidDel="00A56260" w:rsidRDefault="00CE1D86" w:rsidP="007A24CF">
            <w:pPr>
              <w:jc w:val="both"/>
              <w:rPr>
                <w:del w:id="5211" w:author="meshbah rahman" w:date="2021-02-22T00:05:00Z"/>
                <w:rFonts w:ascii="Times New Roman" w:hAnsi="Times New Roman" w:cs="Times New Roman"/>
                <w:bCs/>
              </w:rPr>
            </w:pPr>
          </w:p>
        </w:tc>
        <w:tc>
          <w:tcPr>
            <w:tcW w:w="559" w:type="pct"/>
          </w:tcPr>
          <w:p w14:paraId="6BEB9D35" w14:textId="5EB7CF4C" w:rsidR="00CE1D86" w:rsidRPr="00E55790" w:rsidDel="00A56260" w:rsidRDefault="00CE1D86" w:rsidP="007A24CF">
            <w:pPr>
              <w:jc w:val="both"/>
              <w:rPr>
                <w:del w:id="5212" w:author="meshbah rahman" w:date="2021-02-22T00:05:00Z"/>
                <w:rFonts w:ascii="Times New Roman" w:hAnsi="Times New Roman" w:cs="Times New Roman"/>
                <w:bCs/>
              </w:rPr>
            </w:pPr>
            <w:moveFrom w:id="5213" w:author="meshbah rahman" w:date="2021-02-19T22:43:00Z">
              <w:del w:id="5214" w:author="meshbah rahman" w:date="2021-02-22T00:05:00Z">
                <w:r w:rsidRPr="00E55790" w:rsidDel="00A56260">
                  <w:rPr>
                    <w:rFonts w:ascii="Times New Roman" w:hAnsi="Times New Roman" w:cs="Times New Roman"/>
                    <w:bCs/>
                  </w:rPr>
                  <w:delText>162 (72.70)</w:delText>
                </w:r>
              </w:del>
            </w:moveFrom>
          </w:p>
        </w:tc>
        <w:tc>
          <w:tcPr>
            <w:tcW w:w="559" w:type="pct"/>
          </w:tcPr>
          <w:p w14:paraId="21C25839" w14:textId="0ED400D1" w:rsidR="00CE1D86" w:rsidRPr="00E55790" w:rsidDel="00A56260" w:rsidRDefault="00CE1D86" w:rsidP="007A24CF">
            <w:pPr>
              <w:jc w:val="both"/>
              <w:rPr>
                <w:del w:id="5215" w:author="meshbah rahman" w:date="2021-02-22T00:05:00Z"/>
                <w:rFonts w:ascii="Times New Roman" w:hAnsi="Times New Roman" w:cs="Times New Roman"/>
                <w:bCs/>
              </w:rPr>
            </w:pPr>
            <w:moveFrom w:id="5216" w:author="meshbah rahman" w:date="2021-02-19T22:43:00Z">
              <w:del w:id="5217" w:author="meshbah rahman" w:date="2021-02-22T00:05:00Z">
                <w:r w:rsidRPr="00E55790" w:rsidDel="00A56260">
                  <w:rPr>
                    <w:rFonts w:ascii="Times New Roman" w:hAnsi="Times New Roman" w:cs="Times New Roman"/>
                    <w:bCs/>
                  </w:rPr>
                  <w:delText>62 (27.30)</w:delText>
                </w:r>
              </w:del>
            </w:moveFrom>
          </w:p>
        </w:tc>
        <w:tc>
          <w:tcPr>
            <w:tcW w:w="344" w:type="pct"/>
            <w:vMerge/>
          </w:tcPr>
          <w:p w14:paraId="62427B33" w14:textId="762FFD02" w:rsidR="00CE1D86" w:rsidRPr="00E55790" w:rsidDel="00A56260" w:rsidRDefault="00CE1D86" w:rsidP="007A24CF">
            <w:pPr>
              <w:jc w:val="both"/>
              <w:rPr>
                <w:del w:id="5218" w:author="meshbah rahman" w:date="2021-02-22T00:05:00Z"/>
                <w:rFonts w:ascii="Times New Roman" w:hAnsi="Times New Roman" w:cs="Times New Roman"/>
                <w:bCs/>
              </w:rPr>
            </w:pPr>
          </w:p>
        </w:tc>
      </w:tr>
      <w:tr w:rsidR="00CE1D86" w:rsidRPr="00E55790" w:rsidDel="00A56260" w14:paraId="72B47BED" w14:textId="03EC3BFB" w:rsidTr="00E55790">
        <w:trPr>
          <w:del w:id="5219" w:author="meshbah rahman" w:date="2021-02-22T00:05:00Z"/>
        </w:trPr>
        <w:tc>
          <w:tcPr>
            <w:tcW w:w="1110" w:type="pct"/>
          </w:tcPr>
          <w:p w14:paraId="19080FF6" w14:textId="7FDD77A4" w:rsidR="00CE1D86" w:rsidRPr="00E55790" w:rsidDel="00A56260" w:rsidRDefault="00CE1D86" w:rsidP="007A24CF">
            <w:pPr>
              <w:jc w:val="both"/>
              <w:rPr>
                <w:del w:id="5220" w:author="meshbah rahman" w:date="2021-02-22T00:05:00Z"/>
                <w:rFonts w:ascii="Times New Roman" w:hAnsi="Times New Roman" w:cs="Times New Roman"/>
                <w:b/>
              </w:rPr>
            </w:pPr>
            <w:moveFrom w:id="5221" w:author="meshbah rahman" w:date="2021-02-19T22:43:00Z">
              <w:del w:id="5222" w:author="meshbah rahman" w:date="2021-02-22T00:05:00Z">
                <w:r w:rsidRPr="00E55790" w:rsidDel="00A56260">
                  <w:rPr>
                    <w:rFonts w:ascii="Times New Roman" w:hAnsi="Times New Roman" w:cs="Times New Roman"/>
                    <w:b/>
                  </w:rPr>
                  <w:delText>Total</w:delText>
                </w:r>
              </w:del>
            </w:moveFrom>
          </w:p>
        </w:tc>
        <w:tc>
          <w:tcPr>
            <w:tcW w:w="925" w:type="pct"/>
          </w:tcPr>
          <w:p w14:paraId="65591E37" w14:textId="6E43C33D" w:rsidR="00CE1D86" w:rsidRPr="00E55790" w:rsidDel="00A56260" w:rsidRDefault="00CE1D86" w:rsidP="007A24CF">
            <w:pPr>
              <w:jc w:val="both"/>
              <w:rPr>
                <w:del w:id="5223" w:author="meshbah rahman" w:date="2021-02-22T00:05:00Z"/>
                <w:rFonts w:ascii="Times New Roman" w:hAnsi="Times New Roman" w:cs="Times New Roman"/>
                <w:bCs/>
              </w:rPr>
            </w:pPr>
          </w:p>
        </w:tc>
        <w:tc>
          <w:tcPr>
            <w:tcW w:w="561" w:type="pct"/>
          </w:tcPr>
          <w:p w14:paraId="26E9199F" w14:textId="519ABCB0" w:rsidR="00CE1D86" w:rsidRPr="00E55790" w:rsidDel="00A56260" w:rsidRDefault="00CE1D86" w:rsidP="007A24CF">
            <w:pPr>
              <w:jc w:val="both"/>
              <w:rPr>
                <w:del w:id="5224" w:author="meshbah rahman" w:date="2021-02-22T00:05:00Z"/>
                <w:rFonts w:ascii="Times New Roman" w:hAnsi="Times New Roman" w:cs="Times New Roman"/>
                <w:bCs/>
              </w:rPr>
            </w:pPr>
            <w:moveFrom w:id="5225" w:author="meshbah rahman" w:date="2021-02-19T22:43:00Z">
              <w:del w:id="5226" w:author="meshbah rahman" w:date="2021-02-22T00:05:00Z">
                <w:r w:rsidRPr="00E55790" w:rsidDel="00A56260">
                  <w:rPr>
                    <w:rFonts w:ascii="Times New Roman" w:hAnsi="Times New Roman" w:cs="Times New Roman"/>
                    <w:bCs/>
                  </w:rPr>
                  <w:delText>5301 (65.46)</w:delText>
                </w:r>
              </w:del>
            </w:moveFrom>
          </w:p>
        </w:tc>
        <w:tc>
          <w:tcPr>
            <w:tcW w:w="561" w:type="pct"/>
          </w:tcPr>
          <w:p w14:paraId="5788A2FB" w14:textId="5FB3C33F" w:rsidR="00CE1D86" w:rsidRPr="00E55790" w:rsidDel="00A56260" w:rsidRDefault="00CE1D86" w:rsidP="007A24CF">
            <w:pPr>
              <w:jc w:val="both"/>
              <w:rPr>
                <w:del w:id="5227" w:author="meshbah rahman" w:date="2021-02-22T00:05:00Z"/>
                <w:rFonts w:ascii="Times New Roman" w:hAnsi="Times New Roman" w:cs="Times New Roman"/>
                <w:bCs/>
              </w:rPr>
            </w:pPr>
            <w:moveFrom w:id="5228" w:author="meshbah rahman" w:date="2021-02-19T22:43:00Z">
              <w:del w:id="5229" w:author="meshbah rahman" w:date="2021-02-22T00:05:00Z">
                <w:r w:rsidRPr="00E55790" w:rsidDel="00A56260">
                  <w:rPr>
                    <w:rFonts w:ascii="Times New Roman" w:hAnsi="Times New Roman" w:cs="Times New Roman"/>
                    <w:bCs/>
                  </w:rPr>
                  <w:delText>2847 (34.54)</w:delText>
                </w:r>
              </w:del>
            </w:moveFrom>
          </w:p>
        </w:tc>
        <w:tc>
          <w:tcPr>
            <w:tcW w:w="381" w:type="pct"/>
          </w:tcPr>
          <w:p w14:paraId="2FE15632" w14:textId="0E562C25" w:rsidR="00CE1D86" w:rsidRPr="00E55790" w:rsidDel="00A56260" w:rsidRDefault="00CE1D86" w:rsidP="007A24CF">
            <w:pPr>
              <w:jc w:val="both"/>
              <w:rPr>
                <w:del w:id="5230" w:author="meshbah rahman" w:date="2021-02-22T00:05:00Z"/>
                <w:rFonts w:ascii="Times New Roman" w:hAnsi="Times New Roman" w:cs="Times New Roman"/>
                <w:bCs/>
              </w:rPr>
            </w:pPr>
          </w:p>
        </w:tc>
        <w:tc>
          <w:tcPr>
            <w:tcW w:w="559" w:type="pct"/>
          </w:tcPr>
          <w:p w14:paraId="5AFD7F26" w14:textId="5A5CD8B7" w:rsidR="00CE1D86" w:rsidRPr="00E55790" w:rsidDel="00A56260" w:rsidRDefault="00CE1D86" w:rsidP="007A24CF">
            <w:pPr>
              <w:jc w:val="both"/>
              <w:rPr>
                <w:del w:id="5231" w:author="meshbah rahman" w:date="2021-02-22T00:05:00Z"/>
                <w:rFonts w:ascii="Times New Roman" w:hAnsi="Times New Roman" w:cs="Times New Roman"/>
                <w:bCs/>
              </w:rPr>
            </w:pPr>
            <w:moveFrom w:id="5232" w:author="meshbah rahman" w:date="2021-02-19T22:43:00Z">
              <w:del w:id="5233" w:author="meshbah rahman" w:date="2021-02-22T00:05:00Z">
                <w:r w:rsidRPr="00E55790" w:rsidDel="00A56260">
                  <w:rPr>
                    <w:rFonts w:ascii="Times New Roman" w:hAnsi="Times New Roman" w:cs="Times New Roman"/>
                    <w:bCs/>
                  </w:rPr>
                  <w:delText>6846 (74.86)</w:delText>
                </w:r>
              </w:del>
            </w:moveFrom>
          </w:p>
        </w:tc>
        <w:tc>
          <w:tcPr>
            <w:tcW w:w="559" w:type="pct"/>
          </w:tcPr>
          <w:p w14:paraId="3F6E8526" w14:textId="19CC9DD8" w:rsidR="00CE1D86" w:rsidRPr="00E55790" w:rsidDel="00A56260" w:rsidRDefault="00CE1D86" w:rsidP="007A24CF">
            <w:pPr>
              <w:jc w:val="both"/>
              <w:rPr>
                <w:del w:id="5234" w:author="meshbah rahman" w:date="2021-02-22T00:05:00Z"/>
                <w:rFonts w:ascii="Times New Roman" w:hAnsi="Times New Roman" w:cs="Times New Roman"/>
                <w:bCs/>
              </w:rPr>
            </w:pPr>
            <w:moveFrom w:id="5235" w:author="meshbah rahman" w:date="2021-02-19T22:43:00Z">
              <w:del w:id="5236" w:author="meshbah rahman" w:date="2021-02-22T00:05:00Z">
                <w:r w:rsidRPr="00E55790" w:rsidDel="00A56260">
                  <w:rPr>
                    <w:rFonts w:ascii="Times New Roman" w:hAnsi="Times New Roman" w:cs="Times New Roman"/>
                    <w:bCs/>
                  </w:rPr>
                  <w:delText>2500 (25.14)</w:delText>
                </w:r>
              </w:del>
            </w:moveFrom>
          </w:p>
        </w:tc>
        <w:tc>
          <w:tcPr>
            <w:tcW w:w="344" w:type="pct"/>
          </w:tcPr>
          <w:p w14:paraId="7F221FB6" w14:textId="1F89C8E2" w:rsidR="00CE1D86" w:rsidRPr="00E55790" w:rsidDel="00A56260" w:rsidRDefault="00CE1D86" w:rsidP="007A24CF">
            <w:pPr>
              <w:jc w:val="both"/>
              <w:rPr>
                <w:del w:id="5237" w:author="meshbah rahman" w:date="2021-02-22T00:05:00Z"/>
                <w:rFonts w:ascii="Times New Roman" w:hAnsi="Times New Roman" w:cs="Times New Roman"/>
                <w:bCs/>
              </w:rPr>
            </w:pPr>
            <w:moveFrom w:id="5238" w:author="meshbah rahman" w:date="2021-02-19T22:43:00Z">
              <w:del w:id="5239" w:author="meshbah rahman" w:date="2021-02-22T00:05:00Z">
                <w:r w:rsidRPr="00E55790" w:rsidDel="00A56260">
                  <w:rPr>
                    <w:rFonts w:ascii="Times New Roman" w:hAnsi="Times New Roman" w:cs="Times New Roman"/>
                    <w:bCs/>
                  </w:rPr>
                  <w:delText>-</w:delText>
                </w:r>
              </w:del>
            </w:moveFrom>
          </w:p>
        </w:tc>
      </w:tr>
    </w:tbl>
    <w:p w14:paraId="4A7948BE" w14:textId="18C5B04D" w:rsidR="00CE1D86" w:rsidDel="00A56260" w:rsidRDefault="00CE1D86" w:rsidP="007A24CF">
      <w:pPr>
        <w:spacing w:after="0" w:line="240" w:lineRule="auto"/>
        <w:jc w:val="both"/>
        <w:rPr>
          <w:del w:id="5240" w:author="meshbah rahman" w:date="2021-02-22T00:05:00Z"/>
          <w:rFonts w:ascii="Times New Roman" w:hAnsi="Times New Roman" w:cs="Times New Roman"/>
          <w:bCs/>
          <w:sz w:val="24"/>
          <w:szCs w:val="24"/>
        </w:rPr>
      </w:pPr>
    </w:p>
    <w:moveFromRangeEnd w:id="4555"/>
    <w:p w14:paraId="43EFA8DB" w14:textId="3928ECA4" w:rsidR="00525944" w:rsidRPr="00520622" w:rsidRDefault="00525944" w:rsidP="007A24CF">
      <w:pPr>
        <w:spacing w:after="0" w:line="240" w:lineRule="auto"/>
        <w:jc w:val="both"/>
        <w:rPr>
          <w:rFonts w:ascii="Times New Roman" w:hAnsi="Times New Roman" w:cs="Times New Roman"/>
          <w:bCs/>
          <w:sz w:val="24"/>
          <w:szCs w:val="24"/>
        </w:rPr>
      </w:pPr>
    </w:p>
    <w:p w14:paraId="5C2DA9E1" w14:textId="08FD0CF5" w:rsidR="00525944" w:rsidRPr="00520622" w:rsidDel="0095306F" w:rsidRDefault="00525944" w:rsidP="007A24CF">
      <w:pPr>
        <w:spacing w:after="0" w:line="240" w:lineRule="auto"/>
        <w:jc w:val="both"/>
        <w:rPr>
          <w:del w:id="5241" w:author="meshbah rahman" w:date="2021-02-19T23:22:00Z"/>
          <w:rFonts w:ascii="Times New Roman" w:hAnsi="Times New Roman" w:cs="Times New Roman"/>
          <w:b/>
          <w:sz w:val="24"/>
          <w:szCs w:val="24"/>
        </w:rPr>
      </w:pPr>
      <w:del w:id="5242" w:author="meshbah rahman" w:date="2021-02-19T23:22:00Z">
        <w:r w:rsidRPr="00520622" w:rsidDel="0095306F">
          <w:rPr>
            <w:rFonts w:ascii="Times New Roman" w:hAnsi="Times New Roman" w:cs="Times New Roman"/>
            <w:b/>
            <w:sz w:val="24"/>
            <w:szCs w:val="24"/>
          </w:rPr>
          <w:delText xml:space="preserve">Table.3 Factors associated with developmental status of children, </w:delText>
        </w:r>
        <w:r w:rsidR="00FB383D" w:rsidRPr="00FB383D" w:rsidDel="0095306F">
          <w:rPr>
            <w:rFonts w:ascii="Times New Roman" w:hAnsi="Times New Roman" w:cs="Times New Roman"/>
            <w:b/>
            <w:sz w:val="24"/>
            <w:szCs w:val="24"/>
          </w:rPr>
          <w:delText>MICS 2012 and 2019</w:delText>
        </w:r>
        <w:r w:rsidRPr="00520622" w:rsidDel="0095306F">
          <w:rPr>
            <w:rFonts w:ascii="Times New Roman" w:hAnsi="Times New Roman" w:cs="Times New Roman"/>
            <w:b/>
            <w:sz w:val="24"/>
            <w:szCs w:val="24"/>
          </w:rPr>
          <w:delText>.</w:delText>
        </w:r>
      </w:del>
    </w:p>
    <w:tbl>
      <w:tblPr>
        <w:tblStyle w:val="TableGrid"/>
        <w:tblW w:w="5000" w:type="pct"/>
        <w:jc w:val="center"/>
        <w:tblLook w:val="04A0" w:firstRow="1" w:lastRow="0" w:firstColumn="1" w:lastColumn="0" w:noHBand="0" w:noVBand="1"/>
      </w:tblPr>
      <w:tblGrid>
        <w:gridCol w:w="2812"/>
        <w:gridCol w:w="1601"/>
        <w:gridCol w:w="909"/>
        <w:gridCol w:w="1601"/>
        <w:gridCol w:w="909"/>
        <w:gridCol w:w="1704"/>
        <w:gridCol w:w="909"/>
        <w:gridCol w:w="1601"/>
        <w:gridCol w:w="904"/>
      </w:tblGrid>
      <w:tr w:rsidR="00CE1D86" w:rsidRPr="00CE1D86" w:rsidDel="0095306F" w14:paraId="596FA2D7" w14:textId="23396BA3" w:rsidTr="00E12169">
        <w:trPr>
          <w:trHeight w:val="308"/>
          <w:jc w:val="center"/>
          <w:del w:id="5243" w:author="meshbah rahman" w:date="2021-02-19T23:22:00Z"/>
        </w:trPr>
        <w:tc>
          <w:tcPr>
            <w:tcW w:w="1086" w:type="pct"/>
            <w:vMerge w:val="restart"/>
          </w:tcPr>
          <w:p w14:paraId="5EDB1226" w14:textId="6EE6C37B" w:rsidR="00CE1D86" w:rsidRPr="00CE1D86" w:rsidDel="0095306F" w:rsidRDefault="00CE1D86" w:rsidP="007A24CF">
            <w:pPr>
              <w:jc w:val="both"/>
              <w:rPr>
                <w:del w:id="5244" w:author="meshbah rahman" w:date="2021-02-19T23:22:00Z"/>
                <w:rFonts w:ascii="Times New Roman" w:hAnsi="Times New Roman" w:cs="Times New Roman"/>
                <w:b/>
                <w:sz w:val="20"/>
                <w:szCs w:val="20"/>
              </w:rPr>
            </w:pPr>
          </w:p>
        </w:tc>
        <w:tc>
          <w:tcPr>
            <w:tcW w:w="1938" w:type="pct"/>
            <w:gridSpan w:val="4"/>
          </w:tcPr>
          <w:p w14:paraId="15542DD9" w14:textId="25E63388" w:rsidR="00CE1D86" w:rsidRPr="00CE1D86" w:rsidDel="0095306F" w:rsidRDefault="00CE1D86" w:rsidP="007A24CF">
            <w:pPr>
              <w:jc w:val="both"/>
              <w:rPr>
                <w:del w:id="5245" w:author="meshbah rahman" w:date="2021-02-19T23:22:00Z"/>
                <w:rFonts w:ascii="Times New Roman" w:hAnsi="Times New Roman" w:cs="Times New Roman"/>
                <w:b/>
                <w:sz w:val="20"/>
                <w:szCs w:val="20"/>
              </w:rPr>
            </w:pPr>
            <w:del w:id="5246" w:author="meshbah rahman" w:date="2021-02-19T23:22:00Z">
              <w:r w:rsidRPr="00CE1D86" w:rsidDel="0095306F">
                <w:rPr>
                  <w:rFonts w:ascii="Times New Roman" w:hAnsi="Times New Roman" w:cs="Times New Roman"/>
                  <w:b/>
                  <w:sz w:val="20"/>
                  <w:szCs w:val="20"/>
                </w:rPr>
                <w:delText>MICS- 2012</w:delText>
              </w:r>
            </w:del>
          </w:p>
        </w:tc>
        <w:tc>
          <w:tcPr>
            <w:tcW w:w="1976" w:type="pct"/>
            <w:gridSpan w:val="4"/>
          </w:tcPr>
          <w:p w14:paraId="5DA2E195" w14:textId="0B53A6FA" w:rsidR="00CE1D86" w:rsidRPr="00CE1D86" w:rsidDel="0095306F" w:rsidRDefault="00CE1D86" w:rsidP="007A24CF">
            <w:pPr>
              <w:jc w:val="both"/>
              <w:rPr>
                <w:del w:id="5247" w:author="meshbah rahman" w:date="2021-02-19T23:22:00Z"/>
                <w:rFonts w:ascii="Times New Roman" w:hAnsi="Times New Roman" w:cs="Times New Roman"/>
                <w:b/>
                <w:sz w:val="20"/>
                <w:szCs w:val="20"/>
              </w:rPr>
            </w:pPr>
            <w:del w:id="5248" w:author="meshbah rahman" w:date="2021-02-19T23:22:00Z">
              <w:r w:rsidRPr="00CE1D86" w:rsidDel="0095306F">
                <w:rPr>
                  <w:rFonts w:ascii="Times New Roman" w:hAnsi="Times New Roman" w:cs="Times New Roman"/>
                  <w:b/>
                  <w:sz w:val="20"/>
                  <w:szCs w:val="20"/>
                </w:rPr>
                <w:delText>MICS- 2019</w:delText>
              </w:r>
            </w:del>
          </w:p>
        </w:tc>
      </w:tr>
      <w:tr w:rsidR="00CE1D86" w:rsidRPr="00CE1D86" w:rsidDel="0095306F" w14:paraId="5045958A" w14:textId="1CFC6D62" w:rsidTr="00E12169">
        <w:trPr>
          <w:trHeight w:val="285"/>
          <w:jc w:val="center"/>
          <w:del w:id="5249" w:author="meshbah rahman" w:date="2021-02-19T23:22:00Z"/>
        </w:trPr>
        <w:tc>
          <w:tcPr>
            <w:tcW w:w="1086" w:type="pct"/>
            <w:vMerge/>
          </w:tcPr>
          <w:p w14:paraId="2AC6F71C" w14:textId="6CE30323" w:rsidR="00CE1D86" w:rsidRPr="00CE1D86" w:rsidDel="0095306F" w:rsidRDefault="00CE1D86" w:rsidP="007A24CF">
            <w:pPr>
              <w:jc w:val="both"/>
              <w:rPr>
                <w:del w:id="5250" w:author="meshbah rahman" w:date="2021-02-19T23:22:00Z"/>
                <w:rFonts w:ascii="Times New Roman" w:hAnsi="Times New Roman" w:cs="Times New Roman"/>
                <w:b/>
                <w:sz w:val="20"/>
                <w:szCs w:val="20"/>
              </w:rPr>
            </w:pPr>
          </w:p>
        </w:tc>
        <w:tc>
          <w:tcPr>
            <w:tcW w:w="969" w:type="pct"/>
            <w:gridSpan w:val="2"/>
          </w:tcPr>
          <w:p w14:paraId="2E02C151" w14:textId="5BFC3506" w:rsidR="00CE1D86" w:rsidRPr="00CE1D86" w:rsidDel="0095306F" w:rsidRDefault="00CE1D86" w:rsidP="007A24CF">
            <w:pPr>
              <w:jc w:val="both"/>
              <w:rPr>
                <w:del w:id="5251" w:author="meshbah rahman" w:date="2021-02-19T23:22:00Z"/>
                <w:rFonts w:ascii="Times New Roman" w:hAnsi="Times New Roman" w:cs="Times New Roman"/>
                <w:b/>
                <w:sz w:val="20"/>
                <w:szCs w:val="20"/>
              </w:rPr>
            </w:pPr>
            <w:del w:id="5252" w:author="meshbah rahman" w:date="2021-02-19T23:22:00Z">
              <w:r w:rsidRPr="00CE1D86" w:rsidDel="0095306F">
                <w:rPr>
                  <w:rFonts w:ascii="Times New Roman" w:hAnsi="Times New Roman" w:cs="Times New Roman"/>
                  <w:b/>
                  <w:sz w:val="20"/>
                  <w:szCs w:val="20"/>
                </w:rPr>
                <w:delText>Univariate</w:delText>
              </w:r>
            </w:del>
          </w:p>
        </w:tc>
        <w:tc>
          <w:tcPr>
            <w:tcW w:w="969" w:type="pct"/>
            <w:gridSpan w:val="2"/>
          </w:tcPr>
          <w:p w14:paraId="3ABF1997" w14:textId="758B02D0" w:rsidR="00CE1D86" w:rsidRPr="00CE1D86" w:rsidDel="0095306F" w:rsidRDefault="00CE1D86" w:rsidP="007A24CF">
            <w:pPr>
              <w:jc w:val="both"/>
              <w:rPr>
                <w:del w:id="5253" w:author="meshbah rahman" w:date="2021-02-19T23:22:00Z"/>
                <w:rFonts w:ascii="Times New Roman" w:hAnsi="Times New Roman" w:cs="Times New Roman"/>
                <w:b/>
                <w:sz w:val="20"/>
                <w:szCs w:val="20"/>
              </w:rPr>
            </w:pPr>
            <w:del w:id="5254" w:author="meshbah rahman" w:date="2021-02-19T23:22:00Z">
              <w:r w:rsidRPr="00CE1D86" w:rsidDel="0095306F">
                <w:rPr>
                  <w:rFonts w:ascii="Times New Roman" w:hAnsi="Times New Roman" w:cs="Times New Roman"/>
                  <w:b/>
                  <w:sz w:val="20"/>
                  <w:szCs w:val="20"/>
                </w:rPr>
                <w:delText>Multi-variate</w:delText>
              </w:r>
            </w:del>
          </w:p>
        </w:tc>
        <w:tc>
          <w:tcPr>
            <w:tcW w:w="1009" w:type="pct"/>
            <w:gridSpan w:val="2"/>
          </w:tcPr>
          <w:p w14:paraId="2AE0B1C9" w14:textId="70F7EB62" w:rsidR="00CE1D86" w:rsidRPr="00CE1D86" w:rsidDel="0095306F" w:rsidRDefault="00CE1D86" w:rsidP="007A24CF">
            <w:pPr>
              <w:jc w:val="both"/>
              <w:rPr>
                <w:del w:id="5255" w:author="meshbah rahman" w:date="2021-02-19T23:22:00Z"/>
                <w:rFonts w:ascii="Times New Roman" w:hAnsi="Times New Roman" w:cs="Times New Roman"/>
                <w:b/>
                <w:sz w:val="20"/>
                <w:szCs w:val="20"/>
              </w:rPr>
            </w:pPr>
            <w:del w:id="5256" w:author="meshbah rahman" w:date="2021-02-19T23:22:00Z">
              <w:r w:rsidRPr="00CE1D86" w:rsidDel="0095306F">
                <w:rPr>
                  <w:rFonts w:ascii="Times New Roman" w:hAnsi="Times New Roman" w:cs="Times New Roman"/>
                  <w:b/>
                  <w:sz w:val="20"/>
                  <w:szCs w:val="20"/>
                </w:rPr>
                <w:delText>Univariate</w:delText>
              </w:r>
            </w:del>
          </w:p>
        </w:tc>
        <w:tc>
          <w:tcPr>
            <w:tcW w:w="967" w:type="pct"/>
            <w:gridSpan w:val="2"/>
          </w:tcPr>
          <w:p w14:paraId="5370773A" w14:textId="720DF853" w:rsidR="00CE1D86" w:rsidRPr="00CE1D86" w:rsidDel="0095306F" w:rsidRDefault="00CE1D86" w:rsidP="007A24CF">
            <w:pPr>
              <w:jc w:val="both"/>
              <w:rPr>
                <w:del w:id="5257" w:author="meshbah rahman" w:date="2021-02-19T23:22:00Z"/>
                <w:rFonts w:ascii="Times New Roman" w:hAnsi="Times New Roman" w:cs="Times New Roman"/>
                <w:b/>
                <w:sz w:val="20"/>
                <w:szCs w:val="20"/>
              </w:rPr>
            </w:pPr>
            <w:del w:id="5258" w:author="meshbah rahman" w:date="2021-02-19T23:22:00Z">
              <w:r w:rsidRPr="00CE1D86" w:rsidDel="0095306F">
                <w:rPr>
                  <w:rFonts w:ascii="Times New Roman" w:hAnsi="Times New Roman" w:cs="Times New Roman"/>
                  <w:b/>
                  <w:sz w:val="20"/>
                  <w:szCs w:val="20"/>
                </w:rPr>
                <w:delText>Multi-variate</w:delText>
              </w:r>
            </w:del>
          </w:p>
        </w:tc>
      </w:tr>
      <w:tr w:rsidR="00CE1D86" w:rsidRPr="00CE1D86" w:rsidDel="0095306F" w14:paraId="447A6EBA" w14:textId="7A7DEDAC" w:rsidTr="00E12169">
        <w:trPr>
          <w:trHeight w:val="426"/>
          <w:jc w:val="center"/>
          <w:del w:id="5259" w:author="meshbah rahman" w:date="2021-02-19T23:22:00Z"/>
        </w:trPr>
        <w:tc>
          <w:tcPr>
            <w:tcW w:w="1086" w:type="pct"/>
            <w:vAlign w:val="center"/>
          </w:tcPr>
          <w:p w14:paraId="1886A740" w14:textId="1AFD0B5E" w:rsidR="00CE1D86" w:rsidRPr="00CE1D86" w:rsidDel="0095306F" w:rsidRDefault="00CE1D86" w:rsidP="007A24CF">
            <w:pPr>
              <w:jc w:val="both"/>
              <w:rPr>
                <w:del w:id="5260" w:author="meshbah rahman" w:date="2021-02-19T23:22:00Z"/>
                <w:rFonts w:ascii="Times New Roman" w:hAnsi="Times New Roman" w:cs="Times New Roman"/>
                <w:b/>
                <w:sz w:val="20"/>
                <w:szCs w:val="20"/>
              </w:rPr>
            </w:pPr>
            <w:del w:id="5261" w:author="meshbah rahman" w:date="2021-02-19T23:22:00Z">
              <w:r w:rsidRPr="00CE1D86" w:rsidDel="0095306F">
                <w:rPr>
                  <w:rFonts w:ascii="Times New Roman" w:hAnsi="Times New Roman" w:cs="Times New Roman"/>
                  <w:b/>
                  <w:sz w:val="20"/>
                  <w:szCs w:val="20"/>
                </w:rPr>
                <w:delText>Variables</w:delText>
              </w:r>
            </w:del>
          </w:p>
        </w:tc>
        <w:tc>
          <w:tcPr>
            <w:tcW w:w="618" w:type="pct"/>
            <w:vAlign w:val="center"/>
          </w:tcPr>
          <w:p w14:paraId="00CB0D1C" w14:textId="78A9C28D" w:rsidR="00CE1D86" w:rsidRPr="00CE1D86" w:rsidDel="0095306F" w:rsidRDefault="00CE1D86" w:rsidP="007A24CF">
            <w:pPr>
              <w:jc w:val="both"/>
              <w:rPr>
                <w:del w:id="5262" w:author="meshbah rahman" w:date="2021-02-19T23:22:00Z"/>
                <w:rFonts w:ascii="Times New Roman" w:hAnsi="Times New Roman" w:cs="Times New Roman"/>
                <w:b/>
                <w:sz w:val="20"/>
                <w:szCs w:val="20"/>
              </w:rPr>
            </w:pPr>
            <w:del w:id="5263" w:author="meshbah rahman" w:date="2021-02-19T23:22:00Z">
              <w:r w:rsidRPr="00CE1D86" w:rsidDel="0095306F">
                <w:rPr>
                  <w:rFonts w:ascii="Times New Roman" w:hAnsi="Times New Roman" w:cs="Times New Roman"/>
                  <w:b/>
                  <w:sz w:val="20"/>
                  <w:szCs w:val="20"/>
                </w:rPr>
                <w:delText>Unadjusted</w:delText>
              </w:r>
            </w:del>
          </w:p>
          <w:p w14:paraId="08C289E5" w14:textId="23999E46" w:rsidR="00CE1D86" w:rsidRPr="00CE1D86" w:rsidDel="0095306F" w:rsidRDefault="00CE1D86" w:rsidP="007A24CF">
            <w:pPr>
              <w:jc w:val="both"/>
              <w:rPr>
                <w:del w:id="5264" w:author="meshbah rahman" w:date="2021-02-19T23:22:00Z"/>
                <w:rFonts w:ascii="Times New Roman" w:hAnsi="Times New Roman" w:cs="Times New Roman"/>
                <w:b/>
                <w:sz w:val="20"/>
                <w:szCs w:val="20"/>
              </w:rPr>
            </w:pPr>
            <w:del w:id="5265" w:author="meshbah rahman" w:date="2021-02-19T23:22:00Z">
              <w:r w:rsidRPr="00CE1D86" w:rsidDel="0095306F">
                <w:rPr>
                  <w:rFonts w:ascii="Times New Roman" w:hAnsi="Times New Roman" w:cs="Times New Roman"/>
                  <w:b/>
                  <w:sz w:val="20"/>
                  <w:szCs w:val="20"/>
                </w:rPr>
                <w:delText>OR (95% CI)</w:delText>
              </w:r>
            </w:del>
          </w:p>
        </w:tc>
        <w:tc>
          <w:tcPr>
            <w:tcW w:w="351" w:type="pct"/>
            <w:vAlign w:val="center"/>
          </w:tcPr>
          <w:p w14:paraId="2A30DBCD" w14:textId="26F8A62C" w:rsidR="00CE1D86" w:rsidRPr="00CE1D86" w:rsidDel="0095306F" w:rsidRDefault="00CE1D86" w:rsidP="007A24CF">
            <w:pPr>
              <w:jc w:val="both"/>
              <w:rPr>
                <w:del w:id="5266" w:author="meshbah rahman" w:date="2021-02-19T23:22:00Z"/>
                <w:rFonts w:ascii="Times New Roman" w:hAnsi="Times New Roman" w:cs="Times New Roman"/>
                <w:b/>
                <w:sz w:val="20"/>
                <w:szCs w:val="20"/>
              </w:rPr>
            </w:pPr>
            <w:del w:id="5267" w:author="meshbah rahman" w:date="2021-02-19T23:22:00Z">
              <w:r w:rsidRPr="00CE1D86" w:rsidDel="0095306F">
                <w:rPr>
                  <w:rFonts w:ascii="Times New Roman" w:hAnsi="Times New Roman" w:cs="Times New Roman"/>
                  <w:b/>
                  <w:sz w:val="20"/>
                  <w:szCs w:val="20"/>
                </w:rPr>
                <w:delText>P-value</w:delText>
              </w:r>
            </w:del>
          </w:p>
        </w:tc>
        <w:tc>
          <w:tcPr>
            <w:tcW w:w="618" w:type="pct"/>
            <w:vAlign w:val="center"/>
          </w:tcPr>
          <w:p w14:paraId="2F6D2300" w14:textId="2C0BBE54" w:rsidR="00CE1D86" w:rsidRPr="00CE1D86" w:rsidDel="0095306F" w:rsidRDefault="00CE1D86" w:rsidP="007A24CF">
            <w:pPr>
              <w:jc w:val="both"/>
              <w:rPr>
                <w:del w:id="5268" w:author="meshbah rahman" w:date="2021-02-19T23:22:00Z"/>
                <w:rFonts w:ascii="Times New Roman" w:hAnsi="Times New Roman" w:cs="Times New Roman"/>
                <w:b/>
                <w:sz w:val="20"/>
                <w:szCs w:val="20"/>
              </w:rPr>
            </w:pPr>
            <w:del w:id="5269" w:author="meshbah rahman" w:date="2021-02-19T23:22:00Z">
              <w:r w:rsidRPr="00CE1D86" w:rsidDel="0095306F">
                <w:rPr>
                  <w:rFonts w:ascii="Times New Roman" w:hAnsi="Times New Roman" w:cs="Times New Roman"/>
                  <w:b/>
                  <w:sz w:val="20"/>
                  <w:szCs w:val="20"/>
                </w:rPr>
                <w:delText>Adjusted</w:delText>
              </w:r>
            </w:del>
          </w:p>
          <w:p w14:paraId="08E478D4" w14:textId="599155E9" w:rsidR="00CE1D86" w:rsidRPr="00CE1D86" w:rsidDel="0095306F" w:rsidRDefault="00CE1D86" w:rsidP="007A24CF">
            <w:pPr>
              <w:jc w:val="both"/>
              <w:rPr>
                <w:del w:id="5270" w:author="meshbah rahman" w:date="2021-02-19T23:22:00Z"/>
                <w:rFonts w:ascii="Times New Roman" w:hAnsi="Times New Roman" w:cs="Times New Roman"/>
                <w:b/>
                <w:sz w:val="20"/>
                <w:szCs w:val="20"/>
              </w:rPr>
            </w:pPr>
            <w:del w:id="5271" w:author="meshbah rahman" w:date="2021-02-19T23:22:00Z">
              <w:r w:rsidRPr="00CE1D86" w:rsidDel="0095306F">
                <w:rPr>
                  <w:rFonts w:ascii="Times New Roman" w:hAnsi="Times New Roman" w:cs="Times New Roman"/>
                  <w:b/>
                  <w:sz w:val="20"/>
                  <w:szCs w:val="20"/>
                </w:rPr>
                <w:delText>OR (95% CI)</w:delText>
              </w:r>
            </w:del>
          </w:p>
        </w:tc>
        <w:tc>
          <w:tcPr>
            <w:tcW w:w="351" w:type="pct"/>
            <w:vAlign w:val="center"/>
          </w:tcPr>
          <w:p w14:paraId="3FFC133A" w14:textId="3799AABB" w:rsidR="00CE1D86" w:rsidRPr="00CE1D86" w:rsidDel="0095306F" w:rsidRDefault="00CE1D86" w:rsidP="007A24CF">
            <w:pPr>
              <w:jc w:val="both"/>
              <w:rPr>
                <w:del w:id="5272" w:author="meshbah rahman" w:date="2021-02-19T23:22:00Z"/>
                <w:rFonts w:ascii="Times New Roman" w:hAnsi="Times New Roman" w:cs="Times New Roman"/>
                <w:b/>
                <w:sz w:val="20"/>
                <w:szCs w:val="20"/>
              </w:rPr>
            </w:pPr>
            <w:del w:id="5273" w:author="meshbah rahman" w:date="2021-02-19T23:22:00Z">
              <w:r w:rsidRPr="00CE1D86" w:rsidDel="0095306F">
                <w:rPr>
                  <w:rFonts w:ascii="Times New Roman" w:hAnsi="Times New Roman" w:cs="Times New Roman"/>
                  <w:b/>
                  <w:sz w:val="20"/>
                  <w:szCs w:val="20"/>
                </w:rPr>
                <w:delText>P-value</w:delText>
              </w:r>
            </w:del>
          </w:p>
        </w:tc>
        <w:tc>
          <w:tcPr>
            <w:tcW w:w="658" w:type="pct"/>
            <w:vAlign w:val="center"/>
          </w:tcPr>
          <w:p w14:paraId="163F611E" w14:textId="1D378EAB" w:rsidR="00CE1D86" w:rsidRPr="00CE1D86" w:rsidDel="0095306F" w:rsidRDefault="00CE1D86" w:rsidP="007A24CF">
            <w:pPr>
              <w:jc w:val="both"/>
              <w:rPr>
                <w:del w:id="5274" w:author="meshbah rahman" w:date="2021-02-19T23:22:00Z"/>
                <w:rFonts w:ascii="Times New Roman" w:hAnsi="Times New Roman" w:cs="Times New Roman"/>
                <w:b/>
                <w:sz w:val="20"/>
                <w:szCs w:val="20"/>
              </w:rPr>
            </w:pPr>
            <w:del w:id="5275" w:author="meshbah rahman" w:date="2021-02-19T23:22:00Z">
              <w:r w:rsidRPr="00CE1D86" w:rsidDel="0095306F">
                <w:rPr>
                  <w:rFonts w:ascii="Times New Roman" w:hAnsi="Times New Roman" w:cs="Times New Roman"/>
                  <w:b/>
                  <w:sz w:val="20"/>
                  <w:szCs w:val="20"/>
                </w:rPr>
                <w:delText>Unadjusted</w:delText>
              </w:r>
            </w:del>
          </w:p>
          <w:p w14:paraId="34ADE5DE" w14:textId="7768FB94" w:rsidR="00CE1D86" w:rsidRPr="00CE1D86" w:rsidDel="0095306F" w:rsidRDefault="00CE1D86" w:rsidP="007A24CF">
            <w:pPr>
              <w:jc w:val="both"/>
              <w:rPr>
                <w:del w:id="5276" w:author="meshbah rahman" w:date="2021-02-19T23:22:00Z"/>
                <w:rFonts w:ascii="Times New Roman" w:hAnsi="Times New Roman" w:cs="Times New Roman"/>
                <w:b/>
                <w:sz w:val="20"/>
                <w:szCs w:val="20"/>
              </w:rPr>
            </w:pPr>
            <w:del w:id="5277" w:author="meshbah rahman" w:date="2021-02-19T23:22:00Z">
              <w:r w:rsidRPr="00CE1D86" w:rsidDel="0095306F">
                <w:rPr>
                  <w:rFonts w:ascii="Times New Roman" w:hAnsi="Times New Roman" w:cs="Times New Roman"/>
                  <w:b/>
                  <w:sz w:val="20"/>
                  <w:szCs w:val="20"/>
                </w:rPr>
                <w:delText>OR (95% CI)</w:delText>
              </w:r>
            </w:del>
          </w:p>
        </w:tc>
        <w:tc>
          <w:tcPr>
            <w:tcW w:w="351" w:type="pct"/>
            <w:vAlign w:val="center"/>
          </w:tcPr>
          <w:p w14:paraId="7405B95F" w14:textId="11884538" w:rsidR="00CE1D86" w:rsidRPr="00CE1D86" w:rsidDel="0095306F" w:rsidRDefault="00CE1D86" w:rsidP="007A24CF">
            <w:pPr>
              <w:jc w:val="both"/>
              <w:rPr>
                <w:del w:id="5278" w:author="meshbah rahman" w:date="2021-02-19T23:22:00Z"/>
                <w:rFonts w:ascii="Times New Roman" w:hAnsi="Times New Roman" w:cs="Times New Roman"/>
                <w:b/>
                <w:sz w:val="20"/>
                <w:szCs w:val="20"/>
              </w:rPr>
            </w:pPr>
            <w:del w:id="5279" w:author="meshbah rahman" w:date="2021-02-19T23:22:00Z">
              <w:r w:rsidRPr="00CE1D86" w:rsidDel="0095306F">
                <w:rPr>
                  <w:rFonts w:ascii="Times New Roman" w:hAnsi="Times New Roman" w:cs="Times New Roman"/>
                  <w:b/>
                  <w:sz w:val="20"/>
                  <w:szCs w:val="20"/>
                </w:rPr>
                <w:delText>P-value</w:delText>
              </w:r>
            </w:del>
          </w:p>
        </w:tc>
        <w:tc>
          <w:tcPr>
            <w:tcW w:w="618" w:type="pct"/>
            <w:vAlign w:val="center"/>
          </w:tcPr>
          <w:p w14:paraId="56B60EDF" w14:textId="33D430EA" w:rsidR="00CE1D86" w:rsidRPr="00CE1D86" w:rsidDel="0095306F" w:rsidRDefault="00CE1D86" w:rsidP="007A24CF">
            <w:pPr>
              <w:jc w:val="both"/>
              <w:rPr>
                <w:del w:id="5280" w:author="meshbah rahman" w:date="2021-02-19T23:22:00Z"/>
                <w:rFonts w:ascii="Times New Roman" w:hAnsi="Times New Roman" w:cs="Times New Roman"/>
                <w:b/>
                <w:sz w:val="20"/>
                <w:szCs w:val="20"/>
              </w:rPr>
            </w:pPr>
            <w:del w:id="5281" w:author="meshbah rahman" w:date="2021-02-19T23:22:00Z">
              <w:r w:rsidRPr="00CE1D86" w:rsidDel="0095306F">
                <w:rPr>
                  <w:rFonts w:ascii="Times New Roman" w:hAnsi="Times New Roman" w:cs="Times New Roman"/>
                  <w:b/>
                  <w:sz w:val="20"/>
                  <w:szCs w:val="20"/>
                </w:rPr>
                <w:delText>Adjusted</w:delText>
              </w:r>
            </w:del>
          </w:p>
          <w:p w14:paraId="74279BDF" w14:textId="6E6543FE" w:rsidR="00CE1D86" w:rsidRPr="00CE1D86" w:rsidDel="0095306F" w:rsidRDefault="00CE1D86" w:rsidP="007A24CF">
            <w:pPr>
              <w:jc w:val="both"/>
              <w:rPr>
                <w:del w:id="5282" w:author="meshbah rahman" w:date="2021-02-19T23:22:00Z"/>
                <w:rFonts w:ascii="Times New Roman" w:hAnsi="Times New Roman" w:cs="Times New Roman"/>
                <w:b/>
                <w:sz w:val="20"/>
                <w:szCs w:val="20"/>
              </w:rPr>
            </w:pPr>
            <w:del w:id="5283" w:author="meshbah rahman" w:date="2021-02-19T23:22:00Z">
              <w:r w:rsidRPr="00CE1D86" w:rsidDel="0095306F">
                <w:rPr>
                  <w:rFonts w:ascii="Times New Roman" w:hAnsi="Times New Roman" w:cs="Times New Roman"/>
                  <w:b/>
                  <w:sz w:val="20"/>
                  <w:szCs w:val="20"/>
                </w:rPr>
                <w:delText>OR (95% CI)</w:delText>
              </w:r>
            </w:del>
          </w:p>
        </w:tc>
        <w:tc>
          <w:tcPr>
            <w:tcW w:w="349" w:type="pct"/>
            <w:vAlign w:val="center"/>
          </w:tcPr>
          <w:p w14:paraId="77769B06" w14:textId="3DEE4FF3" w:rsidR="00CE1D86" w:rsidRPr="00CE1D86" w:rsidDel="0095306F" w:rsidRDefault="00CE1D86" w:rsidP="007A24CF">
            <w:pPr>
              <w:jc w:val="both"/>
              <w:rPr>
                <w:del w:id="5284" w:author="meshbah rahman" w:date="2021-02-19T23:22:00Z"/>
                <w:rFonts w:ascii="Times New Roman" w:hAnsi="Times New Roman" w:cs="Times New Roman"/>
                <w:b/>
                <w:sz w:val="20"/>
                <w:szCs w:val="20"/>
              </w:rPr>
            </w:pPr>
            <w:del w:id="5285" w:author="meshbah rahman" w:date="2021-02-19T23:22:00Z">
              <w:r w:rsidRPr="00CE1D86" w:rsidDel="0095306F">
                <w:rPr>
                  <w:rFonts w:ascii="Times New Roman" w:hAnsi="Times New Roman" w:cs="Times New Roman"/>
                  <w:b/>
                  <w:sz w:val="20"/>
                  <w:szCs w:val="20"/>
                </w:rPr>
                <w:delText>P-value</w:delText>
              </w:r>
            </w:del>
          </w:p>
        </w:tc>
      </w:tr>
      <w:tr w:rsidR="00CE1D86" w:rsidRPr="00CE1D86" w:rsidDel="0095306F" w14:paraId="67A3B309" w14:textId="0C69515F" w:rsidTr="00E12169">
        <w:trPr>
          <w:trHeight w:val="308"/>
          <w:jc w:val="center"/>
          <w:del w:id="5286" w:author="meshbah rahman" w:date="2021-02-19T23:22:00Z"/>
        </w:trPr>
        <w:tc>
          <w:tcPr>
            <w:tcW w:w="1086" w:type="pct"/>
          </w:tcPr>
          <w:p w14:paraId="27F69EDA" w14:textId="4C13DBDD" w:rsidR="00CE1D86" w:rsidRPr="00CE1D86" w:rsidDel="0095306F" w:rsidRDefault="00CE1D86" w:rsidP="007A24CF">
            <w:pPr>
              <w:jc w:val="both"/>
              <w:rPr>
                <w:del w:id="5287" w:author="meshbah rahman" w:date="2021-02-19T23:22:00Z"/>
                <w:rFonts w:ascii="Times New Roman" w:hAnsi="Times New Roman" w:cs="Times New Roman"/>
                <w:b/>
                <w:sz w:val="20"/>
                <w:szCs w:val="20"/>
              </w:rPr>
            </w:pPr>
            <w:del w:id="5288" w:author="meshbah rahman" w:date="2021-02-19T23:22:00Z">
              <w:r w:rsidRPr="00CE1D86" w:rsidDel="0095306F">
                <w:rPr>
                  <w:rFonts w:ascii="Times New Roman" w:hAnsi="Times New Roman" w:cs="Times New Roman"/>
                  <w:b/>
                  <w:sz w:val="20"/>
                  <w:szCs w:val="20"/>
                </w:rPr>
                <w:delText>Age of child</w:delText>
              </w:r>
            </w:del>
          </w:p>
        </w:tc>
        <w:tc>
          <w:tcPr>
            <w:tcW w:w="618" w:type="pct"/>
          </w:tcPr>
          <w:p w14:paraId="3B38DD66" w14:textId="30E69B35" w:rsidR="00CE1D86" w:rsidRPr="00CE1D86" w:rsidDel="0095306F" w:rsidRDefault="00CE1D86" w:rsidP="007A24CF">
            <w:pPr>
              <w:jc w:val="both"/>
              <w:rPr>
                <w:del w:id="5289" w:author="meshbah rahman" w:date="2021-02-19T23:22:00Z"/>
                <w:rFonts w:ascii="Times New Roman" w:hAnsi="Times New Roman" w:cs="Times New Roman"/>
                <w:bCs/>
                <w:sz w:val="20"/>
                <w:szCs w:val="20"/>
              </w:rPr>
            </w:pPr>
          </w:p>
        </w:tc>
        <w:tc>
          <w:tcPr>
            <w:tcW w:w="351" w:type="pct"/>
          </w:tcPr>
          <w:p w14:paraId="0F92617B" w14:textId="19DD05A4" w:rsidR="00CE1D86" w:rsidRPr="00CE1D86" w:rsidDel="0095306F" w:rsidRDefault="00CE1D86" w:rsidP="007A24CF">
            <w:pPr>
              <w:jc w:val="both"/>
              <w:rPr>
                <w:del w:id="5290" w:author="meshbah rahman" w:date="2021-02-19T23:22:00Z"/>
                <w:rFonts w:ascii="Times New Roman" w:hAnsi="Times New Roman" w:cs="Times New Roman"/>
                <w:bCs/>
                <w:sz w:val="20"/>
                <w:szCs w:val="20"/>
              </w:rPr>
            </w:pPr>
          </w:p>
        </w:tc>
        <w:tc>
          <w:tcPr>
            <w:tcW w:w="618" w:type="pct"/>
          </w:tcPr>
          <w:p w14:paraId="7DB273D6" w14:textId="4F2E1FB2" w:rsidR="00CE1D86" w:rsidRPr="00CE1D86" w:rsidDel="0095306F" w:rsidRDefault="00CE1D86" w:rsidP="007A24CF">
            <w:pPr>
              <w:jc w:val="both"/>
              <w:rPr>
                <w:del w:id="5291" w:author="meshbah rahman" w:date="2021-02-19T23:22:00Z"/>
                <w:rFonts w:ascii="Times New Roman" w:hAnsi="Times New Roman" w:cs="Times New Roman"/>
                <w:bCs/>
                <w:sz w:val="20"/>
                <w:szCs w:val="20"/>
              </w:rPr>
            </w:pPr>
          </w:p>
        </w:tc>
        <w:tc>
          <w:tcPr>
            <w:tcW w:w="351" w:type="pct"/>
          </w:tcPr>
          <w:p w14:paraId="4212D5DF" w14:textId="3782D591" w:rsidR="00CE1D86" w:rsidRPr="00CE1D86" w:rsidDel="0095306F" w:rsidRDefault="00CE1D86" w:rsidP="007A24CF">
            <w:pPr>
              <w:jc w:val="both"/>
              <w:rPr>
                <w:del w:id="5292" w:author="meshbah rahman" w:date="2021-02-19T23:22:00Z"/>
                <w:rFonts w:ascii="Times New Roman" w:hAnsi="Times New Roman" w:cs="Times New Roman"/>
                <w:bCs/>
                <w:sz w:val="20"/>
                <w:szCs w:val="20"/>
              </w:rPr>
            </w:pPr>
          </w:p>
        </w:tc>
        <w:tc>
          <w:tcPr>
            <w:tcW w:w="658" w:type="pct"/>
          </w:tcPr>
          <w:p w14:paraId="695C2935" w14:textId="3147F6B7" w:rsidR="00CE1D86" w:rsidRPr="00CE1D86" w:rsidDel="0095306F" w:rsidRDefault="00CE1D86" w:rsidP="007A24CF">
            <w:pPr>
              <w:jc w:val="both"/>
              <w:rPr>
                <w:del w:id="5293" w:author="meshbah rahman" w:date="2021-02-19T23:22:00Z"/>
                <w:rFonts w:ascii="Times New Roman" w:hAnsi="Times New Roman" w:cs="Times New Roman"/>
                <w:bCs/>
                <w:sz w:val="20"/>
                <w:szCs w:val="20"/>
              </w:rPr>
            </w:pPr>
          </w:p>
        </w:tc>
        <w:tc>
          <w:tcPr>
            <w:tcW w:w="351" w:type="pct"/>
          </w:tcPr>
          <w:p w14:paraId="5578E8B6" w14:textId="30D0988F" w:rsidR="00CE1D86" w:rsidRPr="00CE1D86" w:rsidDel="0095306F" w:rsidRDefault="00CE1D86" w:rsidP="007A24CF">
            <w:pPr>
              <w:jc w:val="both"/>
              <w:rPr>
                <w:del w:id="5294" w:author="meshbah rahman" w:date="2021-02-19T23:22:00Z"/>
                <w:rFonts w:ascii="Times New Roman" w:hAnsi="Times New Roman" w:cs="Times New Roman"/>
                <w:bCs/>
                <w:sz w:val="20"/>
                <w:szCs w:val="20"/>
              </w:rPr>
            </w:pPr>
          </w:p>
        </w:tc>
        <w:tc>
          <w:tcPr>
            <w:tcW w:w="618" w:type="pct"/>
          </w:tcPr>
          <w:p w14:paraId="7569D591" w14:textId="4D7963C4" w:rsidR="00CE1D86" w:rsidRPr="00CE1D86" w:rsidDel="0095306F" w:rsidRDefault="00CE1D86" w:rsidP="007A24CF">
            <w:pPr>
              <w:jc w:val="both"/>
              <w:rPr>
                <w:del w:id="5295" w:author="meshbah rahman" w:date="2021-02-19T23:22:00Z"/>
                <w:rFonts w:ascii="Times New Roman" w:hAnsi="Times New Roman" w:cs="Times New Roman"/>
                <w:bCs/>
                <w:sz w:val="20"/>
                <w:szCs w:val="20"/>
              </w:rPr>
            </w:pPr>
          </w:p>
        </w:tc>
        <w:tc>
          <w:tcPr>
            <w:tcW w:w="349" w:type="pct"/>
          </w:tcPr>
          <w:p w14:paraId="7D42EBBB" w14:textId="44F52A6C" w:rsidR="00CE1D86" w:rsidRPr="00CE1D86" w:rsidDel="0095306F" w:rsidRDefault="00CE1D86" w:rsidP="007A24CF">
            <w:pPr>
              <w:jc w:val="both"/>
              <w:rPr>
                <w:del w:id="5296" w:author="meshbah rahman" w:date="2021-02-19T23:22:00Z"/>
                <w:rFonts w:ascii="Times New Roman" w:hAnsi="Times New Roman" w:cs="Times New Roman"/>
                <w:bCs/>
                <w:sz w:val="20"/>
                <w:szCs w:val="20"/>
              </w:rPr>
            </w:pPr>
          </w:p>
        </w:tc>
      </w:tr>
      <w:tr w:rsidR="00CE1D86" w:rsidRPr="00CE1D86" w:rsidDel="0095306F" w14:paraId="421575B8" w14:textId="64737A39" w:rsidTr="00E12169">
        <w:trPr>
          <w:trHeight w:val="308"/>
          <w:jc w:val="center"/>
          <w:del w:id="5297" w:author="meshbah rahman" w:date="2021-02-19T23:22:00Z"/>
        </w:trPr>
        <w:tc>
          <w:tcPr>
            <w:tcW w:w="1086" w:type="pct"/>
          </w:tcPr>
          <w:p w14:paraId="0E18571C" w14:textId="3F635EB6" w:rsidR="00CE1D86" w:rsidRPr="00CE1D86" w:rsidDel="0095306F" w:rsidRDefault="00CE1D86" w:rsidP="007A24CF">
            <w:pPr>
              <w:jc w:val="both"/>
              <w:rPr>
                <w:del w:id="5298" w:author="meshbah rahman" w:date="2021-02-19T23:22:00Z"/>
                <w:rFonts w:ascii="Times New Roman" w:hAnsi="Times New Roman" w:cs="Times New Roman"/>
                <w:bCs/>
                <w:sz w:val="20"/>
                <w:szCs w:val="20"/>
              </w:rPr>
            </w:pPr>
            <w:del w:id="5299" w:author="meshbah rahman" w:date="2021-02-19T23:22:00Z">
              <w:r w:rsidRPr="00CE1D86" w:rsidDel="0095306F">
                <w:rPr>
                  <w:rFonts w:ascii="Times New Roman" w:hAnsi="Times New Roman" w:cs="Times New Roman"/>
                  <w:bCs/>
                  <w:sz w:val="20"/>
                  <w:szCs w:val="20"/>
                </w:rPr>
                <w:delText>4</w:delText>
              </w:r>
            </w:del>
          </w:p>
        </w:tc>
        <w:tc>
          <w:tcPr>
            <w:tcW w:w="618" w:type="pct"/>
          </w:tcPr>
          <w:p w14:paraId="56D283CB" w14:textId="6235449B" w:rsidR="00CE1D86" w:rsidRPr="00CE1D86" w:rsidDel="0095306F" w:rsidRDefault="00CE1D86" w:rsidP="007A24CF">
            <w:pPr>
              <w:jc w:val="both"/>
              <w:rPr>
                <w:del w:id="5300" w:author="meshbah rahman" w:date="2021-02-19T23:22:00Z"/>
                <w:rFonts w:ascii="Times New Roman" w:hAnsi="Times New Roman" w:cs="Times New Roman"/>
                <w:bCs/>
                <w:sz w:val="20"/>
                <w:szCs w:val="20"/>
              </w:rPr>
            </w:pPr>
            <w:del w:id="5301" w:author="meshbah rahman" w:date="2021-02-19T23:22:00Z">
              <w:r w:rsidRPr="00CE1D86" w:rsidDel="0095306F">
                <w:rPr>
                  <w:rFonts w:ascii="Times New Roman" w:hAnsi="Times New Roman" w:cs="Times New Roman"/>
                  <w:bCs/>
                  <w:sz w:val="20"/>
                  <w:szCs w:val="20"/>
                </w:rPr>
                <w:delText>1.70 (1.52-1.91)</w:delText>
              </w:r>
            </w:del>
          </w:p>
        </w:tc>
        <w:tc>
          <w:tcPr>
            <w:tcW w:w="351" w:type="pct"/>
          </w:tcPr>
          <w:p w14:paraId="6516EC8B" w14:textId="3095DC01" w:rsidR="00CE1D86" w:rsidRPr="00CE1D86" w:rsidDel="0095306F" w:rsidRDefault="00CE1D86" w:rsidP="007A24CF">
            <w:pPr>
              <w:jc w:val="both"/>
              <w:rPr>
                <w:del w:id="5302" w:author="meshbah rahman" w:date="2021-02-19T23:22:00Z"/>
                <w:rFonts w:ascii="Times New Roman" w:hAnsi="Times New Roman" w:cs="Times New Roman"/>
                <w:bCs/>
                <w:sz w:val="20"/>
                <w:szCs w:val="20"/>
              </w:rPr>
            </w:pPr>
            <w:del w:id="5303" w:author="meshbah rahman" w:date="2021-02-19T23:22:00Z">
              <w:r w:rsidRPr="00CE1D86" w:rsidDel="0095306F">
                <w:rPr>
                  <w:rFonts w:ascii="Times New Roman" w:hAnsi="Times New Roman" w:cs="Times New Roman"/>
                  <w:bCs/>
                  <w:sz w:val="20"/>
                  <w:szCs w:val="20"/>
                </w:rPr>
                <w:delText>&lt;0.001</w:delText>
              </w:r>
            </w:del>
          </w:p>
        </w:tc>
        <w:tc>
          <w:tcPr>
            <w:tcW w:w="618" w:type="pct"/>
          </w:tcPr>
          <w:p w14:paraId="3B7D7C9E" w14:textId="0025E936" w:rsidR="00CE1D86" w:rsidRPr="00CE1D86" w:rsidDel="0095306F" w:rsidRDefault="00CE1D86" w:rsidP="007A24CF">
            <w:pPr>
              <w:jc w:val="both"/>
              <w:rPr>
                <w:del w:id="5304" w:author="meshbah rahman" w:date="2021-02-19T23:22:00Z"/>
                <w:rFonts w:ascii="Times New Roman" w:hAnsi="Times New Roman" w:cs="Times New Roman"/>
                <w:bCs/>
                <w:sz w:val="20"/>
                <w:szCs w:val="20"/>
              </w:rPr>
            </w:pPr>
            <w:del w:id="5305" w:author="meshbah rahman" w:date="2021-02-19T23:22:00Z">
              <w:r w:rsidRPr="00CE1D86" w:rsidDel="0095306F">
                <w:rPr>
                  <w:rFonts w:ascii="Times New Roman" w:hAnsi="Times New Roman" w:cs="Times New Roman"/>
                  <w:bCs/>
                  <w:sz w:val="20"/>
                  <w:szCs w:val="20"/>
                </w:rPr>
                <w:delText>1.78 (1.58-2.01)</w:delText>
              </w:r>
            </w:del>
          </w:p>
        </w:tc>
        <w:tc>
          <w:tcPr>
            <w:tcW w:w="351" w:type="pct"/>
          </w:tcPr>
          <w:p w14:paraId="5822975B" w14:textId="49705DBC" w:rsidR="00CE1D86" w:rsidRPr="00CE1D86" w:rsidDel="0095306F" w:rsidRDefault="00CE1D86" w:rsidP="007A24CF">
            <w:pPr>
              <w:jc w:val="both"/>
              <w:rPr>
                <w:del w:id="5306" w:author="meshbah rahman" w:date="2021-02-19T23:22:00Z"/>
                <w:rFonts w:ascii="Times New Roman" w:hAnsi="Times New Roman" w:cs="Times New Roman"/>
                <w:bCs/>
                <w:sz w:val="20"/>
                <w:szCs w:val="20"/>
              </w:rPr>
            </w:pPr>
            <w:del w:id="5307" w:author="meshbah rahman" w:date="2021-02-19T23:22:00Z">
              <w:r w:rsidRPr="00CE1D86" w:rsidDel="0095306F">
                <w:rPr>
                  <w:rFonts w:ascii="Times New Roman" w:hAnsi="Times New Roman" w:cs="Times New Roman"/>
                  <w:bCs/>
                  <w:sz w:val="20"/>
                  <w:szCs w:val="20"/>
                </w:rPr>
                <w:delText>&lt;0.001</w:delText>
              </w:r>
            </w:del>
          </w:p>
        </w:tc>
        <w:tc>
          <w:tcPr>
            <w:tcW w:w="658" w:type="pct"/>
          </w:tcPr>
          <w:p w14:paraId="633BD08F" w14:textId="76C8DA13" w:rsidR="00CE1D86" w:rsidRPr="00CE1D86" w:rsidDel="0095306F" w:rsidRDefault="00CE1D86" w:rsidP="007A24CF">
            <w:pPr>
              <w:jc w:val="both"/>
              <w:rPr>
                <w:del w:id="5308" w:author="meshbah rahman" w:date="2021-02-19T23:22:00Z"/>
                <w:rFonts w:ascii="Times New Roman" w:hAnsi="Times New Roman" w:cs="Times New Roman"/>
                <w:bCs/>
                <w:sz w:val="20"/>
                <w:szCs w:val="20"/>
              </w:rPr>
            </w:pPr>
            <w:del w:id="5309" w:author="meshbah rahman" w:date="2021-02-19T23:22:00Z">
              <w:r w:rsidRPr="00CE1D86" w:rsidDel="0095306F">
                <w:rPr>
                  <w:rFonts w:ascii="Times New Roman" w:hAnsi="Times New Roman" w:cs="Times New Roman"/>
                  <w:bCs/>
                  <w:sz w:val="20"/>
                  <w:szCs w:val="20"/>
                </w:rPr>
                <w:delText>1.97 (1.77-2.20)</w:delText>
              </w:r>
            </w:del>
          </w:p>
        </w:tc>
        <w:tc>
          <w:tcPr>
            <w:tcW w:w="351" w:type="pct"/>
          </w:tcPr>
          <w:p w14:paraId="686367D5" w14:textId="1262FEE5" w:rsidR="00CE1D86" w:rsidRPr="00CE1D86" w:rsidDel="0095306F" w:rsidRDefault="00CE1D86" w:rsidP="007A24CF">
            <w:pPr>
              <w:jc w:val="both"/>
              <w:rPr>
                <w:del w:id="5310" w:author="meshbah rahman" w:date="2021-02-19T23:22:00Z"/>
                <w:rFonts w:ascii="Times New Roman" w:hAnsi="Times New Roman" w:cs="Times New Roman"/>
                <w:bCs/>
                <w:sz w:val="20"/>
                <w:szCs w:val="20"/>
              </w:rPr>
            </w:pPr>
            <w:del w:id="5311" w:author="meshbah rahman" w:date="2021-02-19T23:22:00Z">
              <w:r w:rsidRPr="00CE1D86" w:rsidDel="0095306F">
                <w:rPr>
                  <w:rFonts w:ascii="Times New Roman" w:hAnsi="Times New Roman" w:cs="Times New Roman"/>
                  <w:bCs/>
                  <w:sz w:val="20"/>
                  <w:szCs w:val="20"/>
                </w:rPr>
                <w:delText>&lt;0.001</w:delText>
              </w:r>
            </w:del>
          </w:p>
        </w:tc>
        <w:tc>
          <w:tcPr>
            <w:tcW w:w="618" w:type="pct"/>
          </w:tcPr>
          <w:p w14:paraId="5C2BB3A0" w14:textId="7AD9518F" w:rsidR="00CE1D86" w:rsidRPr="00CE1D86" w:rsidDel="0095306F" w:rsidRDefault="00CE1D86" w:rsidP="007A24CF">
            <w:pPr>
              <w:jc w:val="both"/>
              <w:rPr>
                <w:del w:id="5312" w:author="meshbah rahman" w:date="2021-02-19T23:22:00Z"/>
                <w:rFonts w:ascii="Times New Roman" w:hAnsi="Times New Roman" w:cs="Times New Roman"/>
                <w:bCs/>
                <w:sz w:val="20"/>
                <w:szCs w:val="20"/>
              </w:rPr>
            </w:pPr>
            <w:del w:id="5313" w:author="meshbah rahman" w:date="2021-02-19T23:22:00Z">
              <w:r w:rsidRPr="00CE1D86" w:rsidDel="0095306F">
                <w:rPr>
                  <w:rFonts w:ascii="Times New Roman" w:hAnsi="Times New Roman" w:cs="Times New Roman"/>
                  <w:bCs/>
                  <w:sz w:val="20"/>
                  <w:szCs w:val="20"/>
                </w:rPr>
                <w:delText>2.08 (1.85-2.32)</w:delText>
              </w:r>
            </w:del>
          </w:p>
        </w:tc>
        <w:tc>
          <w:tcPr>
            <w:tcW w:w="349" w:type="pct"/>
          </w:tcPr>
          <w:p w14:paraId="2348FFAC" w14:textId="7E1AC7E4" w:rsidR="00CE1D86" w:rsidRPr="00CE1D86" w:rsidDel="0095306F" w:rsidRDefault="00CE1D86" w:rsidP="007A24CF">
            <w:pPr>
              <w:jc w:val="both"/>
              <w:rPr>
                <w:del w:id="5314" w:author="meshbah rahman" w:date="2021-02-19T23:22:00Z"/>
                <w:rFonts w:ascii="Times New Roman" w:hAnsi="Times New Roman" w:cs="Times New Roman"/>
                <w:bCs/>
                <w:sz w:val="20"/>
                <w:szCs w:val="20"/>
              </w:rPr>
            </w:pPr>
            <w:del w:id="5315" w:author="meshbah rahman" w:date="2021-02-19T23:22:00Z">
              <w:r w:rsidRPr="00CE1D86" w:rsidDel="0095306F">
                <w:rPr>
                  <w:rFonts w:ascii="Times New Roman" w:hAnsi="Times New Roman" w:cs="Times New Roman"/>
                  <w:bCs/>
                  <w:sz w:val="20"/>
                  <w:szCs w:val="20"/>
                </w:rPr>
                <w:delText>&lt;0.001</w:delText>
              </w:r>
            </w:del>
          </w:p>
        </w:tc>
      </w:tr>
      <w:tr w:rsidR="00CE1D86" w:rsidRPr="00CE1D86" w:rsidDel="0095306F" w14:paraId="20A10F1D" w14:textId="17C81D48" w:rsidTr="00E12169">
        <w:trPr>
          <w:trHeight w:val="308"/>
          <w:jc w:val="center"/>
          <w:del w:id="5316" w:author="meshbah rahman" w:date="2021-02-19T23:22:00Z"/>
        </w:trPr>
        <w:tc>
          <w:tcPr>
            <w:tcW w:w="1086" w:type="pct"/>
          </w:tcPr>
          <w:p w14:paraId="4C51F0C1" w14:textId="3D24DB69" w:rsidR="00CE1D86" w:rsidRPr="00CE1D86" w:rsidDel="0095306F" w:rsidRDefault="00CE1D86" w:rsidP="007A24CF">
            <w:pPr>
              <w:jc w:val="both"/>
              <w:rPr>
                <w:del w:id="5317" w:author="meshbah rahman" w:date="2021-02-19T23:22:00Z"/>
                <w:rFonts w:ascii="Times New Roman" w:hAnsi="Times New Roman" w:cs="Times New Roman"/>
                <w:bCs/>
                <w:sz w:val="20"/>
                <w:szCs w:val="20"/>
              </w:rPr>
            </w:pPr>
            <w:del w:id="5318" w:author="meshbah rahman" w:date="2021-02-19T23:22:00Z">
              <w:r w:rsidRPr="00CE1D86" w:rsidDel="0095306F">
                <w:rPr>
                  <w:rFonts w:ascii="Times New Roman" w:hAnsi="Times New Roman" w:cs="Times New Roman"/>
                  <w:bCs/>
                  <w:sz w:val="20"/>
                  <w:szCs w:val="20"/>
                </w:rPr>
                <w:delText>3</w:delText>
              </w:r>
            </w:del>
          </w:p>
        </w:tc>
        <w:tc>
          <w:tcPr>
            <w:tcW w:w="618" w:type="pct"/>
          </w:tcPr>
          <w:p w14:paraId="7E8DFEF1" w14:textId="4A022AE7" w:rsidR="00CE1D86" w:rsidRPr="00CE1D86" w:rsidDel="0095306F" w:rsidRDefault="00CE1D86" w:rsidP="007A24CF">
            <w:pPr>
              <w:jc w:val="both"/>
              <w:rPr>
                <w:del w:id="5319" w:author="meshbah rahman" w:date="2021-02-19T23:22:00Z"/>
                <w:rFonts w:ascii="Times New Roman" w:hAnsi="Times New Roman" w:cs="Times New Roman"/>
                <w:bCs/>
                <w:sz w:val="20"/>
                <w:szCs w:val="20"/>
              </w:rPr>
            </w:pPr>
            <w:del w:id="5320"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87A53CC" w14:textId="5034BF00" w:rsidR="00CE1D86" w:rsidRPr="00CE1D86" w:rsidDel="0095306F" w:rsidRDefault="00CE1D86" w:rsidP="007A24CF">
            <w:pPr>
              <w:jc w:val="both"/>
              <w:rPr>
                <w:del w:id="5321" w:author="meshbah rahman" w:date="2021-02-19T23:22:00Z"/>
                <w:rFonts w:ascii="Times New Roman" w:hAnsi="Times New Roman" w:cs="Times New Roman"/>
                <w:bCs/>
                <w:sz w:val="20"/>
                <w:szCs w:val="20"/>
              </w:rPr>
            </w:pPr>
            <w:del w:id="5322" w:author="meshbah rahman" w:date="2021-02-19T23:22:00Z">
              <w:r w:rsidRPr="00CE1D86" w:rsidDel="0095306F">
                <w:rPr>
                  <w:rFonts w:ascii="Times New Roman" w:hAnsi="Times New Roman" w:cs="Times New Roman"/>
                  <w:bCs/>
                  <w:sz w:val="20"/>
                  <w:szCs w:val="20"/>
                </w:rPr>
                <w:delText>-</w:delText>
              </w:r>
            </w:del>
          </w:p>
        </w:tc>
        <w:tc>
          <w:tcPr>
            <w:tcW w:w="618" w:type="pct"/>
          </w:tcPr>
          <w:p w14:paraId="77ED707A" w14:textId="12905019" w:rsidR="00CE1D86" w:rsidRPr="00CE1D86" w:rsidDel="0095306F" w:rsidRDefault="00CE1D86" w:rsidP="007A24CF">
            <w:pPr>
              <w:jc w:val="both"/>
              <w:rPr>
                <w:del w:id="5323" w:author="meshbah rahman" w:date="2021-02-19T23:22:00Z"/>
                <w:rFonts w:ascii="Times New Roman" w:hAnsi="Times New Roman" w:cs="Times New Roman"/>
                <w:bCs/>
                <w:sz w:val="20"/>
                <w:szCs w:val="20"/>
              </w:rPr>
            </w:pPr>
            <w:del w:id="5324"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6B010170" w14:textId="455D948A" w:rsidR="00CE1D86" w:rsidRPr="00CE1D86" w:rsidDel="0095306F" w:rsidRDefault="00CE1D86" w:rsidP="007A24CF">
            <w:pPr>
              <w:jc w:val="both"/>
              <w:rPr>
                <w:del w:id="5325" w:author="meshbah rahman" w:date="2021-02-19T23:22:00Z"/>
                <w:rFonts w:ascii="Times New Roman" w:hAnsi="Times New Roman" w:cs="Times New Roman"/>
                <w:bCs/>
                <w:sz w:val="20"/>
                <w:szCs w:val="20"/>
              </w:rPr>
            </w:pPr>
            <w:del w:id="5326" w:author="meshbah rahman" w:date="2021-02-19T23:22:00Z">
              <w:r w:rsidRPr="00CE1D86" w:rsidDel="0095306F">
                <w:rPr>
                  <w:rFonts w:ascii="Times New Roman" w:hAnsi="Times New Roman" w:cs="Times New Roman"/>
                  <w:bCs/>
                  <w:sz w:val="20"/>
                  <w:szCs w:val="20"/>
                </w:rPr>
                <w:delText>-</w:delText>
              </w:r>
            </w:del>
          </w:p>
        </w:tc>
        <w:tc>
          <w:tcPr>
            <w:tcW w:w="658" w:type="pct"/>
          </w:tcPr>
          <w:p w14:paraId="546C3B7A" w14:textId="32185A96" w:rsidR="00CE1D86" w:rsidRPr="00CE1D86" w:rsidDel="0095306F" w:rsidRDefault="00CE1D86" w:rsidP="007A24CF">
            <w:pPr>
              <w:jc w:val="both"/>
              <w:rPr>
                <w:del w:id="5327" w:author="meshbah rahman" w:date="2021-02-19T23:22:00Z"/>
                <w:rFonts w:ascii="Times New Roman" w:hAnsi="Times New Roman" w:cs="Times New Roman"/>
                <w:bCs/>
                <w:sz w:val="20"/>
                <w:szCs w:val="20"/>
              </w:rPr>
            </w:pPr>
            <w:del w:id="5328"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54F7E01F" w14:textId="6B57E7E8" w:rsidR="00CE1D86" w:rsidRPr="00CE1D86" w:rsidDel="0095306F" w:rsidRDefault="00CE1D86" w:rsidP="007A24CF">
            <w:pPr>
              <w:jc w:val="both"/>
              <w:rPr>
                <w:del w:id="5329" w:author="meshbah rahman" w:date="2021-02-19T23:22:00Z"/>
                <w:rFonts w:ascii="Times New Roman" w:hAnsi="Times New Roman" w:cs="Times New Roman"/>
                <w:bCs/>
                <w:sz w:val="20"/>
                <w:szCs w:val="20"/>
              </w:rPr>
            </w:pPr>
            <w:del w:id="5330" w:author="meshbah rahman" w:date="2021-02-19T23:22:00Z">
              <w:r w:rsidRPr="00CE1D86" w:rsidDel="0095306F">
                <w:rPr>
                  <w:rFonts w:ascii="Times New Roman" w:hAnsi="Times New Roman" w:cs="Times New Roman"/>
                  <w:bCs/>
                  <w:sz w:val="20"/>
                  <w:szCs w:val="20"/>
                </w:rPr>
                <w:delText>-</w:delText>
              </w:r>
            </w:del>
          </w:p>
        </w:tc>
        <w:tc>
          <w:tcPr>
            <w:tcW w:w="618" w:type="pct"/>
          </w:tcPr>
          <w:p w14:paraId="1D72065F" w14:textId="195D5701" w:rsidR="00CE1D86" w:rsidRPr="00CE1D86" w:rsidDel="0095306F" w:rsidRDefault="00CE1D86" w:rsidP="007A24CF">
            <w:pPr>
              <w:jc w:val="both"/>
              <w:rPr>
                <w:del w:id="5331" w:author="meshbah rahman" w:date="2021-02-19T23:22:00Z"/>
                <w:rFonts w:ascii="Times New Roman" w:hAnsi="Times New Roman" w:cs="Times New Roman"/>
                <w:bCs/>
                <w:sz w:val="20"/>
                <w:szCs w:val="20"/>
              </w:rPr>
            </w:pPr>
            <w:del w:id="5332"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09E561D3" w14:textId="2CDF90F0" w:rsidR="00CE1D86" w:rsidRPr="00CE1D86" w:rsidDel="0095306F" w:rsidRDefault="00CE1D86" w:rsidP="007A24CF">
            <w:pPr>
              <w:jc w:val="both"/>
              <w:rPr>
                <w:del w:id="5333" w:author="meshbah rahman" w:date="2021-02-19T23:22:00Z"/>
                <w:rFonts w:ascii="Times New Roman" w:hAnsi="Times New Roman" w:cs="Times New Roman"/>
                <w:bCs/>
                <w:sz w:val="20"/>
                <w:szCs w:val="20"/>
              </w:rPr>
            </w:pPr>
            <w:del w:id="5334" w:author="meshbah rahman" w:date="2021-02-19T23:22:00Z">
              <w:r w:rsidRPr="00CE1D86" w:rsidDel="0095306F">
                <w:rPr>
                  <w:rFonts w:ascii="Times New Roman" w:hAnsi="Times New Roman" w:cs="Times New Roman"/>
                  <w:bCs/>
                  <w:sz w:val="20"/>
                  <w:szCs w:val="20"/>
                </w:rPr>
                <w:delText>-</w:delText>
              </w:r>
            </w:del>
          </w:p>
        </w:tc>
      </w:tr>
      <w:tr w:rsidR="00CE1D86" w:rsidRPr="00CE1D86" w:rsidDel="0095306F" w14:paraId="498F0F76" w14:textId="5057867A" w:rsidTr="00E12169">
        <w:trPr>
          <w:trHeight w:val="308"/>
          <w:jc w:val="center"/>
          <w:del w:id="5335" w:author="meshbah rahman" w:date="2021-02-19T23:22:00Z"/>
        </w:trPr>
        <w:tc>
          <w:tcPr>
            <w:tcW w:w="1086" w:type="pct"/>
          </w:tcPr>
          <w:p w14:paraId="5DCD94E3" w14:textId="731821AE" w:rsidR="00CE1D86" w:rsidRPr="00CE1D86" w:rsidDel="0095306F" w:rsidRDefault="00CE1D86" w:rsidP="007A24CF">
            <w:pPr>
              <w:jc w:val="both"/>
              <w:rPr>
                <w:del w:id="5336" w:author="meshbah rahman" w:date="2021-02-19T23:22:00Z"/>
                <w:rFonts w:ascii="Times New Roman" w:hAnsi="Times New Roman" w:cs="Times New Roman"/>
                <w:b/>
                <w:sz w:val="20"/>
                <w:szCs w:val="20"/>
              </w:rPr>
            </w:pPr>
            <w:del w:id="5337" w:author="meshbah rahman" w:date="2021-02-19T23:22:00Z">
              <w:r w:rsidRPr="00CE1D86" w:rsidDel="0095306F">
                <w:rPr>
                  <w:rFonts w:ascii="Times New Roman" w:hAnsi="Times New Roman" w:cs="Times New Roman"/>
                  <w:b/>
                  <w:sz w:val="20"/>
                  <w:szCs w:val="20"/>
                </w:rPr>
                <w:delText>Child’s sex</w:delText>
              </w:r>
            </w:del>
          </w:p>
        </w:tc>
        <w:tc>
          <w:tcPr>
            <w:tcW w:w="618" w:type="pct"/>
          </w:tcPr>
          <w:p w14:paraId="32D5C200" w14:textId="7FD0F7D5" w:rsidR="00CE1D86" w:rsidRPr="00CE1D86" w:rsidDel="0095306F" w:rsidRDefault="00CE1D86" w:rsidP="007A24CF">
            <w:pPr>
              <w:jc w:val="both"/>
              <w:rPr>
                <w:del w:id="5338" w:author="meshbah rahman" w:date="2021-02-19T23:22:00Z"/>
                <w:rFonts w:ascii="Times New Roman" w:hAnsi="Times New Roman" w:cs="Times New Roman"/>
                <w:bCs/>
                <w:sz w:val="20"/>
                <w:szCs w:val="20"/>
              </w:rPr>
            </w:pPr>
          </w:p>
        </w:tc>
        <w:tc>
          <w:tcPr>
            <w:tcW w:w="351" w:type="pct"/>
          </w:tcPr>
          <w:p w14:paraId="4D80454D" w14:textId="0EC0AEAD" w:rsidR="00CE1D86" w:rsidRPr="00CE1D86" w:rsidDel="0095306F" w:rsidRDefault="00CE1D86" w:rsidP="007A24CF">
            <w:pPr>
              <w:jc w:val="both"/>
              <w:rPr>
                <w:del w:id="5339" w:author="meshbah rahman" w:date="2021-02-19T23:22:00Z"/>
                <w:rFonts w:ascii="Times New Roman" w:hAnsi="Times New Roman" w:cs="Times New Roman"/>
                <w:bCs/>
                <w:sz w:val="20"/>
                <w:szCs w:val="20"/>
              </w:rPr>
            </w:pPr>
          </w:p>
        </w:tc>
        <w:tc>
          <w:tcPr>
            <w:tcW w:w="618" w:type="pct"/>
          </w:tcPr>
          <w:p w14:paraId="4CEF89DE" w14:textId="10F9E5E9" w:rsidR="00CE1D86" w:rsidRPr="00CE1D86" w:rsidDel="0095306F" w:rsidRDefault="00CE1D86" w:rsidP="007A24CF">
            <w:pPr>
              <w:jc w:val="both"/>
              <w:rPr>
                <w:del w:id="5340" w:author="meshbah rahman" w:date="2021-02-19T23:22:00Z"/>
                <w:rFonts w:ascii="Times New Roman" w:hAnsi="Times New Roman" w:cs="Times New Roman"/>
                <w:bCs/>
                <w:sz w:val="20"/>
                <w:szCs w:val="20"/>
              </w:rPr>
            </w:pPr>
          </w:p>
        </w:tc>
        <w:tc>
          <w:tcPr>
            <w:tcW w:w="351" w:type="pct"/>
          </w:tcPr>
          <w:p w14:paraId="1C88DCE5" w14:textId="5DF5E4EC" w:rsidR="00CE1D86" w:rsidRPr="00CE1D86" w:rsidDel="0095306F" w:rsidRDefault="00CE1D86" w:rsidP="007A24CF">
            <w:pPr>
              <w:jc w:val="both"/>
              <w:rPr>
                <w:del w:id="5341" w:author="meshbah rahman" w:date="2021-02-19T23:22:00Z"/>
                <w:rFonts w:ascii="Times New Roman" w:hAnsi="Times New Roman" w:cs="Times New Roman"/>
                <w:bCs/>
                <w:sz w:val="20"/>
                <w:szCs w:val="20"/>
              </w:rPr>
            </w:pPr>
          </w:p>
        </w:tc>
        <w:tc>
          <w:tcPr>
            <w:tcW w:w="658" w:type="pct"/>
          </w:tcPr>
          <w:p w14:paraId="4DBD781D" w14:textId="3D5C244D" w:rsidR="00CE1D86" w:rsidRPr="00CE1D86" w:rsidDel="0095306F" w:rsidRDefault="00CE1D86" w:rsidP="007A24CF">
            <w:pPr>
              <w:jc w:val="both"/>
              <w:rPr>
                <w:del w:id="5342" w:author="meshbah rahman" w:date="2021-02-19T23:22:00Z"/>
                <w:rFonts w:ascii="Times New Roman" w:hAnsi="Times New Roman" w:cs="Times New Roman"/>
                <w:bCs/>
                <w:sz w:val="20"/>
                <w:szCs w:val="20"/>
              </w:rPr>
            </w:pPr>
          </w:p>
        </w:tc>
        <w:tc>
          <w:tcPr>
            <w:tcW w:w="351" w:type="pct"/>
          </w:tcPr>
          <w:p w14:paraId="6338B81A" w14:textId="12E96D66" w:rsidR="00CE1D86" w:rsidRPr="00CE1D86" w:rsidDel="0095306F" w:rsidRDefault="00CE1D86" w:rsidP="007A24CF">
            <w:pPr>
              <w:jc w:val="both"/>
              <w:rPr>
                <w:del w:id="5343" w:author="meshbah rahman" w:date="2021-02-19T23:22:00Z"/>
                <w:rFonts w:ascii="Times New Roman" w:hAnsi="Times New Roman" w:cs="Times New Roman"/>
                <w:bCs/>
                <w:sz w:val="20"/>
                <w:szCs w:val="20"/>
              </w:rPr>
            </w:pPr>
          </w:p>
        </w:tc>
        <w:tc>
          <w:tcPr>
            <w:tcW w:w="618" w:type="pct"/>
          </w:tcPr>
          <w:p w14:paraId="3B27FC0C" w14:textId="2016AA37" w:rsidR="00CE1D86" w:rsidRPr="00CE1D86" w:rsidDel="0095306F" w:rsidRDefault="00CE1D86" w:rsidP="007A24CF">
            <w:pPr>
              <w:jc w:val="both"/>
              <w:rPr>
                <w:del w:id="5344" w:author="meshbah rahman" w:date="2021-02-19T23:22:00Z"/>
                <w:rFonts w:ascii="Times New Roman" w:hAnsi="Times New Roman" w:cs="Times New Roman"/>
                <w:bCs/>
                <w:sz w:val="20"/>
                <w:szCs w:val="20"/>
              </w:rPr>
            </w:pPr>
          </w:p>
        </w:tc>
        <w:tc>
          <w:tcPr>
            <w:tcW w:w="349" w:type="pct"/>
          </w:tcPr>
          <w:p w14:paraId="0B4A13F3" w14:textId="208CB063" w:rsidR="00CE1D86" w:rsidRPr="00CE1D86" w:rsidDel="0095306F" w:rsidRDefault="00CE1D86" w:rsidP="007A24CF">
            <w:pPr>
              <w:jc w:val="both"/>
              <w:rPr>
                <w:del w:id="5345" w:author="meshbah rahman" w:date="2021-02-19T23:22:00Z"/>
                <w:rFonts w:ascii="Times New Roman" w:hAnsi="Times New Roman" w:cs="Times New Roman"/>
                <w:bCs/>
                <w:sz w:val="20"/>
                <w:szCs w:val="20"/>
              </w:rPr>
            </w:pPr>
          </w:p>
        </w:tc>
      </w:tr>
      <w:tr w:rsidR="00CE1D86" w:rsidRPr="00CE1D86" w:rsidDel="0095306F" w14:paraId="657AF86D" w14:textId="3E575042" w:rsidTr="00E12169">
        <w:trPr>
          <w:trHeight w:val="308"/>
          <w:jc w:val="center"/>
          <w:del w:id="5346" w:author="meshbah rahman" w:date="2021-02-19T23:22:00Z"/>
        </w:trPr>
        <w:tc>
          <w:tcPr>
            <w:tcW w:w="1086" w:type="pct"/>
            <w:vAlign w:val="center"/>
          </w:tcPr>
          <w:p w14:paraId="10510CA5" w14:textId="43564C92" w:rsidR="00CE1D86" w:rsidRPr="00CE1D86" w:rsidDel="0095306F" w:rsidRDefault="00CE1D86" w:rsidP="007A24CF">
            <w:pPr>
              <w:jc w:val="both"/>
              <w:rPr>
                <w:del w:id="5347" w:author="meshbah rahman" w:date="2021-02-19T23:22:00Z"/>
                <w:rFonts w:ascii="Times New Roman" w:hAnsi="Times New Roman" w:cs="Times New Roman"/>
                <w:b/>
                <w:sz w:val="20"/>
                <w:szCs w:val="20"/>
              </w:rPr>
            </w:pPr>
            <w:del w:id="5348" w:author="meshbah rahman" w:date="2021-02-19T23:22:00Z">
              <w:r w:rsidRPr="00CE1D86" w:rsidDel="0095306F">
                <w:rPr>
                  <w:rFonts w:ascii="Times New Roman" w:hAnsi="Times New Roman" w:cs="Times New Roman"/>
                  <w:bCs/>
                  <w:sz w:val="20"/>
                  <w:szCs w:val="20"/>
                </w:rPr>
                <w:delText>Female</w:delText>
              </w:r>
            </w:del>
          </w:p>
        </w:tc>
        <w:tc>
          <w:tcPr>
            <w:tcW w:w="618" w:type="pct"/>
          </w:tcPr>
          <w:p w14:paraId="105EC334" w14:textId="60C46616" w:rsidR="00CE1D86" w:rsidRPr="00CE1D86" w:rsidDel="0095306F" w:rsidRDefault="00CE1D86" w:rsidP="007A24CF">
            <w:pPr>
              <w:jc w:val="both"/>
              <w:rPr>
                <w:del w:id="5349" w:author="meshbah rahman" w:date="2021-02-19T23:22:00Z"/>
                <w:rFonts w:ascii="Times New Roman" w:hAnsi="Times New Roman" w:cs="Times New Roman"/>
                <w:bCs/>
                <w:sz w:val="20"/>
                <w:szCs w:val="20"/>
              </w:rPr>
            </w:pPr>
            <w:del w:id="5350" w:author="meshbah rahman" w:date="2021-02-19T23:22:00Z">
              <w:r w:rsidRPr="00CE1D86" w:rsidDel="0095306F">
                <w:rPr>
                  <w:rFonts w:ascii="Times New Roman" w:hAnsi="Times New Roman" w:cs="Times New Roman"/>
                  <w:bCs/>
                  <w:sz w:val="20"/>
                  <w:szCs w:val="20"/>
                </w:rPr>
                <w:delText>1.21 (1.07-1.36)</w:delText>
              </w:r>
            </w:del>
          </w:p>
        </w:tc>
        <w:tc>
          <w:tcPr>
            <w:tcW w:w="351" w:type="pct"/>
          </w:tcPr>
          <w:p w14:paraId="1E734A48" w14:textId="698D4D28" w:rsidR="00CE1D86" w:rsidRPr="00CE1D86" w:rsidDel="0095306F" w:rsidRDefault="00CE1D86" w:rsidP="007A24CF">
            <w:pPr>
              <w:jc w:val="both"/>
              <w:rPr>
                <w:del w:id="5351" w:author="meshbah rahman" w:date="2021-02-19T23:22:00Z"/>
                <w:rFonts w:ascii="Times New Roman" w:hAnsi="Times New Roman" w:cs="Times New Roman"/>
                <w:bCs/>
                <w:sz w:val="20"/>
                <w:szCs w:val="20"/>
              </w:rPr>
            </w:pPr>
            <w:del w:id="5352" w:author="meshbah rahman" w:date="2021-02-19T23:22:00Z">
              <w:r w:rsidRPr="00CE1D86" w:rsidDel="0095306F">
                <w:rPr>
                  <w:rFonts w:ascii="Times New Roman" w:hAnsi="Times New Roman" w:cs="Times New Roman"/>
                  <w:bCs/>
                  <w:sz w:val="20"/>
                  <w:szCs w:val="20"/>
                </w:rPr>
                <w:delText>0.002</w:delText>
              </w:r>
            </w:del>
          </w:p>
        </w:tc>
        <w:tc>
          <w:tcPr>
            <w:tcW w:w="618" w:type="pct"/>
          </w:tcPr>
          <w:p w14:paraId="47F55BF6" w14:textId="6CD5D856" w:rsidR="00CE1D86" w:rsidRPr="00CE1D86" w:rsidDel="0095306F" w:rsidRDefault="00CE1D86" w:rsidP="007A24CF">
            <w:pPr>
              <w:jc w:val="both"/>
              <w:rPr>
                <w:del w:id="5353" w:author="meshbah rahman" w:date="2021-02-19T23:22:00Z"/>
                <w:rFonts w:ascii="Times New Roman" w:hAnsi="Times New Roman" w:cs="Times New Roman"/>
                <w:bCs/>
                <w:sz w:val="20"/>
                <w:szCs w:val="20"/>
              </w:rPr>
            </w:pPr>
            <w:del w:id="5354" w:author="meshbah rahman" w:date="2021-02-19T23:22:00Z">
              <w:r w:rsidRPr="00CE1D86" w:rsidDel="0095306F">
                <w:rPr>
                  <w:rFonts w:ascii="Times New Roman" w:hAnsi="Times New Roman" w:cs="Times New Roman"/>
                  <w:bCs/>
                  <w:sz w:val="20"/>
                  <w:szCs w:val="20"/>
                </w:rPr>
                <w:delText>1.27 (1.12-1.44)</w:delText>
              </w:r>
            </w:del>
          </w:p>
        </w:tc>
        <w:tc>
          <w:tcPr>
            <w:tcW w:w="351" w:type="pct"/>
          </w:tcPr>
          <w:p w14:paraId="2AD5C1DD" w14:textId="62D94F28" w:rsidR="00CE1D86" w:rsidRPr="00CE1D86" w:rsidDel="0095306F" w:rsidRDefault="00CE1D86" w:rsidP="007A24CF">
            <w:pPr>
              <w:jc w:val="both"/>
              <w:rPr>
                <w:del w:id="5355" w:author="meshbah rahman" w:date="2021-02-19T23:22:00Z"/>
                <w:rFonts w:ascii="Times New Roman" w:hAnsi="Times New Roman" w:cs="Times New Roman"/>
                <w:bCs/>
                <w:sz w:val="20"/>
                <w:szCs w:val="20"/>
              </w:rPr>
            </w:pPr>
            <w:del w:id="5356" w:author="meshbah rahman" w:date="2021-02-19T23:22:00Z">
              <w:r w:rsidRPr="00CE1D86" w:rsidDel="0095306F">
                <w:rPr>
                  <w:rFonts w:ascii="Times New Roman" w:hAnsi="Times New Roman" w:cs="Times New Roman"/>
                  <w:bCs/>
                  <w:sz w:val="20"/>
                  <w:szCs w:val="20"/>
                </w:rPr>
                <w:delText>&lt;0.001</w:delText>
              </w:r>
            </w:del>
          </w:p>
        </w:tc>
        <w:tc>
          <w:tcPr>
            <w:tcW w:w="658" w:type="pct"/>
          </w:tcPr>
          <w:p w14:paraId="70865D87" w14:textId="45BE8B5F" w:rsidR="00CE1D86" w:rsidRPr="00CE1D86" w:rsidDel="0095306F" w:rsidRDefault="00CE1D86" w:rsidP="007A24CF">
            <w:pPr>
              <w:jc w:val="both"/>
              <w:rPr>
                <w:del w:id="5357" w:author="meshbah rahman" w:date="2021-02-19T23:22:00Z"/>
                <w:rFonts w:ascii="Times New Roman" w:hAnsi="Times New Roman" w:cs="Times New Roman"/>
                <w:bCs/>
                <w:sz w:val="20"/>
                <w:szCs w:val="20"/>
              </w:rPr>
            </w:pPr>
            <w:del w:id="5358" w:author="meshbah rahman" w:date="2021-02-19T23:22:00Z">
              <w:r w:rsidRPr="00CE1D86" w:rsidDel="0095306F">
                <w:rPr>
                  <w:rFonts w:ascii="Times New Roman" w:hAnsi="Times New Roman" w:cs="Times New Roman"/>
                  <w:bCs/>
                  <w:sz w:val="20"/>
                  <w:szCs w:val="20"/>
                </w:rPr>
                <w:delText>1.45 (1.31-1.61)</w:delText>
              </w:r>
            </w:del>
          </w:p>
        </w:tc>
        <w:tc>
          <w:tcPr>
            <w:tcW w:w="351" w:type="pct"/>
          </w:tcPr>
          <w:p w14:paraId="00234C71" w14:textId="39F58D2F" w:rsidR="00CE1D86" w:rsidRPr="00CE1D86" w:rsidDel="0095306F" w:rsidRDefault="00CE1D86" w:rsidP="007A24CF">
            <w:pPr>
              <w:jc w:val="both"/>
              <w:rPr>
                <w:del w:id="5359" w:author="meshbah rahman" w:date="2021-02-19T23:22:00Z"/>
                <w:rFonts w:ascii="Times New Roman" w:hAnsi="Times New Roman" w:cs="Times New Roman"/>
                <w:bCs/>
                <w:sz w:val="20"/>
                <w:szCs w:val="20"/>
              </w:rPr>
            </w:pPr>
            <w:del w:id="5360" w:author="meshbah rahman" w:date="2021-02-19T23:22:00Z">
              <w:r w:rsidRPr="00CE1D86" w:rsidDel="0095306F">
                <w:rPr>
                  <w:rFonts w:ascii="Times New Roman" w:hAnsi="Times New Roman" w:cs="Times New Roman"/>
                  <w:bCs/>
                  <w:sz w:val="20"/>
                  <w:szCs w:val="20"/>
                </w:rPr>
                <w:delText>&lt;0.001</w:delText>
              </w:r>
            </w:del>
          </w:p>
        </w:tc>
        <w:tc>
          <w:tcPr>
            <w:tcW w:w="618" w:type="pct"/>
          </w:tcPr>
          <w:p w14:paraId="16E626ED" w14:textId="1C361D77" w:rsidR="00CE1D86" w:rsidRPr="00CE1D86" w:rsidDel="0095306F" w:rsidRDefault="00CE1D86" w:rsidP="007A24CF">
            <w:pPr>
              <w:jc w:val="both"/>
              <w:rPr>
                <w:del w:id="5361" w:author="meshbah rahman" w:date="2021-02-19T23:22:00Z"/>
                <w:rFonts w:ascii="Times New Roman" w:hAnsi="Times New Roman" w:cs="Times New Roman"/>
                <w:bCs/>
                <w:sz w:val="20"/>
                <w:szCs w:val="20"/>
              </w:rPr>
            </w:pPr>
            <w:del w:id="5362" w:author="meshbah rahman" w:date="2021-02-19T23:22:00Z">
              <w:r w:rsidRPr="00CE1D86" w:rsidDel="0095306F">
                <w:rPr>
                  <w:rFonts w:ascii="Times New Roman" w:hAnsi="Times New Roman" w:cs="Times New Roman"/>
                  <w:bCs/>
                  <w:sz w:val="20"/>
                  <w:szCs w:val="20"/>
                </w:rPr>
                <w:delText>1.47 (1.32-1.63)</w:delText>
              </w:r>
            </w:del>
          </w:p>
        </w:tc>
        <w:tc>
          <w:tcPr>
            <w:tcW w:w="349" w:type="pct"/>
          </w:tcPr>
          <w:p w14:paraId="7EF56380" w14:textId="63152C74" w:rsidR="00CE1D86" w:rsidRPr="00CE1D86" w:rsidDel="0095306F" w:rsidRDefault="00CE1D86" w:rsidP="007A24CF">
            <w:pPr>
              <w:jc w:val="both"/>
              <w:rPr>
                <w:del w:id="5363" w:author="meshbah rahman" w:date="2021-02-19T23:22:00Z"/>
                <w:rFonts w:ascii="Times New Roman" w:hAnsi="Times New Roman" w:cs="Times New Roman"/>
                <w:bCs/>
                <w:sz w:val="20"/>
                <w:szCs w:val="20"/>
              </w:rPr>
            </w:pPr>
            <w:del w:id="5364" w:author="meshbah rahman" w:date="2021-02-19T23:22:00Z">
              <w:r w:rsidRPr="00CE1D86" w:rsidDel="0095306F">
                <w:rPr>
                  <w:rFonts w:ascii="Times New Roman" w:hAnsi="Times New Roman" w:cs="Times New Roman"/>
                  <w:bCs/>
                  <w:sz w:val="20"/>
                  <w:szCs w:val="20"/>
                </w:rPr>
                <w:delText>&lt;0.001</w:delText>
              </w:r>
            </w:del>
          </w:p>
        </w:tc>
      </w:tr>
      <w:tr w:rsidR="00CE1D86" w:rsidRPr="00CE1D86" w:rsidDel="0095306F" w14:paraId="6B969D36" w14:textId="7EB58629" w:rsidTr="00E12169">
        <w:trPr>
          <w:trHeight w:val="308"/>
          <w:jc w:val="center"/>
          <w:del w:id="5365" w:author="meshbah rahman" w:date="2021-02-19T23:22:00Z"/>
        </w:trPr>
        <w:tc>
          <w:tcPr>
            <w:tcW w:w="1086" w:type="pct"/>
            <w:vAlign w:val="center"/>
          </w:tcPr>
          <w:p w14:paraId="39994FD4" w14:textId="6906D485" w:rsidR="00CE1D86" w:rsidRPr="00CE1D86" w:rsidDel="0095306F" w:rsidRDefault="00CE1D86" w:rsidP="007A24CF">
            <w:pPr>
              <w:jc w:val="both"/>
              <w:rPr>
                <w:del w:id="5366" w:author="meshbah rahman" w:date="2021-02-19T23:22:00Z"/>
                <w:rFonts w:ascii="Times New Roman" w:hAnsi="Times New Roman" w:cs="Times New Roman"/>
                <w:b/>
                <w:sz w:val="20"/>
                <w:szCs w:val="20"/>
              </w:rPr>
            </w:pPr>
            <w:del w:id="5367" w:author="meshbah rahman" w:date="2021-02-19T23:22:00Z">
              <w:r w:rsidRPr="00CE1D86" w:rsidDel="0095306F">
                <w:rPr>
                  <w:rFonts w:ascii="Times New Roman" w:hAnsi="Times New Roman" w:cs="Times New Roman"/>
                  <w:bCs/>
                  <w:sz w:val="20"/>
                  <w:szCs w:val="20"/>
                </w:rPr>
                <w:delText>Male</w:delText>
              </w:r>
            </w:del>
          </w:p>
        </w:tc>
        <w:tc>
          <w:tcPr>
            <w:tcW w:w="618" w:type="pct"/>
          </w:tcPr>
          <w:p w14:paraId="499856E0" w14:textId="4613ED33" w:rsidR="00CE1D86" w:rsidRPr="00CE1D86" w:rsidDel="0095306F" w:rsidRDefault="00CE1D86" w:rsidP="007A24CF">
            <w:pPr>
              <w:jc w:val="both"/>
              <w:rPr>
                <w:del w:id="5368" w:author="meshbah rahman" w:date="2021-02-19T23:22:00Z"/>
                <w:rFonts w:ascii="Times New Roman" w:hAnsi="Times New Roman" w:cs="Times New Roman"/>
                <w:bCs/>
                <w:sz w:val="20"/>
                <w:szCs w:val="20"/>
              </w:rPr>
            </w:pPr>
            <w:del w:id="5369"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7449A790" w14:textId="057F932D" w:rsidR="00CE1D86" w:rsidRPr="00CE1D86" w:rsidDel="0095306F" w:rsidRDefault="00CE1D86" w:rsidP="007A24CF">
            <w:pPr>
              <w:jc w:val="both"/>
              <w:rPr>
                <w:del w:id="5370" w:author="meshbah rahman" w:date="2021-02-19T23:22:00Z"/>
                <w:rFonts w:ascii="Times New Roman" w:hAnsi="Times New Roman" w:cs="Times New Roman"/>
                <w:bCs/>
                <w:sz w:val="20"/>
                <w:szCs w:val="20"/>
              </w:rPr>
            </w:pPr>
            <w:del w:id="5371" w:author="meshbah rahman" w:date="2021-02-19T23:22:00Z">
              <w:r w:rsidRPr="00CE1D86" w:rsidDel="0095306F">
                <w:rPr>
                  <w:rFonts w:ascii="Times New Roman" w:hAnsi="Times New Roman" w:cs="Times New Roman"/>
                  <w:bCs/>
                  <w:sz w:val="20"/>
                  <w:szCs w:val="20"/>
                </w:rPr>
                <w:delText>-</w:delText>
              </w:r>
            </w:del>
          </w:p>
        </w:tc>
        <w:tc>
          <w:tcPr>
            <w:tcW w:w="618" w:type="pct"/>
          </w:tcPr>
          <w:p w14:paraId="48AE377F" w14:textId="0A3DCA11" w:rsidR="00CE1D86" w:rsidRPr="00CE1D86" w:rsidDel="0095306F" w:rsidRDefault="00CE1D86" w:rsidP="007A24CF">
            <w:pPr>
              <w:jc w:val="both"/>
              <w:rPr>
                <w:del w:id="5372" w:author="meshbah rahman" w:date="2021-02-19T23:22:00Z"/>
                <w:rFonts w:ascii="Times New Roman" w:hAnsi="Times New Roman" w:cs="Times New Roman"/>
                <w:bCs/>
                <w:sz w:val="20"/>
                <w:szCs w:val="20"/>
              </w:rPr>
            </w:pPr>
            <w:del w:id="5373"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5E93EA76" w14:textId="7F7DA1CC" w:rsidR="00CE1D86" w:rsidRPr="00CE1D86" w:rsidDel="0095306F" w:rsidRDefault="00CE1D86" w:rsidP="007A24CF">
            <w:pPr>
              <w:jc w:val="both"/>
              <w:rPr>
                <w:del w:id="5374" w:author="meshbah rahman" w:date="2021-02-19T23:22:00Z"/>
                <w:rFonts w:ascii="Times New Roman" w:hAnsi="Times New Roman" w:cs="Times New Roman"/>
                <w:bCs/>
                <w:sz w:val="20"/>
                <w:szCs w:val="20"/>
              </w:rPr>
            </w:pPr>
            <w:del w:id="5375" w:author="meshbah rahman" w:date="2021-02-19T23:22:00Z">
              <w:r w:rsidRPr="00CE1D86" w:rsidDel="0095306F">
                <w:rPr>
                  <w:rFonts w:ascii="Times New Roman" w:hAnsi="Times New Roman" w:cs="Times New Roman"/>
                  <w:bCs/>
                  <w:sz w:val="20"/>
                  <w:szCs w:val="20"/>
                </w:rPr>
                <w:delText>-</w:delText>
              </w:r>
            </w:del>
          </w:p>
        </w:tc>
        <w:tc>
          <w:tcPr>
            <w:tcW w:w="658" w:type="pct"/>
          </w:tcPr>
          <w:p w14:paraId="52DC449A" w14:textId="11B51516" w:rsidR="00CE1D86" w:rsidRPr="00CE1D86" w:rsidDel="0095306F" w:rsidRDefault="00CE1D86" w:rsidP="007A24CF">
            <w:pPr>
              <w:jc w:val="both"/>
              <w:rPr>
                <w:del w:id="5376" w:author="meshbah rahman" w:date="2021-02-19T23:22:00Z"/>
                <w:rFonts w:ascii="Times New Roman" w:hAnsi="Times New Roman" w:cs="Times New Roman"/>
                <w:bCs/>
                <w:sz w:val="20"/>
                <w:szCs w:val="20"/>
              </w:rPr>
            </w:pPr>
            <w:del w:id="5377"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36D55479" w14:textId="6AF697C6" w:rsidR="00CE1D86" w:rsidRPr="00CE1D86" w:rsidDel="0095306F" w:rsidRDefault="00CE1D86" w:rsidP="007A24CF">
            <w:pPr>
              <w:jc w:val="both"/>
              <w:rPr>
                <w:del w:id="5378" w:author="meshbah rahman" w:date="2021-02-19T23:22:00Z"/>
                <w:rFonts w:ascii="Times New Roman" w:hAnsi="Times New Roman" w:cs="Times New Roman"/>
                <w:bCs/>
                <w:sz w:val="20"/>
                <w:szCs w:val="20"/>
              </w:rPr>
            </w:pPr>
            <w:del w:id="5379" w:author="meshbah rahman" w:date="2021-02-19T23:22:00Z">
              <w:r w:rsidRPr="00CE1D86" w:rsidDel="0095306F">
                <w:rPr>
                  <w:rFonts w:ascii="Times New Roman" w:hAnsi="Times New Roman" w:cs="Times New Roman"/>
                  <w:bCs/>
                  <w:sz w:val="20"/>
                  <w:szCs w:val="20"/>
                </w:rPr>
                <w:delText>-</w:delText>
              </w:r>
            </w:del>
          </w:p>
        </w:tc>
        <w:tc>
          <w:tcPr>
            <w:tcW w:w="618" w:type="pct"/>
          </w:tcPr>
          <w:p w14:paraId="65DFC40D" w14:textId="11297C45" w:rsidR="00CE1D86" w:rsidRPr="00CE1D86" w:rsidDel="0095306F" w:rsidRDefault="00CE1D86" w:rsidP="007A24CF">
            <w:pPr>
              <w:jc w:val="both"/>
              <w:rPr>
                <w:del w:id="5380" w:author="meshbah rahman" w:date="2021-02-19T23:22:00Z"/>
                <w:rFonts w:ascii="Times New Roman" w:hAnsi="Times New Roman" w:cs="Times New Roman"/>
                <w:bCs/>
                <w:sz w:val="20"/>
                <w:szCs w:val="20"/>
              </w:rPr>
            </w:pPr>
            <w:del w:id="5381"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70BC2F97" w14:textId="7F9127EC" w:rsidR="00CE1D86" w:rsidRPr="00CE1D86" w:rsidDel="0095306F" w:rsidRDefault="00CE1D86" w:rsidP="007A24CF">
            <w:pPr>
              <w:jc w:val="both"/>
              <w:rPr>
                <w:del w:id="5382" w:author="meshbah rahman" w:date="2021-02-19T23:22:00Z"/>
                <w:rFonts w:ascii="Times New Roman" w:hAnsi="Times New Roman" w:cs="Times New Roman"/>
                <w:bCs/>
                <w:sz w:val="20"/>
                <w:szCs w:val="20"/>
              </w:rPr>
            </w:pPr>
            <w:del w:id="5383" w:author="meshbah rahman" w:date="2021-02-19T23:22:00Z">
              <w:r w:rsidRPr="00CE1D86" w:rsidDel="0095306F">
                <w:rPr>
                  <w:rFonts w:ascii="Times New Roman" w:hAnsi="Times New Roman" w:cs="Times New Roman"/>
                  <w:bCs/>
                  <w:sz w:val="20"/>
                  <w:szCs w:val="20"/>
                </w:rPr>
                <w:delText>-</w:delText>
              </w:r>
            </w:del>
          </w:p>
        </w:tc>
      </w:tr>
      <w:tr w:rsidR="00CE1D86" w:rsidRPr="00CE1D86" w:rsidDel="0095306F" w14:paraId="11E8E172" w14:textId="3A3CE6CC" w:rsidTr="00E12169">
        <w:trPr>
          <w:trHeight w:val="308"/>
          <w:jc w:val="center"/>
          <w:del w:id="5384" w:author="meshbah rahman" w:date="2021-02-19T23:22:00Z"/>
        </w:trPr>
        <w:tc>
          <w:tcPr>
            <w:tcW w:w="1086" w:type="pct"/>
          </w:tcPr>
          <w:p w14:paraId="0C1A137C" w14:textId="14E8D5CC" w:rsidR="00CE1D86" w:rsidRPr="00CE1D86" w:rsidDel="0095306F" w:rsidRDefault="00CE1D86" w:rsidP="007A24CF">
            <w:pPr>
              <w:jc w:val="both"/>
              <w:rPr>
                <w:del w:id="5385" w:author="meshbah rahman" w:date="2021-02-19T23:22:00Z"/>
                <w:rFonts w:ascii="Times New Roman" w:hAnsi="Times New Roman" w:cs="Times New Roman"/>
                <w:b/>
                <w:sz w:val="20"/>
                <w:szCs w:val="20"/>
              </w:rPr>
            </w:pPr>
            <w:del w:id="5386" w:author="meshbah rahman" w:date="2021-02-19T23:22:00Z">
              <w:r w:rsidRPr="00CE1D86" w:rsidDel="0095306F">
                <w:rPr>
                  <w:rFonts w:ascii="Times New Roman" w:hAnsi="Times New Roman" w:cs="Times New Roman"/>
                  <w:b/>
                  <w:sz w:val="20"/>
                  <w:szCs w:val="20"/>
                </w:rPr>
                <w:delText>Area</w:delText>
              </w:r>
            </w:del>
          </w:p>
        </w:tc>
        <w:tc>
          <w:tcPr>
            <w:tcW w:w="618" w:type="pct"/>
          </w:tcPr>
          <w:p w14:paraId="5F6A410E" w14:textId="435EB32C" w:rsidR="00CE1D86" w:rsidRPr="00CE1D86" w:rsidDel="0095306F" w:rsidRDefault="00CE1D86" w:rsidP="007A24CF">
            <w:pPr>
              <w:jc w:val="both"/>
              <w:rPr>
                <w:del w:id="5387" w:author="meshbah rahman" w:date="2021-02-19T23:22:00Z"/>
                <w:rFonts w:ascii="Times New Roman" w:hAnsi="Times New Roman" w:cs="Times New Roman"/>
                <w:bCs/>
                <w:sz w:val="20"/>
                <w:szCs w:val="20"/>
              </w:rPr>
            </w:pPr>
          </w:p>
        </w:tc>
        <w:tc>
          <w:tcPr>
            <w:tcW w:w="351" w:type="pct"/>
          </w:tcPr>
          <w:p w14:paraId="0A4E9B18" w14:textId="230C8470" w:rsidR="00CE1D86" w:rsidRPr="00CE1D86" w:rsidDel="0095306F" w:rsidRDefault="00CE1D86" w:rsidP="007A24CF">
            <w:pPr>
              <w:jc w:val="both"/>
              <w:rPr>
                <w:del w:id="5388" w:author="meshbah rahman" w:date="2021-02-19T23:22:00Z"/>
                <w:rFonts w:ascii="Times New Roman" w:hAnsi="Times New Roman" w:cs="Times New Roman"/>
                <w:bCs/>
                <w:sz w:val="20"/>
                <w:szCs w:val="20"/>
              </w:rPr>
            </w:pPr>
          </w:p>
        </w:tc>
        <w:tc>
          <w:tcPr>
            <w:tcW w:w="618" w:type="pct"/>
          </w:tcPr>
          <w:p w14:paraId="04A09581" w14:textId="32419448" w:rsidR="00CE1D86" w:rsidRPr="00CE1D86" w:rsidDel="0095306F" w:rsidRDefault="00CE1D86" w:rsidP="007A24CF">
            <w:pPr>
              <w:jc w:val="both"/>
              <w:rPr>
                <w:del w:id="5389" w:author="meshbah rahman" w:date="2021-02-19T23:22:00Z"/>
                <w:rFonts w:ascii="Times New Roman" w:hAnsi="Times New Roman" w:cs="Times New Roman"/>
                <w:bCs/>
                <w:sz w:val="20"/>
                <w:szCs w:val="20"/>
              </w:rPr>
            </w:pPr>
          </w:p>
        </w:tc>
        <w:tc>
          <w:tcPr>
            <w:tcW w:w="351" w:type="pct"/>
          </w:tcPr>
          <w:p w14:paraId="1F9428AB" w14:textId="18E24E99" w:rsidR="00CE1D86" w:rsidRPr="00CE1D86" w:rsidDel="0095306F" w:rsidRDefault="00CE1D86" w:rsidP="007A24CF">
            <w:pPr>
              <w:jc w:val="both"/>
              <w:rPr>
                <w:del w:id="5390" w:author="meshbah rahman" w:date="2021-02-19T23:22:00Z"/>
                <w:rFonts w:ascii="Times New Roman" w:hAnsi="Times New Roman" w:cs="Times New Roman"/>
                <w:bCs/>
                <w:sz w:val="20"/>
                <w:szCs w:val="20"/>
              </w:rPr>
            </w:pPr>
          </w:p>
        </w:tc>
        <w:tc>
          <w:tcPr>
            <w:tcW w:w="658" w:type="pct"/>
          </w:tcPr>
          <w:p w14:paraId="343DFCB2" w14:textId="3CEDFF27" w:rsidR="00CE1D86" w:rsidRPr="00CE1D86" w:rsidDel="0095306F" w:rsidRDefault="00CE1D86" w:rsidP="007A24CF">
            <w:pPr>
              <w:jc w:val="both"/>
              <w:rPr>
                <w:del w:id="5391" w:author="meshbah rahman" w:date="2021-02-19T23:22:00Z"/>
                <w:rFonts w:ascii="Times New Roman" w:hAnsi="Times New Roman" w:cs="Times New Roman"/>
                <w:bCs/>
                <w:sz w:val="20"/>
                <w:szCs w:val="20"/>
              </w:rPr>
            </w:pPr>
          </w:p>
        </w:tc>
        <w:tc>
          <w:tcPr>
            <w:tcW w:w="351" w:type="pct"/>
          </w:tcPr>
          <w:p w14:paraId="43BF0E7C" w14:textId="11623E28" w:rsidR="00CE1D86" w:rsidRPr="00CE1D86" w:rsidDel="0095306F" w:rsidRDefault="00CE1D86" w:rsidP="007A24CF">
            <w:pPr>
              <w:jc w:val="both"/>
              <w:rPr>
                <w:del w:id="5392" w:author="meshbah rahman" w:date="2021-02-19T23:22:00Z"/>
                <w:rFonts w:ascii="Times New Roman" w:hAnsi="Times New Roman" w:cs="Times New Roman"/>
                <w:bCs/>
                <w:sz w:val="20"/>
                <w:szCs w:val="20"/>
              </w:rPr>
            </w:pPr>
          </w:p>
        </w:tc>
        <w:tc>
          <w:tcPr>
            <w:tcW w:w="618" w:type="pct"/>
          </w:tcPr>
          <w:p w14:paraId="10854B16" w14:textId="00F746D9" w:rsidR="00CE1D86" w:rsidRPr="00CE1D86" w:rsidDel="0095306F" w:rsidRDefault="00CE1D86" w:rsidP="007A24CF">
            <w:pPr>
              <w:jc w:val="both"/>
              <w:rPr>
                <w:del w:id="5393" w:author="meshbah rahman" w:date="2021-02-19T23:22:00Z"/>
                <w:rFonts w:ascii="Times New Roman" w:hAnsi="Times New Roman" w:cs="Times New Roman"/>
                <w:bCs/>
                <w:sz w:val="20"/>
                <w:szCs w:val="20"/>
              </w:rPr>
            </w:pPr>
          </w:p>
        </w:tc>
        <w:tc>
          <w:tcPr>
            <w:tcW w:w="349" w:type="pct"/>
          </w:tcPr>
          <w:p w14:paraId="3FCE49A6" w14:textId="29659CCB" w:rsidR="00CE1D86" w:rsidRPr="00CE1D86" w:rsidDel="0095306F" w:rsidRDefault="00CE1D86" w:rsidP="007A24CF">
            <w:pPr>
              <w:jc w:val="both"/>
              <w:rPr>
                <w:del w:id="5394" w:author="meshbah rahman" w:date="2021-02-19T23:22:00Z"/>
                <w:rFonts w:ascii="Times New Roman" w:hAnsi="Times New Roman" w:cs="Times New Roman"/>
                <w:bCs/>
                <w:sz w:val="20"/>
                <w:szCs w:val="20"/>
              </w:rPr>
            </w:pPr>
          </w:p>
        </w:tc>
      </w:tr>
      <w:tr w:rsidR="00CE1D86" w:rsidRPr="00CE1D86" w:rsidDel="0095306F" w14:paraId="20CC563D" w14:textId="38256D01" w:rsidTr="00E12169">
        <w:trPr>
          <w:trHeight w:val="308"/>
          <w:jc w:val="center"/>
          <w:del w:id="5395" w:author="meshbah rahman" w:date="2021-02-19T23:22:00Z"/>
        </w:trPr>
        <w:tc>
          <w:tcPr>
            <w:tcW w:w="1086" w:type="pct"/>
          </w:tcPr>
          <w:p w14:paraId="2E1D842B" w14:textId="4D6EF74A" w:rsidR="00CE1D86" w:rsidRPr="00CE1D86" w:rsidDel="0095306F" w:rsidRDefault="00CE1D86" w:rsidP="007A24CF">
            <w:pPr>
              <w:jc w:val="both"/>
              <w:rPr>
                <w:del w:id="5396" w:author="meshbah rahman" w:date="2021-02-19T23:22:00Z"/>
                <w:rFonts w:ascii="Times New Roman" w:hAnsi="Times New Roman" w:cs="Times New Roman"/>
                <w:bCs/>
                <w:sz w:val="20"/>
                <w:szCs w:val="20"/>
              </w:rPr>
            </w:pPr>
            <w:del w:id="5397" w:author="meshbah rahman" w:date="2021-02-19T23:22:00Z">
              <w:r w:rsidRPr="00CE1D86" w:rsidDel="0095306F">
                <w:rPr>
                  <w:rFonts w:ascii="Times New Roman" w:hAnsi="Times New Roman" w:cs="Times New Roman"/>
                  <w:bCs/>
                  <w:sz w:val="20"/>
                  <w:szCs w:val="20"/>
                </w:rPr>
                <w:delText>Rural</w:delText>
              </w:r>
            </w:del>
          </w:p>
        </w:tc>
        <w:tc>
          <w:tcPr>
            <w:tcW w:w="618" w:type="pct"/>
          </w:tcPr>
          <w:p w14:paraId="3D64307A" w14:textId="3511A581" w:rsidR="00CE1D86" w:rsidRPr="00CE1D86" w:rsidDel="0095306F" w:rsidRDefault="00CE1D86" w:rsidP="007A24CF">
            <w:pPr>
              <w:jc w:val="both"/>
              <w:rPr>
                <w:del w:id="5398" w:author="meshbah rahman" w:date="2021-02-19T23:22:00Z"/>
                <w:rFonts w:ascii="Times New Roman" w:hAnsi="Times New Roman" w:cs="Times New Roman"/>
                <w:bCs/>
                <w:sz w:val="20"/>
                <w:szCs w:val="20"/>
              </w:rPr>
            </w:pPr>
            <w:del w:id="5399" w:author="meshbah rahman" w:date="2021-02-19T23:22:00Z">
              <w:r w:rsidRPr="00CE1D86" w:rsidDel="0095306F">
                <w:rPr>
                  <w:rFonts w:ascii="Times New Roman" w:hAnsi="Times New Roman" w:cs="Times New Roman"/>
                  <w:bCs/>
                  <w:sz w:val="20"/>
                  <w:szCs w:val="20"/>
                </w:rPr>
                <w:delText>1.48 (1.21-1.79)</w:delText>
              </w:r>
            </w:del>
          </w:p>
        </w:tc>
        <w:tc>
          <w:tcPr>
            <w:tcW w:w="351" w:type="pct"/>
          </w:tcPr>
          <w:p w14:paraId="47A47D67" w14:textId="0107149E" w:rsidR="00CE1D86" w:rsidRPr="00CE1D86" w:rsidDel="0095306F" w:rsidRDefault="00CE1D86" w:rsidP="007A24CF">
            <w:pPr>
              <w:jc w:val="both"/>
              <w:rPr>
                <w:del w:id="5400" w:author="meshbah rahman" w:date="2021-02-19T23:22:00Z"/>
                <w:rFonts w:ascii="Times New Roman" w:hAnsi="Times New Roman" w:cs="Times New Roman"/>
                <w:bCs/>
                <w:sz w:val="20"/>
                <w:szCs w:val="20"/>
              </w:rPr>
            </w:pPr>
            <w:del w:id="5401" w:author="meshbah rahman" w:date="2021-02-19T23:22:00Z">
              <w:r w:rsidRPr="00CE1D86" w:rsidDel="0095306F">
                <w:rPr>
                  <w:rFonts w:ascii="Times New Roman" w:hAnsi="Times New Roman" w:cs="Times New Roman"/>
                  <w:bCs/>
                  <w:sz w:val="20"/>
                  <w:szCs w:val="20"/>
                </w:rPr>
                <w:delText>&lt;0.001</w:delText>
              </w:r>
            </w:del>
          </w:p>
        </w:tc>
        <w:tc>
          <w:tcPr>
            <w:tcW w:w="618" w:type="pct"/>
          </w:tcPr>
          <w:p w14:paraId="0C6BC465" w14:textId="07AEA135" w:rsidR="00CE1D86" w:rsidRPr="00CE1D86" w:rsidDel="0095306F" w:rsidRDefault="00CE1D86" w:rsidP="007A24CF">
            <w:pPr>
              <w:jc w:val="both"/>
              <w:rPr>
                <w:del w:id="5402" w:author="meshbah rahman" w:date="2021-02-19T23:22:00Z"/>
                <w:rFonts w:ascii="Times New Roman" w:hAnsi="Times New Roman" w:cs="Times New Roman"/>
                <w:bCs/>
                <w:sz w:val="20"/>
                <w:szCs w:val="20"/>
              </w:rPr>
            </w:pPr>
            <w:del w:id="5403" w:author="meshbah rahman" w:date="2021-02-19T23:22:00Z">
              <w:r w:rsidRPr="00CE1D86" w:rsidDel="0095306F">
                <w:rPr>
                  <w:rFonts w:ascii="Times New Roman" w:hAnsi="Times New Roman" w:cs="Times New Roman"/>
                  <w:bCs/>
                  <w:sz w:val="20"/>
                  <w:szCs w:val="20"/>
                </w:rPr>
                <w:delText>1.28 (1.05-1.57)</w:delText>
              </w:r>
            </w:del>
          </w:p>
        </w:tc>
        <w:tc>
          <w:tcPr>
            <w:tcW w:w="351" w:type="pct"/>
          </w:tcPr>
          <w:p w14:paraId="1D5A005B" w14:textId="516B1D62" w:rsidR="00CE1D86" w:rsidRPr="00CE1D86" w:rsidDel="0095306F" w:rsidRDefault="00CE1D86" w:rsidP="007A24CF">
            <w:pPr>
              <w:jc w:val="both"/>
              <w:rPr>
                <w:del w:id="5404" w:author="meshbah rahman" w:date="2021-02-19T23:22:00Z"/>
                <w:rFonts w:ascii="Times New Roman" w:hAnsi="Times New Roman" w:cs="Times New Roman"/>
                <w:bCs/>
                <w:sz w:val="20"/>
                <w:szCs w:val="20"/>
              </w:rPr>
            </w:pPr>
            <w:del w:id="5405" w:author="meshbah rahman" w:date="2021-02-19T23:22:00Z">
              <w:r w:rsidRPr="00CE1D86" w:rsidDel="0095306F">
                <w:rPr>
                  <w:rFonts w:ascii="Times New Roman" w:hAnsi="Times New Roman" w:cs="Times New Roman"/>
                  <w:bCs/>
                  <w:sz w:val="20"/>
                  <w:szCs w:val="20"/>
                </w:rPr>
                <w:delText>0.013</w:delText>
              </w:r>
            </w:del>
          </w:p>
        </w:tc>
        <w:tc>
          <w:tcPr>
            <w:tcW w:w="658" w:type="pct"/>
          </w:tcPr>
          <w:p w14:paraId="1EEC1502" w14:textId="32235627" w:rsidR="00CE1D86" w:rsidRPr="00CE1D86" w:rsidDel="0095306F" w:rsidRDefault="00CE1D86" w:rsidP="007A24CF">
            <w:pPr>
              <w:jc w:val="both"/>
              <w:rPr>
                <w:del w:id="5406" w:author="meshbah rahman" w:date="2021-02-19T23:22:00Z"/>
                <w:rFonts w:ascii="Times New Roman" w:hAnsi="Times New Roman" w:cs="Times New Roman"/>
                <w:bCs/>
                <w:sz w:val="20"/>
                <w:szCs w:val="20"/>
              </w:rPr>
            </w:pPr>
            <w:del w:id="5407" w:author="meshbah rahman" w:date="2021-02-19T23:22:00Z">
              <w:r w:rsidRPr="00CE1D86" w:rsidDel="0095306F">
                <w:rPr>
                  <w:rFonts w:ascii="Times New Roman" w:hAnsi="Times New Roman" w:cs="Times New Roman"/>
                  <w:bCs/>
                  <w:sz w:val="20"/>
                  <w:szCs w:val="20"/>
                </w:rPr>
                <w:delText>1.26 (1.09-1.44)</w:delText>
              </w:r>
            </w:del>
          </w:p>
        </w:tc>
        <w:tc>
          <w:tcPr>
            <w:tcW w:w="351" w:type="pct"/>
          </w:tcPr>
          <w:p w14:paraId="5014EC56" w14:textId="10ACDEC7" w:rsidR="00CE1D86" w:rsidRPr="00CE1D86" w:rsidDel="0095306F" w:rsidRDefault="00CE1D86" w:rsidP="007A24CF">
            <w:pPr>
              <w:jc w:val="both"/>
              <w:rPr>
                <w:del w:id="5408" w:author="meshbah rahman" w:date="2021-02-19T23:22:00Z"/>
                <w:rFonts w:ascii="Times New Roman" w:hAnsi="Times New Roman" w:cs="Times New Roman"/>
                <w:bCs/>
                <w:sz w:val="20"/>
                <w:szCs w:val="20"/>
              </w:rPr>
            </w:pPr>
            <w:del w:id="5409" w:author="meshbah rahman" w:date="2021-02-19T23:22:00Z">
              <w:r w:rsidRPr="00CE1D86" w:rsidDel="0095306F">
                <w:rPr>
                  <w:rFonts w:ascii="Times New Roman" w:hAnsi="Times New Roman" w:cs="Times New Roman"/>
                  <w:bCs/>
                  <w:sz w:val="20"/>
                  <w:szCs w:val="20"/>
                </w:rPr>
                <w:delText>&lt;0.001</w:delText>
              </w:r>
            </w:del>
          </w:p>
        </w:tc>
        <w:tc>
          <w:tcPr>
            <w:tcW w:w="618" w:type="pct"/>
          </w:tcPr>
          <w:p w14:paraId="2983E897" w14:textId="52EB2C24" w:rsidR="00CE1D86" w:rsidRPr="00CE1D86" w:rsidDel="0095306F" w:rsidRDefault="00CE1D86" w:rsidP="007A24CF">
            <w:pPr>
              <w:jc w:val="both"/>
              <w:rPr>
                <w:del w:id="5410" w:author="meshbah rahman" w:date="2021-02-19T23:22:00Z"/>
                <w:rFonts w:ascii="Times New Roman" w:hAnsi="Times New Roman" w:cs="Times New Roman"/>
                <w:bCs/>
                <w:sz w:val="20"/>
                <w:szCs w:val="20"/>
              </w:rPr>
            </w:pPr>
            <w:del w:id="5411" w:author="meshbah rahman" w:date="2021-02-19T23:22:00Z">
              <w:r w:rsidRPr="00CE1D86" w:rsidDel="0095306F">
                <w:rPr>
                  <w:rFonts w:ascii="Times New Roman" w:hAnsi="Times New Roman" w:cs="Times New Roman"/>
                  <w:bCs/>
                  <w:sz w:val="20"/>
                  <w:szCs w:val="20"/>
                </w:rPr>
                <w:delText>0.89 (0.77-1.03)</w:delText>
              </w:r>
            </w:del>
          </w:p>
        </w:tc>
        <w:tc>
          <w:tcPr>
            <w:tcW w:w="349" w:type="pct"/>
          </w:tcPr>
          <w:p w14:paraId="6C70496C" w14:textId="23095598" w:rsidR="00CE1D86" w:rsidRPr="00CE1D86" w:rsidDel="0095306F" w:rsidRDefault="00CE1D86" w:rsidP="007A24CF">
            <w:pPr>
              <w:jc w:val="both"/>
              <w:rPr>
                <w:del w:id="5412" w:author="meshbah rahman" w:date="2021-02-19T23:22:00Z"/>
                <w:rFonts w:ascii="Times New Roman" w:hAnsi="Times New Roman" w:cs="Times New Roman"/>
                <w:bCs/>
                <w:sz w:val="20"/>
                <w:szCs w:val="20"/>
              </w:rPr>
            </w:pPr>
            <w:del w:id="5413" w:author="meshbah rahman" w:date="2021-02-19T23:22:00Z">
              <w:r w:rsidRPr="00CE1D86" w:rsidDel="0095306F">
                <w:rPr>
                  <w:rFonts w:ascii="Times New Roman" w:hAnsi="Times New Roman" w:cs="Times New Roman"/>
                  <w:bCs/>
                  <w:sz w:val="20"/>
                  <w:szCs w:val="20"/>
                </w:rPr>
                <w:delText>0.125</w:delText>
              </w:r>
            </w:del>
          </w:p>
        </w:tc>
      </w:tr>
      <w:tr w:rsidR="00CE1D86" w:rsidRPr="00CE1D86" w:rsidDel="0095306F" w14:paraId="1AF0CB29" w14:textId="6FA604A1" w:rsidTr="00E12169">
        <w:trPr>
          <w:trHeight w:val="308"/>
          <w:jc w:val="center"/>
          <w:del w:id="5414" w:author="meshbah rahman" w:date="2021-02-19T23:22:00Z"/>
        </w:trPr>
        <w:tc>
          <w:tcPr>
            <w:tcW w:w="1086" w:type="pct"/>
          </w:tcPr>
          <w:p w14:paraId="5A1517F5" w14:textId="0ED38F77" w:rsidR="00CE1D86" w:rsidRPr="00CE1D86" w:rsidDel="0095306F" w:rsidRDefault="00CE1D86" w:rsidP="007A24CF">
            <w:pPr>
              <w:jc w:val="both"/>
              <w:rPr>
                <w:del w:id="5415" w:author="meshbah rahman" w:date="2021-02-19T23:22:00Z"/>
                <w:rFonts w:ascii="Times New Roman" w:hAnsi="Times New Roman" w:cs="Times New Roman"/>
                <w:bCs/>
                <w:sz w:val="20"/>
                <w:szCs w:val="20"/>
              </w:rPr>
            </w:pPr>
            <w:del w:id="5416" w:author="meshbah rahman" w:date="2021-02-19T23:22:00Z">
              <w:r w:rsidRPr="00CE1D86" w:rsidDel="0095306F">
                <w:rPr>
                  <w:rFonts w:ascii="Times New Roman" w:hAnsi="Times New Roman" w:cs="Times New Roman"/>
                  <w:bCs/>
                  <w:sz w:val="20"/>
                  <w:szCs w:val="20"/>
                </w:rPr>
                <w:delText>Urban</w:delText>
              </w:r>
            </w:del>
          </w:p>
        </w:tc>
        <w:tc>
          <w:tcPr>
            <w:tcW w:w="618" w:type="pct"/>
          </w:tcPr>
          <w:p w14:paraId="7644FBE0" w14:textId="6533825F" w:rsidR="00CE1D86" w:rsidRPr="00CE1D86" w:rsidDel="0095306F" w:rsidRDefault="00CE1D86" w:rsidP="007A24CF">
            <w:pPr>
              <w:jc w:val="both"/>
              <w:rPr>
                <w:del w:id="5417" w:author="meshbah rahman" w:date="2021-02-19T23:22:00Z"/>
                <w:rFonts w:ascii="Times New Roman" w:hAnsi="Times New Roman" w:cs="Times New Roman"/>
                <w:bCs/>
                <w:sz w:val="20"/>
                <w:szCs w:val="20"/>
              </w:rPr>
            </w:pPr>
            <w:del w:id="5418"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4F7FB377" w14:textId="041D74EB" w:rsidR="00CE1D86" w:rsidRPr="00CE1D86" w:rsidDel="0095306F" w:rsidRDefault="00CE1D86" w:rsidP="007A24CF">
            <w:pPr>
              <w:jc w:val="both"/>
              <w:rPr>
                <w:del w:id="5419" w:author="meshbah rahman" w:date="2021-02-19T23:22:00Z"/>
                <w:rFonts w:ascii="Times New Roman" w:hAnsi="Times New Roman" w:cs="Times New Roman"/>
                <w:bCs/>
                <w:sz w:val="20"/>
                <w:szCs w:val="20"/>
              </w:rPr>
            </w:pPr>
            <w:del w:id="5420" w:author="meshbah rahman" w:date="2021-02-19T23:22:00Z">
              <w:r w:rsidRPr="00CE1D86" w:rsidDel="0095306F">
                <w:rPr>
                  <w:rFonts w:ascii="Times New Roman" w:hAnsi="Times New Roman" w:cs="Times New Roman"/>
                  <w:bCs/>
                  <w:sz w:val="20"/>
                  <w:szCs w:val="20"/>
                </w:rPr>
                <w:delText>-</w:delText>
              </w:r>
            </w:del>
          </w:p>
        </w:tc>
        <w:tc>
          <w:tcPr>
            <w:tcW w:w="618" w:type="pct"/>
          </w:tcPr>
          <w:p w14:paraId="7114B611" w14:textId="791B1F41" w:rsidR="00CE1D86" w:rsidRPr="00CE1D86" w:rsidDel="0095306F" w:rsidRDefault="00CE1D86" w:rsidP="007A24CF">
            <w:pPr>
              <w:jc w:val="both"/>
              <w:rPr>
                <w:del w:id="5421" w:author="meshbah rahman" w:date="2021-02-19T23:22:00Z"/>
                <w:rFonts w:ascii="Times New Roman" w:hAnsi="Times New Roman" w:cs="Times New Roman"/>
                <w:bCs/>
                <w:sz w:val="20"/>
                <w:szCs w:val="20"/>
              </w:rPr>
            </w:pPr>
            <w:del w:id="5422"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4299A236" w14:textId="208AF02F" w:rsidR="00CE1D86" w:rsidRPr="00CE1D86" w:rsidDel="0095306F" w:rsidRDefault="00CE1D86" w:rsidP="007A24CF">
            <w:pPr>
              <w:jc w:val="both"/>
              <w:rPr>
                <w:del w:id="5423" w:author="meshbah rahman" w:date="2021-02-19T23:22:00Z"/>
                <w:rFonts w:ascii="Times New Roman" w:hAnsi="Times New Roman" w:cs="Times New Roman"/>
                <w:bCs/>
                <w:sz w:val="20"/>
                <w:szCs w:val="20"/>
              </w:rPr>
            </w:pPr>
          </w:p>
        </w:tc>
        <w:tc>
          <w:tcPr>
            <w:tcW w:w="658" w:type="pct"/>
          </w:tcPr>
          <w:p w14:paraId="1C4906F1" w14:textId="0D2D0063" w:rsidR="00CE1D86" w:rsidRPr="00CE1D86" w:rsidDel="0095306F" w:rsidRDefault="00CE1D86" w:rsidP="007A24CF">
            <w:pPr>
              <w:jc w:val="both"/>
              <w:rPr>
                <w:del w:id="5424" w:author="meshbah rahman" w:date="2021-02-19T23:22:00Z"/>
                <w:rFonts w:ascii="Times New Roman" w:hAnsi="Times New Roman" w:cs="Times New Roman"/>
                <w:bCs/>
                <w:sz w:val="20"/>
                <w:szCs w:val="20"/>
              </w:rPr>
            </w:pPr>
            <w:del w:id="5425"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B0FD897" w14:textId="12748A1E" w:rsidR="00CE1D86" w:rsidRPr="00CE1D86" w:rsidDel="0095306F" w:rsidRDefault="00CE1D86" w:rsidP="007A24CF">
            <w:pPr>
              <w:jc w:val="both"/>
              <w:rPr>
                <w:del w:id="5426" w:author="meshbah rahman" w:date="2021-02-19T23:22:00Z"/>
                <w:rFonts w:ascii="Times New Roman" w:hAnsi="Times New Roman" w:cs="Times New Roman"/>
                <w:bCs/>
                <w:sz w:val="20"/>
                <w:szCs w:val="20"/>
              </w:rPr>
            </w:pPr>
            <w:del w:id="5427" w:author="meshbah rahman" w:date="2021-02-19T23:22:00Z">
              <w:r w:rsidRPr="00CE1D86" w:rsidDel="0095306F">
                <w:rPr>
                  <w:rFonts w:ascii="Times New Roman" w:hAnsi="Times New Roman" w:cs="Times New Roman"/>
                  <w:bCs/>
                  <w:sz w:val="20"/>
                  <w:szCs w:val="20"/>
                </w:rPr>
                <w:delText>-</w:delText>
              </w:r>
            </w:del>
          </w:p>
        </w:tc>
        <w:tc>
          <w:tcPr>
            <w:tcW w:w="618" w:type="pct"/>
          </w:tcPr>
          <w:p w14:paraId="4B5996DB" w14:textId="1BE36490" w:rsidR="00CE1D86" w:rsidRPr="00CE1D86" w:rsidDel="0095306F" w:rsidRDefault="00CE1D86" w:rsidP="007A24CF">
            <w:pPr>
              <w:jc w:val="both"/>
              <w:rPr>
                <w:del w:id="5428" w:author="meshbah rahman" w:date="2021-02-19T23:22:00Z"/>
                <w:rFonts w:ascii="Times New Roman" w:hAnsi="Times New Roman" w:cs="Times New Roman"/>
                <w:bCs/>
                <w:sz w:val="20"/>
                <w:szCs w:val="20"/>
              </w:rPr>
            </w:pPr>
            <w:del w:id="5429"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4927D0CC" w14:textId="7D959C9C" w:rsidR="00CE1D86" w:rsidRPr="00CE1D86" w:rsidDel="0095306F" w:rsidRDefault="00CE1D86" w:rsidP="007A24CF">
            <w:pPr>
              <w:jc w:val="both"/>
              <w:rPr>
                <w:del w:id="5430" w:author="meshbah rahman" w:date="2021-02-19T23:22:00Z"/>
                <w:rFonts w:ascii="Times New Roman" w:hAnsi="Times New Roman" w:cs="Times New Roman"/>
                <w:bCs/>
                <w:sz w:val="20"/>
                <w:szCs w:val="20"/>
              </w:rPr>
            </w:pPr>
            <w:del w:id="5431" w:author="meshbah rahman" w:date="2021-02-19T23:22:00Z">
              <w:r w:rsidRPr="00CE1D86" w:rsidDel="0095306F">
                <w:rPr>
                  <w:rFonts w:ascii="Times New Roman" w:hAnsi="Times New Roman" w:cs="Times New Roman"/>
                  <w:bCs/>
                  <w:sz w:val="20"/>
                  <w:szCs w:val="20"/>
                </w:rPr>
                <w:delText>-</w:delText>
              </w:r>
            </w:del>
          </w:p>
        </w:tc>
      </w:tr>
      <w:tr w:rsidR="00CE1D86" w:rsidRPr="00CE1D86" w:rsidDel="0095306F" w14:paraId="761BF60D" w14:textId="6F1FA64F" w:rsidTr="00E12169">
        <w:trPr>
          <w:trHeight w:val="308"/>
          <w:jc w:val="center"/>
          <w:del w:id="5432" w:author="meshbah rahman" w:date="2021-02-19T23:22:00Z"/>
        </w:trPr>
        <w:tc>
          <w:tcPr>
            <w:tcW w:w="1086" w:type="pct"/>
          </w:tcPr>
          <w:p w14:paraId="22AE99B2" w14:textId="4F0C8D59" w:rsidR="00CE1D86" w:rsidRPr="00CE1D86" w:rsidDel="0095306F" w:rsidRDefault="00CE1D86" w:rsidP="007A24CF">
            <w:pPr>
              <w:jc w:val="both"/>
              <w:rPr>
                <w:del w:id="5433" w:author="meshbah rahman" w:date="2021-02-19T23:22:00Z"/>
                <w:rFonts w:ascii="Times New Roman" w:hAnsi="Times New Roman" w:cs="Times New Roman"/>
                <w:b/>
                <w:sz w:val="20"/>
                <w:szCs w:val="20"/>
              </w:rPr>
            </w:pPr>
            <w:del w:id="5434" w:author="meshbah rahman" w:date="2021-02-19T23:22:00Z">
              <w:r w:rsidRPr="00CE1D86" w:rsidDel="0095306F">
                <w:rPr>
                  <w:rFonts w:ascii="Times New Roman" w:hAnsi="Times New Roman" w:cs="Times New Roman"/>
                  <w:b/>
                  <w:sz w:val="20"/>
                  <w:szCs w:val="20"/>
                </w:rPr>
                <w:delText>Division</w:delText>
              </w:r>
            </w:del>
          </w:p>
        </w:tc>
        <w:tc>
          <w:tcPr>
            <w:tcW w:w="618" w:type="pct"/>
          </w:tcPr>
          <w:p w14:paraId="1F4B052D" w14:textId="2F9768B9" w:rsidR="00CE1D86" w:rsidRPr="00CE1D86" w:rsidDel="0095306F" w:rsidRDefault="00CE1D86" w:rsidP="007A24CF">
            <w:pPr>
              <w:jc w:val="both"/>
              <w:rPr>
                <w:del w:id="5435" w:author="meshbah rahman" w:date="2021-02-19T23:22:00Z"/>
                <w:rFonts w:ascii="Times New Roman" w:hAnsi="Times New Roman" w:cs="Times New Roman"/>
                <w:bCs/>
                <w:sz w:val="20"/>
                <w:szCs w:val="20"/>
              </w:rPr>
            </w:pPr>
          </w:p>
        </w:tc>
        <w:tc>
          <w:tcPr>
            <w:tcW w:w="351" w:type="pct"/>
          </w:tcPr>
          <w:p w14:paraId="1C125C14" w14:textId="5E994F6E" w:rsidR="00CE1D86" w:rsidRPr="00CE1D86" w:rsidDel="0095306F" w:rsidRDefault="00CE1D86" w:rsidP="007A24CF">
            <w:pPr>
              <w:jc w:val="both"/>
              <w:rPr>
                <w:del w:id="5436" w:author="meshbah rahman" w:date="2021-02-19T23:22:00Z"/>
                <w:rFonts w:ascii="Times New Roman" w:hAnsi="Times New Roman" w:cs="Times New Roman"/>
                <w:bCs/>
                <w:sz w:val="20"/>
                <w:szCs w:val="20"/>
              </w:rPr>
            </w:pPr>
          </w:p>
        </w:tc>
        <w:tc>
          <w:tcPr>
            <w:tcW w:w="618" w:type="pct"/>
          </w:tcPr>
          <w:p w14:paraId="07631EBF" w14:textId="3A892114" w:rsidR="00CE1D86" w:rsidRPr="00CE1D86" w:rsidDel="0095306F" w:rsidRDefault="00CE1D86" w:rsidP="007A24CF">
            <w:pPr>
              <w:jc w:val="both"/>
              <w:rPr>
                <w:del w:id="5437" w:author="meshbah rahman" w:date="2021-02-19T23:22:00Z"/>
                <w:rFonts w:ascii="Times New Roman" w:hAnsi="Times New Roman" w:cs="Times New Roman"/>
                <w:bCs/>
                <w:sz w:val="20"/>
                <w:szCs w:val="20"/>
              </w:rPr>
            </w:pPr>
          </w:p>
        </w:tc>
        <w:tc>
          <w:tcPr>
            <w:tcW w:w="351" w:type="pct"/>
          </w:tcPr>
          <w:p w14:paraId="009F30B3" w14:textId="39C6C83E" w:rsidR="00CE1D86" w:rsidRPr="00CE1D86" w:rsidDel="0095306F" w:rsidRDefault="00CE1D86" w:rsidP="007A24CF">
            <w:pPr>
              <w:jc w:val="both"/>
              <w:rPr>
                <w:del w:id="5438" w:author="meshbah rahman" w:date="2021-02-19T23:22:00Z"/>
                <w:rFonts w:ascii="Times New Roman" w:hAnsi="Times New Roman" w:cs="Times New Roman"/>
                <w:bCs/>
                <w:sz w:val="20"/>
                <w:szCs w:val="20"/>
              </w:rPr>
            </w:pPr>
          </w:p>
        </w:tc>
        <w:tc>
          <w:tcPr>
            <w:tcW w:w="658" w:type="pct"/>
          </w:tcPr>
          <w:p w14:paraId="56901ED0" w14:textId="19FCD369" w:rsidR="00CE1D86" w:rsidRPr="00CE1D86" w:rsidDel="0095306F" w:rsidRDefault="00CE1D86" w:rsidP="007A24CF">
            <w:pPr>
              <w:jc w:val="both"/>
              <w:rPr>
                <w:del w:id="5439" w:author="meshbah rahman" w:date="2021-02-19T23:22:00Z"/>
                <w:rFonts w:ascii="Times New Roman" w:hAnsi="Times New Roman" w:cs="Times New Roman"/>
                <w:bCs/>
                <w:sz w:val="20"/>
                <w:szCs w:val="20"/>
              </w:rPr>
            </w:pPr>
          </w:p>
        </w:tc>
        <w:tc>
          <w:tcPr>
            <w:tcW w:w="351" w:type="pct"/>
          </w:tcPr>
          <w:p w14:paraId="606C3DBF" w14:textId="1347114E" w:rsidR="00CE1D86" w:rsidRPr="00CE1D86" w:rsidDel="0095306F" w:rsidRDefault="00CE1D86" w:rsidP="007A24CF">
            <w:pPr>
              <w:jc w:val="both"/>
              <w:rPr>
                <w:del w:id="5440" w:author="meshbah rahman" w:date="2021-02-19T23:22:00Z"/>
                <w:rFonts w:ascii="Times New Roman" w:hAnsi="Times New Roman" w:cs="Times New Roman"/>
                <w:bCs/>
                <w:sz w:val="20"/>
                <w:szCs w:val="20"/>
              </w:rPr>
            </w:pPr>
          </w:p>
        </w:tc>
        <w:tc>
          <w:tcPr>
            <w:tcW w:w="618" w:type="pct"/>
          </w:tcPr>
          <w:p w14:paraId="7B1E2938" w14:textId="286F8C9E" w:rsidR="00CE1D86" w:rsidRPr="00CE1D86" w:rsidDel="0095306F" w:rsidRDefault="00CE1D86" w:rsidP="007A24CF">
            <w:pPr>
              <w:jc w:val="both"/>
              <w:rPr>
                <w:del w:id="5441" w:author="meshbah rahman" w:date="2021-02-19T23:22:00Z"/>
                <w:rFonts w:ascii="Times New Roman" w:hAnsi="Times New Roman" w:cs="Times New Roman"/>
                <w:bCs/>
                <w:sz w:val="20"/>
                <w:szCs w:val="20"/>
              </w:rPr>
            </w:pPr>
          </w:p>
        </w:tc>
        <w:tc>
          <w:tcPr>
            <w:tcW w:w="349" w:type="pct"/>
          </w:tcPr>
          <w:p w14:paraId="731B2EE2" w14:textId="5A72547A" w:rsidR="00CE1D86" w:rsidRPr="00CE1D86" w:rsidDel="0095306F" w:rsidRDefault="00CE1D86" w:rsidP="007A24CF">
            <w:pPr>
              <w:jc w:val="both"/>
              <w:rPr>
                <w:del w:id="5442" w:author="meshbah rahman" w:date="2021-02-19T23:22:00Z"/>
                <w:rFonts w:ascii="Times New Roman" w:hAnsi="Times New Roman" w:cs="Times New Roman"/>
                <w:bCs/>
                <w:sz w:val="20"/>
                <w:szCs w:val="20"/>
              </w:rPr>
            </w:pPr>
          </w:p>
        </w:tc>
      </w:tr>
      <w:tr w:rsidR="00CE1D86" w:rsidRPr="00CE1D86" w:rsidDel="0095306F" w14:paraId="6420F8BD" w14:textId="4118EE9C" w:rsidTr="00E12169">
        <w:trPr>
          <w:trHeight w:val="308"/>
          <w:jc w:val="center"/>
          <w:del w:id="5443" w:author="meshbah rahman" w:date="2021-02-19T23:22:00Z"/>
        </w:trPr>
        <w:tc>
          <w:tcPr>
            <w:tcW w:w="1086" w:type="pct"/>
          </w:tcPr>
          <w:p w14:paraId="29BB4550" w14:textId="2C3C044F" w:rsidR="00CE1D86" w:rsidRPr="00CE1D86" w:rsidDel="0095306F" w:rsidRDefault="00CE1D86" w:rsidP="007A24CF">
            <w:pPr>
              <w:jc w:val="both"/>
              <w:rPr>
                <w:del w:id="5444" w:author="meshbah rahman" w:date="2021-02-19T23:22:00Z"/>
                <w:rFonts w:ascii="Times New Roman" w:hAnsi="Times New Roman" w:cs="Times New Roman"/>
                <w:bCs/>
                <w:sz w:val="20"/>
                <w:szCs w:val="20"/>
              </w:rPr>
            </w:pPr>
            <w:del w:id="5445" w:author="meshbah rahman" w:date="2021-02-19T23:22:00Z">
              <w:r w:rsidRPr="00CE1D86" w:rsidDel="0095306F">
                <w:rPr>
                  <w:rFonts w:ascii="Times New Roman" w:hAnsi="Times New Roman" w:cs="Times New Roman"/>
                  <w:bCs/>
                  <w:sz w:val="20"/>
                  <w:szCs w:val="20"/>
                </w:rPr>
                <w:delText>Chattogram</w:delText>
              </w:r>
            </w:del>
          </w:p>
        </w:tc>
        <w:tc>
          <w:tcPr>
            <w:tcW w:w="618" w:type="pct"/>
          </w:tcPr>
          <w:p w14:paraId="105EE55B" w14:textId="157E1BD9" w:rsidR="00CE1D86" w:rsidRPr="00CE1D86" w:rsidDel="0095306F" w:rsidRDefault="00CE1D86" w:rsidP="007A24CF">
            <w:pPr>
              <w:jc w:val="both"/>
              <w:rPr>
                <w:del w:id="5446" w:author="meshbah rahman" w:date="2021-02-19T23:22:00Z"/>
                <w:rFonts w:ascii="Times New Roman" w:hAnsi="Times New Roman" w:cs="Times New Roman"/>
                <w:bCs/>
                <w:sz w:val="20"/>
                <w:szCs w:val="20"/>
              </w:rPr>
            </w:pPr>
            <w:del w:id="5447" w:author="meshbah rahman" w:date="2021-02-19T23:22:00Z">
              <w:r w:rsidRPr="00CE1D86" w:rsidDel="0095306F">
                <w:rPr>
                  <w:rFonts w:ascii="Times New Roman" w:hAnsi="Times New Roman" w:cs="Times New Roman"/>
                  <w:bCs/>
                  <w:sz w:val="20"/>
                  <w:szCs w:val="20"/>
                </w:rPr>
                <w:delText>0.58 (0.47-0.71)</w:delText>
              </w:r>
            </w:del>
          </w:p>
        </w:tc>
        <w:tc>
          <w:tcPr>
            <w:tcW w:w="351" w:type="pct"/>
          </w:tcPr>
          <w:p w14:paraId="23919EFD" w14:textId="21FF22CF" w:rsidR="00CE1D86" w:rsidRPr="00CE1D86" w:rsidDel="0095306F" w:rsidRDefault="00CE1D86" w:rsidP="007A24CF">
            <w:pPr>
              <w:jc w:val="both"/>
              <w:rPr>
                <w:del w:id="5448" w:author="meshbah rahman" w:date="2021-02-19T23:22:00Z"/>
                <w:rFonts w:ascii="Times New Roman" w:hAnsi="Times New Roman" w:cs="Times New Roman"/>
                <w:bCs/>
                <w:sz w:val="20"/>
                <w:szCs w:val="20"/>
              </w:rPr>
            </w:pPr>
            <w:del w:id="5449" w:author="meshbah rahman" w:date="2021-02-19T23:22:00Z">
              <w:r w:rsidRPr="00CE1D86" w:rsidDel="0095306F">
                <w:rPr>
                  <w:rFonts w:ascii="Times New Roman" w:hAnsi="Times New Roman" w:cs="Times New Roman"/>
                  <w:bCs/>
                  <w:sz w:val="20"/>
                  <w:szCs w:val="20"/>
                </w:rPr>
                <w:delText>&lt;0.001</w:delText>
              </w:r>
            </w:del>
          </w:p>
        </w:tc>
        <w:tc>
          <w:tcPr>
            <w:tcW w:w="618" w:type="pct"/>
          </w:tcPr>
          <w:p w14:paraId="248D1BF7" w14:textId="53E723E8" w:rsidR="00CE1D86" w:rsidRPr="00CE1D86" w:rsidDel="0095306F" w:rsidRDefault="00CE1D86" w:rsidP="007A24CF">
            <w:pPr>
              <w:jc w:val="both"/>
              <w:rPr>
                <w:del w:id="5450" w:author="meshbah rahman" w:date="2021-02-19T23:22:00Z"/>
                <w:rFonts w:ascii="Times New Roman" w:hAnsi="Times New Roman" w:cs="Times New Roman"/>
                <w:bCs/>
                <w:sz w:val="20"/>
                <w:szCs w:val="20"/>
              </w:rPr>
            </w:pPr>
            <w:del w:id="5451" w:author="meshbah rahman" w:date="2021-02-19T23:22:00Z">
              <w:r w:rsidRPr="00CE1D86" w:rsidDel="0095306F">
                <w:rPr>
                  <w:rFonts w:ascii="Times New Roman" w:hAnsi="Times New Roman" w:cs="Times New Roman"/>
                  <w:bCs/>
                  <w:sz w:val="20"/>
                  <w:szCs w:val="20"/>
                </w:rPr>
                <w:delText>0.49 (0.39-0.62)</w:delText>
              </w:r>
            </w:del>
          </w:p>
        </w:tc>
        <w:tc>
          <w:tcPr>
            <w:tcW w:w="351" w:type="pct"/>
          </w:tcPr>
          <w:p w14:paraId="54769438" w14:textId="65596AC6" w:rsidR="00CE1D86" w:rsidRPr="00CE1D86" w:rsidDel="0095306F" w:rsidRDefault="00CE1D86" w:rsidP="007A24CF">
            <w:pPr>
              <w:jc w:val="both"/>
              <w:rPr>
                <w:del w:id="5452" w:author="meshbah rahman" w:date="2021-02-19T23:22:00Z"/>
                <w:rFonts w:ascii="Times New Roman" w:hAnsi="Times New Roman" w:cs="Times New Roman"/>
                <w:bCs/>
                <w:sz w:val="20"/>
                <w:szCs w:val="20"/>
              </w:rPr>
            </w:pPr>
            <w:del w:id="5453" w:author="meshbah rahman" w:date="2021-02-19T23:22:00Z">
              <w:r w:rsidRPr="00CE1D86" w:rsidDel="0095306F">
                <w:rPr>
                  <w:rFonts w:ascii="Times New Roman" w:hAnsi="Times New Roman" w:cs="Times New Roman"/>
                  <w:bCs/>
                  <w:sz w:val="20"/>
                  <w:szCs w:val="20"/>
                </w:rPr>
                <w:delText>&lt;0.001</w:delText>
              </w:r>
            </w:del>
          </w:p>
        </w:tc>
        <w:tc>
          <w:tcPr>
            <w:tcW w:w="658" w:type="pct"/>
          </w:tcPr>
          <w:p w14:paraId="448704AC" w14:textId="3262128F" w:rsidR="00CE1D86" w:rsidRPr="00CE1D86" w:rsidDel="0095306F" w:rsidRDefault="00CE1D86" w:rsidP="007A24CF">
            <w:pPr>
              <w:jc w:val="both"/>
              <w:rPr>
                <w:del w:id="5454" w:author="meshbah rahman" w:date="2021-02-19T23:22:00Z"/>
                <w:rFonts w:ascii="Times New Roman" w:hAnsi="Times New Roman" w:cs="Times New Roman"/>
                <w:bCs/>
                <w:sz w:val="20"/>
                <w:szCs w:val="20"/>
              </w:rPr>
            </w:pPr>
            <w:del w:id="5455" w:author="meshbah rahman" w:date="2021-02-19T23:22:00Z">
              <w:r w:rsidRPr="00CE1D86" w:rsidDel="0095306F">
                <w:rPr>
                  <w:rFonts w:ascii="Times New Roman" w:hAnsi="Times New Roman" w:cs="Times New Roman"/>
                  <w:bCs/>
                  <w:sz w:val="20"/>
                  <w:szCs w:val="20"/>
                </w:rPr>
                <w:delText>1.71 (1.43 - 2.05)</w:delText>
              </w:r>
            </w:del>
          </w:p>
        </w:tc>
        <w:tc>
          <w:tcPr>
            <w:tcW w:w="351" w:type="pct"/>
          </w:tcPr>
          <w:p w14:paraId="4429A556" w14:textId="776ECF9D" w:rsidR="00CE1D86" w:rsidRPr="00CE1D86" w:rsidDel="0095306F" w:rsidRDefault="00CE1D86" w:rsidP="007A24CF">
            <w:pPr>
              <w:jc w:val="both"/>
              <w:rPr>
                <w:del w:id="5456" w:author="meshbah rahman" w:date="2021-02-19T23:22:00Z"/>
                <w:rFonts w:ascii="Times New Roman" w:hAnsi="Times New Roman" w:cs="Times New Roman"/>
                <w:bCs/>
                <w:sz w:val="20"/>
                <w:szCs w:val="20"/>
              </w:rPr>
            </w:pPr>
            <w:del w:id="5457" w:author="meshbah rahman" w:date="2021-02-19T23:22:00Z">
              <w:r w:rsidRPr="00CE1D86" w:rsidDel="0095306F">
                <w:rPr>
                  <w:rFonts w:ascii="Times New Roman" w:hAnsi="Times New Roman" w:cs="Times New Roman"/>
                  <w:bCs/>
                  <w:sz w:val="20"/>
                  <w:szCs w:val="20"/>
                </w:rPr>
                <w:delText>&lt;0.001</w:delText>
              </w:r>
            </w:del>
          </w:p>
        </w:tc>
        <w:tc>
          <w:tcPr>
            <w:tcW w:w="618" w:type="pct"/>
          </w:tcPr>
          <w:p w14:paraId="26673DF3" w14:textId="711FA7CD" w:rsidR="00CE1D86" w:rsidRPr="00CE1D86" w:rsidDel="0095306F" w:rsidRDefault="00CE1D86" w:rsidP="007A24CF">
            <w:pPr>
              <w:jc w:val="both"/>
              <w:rPr>
                <w:del w:id="5458" w:author="meshbah rahman" w:date="2021-02-19T23:22:00Z"/>
                <w:rFonts w:ascii="Times New Roman" w:hAnsi="Times New Roman" w:cs="Times New Roman"/>
                <w:bCs/>
                <w:sz w:val="20"/>
                <w:szCs w:val="20"/>
              </w:rPr>
            </w:pPr>
            <w:del w:id="5459" w:author="meshbah rahman" w:date="2021-02-19T23:22:00Z">
              <w:r w:rsidRPr="00CE1D86" w:rsidDel="0095306F">
                <w:rPr>
                  <w:rFonts w:ascii="Times New Roman" w:hAnsi="Times New Roman" w:cs="Times New Roman"/>
                  <w:bCs/>
                  <w:sz w:val="20"/>
                  <w:szCs w:val="20"/>
                </w:rPr>
                <w:delText>1.55 (1.27-1.89)</w:delText>
              </w:r>
            </w:del>
          </w:p>
        </w:tc>
        <w:tc>
          <w:tcPr>
            <w:tcW w:w="349" w:type="pct"/>
          </w:tcPr>
          <w:p w14:paraId="3185FB7F" w14:textId="667567B8" w:rsidR="00CE1D86" w:rsidRPr="00CE1D86" w:rsidDel="0095306F" w:rsidRDefault="00CE1D86" w:rsidP="007A24CF">
            <w:pPr>
              <w:jc w:val="both"/>
              <w:rPr>
                <w:del w:id="5460" w:author="meshbah rahman" w:date="2021-02-19T23:22:00Z"/>
                <w:rFonts w:ascii="Times New Roman" w:hAnsi="Times New Roman" w:cs="Times New Roman"/>
                <w:bCs/>
                <w:sz w:val="20"/>
                <w:szCs w:val="20"/>
              </w:rPr>
            </w:pPr>
            <w:del w:id="5461" w:author="meshbah rahman" w:date="2021-02-19T23:22:00Z">
              <w:r w:rsidRPr="00CE1D86" w:rsidDel="0095306F">
                <w:rPr>
                  <w:rFonts w:ascii="Times New Roman" w:hAnsi="Times New Roman" w:cs="Times New Roman"/>
                  <w:bCs/>
                  <w:sz w:val="20"/>
                  <w:szCs w:val="20"/>
                </w:rPr>
                <w:delText>&lt;0.001</w:delText>
              </w:r>
            </w:del>
          </w:p>
        </w:tc>
      </w:tr>
      <w:tr w:rsidR="00CE1D86" w:rsidRPr="00CE1D86" w:rsidDel="0095306F" w14:paraId="4709BB3F" w14:textId="43A2F279" w:rsidTr="00E12169">
        <w:trPr>
          <w:trHeight w:val="308"/>
          <w:jc w:val="center"/>
          <w:del w:id="5462" w:author="meshbah rahman" w:date="2021-02-19T23:22:00Z"/>
        </w:trPr>
        <w:tc>
          <w:tcPr>
            <w:tcW w:w="1086" w:type="pct"/>
          </w:tcPr>
          <w:p w14:paraId="5FF3670A" w14:textId="7486BEAB" w:rsidR="00CE1D86" w:rsidRPr="00CE1D86" w:rsidDel="0095306F" w:rsidRDefault="00CE1D86" w:rsidP="007A24CF">
            <w:pPr>
              <w:jc w:val="both"/>
              <w:rPr>
                <w:del w:id="5463" w:author="meshbah rahman" w:date="2021-02-19T23:22:00Z"/>
                <w:rFonts w:ascii="Times New Roman" w:hAnsi="Times New Roman" w:cs="Times New Roman"/>
                <w:bCs/>
                <w:sz w:val="20"/>
                <w:szCs w:val="20"/>
              </w:rPr>
            </w:pPr>
            <w:del w:id="5464" w:author="meshbah rahman" w:date="2021-02-19T23:22:00Z">
              <w:r w:rsidRPr="00CE1D86" w:rsidDel="0095306F">
                <w:rPr>
                  <w:rFonts w:ascii="Times New Roman" w:hAnsi="Times New Roman" w:cs="Times New Roman"/>
                  <w:bCs/>
                  <w:sz w:val="20"/>
                  <w:szCs w:val="20"/>
                </w:rPr>
                <w:delText>Dhaka</w:delText>
              </w:r>
            </w:del>
          </w:p>
        </w:tc>
        <w:tc>
          <w:tcPr>
            <w:tcW w:w="618" w:type="pct"/>
          </w:tcPr>
          <w:p w14:paraId="17C4D88E" w14:textId="704DAAD1" w:rsidR="00CE1D86" w:rsidRPr="00CE1D86" w:rsidDel="0095306F" w:rsidRDefault="00CE1D86" w:rsidP="007A24CF">
            <w:pPr>
              <w:jc w:val="both"/>
              <w:rPr>
                <w:del w:id="5465" w:author="meshbah rahman" w:date="2021-02-19T23:22:00Z"/>
                <w:rFonts w:ascii="Times New Roman" w:hAnsi="Times New Roman" w:cs="Times New Roman"/>
                <w:bCs/>
                <w:sz w:val="20"/>
                <w:szCs w:val="20"/>
              </w:rPr>
            </w:pPr>
            <w:del w:id="5466" w:author="meshbah rahman" w:date="2021-02-19T23:22:00Z">
              <w:r w:rsidRPr="00CE1D86" w:rsidDel="0095306F">
                <w:rPr>
                  <w:rFonts w:ascii="Times New Roman" w:hAnsi="Times New Roman" w:cs="Times New Roman"/>
                  <w:bCs/>
                  <w:sz w:val="20"/>
                  <w:szCs w:val="20"/>
                </w:rPr>
                <w:delText>0.98 (0.80-1.20)</w:delText>
              </w:r>
            </w:del>
          </w:p>
        </w:tc>
        <w:tc>
          <w:tcPr>
            <w:tcW w:w="351" w:type="pct"/>
          </w:tcPr>
          <w:p w14:paraId="75B484F7" w14:textId="66081C6D" w:rsidR="00CE1D86" w:rsidRPr="00CE1D86" w:rsidDel="0095306F" w:rsidRDefault="00CE1D86" w:rsidP="007A24CF">
            <w:pPr>
              <w:jc w:val="both"/>
              <w:rPr>
                <w:del w:id="5467" w:author="meshbah rahman" w:date="2021-02-19T23:22:00Z"/>
                <w:rFonts w:ascii="Times New Roman" w:hAnsi="Times New Roman" w:cs="Times New Roman"/>
                <w:bCs/>
                <w:sz w:val="20"/>
                <w:szCs w:val="20"/>
              </w:rPr>
            </w:pPr>
            <w:del w:id="5468" w:author="meshbah rahman" w:date="2021-02-19T23:22:00Z">
              <w:r w:rsidRPr="00CE1D86" w:rsidDel="0095306F">
                <w:rPr>
                  <w:rFonts w:ascii="Times New Roman" w:hAnsi="Times New Roman" w:cs="Times New Roman"/>
                  <w:bCs/>
                  <w:sz w:val="20"/>
                  <w:szCs w:val="20"/>
                </w:rPr>
                <w:delText>0.859</w:delText>
              </w:r>
            </w:del>
          </w:p>
        </w:tc>
        <w:tc>
          <w:tcPr>
            <w:tcW w:w="618" w:type="pct"/>
          </w:tcPr>
          <w:p w14:paraId="295DFF94" w14:textId="60376939" w:rsidR="00CE1D86" w:rsidRPr="00CE1D86" w:rsidDel="0095306F" w:rsidRDefault="00CE1D86" w:rsidP="007A24CF">
            <w:pPr>
              <w:jc w:val="both"/>
              <w:rPr>
                <w:del w:id="5469" w:author="meshbah rahman" w:date="2021-02-19T23:22:00Z"/>
                <w:rFonts w:ascii="Times New Roman" w:hAnsi="Times New Roman" w:cs="Times New Roman"/>
                <w:bCs/>
                <w:sz w:val="20"/>
                <w:szCs w:val="20"/>
              </w:rPr>
            </w:pPr>
            <w:del w:id="5470" w:author="meshbah rahman" w:date="2021-02-19T23:22:00Z">
              <w:r w:rsidRPr="00CE1D86" w:rsidDel="0095306F">
                <w:rPr>
                  <w:rFonts w:ascii="Times New Roman" w:hAnsi="Times New Roman" w:cs="Times New Roman"/>
                  <w:bCs/>
                  <w:sz w:val="20"/>
                  <w:szCs w:val="20"/>
                </w:rPr>
                <w:delText>0.87 (0.70-1.08)</w:delText>
              </w:r>
            </w:del>
          </w:p>
        </w:tc>
        <w:tc>
          <w:tcPr>
            <w:tcW w:w="351" w:type="pct"/>
          </w:tcPr>
          <w:p w14:paraId="16229062" w14:textId="48CC9190" w:rsidR="00CE1D86" w:rsidRPr="00CE1D86" w:rsidDel="0095306F" w:rsidRDefault="00CE1D86" w:rsidP="007A24CF">
            <w:pPr>
              <w:jc w:val="both"/>
              <w:rPr>
                <w:del w:id="5471" w:author="meshbah rahman" w:date="2021-02-19T23:22:00Z"/>
                <w:rFonts w:ascii="Times New Roman" w:hAnsi="Times New Roman" w:cs="Times New Roman"/>
                <w:bCs/>
                <w:sz w:val="20"/>
                <w:szCs w:val="20"/>
              </w:rPr>
            </w:pPr>
            <w:del w:id="5472" w:author="meshbah rahman" w:date="2021-02-19T23:22:00Z">
              <w:r w:rsidRPr="00CE1D86" w:rsidDel="0095306F">
                <w:rPr>
                  <w:rFonts w:ascii="Times New Roman" w:hAnsi="Times New Roman" w:cs="Times New Roman"/>
                  <w:bCs/>
                  <w:sz w:val="20"/>
                  <w:szCs w:val="20"/>
                </w:rPr>
                <w:delText>0.217</w:delText>
              </w:r>
            </w:del>
          </w:p>
        </w:tc>
        <w:tc>
          <w:tcPr>
            <w:tcW w:w="658" w:type="pct"/>
          </w:tcPr>
          <w:p w14:paraId="2D197757" w14:textId="6AF923B1" w:rsidR="00CE1D86" w:rsidRPr="00CE1D86" w:rsidDel="0095306F" w:rsidRDefault="00CE1D86" w:rsidP="007A24CF">
            <w:pPr>
              <w:jc w:val="both"/>
              <w:rPr>
                <w:del w:id="5473" w:author="meshbah rahman" w:date="2021-02-19T23:22:00Z"/>
                <w:rFonts w:ascii="Times New Roman" w:hAnsi="Times New Roman" w:cs="Times New Roman"/>
                <w:bCs/>
                <w:sz w:val="20"/>
                <w:szCs w:val="20"/>
              </w:rPr>
            </w:pPr>
            <w:del w:id="5474" w:author="meshbah rahman" w:date="2021-02-19T23:22:00Z">
              <w:r w:rsidRPr="00CE1D86" w:rsidDel="0095306F">
                <w:rPr>
                  <w:rFonts w:ascii="Times New Roman" w:hAnsi="Times New Roman" w:cs="Times New Roman"/>
                  <w:bCs/>
                  <w:sz w:val="20"/>
                  <w:szCs w:val="20"/>
                </w:rPr>
                <w:delText>2.14 (1.77 -2.60)</w:delText>
              </w:r>
            </w:del>
          </w:p>
        </w:tc>
        <w:tc>
          <w:tcPr>
            <w:tcW w:w="351" w:type="pct"/>
          </w:tcPr>
          <w:p w14:paraId="215D6B70" w14:textId="72DB2A18" w:rsidR="00CE1D86" w:rsidRPr="00CE1D86" w:rsidDel="0095306F" w:rsidRDefault="00CE1D86" w:rsidP="007A24CF">
            <w:pPr>
              <w:jc w:val="both"/>
              <w:rPr>
                <w:del w:id="5475" w:author="meshbah rahman" w:date="2021-02-19T23:22:00Z"/>
                <w:rFonts w:ascii="Times New Roman" w:hAnsi="Times New Roman" w:cs="Times New Roman"/>
                <w:bCs/>
                <w:sz w:val="20"/>
                <w:szCs w:val="20"/>
              </w:rPr>
            </w:pPr>
            <w:del w:id="5476" w:author="meshbah rahman" w:date="2021-02-19T23:22:00Z">
              <w:r w:rsidRPr="00CE1D86" w:rsidDel="0095306F">
                <w:rPr>
                  <w:rFonts w:ascii="Times New Roman" w:hAnsi="Times New Roman" w:cs="Times New Roman"/>
                  <w:bCs/>
                  <w:sz w:val="20"/>
                  <w:szCs w:val="20"/>
                </w:rPr>
                <w:delText>&lt;0.001</w:delText>
              </w:r>
            </w:del>
          </w:p>
        </w:tc>
        <w:tc>
          <w:tcPr>
            <w:tcW w:w="618" w:type="pct"/>
          </w:tcPr>
          <w:p w14:paraId="2D3E140C" w14:textId="5CEAD107" w:rsidR="00CE1D86" w:rsidRPr="00CE1D86" w:rsidDel="0095306F" w:rsidRDefault="00CE1D86" w:rsidP="007A24CF">
            <w:pPr>
              <w:jc w:val="both"/>
              <w:rPr>
                <w:del w:id="5477" w:author="meshbah rahman" w:date="2021-02-19T23:22:00Z"/>
                <w:rFonts w:ascii="Times New Roman" w:hAnsi="Times New Roman" w:cs="Times New Roman"/>
                <w:bCs/>
                <w:sz w:val="20"/>
                <w:szCs w:val="20"/>
              </w:rPr>
            </w:pPr>
            <w:del w:id="5478" w:author="meshbah rahman" w:date="2021-02-19T23:22:00Z">
              <w:r w:rsidRPr="00CE1D86" w:rsidDel="0095306F">
                <w:rPr>
                  <w:rFonts w:ascii="Times New Roman" w:hAnsi="Times New Roman" w:cs="Times New Roman"/>
                  <w:bCs/>
                  <w:sz w:val="20"/>
                  <w:szCs w:val="20"/>
                </w:rPr>
                <w:delText>1.91 (1.56-2.34)</w:delText>
              </w:r>
            </w:del>
          </w:p>
        </w:tc>
        <w:tc>
          <w:tcPr>
            <w:tcW w:w="349" w:type="pct"/>
          </w:tcPr>
          <w:p w14:paraId="43211352" w14:textId="3761F28E" w:rsidR="00CE1D86" w:rsidRPr="00CE1D86" w:rsidDel="0095306F" w:rsidRDefault="00CE1D86" w:rsidP="007A24CF">
            <w:pPr>
              <w:jc w:val="both"/>
              <w:rPr>
                <w:del w:id="5479" w:author="meshbah rahman" w:date="2021-02-19T23:22:00Z"/>
                <w:rFonts w:ascii="Times New Roman" w:hAnsi="Times New Roman" w:cs="Times New Roman"/>
                <w:bCs/>
                <w:sz w:val="20"/>
                <w:szCs w:val="20"/>
              </w:rPr>
            </w:pPr>
            <w:del w:id="5480" w:author="meshbah rahman" w:date="2021-02-19T23:22:00Z">
              <w:r w:rsidRPr="00CE1D86" w:rsidDel="0095306F">
                <w:rPr>
                  <w:rFonts w:ascii="Times New Roman" w:hAnsi="Times New Roman" w:cs="Times New Roman"/>
                  <w:bCs/>
                  <w:sz w:val="20"/>
                  <w:szCs w:val="20"/>
                </w:rPr>
                <w:delText>&lt;0.001</w:delText>
              </w:r>
            </w:del>
          </w:p>
        </w:tc>
      </w:tr>
      <w:tr w:rsidR="00CE1D86" w:rsidRPr="00CE1D86" w:rsidDel="0095306F" w14:paraId="5E7F9608" w14:textId="028F1465" w:rsidTr="00E12169">
        <w:trPr>
          <w:trHeight w:val="308"/>
          <w:jc w:val="center"/>
          <w:del w:id="5481" w:author="meshbah rahman" w:date="2021-02-19T23:22:00Z"/>
        </w:trPr>
        <w:tc>
          <w:tcPr>
            <w:tcW w:w="1086" w:type="pct"/>
          </w:tcPr>
          <w:p w14:paraId="5B6129D7" w14:textId="5D3CF155" w:rsidR="00CE1D86" w:rsidRPr="00CE1D86" w:rsidDel="0095306F" w:rsidRDefault="00CE1D86" w:rsidP="007A24CF">
            <w:pPr>
              <w:jc w:val="both"/>
              <w:rPr>
                <w:del w:id="5482" w:author="meshbah rahman" w:date="2021-02-19T23:22:00Z"/>
                <w:rFonts w:ascii="Times New Roman" w:hAnsi="Times New Roman" w:cs="Times New Roman"/>
                <w:bCs/>
                <w:sz w:val="20"/>
                <w:szCs w:val="20"/>
              </w:rPr>
            </w:pPr>
            <w:del w:id="5483" w:author="meshbah rahman" w:date="2021-02-19T23:22:00Z">
              <w:r w:rsidRPr="00CE1D86" w:rsidDel="0095306F">
                <w:rPr>
                  <w:rFonts w:ascii="Times New Roman" w:hAnsi="Times New Roman" w:cs="Times New Roman"/>
                  <w:bCs/>
                  <w:sz w:val="20"/>
                  <w:szCs w:val="20"/>
                </w:rPr>
                <w:delText>Khulna</w:delText>
              </w:r>
            </w:del>
          </w:p>
        </w:tc>
        <w:tc>
          <w:tcPr>
            <w:tcW w:w="618" w:type="pct"/>
          </w:tcPr>
          <w:p w14:paraId="398F01A9" w14:textId="060340DE" w:rsidR="00CE1D86" w:rsidRPr="00CE1D86" w:rsidDel="0095306F" w:rsidRDefault="00CE1D86" w:rsidP="007A24CF">
            <w:pPr>
              <w:jc w:val="both"/>
              <w:rPr>
                <w:del w:id="5484" w:author="meshbah rahman" w:date="2021-02-19T23:22:00Z"/>
                <w:rFonts w:ascii="Times New Roman" w:hAnsi="Times New Roman" w:cs="Times New Roman"/>
                <w:bCs/>
                <w:sz w:val="20"/>
                <w:szCs w:val="20"/>
              </w:rPr>
            </w:pPr>
            <w:del w:id="5485" w:author="meshbah rahman" w:date="2021-02-19T23:22:00Z">
              <w:r w:rsidRPr="00CE1D86" w:rsidDel="0095306F">
                <w:rPr>
                  <w:rFonts w:ascii="Times New Roman" w:hAnsi="Times New Roman" w:cs="Times New Roman"/>
                  <w:bCs/>
                  <w:sz w:val="20"/>
                  <w:szCs w:val="20"/>
                </w:rPr>
                <w:delText>1.20 (0.97-1.49)</w:delText>
              </w:r>
            </w:del>
          </w:p>
        </w:tc>
        <w:tc>
          <w:tcPr>
            <w:tcW w:w="351" w:type="pct"/>
          </w:tcPr>
          <w:p w14:paraId="3E3F8118" w14:textId="45DC4935" w:rsidR="00CE1D86" w:rsidRPr="00CE1D86" w:rsidDel="0095306F" w:rsidRDefault="00CE1D86" w:rsidP="007A24CF">
            <w:pPr>
              <w:jc w:val="both"/>
              <w:rPr>
                <w:del w:id="5486" w:author="meshbah rahman" w:date="2021-02-19T23:22:00Z"/>
                <w:rFonts w:ascii="Times New Roman" w:hAnsi="Times New Roman" w:cs="Times New Roman"/>
                <w:bCs/>
                <w:sz w:val="20"/>
                <w:szCs w:val="20"/>
              </w:rPr>
            </w:pPr>
            <w:del w:id="5487" w:author="meshbah rahman" w:date="2021-02-19T23:22:00Z">
              <w:r w:rsidRPr="00CE1D86" w:rsidDel="0095306F">
                <w:rPr>
                  <w:rFonts w:ascii="Times New Roman" w:hAnsi="Times New Roman" w:cs="Times New Roman"/>
                  <w:bCs/>
                  <w:sz w:val="20"/>
                  <w:szCs w:val="20"/>
                </w:rPr>
                <w:delText>0.097</w:delText>
              </w:r>
            </w:del>
          </w:p>
        </w:tc>
        <w:tc>
          <w:tcPr>
            <w:tcW w:w="618" w:type="pct"/>
          </w:tcPr>
          <w:p w14:paraId="25484140" w14:textId="2EF157D0" w:rsidR="00CE1D86" w:rsidRPr="00CE1D86" w:rsidDel="0095306F" w:rsidRDefault="00CE1D86" w:rsidP="007A24CF">
            <w:pPr>
              <w:jc w:val="both"/>
              <w:rPr>
                <w:del w:id="5488" w:author="meshbah rahman" w:date="2021-02-19T23:22:00Z"/>
                <w:rFonts w:ascii="Times New Roman" w:hAnsi="Times New Roman" w:cs="Times New Roman"/>
                <w:bCs/>
                <w:sz w:val="20"/>
                <w:szCs w:val="20"/>
              </w:rPr>
            </w:pPr>
            <w:del w:id="5489" w:author="meshbah rahman" w:date="2021-02-19T23:22:00Z">
              <w:r w:rsidRPr="00CE1D86" w:rsidDel="0095306F">
                <w:rPr>
                  <w:rFonts w:ascii="Times New Roman" w:hAnsi="Times New Roman" w:cs="Times New Roman"/>
                  <w:bCs/>
                  <w:sz w:val="20"/>
                  <w:szCs w:val="20"/>
                </w:rPr>
                <w:delText>1.07 (0.84-1.36)</w:delText>
              </w:r>
            </w:del>
          </w:p>
        </w:tc>
        <w:tc>
          <w:tcPr>
            <w:tcW w:w="351" w:type="pct"/>
          </w:tcPr>
          <w:p w14:paraId="5FFBEB52" w14:textId="7BC28D11" w:rsidR="00CE1D86" w:rsidRPr="00CE1D86" w:rsidDel="0095306F" w:rsidRDefault="00CE1D86" w:rsidP="007A24CF">
            <w:pPr>
              <w:jc w:val="both"/>
              <w:rPr>
                <w:del w:id="5490" w:author="meshbah rahman" w:date="2021-02-19T23:22:00Z"/>
                <w:rFonts w:ascii="Times New Roman" w:hAnsi="Times New Roman" w:cs="Times New Roman"/>
                <w:bCs/>
                <w:sz w:val="20"/>
                <w:szCs w:val="20"/>
              </w:rPr>
            </w:pPr>
            <w:del w:id="5491" w:author="meshbah rahman" w:date="2021-02-19T23:22:00Z">
              <w:r w:rsidRPr="00CE1D86" w:rsidDel="0095306F">
                <w:rPr>
                  <w:rFonts w:ascii="Times New Roman" w:hAnsi="Times New Roman" w:cs="Times New Roman"/>
                  <w:bCs/>
                  <w:sz w:val="20"/>
                  <w:szCs w:val="20"/>
                </w:rPr>
                <w:delText>0.553</w:delText>
              </w:r>
            </w:del>
          </w:p>
        </w:tc>
        <w:tc>
          <w:tcPr>
            <w:tcW w:w="658" w:type="pct"/>
          </w:tcPr>
          <w:p w14:paraId="49D18FEE" w14:textId="71AAC274" w:rsidR="00CE1D86" w:rsidRPr="00CE1D86" w:rsidDel="0095306F" w:rsidRDefault="00CE1D86" w:rsidP="007A24CF">
            <w:pPr>
              <w:jc w:val="both"/>
              <w:rPr>
                <w:del w:id="5492" w:author="meshbah rahman" w:date="2021-02-19T23:22:00Z"/>
                <w:rFonts w:ascii="Times New Roman" w:hAnsi="Times New Roman" w:cs="Times New Roman"/>
                <w:bCs/>
                <w:sz w:val="20"/>
                <w:szCs w:val="20"/>
              </w:rPr>
            </w:pPr>
            <w:del w:id="5493" w:author="meshbah rahman" w:date="2021-02-19T23:22:00Z">
              <w:r w:rsidRPr="00CE1D86" w:rsidDel="0095306F">
                <w:rPr>
                  <w:rFonts w:ascii="Times New Roman" w:hAnsi="Times New Roman" w:cs="Times New Roman"/>
                  <w:bCs/>
                  <w:sz w:val="20"/>
                  <w:szCs w:val="20"/>
                </w:rPr>
                <w:delText>1.29 (1.07-1.55)</w:delText>
              </w:r>
            </w:del>
          </w:p>
        </w:tc>
        <w:tc>
          <w:tcPr>
            <w:tcW w:w="351" w:type="pct"/>
          </w:tcPr>
          <w:p w14:paraId="54A30AC4" w14:textId="3EF2D0F4" w:rsidR="00CE1D86" w:rsidRPr="00CE1D86" w:rsidDel="0095306F" w:rsidRDefault="00CE1D86" w:rsidP="007A24CF">
            <w:pPr>
              <w:jc w:val="both"/>
              <w:rPr>
                <w:del w:id="5494" w:author="meshbah rahman" w:date="2021-02-19T23:22:00Z"/>
                <w:rFonts w:ascii="Times New Roman" w:hAnsi="Times New Roman" w:cs="Times New Roman"/>
                <w:bCs/>
                <w:sz w:val="20"/>
                <w:szCs w:val="20"/>
              </w:rPr>
            </w:pPr>
            <w:del w:id="5495" w:author="meshbah rahman" w:date="2021-02-19T23:22:00Z">
              <w:r w:rsidRPr="00CE1D86" w:rsidDel="0095306F">
                <w:rPr>
                  <w:rFonts w:ascii="Times New Roman" w:hAnsi="Times New Roman" w:cs="Times New Roman"/>
                  <w:bCs/>
                  <w:sz w:val="20"/>
                  <w:szCs w:val="20"/>
                </w:rPr>
                <w:delText>0.008</w:delText>
              </w:r>
            </w:del>
          </w:p>
        </w:tc>
        <w:tc>
          <w:tcPr>
            <w:tcW w:w="618" w:type="pct"/>
          </w:tcPr>
          <w:p w14:paraId="60C36CC3" w14:textId="04470161" w:rsidR="00CE1D86" w:rsidRPr="00CE1D86" w:rsidDel="0095306F" w:rsidRDefault="00CE1D86" w:rsidP="007A24CF">
            <w:pPr>
              <w:jc w:val="both"/>
              <w:rPr>
                <w:del w:id="5496" w:author="meshbah rahman" w:date="2021-02-19T23:22:00Z"/>
                <w:rFonts w:ascii="Times New Roman" w:hAnsi="Times New Roman" w:cs="Times New Roman"/>
                <w:bCs/>
                <w:sz w:val="20"/>
                <w:szCs w:val="20"/>
              </w:rPr>
            </w:pPr>
            <w:del w:id="5497" w:author="meshbah rahman" w:date="2021-02-19T23:22:00Z">
              <w:r w:rsidRPr="00CE1D86" w:rsidDel="0095306F">
                <w:rPr>
                  <w:rFonts w:ascii="Times New Roman" w:hAnsi="Times New Roman" w:cs="Times New Roman"/>
                  <w:bCs/>
                  <w:sz w:val="20"/>
                  <w:szCs w:val="20"/>
                </w:rPr>
                <w:delText>1.18 (0.96-1.43)</w:delText>
              </w:r>
            </w:del>
          </w:p>
        </w:tc>
        <w:tc>
          <w:tcPr>
            <w:tcW w:w="349" w:type="pct"/>
          </w:tcPr>
          <w:p w14:paraId="79B72855" w14:textId="330C8675" w:rsidR="00CE1D86" w:rsidRPr="00CE1D86" w:rsidDel="0095306F" w:rsidRDefault="00CE1D86" w:rsidP="007A24CF">
            <w:pPr>
              <w:jc w:val="both"/>
              <w:rPr>
                <w:del w:id="5498" w:author="meshbah rahman" w:date="2021-02-19T23:22:00Z"/>
                <w:rFonts w:ascii="Times New Roman" w:hAnsi="Times New Roman" w:cs="Times New Roman"/>
                <w:bCs/>
                <w:sz w:val="20"/>
                <w:szCs w:val="20"/>
              </w:rPr>
            </w:pPr>
            <w:del w:id="5499" w:author="meshbah rahman" w:date="2021-02-19T23:22:00Z">
              <w:r w:rsidRPr="00CE1D86" w:rsidDel="0095306F">
                <w:rPr>
                  <w:rFonts w:ascii="Times New Roman" w:hAnsi="Times New Roman" w:cs="Times New Roman"/>
                  <w:bCs/>
                  <w:sz w:val="20"/>
                  <w:szCs w:val="20"/>
                </w:rPr>
                <w:delText>0.101</w:delText>
              </w:r>
            </w:del>
          </w:p>
        </w:tc>
      </w:tr>
      <w:tr w:rsidR="00E12169" w:rsidRPr="00CE1D86" w:rsidDel="0095306F" w14:paraId="37ACCB02" w14:textId="6713346A" w:rsidTr="00E12169">
        <w:trPr>
          <w:trHeight w:val="308"/>
          <w:jc w:val="center"/>
          <w:del w:id="5500" w:author="meshbah rahman" w:date="2021-02-19T23:22:00Z"/>
        </w:trPr>
        <w:tc>
          <w:tcPr>
            <w:tcW w:w="1086" w:type="pct"/>
          </w:tcPr>
          <w:p w14:paraId="1F1A59C7" w14:textId="23BBB011" w:rsidR="00E12169" w:rsidRPr="00CE1D86" w:rsidDel="0095306F" w:rsidRDefault="00E12169" w:rsidP="007A24CF">
            <w:pPr>
              <w:jc w:val="both"/>
              <w:rPr>
                <w:del w:id="5501" w:author="meshbah rahman" w:date="2021-02-19T23:22:00Z"/>
                <w:rFonts w:ascii="Times New Roman" w:hAnsi="Times New Roman" w:cs="Times New Roman"/>
                <w:bCs/>
                <w:sz w:val="20"/>
                <w:szCs w:val="20"/>
              </w:rPr>
            </w:pPr>
            <w:del w:id="5502" w:author="meshbah rahman" w:date="2021-02-19T23:22:00Z">
              <w:r w:rsidRPr="00520622" w:rsidDel="0095306F">
                <w:rPr>
                  <w:rFonts w:ascii="Times New Roman" w:hAnsi="Times New Roman" w:cs="Times New Roman"/>
                  <w:bCs/>
                  <w:sz w:val="24"/>
                  <w:szCs w:val="24"/>
                </w:rPr>
                <w:delText>Mymensingh</w:delText>
              </w:r>
            </w:del>
          </w:p>
        </w:tc>
        <w:tc>
          <w:tcPr>
            <w:tcW w:w="618" w:type="pct"/>
          </w:tcPr>
          <w:p w14:paraId="50F2EB54" w14:textId="2713F4C4" w:rsidR="00E12169" w:rsidRPr="00CE1D86" w:rsidDel="0095306F" w:rsidRDefault="00E12169" w:rsidP="007A24CF">
            <w:pPr>
              <w:jc w:val="both"/>
              <w:rPr>
                <w:del w:id="5503" w:author="meshbah rahman" w:date="2021-02-19T23:22:00Z"/>
                <w:rFonts w:ascii="Times New Roman" w:hAnsi="Times New Roman" w:cs="Times New Roman"/>
                <w:bCs/>
                <w:sz w:val="20"/>
                <w:szCs w:val="20"/>
              </w:rPr>
            </w:pPr>
            <w:del w:id="5504" w:author="meshbah rahman" w:date="2021-02-19T23:22:00Z">
              <w:r w:rsidRPr="00520622" w:rsidDel="0095306F">
                <w:rPr>
                  <w:rFonts w:ascii="Times New Roman" w:hAnsi="Times New Roman" w:cs="Times New Roman"/>
                  <w:bCs/>
                  <w:sz w:val="24"/>
                  <w:szCs w:val="24"/>
                </w:rPr>
                <w:delText>-</w:delText>
              </w:r>
            </w:del>
          </w:p>
        </w:tc>
        <w:tc>
          <w:tcPr>
            <w:tcW w:w="351" w:type="pct"/>
          </w:tcPr>
          <w:p w14:paraId="123ACCA9" w14:textId="31AFD76E" w:rsidR="00E12169" w:rsidRPr="00CE1D86" w:rsidDel="0095306F" w:rsidRDefault="00E12169" w:rsidP="007A24CF">
            <w:pPr>
              <w:jc w:val="both"/>
              <w:rPr>
                <w:del w:id="5505" w:author="meshbah rahman" w:date="2021-02-19T23:22:00Z"/>
                <w:rFonts w:ascii="Times New Roman" w:hAnsi="Times New Roman" w:cs="Times New Roman"/>
                <w:bCs/>
                <w:sz w:val="20"/>
                <w:szCs w:val="20"/>
              </w:rPr>
            </w:pPr>
            <w:del w:id="5506" w:author="meshbah rahman" w:date="2021-02-19T23:22:00Z">
              <w:r w:rsidRPr="00520622" w:rsidDel="0095306F">
                <w:rPr>
                  <w:rFonts w:ascii="Times New Roman" w:hAnsi="Times New Roman" w:cs="Times New Roman"/>
                  <w:bCs/>
                  <w:sz w:val="24"/>
                  <w:szCs w:val="24"/>
                </w:rPr>
                <w:delText>-</w:delText>
              </w:r>
            </w:del>
          </w:p>
        </w:tc>
        <w:tc>
          <w:tcPr>
            <w:tcW w:w="618" w:type="pct"/>
          </w:tcPr>
          <w:p w14:paraId="74CA2C62" w14:textId="0CA10122" w:rsidR="00E12169" w:rsidRPr="00CE1D86" w:rsidDel="0095306F" w:rsidRDefault="00E12169" w:rsidP="007A24CF">
            <w:pPr>
              <w:jc w:val="both"/>
              <w:rPr>
                <w:del w:id="5507" w:author="meshbah rahman" w:date="2021-02-19T23:22:00Z"/>
                <w:rFonts w:ascii="Times New Roman" w:hAnsi="Times New Roman" w:cs="Times New Roman"/>
                <w:bCs/>
                <w:sz w:val="20"/>
                <w:szCs w:val="20"/>
              </w:rPr>
            </w:pPr>
            <w:del w:id="5508" w:author="meshbah rahman" w:date="2021-02-19T23:22:00Z">
              <w:r w:rsidDel="0095306F">
                <w:rPr>
                  <w:rFonts w:ascii="Times New Roman" w:hAnsi="Times New Roman" w:cs="Times New Roman"/>
                  <w:bCs/>
                  <w:sz w:val="20"/>
                  <w:szCs w:val="20"/>
                </w:rPr>
                <w:delText>-</w:delText>
              </w:r>
            </w:del>
          </w:p>
        </w:tc>
        <w:tc>
          <w:tcPr>
            <w:tcW w:w="351" w:type="pct"/>
          </w:tcPr>
          <w:p w14:paraId="0B15A643" w14:textId="1AB5ACA8" w:rsidR="00E12169" w:rsidRPr="00CE1D86" w:rsidDel="0095306F" w:rsidRDefault="00E12169" w:rsidP="007A24CF">
            <w:pPr>
              <w:jc w:val="both"/>
              <w:rPr>
                <w:del w:id="5509" w:author="meshbah rahman" w:date="2021-02-19T23:22:00Z"/>
                <w:rFonts w:ascii="Times New Roman" w:hAnsi="Times New Roman" w:cs="Times New Roman"/>
                <w:bCs/>
                <w:sz w:val="20"/>
                <w:szCs w:val="20"/>
              </w:rPr>
            </w:pPr>
            <w:del w:id="5510" w:author="meshbah rahman" w:date="2021-02-19T23:22:00Z">
              <w:r w:rsidDel="0095306F">
                <w:rPr>
                  <w:rFonts w:ascii="Times New Roman" w:hAnsi="Times New Roman" w:cs="Times New Roman"/>
                  <w:bCs/>
                  <w:sz w:val="20"/>
                  <w:szCs w:val="20"/>
                </w:rPr>
                <w:delText>-</w:delText>
              </w:r>
            </w:del>
          </w:p>
        </w:tc>
        <w:tc>
          <w:tcPr>
            <w:tcW w:w="658" w:type="pct"/>
          </w:tcPr>
          <w:p w14:paraId="58981927" w14:textId="46AD7323" w:rsidR="00E12169" w:rsidRPr="00CE1D86" w:rsidDel="0095306F" w:rsidRDefault="00E12169" w:rsidP="007A24CF">
            <w:pPr>
              <w:jc w:val="both"/>
              <w:rPr>
                <w:del w:id="5511" w:author="meshbah rahman" w:date="2021-02-19T23:22:00Z"/>
                <w:rFonts w:ascii="Times New Roman" w:hAnsi="Times New Roman" w:cs="Times New Roman"/>
                <w:bCs/>
                <w:sz w:val="20"/>
                <w:szCs w:val="20"/>
              </w:rPr>
            </w:pPr>
            <w:del w:id="5512" w:author="meshbah rahman" w:date="2021-02-19T23:22:00Z">
              <w:r w:rsidRPr="00CE1D86" w:rsidDel="0095306F">
                <w:rPr>
                  <w:rFonts w:ascii="Times New Roman" w:hAnsi="Times New Roman" w:cs="Times New Roman"/>
                  <w:bCs/>
                  <w:sz w:val="20"/>
                  <w:szCs w:val="20"/>
                </w:rPr>
                <w:delText>0.75 (0.59 - 0.95)</w:delText>
              </w:r>
            </w:del>
          </w:p>
        </w:tc>
        <w:tc>
          <w:tcPr>
            <w:tcW w:w="351" w:type="pct"/>
          </w:tcPr>
          <w:p w14:paraId="5E09CB93" w14:textId="0726D1D9" w:rsidR="00E12169" w:rsidRPr="00CE1D86" w:rsidDel="0095306F" w:rsidRDefault="00E12169" w:rsidP="007A24CF">
            <w:pPr>
              <w:jc w:val="both"/>
              <w:rPr>
                <w:del w:id="5513" w:author="meshbah rahman" w:date="2021-02-19T23:22:00Z"/>
                <w:rFonts w:ascii="Times New Roman" w:hAnsi="Times New Roman" w:cs="Times New Roman"/>
                <w:bCs/>
                <w:sz w:val="20"/>
                <w:szCs w:val="20"/>
              </w:rPr>
            </w:pPr>
            <w:del w:id="5514" w:author="meshbah rahman" w:date="2021-02-19T23:22:00Z">
              <w:r w:rsidRPr="00CE1D86" w:rsidDel="0095306F">
                <w:rPr>
                  <w:rFonts w:ascii="Times New Roman" w:hAnsi="Times New Roman" w:cs="Times New Roman"/>
                  <w:bCs/>
                  <w:sz w:val="20"/>
                  <w:szCs w:val="20"/>
                </w:rPr>
                <w:delText>0.017</w:delText>
              </w:r>
            </w:del>
          </w:p>
        </w:tc>
        <w:tc>
          <w:tcPr>
            <w:tcW w:w="618" w:type="pct"/>
          </w:tcPr>
          <w:p w14:paraId="38D3C183" w14:textId="774D13EC" w:rsidR="00E12169" w:rsidRPr="00CE1D86" w:rsidDel="0095306F" w:rsidRDefault="00E12169" w:rsidP="007A24CF">
            <w:pPr>
              <w:jc w:val="both"/>
              <w:rPr>
                <w:del w:id="5515" w:author="meshbah rahman" w:date="2021-02-19T23:22:00Z"/>
                <w:rFonts w:ascii="Times New Roman" w:hAnsi="Times New Roman" w:cs="Times New Roman"/>
                <w:bCs/>
                <w:sz w:val="20"/>
                <w:szCs w:val="20"/>
              </w:rPr>
            </w:pPr>
            <w:del w:id="5516" w:author="meshbah rahman" w:date="2021-02-19T23:22:00Z">
              <w:r w:rsidRPr="00CE1D86" w:rsidDel="0095306F">
                <w:rPr>
                  <w:rFonts w:ascii="Times New Roman" w:hAnsi="Times New Roman" w:cs="Times New Roman"/>
                  <w:bCs/>
                  <w:sz w:val="20"/>
                  <w:szCs w:val="20"/>
                </w:rPr>
                <w:delText>0.77 (0.60-0.98)</w:delText>
              </w:r>
            </w:del>
          </w:p>
        </w:tc>
        <w:tc>
          <w:tcPr>
            <w:tcW w:w="349" w:type="pct"/>
          </w:tcPr>
          <w:p w14:paraId="2EB382C7" w14:textId="6302375F" w:rsidR="00E12169" w:rsidRPr="00CE1D86" w:rsidDel="0095306F" w:rsidRDefault="00E12169" w:rsidP="007A24CF">
            <w:pPr>
              <w:jc w:val="both"/>
              <w:rPr>
                <w:del w:id="5517" w:author="meshbah rahman" w:date="2021-02-19T23:22:00Z"/>
                <w:rFonts w:ascii="Times New Roman" w:hAnsi="Times New Roman" w:cs="Times New Roman"/>
                <w:bCs/>
                <w:sz w:val="20"/>
                <w:szCs w:val="20"/>
              </w:rPr>
            </w:pPr>
            <w:del w:id="5518" w:author="meshbah rahman" w:date="2021-02-19T23:22:00Z">
              <w:r w:rsidRPr="00CE1D86" w:rsidDel="0095306F">
                <w:rPr>
                  <w:rFonts w:ascii="Times New Roman" w:hAnsi="Times New Roman" w:cs="Times New Roman"/>
                  <w:bCs/>
                  <w:sz w:val="20"/>
                  <w:szCs w:val="20"/>
                </w:rPr>
                <w:delText>0.035</w:delText>
              </w:r>
            </w:del>
          </w:p>
        </w:tc>
      </w:tr>
      <w:tr w:rsidR="00E12169" w:rsidRPr="00CE1D86" w:rsidDel="0095306F" w14:paraId="300D01F9" w14:textId="51C9D80D" w:rsidTr="00E12169">
        <w:trPr>
          <w:trHeight w:val="308"/>
          <w:jc w:val="center"/>
          <w:del w:id="5519" w:author="meshbah rahman" w:date="2021-02-19T23:22:00Z"/>
        </w:trPr>
        <w:tc>
          <w:tcPr>
            <w:tcW w:w="1086" w:type="pct"/>
          </w:tcPr>
          <w:p w14:paraId="5FABAAAA" w14:textId="66CEBED7" w:rsidR="00E12169" w:rsidRPr="00CE1D86" w:rsidDel="0095306F" w:rsidRDefault="00E12169" w:rsidP="007A24CF">
            <w:pPr>
              <w:jc w:val="both"/>
              <w:rPr>
                <w:del w:id="5520" w:author="meshbah rahman" w:date="2021-02-19T23:22:00Z"/>
                <w:rFonts w:ascii="Times New Roman" w:hAnsi="Times New Roman" w:cs="Times New Roman"/>
                <w:bCs/>
                <w:sz w:val="20"/>
                <w:szCs w:val="20"/>
              </w:rPr>
            </w:pPr>
            <w:del w:id="5521" w:author="meshbah rahman" w:date="2021-02-19T23:22:00Z">
              <w:r w:rsidRPr="00CE1D86" w:rsidDel="0095306F">
                <w:rPr>
                  <w:rFonts w:ascii="Times New Roman" w:hAnsi="Times New Roman" w:cs="Times New Roman"/>
                  <w:bCs/>
                  <w:sz w:val="20"/>
                  <w:szCs w:val="20"/>
                </w:rPr>
                <w:delText>Rajshahi</w:delText>
              </w:r>
            </w:del>
          </w:p>
        </w:tc>
        <w:tc>
          <w:tcPr>
            <w:tcW w:w="618" w:type="pct"/>
          </w:tcPr>
          <w:p w14:paraId="57BF1BF7" w14:textId="4BCB8141" w:rsidR="00E12169" w:rsidRPr="00CE1D86" w:rsidDel="0095306F" w:rsidRDefault="00E12169" w:rsidP="007A24CF">
            <w:pPr>
              <w:jc w:val="both"/>
              <w:rPr>
                <w:del w:id="5522" w:author="meshbah rahman" w:date="2021-02-19T23:22:00Z"/>
                <w:rFonts w:ascii="Times New Roman" w:hAnsi="Times New Roman" w:cs="Times New Roman"/>
                <w:bCs/>
                <w:sz w:val="20"/>
                <w:szCs w:val="20"/>
              </w:rPr>
            </w:pPr>
            <w:del w:id="5523" w:author="meshbah rahman" w:date="2021-02-19T23:22:00Z">
              <w:r w:rsidRPr="00CE1D86" w:rsidDel="0095306F">
                <w:rPr>
                  <w:rFonts w:ascii="Times New Roman" w:hAnsi="Times New Roman" w:cs="Times New Roman"/>
                  <w:bCs/>
                  <w:sz w:val="20"/>
                  <w:szCs w:val="20"/>
                </w:rPr>
                <w:delText>0.95 (0.75-1.20)</w:delText>
              </w:r>
            </w:del>
          </w:p>
        </w:tc>
        <w:tc>
          <w:tcPr>
            <w:tcW w:w="351" w:type="pct"/>
          </w:tcPr>
          <w:p w14:paraId="59A0B543" w14:textId="592A67DD" w:rsidR="00E12169" w:rsidRPr="00CE1D86" w:rsidDel="0095306F" w:rsidRDefault="00E12169" w:rsidP="007A24CF">
            <w:pPr>
              <w:jc w:val="both"/>
              <w:rPr>
                <w:del w:id="5524" w:author="meshbah rahman" w:date="2021-02-19T23:22:00Z"/>
                <w:rFonts w:ascii="Times New Roman" w:hAnsi="Times New Roman" w:cs="Times New Roman"/>
                <w:bCs/>
                <w:sz w:val="20"/>
                <w:szCs w:val="20"/>
              </w:rPr>
            </w:pPr>
            <w:del w:id="5525" w:author="meshbah rahman" w:date="2021-02-19T23:22:00Z">
              <w:r w:rsidRPr="00CE1D86" w:rsidDel="0095306F">
                <w:rPr>
                  <w:rFonts w:ascii="Times New Roman" w:hAnsi="Times New Roman" w:cs="Times New Roman"/>
                  <w:bCs/>
                  <w:sz w:val="20"/>
                  <w:szCs w:val="20"/>
                </w:rPr>
                <w:delText>0.675</w:delText>
              </w:r>
            </w:del>
          </w:p>
        </w:tc>
        <w:tc>
          <w:tcPr>
            <w:tcW w:w="618" w:type="pct"/>
          </w:tcPr>
          <w:p w14:paraId="05569FB7" w14:textId="4ADF6D8A" w:rsidR="00E12169" w:rsidRPr="00CE1D86" w:rsidDel="0095306F" w:rsidRDefault="00E12169" w:rsidP="007A24CF">
            <w:pPr>
              <w:jc w:val="both"/>
              <w:rPr>
                <w:del w:id="5526" w:author="meshbah rahman" w:date="2021-02-19T23:22:00Z"/>
                <w:rFonts w:ascii="Times New Roman" w:hAnsi="Times New Roman" w:cs="Times New Roman"/>
                <w:bCs/>
                <w:sz w:val="20"/>
                <w:szCs w:val="20"/>
              </w:rPr>
            </w:pPr>
            <w:del w:id="5527" w:author="meshbah rahman" w:date="2021-02-19T23:22:00Z">
              <w:r w:rsidRPr="00CE1D86" w:rsidDel="0095306F">
                <w:rPr>
                  <w:rFonts w:ascii="Times New Roman" w:hAnsi="Times New Roman" w:cs="Times New Roman"/>
                  <w:bCs/>
                  <w:sz w:val="20"/>
                  <w:szCs w:val="20"/>
                </w:rPr>
                <w:delText>0.92 (0.71-1.18)</w:delText>
              </w:r>
            </w:del>
          </w:p>
        </w:tc>
        <w:tc>
          <w:tcPr>
            <w:tcW w:w="351" w:type="pct"/>
          </w:tcPr>
          <w:p w14:paraId="6739D0D2" w14:textId="787A2251" w:rsidR="00E12169" w:rsidRPr="00CE1D86" w:rsidDel="0095306F" w:rsidRDefault="00E12169" w:rsidP="007A24CF">
            <w:pPr>
              <w:jc w:val="both"/>
              <w:rPr>
                <w:del w:id="5528" w:author="meshbah rahman" w:date="2021-02-19T23:22:00Z"/>
                <w:rFonts w:ascii="Times New Roman" w:hAnsi="Times New Roman" w:cs="Times New Roman"/>
                <w:bCs/>
                <w:sz w:val="20"/>
                <w:szCs w:val="20"/>
              </w:rPr>
            </w:pPr>
            <w:del w:id="5529" w:author="meshbah rahman" w:date="2021-02-19T23:22:00Z">
              <w:r w:rsidRPr="00CE1D86" w:rsidDel="0095306F">
                <w:rPr>
                  <w:rFonts w:ascii="Times New Roman" w:hAnsi="Times New Roman" w:cs="Times New Roman"/>
                  <w:bCs/>
                  <w:sz w:val="20"/>
                  <w:szCs w:val="20"/>
                </w:rPr>
                <w:delText>0.514</w:delText>
              </w:r>
            </w:del>
          </w:p>
        </w:tc>
        <w:tc>
          <w:tcPr>
            <w:tcW w:w="658" w:type="pct"/>
          </w:tcPr>
          <w:p w14:paraId="0E71FF5F" w14:textId="00837FCE" w:rsidR="00E12169" w:rsidRPr="00CE1D86" w:rsidDel="0095306F" w:rsidRDefault="00E12169" w:rsidP="007A24CF">
            <w:pPr>
              <w:jc w:val="both"/>
              <w:rPr>
                <w:del w:id="5530" w:author="meshbah rahman" w:date="2021-02-19T23:22:00Z"/>
                <w:rFonts w:ascii="Times New Roman" w:hAnsi="Times New Roman" w:cs="Times New Roman"/>
                <w:bCs/>
                <w:sz w:val="20"/>
                <w:szCs w:val="20"/>
              </w:rPr>
            </w:pPr>
            <w:del w:id="5531" w:author="meshbah rahman" w:date="2021-02-19T23:22:00Z">
              <w:r w:rsidRPr="00CE1D86" w:rsidDel="0095306F">
                <w:rPr>
                  <w:rFonts w:ascii="Times New Roman" w:hAnsi="Times New Roman" w:cs="Times New Roman"/>
                  <w:bCs/>
                  <w:sz w:val="20"/>
                  <w:szCs w:val="20"/>
                </w:rPr>
                <w:delText>1.09 (0.88-1.33)</w:delText>
              </w:r>
            </w:del>
          </w:p>
        </w:tc>
        <w:tc>
          <w:tcPr>
            <w:tcW w:w="351" w:type="pct"/>
          </w:tcPr>
          <w:p w14:paraId="065FA540" w14:textId="4FCAB769" w:rsidR="00E12169" w:rsidRPr="00CE1D86" w:rsidDel="0095306F" w:rsidRDefault="00E12169" w:rsidP="007A24CF">
            <w:pPr>
              <w:jc w:val="both"/>
              <w:rPr>
                <w:del w:id="5532" w:author="meshbah rahman" w:date="2021-02-19T23:22:00Z"/>
                <w:rFonts w:ascii="Times New Roman" w:hAnsi="Times New Roman" w:cs="Times New Roman"/>
                <w:bCs/>
                <w:sz w:val="20"/>
                <w:szCs w:val="20"/>
              </w:rPr>
            </w:pPr>
            <w:del w:id="5533" w:author="meshbah rahman" w:date="2021-02-19T23:22:00Z">
              <w:r w:rsidRPr="00CE1D86" w:rsidDel="0095306F">
                <w:rPr>
                  <w:rFonts w:ascii="Times New Roman" w:hAnsi="Times New Roman" w:cs="Times New Roman"/>
                  <w:bCs/>
                  <w:sz w:val="20"/>
                  <w:szCs w:val="20"/>
                </w:rPr>
                <w:delText>0.430</w:delText>
              </w:r>
            </w:del>
          </w:p>
        </w:tc>
        <w:tc>
          <w:tcPr>
            <w:tcW w:w="618" w:type="pct"/>
          </w:tcPr>
          <w:p w14:paraId="0CABD65C" w14:textId="2EEB0C1E" w:rsidR="00E12169" w:rsidRPr="00CE1D86" w:rsidDel="0095306F" w:rsidRDefault="00E12169" w:rsidP="007A24CF">
            <w:pPr>
              <w:jc w:val="both"/>
              <w:rPr>
                <w:del w:id="5534" w:author="meshbah rahman" w:date="2021-02-19T23:22:00Z"/>
                <w:rFonts w:ascii="Times New Roman" w:hAnsi="Times New Roman" w:cs="Times New Roman"/>
                <w:bCs/>
                <w:sz w:val="20"/>
                <w:szCs w:val="20"/>
              </w:rPr>
            </w:pPr>
            <w:del w:id="5535" w:author="meshbah rahman" w:date="2021-02-19T23:22:00Z">
              <w:r w:rsidRPr="00CE1D86" w:rsidDel="0095306F">
                <w:rPr>
                  <w:rFonts w:ascii="Times New Roman" w:hAnsi="Times New Roman" w:cs="Times New Roman"/>
                  <w:bCs/>
                  <w:sz w:val="20"/>
                  <w:szCs w:val="20"/>
                </w:rPr>
                <w:delText>1.04 (0.84-1.29)</w:delText>
              </w:r>
            </w:del>
          </w:p>
        </w:tc>
        <w:tc>
          <w:tcPr>
            <w:tcW w:w="349" w:type="pct"/>
          </w:tcPr>
          <w:p w14:paraId="65585930" w14:textId="0A3C9918" w:rsidR="00E12169" w:rsidRPr="00CE1D86" w:rsidDel="0095306F" w:rsidRDefault="00E12169" w:rsidP="007A24CF">
            <w:pPr>
              <w:jc w:val="both"/>
              <w:rPr>
                <w:del w:id="5536" w:author="meshbah rahman" w:date="2021-02-19T23:22:00Z"/>
                <w:rFonts w:ascii="Times New Roman" w:hAnsi="Times New Roman" w:cs="Times New Roman"/>
                <w:bCs/>
                <w:sz w:val="20"/>
                <w:szCs w:val="20"/>
              </w:rPr>
            </w:pPr>
            <w:del w:id="5537" w:author="meshbah rahman" w:date="2021-02-19T23:22:00Z">
              <w:r w:rsidRPr="00CE1D86" w:rsidDel="0095306F">
                <w:rPr>
                  <w:rFonts w:ascii="Times New Roman" w:hAnsi="Times New Roman" w:cs="Times New Roman"/>
                  <w:bCs/>
                  <w:sz w:val="20"/>
                  <w:szCs w:val="20"/>
                </w:rPr>
                <w:delText>0.719</w:delText>
              </w:r>
            </w:del>
          </w:p>
        </w:tc>
      </w:tr>
      <w:tr w:rsidR="00E12169" w:rsidRPr="00CE1D86" w:rsidDel="0095306F" w14:paraId="79B85BE1" w14:textId="4E6AB398" w:rsidTr="00E12169">
        <w:trPr>
          <w:trHeight w:val="308"/>
          <w:jc w:val="center"/>
          <w:del w:id="5538" w:author="meshbah rahman" w:date="2021-02-19T23:22:00Z"/>
        </w:trPr>
        <w:tc>
          <w:tcPr>
            <w:tcW w:w="1086" w:type="pct"/>
          </w:tcPr>
          <w:p w14:paraId="7E1186B1" w14:textId="47725C9D" w:rsidR="00E12169" w:rsidRPr="00CE1D86" w:rsidDel="0095306F" w:rsidRDefault="00E12169" w:rsidP="007A24CF">
            <w:pPr>
              <w:jc w:val="both"/>
              <w:rPr>
                <w:del w:id="5539" w:author="meshbah rahman" w:date="2021-02-19T23:22:00Z"/>
                <w:rFonts w:ascii="Times New Roman" w:hAnsi="Times New Roman" w:cs="Times New Roman"/>
                <w:bCs/>
                <w:sz w:val="20"/>
                <w:szCs w:val="20"/>
              </w:rPr>
            </w:pPr>
            <w:del w:id="5540" w:author="meshbah rahman" w:date="2021-02-19T23:22:00Z">
              <w:r w:rsidRPr="00CE1D86" w:rsidDel="0095306F">
                <w:rPr>
                  <w:rFonts w:ascii="Times New Roman" w:hAnsi="Times New Roman" w:cs="Times New Roman"/>
                  <w:bCs/>
                  <w:sz w:val="20"/>
                  <w:szCs w:val="20"/>
                </w:rPr>
                <w:delText>Rangpur</w:delText>
              </w:r>
            </w:del>
          </w:p>
        </w:tc>
        <w:tc>
          <w:tcPr>
            <w:tcW w:w="618" w:type="pct"/>
          </w:tcPr>
          <w:p w14:paraId="01694152" w14:textId="0957D079" w:rsidR="00E12169" w:rsidRPr="00CE1D86" w:rsidDel="0095306F" w:rsidRDefault="00E12169" w:rsidP="007A24CF">
            <w:pPr>
              <w:jc w:val="both"/>
              <w:rPr>
                <w:del w:id="5541" w:author="meshbah rahman" w:date="2021-02-19T23:22:00Z"/>
                <w:rFonts w:ascii="Times New Roman" w:hAnsi="Times New Roman" w:cs="Times New Roman"/>
                <w:bCs/>
                <w:sz w:val="20"/>
                <w:szCs w:val="20"/>
              </w:rPr>
            </w:pPr>
            <w:del w:id="5542" w:author="meshbah rahman" w:date="2021-02-19T23:22:00Z">
              <w:r w:rsidRPr="00CE1D86" w:rsidDel="0095306F">
                <w:rPr>
                  <w:rFonts w:ascii="Times New Roman" w:hAnsi="Times New Roman" w:cs="Times New Roman"/>
                  <w:bCs/>
                  <w:sz w:val="20"/>
                  <w:szCs w:val="20"/>
                </w:rPr>
                <w:delText>1.72 (1.38-2.13)</w:delText>
              </w:r>
            </w:del>
          </w:p>
        </w:tc>
        <w:tc>
          <w:tcPr>
            <w:tcW w:w="351" w:type="pct"/>
          </w:tcPr>
          <w:p w14:paraId="3DFB9492" w14:textId="08E578D8" w:rsidR="00E12169" w:rsidRPr="00CE1D86" w:rsidDel="0095306F" w:rsidRDefault="00E12169" w:rsidP="007A24CF">
            <w:pPr>
              <w:jc w:val="both"/>
              <w:rPr>
                <w:del w:id="5543" w:author="meshbah rahman" w:date="2021-02-19T23:22:00Z"/>
                <w:rFonts w:ascii="Times New Roman" w:hAnsi="Times New Roman" w:cs="Times New Roman"/>
                <w:bCs/>
                <w:sz w:val="20"/>
                <w:szCs w:val="20"/>
              </w:rPr>
            </w:pPr>
            <w:del w:id="5544" w:author="meshbah rahman" w:date="2021-02-19T23:22:00Z">
              <w:r w:rsidRPr="00CE1D86" w:rsidDel="0095306F">
                <w:rPr>
                  <w:rFonts w:ascii="Times New Roman" w:hAnsi="Times New Roman" w:cs="Times New Roman"/>
                  <w:bCs/>
                  <w:sz w:val="20"/>
                  <w:szCs w:val="20"/>
                </w:rPr>
                <w:delText>&lt;0.001</w:delText>
              </w:r>
            </w:del>
          </w:p>
        </w:tc>
        <w:tc>
          <w:tcPr>
            <w:tcW w:w="618" w:type="pct"/>
          </w:tcPr>
          <w:p w14:paraId="777F7E34" w14:textId="6659A380" w:rsidR="00E12169" w:rsidRPr="00CE1D86" w:rsidDel="0095306F" w:rsidRDefault="00E12169" w:rsidP="007A24CF">
            <w:pPr>
              <w:jc w:val="both"/>
              <w:rPr>
                <w:del w:id="5545" w:author="meshbah rahman" w:date="2021-02-19T23:22:00Z"/>
                <w:rFonts w:ascii="Times New Roman" w:hAnsi="Times New Roman" w:cs="Times New Roman"/>
                <w:bCs/>
                <w:sz w:val="20"/>
                <w:szCs w:val="20"/>
              </w:rPr>
            </w:pPr>
            <w:del w:id="5546" w:author="meshbah rahman" w:date="2021-02-19T23:22:00Z">
              <w:r w:rsidRPr="00CE1D86" w:rsidDel="0095306F">
                <w:rPr>
                  <w:rFonts w:ascii="Times New Roman" w:hAnsi="Times New Roman" w:cs="Times New Roman"/>
                  <w:bCs/>
                  <w:sz w:val="20"/>
                  <w:szCs w:val="20"/>
                </w:rPr>
                <w:delText>1.71 (1.36-2.14)</w:delText>
              </w:r>
            </w:del>
          </w:p>
        </w:tc>
        <w:tc>
          <w:tcPr>
            <w:tcW w:w="351" w:type="pct"/>
          </w:tcPr>
          <w:p w14:paraId="71197C09" w14:textId="17E245B6" w:rsidR="00E12169" w:rsidRPr="00CE1D86" w:rsidDel="0095306F" w:rsidRDefault="00E12169" w:rsidP="007A24CF">
            <w:pPr>
              <w:jc w:val="both"/>
              <w:rPr>
                <w:del w:id="5547" w:author="meshbah rahman" w:date="2021-02-19T23:22:00Z"/>
                <w:rFonts w:ascii="Times New Roman" w:hAnsi="Times New Roman" w:cs="Times New Roman"/>
                <w:bCs/>
                <w:sz w:val="20"/>
                <w:szCs w:val="20"/>
              </w:rPr>
            </w:pPr>
            <w:del w:id="5548" w:author="meshbah rahman" w:date="2021-02-19T23:22:00Z">
              <w:r w:rsidRPr="00CE1D86" w:rsidDel="0095306F">
                <w:rPr>
                  <w:rFonts w:ascii="Times New Roman" w:hAnsi="Times New Roman" w:cs="Times New Roman"/>
                  <w:bCs/>
                  <w:sz w:val="20"/>
                  <w:szCs w:val="20"/>
                </w:rPr>
                <w:delText>&lt;0.001</w:delText>
              </w:r>
            </w:del>
          </w:p>
        </w:tc>
        <w:tc>
          <w:tcPr>
            <w:tcW w:w="658" w:type="pct"/>
          </w:tcPr>
          <w:p w14:paraId="333A1C9A" w14:textId="5E991348" w:rsidR="00E12169" w:rsidRPr="00CE1D86" w:rsidDel="0095306F" w:rsidRDefault="00E12169" w:rsidP="007A24CF">
            <w:pPr>
              <w:jc w:val="both"/>
              <w:rPr>
                <w:del w:id="5549" w:author="meshbah rahman" w:date="2021-02-19T23:22:00Z"/>
                <w:rFonts w:ascii="Times New Roman" w:hAnsi="Times New Roman" w:cs="Times New Roman"/>
                <w:bCs/>
                <w:sz w:val="20"/>
                <w:szCs w:val="20"/>
              </w:rPr>
            </w:pPr>
            <w:del w:id="5550" w:author="meshbah rahman" w:date="2021-02-19T23:22:00Z">
              <w:r w:rsidRPr="00CE1D86" w:rsidDel="0095306F">
                <w:rPr>
                  <w:rFonts w:ascii="Times New Roman" w:hAnsi="Times New Roman" w:cs="Times New Roman"/>
                  <w:bCs/>
                  <w:sz w:val="20"/>
                  <w:szCs w:val="20"/>
                </w:rPr>
                <w:delText>2.44 (0.62-0.95)</w:delText>
              </w:r>
            </w:del>
          </w:p>
        </w:tc>
        <w:tc>
          <w:tcPr>
            <w:tcW w:w="351" w:type="pct"/>
          </w:tcPr>
          <w:p w14:paraId="790A8D0B" w14:textId="3185ABE4" w:rsidR="00E12169" w:rsidRPr="00CE1D86" w:rsidDel="0095306F" w:rsidRDefault="00E12169" w:rsidP="007A24CF">
            <w:pPr>
              <w:jc w:val="both"/>
              <w:rPr>
                <w:del w:id="5551" w:author="meshbah rahman" w:date="2021-02-19T23:22:00Z"/>
                <w:rFonts w:ascii="Times New Roman" w:hAnsi="Times New Roman" w:cs="Times New Roman"/>
                <w:bCs/>
                <w:sz w:val="20"/>
                <w:szCs w:val="20"/>
              </w:rPr>
            </w:pPr>
            <w:del w:id="5552" w:author="meshbah rahman" w:date="2021-02-19T23:22:00Z">
              <w:r w:rsidRPr="00CE1D86" w:rsidDel="0095306F">
                <w:rPr>
                  <w:rFonts w:ascii="Times New Roman" w:hAnsi="Times New Roman" w:cs="Times New Roman"/>
                  <w:bCs/>
                  <w:sz w:val="20"/>
                  <w:szCs w:val="20"/>
                </w:rPr>
                <w:delText>&lt;0.001</w:delText>
              </w:r>
            </w:del>
          </w:p>
        </w:tc>
        <w:tc>
          <w:tcPr>
            <w:tcW w:w="618" w:type="pct"/>
          </w:tcPr>
          <w:p w14:paraId="5D6FAC18" w14:textId="70201188" w:rsidR="00E12169" w:rsidRPr="00CE1D86" w:rsidDel="0095306F" w:rsidRDefault="00E12169" w:rsidP="007A24CF">
            <w:pPr>
              <w:jc w:val="both"/>
              <w:rPr>
                <w:del w:id="5553" w:author="meshbah rahman" w:date="2021-02-19T23:22:00Z"/>
                <w:rFonts w:ascii="Times New Roman" w:hAnsi="Times New Roman" w:cs="Times New Roman"/>
                <w:bCs/>
                <w:sz w:val="20"/>
                <w:szCs w:val="20"/>
              </w:rPr>
            </w:pPr>
            <w:del w:id="5554" w:author="meshbah rahman" w:date="2021-02-19T23:22:00Z">
              <w:r w:rsidRPr="00CE1D86" w:rsidDel="0095306F">
                <w:rPr>
                  <w:rFonts w:ascii="Times New Roman" w:hAnsi="Times New Roman" w:cs="Times New Roman"/>
                  <w:bCs/>
                  <w:sz w:val="20"/>
                  <w:szCs w:val="20"/>
                </w:rPr>
                <w:delText>2.59 (2.10-3.19)</w:delText>
              </w:r>
            </w:del>
          </w:p>
        </w:tc>
        <w:tc>
          <w:tcPr>
            <w:tcW w:w="349" w:type="pct"/>
          </w:tcPr>
          <w:p w14:paraId="1EDAC38C" w14:textId="194D8818" w:rsidR="00E12169" w:rsidRPr="00CE1D86" w:rsidDel="0095306F" w:rsidRDefault="00E12169" w:rsidP="007A24CF">
            <w:pPr>
              <w:jc w:val="both"/>
              <w:rPr>
                <w:del w:id="5555" w:author="meshbah rahman" w:date="2021-02-19T23:22:00Z"/>
                <w:rFonts w:ascii="Times New Roman" w:hAnsi="Times New Roman" w:cs="Times New Roman"/>
                <w:bCs/>
                <w:sz w:val="20"/>
                <w:szCs w:val="20"/>
              </w:rPr>
            </w:pPr>
            <w:del w:id="5556" w:author="meshbah rahman" w:date="2021-02-19T23:22:00Z">
              <w:r w:rsidRPr="00CE1D86" w:rsidDel="0095306F">
                <w:rPr>
                  <w:rFonts w:ascii="Times New Roman" w:hAnsi="Times New Roman" w:cs="Times New Roman"/>
                  <w:bCs/>
                  <w:sz w:val="20"/>
                  <w:szCs w:val="20"/>
                </w:rPr>
                <w:delText>&lt;0.001</w:delText>
              </w:r>
            </w:del>
          </w:p>
        </w:tc>
      </w:tr>
      <w:tr w:rsidR="00E12169" w:rsidRPr="00CE1D86" w:rsidDel="0095306F" w14:paraId="26581B5A" w14:textId="7D37DD78" w:rsidTr="00E12169">
        <w:trPr>
          <w:trHeight w:val="308"/>
          <w:jc w:val="center"/>
          <w:del w:id="5557" w:author="meshbah rahman" w:date="2021-02-19T23:22:00Z"/>
        </w:trPr>
        <w:tc>
          <w:tcPr>
            <w:tcW w:w="1086" w:type="pct"/>
          </w:tcPr>
          <w:p w14:paraId="30A9B542" w14:textId="6E78B4DE" w:rsidR="00E12169" w:rsidRPr="00CE1D86" w:rsidDel="0095306F" w:rsidRDefault="00E12169" w:rsidP="007A24CF">
            <w:pPr>
              <w:jc w:val="both"/>
              <w:rPr>
                <w:del w:id="5558" w:author="meshbah rahman" w:date="2021-02-19T23:22:00Z"/>
                <w:rFonts w:ascii="Times New Roman" w:hAnsi="Times New Roman" w:cs="Times New Roman"/>
                <w:bCs/>
                <w:sz w:val="20"/>
                <w:szCs w:val="20"/>
              </w:rPr>
            </w:pPr>
            <w:del w:id="5559" w:author="meshbah rahman" w:date="2021-02-19T23:22:00Z">
              <w:r w:rsidRPr="00CE1D86" w:rsidDel="0095306F">
                <w:rPr>
                  <w:rFonts w:ascii="Times New Roman" w:hAnsi="Times New Roman" w:cs="Times New Roman"/>
                  <w:bCs/>
                  <w:sz w:val="20"/>
                  <w:szCs w:val="20"/>
                </w:rPr>
                <w:delText>Sylhet</w:delText>
              </w:r>
            </w:del>
          </w:p>
        </w:tc>
        <w:tc>
          <w:tcPr>
            <w:tcW w:w="618" w:type="pct"/>
          </w:tcPr>
          <w:p w14:paraId="799B7BD1" w14:textId="27BFA302" w:rsidR="00E12169" w:rsidRPr="00CE1D86" w:rsidDel="0095306F" w:rsidRDefault="00E12169" w:rsidP="007A24CF">
            <w:pPr>
              <w:jc w:val="both"/>
              <w:rPr>
                <w:del w:id="5560" w:author="meshbah rahman" w:date="2021-02-19T23:22:00Z"/>
                <w:rFonts w:ascii="Times New Roman" w:hAnsi="Times New Roman" w:cs="Times New Roman"/>
                <w:bCs/>
                <w:sz w:val="20"/>
                <w:szCs w:val="20"/>
              </w:rPr>
            </w:pPr>
            <w:del w:id="5561" w:author="meshbah rahman" w:date="2021-02-19T23:22:00Z">
              <w:r w:rsidRPr="00CE1D86" w:rsidDel="0095306F">
                <w:rPr>
                  <w:rFonts w:ascii="Times New Roman" w:hAnsi="Times New Roman" w:cs="Times New Roman"/>
                  <w:bCs/>
                  <w:sz w:val="20"/>
                  <w:szCs w:val="20"/>
                </w:rPr>
                <w:delText>0.56 (0.44-0.71)</w:delText>
              </w:r>
            </w:del>
          </w:p>
        </w:tc>
        <w:tc>
          <w:tcPr>
            <w:tcW w:w="351" w:type="pct"/>
          </w:tcPr>
          <w:p w14:paraId="5CE9EEC5" w14:textId="7DDD4F07" w:rsidR="00E12169" w:rsidRPr="00CE1D86" w:rsidDel="0095306F" w:rsidRDefault="00E12169" w:rsidP="007A24CF">
            <w:pPr>
              <w:jc w:val="both"/>
              <w:rPr>
                <w:del w:id="5562" w:author="meshbah rahman" w:date="2021-02-19T23:22:00Z"/>
                <w:rFonts w:ascii="Times New Roman" w:hAnsi="Times New Roman" w:cs="Times New Roman"/>
                <w:bCs/>
                <w:sz w:val="20"/>
                <w:szCs w:val="20"/>
              </w:rPr>
            </w:pPr>
            <w:del w:id="5563" w:author="meshbah rahman" w:date="2021-02-19T23:22:00Z">
              <w:r w:rsidRPr="00CE1D86" w:rsidDel="0095306F">
                <w:rPr>
                  <w:rFonts w:ascii="Times New Roman" w:hAnsi="Times New Roman" w:cs="Times New Roman"/>
                  <w:bCs/>
                  <w:sz w:val="20"/>
                  <w:szCs w:val="20"/>
                </w:rPr>
                <w:delText>&lt;0.001</w:delText>
              </w:r>
            </w:del>
          </w:p>
        </w:tc>
        <w:tc>
          <w:tcPr>
            <w:tcW w:w="618" w:type="pct"/>
          </w:tcPr>
          <w:p w14:paraId="1579E07F" w14:textId="2E2DAE70" w:rsidR="00E12169" w:rsidRPr="00CE1D86" w:rsidDel="0095306F" w:rsidRDefault="00E12169" w:rsidP="007A24CF">
            <w:pPr>
              <w:jc w:val="both"/>
              <w:rPr>
                <w:del w:id="5564" w:author="meshbah rahman" w:date="2021-02-19T23:22:00Z"/>
                <w:rFonts w:ascii="Times New Roman" w:hAnsi="Times New Roman" w:cs="Times New Roman"/>
                <w:bCs/>
                <w:sz w:val="20"/>
                <w:szCs w:val="20"/>
              </w:rPr>
            </w:pPr>
            <w:del w:id="5565" w:author="meshbah rahman" w:date="2021-02-19T23:22:00Z">
              <w:r w:rsidRPr="00CE1D86" w:rsidDel="0095306F">
                <w:rPr>
                  <w:rFonts w:ascii="Times New Roman" w:hAnsi="Times New Roman" w:cs="Times New Roman"/>
                  <w:bCs/>
                  <w:sz w:val="20"/>
                  <w:szCs w:val="20"/>
                </w:rPr>
                <w:delText>0.59 (0.46-0.75)</w:delText>
              </w:r>
            </w:del>
          </w:p>
        </w:tc>
        <w:tc>
          <w:tcPr>
            <w:tcW w:w="351" w:type="pct"/>
          </w:tcPr>
          <w:p w14:paraId="7FA6354F" w14:textId="2989D1EF" w:rsidR="00E12169" w:rsidRPr="00CE1D86" w:rsidDel="0095306F" w:rsidRDefault="00E12169" w:rsidP="007A24CF">
            <w:pPr>
              <w:jc w:val="both"/>
              <w:rPr>
                <w:del w:id="5566" w:author="meshbah rahman" w:date="2021-02-19T23:22:00Z"/>
                <w:rFonts w:ascii="Times New Roman" w:hAnsi="Times New Roman" w:cs="Times New Roman"/>
                <w:bCs/>
                <w:sz w:val="20"/>
                <w:szCs w:val="20"/>
              </w:rPr>
            </w:pPr>
            <w:del w:id="5567" w:author="meshbah rahman" w:date="2021-02-19T23:22:00Z">
              <w:r w:rsidRPr="00CE1D86" w:rsidDel="0095306F">
                <w:rPr>
                  <w:rFonts w:ascii="Times New Roman" w:hAnsi="Times New Roman" w:cs="Times New Roman"/>
                  <w:bCs/>
                  <w:sz w:val="20"/>
                  <w:szCs w:val="20"/>
                </w:rPr>
                <w:delText>&lt;0.001</w:delText>
              </w:r>
            </w:del>
          </w:p>
        </w:tc>
        <w:tc>
          <w:tcPr>
            <w:tcW w:w="658" w:type="pct"/>
          </w:tcPr>
          <w:p w14:paraId="5052FE73" w14:textId="7F6FD37D" w:rsidR="00E12169" w:rsidRPr="00CE1D86" w:rsidDel="0095306F" w:rsidRDefault="00E12169" w:rsidP="007A24CF">
            <w:pPr>
              <w:jc w:val="both"/>
              <w:rPr>
                <w:del w:id="5568" w:author="meshbah rahman" w:date="2021-02-19T23:22:00Z"/>
                <w:rFonts w:ascii="Times New Roman" w:hAnsi="Times New Roman" w:cs="Times New Roman"/>
                <w:bCs/>
                <w:sz w:val="20"/>
                <w:szCs w:val="20"/>
              </w:rPr>
            </w:pPr>
            <w:del w:id="5569" w:author="meshbah rahman" w:date="2021-02-19T23:22:00Z">
              <w:r w:rsidRPr="00CE1D86" w:rsidDel="0095306F">
                <w:rPr>
                  <w:rFonts w:ascii="Times New Roman" w:hAnsi="Times New Roman" w:cs="Times New Roman"/>
                  <w:bCs/>
                  <w:sz w:val="20"/>
                  <w:szCs w:val="20"/>
                </w:rPr>
                <w:delText>0.77 (0.62-0.95)</w:delText>
              </w:r>
            </w:del>
          </w:p>
        </w:tc>
        <w:tc>
          <w:tcPr>
            <w:tcW w:w="351" w:type="pct"/>
          </w:tcPr>
          <w:p w14:paraId="2041B250" w14:textId="00115C66" w:rsidR="00E12169" w:rsidRPr="00CE1D86" w:rsidDel="0095306F" w:rsidRDefault="00E12169" w:rsidP="007A24CF">
            <w:pPr>
              <w:jc w:val="both"/>
              <w:rPr>
                <w:del w:id="5570" w:author="meshbah rahman" w:date="2021-02-19T23:22:00Z"/>
                <w:rFonts w:ascii="Times New Roman" w:hAnsi="Times New Roman" w:cs="Times New Roman"/>
                <w:bCs/>
                <w:sz w:val="20"/>
                <w:szCs w:val="20"/>
              </w:rPr>
            </w:pPr>
            <w:del w:id="5571" w:author="meshbah rahman" w:date="2021-02-19T23:22:00Z">
              <w:r w:rsidRPr="00CE1D86" w:rsidDel="0095306F">
                <w:rPr>
                  <w:rFonts w:ascii="Times New Roman" w:hAnsi="Times New Roman" w:cs="Times New Roman"/>
                  <w:bCs/>
                  <w:sz w:val="20"/>
                  <w:szCs w:val="20"/>
                </w:rPr>
                <w:delText>0.015</w:delText>
              </w:r>
            </w:del>
          </w:p>
        </w:tc>
        <w:tc>
          <w:tcPr>
            <w:tcW w:w="618" w:type="pct"/>
          </w:tcPr>
          <w:p w14:paraId="061BB9D2" w14:textId="35125D71" w:rsidR="00E12169" w:rsidRPr="00CE1D86" w:rsidDel="0095306F" w:rsidRDefault="00E12169" w:rsidP="007A24CF">
            <w:pPr>
              <w:jc w:val="both"/>
              <w:rPr>
                <w:del w:id="5572" w:author="meshbah rahman" w:date="2021-02-19T23:22:00Z"/>
                <w:rFonts w:ascii="Times New Roman" w:hAnsi="Times New Roman" w:cs="Times New Roman"/>
                <w:bCs/>
                <w:sz w:val="20"/>
                <w:szCs w:val="20"/>
              </w:rPr>
            </w:pPr>
            <w:del w:id="5573" w:author="meshbah rahman" w:date="2021-02-19T23:22:00Z">
              <w:r w:rsidRPr="00CE1D86" w:rsidDel="0095306F">
                <w:rPr>
                  <w:rFonts w:ascii="Times New Roman" w:hAnsi="Times New Roman" w:cs="Times New Roman"/>
                  <w:bCs/>
                  <w:sz w:val="20"/>
                  <w:szCs w:val="20"/>
                </w:rPr>
                <w:delText>0.75 (0.60-0.93)</w:delText>
              </w:r>
            </w:del>
          </w:p>
        </w:tc>
        <w:tc>
          <w:tcPr>
            <w:tcW w:w="349" w:type="pct"/>
          </w:tcPr>
          <w:p w14:paraId="30D82F6A" w14:textId="1C978E39" w:rsidR="00E12169" w:rsidRPr="00CE1D86" w:rsidDel="0095306F" w:rsidRDefault="00E12169" w:rsidP="007A24CF">
            <w:pPr>
              <w:jc w:val="both"/>
              <w:rPr>
                <w:del w:id="5574" w:author="meshbah rahman" w:date="2021-02-19T23:22:00Z"/>
                <w:rFonts w:ascii="Times New Roman" w:hAnsi="Times New Roman" w:cs="Times New Roman"/>
                <w:bCs/>
                <w:sz w:val="20"/>
                <w:szCs w:val="20"/>
              </w:rPr>
            </w:pPr>
            <w:del w:id="5575" w:author="meshbah rahman" w:date="2021-02-19T23:22:00Z">
              <w:r w:rsidRPr="00CE1D86" w:rsidDel="0095306F">
                <w:rPr>
                  <w:rFonts w:ascii="Times New Roman" w:hAnsi="Times New Roman" w:cs="Times New Roman"/>
                  <w:bCs/>
                  <w:sz w:val="20"/>
                  <w:szCs w:val="20"/>
                </w:rPr>
                <w:delText>0.010</w:delText>
              </w:r>
            </w:del>
          </w:p>
        </w:tc>
      </w:tr>
      <w:tr w:rsidR="00E12169" w:rsidRPr="00CE1D86" w:rsidDel="0095306F" w14:paraId="6302978E" w14:textId="4C1513D3" w:rsidTr="00E12169">
        <w:trPr>
          <w:trHeight w:val="308"/>
          <w:jc w:val="center"/>
          <w:del w:id="5576" w:author="meshbah rahman" w:date="2021-02-19T23:22:00Z"/>
        </w:trPr>
        <w:tc>
          <w:tcPr>
            <w:tcW w:w="1086" w:type="pct"/>
          </w:tcPr>
          <w:p w14:paraId="1D1E04B8" w14:textId="633850B5" w:rsidR="00E12169" w:rsidRPr="00CE1D86" w:rsidDel="0095306F" w:rsidRDefault="00E12169" w:rsidP="007A24CF">
            <w:pPr>
              <w:jc w:val="both"/>
              <w:rPr>
                <w:del w:id="5577" w:author="meshbah rahman" w:date="2021-02-19T23:22:00Z"/>
                <w:rFonts w:ascii="Times New Roman" w:hAnsi="Times New Roman" w:cs="Times New Roman"/>
                <w:bCs/>
                <w:sz w:val="20"/>
                <w:szCs w:val="20"/>
              </w:rPr>
            </w:pPr>
            <w:del w:id="5578" w:author="meshbah rahman" w:date="2021-02-19T23:22:00Z">
              <w:r w:rsidRPr="00CE1D86" w:rsidDel="0095306F">
                <w:rPr>
                  <w:rFonts w:ascii="Times New Roman" w:hAnsi="Times New Roman" w:cs="Times New Roman"/>
                  <w:bCs/>
                  <w:sz w:val="20"/>
                  <w:szCs w:val="20"/>
                </w:rPr>
                <w:delText>Barishal</w:delText>
              </w:r>
            </w:del>
          </w:p>
        </w:tc>
        <w:tc>
          <w:tcPr>
            <w:tcW w:w="618" w:type="pct"/>
          </w:tcPr>
          <w:p w14:paraId="23A7C317" w14:textId="027D235F" w:rsidR="00E12169" w:rsidRPr="00CE1D86" w:rsidDel="0095306F" w:rsidRDefault="00E12169" w:rsidP="007A24CF">
            <w:pPr>
              <w:jc w:val="both"/>
              <w:rPr>
                <w:del w:id="5579" w:author="meshbah rahman" w:date="2021-02-19T23:22:00Z"/>
                <w:rFonts w:ascii="Times New Roman" w:hAnsi="Times New Roman" w:cs="Times New Roman"/>
                <w:bCs/>
                <w:sz w:val="20"/>
                <w:szCs w:val="20"/>
              </w:rPr>
            </w:pPr>
            <w:del w:id="5580"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75F3FE54" w14:textId="15C2B168" w:rsidR="00E12169" w:rsidRPr="00CE1D86" w:rsidDel="0095306F" w:rsidRDefault="00E12169" w:rsidP="007A24CF">
            <w:pPr>
              <w:jc w:val="both"/>
              <w:rPr>
                <w:del w:id="5581" w:author="meshbah rahman" w:date="2021-02-19T23:22:00Z"/>
                <w:rFonts w:ascii="Times New Roman" w:hAnsi="Times New Roman" w:cs="Times New Roman"/>
                <w:bCs/>
                <w:sz w:val="20"/>
                <w:szCs w:val="20"/>
              </w:rPr>
            </w:pPr>
            <w:del w:id="5582" w:author="meshbah rahman" w:date="2021-02-19T23:22:00Z">
              <w:r w:rsidRPr="00CE1D86" w:rsidDel="0095306F">
                <w:rPr>
                  <w:rFonts w:ascii="Times New Roman" w:hAnsi="Times New Roman" w:cs="Times New Roman"/>
                  <w:bCs/>
                  <w:sz w:val="20"/>
                  <w:szCs w:val="20"/>
                </w:rPr>
                <w:delText>-</w:delText>
              </w:r>
            </w:del>
          </w:p>
        </w:tc>
        <w:tc>
          <w:tcPr>
            <w:tcW w:w="618" w:type="pct"/>
          </w:tcPr>
          <w:p w14:paraId="2C70C677" w14:textId="691C979B" w:rsidR="00E12169" w:rsidRPr="00CE1D86" w:rsidDel="0095306F" w:rsidRDefault="00E12169" w:rsidP="007A24CF">
            <w:pPr>
              <w:jc w:val="both"/>
              <w:rPr>
                <w:del w:id="5583" w:author="meshbah rahman" w:date="2021-02-19T23:22:00Z"/>
                <w:rFonts w:ascii="Times New Roman" w:hAnsi="Times New Roman" w:cs="Times New Roman"/>
                <w:bCs/>
                <w:sz w:val="20"/>
                <w:szCs w:val="20"/>
              </w:rPr>
            </w:pPr>
            <w:del w:id="5584"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7D7A9712" w14:textId="08F10854" w:rsidR="00E12169" w:rsidRPr="00CE1D86" w:rsidDel="0095306F" w:rsidRDefault="00E12169" w:rsidP="007A24CF">
            <w:pPr>
              <w:jc w:val="both"/>
              <w:rPr>
                <w:del w:id="5585" w:author="meshbah rahman" w:date="2021-02-19T23:22:00Z"/>
                <w:rFonts w:ascii="Times New Roman" w:hAnsi="Times New Roman" w:cs="Times New Roman"/>
                <w:bCs/>
                <w:sz w:val="20"/>
                <w:szCs w:val="20"/>
              </w:rPr>
            </w:pPr>
          </w:p>
        </w:tc>
        <w:tc>
          <w:tcPr>
            <w:tcW w:w="658" w:type="pct"/>
          </w:tcPr>
          <w:p w14:paraId="44B74FE2" w14:textId="21D92B06" w:rsidR="00E12169" w:rsidRPr="00CE1D86" w:rsidDel="0095306F" w:rsidRDefault="00E12169" w:rsidP="007A24CF">
            <w:pPr>
              <w:jc w:val="both"/>
              <w:rPr>
                <w:del w:id="5586" w:author="meshbah rahman" w:date="2021-02-19T23:22:00Z"/>
                <w:rFonts w:ascii="Times New Roman" w:hAnsi="Times New Roman" w:cs="Times New Roman"/>
                <w:bCs/>
                <w:sz w:val="20"/>
                <w:szCs w:val="20"/>
              </w:rPr>
            </w:pPr>
            <w:del w:id="5587"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3FB3CC3E" w14:textId="23545AFA" w:rsidR="00E12169" w:rsidRPr="00CE1D86" w:rsidDel="0095306F" w:rsidRDefault="00E12169" w:rsidP="007A24CF">
            <w:pPr>
              <w:jc w:val="both"/>
              <w:rPr>
                <w:del w:id="5588" w:author="meshbah rahman" w:date="2021-02-19T23:22:00Z"/>
                <w:rFonts w:ascii="Times New Roman" w:hAnsi="Times New Roman" w:cs="Times New Roman"/>
                <w:bCs/>
                <w:sz w:val="20"/>
                <w:szCs w:val="20"/>
              </w:rPr>
            </w:pPr>
            <w:del w:id="5589" w:author="meshbah rahman" w:date="2021-02-19T23:22:00Z">
              <w:r w:rsidRPr="00CE1D86" w:rsidDel="0095306F">
                <w:rPr>
                  <w:rFonts w:ascii="Times New Roman" w:hAnsi="Times New Roman" w:cs="Times New Roman"/>
                  <w:bCs/>
                  <w:sz w:val="20"/>
                  <w:szCs w:val="20"/>
                </w:rPr>
                <w:delText>-</w:delText>
              </w:r>
            </w:del>
          </w:p>
        </w:tc>
        <w:tc>
          <w:tcPr>
            <w:tcW w:w="618" w:type="pct"/>
          </w:tcPr>
          <w:p w14:paraId="5252F7FD" w14:textId="7632DB78" w:rsidR="00E12169" w:rsidRPr="00CE1D86" w:rsidDel="0095306F" w:rsidRDefault="00E12169" w:rsidP="007A24CF">
            <w:pPr>
              <w:jc w:val="both"/>
              <w:rPr>
                <w:del w:id="5590" w:author="meshbah rahman" w:date="2021-02-19T23:22:00Z"/>
                <w:rFonts w:ascii="Times New Roman" w:hAnsi="Times New Roman" w:cs="Times New Roman"/>
                <w:bCs/>
                <w:sz w:val="20"/>
                <w:szCs w:val="20"/>
              </w:rPr>
            </w:pPr>
            <w:del w:id="5591"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39D78990" w14:textId="181A82B5" w:rsidR="00E12169" w:rsidRPr="00CE1D86" w:rsidDel="0095306F" w:rsidRDefault="00E12169" w:rsidP="007A24CF">
            <w:pPr>
              <w:jc w:val="both"/>
              <w:rPr>
                <w:del w:id="5592" w:author="meshbah rahman" w:date="2021-02-19T23:22:00Z"/>
                <w:rFonts w:ascii="Times New Roman" w:hAnsi="Times New Roman" w:cs="Times New Roman"/>
                <w:bCs/>
                <w:sz w:val="20"/>
                <w:szCs w:val="20"/>
              </w:rPr>
            </w:pPr>
            <w:del w:id="5593" w:author="meshbah rahman" w:date="2021-02-19T23:22:00Z">
              <w:r w:rsidRPr="00CE1D86" w:rsidDel="0095306F">
                <w:rPr>
                  <w:rFonts w:ascii="Times New Roman" w:hAnsi="Times New Roman" w:cs="Times New Roman"/>
                  <w:bCs/>
                  <w:sz w:val="20"/>
                  <w:szCs w:val="20"/>
                </w:rPr>
                <w:delText>-</w:delText>
              </w:r>
            </w:del>
          </w:p>
        </w:tc>
      </w:tr>
      <w:tr w:rsidR="00E12169" w:rsidRPr="00CE1D86" w:rsidDel="0095306F" w14:paraId="08F6BA42" w14:textId="0E863173" w:rsidTr="00E12169">
        <w:trPr>
          <w:trHeight w:val="308"/>
          <w:jc w:val="center"/>
          <w:del w:id="5594" w:author="meshbah rahman" w:date="2021-02-19T23:22:00Z"/>
        </w:trPr>
        <w:tc>
          <w:tcPr>
            <w:tcW w:w="1086" w:type="pct"/>
          </w:tcPr>
          <w:p w14:paraId="757D12E7" w14:textId="5FA656B9" w:rsidR="00E12169" w:rsidRPr="00CE1D86" w:rsidDel="0095306F" w:rsidRDefault="00E12169" w:rsidP="007A24CF">
            <w:pPr>
              <w:jc w:val="both"/>
              <w:rPr>
                <w:del w:id="5595" w:author="meshbah rahman" w:date="2021-02-19T23:22:00Z"/>
                <w:rFonts w:ascii="Times New Roman" w:hAnsi="Times New Roman" w:cs="Times New Roman"/>
                <w:b/>
                <w:sz w:val="20"/>
                <w:szCs w:val="20"/>
              </w:rPr>
            </w:pPr>
            <w:del w:id="5596" w:author="meshbah rahman" w:date="2021-02-19T23:22:00Z">
              <w:r w:rsidRPr="00CE1D86" w:rsidDel="0095306F">
                <w:rPr>
                  <w:rFonts w:ascii="Times New Roman" w:hAnsi="Times New Roman" w:cs="Times New Roman"/>
                  <w:b/>
                  <w:sz w:val="20"/>
                  <w:szCs w:val="20"/>
                </w:rPr>
                <w:delText>Mother’s education level</w:delText>
              </w:r>
            </w:del>
          </w:p>
        </w:tc>
        <w:tc>
          <w:tcPr>
            <w:tcW w:w="618" w:type="pct"/>
          </w:tcPr>
          <w:p w14:paraId="5A4B0C78" w14:textId="0B59E594" w:rsidR="00E12169" w:rsidRPr="00CE1D86" w:rsidDel="0095306F" w:rsidRDefault="00E12169" w:rsidP="007A24CF">
            <w:pPr>
              <w:jc w:val="both"/>
              <w:rPr>
                <w:del w:id="5597" w:author="meshbah rahman" w:date="2021-02-19T23:22:00Z"/>
                <w:rFonts w:ascii="Times New Roman" w:hAnsi="Times New Roman" w:cs="Times New Roman"/>
                <w:bCs/>
                <w:sz w:val="20"/>
                <w:szCs w:val="20"/>
              </w:rPr>
            </w:pPr>
          </w:p>
        </w:tc>
        <w:tc>
          <w:tcPr>
            <w:tcW w:w="351" w:type="pct"/>
          </w:tcPr>
          <w:p w14:paraId="0C2A4ECF" w14:textId="12C92799" w:rsidR="00E12169" w:rsidRPr="00CE1D86" w:rsidDel="0095306F" w:rsidRDefault="00E12169" w:rsidP="007A24CF">
            <w:pPr>
              <w:jc w:val="both"/>
              <w:rPr>
                <w:del w:id="5598" w:author="meshbah rahman" w:date="2021-02-19T23:22:00Z"/>
                <w:rFonts w:ascii="Times New Roman" w:hAnsi="Times New Roman" w:cs="Times New Roman"/>
                <w:bCs/>
                <w:sz w:val="20"/>
                <w:szCs w:val="20"/>
              </w:rPr>
            </w:pPr>
          </w:p>
        </w:tc>
        <w:tc>
          <w:tcPr>
            <w:tcW w:w="618" w:type="pct"/>
          </w:tcPr>
          <w:p w14:paraId="4E1E0E4D" w14:textId="4A00E156" w:rsidR="00E12169" w:rsidRPr="00CE1D86" w:rsidDel="0095306F" w:rsidRDefault="00E12169" w:rsidP="007A24CF">
            <w:pPr>
              <w:jc w:val="both"/>
              <w:rPr>
                <w:del w:id="5599" w:author="meshbah rahman" w:date="2021-02-19T23:22:00Z"/>
                <w:rFonts w:ascii="Times New Roman" w:hAnsi="Times New Roman" w:cs="Times New Roman"/>
                <w:bCs/>
                <w:sz w:val="20"/>
                <w:szCs w:val="20"/>
              </w:rPr>
            </w:pPr>
          </w:p>
        </w:tc>
        <w:tc>
          <w:tcPr>
            <w:tcW w:w="351" w:type="pct"/>
          </w:tcPr>
          <w:p w14:paraId="7217752A" w14:textId="1ED18865" w:rsidR="00E12169" w:rsidRPr="00CE1D86" w:rsidDel="0095306F" w:rsidRDefault="00E12169" w:rsidP="007A24CF">
            <w:pPr>
              <w:jc w:val="both"/>
              <w:rPr>
                <w:del w:id="5600" w:author="meshbah rahman" w:date="2021-02-19T23:22:00Z"/>
                <w:rFonts w:ascii="Times New Roman" w:hAnsi="Times New Roman" w:cs="Times New Roman"/>
                <w:bCs/>
                <w:sz w:val="20"/>
                <w:szCs w:val="20"/>
              </w:rPr>
            </w:pPr>
          </w:p>
        </w:tc>
        <w:tc>
          <w:tcPr>
            <w:tcW w:w="658" w:type="pct"/>
          </w:tcPr>
          <w:p w14:paraId="21A812D9" w14:textId="676A5099" w:rsidR="00E12169" w:rsidRPr="00CE1D86" w:rsidDel="0095306F" w:rsidRDefault="00E12169" w:rsidP="007A24CF">
            <w:pPr>
              <w:jc w:val="both"/>
              <w:rPr>
                <w:del w:id="5601" w:author="meshbah rahman" w:date="2021-02-19T23:22:00Z"/>
                <w:rFonts w:ascii="Times New Roman" w:hAnsi="Times New Roman" w:cs="Times New Roman"/>
                <w:bCs/>
                <w:sz w:val="20"/>
                <w:szCs w:val="20"/>
              </w:rPr>
            </w:pPr>
          </w:p>
        </w:tc>
        <w:tc>
          <w:tcPr>
            <w:tcW w:w="351" w:type="pct"/>
          </w:tcPr>
          <w:p w14:paraId="33644904" w14:textId="74A2E97A" w:rsidR="00E12169" w:rsidRPr="00CE1D86" w:rsidDel="0095306F" w:rsidRDefault="00E12169" w:rsidP="007A24CF">
            <w:pPr>
              <w:jc w:val="both"/>
              <w:rPr>
                <w:del w:id="5602" w:author="meshbah rahman" w:date="2021-02-19T23:22:00Z"/>
                <w:rFonts w:ascii="Times New Roman" w:hAnsi="Times New Roman" w:cs="Times New Roman"/>
                <w:bCs/>
                <w:sz w:val="20"/>
                <w:szCs w:val="20"/>
              </w:rPr>
            </w:pPr>
          </w:p>
        </w:tc>
        <w:tc>
          <w:tcPr>
            <w:tcW w:w="618" w:type="pct"/>
          </w:tcPr>
          <w:p w14:paraId="3175E426" w14:textId="28E3DCBE" w:rsidR="00E12169" w:rsidRPr="00CE1D86" w:rsidDel="0095306F" w:rsidRDefault="00E12169" w:rsidP="007A24CF">
            <w:pPr>
              <w:jc w:val="both"/>
              <w:rPr>
                <w:del w:id="5603" w:author="meshbah rahman" w:date="2021-02-19T23:22:00Z"/>
                <w:rFonts w:ascii="Times New Roman" w:hAnsi="Times New Roman" w:cs="Times New Roman"/>
                <w:bCs/>
                <w:sz w:val="20"/>
                <w:szCs w:val="20"/>
              </w:rPr>
            </w:pPr>
          </w:p>
        </w:tc>
        <w:tc>
          <w:tcPr>
            <w:tcW w:w="349" w:type="pct"/>
          </w:tcPr>
          <w:p w14:paraId="5259C715" w14:textId="48981C65" w:rsidR="00E12169" w:rsidRPr="00CE1D86" w:rsidDel="0095306F" w:rsidRDefault="00E12169" w:rsidP="007A24CF">
            <w:pPr>
              <w:jc w:val="both"/>
              <w:rPr>
                <w:del w:id="5604" w:author="meshbah rahman" w:date="2021-02-19T23:22:00Z"/>
                <w:rFonts w:ascii="Times New Roman" w:hAnsi="Times New Roman" w:cs="Times New Roman"/>
                <w:bCs/>
                <w:sz w:val="20"/>
                <w:szCs w:val="20"/>
              </w:rPr>
            </w:pPr>
          </w:p>
        </w:tc>
      </w:tr>
      <w:tr w:rsidR="00E12169" w:rsidRPr="00CE1D86" w:rsidDel="0095306F" w14:paraId="05411AA5" w14:textId="26D62281" w:rsidTr="00E12169">
        <w:trPr>
          <w:trHeight w:val="308"/>
          <w:jc w:val="center"/>
          <w:del w:id="5605" w:author="meshbah rahman" w:date="2021-02-19T23:22:00Z"/>
        </w:trPr>
        <w:tc>
          <w:tcPr>
            <w:tcW w:w="1086" w:type="pct"/>
          </w:tcPr>
          <w:p w14:paraId="7C541BF6" w14:textId="4D23CBB0" w:rsidR="00E12169" w:rsidRPr="00CE1D86" w:rsidDel="0095306F" w:rsidRDefault="00E12169" w:rsidP="007A24CF">
            <w:pPr>
              <w:jc w:val="both"/>
              <w:rPr>
                <w:del w:id="5606" w:author="meshbah rahman" w:date="2021-02-19T23:22:00Z"/>
                <w:rFonts w:ascii="Times New Roman" w:hAnsi="Times New Roman" w:cs="Times New Roman"/>
                <w:bCs/>
                <w:sz w:val="20"/>
                <w:szCs w:val="20"/>
              </w:rPr>
            </w:pPr>
            <w:del w:id="5607" w:author="meshbah rahman" w:date="2021-02-19T23:22:00Z">
              <w:r w:rsidRPr="00CE1D86" w:rsidDel="0095306F">
                <w:rPr>
                  <w:rFonts w:ascii="Times New Roman" w:hAnsi="Times New Roman" w:cs="Times New Roman"/>
                  <w:bCs/>
                  <w:sz w:val="20"/>
                  <w:szCs w:val="20"/>
                </w:rPr>
                <w:delText>Secondary complete or Higher</w:delText>
              </w:r>
            </w:del>
          </w:p>
        </w:tc>
        <w:tc>
          <w:tcPr>
            <w:tcW w:w="618" w:type="pct"/>
          </w:tcPr>
          <w:p w14:paraId="41C1B017" w14:textId="714A00A4" w:rsidR="00E12169" w:rsidRPr="00CE1D86" w:rsidDel="0095306F" w:rsidRDefault="00E12169" w:rsidP="007A24CF">
            <w:pPr>
              <w:jc w:val="both"/>
              <w:rPr>
                <w:del w:id="5608" w:author="meshbah rahman" w:date="2021-02-19T23:22:00Z"/>
                <w:rFonts w:ascii="Times New Roman" w:hAnsi="Times New Roman" w:cs="Times New Roman"/>
                <w:bCs/>
                <w:sz w:val="20"/>
                <w:szCs w:val="20"/>
              </w:rPr>
            </w:pPr>
            <w:del w:id="5609" w:author="meshbah rahman" w:date="2021-02-19T23:22:00Z">
              <w:r w:rsidRPr="00CE1D86" w:rsidDel="0095306F">
                <w:rPr>
                  <w:rFonts w:ascii="Times New Roman" w:hAnsi="Times New Roman" w:cs="Times New Roman"/>
                  <w:bCs/>
                  <w:sz w:val="20"/>
                  <w:szCs w:val="20"/>
                </w:rPr>
                <w:delText>2.71 (2.14-3.43)</w:delText>
              </w:r>
            </w:del>
          </w:p>
        </w:tc>
        <w:tc>
          <w:tcPr>
            <w:tcW w:w="351" w:type="pct"/>
          </w:tcPr>
          <w:p w14:paraId="3E8D48C8" w14:textId="3F078E63" w:rsidR="00E12169" w:rsidRPr="00CE1D86" w:rsidDel="0095306F" w:rsidRDefault="00E12169" w:rsidP="007A24CF">
            <w:pPr>
              <w:jc w:val="both"/>
              <w:rPr>
                <w:del w:id="5610" w:author="meshbah rahman" w:date="2021-02-19T23:22:00Z"/>
                <w:rFonts w:ascii="Times New Roman" w:hAnsi="Times New Roman" w:cs="Times New Roman"/>
                <w:bCs/>
                <w:sz w:val="20"/>
                <w:szCs w:val="20"/>
              </w:rPr>
            </w:pPr>
            <w:del w:id="5611" w:author="meshbah rahman" w:date="2021-02-19T23:22:00Z">
              <w:r w:rsidRPr="00CE1D86" w:rsidDel="0095306F">
                <w:rPr>
                  <w:rFonts w:ascii="Times New Roman" w:hAnsi="Times New Roman" w:cs="Times New Roman"/>
                  <w:bCs/>
                  <w:sz w:val="20"/>
                  <w:szCs w:val="20"/>
                </w:rPr>
                <w:delText>&lt;0.001</w:delText>
              </w:r>
            </w:del>
          </w:p>
        </w:tc>
        <w:tc>
          <w:tcPr>
            <w:tcW w:w="618" w:type="pct"/>
          </w:tcPr>
          <w:p w14:paraId="4D2E061C" w14:textId="1FEE3AB7" w:rsidR="00E12169" w:rsidRPr="00CE1D86" w:rsidDel="0095306F" w:rsidRDefault="00E12169" w:rsidP="007A24CF">
            <w:pPr>
              <w:jc w:val="both"/>
              <w:rPr>
                <w:del w:id="5612" w:author="meshbah rahman" w:date="2021-02-19T23:22:00Z"/>
                <w:rFonts w:ascii="Times New Roman" w:hAnsi="Times New Roman" w:cs="Times New Roman"/>
                <w:bCs/>
                <w:sz w:val="20"/>
                <w:szCs w:val="20"/>
              </w:rPr>
            </w:pPr>
            <w:del w:id="5613" w:author="meshbah rahman" w:date="2021-02-19T23:22:00Z">
              <w:r w:rsidRPr="00CE1D86" w:rsidDel="0095306F">
                <w:rPr>
                  <w:rFonts w:ascii="Times New Roman" w:hAnsi="Times New Roman" w:cs="Times New Roman"/>
                  <w:bCs/>
                  <w:sz w:val="20"/>
                  <w:szCs w:val="20"/>
                </w:rPr>
                <w:delText>1.89 (1.46-2.46)</w:delText>
              </w:r>
            </w:del>
          </w:p>
        </w:tc>
        <w:tc>
          <w:tcPr>
            <w:tcW w:w="351" w:type="pct"/>
          </w:tcPr>
          <w:p w14:paraId="79AD37C3" w14:textId="114F54A7" w:rsidR="00E12169" w:rsidRPr="00CE1D86" w:rsidDel="0095306F" w:rsidRDefault="00E12169" w:rsidP="007A24CF">
            <w:pPr>
              <w:jc w:val="both"/>
              <w:rPr>
                <w:del w:id="5614" w:author="meshbah rahman" w:date="2021-02-19T23:22:00Z"/>
                <w:rFonts w:ascii="Times New Roman" w:hAnsi="Times New Roman" w:cs="Times New Roman"/>
                <w:bCs/>
                <w:sz w:val="20"/>
                <w:szCs w:val="20"/>
              </w:rPr>
            </w:pPr>
            <w:del w:id="5615" w:author="meshbah rahman" w:date="2021-02-19T23:22:00Z">
              <w:r w:rsidRPr="00CE1D86" w:rsidDel="0095306F">
                <w:rPr>
                  <w:rFonts w:ascii="Times New Roman" w:hAnsi="Times New Roman" w:cs="Times New Roman"/>
                  <w:bCs/>
                  <w:sz w:val="20"/>
                  <w:szCs w:val="20"/>
                </w:rPr>
                <w:delText>&lt;0.001</w:delText>
              </w:r>
            </w:del>
          </w:p>
        </w:tc>
        <w:tc>
          <w:tcPr>
            <w:tcW w:w="658" w:type="pct"/>
          </w:tcPr>
          <w:p w14:paraId="265D2597" w14:textId="2B6F39CD" w:rsidR="00E12169" w:rsidRPr="00CE1D86" w:rsidDel="0095306F" w:rsidRDefault="00E12169" w:rsidP="007A24CF">
            <w:pPr>
              <w:jc w:val="both"/>
              <w:rPr>
                <w:del w:id="5616" w:author="meshbah rahman" w:date="2021-02-19T23:22:00Z"/>
                <w:rFonts w:ascii="Times New Roman" w:hAnsi="Times New Roman" w:cs="Times New Roman"/>
                <w:bCs/>
                <w:sz w:val="20"/>
                <w:szCs w:val="20"/>
              </w:rPr>
            </w:pPr>
            <w:del w:id="5617" w:author="meshbah rahman" w:date="2021-02-19T23:22:00Z">
              <w:r w:rsidRPr="00CE1D86" w:rsidDel="0095306F">
                <w:rPr>
                  <w:rFonts w:ascii="Times New Roman" w:hAnsi="Times New Roman" w:cs="Times New Roman"/>
                  <w:bCs/>
                  <w:sz w:val="20"/>
                  <w:szCs w:val="20"/>
                </w:rPr>
                <w:delText>2.26 (1.82-2.79)</w:delText>
              </w:r>
            </w:del>
          </w:p>
        </w:tc>
        <w:tc>
          <w:tcPr>
            <w:tcW w:w="351" w:type="pct"/>
          </w:tcPr>
          <w:p w14:paraId="46E33B9C" w14:textId="65092A9D" w:rsidR="00E12169" w:rsidRPr="00CE1D86" w:rsidDel="0095306F" w:rsidRDefault="00E12169" w:rsidP="007A24CF">
            <w:pPr>
              <w:jc w:val="both"/>
              <w:rPr>
                <w:del w:id="5618" w:author="meshbah rahman" w:date="2021-02-19T23:22:00Z"/>
                <w:rFonts w:ascii="Times New Roman" w:hAnsi="Times New Roman" w:cs="Times New Roman"/>
                <w:bCs/>
                <w:sz w:val="20"/>
                <w:szCs w:val="20"/>
              </w:rPr>
            </w:pPr>
            <w:del w:id="5619" w:author="meshbah rahman" w:date="2021-02-19T23:22:00Z">
              <w:r w:rsidRPr="00CE1D86" w:rsidDel="0095306F">
                <w:rPr>
                  <w:rFonts w:ascii="Times New Roman" w:hAnsi="Times New Roman" w:cs="Times New Roman"/>
                  <w:bCs/>
                  <w:sz w:val="20"/>
                  <w:szCs w:val="20"/>
                </w:rPr>
                <w:delText>&lt;0.001</w:delText>
              </w:r>
            </w:del>
          </w:p>
        </w:tc>
        <w:tc>
          <w:tcPr>
            <w:tcW w:w="618" w:type="pct"/>
          </w:tcPr>
          <w:p w14:paraId="29F56ACF" w14:textId="2BB4AB45" w:rsidR="00E12169" w:rsidRPr="00CE1D86" w:rsidDel="0095306F" w:rsidRDefault="00E12169" w:rsidP="007A24CF">
            <w:pPr>
              <w:jc w:val="both"/>
              <w:rPr>
                <w:del w:id="5620" w:author="meshbah rahman" w:date="2021-02-19T23:22:00Z"/>
                <w:rFonts w:ascii="Times New Roman" w:hAnsi="Times New Roman" w:cs="Times New Roman"/>
                <w:bCs/>
                <w:sz w:val="20"/>
                <w:szCs w:val="20"/>
              </w:rPr>
            </w:pPr>
            <w:del w:id="5621" w:author="meshbah rahman" w:date="2021-02-19T23:22:00Z">
              <w:r w:rsidRPr="00CE1D86" w:rsidDel="0095306F">
                <w:rPr>
                  <w:rFonts w:ascii="Times New Roman" w:hAnsi="Times New Roman" w:cs="Times New Roman"/>
                  <w:bCs/>
                  <w:sz w:val="20"/>
                  <w:szCs w:val="20"/>
                </w:rPr>
                <w:delText>1.76 (1.38-2.23)</w:delText>
              </w:r>
            </w:del>
          </w:p>
        </w:tc>
        <w:tc>
          <w:tcPr>
            <w:tcW w:w="349" w:type="pct"/>
          </w:tcPr>
          <w:p w14:paraId="3BDCD07D" w14:textId="4D1B2E90" w:rsidR="00E12169" w:rsidRPr="00CE1D86" w:rsidDel="0095306F" w:rsidRDefault="00E12169" w:rsidP="007A24CF">
            <w:pPr>
              <w:jc w:val="both"/>
              <w:rPr>
                <w:del w:id="5622" w:author="meshbah rahman" w:date="2021-02-19T23:22:00Z"/>
                <w:rFonts w:ascii="Times New Roman" w:hAnsi="Times New Roman" w:cs="Times New Roman"/>
                <w:bCs/>
                <w:sz w:val="20"/>
                <w:szCs w:val="20"/>
              </w:rPr>
            </w:pPr>
            <w:del w:id="5623" w:author="meshbah rahman" w:date="2021-02-19T23:22:00Z">
              <w:r w:rsidRPr="00CE1D86" w:rsidDel="0095306F">
                <w:rPr>
                  <w:rFonts w:ascii="Times New Roman" w:hAnsi="Times New Roman" w:cs="Times New Roman"/>
                  <w:bCs/>
                  <w:sz w:val="20"/>
                  <w:szCs w:val="20"/>
                </w:rPr>
                <w:delText>&lt;0.001</w:delText>
              </w:r>
            </w:del>
          </w:p>
        </w:tc>
      </w:tr>
      <w:tr w:rsidR="00E12169" w:rsidRPr="00CE1D86" w:rsidDel="0095306F" w14:paraId="7AB69908" w14:textId="53972A9F" w:rsidTr="00E12169">
        <w:trPr>
          <w:trHeight w:val="308"/>
          <w:jc w:val="center"/>
          <w:del w:id="5624" w:author="meshbah rahman" w:date="2021-02-19T23:22:00Z"/>
        </w:trPr>
        <w:tc>
          <w:tcPr>
            <w:tcW w:w="1086" w:type="pct"/>
          </w:tcPr>
          <w:p w14:paraId="2DA7E783" w14:textId="7FF680AE" w:rsidR="00E12169" w:rsidRPr="00CE1D86" w:rsidDel="0095306F" w:rsidRDefault="00E12169" w:rsidP="007A24CF">
            <w:pPr>
              <w:jc w:val="both"/>
              <w:rPr>
                <w:del w:id="5625" w:author="meshbah rahman" w:date="2021-02-19T23:22:00Z"/>
                <w:rFonts w:ascii="Times New Roman" w:hAnsi="Times New Roman" w:cs="Times New Roman"/>
                <w:bCs/>
                <w:sz w:val="20"/>
                <w:szCs w:val="20"/>
              </w:rPr>
            </w:pPr>
            <w:del w:id="5626" w:author="meshbah rahman" w:date="2021-02-19T23:22:00Z">
              <w:r w:rsidRPr="00CE1D86" w:rsidDel="0095306F">
                <w:rPr>
                  <w:rFonts w:ascii="Times New Roman" w:hAnsi="Times New Roman" w:cs="Times New Roman"/>
                  <w:bCs/>
                  <w:sz w:val="20"/>
                  <w:szCs w:val="20"/>
                </w:rPr>
                <w:delText>Secondary incomplete</w:delText>
              </w:r>
            </w:del>
          </w:p>
        </w:tc>
        <w:tc>
          <w:tcPr>
            <w:tcW w:w="618" w:type="pct"/>
          </w:tcPr>
          <w:p w14:paraId="1D694F94" w14:textId="2EB3A0E7" w:rsidR="00E12169" w:rsidRPr="00CE1D86" w:rsidDel="0095306F" w:rsidRDefault="00E12169" w:rsidP="007A24CF">
            <w:pPr>
              <w:jc w:val="both"/>
              <w:rPr>
                <w:del w:id="5627" w:author="meshbah rahman" w:date="2021-02-19T23:22:00Z"/>
                <w:rFonts w:ascii="Times New Roman" w:hAnsi="Times New Roman" w:cs="Times New Roman"/>
                <w:bCs/>
                <w:sz w:val="20"/>
                <w:szCs w:val="20"/>
              </w:rPr>
            </w:pPr>
            <w:del w:id="5628" w:author="meshbah rahman" w:date="2021-02-19T23:22:00Z">
              <w:r w:rsidRPr="00CE1D86" w:rsidDel="0095306F">
                <w:rPr>
                  <w:rFonts w:ascii="Times New Roman" w:hAnsi="Times New Roman" w:cs="Times New Roman"/>
                  <w:bCs/>
                  <w:sz w:val="20"/>
                  <w:szCs w:val="20"/>
                </w:rPr>
                <w:delText>1.64 (1.43-1.87)</w:delText>
              </w:r>
            </w:del>
          </w:p>
        </w:tc>
        <w:tc>
          <w:tcPr>
            <w:tcW w:w="351" w:type="pct"/>
          </w:tcPr>
          <w:p w14:paraId="6C1EA313" w14:textId="3C3083FA" w:rsidR="00E12169" w:rsidRPr="00CE1D86" w:rsidDel="0095306F" w:rsidRDefault="00E12169" w:rsidP="007A24CF">
            <w:pPr>
              <w:jc w:val="both"/>
              <w:rPr>
                <w:del w:id="5629" w:author="meshbah rahman" w:date="2021-02-19T23:22:00Z"/>
                <w:rFonts w:ascii="Times New Roman" w:hAnsi="Times New Roman" w:cs="Times New Roman"/>
                <w:bCs/>
                <w:sz w:val="20"/>
                <w:szCs w:val="20"/>
              </w:rPr>
            </w:pPr>
            <w:del w:id="5630" w:author="meshbah rahman" w:date="2021-02-19T23:22:00Z">
              <w:r w:rsidRPr="00CE1D86" w:rsidDel="0095306F">
                <w:rPr>
                  <w:rFonts w:ascii="Times New Roman" w:hAnsi="Times New Roman" w:cs="Times New Roman"/>
                  <w:bCs/>
                  <w:sz w:val="20"/>
                  <w:szCs w:val="20"/>
                </w:rPr>
                <w:delText>&lt;0.001</w:delText>
              </w:r>
            </w:del>
          </w:p>
        </w:tc>
        <w:tc>
          <w:tcPr>
            <w:tcW w:w="618" w:type="pct"/>
          </w:tcPr>
          <w:p w14:paraId="6E630696" w14:textId="2C43E14B" w:rsidR="00E12169" w:rsidRPr="00CE1D86" w:rsidDel="0095306F" w:rsidRDefault="00E12169" w:rsidP="007A24CF">
            <w:pPr>
              <w:jc w:val="both"/>
              <w:rPr>
                <w:del w:id="5631" w:author="meshbah rahman" w:date="2021-02-19T23:22:00Z"/>
                <w:rFonts w:ascii="Times New Roman" w:hAnsi="Times New Roman" w:cs="Times New Roman"/>
                <w:bCs/>
                <w:sz w:val="20"/>
                <w:szCs w:val="20"/>
              </w:rPr>
            </w:pPr>
            <w:del w:id="5632" w:author="meshbah rahman" w:date="2021-02-19T23:22:00Z">
              <w:r w:rsidRPr="00CE1D86" w:rsidDel="0095306F">
                <w:rPr>
                  <w:rFonts w:ascii="Times New Roman" w:hAnsi="Times New Roman" w:cs="Times New Roman"/>
                  <w:bCs/>
                  <w:sz w:val="20"/>
                  <w:szCs w:val="20"/>
                </w:rPr>
                <w:delText>1.43 (1.22-1.68)</w:delText>
              </w:r>
            </w:del>
          </w:p>
        </w:tc>
        <w:tc>
          <w:tcPr>
            <w:tcW w:w="351" w:type="pct"/>
          </w:tcPr>
          <w:p w14:paraId="68009DE7" w14:textId="4326BB0F" w:rsidR="00E12169" w:rsidRPr="00CE1D86" w:rsidDel="0095306F" w:rsidRDefault="00E12169" w:rsidP="007A24CF">
            <w:pPr>
              <w:jc w:val="both"/>
              <w:rPr>
                <w:del w:id="5633" w:author="meshbah rahman" w:date="2021-02-19T23:22:00Z"/>
                <w:rFonts w:ascii="Times New Roman" w:hAnsi="Times New Roman" w:cs="Times New Roman"/>
                <w:bCs/>
                <w:sz w:val="20"/>
                <w:szCs w:val="20"/>
              </w:rPr>
            </w:pPr>
            <w:del w:id="5634" w:author="meshbah rahman" w:date="2021-02-19T23:22:00Z">
              <w:r w:rsidRPr="00CE1D86" w:rsidDel="0095306F">
                <w:rPr>
                  <w:rFonts w:ascii="Times New Roman" w:hAnsi="Times New Roman" w:cs="Times New Roman"/>
                  <w:bCs/>
                  <w:sz w:val="20"/>
                  <w:szCs w:val="20"/>
                </w:rPr>
                <w:delText>&lt;0.001</w:delText>
              </w:r>
            </w:del>
          </w:p>
        </w:tc>
        <w:tc>
          <w:tcPr>
            <w:tcW w:w="658" w:type="pct"/>
          </w:tcPr>
          <w:p w14:paraId="36B9FE72" w14:textId="3FE30CDC" w:rsidR="00E12169" w:rsidRPr="00CE1D86" w:rsidDel="0095306F" w:rsidRDefault="00E12169" w:rsidP="007A24CF">
            <w:pPr>
              <w:jc w:val="both"/>
              <w:rPr>
                <w:del w:id="5635" w:author="meshbah rahman" w:date="2021-02-19T23:22:00Z"/>
                <w:rFonts w:ascii="Times New Roman" w:hAnsi="Times New Roman" w:cs="Times New Roman"/>
                <w:bCs/>
                <w:sz w:val="20"/>
                <w:szCs w:val="20"/>
              </w:rPr>
            </w:pPr>
            <w:del w:id="5636" w:author="meshbah rahman" w:date="2021-02-19T23:22:00Z">
              <w:r w:rsidRPr="00CE1D86" w:rsidDel="0095306F">
                <w:rPr>
                  <w:rFonts w:ascii="Times New Roman" w:hAnsi="Times New Roman" w:cs="Times New Roman"/>
                  <w:bCs/>
                  <w:sz w:val="20"/>
                  <w:szCs w:val="20"/>
                </w:rPr>
                <w:delText>1.53 (1.31-1.78)</w:delText>
              </w:r>
            </w:del>
          </w:p>
        </w:tc>
        <w:tc>
          <w:tcPr>
            <w:tcW w:w="351" w:type="pct"/>
          </w:tcPr>
          <w:p w14:paraId="48E08C9F" w14:textId="047128AB" w:rsidR="00E12169" w:rsidRPr="00CE1D86" w:rsidDel="0095306F" w:rsidRDefault="00E12169" w:rsidP="007A24CF">
            <w:pPr>
              <w:jc w:val="both"/>
              <w:rPr>
                <w:del w:id="5637" w:author="meshbah rahman" w:date="2021-02-19T23:22:00Z"/>
                <w:rFonts w:ascii="Times New Roman" w:hAnsi="Times New Roman" w:cs="Times New Roman"/>
                <w:bCs/>
                <w:sz w:val="20"/>
                <w:szCs w:val="20"/>
              </w:rPr>
            </w:pPr>
            <w:del w:id="5638" w:author="meshbah rahman" w:date="2021-02-19T23:22:00Z">
              <w:r w:rsidRPr="00CE1D86" w:rsidDel="0095306F">
                <w:rPr>
                  <w:rFonts w:ascii="Times New Roman" w:hAnsi="Times New Roman" w:cs="Times New Roman"/>
                  <w:bCs/>
                  <w:sz w:val="20"/>
                  <w:szCs w:val="20"/>
                </w:rPr>
                <w:delText>&lt;0.001</w:delText>
              </w:r>
            </w:del>
          </w:p>
        </w:tc>
        <w:tc>
          <w:tcPr>
            <w:tcW w:w="618" w:type="pct"/>
          </w:tcPr>
          <w:p w14:paraId="30A0B59F" w14:textId="0431EC4F" w:rsidR="00E12169" w:rsidRPr="00CE1D86" w:rsidDel="0095306F" w:rsidRDefault="00E12169" w:rsidP="007A24CF">
            <w:pPr>
              <w:jc w:val="both"/>
              <w:rPr>
                <w:del w:id="5639" w:author="meshbah rahman" w:date="2021-02-19T23:22:00Z"/>
                <w:rFonts w:ascii="Times New Roman" w:hAnsi="Times New Roman" w:cs="Times New Roman"/>
                <w:bCs/>
                <w:sz w:val="20"/>
                <w:szCs w:val="20"/>
              </w:rPr>
            </w:pPr>
            <w:del w:id="5640" w:author="meshbah rahman" w:date="2021-02-19T23:22:00Z">
              <w:r w:rsidRPr="00CE1D86" w:rsidDel="0095306F">
                <w:rPr>
                  <w:rFonts w:ascii="Times New Roman" w:hAnsi="Times New Roman" w:cs="Times New Roman"/>
                  <w:bCs/>
                  <w:sz w:val="20"/>
                  <w:szCs w:val="20"/>
                </w:rPr>
                <w:delText>1.37 (1.16-1.62)</w:delText>
              </w:r>
            </w:del>
          </w:p>
        </w:tc>
        <w:tc>
          <w:tcPr>
            <w:tcW w:w="349" w:type="pct"/>
          </w:tcPr>
          <w:p w14:paraId="584A0033" w14:textId="0A43516B" w:rsidR="00E12169" w:rsidRPr="00CE1D86" w:rsidDel="0095306F" w:rsidRDefault="00E12169" w:rsidP="007A24CF">
            <w:pPr>
              <w:jc w:val="both"/>
              <w:rPr>
                <w:del w:id="5641" w:author="meshbah rahman" w:date="2021-02-19T23:22:00Z"/>
                <w:rFonts w:ascii="Times New Roman" w:hAnsi="Times New Roman" w:cs="Times New Roman"/>
                <w:bCs/>
                <w:sz w:val="20"/>
                <w:szCs w:val="20"/>
              </w:rPr>
            </w:pPr>
            <w:del w:id="5642" w:author="meshbah rahman" w:date="2021-02-19T23:22:00Z">
              <w:r w:rsidRPr="00CE1D86" w:rsidDel="0095306F">
                <w:rPr>
                  <w:rFonts w:ascii="Times New Roman" w:hAnsi="Times New Roman" w:cs="Times New Roman"/>
                  <w:bCs/>
                  <w:sz w:val="20"/>
                  <w:szCs w:val="20"/>
                </w:rPr>
                <w:delText>&lt;0.001</w:delText>
              </w:r>
            </w:del>
          </w:p>
        </w:tc>
      </w:tr>
      <w:tr w:rsidR="00E12169" w:rsidRPr="00CE1D86" w:rsidDel="0095306F" w14:paraId="40921BF9" w14:textId="63386499" w:rsidTr="00E12169">
        <w:trPr>
          <w:trHeight w:val="308"/>
          <w:jc w:val="center"/>
          <w:del w:id="5643" w:author="meshbah rahman" w:date="2021-02-19T23:22:00Z"/>
        </w:trPr>
        <w:tc>
          <w:tcPr>
            <w:tcW w:w="1086" w:type="pct"/>
          </w:tcPr>
          <w:p w14:paraId="4A19BA3F" w14:textId="694AEACE" w:rsidR="00E12169" w:rsidRPr="00CE1D86" w:rsidDel="0095306F" w:rsidRDefault="00E12169" w:rsidP="007A24CF">
            <w:pPr>
              <w:jc w:val="both"/>
              <w:rPr>
                <w:del w:id="5644" w:author="meshbah rahman" w:date="2021-02-19T23:22:00Z"/>
                <w:rFonts w:ascii="Times New Roman" w:hAnsi="Times New Roman" w:cs="Times New Roman"/>
                <w:bCs/>
                <w:sz w:val="20"/>
                <w:szCs w:val="20"/>
              </w:rPr>
            </w:pPr>
            <w:del w:id="5645" w:author="meshbah rahman" w:date="2021-02-19T23:22:00Z">
              <w:r w:rsidRPr="00CE1D86" w:rsidDel="0095306F">
                <w:rPr>
                  <w:rFonts w:ascii="Times New Roman" w:hAnsi="Times New Roman" w:cs="Times New Roman"/>
                  <w:bCs/>
                  <w:sz w:val="20"/>
                  <w:szCs w:val="20"/>
                </w:rPr>
                <w:delText>Primary complete</w:delText>
              </w:r>
            </w:del>
          </w:p>
        </w:tc>
        <w:tc>
          <w:tcPr>
            <w:tcW w:w="618" w:type="pct"/>
          </w:tcPr>
          <w:p w14:paraId="580AE3EB" w14:textId="7A1EC0E4" w:rsidR="00E12169" w:rsidRPr="00CE1D86" w:rsidDel="0095306F" w:rsidRDefault="00E12169" w:rsidP="007A24CF">
            <w:pPr>
              <w:jc w:val="both"/>
              <w:rPr>
                <w:del w:id="5646" w:author="meshbah rahman" w:date="2021-02-19T23:22:00Z"/>
                <w:rFonts w:ascii="Times New Roman" w:hAnsi="Times New Roman" w:cs="Times New Roman"/>
                <w:bCs/>
                <w:sz w:val="20"/>
                <w:szCs w:val="20"/>
              </w:rPr>
            </w:pPr>
            <w:del w:id="5647" w:author="meshbah rahman" w:date="2021-02-19T23:22:00Z">
              <w:r w:rsidRPr="00CE1D86" w:rsidDel="0095306F">
                <w:rPr>
                  <w:rFonts w:ascii="Times New Roman" w:hAnsi="Times New Roman" w:cs="Times New Roman"/>
                  <w:bCs/>
                  <w:sz w:val="20"/>
                  <w:szCs w:val="20"/>
                </w:rPr>
                <w:delText>1.17 (0.99-1.40)</w:delText>
              </w:r>
            </w:del>
          </w:p>
        </w:tc>
        <w:tc>
          <w:tcPr>
            <w:tcW w:w="351" w:type="pct"/>
          </w:tcPr>
          <w:p w14:paraId="34D690D4" w14:textId="08DAE5CA" w:rsidR="00E12169" w:rsidRPr="00CE1D86" w:rsidDel="0095306F" w:rsidRDefault="00E12169" w:rsidP="007A24CF">
            <w:pPr>
              <w:jc w:val="both"/>
              <w:rPr>
                <w:del w:id="5648" w:author="meshbah rahman" w:date="2021-02-19T23:22:00Z"/>
                <w:rFonts w:ascii="Times New Roman" w:hAnsi="Times New Roman" w:cs="Times New Roman"/>
                <w:bCs/>
                <w:sz w:val="20"/>
                <w:szCs w:val="20"/>
              </w:rPr>
            </w:pPr>
            <w:del w:id="5649" w:author="meshbah rahman" w:date="2021-02-19T23:22:00Z">
              <w:r w:rsidRPr="00CE1D86" w:rsidDel="0095306F">
                <w:rPr>
                  <w:rFonts w:ascii="Times New Roman" w:hAnsi="Times New Roman" w:cs="Times New Roman"/>
                  <w:bCs/>
                  <w:sz w:val="20"/>
                  <w:szCs w:val="20"/>
                </w:rPr>
                <w:delText>0.062</w:delText>
              </w:r>
            </w:del>
          </w:p>
        </w:tc>
        <w:tc>
          <w:tcPr>
            <w:tcW w:w="618" w:type="pct"/>
          </w:tcPr>
          <w:p w14:paraId="267EE26B" w14:textId="50AE2CB5" w:rsidR="00E12169" w:rsidRPr="00CE1D86" w:rsidDel="0095306F" w:rsidRDefault="00E12169" w:rsidP="007A24CF">
            <w:pPr>
              <w:jc w:val="both"/>
              <w:rPr>
                <w:del w:id="5650" w:author="meshbah rahman" w:date="2021-02-19T23:22:00Z"/>
                <w:rFonts w:ascii="Times New Roman" w:hAnsi="Times New Roman" w:cs="Times New Roman"/>
                <w:bCs/>
                <w:sz w:val="20"/>
                <w:szCs w:val="20"/>
              </w:rPr>
            </w:pPr>
            <w:del w:id="5651" w:author="meshbah rahman" w:date="2021-02-19T23:22:00Z">
              <w:r w:rsidRPr="00CE1D86" w:rsidDel="0095306F">
                <w:rPr>
                  <w:rFonts w:ascii="Times New Roman" w:hAnsi="Times New Roman" w:cs="Times New Roman"/>
                  <w:bCs/>
                  <w:sz w:val="20"/>
                  <w:szCs w:val="20"/>
                </w:rPr>
                <w:delText>1.16 (0.96-1.39)</w:delText>
              </w:r>
            </w:del>
          </w:p>
        </w:tc>
        <w:tc>
          <w:tcPr>
            <w:tcW w:w="351" w:type="pct"/>
          </w:tcPr>
          <w:p w14:paraId="6CC0EEB2" w14:textId="44F5E9AE" w:rsidR="00E12169" w:rsidRPr="00CE1D86" w:rsidDel="0095306F" w:rsidRDefault="00E12169" w:rsidP="007A24CF">
            <w:pPr>
              <w:jc w:val="both"/>
              <w:rPr>
                <w:del w:id="5652" w:author="meshbah rahman" w:date="2021-02-19T23:22:00Z"/>
                <w:rFonts w:ascii="Times New Roman" w:hAnsi="Times New Roman" w:cs="Times New Roman"/>
                <w:bCs/>
                <w:sz w:val="20"/>
                <w:szCs w:val="20"/>
              </w:rPr>
            </w:pPr>
            <w:del w:id="5653" w:author="meshbah rahman" w:date="2021-02-19T23:22:00Z">
              <w:r w:rsidRPr="00CE1D86" w:rsidDel="0095306F">
                <w:rPr>
                  <w:rFonts w:ascii="Times New Roman" w:hAnsi="Times New Roman" w:cs="Times New Roman"/>
                  <w:bCs/>
                  <w:sz w:val="20"/>
                  <w:szCs w:val="20"/>
                </w:rPr>
                <w:delText>0.117</w:delText>
              </w:r>
            </w:del>
          </w:p>
        </w:tc>
        <w:tc>
          <w:tcPr>
            <w:tcW w:w="658" w:type="pct"/>
          </w:tcPr>
          <w:p w14:paraId="2E0DB22B" w14:textId="29128E75" w:rsidR="00E12169" w:rsidRPr="00CE1D86" w:rsidDel="0095306F" w:rsidRDefault="00E12169" w:rsidP="007A24CF">
            <w:pPr>
              <w:jc w:val="both"/>
              <w:rPr>
                <w:del w:id="5654" w:author="meshbah rahman" w:date="2021-02-19T23:22:00Z"/>
                <w:rFonts w:ascii="Times New Roman" w:hAnsi="Times New Roman" w:cs="Times New Roman"/>
                <w:bCs/>
                <w:sz w:val="20"/>
                <w:szCs w:val="20"/>
              </w:rPr>
            </w:pPr>
            <w:del w:id="5655" w:author="meshbah rahman" w:date="2021-02-19T23:22:00Z">
              <w:r w:rsidRPr="00CE1D86" w:rsidDel="0095306F">
                <w:rPr>
                  <w:rFonts w:ascii="Times New Roman" w:hAnsi="Times New Roman" w:cs="Times New Roman"/>
                  <w:bCs/>
                  <w:sz w:val="20"/>
                  <w:szCs w:val="20"/>
                </w:rPr>
                <w:delText>1.04 (0.88-1.23)</w:delText>
              </w:r>
            </w:del>
          </w:p>
        </w:tc>
        <w:tc>
          <w:tcPr>
            <w:tcW w:w="351" w:type="pct"/>
          </w:tcPr>
          <w:p w14:paraId="5EA61568" w14:textId="47EFD49A" w:rsidR="00E12169" w:rsidRPr="00CE1D86" w:rsidDel="0095306F" w:rsidRDefault="00E12169" w:rsidP="007A24CF">
            <w:pPr>
              <w:jc w:val="both"/>
              <w:rPr>
                <w:del w:id="5656" w:author="meshbah rahman" w:date="2021-02-19T23:22:00Z"/>
                <w:rFonts w:ascii="Times New Roman" w:hAnsi="Times New Roman" w:cs="Times New Roman"/>
                <w:bCs/>
                <w:sz w:val="20"/>
                <w:szCs w:val="20"/>
              </w:rPr>
            </w:pPr>
            <w:del w:id="5657" w:author="meshbah rahman" w:date="2021-02-19T23:22:00Z">
              <w:r w:rsidRPr="00CE1D86" w:rsidDel="0095306F">
                <w:rPr>
                  <w:rFonts w:ascii="Times New Roman" w:hAnsi="Times New Roman" w:cs="Times New Roman"/>
                  <w:bCs/>
                  <w:sz w:val="20"/>
                  <w:szCs w:val="20"/>
                </w:rPr>
                <w:delText>0.651</w:delText>
              </w:r>
            </w:del>
          </w:p>
        </w:tc>
        <w:tc>
          <w:tcPr>
            <w:tcW w:w="618" w:type="pct"/>
          </w:tcPr>
          <w:p w14:paraId="45E8B328" w14:textId="56BBF754" w:rsidR="00E12169" w:rsidRPr="00CE1D86" w:rsidDel="0095306F" w:rsidRDefault="00E12169" w:rsidP="007A24CF">
            <w:pPr>
              <w:jc w:val="both"/>
              <w:rPr>
                <w:del w:id="5658" w:author="meshbah rahman" w:date="2021-02-19T23:22:00Z"/>
                <w:rFonts w:ascii="Times New Roman" w:hAnsi="Times New Roman" w:cs="Times New Roman"/>
                <w:bCs/>
                <w:sz w:val="20"/>
                <w:szCs w:val="20"/>
              </w:rPr>
            </w:pPr>
            <w:del w:id="5659" w:author="meshbah rahman" w:date="2021-02-19T23:22:00Z">
              <w:r w:rsidRPr="00CE1D86" w:rsidDel="0095306F">
                <w:rPr>
                  <w:rFonts w:ascii="Times New Roman" w:hAnsi="Times New Roman" w:cs="Times New Roman"/>
                  <w:bCs/>
                  <w:sz w:val="20"/>
                  <w:szCs w:val="20"/>
                </w:rPr>
                <w:delText>1.04 (0.87-1.23)</w:delText>
              </w:r>
            </w:del>
          </w:p>
        </w:tc>
        <w:tc>
          <w:tcPr>
            <w:tcW w:w="349" w:type="pct"/>
          </w:tcPr>
          <w:p w14:paraId="74DE39D4" w14:textId="040C3420" w:rsidR="00E12169" w:rsidRPr="00CE1D86" w:rsidDel="0095306F" w:rsidRDefault="00E12169" w:rsidP="007A24CF">
            <w:pPr>
              <w:jc w:val="both"/>
              <w:rPr>
                <w:del w:id="5660" w:author="meshbah rahman" w:date="2021-02-19T23:22:00Z"/>
                <w:rFonts w:ascii="Times New Roman" w:hAnsi="Times New Roman" w:cs="Times New Roman"/>
                <w:bCs/>
                <w:sz w:val="20"/>
                <w:szCs w:val="20"/>
              </w:rPr>
            </w:pPr>
            <w:del w:id="5661" w:author="meshbah rahman" w:date="2021-02-19T23:22:00Z">
              <w:r w:rsidRPr="00CE1D86" w:rsidDel="0095306F">
                <w:rPr>
                  <w:rFonts w:ascii="Times New Roman" w:hAnsi="Times New Roman" w:cs="Times New Roman"/>
                  <w:bCs/>
                  <w:sz w:val="20"/>
                  <w:szCs w:val="20"/>
                </w:rPr>
                <w:delText>0.689</w:delText>
              </w:r>
            </w:del>
          </w:p>
        </w:tc>
      </w:tr>
      <w:tr w:rsidR="00E12169" w:rsidRPr="00CE1D86" w:rsidDel="0095306F" w14:paraId="48B4049F" w14:textId="038EDED1" w:rsidTr="00E12169">
        <w:trPr>
          <w:trHeight w:val="308"/>
          <w:jc w:val="center"/>
          <w:del w:id="5662" w:author="meshbah rahman" w:date="2021-02-19T23:22:00Z"/>
        </w:trPr>
        <w:tc>
          <w:tcPr>
            <w:tcW w:w="1086" w:type="pct"/>
          </w:tcPr>
          <w:p w14:paraId="4047FC4B" w14:textId="05782B89" w:rsidR="00E12169" w:rsidRPr="00CE1D86" w:rsidDel="0095306F" w:rsidRDefault="00E12169" w:rsidP="007A24CF">
            <w:pPr>
              <w:jc w:val="both"/>
              <w:rPr>
                <w:del w:id="5663" w:author="meshbah rahman" w:date="2021-02-19T23:22:00Z"/>
                <w:rFonts w:ascii="Times New Roman" w:hAnsi="Times New Roman" w:cs="Times New Roman"/>
                <w:bCs/>
                <w:sz w:val="20"/>
                <w:szCs w:val="20"/>
              </w:rPr>
            </w:pPr>
            <w:del w:id="5664" w:author="meshbah rahman" w:date="2021-02-19T23:22:00Z">
              <w:r w:rsidRPr="00CE1D86" w:rsidDel="0095306F">
                <w:rPr>
                  <w:rFonts w:ascii="Times New Roman" w:hAnsi="Times New Roman" w:cs="Times New Roman"/>
                  <w:bCs/>
                  <w:sz w:val="20"/>
                  <w:szCs w:val="20"/>
                </w:rPr>
                <w:delText>Primary incomplete</w:delText>
              </w:r>
            </w:del>
          </w:p>
        </w:tc>
        <w:tc>
          <w:tcPr>
            <w:tcW w:w="618" w:type="pct"/>
          </w:tcPr>
          <w:p w14:paraId="24A6A51C" w14:textId="7C17BF29" w:rsidR="00E12169" w:rsidRPr="00CE1D86" w:rsidDel="0095306F" w:rsidRDefault="00E12169" w:rsidP="007A24CF">
            <w:pPr>
              <w:jc w:val="both"/>
              <w:rPr>
                <w:del w:id="5665" w:author="meshbah rahman" w:date="2021-02-19T23:22:00Z"/>
                <w:rFonts w:ascii="Times New Roman" w:hAnsi="Times New Roman" w:cs="Times New Roman"/>
                <w:bCs/>
                <w:sz w:val="20"/>
                <w:szCs w:val="20"/>
              </w:rPr>
            </w:pPr>
            <w:del w:id="5666"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818F12D" w14:textId="360D804E" w:rsidR="00E12169" w:rsidRPr="00CE1D86" w:rsidDel="0095306F" w:rsidRDefault="00E12169" w:rsidP="007A24CF">
            <w:pPr>
              <w:jc w:val="both"/>
              <w:rPr>
                <w:del w:id="5667" w:author="meshbah rahman" w:date="2021-02-19T23:22:00Z"/>
                <w:rFonts w:ascii="Times New Roman" w:hAnsi="Times New Roman" w:cs="Times New Roman"/>
                <w:bCs/>
                <w:sz w:val="20"/>
                <w:szCs w:val="20"/>
              </w:rPr>
            </w:pPr>
            <w:del w:id="5668" w:author="meshbah rahman" w:date="2021-02-19T23:22:00Z">
              <w:r w:rsidRPr="00CE1D86" w:rsidDel="0095306F">
                <w:rPr>
                  <w:rFonts w:ascii="Times New Roman" w:hAnsi="Times New Roman" w:cs="Times New Roman"/>
                  <w:bCs/>
                  <w:sz w:val="20"/>
                  <w:szCs w:val="20"/>
                </w:rPr>
                <w:delText>-</w:delText>
              </w:r>
            </w:del>
          </w:p>
        </w:tc>
        <w:tc>
          <w:tcPr>
            <w:tcW w:w="618" w:type="pct"/>
          </w:tcPr>
          <w:p w14:paraId="5FE90232" w14:textId="3F000647" w:rsidR="00E12169" w:rsidRPr="00CE1D86" w:rsidDel="0095306F" w:rsidRDefault="00E12169" w:rsidP="007A24CF">
            <w:pPr>
              <w:jc w:val="both"/>
              <w:rPr>
                <w:del w:id="5669" w:author="meshbah rahman" w:date="2021-02-19T23:22:00Z"/>
                <w:rFonts w:ascii="Times New Roman" w:hAnsi="Times New Roman" w:cs="Times New Roman"/>
                <w:bCs/>
                <w:sz w:val="20"/>
                <w:szCs w:val="20"/>
              </w:rPr>
            </w:pPr>
            <w:del w:id="5670"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09061082" w14:textId="7EFDB8BE" w:rsidR="00E12169" w:rsidRPr="00CE1D86" w:rsidDel="0095306F" w:rsidRDefault="00E12169" w:rsidP="007A24CF">
            <w:pPr>
              <w:jc w:val="both"/>
              <w:rPr>
                <w:del w:id="5671" w:author="meshbah rahman" w:date="2021-02-19T23:22:00Z"/>
                <w:rFonts w:ascii="Times New Roman" w:hAnsi="Times New Roman" w:cs="Times New Roman"/>
                <w:bCs/>
                <w:sz w:val="20"/>
                <w:szCs w:val="20"/>
              </w:rPr>
            </w:pPr>
            <w:del w:id="5672" w:author="meshbah rahman" w:date="2021-02-19T23:22:00Z">
              <w:r w:rsidRPr="00CE1D86" w:rsidDel="0095306F">
                <w:rPr>
                  <w:rFonts w:ascii="Times New Roman" w:hAnsi="Times New Roman" w:cs="Times New Roman"/>
                  <w:bCs/>
                  <w:sz w:val="20"/>
                  <w:szCs w:val="20"/>
                </w:rPr>
                <w:delText>-</w:delText>
              </w:r>
            </w:del>
          </w:p>
        </w:tc>
        <w:tc>
          <w:tcPr>
            <w:tcW w:w="658" w:type="pct"/>
          </w:tcPr>
          <w:p w14:paraId="6230F8BE" w14:textId="66A540E4" w:rsidR="00E12169" w:rsidRPr="00CE1D86" w:rsidDel="0095306F" w:rsidRDefault="00E12169" w:rsidP="007A24CF">
            <w:pPr>
              <w:jc w:val="both"/>
              <w:rPr>
                <w:del w:id="5673" w:author="meshbah rahman" w:date="2021-02-19T23:22:00Z"/>
                <w:rFonts w:ascii="Times New Roman" w:hAnsi="Times New Roman" w:cs="Times New Roman"/>
                <w:bCs/>
                <w:sz w:val="20"/>
                <w:szCs w:val="20"/>
              </w:rPr>
            </w:pPr>
            <w:del w:id="5674"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47FC9CDD" w14:textId="6CB74C02" w:rsidR="00E12169" w:rsidRPr="00CE1D86" w:rsidDel="0095306F" w:rsidRDefault="00E12169" w:rsidP="007A24CF">
            <w:pPr>
              <w:jc w:val="both"/>
              <w:rPr>
                <w:del w:id="5675" w:author="meshbah rahman" w:date="2021-02-19T23:22:00Z"/>
                <w:rFonts w:ascii="Times New Roman" w:hAnsi="Times New Roman" w:cs="Times New Roman"/>
                <w:bCs/>
                <w:sz w:val="20"/>
                <w:szCs w:val="20"/>
              </w:rPr>
            </w:pPr>
            <w:del w:id="5676" w:author="meshbah rahman" w:date="2021-02-19T23:22:00Z">
              <w:r w:rsidRPr="00CE1D86" w:rsidDel="0095306F">
                <w:rPr>
                  <w:rFonts w:ascii="Times New Roman" w:hAnsi="Times New Roman" w:cs="Times New Roman"/>
                  <w:bCs/>
                  <w:sz w:val="20"/>
                  <w:szCs w:val="20"/>
                </w:rPr>
                <w:delText>-</w:delText>
              </w:r>
            </w:del>
          </w:p>
        </w:tc>
        <w:tc>
          <w:tcPr>
            <w:tcW w:w="618" w:type="pct"/>
          </w:tcPr>
          <w:p w14:paraId="7738AFB4" w14:textId="4EEBD91E" w:rsidR="00E12169" w:rsidRPr="00CE1D86" w:rsidDel="0095306F" w:rsidRDefault="00E12169" w:rsidP="007A24CF">
            <w:pPr>
              <w:jc w:val="both"/>
              <w:rPr>
                <w:del w:id="5677" w:author="meshbah rahman" w:date="2021-02-19T23:22:00Z"/>
                <w:rFonts w:ascii="Times New Roman" w:hAnsi="Times New Roman" w:cs="Times New Roman"/>
                <w:bCs/>
                <w:sz w:val="20"/>
                <w:szCs w:val="20"/>
              </w:rPr>
            </w:pPr>
            <w:del w:id="5678"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78071505" w14:textId="48F53F6C" w:rsidR="00E12169" w:rsidRPr="00CE1D86" w:rsidDel="0095306F" w:rsidRDefault="00E12169" w:rsidP="007A24CF">
            <w:pPr>
              <w:jc w:val="both"/>
              <w:rPr>
                <w:del w:id="5679" w:author="meshbah rahman" w:date="2021-02-19T23:22:00Z"/>
                <w:rFonts w:ascii="Times New Roman" w:hAnsi="Times New Roman" w:cs="Times New Roman"/>
                <w:bCs/>
                <w:sz w:val="20"/>
                <w:szCs w:val="20"/>
              </w:rPr>
            </w:pPr>
            <w:del w:id="5680" w:author="meshbah rahman" w:date="2021-02-19T23:22:00Z">
              <w:r w:rsidRPr="00CE1D86" w:rsidDel="0095306F">
                <w:rPr>
                  <w:rFonts w:ascii="Times New Roman" w:hAnsi="Times New Roman" w:cs="Times New Roman"/>
                  <w:bCs/>
                  <w:sz w:val="20"/>
                  <w:szCs w:val="20"/>
                </w:rPr>
                <w:delText>-</w:delText>
              </w:r>
            </w:del>
          </w:p>
        </w:tc>
      </w:tr>
      <w:tr w:rsidR="00E12169" w:rsidRPr="00CE1D86" w:rsidDel="0095306F" w14:paraId="43447407" w14:textId="22255D49" w:rsidTr="00E12169">
        <w:trPr>
          <w:trHeight w:val="308"/>
          <w:jc w:val="center"/>
          <w:del w:id="5681" w:author="meshbah rahman" w:date="2021-02-19T23:22:00Z"/>
        </w:trPr>
        <w:tc>
          <w:tcPr>
            <w:tcW w:w="1086" w:type="pct"/>
          </w:tcPr>
          <w:p w14:paraId="3D2226D9" w14:textId="1B069D78" w:rsidR="00E12169" w:rsidRPr="00CE1D86" w:rsidDel="0095306F" w:rsidRDefault="00E12169" w:rsidP="007A24CF">
            <w:pPr>
              <w:jc w:val="both"/>
              <w:rPr>
                <w:del w:id="5682" w:author="meshbah rahman" w:date="2021-02-19T23:22:00Z"/>
                <w:rFonts w:ascii="Times New Roman" w:hAnsi="Times New Roman" w:cs="Times New Roman"/>
                <w:b/>
                <w:sz w:val="20"/>
                <w:szCs w:val="20"/>
              </w:rPr>
            </w:pPr>
            <w:del w:id="5683" w:author="meshbah rahman" w:date="2021-02-19T23:22:00Z">
              <w:r w:rsidRPr="00CE1D86" w:rsidDel="0095306F">
                <w:rPr>
                  <w:rFonts w:ascii="Times New Roman" w:hAnsi="Times New Roman" w:cs="Times New Roman"/>
                  <w:b/>
                  <w:sz w:val="20"/>
                  <w:szCs w:val="20"/>
                </w:rPr>
                <w:delText>Wealth Index</w:delText>
              </w:r>
            </w:del>
          </w:p>
        </w:tc>
        <w:tc>
          <w:tcPr>
            <w:tcW w:w="618" w:type="pct"/>
          </w:tcPr>
          <w:p w14:paraId="62391990" w14:textId="67D3B824" w:rsidR="00E12169" w:rsidRPr="00CE1D86" w:rsidDel="0095306F" w:rsidRDefault="00E12169" w:rsidP="007A24CF">
            <w:pPr>
              <w:jc w:val="both"/>
              <w:rPr>
                <w:del w:id="5684" w:author="meshbah rahman" w:date="2021-02-19T23:22:00Z"/>
                <w:rFonts w:ascii="Times New Roman" w:hAnsi="Times New Roman" w:cs="Times New Roman"/>
                <w:bCs/>
                <w:sz w:val="20"/>
                <w:szCs w:val="20"/>
              </w:rPr>
            </w:pPr>
          </w:p>
        </w:tc>
        <w:tc>
          <w:tcPr>
            <w:tcW w:w="351" w:type="pct"/>
          </w:tcPr>
          <w:p w14:paraId="43969522" w14:textId="404C3C15" w:rsidR="00E12169" w:rsidRPr="00CE1D86" w:rsidDel="0095306F" w:rsidRDefault="00E12169" w:rsidP="007A24CF">
            <w:pPr>
              <w:jc w:val="both"/>
              <w:rPr>
                <w:del w:id="5685" w:author="meshbah rahman" w:date="2021-02-19T23:22:00Z"/>
                <w:rFonts w:ascii="Times New Roman" w:hAnsi="Times New Roman" w:cs="Times New Roman"/>
                <w:bCs/>
                <w:sz w:val="20"/>
                <w:szCs w:val="20"/>
              </w:rPr>
            </w:pPr>
          </w:p>
        </w:tc>
        <w:tc>
          <w:tcPr>
            <w:tcW w:w="618" w:type="pct"/>
          </w:tcPr>
          <w:p w14:paraId="02E421CE" w14:textId="47A9C6E6" w:rsidR="00E12169" w:rsidRPr="00CE1D86" w:rsidDel="0095306F" w:rsidRDefault="00E12169" w:rsidP="007A24CF">
            <w:pPr>
              <w:jc w:val="both"/>
              <w:rPr>
                <w:del w:id="5686" w:author="meshbah rahman" w:date="2021-02-19T23:22:00Z"/>
                <w:rFonts w:ascii="Times New Roman" w:hAnsi="Times New Roman" w:cs="Times New Roman"/>
                <w:bCs/>
                <w:sz w:val="20"/>
                <w:szCs w:val="20"/>
              </w:rPr>
            </w:pPr>
          </w:p>
        </w:tc>
        <w:tc>
          <w:tcPr>
            <w:tcW w:w="351" w:type="pct"/>
          </w:tcPr>
          <w:p w14:paraId="04F19742" w14:textId="57403427" w:rsidR="00E12169" w:rsidRPr="00CE1D86" w:rsidDel="0095306F" w:rsidRDefault="00E12169" w:rsidP="007A24CF">
            <w:pPr>
              <w:jc w:val="both"/>
              <w:rPr>
                <w:del w:id="5687" w:author="meshbah rahman" w:date="2021-02-19T23:22:00Z"/>
                <w:rFonts w:ascii="Times New Roman" w:hAnsi="Times New Roman" w:cs="Times New Roman"/>
                <w:bCs/>
                <w:sz w:val="20"/>
                <w:szCs w:val="20"/>
              </w:rPr>
            </w:pPr>
          </w:p>
        </w:tc>
        <w:tc>
          <w:tcPr>
            <w:tcW w:w="658" w:type="pct"/>
          </w:tcPr>
          <w:p w14:paraId="66D584B1" w14:textId="551DAAC3" w:rsidR="00E12169" w:rsidRPr="00CE1D86" w:rsidDel="0095306F" w:rsidRDefault="00E12169" w:rsidP="007A24CF">
            <w:pPr>
              <w:jc w:val="both"/>
              <w:rPr>
                <w:del w:id="5688" w:author="meshbah rahman" w:date="2021-02-19T23:22:00Z"/>
                <w:rFonts w:ascii="Times New Roman" w:hAnsi="Times New Roman" w:cs="Times New Roman"/>
                <w:bCs/>
                <w:sz w:val="20"/>
                <w:szCs w:val="20"/>
              </w:rPr>
            </w:pPr>
          </w:p>
        </w:tc>
        <w:tc>
          <w:tcPr>
            <w:tcW w:w="351" w:type="pct"/>
          </w:tcPr>
          <w:p w14:paraId="33AA4D3B" w14:textId="6E2CD893" w:rsidR="00E12169" w:rsidRPr="00CE1D86" w:rsidDel="0095306F" w:rsidRDefault="00E12169" w:rsidP="007A24CF">
            <w:pPr>
              <w:jc w:val="both"/>
              <w:rPr>
                <w:del w:id="5689" w:author="meshbah rahman" w:date="2021-02-19T23:22:00Z"/>
                <w:rFonts w:ascii="Times New Roman" w:hAnsi="Times New Roman" w:cs="Times New Roman"/>
                <w:bCs/>
                <w:sz w:val="20"/>
                <w:szCs w:val="20"/>
              </w:rPr>
            </w:pPr>
          </w:p>
        </w:tc>
        <w:tc>
          <w:tcPr>
            <w:tcW w:w="618" w:type="pct"/>
          </w:tcPr>
          <w:p w14:paraId="6987E0AD" w14:textId="497D6228" w:rsidR="00E12169" w:rsidRPr="00CE1D86" w:rsidDel="0095306F" w:rsidRDefault="00E12169" w:rsidP="007A24CF">
            <w:pPr>
              <w:jc w:val="both"/>
              <w:rPr>
                <w:del w:id="5690" w:author="meshbah rahman" w:date="2021-02-19T23:22:00Z"/>
                <w:rFonts w:ascii="Times New Roman" w:hAnsi="Times New Roman" w:cs="Times New Roman"/>
                <w:bCs/>
                <w:sz w:val="20"/>
                <w:szCs w:val="20"/>
              </w:rPr>
            </w:pPr>
          </w:p>
        </w:tc>
        <w:tc>
          <w:tcPr>
            <w:tcW w:w="349" w:type="pct"/>
          </w:tcPr>
          <w:p w14:paraId="1C1B7476" w14:textId="6A2B81F4" w:rsidR="00E12169" w:rsidRPr="00CE1D86" w:rsidDel="0095306F" w:rsidRDefault="00E12169" w:rsidP="007A24CF">
            <w:pPr>
              <w:jc w:val="both"/>
              <w:rPr>
                <w:del w:id="5691" w:author="meshbah rahman" w:date="2021-02-19T23:22:00Z"/>
                <w:rFonts w:ascii="Times New Roman" w:hAnsi="Times New Roman" w:cs="Times New Roman"/>
                <w:bCs/>
                <w:sz w:val="20"/>
                <w:szCs w:val="20"/>
              </w:rPr>
            </w:pPr>
          </w:p>
        </w:tc>
      </w:tr>
      <w:tr w:rsidR="00E12169" w:rsidRPr="00CE1D86" w:rsidDel="0095306F" w14:paraId="60915BF7" w14:textId="2E3349D1" w:rsidTr="00E12169">
        <w:trPr>
          <w:trHeight w:val="308"/>
          <w:jc w:val="center"/>
          <w:del w:id="5692" w:author="meshbah rahman" w:date="2021-02-19T23:22:00Z"/>
        </w:trPr>
        <w:tc>
          <w:tcPr>
            <w:tcW w:w="1086" w:type="pct"/>
          </w:tcPr>
          <w:p w14:paraId="34241217" w14:textId="0E7885BA" w:rsidR="00E12169" w:rsidRPr="00CE1D86" w:rsidDel="0095306F" w:rsidRDefault="00E12169" w:rsidP="007A24CF">
            <w:pPr>
              <w:jc w:val="both"/>
              <w:rPr>
                <w:del w:id="5693" w:author="meshbah rahman" w:date="2021-02-19T23:22:00Z"/>
                <w:rFonts w:ascii="Times New Roman" w:hAnsi="Times New Roman" w:cs="Times New Roman"/>
                <w:bCs/>
                <w:sz w:val="20"/>
                <w:szCs w:val="20"/>
              </w:rPr>
            </w:pPr>
            <w:del w:id="5694" w:author="meshbah rahman" w:date="2021-02-19T23:22:00Z">
              <w:r w:rsidRPr="00CE1D86" w:rsidDel="0095306F">
                <w:rPr>
                  <w:rFonts w:ascii="Times New Roman" w:hAnsi="Times New Roman" w:cs="Times New Roman"/>
                  <w:bCs/>
                  <w:sz w:val="20"/>
                  <w:szCs w:val="20"/>
                </w:rPr>
                <w:delText>Richest</w:delText>
              </w:r>
            </w:del>
          </w:p>
        </w:tc>
        <w:tc>
          <w:tcPr>
            <w:tcW w:w="618" w:type="pct"/>
          </w:tcPr>
          <w:p w14:paraId="66D6D9F0" w14:textId="40AED9A2" w:rsidR="00E12169" w:rsidRPr="00CE1D86" w:rsidDel="0095306F" w:rsidRDefault="00E12169" w:rsidP="007A24CF">
            <w:pPr>
              <w:jc w:val="both"/>
              <w:rPr>
                <w:del w:id="5695" w:author="meshbah rahman" w:date="2021-02-19T23:22:00Z"/>
                <w:rFonts w:ascii="Times New Roman" w:hAnsi="Times New Roman" w:cs="Times New Roman"/>
                <w:bCs/>
                <w:sz w:val="20"/>
                <w:szCs w:val="20"/>
              </w:rPr>
            </w:pPr>
            <w:del w:id="5696" w:author="meshbah rahman" w:date="2021-02-19T23:22:00Z">
              <w:r w:rsidRPr="00CE1D86" w:rsidDel="0095306F">
                <w:rPr>
                  <w:rFonts w:ascii="Times New Roman" w:hAnsi="Times New Roman" w:cs="Times New Roman"/>
                  <w:bCs/>
                  <w:sz w:val="20"/>
                  <w:szCs w:val="20"/>
                </w:rPr>
                <w:delText>2.47 (1.98-3.08)</w:delText>
              </w:r>
            </w:del>
          </w:p>
        </w:tc>
        <w:tc>
          <w:tcPr>
            <w:tcW w:w="351" w:type="pct"/>
          </w:tcPr>
          <w:p w14:paraId="5B73C75E" w14:textId="0EDFE403" w:rsidR="00E12169" w:rsidRPr="00CE1D86" w:rsidDel="0095306F" w:rsidRDefault="00E12169" w:rsidP="007A24CF">
            <w:pPr>
              <w:jc w:val="both"/>
              <w:rPr>
                <w:del w:id="5697" w:author="meshbah rahman" w:date="2021-02-19T23:22:00Z"/>
                <w:rFonts w:ascii="Times New Roman" w:hAnsi="Times New Roman" w:cs="Times New Roman"/>
                <w:bCs/>
                <w:sz w:val="20"/>
                <w:szCs w:val="20"/>
              </w:rPr>
            </w:pPr>
            <w:del w:id="5698" w:author="meshbah rahman" w:date="2021-02-19T23:22:00Z">
              <w:r w:rsidRPr="00CE1D86" w:rsidDel="0095306F">
                <w:rPr>
                  <w:rFonts w:ascii="Times New Roman" w:hAnsi="Times New Roman" w:cs="Times New Roman"/>
                  <w:bCs/>
                  <w:sz w:val="20"/>
                  <w:szCs w:val="20"/>
                </w:rPr>
                <w:delText>&lt;0.001</w:delText>
              </w:r>
            </w:del>
          </w:p>
        </w:tc>
        <w:tc>
          <w:tcPr>
            <w:tcW w:w="618" w:type="pct"/>
          </w:tcPr>
          <w:p w14:paraId="03B452AB" w14:textId="3E3AF77E" w:rsidR="00E12169" w:rsidRPr="00CE1D86" w:rsidDel="0095306F" w:rsidRDefault="00E12169" w:rsidP="007A24CF">
            <w:pPr>
              <w:jc w:val="both"/>
              <w:rPr>
                <w:del w:id="5699" w:author="meshbah rahman" w:date="2021-02-19T23:22:00Z"/>
                <w:rFonts w:ascii="Times New Roman" w:hAnsi="Times New Roman" w:cs="Times New Roman"/>
                <w:bCs/>
                <w:sz w:val="20"/>
                <w:szCs w:val="20"/>
              </w:rPr>
            </w:pPr>
            <w:del w:id="5700" w:author="meshbah rahman" w:date="2021-02-19T23:22:00Z">
              <w:r w:rsidRPr="00CE1D86" w:rsidDel="0095306F">
                <w:rPr>
                  <w:rFonts w:ascii="Times New Roman" w:hAnsi="Times New Roman" w:cs="Times New Roman"/>
                  <w:bCs/>
                  <w:sz w:val="20"/>
                  <w:szCs w:val="20"/>
                </w:rPr>
                <w:delText>1.82 (1.38-2.40)</w:delText>
              </w:r>
            </w:del>
          </w:p>
        </w:tc>
        <w:tc>
          <w:tcPr>
            <w:tcW w:w="351" w:type="pct"/>
          </w:tcPr>
          <w:p w14:paraId="37D424B7" w14:textId="773583A6" w:rsidR="00E12169" w:rsidRPr="00CE1D86" w:rsidDel="0095306F" w:rsidRDefault="00E12169" w:rsidP="007A24CF">
            <w:pPr>
              <w:jc w:val="both"/>
              <w:rPr>
                <w:del w:id="5701" w:author="meshbah rahman" w:date="2021-02-19T23:22:00Z"/>
                <w:rFonts w:ascii="Times New Roman" w:hAnsi="Times New Roman" w:cs="Times New Roman"/>
                <w:bCs/>
                <w:sz w:val="20"/>
                <w:szCs w:val="20"/>
              </w:rPr>
            </w:pPr>
            <w:del w:id="5702" w:author="meshbah rahman" w:date="2021-02-19T23:22:00Z">
              <w:r w:rsidRPr="00CE1D86" w:rsidDel="0095306F">
                <w:rPr>
                  <w:rFonts w:ascii="Times New Roman" w:hAnsi="Times New Roman" w:cs="Times New Roman"/>
                  <w:bCs/>
                  <w:sz w:val="20"/>
                  <w:szCs w:val="20"/>
                </w:rPr>
                <w:delText>&lt;0.001</w:delText>
              </w:r>
            </w:del>
          </w:p>
        </w:tc>
        <w:tc>
          <w:tcPr>
            <w:tcW w:w="658" w:type="pct"/>
          </w:tcPr>
          <w:p w14:paraId="2EF7A0E3" w14:textId="5B086034" w:rsidR="00E12169" w:rsidRPr="00CE1D86" w:rsidDel="0095306F" w:rsidRDefault="00E12169" w:rsidP="007A24CF">
            <w:pPr>
              <w:jc w:val="both"/>
              <w:rPr>
                <w:del w:id="5703" w:author="meshbah rahman" w:date="2021-02-19T23:22:00Z"/>
                <w:rFonts w:ascii="Times New Roman" w:hAnsi="Times New Roman" w:cs="Times New Roman"/>
                <w:bCs/>
                <w:sz w:val="20"/>
                <w:szCs w:val="20"/>
              </w:rPr>
            </w:pPr>
            <w:del w:id="5704" w:author="meshbah rahman" w:date="2021-02-19T23:22:00Z">
              <w:r w:rsidRPr="00CE1D86" w:rsidDel="0095306F">
                <w:rPr>
                  <w:rFonts w:ascii="Times New Roman" w:hAnsi="Times New Roman" w:cs="Times New Roman"/>
                  <w:bCs/>
                  <w:sz w:val="20"/>
                  <w:szCs w:val="20"/>
                </w:rPr>
                <w:delText>2.44 (2.04 -2.93)</w:delText>
              </w:r>
            </w:del>
          </w:p>
        </w:tc>
        <w:tc>
          <w:tcPr>
            <w:tcW w:w="351" w:type="pct"/>
          </w:tcPr>
          <w:p w14:paraId="69E7C46D" w14:textId="6B5F901E" w:rsidR="00E12169" w:rsidRPr="00CE1D86" w:rsidDel="0095306F" w:rsidRDefault="00E12169" w:rsidP="007A24CF">
            <w:pPr>
              <w:jc w:val="both"/>
              <w:rPr>
                <w:del w:id="5705" w:author="meshbah rahman" w:date="2021-02-19T23:22:00Z"/>
                <w:rFonts w:ascii="Times New Roman" w:hAnsi="Times New Roman" w:cs="Times New Roman"/>
                <w:bCs/>
                <w:sz w:val="20"/>
                <w:szCs w:val="20"/>
              </w:rPr>
            </w:pPr>
            <w:del w:id="5706" w:author="meshbah rahman" w:date="2021-02-19T23:22:00Z">
              <w:r w:rsidRPr="00CE1D86" w:rsidDel="0095306F">
                <w:rPr>
                  <w:rFonts w:ascii="Times New Roman" w:hAnsi="Times New Roman" w:cs="Times New Roman"/>
                  <w:bCs/>
                  <w:sz w:val="20"/>
                  <w:szCs w:val="20"/>
                </w:rPr>
                <w:delText>&lt;0.001</w:delText>
              </w:r>
            </w:del>
          </w:p>
        </w:tc>
        <w:tc>
          <w:tcPr>
            <w:tcW w:w="618" w:type="pct"/>
          </w:tcPr>
          <w:p w14:paraId="08703FEE" w14:textId="4C28B7F3" w:rsidR="00E12169" w:rsidRPr="00CE1D86" w:rsidDel="0095306F" w:rsidRDefault="00E12169" w:rsidP="007A24CF">
            <w:pPr>
              <w:jc w:val="both"/>
              <w:rPr>
                <w:del w:id="5707" w:author="meshbah rahman" w:date="2021-02-19T23:22:00Z"/>
                <w:rFonts w:ascii="Times New Roman" w:hAnsi="Times New Roman" w:cs="Times New Roman"/>
                <w:bCs/>
                <w:sz w:val="20"/>
                <w:szCs w:val="20"/>
              </w:rPr>
            </w:pPr>
            <w:del w:id="5708" w:author="meshbah rahman" w:date="2021-02-19T23:22:00Z">
              <w:r w:rsidRPr="00CE1D86" w:rsidDel="0095306F">
                <w:rPr>
                  <w:rFonts w:ascii="Times New Roman" w:hAnsi="Times New Roman" w:cs="Times New Roman"/>
                  <w:bCs/>
                  <w:sz w:val="20"/>
                  <w:szCs w:val="20"/>
                </w:rPr>
                <w:delText>1.85 (1.47-2.31)</w:delText>
              </w:r>
            </w:del>
          </w:p>
        </w:tc>
        <w:tc>
          <w:tcPr>
            <w:tcW w:w="349" w:type="pct"/>
          </w:tcPr>
          <w:p w14:paraId="5AF2C35A" w14:textId="5125B23A" w:rsidR="00E12169" w:rsidRPr="00CE1D86" w:rsidDel="0095306F" w:rsidRDefault="00E12169" w:rsidP="007A24CF">
            <w:pPr>
              <w:jc w:val="both"/>
              <w:rPr>
                <w:del w:id="5709" w:author="meshbah rahman" w:date="2021-02-19T23:22:00Z"/>
                <w:rFonts w:ascii="Times New Roman" w:hAnsi="Times New Roman" w:cs="Times New Roman"/>
                <w:bCs/>
                <w:sz w:val="20"/>
                <w:szCs w:val="20"/>
              </w:rPr>
            </w:pPr>
            <w:del w:id="5710" w:author="meshbah rahman" w:date="2021-02-19T23:22:00Z">
              <w:r w:rsidRPr="00CE1D86" w:rsidDel="0095306F">
                <w:rPr>
                  <w:rFonts w:ascii="Times New Roman" w:hAnsi="Times New Roman" w:cs="Times New Roman"/>
                  <w:bCs/>
                  <w:sz w:val="20"/>
                  <w:szCs w:val="20"/>
                </w:rPr>
                <w:delText>&lt;0.001</w:delText>
              </w:r>
            </w:del>
          </w:p>
        </w:tc>
      </w:tr>
      <w:tr w:rsidR="00E12169" w:rsidRPr="00CE1D86" w:rsidDel="0095306F" w14:paraId="6856D16E" w14:textId="2057633E" w:rsidTr="00E12169">
        <w:trPr>
          <w:trHeight w:val="308"/>
          <w:jc w:val="center"/>
          <w:del w:id="5711" w:author="meshbah rahman" w:date="2021-02-19T23:22:00Z"/>
        </w:trPr>
        <w:tc>
          <w:tcPr>
            <w:tcW w:w="1086" w:type="pct"/>
          </w:tcPr>
          <w:p w14:paraId="43820A9E" w14:textId="00A39C3D" w:rsidR="00E12169" w:rsidRPr="00CE1D86" w:rsidDel="0095306F" w:rsidRDefault="00E12169" w:rsidP="007A24CF">
            <w:pPr>
              <w:jc w:val="both"/>
              <w:rPr>
                <w:del w:id="5712" w:author="meshbah rahman" w:date="2021-02-19T23:22:00Z"/>
                <w:rFonts w:ascii="Times New Roman" w:hAnsi="Times New Roman" w:cs="Times New Roman"/>
                <w:bCs/>
                <w:sz w:val="20"/>
                <w:szCs w:val="20"/>
              </w:rPr>
            </w:pPr>
            <w:del w:id="5713" w:author="meshbah rahman" w:date="2021-02-19T23:22:00Z">
              <w:r w:rsidRPr="00CE1D86" w:rsidDel="0095306F">
                <w:rPr>
                  <w:rFonts w:ascii="Times New Roman" w:hAnsi="Times New Roman" w:cs="Times New Roman"/>
                  <w:bCs/>
                  <w:sz w:val="20"/>
                  <w:szCs w:val="20"/>
                </w:rPr>
                <w:delText>Fourth</w:delText>
              </w:r>
            </w:del>
          </w:p>
        </w:tc>
        <w:tc>
          <w:tcPr>
            <w:tcW w:w="618" w:type="pct"/>
          </w:tcPr>
          <w:p w14:paraId="6EDE1AD9" w14:textId="1FAD8450" w:rsidR="00E12169" w:rsidRPr="00CE1D86" w:rsidDel="0095306F" w:rsidRDefault="00E12169" w:rsidP="007A24CF">
            <w:pPr>
              <w:jc w:val="both"/>
              <w:rPr>
                <w:del w:id="5714" w:author="meshbah rahman" w:date="2021-02-19T23:22:00Z"/>
                <w:rFonts w:ascii="Times New Roman" w:hAnsi="Times New Roman" w:cs="Times New Roman"/>
                <w:bCs/>
                <w:sz w:val="20"/>
                <w:szCs w:val="20"/>
              </w:rPr>
            </w:pPr>
            <w:del w:id="5715" w:author="meshbah rahman" w:date="2021-02-19T23:22:00Z">
              <w:r w:rsidRPr="00CE1D86" w:rsidDel="0095306F">
                <w:rPr>
                  <w:rFonts w:ascii="Times New Roman" w:hAnsi="Times New Roman" w:cs="Times New Roman"/>
                  <w:bCs/>
                  <w:sz w:val="20"/>
                  <w:szCs w:val="20"/>
                </w:rPr>
                <w:delText>1.46 (1.22-1.75)</w:delText>
              </w:r>
            </w:del>
          </w:p>
        </w:tc>
        <w:tc>
          <w:tcPr>
            <w:tcW w:w="351" w:type="pct"/>
          </w:tcPr>
          <w:p w14:paraId="59B8F3A9" w14:textId="5EB9B4B9" w:rsidR="00E12169" w:rsidRPr="00CE1D86" w:rsidDel="0095306F" w:rsidRDefault="00E12169" w:rsidP="007A24CF">
            <w:pPr>
              <w:jc w:val="both"/>
              <w:rPr>
                <w:del w:id="5716" w:author="meshbah rahman" w:date="2021-02-19T23:22:00Z"/>
                <w:rFonts w:ascii="Times New Roman" w:hAnsi="Times New Roman" w:cs="Times New Roman"/>
                <w:bCs/>
                <w:sz w:val="20"/>
                <w:szCs w:val="20"/>
              </w:rPr>
            </w:pPr>
            <w:del w:id="5717" w:author="meshbah rahman" w:date="2021-02-19T23:22:00Z">
              <w:r w:rsidRPr="00CE1D86" w:rsidDel="0095306F">
                <w:rPr>
                  <w:rFonts w:ascii="Times New Roman" w:hAnsi="Times New Roman" w:cs="Times New Roman"/>
                  <w:bCs/>
                  <w:sz w:val="20"/>
                  <w:szCs w:val="20"/>
                </w:rPr>
                <w:delText>&lt;0.001</w:delText>
              </w:r>
            </w:del>
          </w:p>
        </w:tc>
        <w:tc>
          <w:tcPr>
            <w:tcW w:w="618" w:type="pct"/>
          </w:tcPr>
          <w:p w14:paraId="27688BEA" w14:textId="15570360" w:rsidR="00E12169" w:rsidRPr="00CE1D86" w:rsidDel="0095306F" w:rsidRDefault="00E12169" w:rsidP="007A24CF">
            <w:pPr>
              <w:jc w:val="both"/>
              <w:rPr>
                <w:del w:id="5718" w:author="meshbah rahman" w:date="2021-02-19T23:22:00Z"/>
                <w:rFonts w:ascii="Times New Roman" w:hAnsi="Times New Roman" w:cs="Times New Roman"/>
                <w:bCs/>
                <w:sz w:val="20"/>
                <w:szCs w:val="20"/>
              </w:rPr>
            </w:pPr>
            <w:del w:id="5719" w:author="meshbah rahman" w:date="2021-02-19T23:22:00Z">
              <w:r w:rsidRPr="00CE1D86" w:rsidDel="0095306F">
                <w:rPr>
                  <w:rFonts w:ascii="Times New Roman" w:hAnsi="Times New Roman" w:cs="Times New Roman"/>
                  <w:bCs/>
                  <w:sz w:val="20"/>
                  <w:szCs w:val="20"/>
                </w:rPr>
                <w:delText>1.24 (1.01-1.52)</w:delText>
              </w:r>
            </w:del>
          </w:p>
        </w:tc>
        <w:tc>
          <w:tcPr>
            <w:tcW w:w="351" w:type="pct"/>
          </w:tcPr>
          <w:p w14:paraId="70CC4A99" w14:textId="462933B8" w:rsidR="00E12169" w:rsidRPr="00CE1D86" w:rsidDel="0095306F" w:rsidRDefault="00E12169" w:rsidP="007A24CF">
            <w:pPr>
              <w:jc w:val="both"/>
              <w:rPr>
                <w:del w:id="5720" w:author="meshbah rahman" w:date="2021-02-19T23:22:00Z"/>
                <w:rFonts w:ascii="Times New Roman" w:hAnsi="Times New Roman" w:cs="Times New Roman"/>
                <w:bCs/>
                <w:sz w:val="20"/>
                <w:szCs w:val="20"/>
              </w:rPr>
            </w:pPr>
            <w:del w:id="5721" w:author="meshbah rahman" w:date="2021-02-19T23:22:00Z">
              <w:r w:rsidRPr="00CE1D86" w:rsidDel="0095306F">
                <w:rPr>
                  <w:rFonts w:ascii="Times New Roman" w:hAnsi="Times New Roman" w:cs="Times New Roman"/>
                  <w:bCs/>
                  <w:sz w:val="20"/>
                  <w:szCs w:val="20"/>
                </w:rPr>
                <w:delText>0.040</w:delText>
              </w:r>
            </w:del>
          </w:p>
        </w:tc>
        <w:tc>
          <w:tcPr>
            <w:tcW w:w="658" w:type="pct"/>
          </w:tcPr>
          <w:p w14:paraId="7EC5A8DA" w14:textId="35B1FC60" w:rsidR="00E12169" w:rsidRPr="00CE1D86" w:rsidDel="0095306F" w:rsidRDefault="00E12169" w:rsidP="007A24CF">
            <w:pPr>
              <w:jc w:val="both"/>
              <w:rPr>
                <w:del w:id="5722" w:author="meshbah rahman" w:date="2021-02-19T23:22:00Z"/>
                <w:rFonts w:ascii="Times New Roman" w:hAnsi="Times New Roman" w:cs="Times New Roman"/>
                <w:bCs/>
                <w:sz w:val="20"/>
                <w:szCs w:val="20"/>
              </w:rPr>
            </w:pPr>
            <w:del w:id="5723" w:author="meshbah rahman" w:date="2021-02-19T23:22:00Z">
              <w:r w:rsidRPr="00CE1D86" w:rsidDel="0095306F">
                <w:rPr>
                  <w:rFonts w:ascii="Times New Roman" w:hAnsi="Times New Roman" w:cs="Times New Roman"/>
                  <w:bCs/>
                  <w:sz w:val="20"/>
                  <w:szCs w:val="20"/>
                </w:rPr>
                <w:delText>1.45 (1.24-1.70)</w:delText>
              </w:r>
            </w:del>
          </w:p>
        </w:tc>
        <w:tc>
          <w:tcPr>
            <w:tcW w:w="351" w:type="pct"/>
          </w:tcPr>
          <w:p w14:paraId="4B04F2D7" w14:textId="082BC33F" w:rsidR="00E12169" w:rsidRPr="00CE1D86" w:rsidDel="0095306F" w:rsidRDefault="00E12169" w:rsidP="007A24CF">
            <w:pPr>
              <w:jc w:val="both"/>
              <w:rPr>
                <w:del w:id="5724" w:author="meshbah rahman" w:date="2021-02-19T23:22:00Z"/>
                <w:rFonts w:ascii="Times New Roman" w:hAnsi="Times New Roman" w:cs="Times New Roman"/>
                <w:bCs/>
                <w:sz w:val="20"/>
                <w:szCs w:val="20"/>
              </w:rPr>
            </w:pPr>
            <w:del w:id="5725" w:author="meshbah rahman" w:date="2021-02-19T23:22:00Z">
              <w:r w:rsidRPr="00CE1D86" w:rsidDel="0095306F">
                <w:rPr>
                  <w:rFonts w:ascii="Times New Roman" w:hAnsi="Times New Roman" w:cs="Times New Roman"/>
                  <w:bCs/>
                  <w:sz w:val="20"/>
                  <w:szCs w:val="20"/>
                </w:rPr>
                <w:delText>&lt;0.001</w:delText>
              </w:r>
            </w:del>
          </w:p>
        </w:tc>
        <w:tc>
          <w:tcPr>
            <w:tcW w:w="618" w:type="pct"/>
          </w:tcPr>
          <w:p w14:paraId="274F3EB8" w14:textId="74D90D89" w:rsidR="00E12169" w:rsidRPr="00CE1D86" w:rsidDel="0095306F" w:rsidRDefault="00E12169" w:rsidP="007A24CF">
            <w:pPr>
              <w:jc w:val="both"/>
              <w:rPr>
                <w:del w:id="5726" w:author="meshbah rahman" w:date="2021-02-19T23:22:00Z"/>
                <w:rFonts w:ascii="Times New Roman" w:hAnsi="Times New Roman" w:cs="Times New Roman"/>
                <w:bCs/>
                <w:sz w:val="20"/>
                <w:szCs w:val="20"/>
              </w:rPr>
            </w:pPr>
            <w:del w:id="5727" w:author="meshbah rahman" w:date="2021-02-19T23:22:00Z">
              <w:r w:rsidRPr="00CE1D86" w:rsidDel="0095306F">
                <w:rPr>
                  <w:rFonts w:ascii="Times New Roman" w:hAnsi="Times New Roman" w:cs="Times New Roman"/>
                  <w:bCs/>
                  <w:sz w:val="20"/>
                  <w:szCs w:val="20"/>
                </w:rPr>
                <w:delText>1.17 (0.98-1.40)</w:delText>
              </w:r>
            </w:del>
          </w:p>
        </w:tc>
        <w:tc>
          <w:tcPr>
            <w:tcW w:w="349" w:type="pct"/>
          </w:tcPr>
          <w:p w14:paraId="00895E96" w14:textId="45E9405F" w:rsidR="00E12169" w:rsidRPr="00CE1D86" w:rsidDel="0095306F" w:rsidRDefault="00E12169" w:rsidP="007A24CF">
            <w:pPr>
              <w:jc w:val="both"/>
              <w:rPr>
                <w:del w:id="5728" w:author="meshbah rahman" w:date="2021-02-19T23:22:00Z"/>
                <w:rFonts w:ascii="Times New Roman" w:hAnsi="Times New Roman" w:cs="Times New Roman"/>
                <w:bCs/>
                <w:sz w:val="20"/>
                <w:szCs w:val="20"/>
              </w:rPr>
            </w:pPr>
            <w:del w:id="5729" w:author="meshbah rahman" w:date="2021-02-19T23:22:00Z">
              <w:r w:rsidRPr="00CE1D86" w:rsidDel="0095306F">
                <w:rPr>
                  <w:rFonts w:ascii="Times New Roman" w:hAnsi="Times New Roman" w:cs="Times New Roman"/>
                  <w:bCs/>
                  <w:sz w:val="20"/>
                  <w:szCs w:val="20"/>
                </w:rPr>
                <w:delText>0.084</w:delText>
              </w:r>
            </w:del>
          </w:p>
        </w:tc>
      </w:tr>
      <w:tr w:rsidR="00E12169" w:rsidRPr="00CE1D86" w:rsidDel="0095306F" w14:paraId="60BC692D" w14:textId="795FD0AD" w:rsidTr="00E12169">
        <w:trPr>
          <w:trHeight w:val="308"/>
          <w:jc w:val="center"/>
          <w:del w:id="5730" w:author="meshbah rahman" w:date="2021-02-19T23:22:00Z"/>
        </w:trPr>
        <w:tc>
          <w:tcPr>
            <w:tcW w:w="1086" w:type="pct"/>
          </w:tcPr>
          <w:p w14:paraId="65AD60EB" w14:textId="5386F61F" w:rsidR="00E12169" w:rsidRPr="00CE1D86" w:rsidDel="0095306F" w:rsidRDefault="00E12169" w:rsidP="007A24CF">
            <w:pPr>
              <w:jc w:val="both"/>
              <w:rPr>
                <w:del w:id="5731" w:author="meshbah rahman" w:date="2021-02-19T23:22:00Z"/>
                <w:rFonts w:ascii="Times New Roman" w:hAnsi="Times New Roman" w:cs="Times New Roman"/>
                <w:bCs/>
                <w:sz w:val="20"/>
                <w:szCs w:val="20"/>
              </w:rPr>
            </w:pPr>
            <w:del w:id="5732" w:author="meshbah rahman" w:date="2021-02-19T23:22:00Z">
              <w:r w:rsidRPr="00CE1D86" w:rsidDel="0095306F">
                <w:rPr>
                  <w:rFonts w:ascii="Times New Roman" w:hAnsi="Times New Roman" w:cs="Times New Roman"/>
                  <w:bCs/>
                  <w:sz w:val="20"/>
                  <w:szCs w:val="20"/>
                </w:rPr>
                <w:delText>Middle</w:delText>
              </w:r>
            </w:del>
          </w:p>
        </w:tc>
        <w:tc>
          <w:tcPr>
            <w:tcW w:w="618" w:type="pct"/>
          </w:tcPr>
          <w:p w14:paraId="476C1028" w14:textId="7B9CF0BB" w:rsidR="00E12169" w:rsidRPr="00CE1D86" w:rsidDel="0095306F" w:rsidRDefault="00E12169" w:rsidP="007A24CF">
            <w:pPr>
              <w:jc w:val="both"/>
              <w:rPr>
                <w:del w:id="5733" w:author="meshbah rahman" w:date="2021-02-19T23:22:00Z"/>
                <w:rFonts w:ascii="Times New Roman" w:hAnsi="Times New Roman" w:cs="Times New Roman"/>
                <w:bCs/>
                <w:sz w:val="20"/>
                <w:szCs w:val="20"/>
              </w:rPr>
            </w:pPr>
            <w:del w:id="5734" w:author="meshbah rahman" w:date="2021-02-19T23:22:00Z">
              <w:r w:rsidRPr="00CE1D86" w:rsidDel="0095306F">
                <w:rPr>
                  <w:rFonts w:ascii="Times New Roman" w:hAnsi="Times New Roman" w:cs="Times New Roman"/>
                  <w:bCs/>
                  <w:sz w:val="20"/>
                  <w:szCs w:val="20"/>
                </w:rPr>
                <w:delText>1.32 (1.12-1.56)</w:delText>
              </w:r>
            </w:del>
          </w:p>
        </w:tc>
        <w:tc>
          <w:tcPr>
            <w:tcW w:w="351" w:type="pct"/>
          </w:tcPr>
          <w:p w14:paraId="17B4A0E1" w14:textId="4ECC1E3C" w:rsidR="00E12169" w:rsidRPr="00CE1D86" w:rsidDel="0095306F" w:rsidRDefault="00E12169" w:rsidP="007A24CF">
            <w:pPr>
              <w:jc w:val="both"/>
              <w:rPr>
                <w:del w:id="5735" w:author="meshbah rahman" w:date="2021-02-19T23:22:00Z"/>
                <w:rFonts w:ascii="Times New Roman" w:hAnsi="Times New Roman" w:cs="Times New Roman"/>
                <w:bCs/>
                <w:sz w:val="20"/>
                <w:szCs w:val="20"/>
              </w:rPr>
            </w:pPr>
            <w:del w:id="5736" w:author="meshbah rahman" w:date="2021-02-19T23:22:00Z">
              <w:r w:rsidRPr="00CE1D86" w:rsidDel="0095306F">
                <w:rPr>
                  <w:rFonts w:ascii="Times New Roman" w:hAnsi="Times New Roman" w:cs="Times New Roman"/>
                  <w:bCs/>
                  <w:sz w:val="20"/>
                  <w:szCs w:val="20"/>
                </w:rPr>
                <w:delText>0.001</w:delText>
              </w:r>
            </w:del>
          </w:p>
        </w:tc>
        <w:tc>
          <w:tcPr>
            <w:tcW w:w="618" w:type="pct"/>
          </w:tcPr>
          <w:p w14:paraId="078CA31F" w14:textId="07B0B7A5" w:rsidR="00E12169" w:rsidRPr="00CE1D86" w:rsidDel="0095306F" w:rsidRDefault="00E12169" w:rsidP="007A24CF">
            <w:pPr>
              <w:jc w:val="both"/>
              <w:rPr>
                <w:del w:id="5737" w:author="meshbah rahman" w:date="2021-02-19T23:22:00Z"/>
                <w:rFonts w:ascii="Times New Roman" w:hAnsi="Times New Roman" w:cs="Times New Roman"/>
                <w:bCs/>
                <w:sz w:val="20"/>
                <w:szCs w:val="20"/>
              </w:rPr>
            </w:pPr>
            <w:del w:id="5738" w:author="meshbah rahman" w:date="2021-02-19T23:22:00Z">
              <w:r w:rsidRPr="00CE1D86" w:rsidDel="0095306F">
                <w:rPr>
                  <w:rFonts w:ascii="Times New Roman" w:hAnsi="Times New Roman" w:cs="Times New Roman"/>
                  <w:bCs/>
                  <w:sz w:val="20"/>
                  <w:szCs w:val="20"/>
                </w:rPr>
                <w:delText>1.22 (1.01-1.47)</w:delText>
              </w:r>
            </w:del>
          </w:p>
        </w:tc>
        <w:tc>
          <w:tcPr>
            <w:tcW w:w="351" w:type="pct"/>
          </w:tcPr>
          <w:p w14:paraId="395A8566" w14:textId="2181F23C" w:rsidR="00E12169" w:rsidRPr="00CE1D86" w:rsidDel="0095306F" w:rsidRDefault="00E12169" w:rsidP="007A24CF">
            <w:pPr>
              <w:jc w:val="both"/>
              <w:rPr>
                <w:del w:id="5739" w:author="meshbah rahman" w:date="2021-02-19T23:22:00Z"/>
                <w:rFonts w:ascii="Times New Roman" w:hAnsi="Times New Roman" w:cs="Times New Roman"/>
                <w:bCs/>
                <w:sz w:val="20"/>
                <w:szCs w:val="20"/>
              </w:rPr>
            </w:pPr>
            <w:del w:id="5740" w:author="meshbah rahman" w:date="2021-02-19T23:22:00Z">
              <w:r w:rsidRPr="00CE1D86" w:rsidDel="0095306F">
                <w:rPr>
                  <w:rFonts w:ascii="Times New Roman" w:hAnsi="Times New Roman" w:cs="Times New Roman"/>
                  <w:bCs/>
                  <w:sz w:val="20"/>
                  <w:szCs w:val="20"/>
                </w:rPr>
                <w:delText>0.036</w:delText>
              </w:r>
            </w:del>
          </w:p>
        </w:tc>
        <w:tc>
          <w:tcPr>
            <w:tcW w:w="658" w:type="pct"/>
          </w:tcPr>
          <w:p w14:paraId="11E08FB3" w14:textId="1136B19B" w:rsidR="00E12169" w:rsidRPr="00CE1D86" w:rsidDel="0095306F" w:rsidRDefault="00E12169" w:rsidP="007A24CF">
            <w:pPr>
              <w:jc w:val="both"/>
              <w:rPr>
                <w:del w:id="5741" w:author="meshbah rahman" w:date="2021-02-19T23:22:00Z"/>
                <w:rFonts w:ascii="Times New Roman" w:hAnsi="Times New Roman" w:cs="Times New Roman"/>
                <w:bCs/>
                <w:sz w:val="20"/>
                <w:szCs w:val="20"/>
              </w:rPr>
            </w:pPr>
            <w:del w:id="5742" w:author="meshbah rahman" w:date="2021-02-19T23:22:00Z">
              <w:r w:rsidRPr="00CE1D86" w:rsidDel="0095306F">
                <w:rPr>
                  <w:rFonts w:ascii="Times New Roman" w:hAnsi="Times New Roman" w:cs="Times New Roman"/>
                  <w:bCs/>
                  <w:sz w:val="20"/>
                  <w:szCs w:val="20"/>
                </w:rPr>
                <w:delText>1.42 (1.22-1.66)</w:delText>
              </w:r>
            </w:del>
          </w:p>
        </w:tc>
        <w:tc>
          <w:tcPr>
            <w:tcW w:w="351" w:type="pct"/>
          </w:tcPr>
          <w:p w14:paraId="44915C62" w14:textId="7A48378F" w:rsidR="00E12169" w:rsidRPr="00CE1D86" w:rsidDel="0095306F" w:rsidRDefault="00E12169" w:rsidP="007A24CF">
            <w:pPr>
              <w:jc w:val="both"/>
              <w:rPr>
                <w:del w:id="5743" w:author="meshbah rahman" w:date="2021-02-19T23:22:00Z"/>
                <w:rFonts w:ascii="Times New Roman" w:hAnsi="Times New Roman" w:cs="Times New Roman"/>
                <w:bCs/>
                <w:sz w:val="20"/>
                <w:szCs w:val="20"/>
              </w:rPr>
            </w:pPr>
            <w:del w:id="5744" w:author="meshbah rahman" w:date="2021-02-19T23:22:00Z">
              <w:r w:rsidRPr="00CE1D86" w:rsidDel="0095306F">
                <w:rPr>
                  <w:rFonts w:ascii="Times New Roman" w:hAnsi="Times New Roman" w:cs="Times New Roman"/>
                  <w:bCs/>
                  <w:sz w:val="20"/>
                  <w:szCs w:val="20"/>
                </w:rPr>
                <w:delText>&lt;0.001</w:delText>
              </w:r>
            </w:del>
          </w:p>
        </w:tc>
        <w:tc>
          <w:tcPr>
            <w:tcW w:w="618" w:type="pct"/>
          </w:tcPr>
          <w:p w14:paraId="13EE0E06" w14:textId="3F886841" w:rsidR="00E12169" w:rsidRPr="00CE1D86" w:rsidDel="0095306F" w:rsidRDefault="00E12169" w:rsidP="007A24CF">
            <w:pPr>
              <w:jc w:val="both"/>
              <w:rPr>
                <w:del w:id="5745" w:author="meshbah rahman" w:date="2021-02-19T23:22:00Z"/>
                <w:rFonts w:ascii="Times New Roman" w:hAnsi="Times New Roman" w:cs="Times New Roman"/>
                <w:bCs/>
                <w:sz w:val="20"/>
                <w:szCs w:val="20"/>
              </w:rPr>
            </w:pPr>
            <w:del w:id="5746" w:author="meshbah rahman" w:date="2021-02-19T23:22:00Z">
              <w:r w:rsidRPr="00CE1D86" w:rsidDel="0095306F">
                <w:rPr>
                  <w:rFonts w:ascii="Times New Roman" w:hAnsi="Times New Roman" w:cs="Times New Roman"/>
                  <w:bCs/>
                  <w:sz w:val="20"/>
                  <w:szCs w:val="20"/>
                </w:rPr>
                <w:delText>1.22 (1.03-1.46)</w:delText>
              </w:r>
            </w:del>
          </w:p>
        </w:tc>
        <w:tc>
          <w:tcPr>
            <w:tcW w:w="349" w:type="pct"/>
          </w:tcPr>
          <w:p w14:paraId="2766C897" w14:textId="6F145077" w:rsidR="00E12169" w:rsidRPr="00CE1D86" w:rsidDel="0095306F" w:rsidRDefault="00E12169" w:rsidP="007A24CF">
            <w:pPr>
              <w:jc w:val="both"/>
              <w:rPr>
                <w:del w:id="5747" w:author="meshbah rahman" w:date="2021-02-19T23:22:00Z"/>
                <w:rFonts w:ascii="Times New Roman" w:hAnsi="Times New Roman" w:cs="Times New Roman"/>
                <w:bCs/>
                <w:sz w:val="20"/>
                <w:szCs w:val="20"/>
              </w:rPr>
            </w:pPr>
            <w:del w:id="5748" w:author="meshbah rahman" w:date="2021-02-19T23:22:00Z">
              <w:r w:rsidRPr="00CE1D86" w:rsidDel="0095306F">
                <w:rPr>
                  <w:rFonts w:ascii="Times New Roman" w:hAnsi="Times New Roman" w:cs="Times New Roman"/>
                  <w:bCs/>
                  <w:sz w:val="20"/>
                  <w:szCs w:val="20"/>
                </w:rPr>
                <w:delText>0.019</w:delText>
              </w:r>
            </w:del>
          </w:p>
        </w:tc>
      </w:tr>
      <w:tr w:rsidR="00E12169" w:rsidRPr="00CE1D86" w:rsidDel="0095306F" w14:paraId="2DC61386" w14:textId="6BE7F973" w:rsidTr="00E12169">
        <w:trPr>
          <w:trHeight w:val="332"/>
          <w:jc w:val="center"/>
          <w:del w:id="5749" w:author="meshbah rahman" w:date="2021-02-19T23:22:00Z"/>
        </w:trPr>
        <w:tc>
          <w:tcPr>
            <w:tcW w:w="1086" w:type="pct"/>
          </w:tcPr>
          <w:p w14:paraId="371BDC5C" w14:textId="6BD568F8" w:rsidR="00E12169" w:rsidRPr="00CE1D86" w:rsidDel="0095306F" w:rsidRDefault="00E12169" w:rsidP="007A24CF">
            <w:pPr>
              <w:jc w:val="both"/>
              <w:rPr>
                <w:del w:id="5750" w:author="meshbah rahman" w:date="2021-02-19T23:22:00Z"/>
                <w:rFonts w:ascii="Times New Roman" w:hAnsi="Times New Roman" w:cs="Times New Roman"/>
                <w:bCs/>
                <w:sz w:val="20"/>
                <w:szCs w:val="20"/>
              </w:rPr>
            </w:pPr>
            <w:del w:id="5751" w:author="meshbah rahman" w:date="2021-02-19T23:22:00Z">
              <w:r w:rsidRPr="00CE1D86" w:rsidDel="0095306F">
                <w:rPr>
                  <w:rFonts w:ascii="Times New Roman" w:hAnsi="Times New Roman" w:cs="Times New Roman"/>
                  <w:bCs/>
                  <w:sz w:val="20"/>
                  <w:szCs w:val="20"/>
                </w:rPr>
                <w:delText>Second</w:delText>
              </w:r>
            </w:del>
          </w:p>
        </w:tc>
        <w:tc>
          <w:tcPr>
            <w:tcW w:w="618" w:type="pct"/>
          </w:tcPr>
          <w:p w14:paraId="42E1764F" w14:textId="7528D020" w:rsidR="00E12169" w:rsidRPr="00CE1D86" w:rsidDel="0095306F" w:rsidRDefault="00E12169" w:rsidP="007A24CF">
            <w:pPr>
              <w:jc w:val="both"/>
              <w:rPr>
                <w:del w:id="5752" w:author="meshbah rahman" w:date="2021-02-19T23:22:00Z"/>
                <w:rFonts w:ascii="Times New Roman" w:hAnsi="Times New Roman" w:cs="Times New Roman"/>
                <w:bCs/>
                <w:sz w:val="20"/>
                <w:szCs w:val="20"/>
              </w:rPr>
            </w:pPr>
            <w:del w:id="5753" w:author="meshbah rahman" w:date="2021-02-19T23:22:00Z">
              <w:r w:rsidRPr="00CE1D86" w:rsidDel="0095306F">
                <w:rPr>
                  <w:rFonts w:ascii="Times New Roman" w:hAnsi="Times New Roman" w:cs="Times New Roman"/>
                  <w:bCs/>
                  <w:sz w:val="20"/>
                  <w:szCs w:val="20"/>
                </w:rPr>
                <w:delText>1.21 (1.04-1.41)</w:delText>
              </w:r>
            </w:del>
          </w:p>
        </w:tc>
        <w:tc>
          <w:tcPr>
            <w:tcW w:w="351" w:type="pct"/>
          </w:tcPr>
          <w:p w14:paraId="5E849A13" w14:textId="39C55A54" w:rsidR="00E12169" w:rsidRPr="00CE1D86" w:rsidDel="0095306F" w:rsidRDefault="00E12169" w:rsidP="007A24CF">
            <w:pPr>
              <w:jc w:val="both"/>
              <w:rPr>
                <w:del w:id="5754" w:author="meshbah rahman" w:date="2021-02-19T23:22:00Z"/>
                <w:rFonts w:ascii="Times New Roman" w:hAnsi="Times New Roman" w:cs="Times New Roman"/>
                <w:bCs/>
                <w:sz w:val="20"/>
                <w:szCs w:val="20"/>
              </w:rPr>
            </w:pPr>
            <w:del w:id="5755" w:author="meshbah rahman" w:date="2021-02-19T23:22:00Z">
              <w:r w:rsidRPr="00CE1D86" w:rsidDel="0095306F">
                <w:rPr>
                  <w:rFonts w:ascii="Times New Roman" w:hAnsi="Times New Roman" w:cs="Times New Roman"/>
                  <w:bCs/>
                  <w:sz w:val="20"/>
                  <w:szCs w:val="20"/>
                </w:rPr>
                <w:delText>0.014</w:delText>
              </w:r>
            </w:del>
          </w:p>
        </w:tc>
        <w:tc>
          <w:tcPr>
            <w:tcW w:w="618" w:type="pct"/>
          </w:tcPr>
          <w:p w14:paraId="2017C1E4" w14:textId="63272859" w:rsidR="00E12169" w:rsidRPr="00CE1D86" w:rsidDel="0095306F" w:rsidRDefault="00E12169" w:rsidP="007A24CF">
            <w:pPr>
              <w:jc w:val="both"/>
              <w:rPr>
                <w:del w:id="5756" w:author="meshbah rahman" w:date="2021-02-19T23:22:00Z"/>
                <w:rFonts w:ascii="Times New Roman" w:hAnsi="Times New Roman" w:cs="Times New Roman"/>
                <w:bCs/>
                <w:sz w:val="20"/>
                <w:szCs w:val="20"/>
              </w:rPr>
            </w:pPr>
            <w:del w:id="5757" w:author="meshbah rahman" w:date="2021-02-19T23:22:00Z">
              <w:r w:rsidRPr="00CE1D86" w:rsidDel="0095306F">
                <w:rPr>
                  <w:rFonts w:ascii="Times New Roman" w:hAnsi="Times New Roman" w:cs="Times New Roman"/>
                  <w:bCs/>
                  <w:sz w:val="20"/>
                  <w:szCs w:val="20"/>
                </w:rPr>
                <w:delText>1.06 (0.90-1.26)</w:delText>
              </w:r>
            </w:del>
          </w:p>
        </w:tc>
        <w:tc>
          <w:tcPr>
            <w:tcW w:w="351" w:type="pct"/>
          </w:tcPr>
          <w:p w14:paraId="4A760C63" w14:textId="7043C462" w:rsidR="00E12169" w:rsidRPr="00CE1D86" w:rsidDel="0095306F" w:rsidRDefault="00E12169" w:rsidP="007A24CF">
            <w:pPr>
              <w:jc w:val="both"/>
              <w:rPr>
                <w:del w:id="5758" w:author="meshbah rahman" w:date="2021-02-19T23:22:00Z"/>
                <w:rFonts w:ascii="Times New Roman" w:hAnsi="Times New Roman" w:cs="Times New Roman"/>
                <w:bCs/>
                <w:sz w:val="20"/>
                <w:szCs w:val="20"/>
              </w:rPr>
            </w:pPr>
            <w:del w:id="5759" w:author="meshbah rahman" w:date="2021-02-19T23:22:00Z">
              <w:r w:rsidRPr="00CE1D86" w:rsidDel="0095306F">
                <w:rPr>
                  <w:rFonts w:ascii="Times New Roman" w:hAnsi="Times New Roman" w:cs="Times New Roman"/>
                  <w:bCs/>
                  <w:sz w:val="20"/>
                  <w:szCs w:val="20"/>
                </w:rPr>
                <w:delText>0.482</w:delText>
              </w:r>
            </w:del>
          </w:p>
        </w:tc>
        <w:tc>
          <w:tcPr>
            <w:tcW w:w="658" w:type="pct"/>
          </w:tcPr>
          <w:p w14:paraId="5B0692BD" w14:textId="72D1CC93" w:rsidR="00E12169" w:rsidRPr="00CE1D86" w:rsidDel="0095306F" w:rsidRDefault="00E12169" w:rsidP="007A24CF">
            <w:pPr>
              <w:jc w:val="both"/>
              <w:rPr>
                <w:del w:id="5760" w:author="meshbah rahman" w:date="2021-02-19T23:22:00Z"/>
                <w:rFonts w:ascii="Times New Roman" w:hAnsi="Times New Roman" w:cs="Times New Roman"/>
                <w:bCs/>
                <w:sz w:val="20"/>
                <w:szCs w:val="20"/>
              </w:rPr>
            </w:pPr>
            <w:del w:id="5761" w:author="meshbah rahman" w:date="2021-02-19T23:22:00Z">
              <w:r w:rsidRPr="00CE1D86" w:rsidDel="0095306F">
                <w:rPr>
                  <w:rFonts w:ascii="Times New Roman" w:hAnsi="Times New Roman" w:cs="Times New Roman"/>
                  <w:bCs/>
                  <w:sz w:val="20"/>
                  <w:szCs w:val="20"/>
                </w:rPr>
                <w:delText>1.16 (1.00-1.35)</w:delText>
              </w:r>
            </w:del>
          </w:p>
        </w:tc>
        <w:tc>
          <w:tcPr>
            <w:tcW w:w="351" w:type="pct"/>
          </w:tcPr>
          <w:p w14:paraId="54179204" w14:textId="75A20FAC" w:rsidR="00E12169" w:rsidRPr="00CE1D86" w:rsidDel="0095306F" w:rsidRDefault="00E12169" w:rsidP="007A24CF">
            <w:pPr>
              <w:jc w:val="both"/>
              <w:rPr>
                <w:del w:id="5762" w:author="meshbah rahman" w:date="2021-02-19T23:22:00Z"/>
                <w:rFonts w:ascii="Times New Roman" w:hAnsi="Times New Roman" w:cs="Times New Roman"/>
                <w:bCs/>
                <w:sz w:val="20"/>
                <w:szCs w:val="20"/>
              </w:rPr>
            </w:pPr>
            <w:del w:id="5763" w:author="meshbah rahman" w:date="2021-02-19T23:22:00Z">
              <w:r w:rsidRPr="00CE1D86" w:rsidDel="0095306F">
                <w:rPr>
                  <w:rFonts w:ascii="Times New Roman" w:hAnsi="Times New Roman" w:cs="Times New Roman"/>
                  <w:bCs/>
                  <w:sz w:val="20"/>
                  <w:szCs w:val="20"/>
                </w:rPr>
                <w:delText>0.051</w:delText>
              </w:r>
            </w:del>
          </w:p>
        </w:tc>
        <w:tc>
          <w:tcPr>
            <w:tcW w:w="618" w:type="pct"/>
          </w:tcPr>
          <w:p w14:paraId="4CE32801" w14:textId="65402574" w:rsidR="00E12169" w:rsidRPr="00CE1D86" w:rsidDel="0095306F" w:rsidRDefault="00E12169" w:rsidP="007A24CF">
            <w:pPr>
              <w:jc w:val="both"/>
              <w:rPr>
                <w:del w:id="5764" w:author="meshbah rahman" w:date="2021-02-19T23:22:00Z"/>
                <w:rFonts w:ascii="Times New Roman" w:hAnsi="Times New Roman" w:cs="Times New Roman"/>
                <w:bCs/>
                <w:sz w:val="20"/>
                <w:szCs w:val="20"/>
              </w:rPr>
            </w:pPr>
            <w:del w:id="5765" w:author="meshbah rahman" w:date="2021-02-19T23:22:00Z">
              <w:r w:rsidRPr="00CE1D86" w:rsidDel="0095306F">
                <w:rPr>
                  <w:rFonts w:ascii="Times New Roman" w:hAnsi="Times New Roman" w:cs="Times New Roman"/>
                  <w:bCs/>
                  <w:sz w:val="20"/>
                  <w:szCs w:val="20"/>
                </w:rPr>
                <w:delText>1.07 (0.91-1.25)</w:delText>
              </w:r>
            </w:del>
          </w:p>
        </w:tc>
        <w:tc>
          <w:tcPr>
            <w:tcW w:w="349" w:type="pct"/>
          </w:tcPr>
          <w:p w14:paraId="3F75C278" w14:textId="68E9C99A" w:rsidR="00E12169" w:rsidRPr="00CE1D86" w:rsidDel="0095306F" w:rsidRDefault="00E12169" w:rsidP="007A24CF">
            <w:pPr>
              <w:jc w:val="both"/>
              <w:rPr>
                <w:del w:id="5766" w:author="meshbah rahman" w:date="2021-02-19T23:22:00Z"/>
                <w:rFonts w:ascii="Times New Roman" w:hAnsi="Times New Roman" w:cs="Times New Roman"/>
                <w:bCs/>
                <w:sz w:val="20"/>
                <w:szCs w:val="20"/>
              </w:rPr>
            </w:pPr>
            <w:del w:id="5767" w:author="meshbah rahman" w:date="2021-02-19T23:22:00Z">
              <w:r w:rsidRPr="00CE1D86" w:rsidDel="0095306F">
                <w:rPr>
                  <w:rFonts w:ascii="Times New Roman" w:hAnsi="Times New Roman" w:cs="Times New Roman"/>
                  <w:bCs/>
                  <w:sz w:val="20"/>
                  <w:szCs w:val="20"/>
                </w:rPr>
                <w:delText>0.412</w:delText>
              </w:r>
            </w:del>
          </w:p>
        </w:tc>
      </w:tr>
      <w:tr w:rsidR="00E12169" w:rsidRPr="00CE1D86" w:rsidDel="0095306F" w14:paraId="5D20DF45" w14:textId="227E971E" w:rsidTr="00E12169">
        <w:trPr>
          <w:trHeight w:val="332"/>
          <w:jc w:val="center"/>
          <w:del w:id="5768" w:author="meshbah rahman" w:date="2021-02-19T23:22:00Z"/>
        </w:trPr>
        <w:tc>
          <w:tcPr>
            <w:tcW w:w="1086" w:type="pct"/>
          </w:tcPr>
          <w:p w14:paraId="22E7C230" w14:textId="3D59AF2F" w:rsidR="00E12169" w:rsidRPr="00CE1D86" w:rsidDel="0095306F" w:rsidRDefault="00E12169" w:rsidP="007A24CF">
            <w:pPr>
              <w:jc w:val="both"/>
              <w:rPr>
                <w:del w:id="5769" w:author="meshbah rahman" w:date="2021-02-19T23:22:00Z"/>
                <w:rFonts w:ascii="Times New Roman" w:hAnsi="Times New Roman" w:cs="Times New Roman"/>
                <w:bCs/>
                <w:sz w:val="20"/>
                <w:szCs w:val="20"/>
              </w:rPr>
            </w:pPr>
            <w:del w:id="5770" w:author="meshbah rahman" w:date="2021-02-19T23:22:00Z">
              <w:r w:rsidRPr="00CE1D86" w:rsidDel="0095306F">
                <w:rPr>
                  <w:rFonts w:ascii="Times New Roman" w:hAnsi="Times New Roman" w:cs="Times New Roman"/>
                  <w:bCs/>
                  <w:sz w:val="20"/>
                  <w:szCs w:val="20"/>
                </w:rPr>
                <w:delText>Poorest</w:delText>
              </w:r>
            </w:del>
          </w:p>
        </w:tc>
        <w:tc>
          <w:tcPr>
            <w:tcW w:w="618" w:type="pct"/>
          </w:tcPr>
          <w:p w14:paraId="3011825B" w14:textId="34A26209" w:rsidR="00E12169" w:rsidRPr="00CE1D86" w:rsidDel="0095306F" w:rsidRDefault="00E12169" w:rsidP="007A24CF">
            <w:pPr>
              <w:jc w:val="both"/>
              <w:rPr>
                <w:del w:id="5771" w:author="meshbah rahman" w:date="2021-02-19T23:22:00Z"/>
                <w:rFonts w:ascii="Times New Roman" w:hAnsi="Times New Roman" w:cs="Times New Roman"/>
                <w:bCs/>
                <w:sz w:val="20"/>
                <w:szCs w:val="20"/>
              </w:rPr>
            </w:pPr>
            <w:del w:id="5772"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AC2AB83" w14:textId="5497C371" w:rsidR="00E12169" w:rsidRPr="00CE1D86" w:rsidDel="0095306F" w:rsidRDefault="00E12169" w:rsidP="007A24CF">
            <w:pPr>
              <w:jc w:val="both"/>
              <w:rPr>
                <w:del w:id="5773" w:author="meshbah rahman" w:date="2021-02-19T23:22:00Z"/>
                <w:rFonts w:ascii="Times New Roman" w:hAnsi="Times New Roman" w:cs="Times New Roman"/>
                <w:bCs/>
                <w:sz w:val="20"/>
                <w:szCs w:val="20"/>
              </w:rPr>
            </w:pPr>
            <w:del w:id="5774" w:author="meshbah rahman" w:date="2021-02-19T23:22:00Z">
              <w:r w:rsidRPr="00CE1D86" w:rsidDel="0095306F">
                <w:rPr>
                  <w:rFonts w:ascii="Times New Roman" w:hAnsi="Times New Roman" w:cs="Times New Roman"/>
                  <w:bCs/>
                  <w:sz w:val="20"/>
                  <w:szCs w:val="20"/>
                </w:rPr>
                <w:delText>-</w:delText>
              </w:r>
            </w:del>
          </w:p>
        </w:tc>
        <w:tc>
          <w:tcPr>
            <w:tcW w:w="618" w:type="pct"/>
          </w:tcPr>
          <w:p w14:paraId="093A7AE3" w14:textId="5D31AD86" w:rsidR="00E12169" w:rsidRPr="00CE1D86" w:rsidDel="0095306F" w:rsidRDefault="00E12169" w:rsidP="007A24CF">
            <w:pPr>
              <w:jc w:val="both"/>
              <w:rPr>
                <w:del w:id="5775" w:author="meshbah rahman" w:date="2021-02-19T23:22:00Z"/>
                <w:rFonts w:ascii="Times New Roman" w:hAnsi="Times New Roman" w:cs="Times New Roman"/>
                <w:bCs/>
                <w:sz w:val="20"/>
                <w:szCs w:val="20"/>
              </w:rPr>
            </w:pPr>
            <w:del w:id="5776"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3891615" w14:textId="55DAE7F6" w:rsidR="00E12169" w:rsidRPr="00CE1D86" w:rsidDel="0095306F" w:rsidRDefault="00E12169" w:rsidP="007A24CF">
            <w:pPr>
              <w:jc w:val="both"/>
              <w:rPr>
                <w:del w:id="5777" w:author="meshbah rahman" w:date="2021-02-19T23:22:00Z"/>
                <w:rFonts w:ascii="Times New Roman" w:hAnsi="Times New Roman" w:cs="Times New Roman"/>
                <w:bCs/>
                <w:sz w:val="20"/>
                <w:szCs w:val="20"/>
              </w:rPr>
            </w:pPr>
            <w:del w:id="5778" w:author="meshbah rahman" w:date="2021-02-19T23:22:00Z">
              <w:r w:rsidRPr="00CE1D86" w:rsidDel="0095306F">
                <w:rPr>
                  <w:rFonts w:ascii="Times New Roman" w:hAnsi="Times New Roman" w:cs="Times New Roman"/>
                  <w:bCs/>
                  <w:sz w:val="20"/>
                  <w:szCs w:val="20"/>
                </w:rPr>
                <w:delText>-</w:delText>
              </w:r>
            </w:del>
          </w:p>
        </w:tc>
        <w:tc>
          <w:tcPr>
            <w:tcW w:w="658" w:type="pct"/>
          </w:tcPr>
          <w:p w14:paraId="598370A6" w14:textId="3E3C7FF5" w:rsidR="00E12169" w:rsidRPr="00CE1D86" w:rsidDel="0095306F" w:rsidRDefault="00E12169" w:rsidP="007A24CF">
            <w:pPr>
              <w:jc w:val="both"/>
              <w:rPr>
                <w:del w:id="5779" w:author="meshbah rahman" w:date="2021-02-19T23:22:00Z"/>
                <w:rFonts w:ascii="Times New Roman" w:hAnsi="Times New Roman" w:cs="Times New Roman"/>
                <w:bCs/>
                <w:sz w:val="20"/>
                <w:szCs w:val="20"/>
              </w:rPr>
            </w:pPr>
            <w:del w:id="5780"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4C5AD542" w14:textId="3205B0FF" w:rsidR="00E12169" w:rsidRPr="00CE1D86" w:rsidDel="0095306F" w:rsidRDefault="00E12169" w:rsidP="007A24CF">
            <w:pPr>
              <w:jc w:val="both"/>
              <w:rPr>
                <w:del w:id="5781" w:author="meshbah rahman" w:date="2021-02-19T23:22:00Z"/>
                <w:rFonts w:ascii="Times New Roman" w:hAnsi="Times New Roman" w:cs="Times New Roman"/>
                <w:bCs/>
                <w:sz w:val="20"/>
                <w:szCs w:val="20"/>
              </w:rPr>
            </w:pPr>
            <w:del w:id="5782" w:author="meshbah rahman" w:date="2021-02-19T23:22:00Z">
              <w:r w:rsidRPr="00CE1D86" w:rsidDel="0095306F">
                <w:rPr>
                  <w:rFonts w:ascii="Times New Roman" w:hAnsi="Times New Roman" w:cs="Times New Roman"/>
                  <w:bCs/>
                  <w:sz w:val="20"/>
                  <w:szCs w:val="20"/>
                </w:rPr>
                <w:delText>-</w:delText>
              </w:r>
            </w:del>
          </w:p>
        </w:tc>
        <w:tc>
          <w:tcPr>
            <w:tcW w:w="618" w:type="pct"/>
          </w:tcPr>
          <w:p w14:paraId="474B6917" w14:textId="1F63FC0F" w:rsidR="00E12169" w:rsidRPr="00CE1D86" w:rsidDel="0095306F" w:rsidRDefault="00E12169" w:rsidP="007A24CF">
            <w:pPr>
              <w:jc w:val="both"/>
              <w:rPr>
                <w:del w:id="5783" w:author="meshbah rahman" w:date="2021-02-19T23:22:00Z"/>
                <w:rFonts w:ascii="Times New Roman" w:hAnsi="Times New Roman" w:cs="Times New Roman"/>
                <w:bCs/>
                <w:sz w:val="20"/>
                <w:szCs w:val="20"/>
              </w:rPr>
            </w:pPr>
            <w:del w:id="5784"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095225E6" w14:textId="59C9819F" w:rsidR="00E12169" w:rsidRPr="00CE1D86" w:rsidDel="0095306F" w:rsidRDefault="00E12169" w:rsidP="007A24CF">
            <w:pPr>
              <w:jc w:val="both"/>
              <w:rPr>
                <w:del w:id="5785" w:author="meshbah rahman" w:date="2021-02-19T23:22:00Z"/>
                <w:rFonts w:ascii="Times New Roman" w:hAnsi="Times New Roman" w:cs="Times New Roman"/>
                <w:bCs/>
                <w:sz w:val="20"/>
                <w:szCs w:val="20"/>
              </w:rPr>
            </w:pPr>
            <w:del w:id="5786" w:author="meshbah rahman" w:date="2021-02-19T23:22:00Z">
              <w:r w:rsidRPr="00CE1D86" w:rsidDel="0095306F">
                <w:rPr>
                  <w:rFonts w:ascii="Times New Roman" w:hAnsi="Times New Roman" w:cs="Times New Roman"/>
                  <w:bCs/>
                  <w:sz w:val="20"/>
                  <w:szCs w:val="20"/>
                </w:rPr>
                <w:delText>-</w:delText>
              </w:r>
            </w:del>
          </w:p>
        </w:tc>
      </w:tr>
      <w:tr w:rsidR="00E12169" w:rsidRPr="00CE1D86" w:rsidDel="0095306F" w14:paraId="1FAACAB8" w14:textId="24D5E7D7" w:rsidTr="00E12169">
        <w:trPr>
          <w:trHeight w:val="308"/>
          <w:jc w:val="center"/>
          <w:del w:id="5787" w:author="meshbah rahman" w:date="2021-02-19T23:22:00Z"/>
        </w:trPr>
        <w:tc>
          <w:tcPr>
            <w:tcW w:w="1086" w:type="pct"/>
          </w:tcPr>
          <w:p w14:paraId="51224A62" w14:textId="6D781204" w:rsidR="00E12169" w:rsidRPr="00CE1D86" w:rsidDel="0095306F" w:rsidRDefault="00E12169" w:rsidP="007A24CF">
            <w:pPr>
              <w:jc w:val="both"/>
              <w:rPr>
                <w:del w:id="5788" w:author="meshbah rahman" w:date="2021-02-19T23:22:00Z"/>
                <w:rFonts w:ascii="Times New Roman" w:hAnsi="Times New Roman" w:cs="Times New Roman"/>
                <w:b/>
                <w:sz w:val="20"/>
                <w:szCs w:val="20"/>
              </w:rPr>
            </w:pPr>
            <w:del w:id="5789" w:author="meshbah rahman" w:date="2021-02-19T23:22:00Z">
              <w:r w:rsidRPr="00CE1D86" w:rsidDel="0095306F">
                <w:rPr>
                  <w:rFonts w:ascii="Times New Roman" w:hAnsi="Times New Roman" w:cs="Times New Roman"/>
                  <w:b/>
                  <w:sz w:val="20"/>
                  <w:szCs w:val="20"/>
                </w:rPr>
                <w:delText>Religion</w:delText>
              </w:r>
            </w:del>
          </w:p>
        </w:tc>
        <w:tc>
          <w:tcPr>
            <w:tcW w:w="618" w:type="pct"/>
          </w:tcPr>
          <w:p w14:paraId="2B8C7628" w14:textId="32582588" w:rsidR="00E12169" w:rsidRPr="00CE1D86" w:rsidDel="0095306F" w:rsidRDefault="00E12169" w:rsidP="007A24CF">
            <w:pPr>
              <w:jc w:val="both"/>
              <w:rPr>
                <w:del w:id="5790" w:author="meshbah rahman" w:date="2021-02-19T23:22:00Z"/>
                <w:rFonts w:ascii="Times New Roman" w:hAnsi="Times New Roman" w:cs="Times New Roman"/>
                <w:bCs/>
                <w:sz w:val="20"/>
                <w:szCs w:val="20"/>
              </w:rPr>
            </w:pPr>
          </w:p>
        </w:tc>
        <w:tc>
          <w:tcPr>
            <w:tcW w:w="351" w:type="pct"/>
          </w:tcPr>
          <w:p w14:paraId="469DAD3B" w14:textId="7AA49277" w:rsidR="00E12169" w:rsidRPr="00CE1D86" w:rsidDel="0095306F" w:rsidRDefault="00E12169" w:rsidP="007A24CF">
            <w:pPr>
              <w:jc w:val="both"/>
              <w:rPr>
                <w:del w:id="5791" w:author="meshbah rahman" w:date="2021-02-19T23:22:00Z"/>
                <w:rFonts w:ascii="Times New Roman" w:hAnsi="Times New Roman" w:cs="Times New Roman"/>
                <w:bCs/>
                <w:sz w:val="20"/>
                <w:szCs w:val="20"/>
              </w:rPr>
            </w:pPr>
          </w:p>
        </w:tc>
        <w:tc>
          <w:tcPr>
            <w:tcW w:w="618" w:type="pct"/>
          </w:tcPr>
          <w:p w14:paraId="2A0B7BF7" w14:textId="1693EB0D" w:rsidR="00E12169" w:rsidRPr="00CE1D86" w:rsidDel="0095306F" w:rsidRDefault="00E12169" w:rsidP="007A24CF">
            <w:pPr>
              <w:jc w:val="both"/>
              <w:rPr>
                <w:del w:id="5792" w:author="meshbah rahman" w:date="2021-02-19T23:22:00Z"/>
                <w:rFonts w:ascii="Times New Roman" w:hAnsi="Times New Roman" w:cs="Times New Roman"/>
                <w:bCs/>
                <w:sz w:val="20"/>
                <w:szCs w:val="20"/>
              </w:rPr>
            </w:pPr>
          </w:p>
        </w:tc>
        <w:tc>
          <w:tcPr>
            <w:tcW w:w="351" w:type="pct"/>
          </w:tcPr>
          <w:p w14:paraId="159F69CE" w14:textId="43AD031A" w:rsidR="00E12169" w:rsidRPr="00CE1D86" w:rsidDel="0095306F" w:rsidRDefault="00E12169" w:rsidP="007A24CF">
            <w:pPr>
              <w:jc w:val="both"/>
              <w:rPr>
                <w:del w:id="5793" w:author="meshbah rahman" w:date="2021-02-19T23:22:00Z"/>
                <w:rFonts w:ascii="Times New Roman" w:hAnsi="Times New Roman" w:cs="Times New Roman"/>
                <w:bCs/>
                <w:sz w:val="20"/>
                <w:szCs w:val="20"/>
              </w:rPr>
            </w:pPr>
          </w:p>
        </w:tc>
        <w:tc>
          <w:tcPr>
            <w:tcW w:w="658" w:type="pct"/>
          </w:tcPr>
          <w:p w14:paraId="74489379" w14:textId="5F5CCAD2" w:rsidR="00E12169" w:rsidRPr="00CE1D86" w:rsidDel="0095306F" w:rsidRDefault="00E12169" w:rsidP="007A24CF">
            <w:pPr>
              <w:jc w:val="both"/>
              <w:rPr>
                <w:del w:id="5794" w:author="meshbah rahman" w:date="2021-02-19T23:22:00Z"/>
                <w:rFonts w:ascii="Times New Roman" w:hAnsi="Times New Roman" w:cs="Times New Roman"/>
                <w:bCs/>
                <w:sz w:val="20"/>
                <w:szCs w:val="20"/>
              </w:rPr>
            </w:pPr>
          </w:p>
        </w:tc>
        <w:tc>
          <w:tcPr>
            <w:tcW w:w="351" w:type="pct"/>
          </w:tcPr>
          <w:p w14:paraId="41343C68" w14:textId="05DDB3FB" w:rsidR="00E12169" w:rsidRPr="00CE1D86" w:rsidDel="0095306F" w:rsidRDefault="00E12169" w:rsidP="007A24CF">
            <w:pPr>
              <w:jc w:val="both"/>
              <w:rPr>
                <w:del w:id="5795" w:author="meshbah rahman" w:date="2021-02-19T23:22:00Z"/>
                <w:rFonts w:ascii="Times New Roman" w:hAnsi="Times New Roman" w:cs="Times New Roman"/>
                <w:bCs/>
                <w:sz w:val="20"/>
                <w:szCs w:val="20"/>
              </w:rPr>
            </w:pPr>
          </w:p>
        </w:tc>
        <w:tc>
          <w:tcPr>
            <w:tcW w:w="618" w:type="pct"/>
          </w:tcPr>
          <w:p w14:paraId="578F8D85" w14:textId="254E67EC" w:rsidR="00E12169" w:rsidRPr="00CE1D86" w:rsidDel="0095306F" w:rsidRDefault="00E12169" w:rsidP="007A24CF">
            <w:pPr>
              <w:jc w:val="both"/>
              <w:rPr>
                <w:del w:id="5796" w:author="meshbah rahman" w:date="2021-02-19T23:22:00Z"/>
                <w:rFonts w:ascii="Times New Roman" w:hAnsi="Times New Roman" w:cs="Times New Roman"/>
                <w:bCs/>
                <w:sz w:val="20"/>
                <w:szCs w:val="20"/>
              </w:rPr>
            </w:pPr>
          </w:p>
        </w:tc>
        <w:tc>
          <w:tcPr>
            <w:tcW w:w="349" w:type="pct"/>
          </w:tcPr>
          <w:p w14:paraId="0F231C68" w14:textId="4BF58401" w:rsidR="00E12169" w:rsidRPr="00CE1D86" w:rsidDel="0095306F" w:rsidRDefault="00E12169" w:rsidP="007A24CF">
            <w:pPr>
              <w:jc w:val="both"/>
              <w:rPr>
                <w:del w:id="5797" w:author="meshbah rahman" w:date="2021-02-19T23:22:00Z"/>
                <w:rFonts w:ascii="Times New Roman" w:hAnsi="Times New Roman" w:cs="Times New Roman"/>
                <w:bCs/>
                <w:sz w:val="20"/>
                <w:szCs w:val="20"/>
              </w:rPr>
            </w:pPr>
          </w:p>
        </w:tc>
      </w:tr>
      <w:tr w:rsidR="00E12169" w:rsidRPr="00CE1D86" w:rsidDel="0095306F" w14:paraId="7AFE62AC" w14:textId="6A808045" w:rsidTr="00E12169">
        <w:trPr>
          <w:trHeight w:val="308"/>
          <w:jc w:val="center"/>
          <w:del w:id="5798" w:author="meshbah rahman" w:date="2021-02-19T23:22:00Z"/>
        </w:trPr>
        <w:tc>
          <w:tcPr>
            <w:tcW w:w="1086" w:type="pct"/>
          </w:tcPr>
          <w:p w14:paraId="762FC83C" w14:textId="3D2BF5E7" w:rsidR="00E12169" w:rsidRPr="00CE1D86" w:rsidDel="0095306F" w:rsidRDefault="00E12169" w:rsidP="007A24CF">
            <w:pPr>
              <w:jc w:val="both"/>
              <w:rPr>
                <w:del w:id="5799" w:author="meshbah rahman" w:date="2021-02-19T23:22:00Z"/>
                <w:rFonts w:ascii="Times New Roman" w:hAnsi="Times New Roman" w:cs="Times New Roman"/>
                <w:bCs/>
                <w:sz w:val="20"/>
                <w:szCs w:val="20"/>
              </w:rPr>
            </w:pPr>
            <w:del w:id="5800" w:author="meshbah rahman" w:date="2021-02-19T23:22:00Z">
              <w:r w:rsidRPr="00CE1D86" w:rsidDel="0095306F">
                <w:rPr>
                  <w:rFonts w:ascii="Times New Roman" w:hAnsi="Times New Roman" w:cs="Times New Roman"/>
                  <w:bCs/>
                  <w:sz w:val="20"/>
                  <w:szCs w:val="20"/>
                </w:rPr>
                <w:delText>Islam</w:delText>
              </w:r>
            </w:del>
          </w:p>
        </w:tc>
        <w:tc>
          <w:tcPr>
            <w:tcW w:w="618" w:type="pct"/>
          </w:tcPr>
          <w:p w14:paraId="2221AC5F" w14:textId="5A856DBE" w:rsidR="00E12169" w:rsidRPr="00CE1D86" w:rsidDel="0095306F" w:rsidRDefault="00E12169" w:rsidP="007A24CF">
            <w:pPr>
              <w:jc w:val="both"/>
              <w:rPr>
                <w:del w:id="5801" w:author="meshbah rahman" w:date="2021-02-19T23:22:00Z"/>
                <w:rFonts w:ascii="Times New Roman" w:hAnsi="Times New Roman" w:cs="Times New Roman"/>
                <w:bCs/>
                <w:sz w:val="20"/>
                <w:szCs w:val="20"/>
              </w:rPr>
            </w:pPr>
            <w:del w:id="5802" w:author="meshbah rahman" w:date="2021-02-19T23:22:00Z">
              <w:r w:rsidRPr="00CE1D86" w:rsidDel="0095306F">
                <w:rPr>
                  <w:rFonts w:ascii="Times New Roman" w:hAnsi="Times New Roman" w:cs="Times New Roman"/>
                  <w:bCs/>
                  <w:sz w:val="20"/>
                  <w:szCs w:val="20"/>
                </w:rPr>
                <w:delText>1.22 (1.01-1.49)</w:delText>
              </w:r>
            </w:del>
          </w:p>
        </w:tc>
        <w:tc>
          <w:tcPr>
            <w:tcW w:w="351" w:type="pct"/>
          </w:tcPr>
          <w:p w14:paraId="00DE74AF" w14:textId="4BCFEF29" w:rsidR="00E12169" w:rsidRPr="00CE1D86" w:rsidDel="0095306F" w:rsidRDefault="00E12169" w:rsidP="007A24CF">
            <w:pPr>
              <w:jc w:val="both"/>
              <w:rPr>
                <w:del w:id="5803" w:author="meshbah rahman" w:date="2021-02-19T23:22:00Z"/>
                <w:rFonts w:ascii="Times New Roman" w:hAnsi="Times New Roman" w:cs="Times New Roman"/>
                <w:bCs/>
                <w:sz w:val="20"/>
                <w:szCs w:val="20"/>
              </w:rPr>
            </w:pPr>
            <w:del w:id="5804" w:author="meshbah rahman" w:date="2021-02-19T23:22:00Z">
              <w:r w:rsidRPr="00CE1D86" w:rsidDel="0095306F">
                <w:rPr>
                  <w:rFonts w:ascii="Times New Roman" w:hAnsi="Times New Roman" w:cs="Times New Roman"/>
                  <w:bCs/>
                  <w:sz w:val="20"/>
                  <w:szCs w:val="20"/>
                </w:rPr>
                <w:delText>0.045</w:delText>
              </w:r>
            </w:del>
          </w:p>
        </w:tc>
        <w:tc>
          <w:tcPr>
            <w:tcW w:w="618" w:type="pct"/>
          </w:tcPr>
          <w:p w14:paraId="712F0B94" w14:textId="0316C945" w:rsidR="00E12169" w:rsidRPr="00CE1D86" w:rsidDel="0095306F" w:rsidRDefault="00E12169" w:rsidP="007A24CF">
            <w:pPr>
              <w:jc w:val="both"/>
              <w:rPr>
                <w:del w:id="5805" w:author="meshbah rahman" w:date="2021-02-19T23:22:00Z"/>
                <w:rFonts w:ascii="Times New Roman" w:hAnsi="Times New Roman" w:cs="Times New Roman"/>
                <w:bCs/>
                <w:sz w:val="20"/>
                <w:szCs w:val="20"/>
              </w:rPr>
            </w:pPr>
            <w:del w:id="5806" w:author="meshbah rahman" w:date="2021-02-19T23:22:00Z">
              <w:r w:rsidRPr="00CE1D86" w:rsidDel="0095306F">
                <w:rPr>
                  <w:rFonts w:ascii="Times New Roman" w:hAnsi="Times New Roman" w:cs="Times New Roman"/>
                  <w:bCs/>
                  <w:sz w:val="20"/>
                  <w:szCs w:val="20"/>
                </w:rPr>
                <w:delText>1.29 (1.03-1.62)</w:delText>
              </w:r>
            </w:del>
          </w:p>
        </w:tc>
        <w:tc>
          <w:tcPr>
            <w:tcW w:w="351" w:type="pct"/>
          </w:tcPr>
          <w:p w14:paraId="34DC1AD6" w14:textId="1C341996" w:rsidR="00E12169" w:rsidRPr="00CE1D86" w:rsidDel="0095306F" w:rsidRDefault="00E12169" w:rsidP="007A24CF">
            <w:pPr>
              <w:jc w:val="both"/>
              <w:rPr>
                <w:del w:id="5807" w:author="meshbah rahman" w:date="2021-02-19T23:22:00Z"/>
                <w:rFonts w:ascii="Times New Roman" w:hAnsi="Times New Roman" w:cs="Times New Roman"/>
                <w:bCs/>
                <w:sz w:val="20"/>
                <w:szCs w:val="20"/>
              </w:rPr>
            </w:pPr>
            <w:del w:id="5808" w:author="meshbah rahman" w:date="2021-02-19T23:22:00Z">
              <w:r w:rsidRPr="00CE1D86" w:rsidDel="0095306F">
                <w:rPr>
                  <w:rFonts w:ascii="Times New Roman" w:hAnsi="Times New Roman" w:cs="Times New Roman"/>
                  <w:bCs/>
                  <w:sz w:val="20"/>
                  <w:szCs w:val="20"/>
                </w:rPr>
                <w:delText>0.029</w:delText>
              </w:r>
            </w:del>
          </w:p>
        </w:tc>
        <w:tc>
          <w:tcPr>
            <w:tcW w:w="658" w:type="pct"/>
          </w:tcPr>
          <w:p w14:paraId="1F0868A6" w14:textId="15C647D8" w:rsidR="00E12169" w:rsidRPr="00CE1D86" w:rsidDel="0095306F" w:rsidRDefault="00E12169" w:rsidP="007A24CF">
            <w:pPr>
              <w:jc w:val="both"/>
              <w:rPr>
                <w:del w:id="5809" w:author="meshbah rahman" w:date="2021-02-19T23:22:00Z"/>
                <w:rFonts w:ascii="Times New Roman" w:hAnsi="Times New Roman" w:cs="Times New Roman"/>
                <w:bCs/>
                <w:sz w:val="20"/>
                <w:szCs w:val="20"/>
              </w:rPr>
            </w:pPr>
            <w:del w:id="5810" w:author="meshbah rahman" w:date="2021-02-19T23:22:00Z">
              <w:r w:rsidRPr="00CE1D86" w:rsidDel="0095306F">
                <w:rPr>
                  <w:rFonts w:ascii="Times New Roman" w:hAnsi="Times New Roman" w:cs="Times New Roman"/>
                  <w:bCs/>
                  <w:sz w:val="20"/>
                  <w:szCs w:val="20"/>
                </w:rPr>
                <w:delText>1.02 (0.86-1.22)</w:delText>
              </w:r>
            </w:del>
          </w:p>
        </w:tc>
        <w:tc>
          <w:tcPr>
            <w:tcW w:w="351" w:type="pct"/>
          </w:tcPr>
          <w:p w14:paraId="3370125E" w14:textId="72BEE45C" w:rsidR="00E12169" w:rsidRPr="00CE1D86" w:rsidDel="0095306F" w:rsidRDefault="00E12169" w:rsidP="007A24CF">
            <w:pPr>
              <w:jc w:val="both"/>
              <w:rPr>
                <w:del w:id="5811" w:author="meshbah rahman" w:date="2021-02-19T23:22:00Z"/>
                <w:rFonts w:ascii="Times New Roman" w:hAnsi="Times New Roman" w:cs="Times New Roman"/>
                <w:bCs/>
                <w:sz w:val="20"/>
                <w:szCs w:val="20"/>
              </w:rPr>
            </w:pPr>
            <w:del w:id="5812" w:author="meshbah rahman" w:date="2021-02-19T23:22:00Z">
              <w:r w:rsidRPr="00CE1D86" w:rsidDel="0095306F">
                <w:rPr>
                  <w:rFonts w:ascii="Times New Roman" w:hAnsi="Times New Roman" w:cs="Times New Roman"/>
                  <w:bCs/>
                  <w:sz w:val="20"/>
                  <w:szCs w:val="20"/>
                </w:rPr>
                <w:delText>0.790</w:delText>
              </w:r>
            </w:del>
          </w:p>
        </w:tc>
        <w:tc>
          <w:tcPr>
            <w:tcW w:w="618" w:type="pct"/>
          </w:tcPr>
          <w:p w14:paraId="4097176C" w14:textId="204B94C9" w:rsidR="00E12169" w:rsidRPr="00CE1D86" w:rsidDel="0095306F" w:rsidRDefault="00E12169" w:rsidP="007A24CF">
            <w:pPr>
              <w:jc w:val="both"/>
              <w:rPr>
                <w:del w:id="5813" w:author="meshbah rahman" w:date="2021-02-19T23:22:00Z"/>
                <w:rFonts w:ascii="Times New Roman" w:hAnsi="Times New Roman" w:cs="Times New Roman"/>
                <w:bCs/>
                <w:sz w:val="20"/>
                <w:szCs w:val="20"/>
              </w:rPr>
            </w:pPr>
            <w:del w:id="5814" w:author="meshbah rahman" w:date="2021-02-19T23:22:00Z">
              <w:r w:rsidRPr="00CE1D86" w:rsidDel="0095306F">
                <w:rPr>
                  <w:rFonts w:ascii="Times New Roman" w:hAnsi="Times New Roman" w:cs="Times New Roman"/>
                  <w:bCs/>
                  <w:sz w:val="20"/>
                  <w:szCs w:val="20"/>
                </w:rPr>
                <w:delText>1.08 (0.88-1.33)</w:delText>
              </w:r>
            </w:del>
          </w:p>
        </w:tc>
        <w:tc>
          <w:tcPr>
            <w:tcW w:w="349" w:type="pct"/>
          </w:tcPr>
          <w:p w14:paraId="5AC36763" w14:textId="0E97A423" w:rsidR="00E12169" w:rsidRPr="00CE1D86" w:rsidDel="0095306F" w:rsidRDefault="00E12169" w:rsidP="007A24CF">
            <w:pPr>
              <w:jc w:val="both"/>
              <w:rPr>
                <w:del w:id="5815" w:author="meshbah rahman" w:date="2021-02-19T23:22:00Z"/>
                <w:rFonts w:ascii="Times New Roman" w:hAnsi="Times New Roman" w:cs="Times New Roman"/>
                <w:bCs/>
                <w:sz w:val="20"/>
                <w:szCs w:val="20"/>
              </w:rPr>
            </w:pPr>
            <w:del w:id="5816" w:author="meshbah rahman" w:date="2021-02-19T23:22:00Z">
              <w:r w:rsidRPr="00CE1D86" w:rsidDel="0095306F">
                <w:rPr>
                  <w:rFonts w:ascii="Times New Roman" w:hAnsi="Times New Roman" w:cs="Times New Roman"/>
                  <w:bCs/>
                  <w:sz w:val="20"/>
                  <w:szCs w:val="20"/>
                </w:rPr>
                <w:delText>0.451</w:delText>
              </w:r>
            </w:del>
          </w:p>
        </w:tc>
      </w:tr>
      <w:tr w:rsidR="00E12169" w:rsidRPr="00CE1D86" w:rsidDel="0095306F" w14:paraId="73E3D4FB" w14:textId="25FA6087" w:rsidTr="00E12169">
        <w:trPr>
          <w:trHeight w:val="308"/>
          <w:jc w:val="center"/>
          <w:del w:id="5817" w:author="meshbah rahman" w:date="2021-02-19T23:22:00Z"/>
        </w:trPr>
        <w:tc>
          <w:tcPr>
            <w:tcW w:w="1086" w:type="pct"/>
          </w:tcPr>
          <w:p w14:paraId="0C1C6603" w14:textId="5EC5C1B0" w:rsidR="00E12169" w:rsidRPr="00CE1D86" w:rsidDel="0095306F" w:rsidRDefault="00E12169" w:rsidP="007A24CF">
            <w:pPr>
              <w:jc w:val="both"/>
              <w:rPr>
                <w:del w:id="5818" w:author="meshbah rahman" w:date="2021-02-19T23:22:00Z"/>
                <w:rFonts w:ascii="Times New Roman" w:hAnsi="Times New Roman" w:cs="Times New Roman"/>
                <w:bCs/>
                <w:sz w:val="20"/>
                <w:szCs w:val="20"/>
              </w:rPr>
            </w:pPr>
            <w:del w:id="5819" w:author="meshbah rahman" w:date="2021-02-19T23:22:00Z">
              <w:r w:rsidRPr="00CE1D86" w:rsidDel="0095306F">
                <w:rPr>
                  <w:rFonts w:ascii="Times New Roman" w:hAnsi="Times New Roman" w:cs="Times New Roman"/>
                  <w:bCs/>
                  <w:sz w:val="20"/>
                  <w:szCs w:val="20"/>
                </w:rPr>
                <w:delText>Others</w:delText>
              </w:r>
            </w:del>
          </w:p>
        </w:tc>
        <w:tc>
          <w:tcPr>
            <w:tcW w:w="618" w:type="pct"/>
          </w:tcPr>
          <w:p w14:paraId="38822894" w14:textId="63A468FB" w:rsidR="00E12169" w:rsidRPr="00CE1D86" w:rsidDel="0095306F" w:rsidRDefault="00E12169" w:rsidP="007A24CF">
            <w:pPr>
              <w:jc w:val="both"/>
              <w:rPr>
                <w:del w:id="5820" w:author="meshbah rahman" w:date="2021-02-19T23:22:00Z"/>
                <w:rFonts w:ascii="Times New Roman" w:hAnsi="Times New Roman" w:cs="Times New Roman"/>
                <w:bCs/>
                <w:sz w:val="20"/>
                <w:szCs w:val="20"/>
              </w:rPr>
            </w:pPr>
            <w:del w:id="5821"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745B8509" w14:textId="355C628A" w:rsidR="00E12169" w:rsidRPr="00CE1D86" w:rsidDel="0095306F" w:rsidRDefault="00E12169" w:rsidP="007A24CF">
            <w:pPr>
              <w:jc w:val="both"/>
              <w:rPr>
                <w:del w:id="5822" w:author="meshbah rahman" w:date="2021-02-19T23:22:00Z"/>
                <w:rFonts w:ascii="Times New Roman" w:hAnsi="Times New Roman" w:cs="Times New Roman"/>
                <w:bCs/>
                <w:sz w:val="20"/>
                <w:szCs w:val="20"/>
              </w:rPr>
            </w:pPr>
            <w:del w:id="5823" w:author="meshbah rahman" w:date="2021-02-19T23:22:00Z">
              <w:r w:rsidRPr="00CE1D86" w:rsidDel="0095306F">
                <w:rPr>
                  <w:rFonts w:ascii="Times New Roman" w:hAnsi="Times New Roman" w:cs="Times New Roman"/>
                  <w:bCs/>
                  <w:sz w:val="20"/>
                  <w:szCs w:val="20"/>
                </w:rPr>
                <w:delText>-</w:delText>
              </w:r>
            </w:del>
          </w:p>
        </w:tc>
        <w:tc>
          <w:tcPr>
            <w:tcW w:w="618" w:type="pct"/>
          </w:tcPr>
          <w:p w14:paraId="760BB136" w14:textId="343D1D8D" w:rsidR="00E12169" w:rsidRPr="00CE1D86" w:rsidDel="0095306F" w:rsidRDefault="00E12169" w:rsidP="007A24CF">
            <w:pPr>
              <w:jc w:val="both"/>
              <w:rPr>
                <w:del w:id="5824" w:author="meshbah rahman" w:date="2021-02-19T23:22:00Z"/>
                <w:rFonts w:ascii="Times New Roman" w:hAnsi="Times New Roman" w:cs="Times New Roman"/>
                <w:bCs/>
                <w:sz w:val="20"/>
                <w:szCs w:val="20"/>
              </w:rPr>
            </w:pPr>
            <w:del w:id="5825"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399A6A11" w14:textId="27A386C3" w:rsidR="00E12169" w:rsidRPr="00CE1D86" w:rsidDel="0095306F" w:rsidRDefault="00E12169" w:rsidP="007A24CF">
            <w:pPr>
              <w:jc w:val="both"/>
              <w:rPr>
                <w:del w:id="5826" w:author="meshbah rahman" w:date="2021-02-19T23:22:00Z"/>
                <w:rFonts w:ascii="Times New Roman" w:hAnsi="Times New Roman" w:cs="Times New Roman"/>
                <w:bCs/>
                <w:sz w:val="20"/>
                <w:szCs w:val="20"/>
              </w:rPr>
            </w:pPr>
            <w:del w:id="5827" w:author="meshbah rahman" w:date="2021-02-19T23:22:00Z">
              <w:r w:rsidRPr="00CE1D86" w:rsidDel="0095306F">
                <w:rPr>
                  <w:rFonts w:ascii="Times New Roman" w:hAnsi="Times New Roman" w:cs="Times New Roman"/>
                  <w:bCs/>
                  <w:sz w:val="20"/>
                  <w:szCs w:val="20"/>
                </w:rPr>
                <w:delText>-</w:delText>
              </w:r>
            </w:del>
          </w:p>
        </w:tc>
        <w:tc>
          <w:tcPr>
            <w:tcW w:w="658" w:type="pct"/>
          </w:tcPr>
          <w:p w14:paraId="393254BB" w14:textId="4775A6D4" w:rsidR="00E12169" w:rsidRPr="00CE1D86" w:rsidDel="0095306F" w:rsidRDefault="00E12169" w:rsidP="007A24CF">
            <w:pPr>
              <w:jc w:val="both"/>
              <w:rPr>
                <w:del w:id="5828" w:author="meshbah rahman" w:date="2021-02-19T23:22:00Z"/>
                <w:rFonts w:ascii="Times New Roman" w:hAnsi="Times New Roman" w:cs="Times New Roman"/>
                <w:bCs/>
                <w:sz w:val="20"/>
                <w:szCs w:val="20"/>
              </w:rPr>
            </w:pPr>
            <w:del w:id="5829"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7D8AA0F2" w14:textId="078DF181" w:rsidR="00E12169" w:rsidRPr="00CE1D86" w:rsidDel="0095306F" w:rsidRDefault="00E12169" w:rsidP="007A24CF">
            <w:pPr>
              <w:jc w:val="both"/>
              <w:rPr>
                <w:del w:id="5830" w:author="meshbah rahman" w:date="2021-02-19T23:22:00Z"/>
                <w:rFonts w:ascii="Times New Roman" w:hAnsi="Times New Roman" w:cs="Times New Roman"/>
                <w:bCs/>
                <w:sz w:val="20"/>
                <w:szCs w:val="20"/>
              </w:rPr>
            </w:pPr>
            <w:del w:id="5831" w:author="meshbah rahman" w:date="2021-02-19T23:22:00Z">
              <w:r w:rsidRPr="00CE1D86" w:rsidDel="0095306F">
                <w:rPr>
                  <w:rFonts w:ascii="Times New Roman" w:hAnsi="Times New Roman" w:cs="Times New Roman"/>
                  <w:bCs/>
                  <w:sz w:val="20"/>
                  <w:szCs w:val="20"/>
                </w:rPr>
                <w:delText>-</w:delText>
              </w:r>
            </w:del>
          </w:p>
        </w:tc>
        <w:tc>
          <w:tcPr>
            <w:tcW w:w="618" w:type="pct"/>
          </w:tcPr>
          <w:p w14:paraId="2C88C15D" w14:textId="6B769736" w:rsidR="00E12169" w:rsidRPr="00CE1D86" w:rsidDel="0095306F" w:rsidRDefault="00E12169" w:rsidP="007A24CF">
            <w:pPr>
              <w:jc w:val="both"/>
              <w:rPr>
                <w:del w:id="5832" w:author="meshbah rahman" w:date="2021-02-19T23:22:00Z"/>
                <w:rFonts w:ascii="Times New Roman" w:hAnsi="Times New Roman" w:cs="Times New Roman"/>
                <w:bCs/>
                <w:sz w:val="20"/>
                <w:szCs w:val="20"/>
              </w:rPr>
            </w:pPr>
            <w:del w:id="5833"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71770DD0" w14:textId="3F93D90B" w:rsidR="00E12169" w:rsidRPr="00CE1D86" w:rsidDel="0095306F" w:rsidRDefault="00E12169" w:rsidP="007A24CF">
            <w:pPr>
              <w:jc w:val="both"/>
              <w:rPr>
                <w:del w:id="5834" w:author="meshbah rahman" w:date="2021-02-19T23:22:00Z"/>
                <w:rFonts w:ascii="Times New Roman" w:hAnsi="Times New Roman" w:cs="Times New Roman"/>
                <w:bCs/>
                <w:sz w:val="20"/>
                <w:szCs w:val="20"/>
              </w:rPr>
            </w:pPr>
            <w:del w:id="5835" w:author="meshbah rahman" w:date="2021-02-19T23:22:00Z">
              <w:r w:rsidRPr="00CE1D86" w:rsidDel="0095306F">
                <w:rPr>
                  <w:rFonts w:ascii="Times New Roman" w:hAnsi="Times New Roman" w:cs="Times New Roman"/>
                  <w:bCs/>
                  <w:sz w:val="20"/>
                  <w:szCs w:val="20"/>
                </w:rPr>
                <w:delText>-</w:delText>
              </w:r>
            </w:del>
          </w:p>
        </w:tc>
      </w:tr>
      <w:tr w:rsidR="00E12169" w:rsidRPr="00CE1D86" w:rsidDel="0095306F" w14:paraId="45154967" w14:textId="5AE582F4" w:rsidTr="00E12169">
        <w:trPr>
          <w:trHeight w:val="308"/>
          <w:jc w:val="center"/>
          <w:del w:id="5836" w:author="meshbah rahman" w:date="2021-02-19T23:22:00Z"/>
        </w:trPr>
        <w:tc>
          <w:tcPr>
            <w:tcW w:w="1086" w:type="pct"/>
          </w:tcPr>
          <w:p w14:paraId="066E93FA" w14:textId="2495ADD8" w:rsidR="00E12169" w:rsidRPr="00CE1D86" w:rsidDel="0095306F" w:rsidRDefault="00E55790" w:rsidP="007A24CF">
            <w:pPr>
              <w:jc w:val="both"/>
              <w:rPr>
                <w:del w:id="5837" w:author="meshbah rahman" w:date="2021-02-19T23:22:00Z"/>
                <w:rFonts w:ascii="Times New Roman" w:hAnsi="Times New Roman" w:cs="Times New Roman"/>
                <w:b/>
                <w:sz w:val="20"/>
                <w:szCs w:val="20"/>
              </w:rPr>
            </w:pPr>
            <w:del w:id="5838" w:author="meshbah rahman" w:date="2021-02-19T23:22:00Z">
              <w:r w:rsidDel="0095306F">
                <w:rPr>
                  <w:rFonts w:ascii="Times New Roman" w:hAnsi="Times New Roman" w:cs="Times New Roman"/>
                  <w:b/>
                  <w:sz w:val="20"/>
                  <w:szCs w:val="20"/>
                </w:rPr>
                <w:delText>Sex of h</w:delText>
              </w:r>
              <w:r w:rsidR="00E12169" w:rsidRPr="00CE1D86" w:rsidDel="0095306F">
                <w:rPr>
                  <w:rFonts w:ascii="Times New Roman" w:hAnsi="Times New Roman" w:cs="Times New Roman"/>
                  <w:b/>
                  <w:sz w:val="20"/>
                  <w:szCs w:val="20"/>
                </w:rPr>
                <w:delText>ousehold</w:delText>
              </w:r>
            </w:del>
          </w:p>
        </w:tc>
        <w:tc>
          <w:tcPr>
            <w:tcW w:w="618" w:type="pct"/>
          </w:tcPr>
          <w:p w14:paraId="5B2F9BC9" w14:textId="1D3AF36A" w:rsidR="00E12169" w:rsidRPr="00CE1D86" w:rsidDel="0095306F" w:rsidRDefault="00E12169" w:rsidP="007A24CF">
            <w:pPr>
              <w:jc w:val="both"/>
              <w:rPr>
                <w:del w:id="5839" w:author="meshbah rahman" w:date="2021-02-19T23:22:00Z"/>
                <w:rFonts w:ascii="Times New Roman" w:hAnsi="Times New Roman" w:cs="Times New Roman"/>
                <w:bCs/>
                <w:sz w:val="20"/>
                <w:szCs w:val="20"/>
              </w:rPr>
            </w:pPr>
          </w:p>
        </w:tc>
        <w:tc>
          <w:tcPr>
            <w:tcW w:w="351" w:type="pct"/>
          </w:tcPr>
          <w:p w14:paraId="4C78502D" w14:textId="7998E8F8" w:rsidR="00E12169" w:rsidRPr="00CE1D86" w:rsidDel="0095306F" w:rsidRDefault="00E12169" w:rsidP="007A24CF">
            <w:pPr>
              <w:jc w:val="both"/>
              <w:rPr>
                <w:del w:id="5840" w:author="meshbah rahman" w:date="2021-02-19T23:22:00Z"/>
                <w:rFonts w:ascii="Times New Roman" w:hAnsi="Times New Roman" w:cs="Times New Roman"/>
                <w:bCs/>
                <w:sz w:val="20"/>
                <w:szCs w:val="20"/>
              </w:rPr>
            </w:pPr>
          </w:p>
        </w:tc>
        <w:tc>
          <w:tcPr>
            <w:tcW w:w="618" w:type="pct"/>
          </w:tcPr>
          <w:p w14:paraId="3EA8A63D" w14:textId="7A2E6C86" w:rsidR="00E12169" w:rsidRPr="00CE1D86" w:rsidDel="0095306F" w:rsidRDefault="00E12169" w:rsidP="007A24CF">
            <w:pPr>
              <w:jc w:val="both"/>
              <w:rPr>
                <w:del w:id="5841" w:author="meshbah rahman" w:date="2021-02-19T23:22:00Z"/>
                <w:rFonts w:ascii="Times New Roman" w:hAnsi="Times New Roman" w:cs="Times New Roman"/>
                <w:bCs/>
                <w:sz w:val="20"/>
                <w:szCs w:val="20"/>
              </w:rPr>
            </w:pPr>
          </w:p>
        </w:tc>
        <w:tc>
          <w:tcPr>
            <w:tcW w:w="351" w:type="pct"/>
          </w:tcPr>
          <w:p w14:paraId="66FE4E78" w14:textId="62064963" w:rsidR="00E12169" w:rsidRPr="00CE1D86" w:rsidDel="0095306F" w:rsidRDefault="00E12169" w:rsidP="007A24CF">
            <w:pPr>
              <w:jc w:val="both"/>
              <w:rPr>
                <w:del w:id="5842" w:author="meshbah rahman" w:date="2021-02-19T23:22:00Z"/>
                <w:rFonts w:ascii="Times New Roman" w:hAnsi="Times New Roman" w:cs="Times New Roman"/>
                <w:bCs/>
                <w:sz w:val="20"/>
                <w:szCs w:val="20"/>
              </w:rPr>
            </w:pPr>
          </w:p>
        </w:tc>
        <w:tc>
          <w:tcPr>
            <w:tcW w:w="658" w:type="pct"/>
          </w:tcPr>
          <w:p w14:paraId="4446EFE4" w14:textId="263A4CC8" w:rsidR="00E12169" w:rsidRPr="00CE1D86" w:rsidDel="0095306F" w:rsidRDefault="00E12169" w:rsidP="007A24CF">
            <w:pPr>
              <w:jc w:val="both"/>
              <w:rPr>
                <w:del w:id="5843" w:author="meshbah rahman" w:date="2021-02-19T23:22:00Z"/>
                <w:rFonts w:ascii="Times New Roman" w:hAnsi="Times New Roman" w:cs="Times New Roman"/>
                <w:bCs/>
                <w:sz w:val="20"/>
                <w:szCs w:val="20"/>
              </w:rPr>
            </w:pPr>
          </w:p>
        </w:tc>
        <w:tc>
          <w:tcPr>
            <w:tcW w:w="351" w:type="pct"/>
          </w:tcPr>
          <w:p w14:paraId="16F819C9" w14:textId="25A06B20" w:rsidR="00E12169" w:rsidRPr="00CE1D86" w:rsidDel="0095306F" w:rsidRDefault="00E12169" w:rsidP="007A24CF">
            <w:pPr>
              <w:jc w:val="both"/>
              <w:rPr>
                <w:del w:id="5844" w:author="meshbah rahman" w:date="2021-02-19T23:22:00Z"/>
                <w:rFonts w:ascii="Times New Roman" w:hAnsi="Times New Roman" w:cs="Times New Roman"/>
                <w:bCs/>
                <w:sz w:val="20"/>
                <w:szCs w:val="20"/>
              </w:rPr>
            </w:pPr>
          </w:p>
        </w:tc>
        <w:tc>
          <w:tcPr>
            <w:tcW w:w="618" w:type="pct"/>
          </w:tcPr>
          <w:p w14:paraId="59EBA14C" w14:textId="163A75A2" w:rsidR="00E12169" w:rsidRPr="00CE1D86" w:rsidDel="0095306F" w:rsidRDefault="00E12169" w:rsidP="007A24CF">
            <w:pPr>
              <w:jc w:val="both"/>
              <w:rPr>
                <w:del w:id="5845" w:author="meshbah rahman" w:date="2021-02-19T23:22:00Z"/>
                <w:rFonts w:ascii="Times New Roman" w:hAnsi="Times New Roman" w:cs="Times New Roman"/>
                <w:bCs/>
                <w:sz w:val="20"/>
                <w:szCs w:val="20"/>
              </w:rPr>
            </w:pPr>
          </w:p>
        </w:tc>
        <w:tc>
          <w:tcPr>
            <w:tcW w:w="349" w:type="pct"/>
          </w:tcPr>
          <w:p w14:paraId="3584D224" w14:textId="5BBF7482" w:rsidR="00E12169" w:rsidRPr="00CE1D86" w:rsidDel="0095306F" w:rsidRDefault="00E12169" w:rsidP="007A24CF">
            <w:pPr>
              <w:jc w:val="both"/>
              <w:rPr>
                <w:del w:id="5846" w:author="meshbah rahman" w:date="2021-02-19T23:22:00Z"/>
                <w:rFonts w:ascii="Times New Roman" w:hAnsi="Times New Roman" w:cs="Times New Roman"/>
                <w:bCs/>
                <w:sz w:val="20"/>
                <w:szCs w:val="20"/>
              </w:rPr>
            </w:pPr>
          </w:p>
        </w:tc>
      </w:tr>
      <w:tr w:rsidR="00E12169" w:rsidRPr="00CE1D86" w:rsidDel="0095306F" w14:paraId="7345B404" w14:textId="398B4AE6" w:rsidTr="00E12169">
        <w:trPr>
          <w:trHeight w:val="308"/>
          <w:jc w:val="center"/>
          <w:del w:id="5847" w:author="meshbah rahman" w:date="2021-02-19T23:22:00Z"/>
        </w:trPr>
        <w:tc>
          <w:tcPr>
            <w:tcW w:w="1086" w:type="pct"/>
          </w:tcPr>
          <w:p w14:paraId="5CADDF44" w14:textId="31DDC1C7" w:rsidR="00E12169" w:rsidRPr="00CE1D86" w:rsidDel="0095306F" w:rsidRDefault="00E12169" w:rsidP="007A24CF">
            <w:pPr>
              <w:jc w:val="both"/>
              <w:rPr>
                <w:del w:id="5848" w:author="meshbah rahman" w:date="2021-02-19T23:22:00Z"/>
                <w:rFonts w:ascii="Times New Roman" w:hAnsi="Times New Roman" w:cs="Times New Roman"/>
                <w:bCs/>
                <w:sz w:val="20"/>
                <w:szCs w:val="20"/>
              </w:rPr>
            </w:pPr>
            <w:del w:id="5849" w:author="meshbah rahman" w:date="2021-02-19T23:22:00Z">
              <w:r w:rsidRPr="00CE1D86" w:rsidDel="0095306F">
                <w:rPr>
                  <w:rFonts w:ascii="Times New Roman" w:hAnsi="Times New Roman" w:cs="Times New Roman"/>
                  <w:bCs/>
                  <w:sz w:val="20"/>
                  <w:szCs w:val="20"/>
                </w:rPr>
                <w:delText>Female</w:delText>
              </w:r>
            </w:del>
          </w:p>
        </w:tc>
        <w:tc>
          <w:tcPr>
            <w:tcW w:w="618" w:type="pct"/>
          </w:tcPr>
          <w:p w14:paraId="155B0E4B" w14:textId="235FC1CB" w:rsidR="00E12169" w:rsidRPr="00CE1D86" w:rsidDel="0095306F" w:rsidRDefault="00E12169" w:rsidP="007A24CF">
            <w:pPr>
              <w:jc w:val="both"/>
              <w:rPr>
                <w:del w:id="5850" w:author="meshbah rahman" w:date="2021-02-19T23:22:00Z"/>
                <w:rFonts w:ascii="Times New Roman" w:hAnsi="Times New Roman" w:cs="Times New Roman"/>
                <w:bCs/>
                <w:sz w:val="20"/>
                <w:szCs w:val="20"/>
              </w:rPr>
            </w:pPr>
            <w:del w:id="5851" w:author="meshbah rahman" w:date="2021-02-19T23:22:00Z">
              <w:r w:rsidRPr="00CE1D86" w:rsidDel="0095306F">
                <w:rPr>
                  <w:rFonts w:ascii="Times New Roman" w:hAnsi="Times New Roman" w:cs="Times New Roman"/>
                  <w:bCs/>
                  <w:sz w:val="20"/>
                  <w:szCs w:val="20"/>
                </w:rPr>
                <w:delText>0.98 (0.81-1.19)</w:delText>
              </w:r>
            </w:del>
          </w:p>
        </w:tc>
        <w:tc>
          <w:tcPr>
            <w:tcW w:w="351" w:type="pct"/>
          </w:tcPr>
          <w:p w14:paraId="61401DDF" w14:textId="2B9A3BB3" w:rsidR="00E12169" w:rsidRPr="00CE1D86" w:rsidDel="0095306F" w:rsidRDefault="00E12169" w:rsidP="007A24CF">
            <w:pPr>
              <w:jc w:val="both"/>
              <w:rPr>
                <w:del w:id="5852" w:author="meshbah rahman" w:date="2021-02-19T23:22:00Z"/>
                <w:rFonts w:ascii="Times New Roman" w:hAnsi="Times New Roman" w:cs="Times New Roman"/>
                <w:bCs/>
                <w:sz w:val="20"/>
                <w:szCs w:val="20"/>
              </w:rPr>
            </w:pPr>
            <w:del w:id="5853" w:author="meshbah rahman" w:date="2021-02-19T23:22:00Z">
              <w:r w:rsidRPr="00CE1D86" w:rsidDel="0095306F">
                <w:rPr>
                  <w:rFonts w:ascii="Times New Roman" w:hAnsi="Times New Roman" w:cs="Times New Roman"/>
                  <w:bCs/>
                  <w:sz w:val="20"/>
                  <w:szCs w:val="20"/>
                </w:rPr>
                <w:delText>0.852</w:delText>
              </w:r>
            </w:del>
          </w:p>
        </w:tc>
        <w:tc>
          <w:tcPr>
            <w:tcW w:w="618" w:type="pct"/>
          </w:tcPr>
          <w:p w14:paraId="73C6F0EA" w14:textId="56F10948" w:rsidR="00E12169" w:rsidRPr="00CE1D86" w:rsidDel="0095306F" w:rsidRDefault="00E12169" w:rsidP="007A24CF">
            <w:pPr>
              <w:jc w:val="both"/>
              <w:rPr>
                <w:del w:id="5854" w:author="meshbah rahman" w:date="2021-02-19T23:22:00Z"/>
                <w:rFonts w:ascii="Times New Roman" w:hAnsi="Times New Roman" w:cs="Times New Roman"/>
                <w:bCs/>
                <w:sz w:val="20"/>
                <w:szCs w:val="20"/>
              </w:rPr>
            </w:pPr>
            <w:del w:id="5855" w:author="meshbah rahman" w:date="2021-02-19T23:22:00Z">
              <w:r w:rsidRPr="00CE1D86" w:rsidDel="0095306F">
                <w:rPr>
                  <w:rFonts w:ascii="Times New Roman" w:hAnsi="Times New Roman" w:cs="Times New Roman"/>
                  <w:bCs/>
                  <w:sz w:val="20"/>
                  <w:szCs w:val="20"/>
                </w:rPr>
                <w:delText>1.04 (0.86-1.26)</w:delText>
              </w:r>
            </w:del>
          </w:p>
        </w:tc>
        <w:tc>
          <w:tcPr>
            <w:tcW w:w="351" w:type="pct"/>
          </w:tcPr>
          <w:p w14:paraId="32153958" w14:textId="77FE0564" w:rsidR="00E12169" w:rsidRPr="00CE1D86" w:rsidDel="0095306F" w:rsidRDefault="00E12169" w:rsidP="007A24CF">
            <w:pPr>
              <w:jc w:val="both"/>
              <w:rPr>
                <w:del w:id="5856" w:author="meshbah rahman" w:date="2021-02-19T23:22:00Z"/>
                <w:rFonts w:ascii="Times New Roman" w:hAnsi="Times New Roman" w:cs="Times New Roman"/>
                <w:bCs/>
                <w:sz w:val="20"/>
                <w:szCs w:val="20"/>
              </w:rPr>
            </w:pPr>
            <w:del w:id="5857" w:author="meshbah rahman" w:date="2021-02-19T23:22:00Z">
              <w:r w:rsidRPr="00CE1D86" w:rsidDel="0095306F">
                <w:rPr>
                  <w:rFonts w:ascii="Times New Roman" w:hAnsi="Times New Roman" w:cs="Times New Roman"/>
                  <w:bCs/>
                  <w:sz w:val="20"/>
                  <w:szCs w:val="20"/>
                </w:rPr>
                <w:delText>0.656</w:delText>
              </w:r>
            </w:del>
          </w:p>
        </w:tc>
        <w:tc>
          <w:tcPr>
            <w:tcW w:w="658" w:type="pct"/>
          </w:tcPr>
          <w:p w14:paraId="3EFAC3AF" w14:textId="6721BF4B" w:rsidR="00E12169" w:rsidRPr="00CE1D86" w:rsidDel="0095306F" w:rsidRDefault="00E12169" w:rsidP="007A24CF">
            <w:pPr>
              <w:jc w:val="both"/>
              <w:rPr>
                <w:del w:id="5858" w:author="meshbah rahman" w:date="2021-02-19T23:22:00Z"/>
                <w:rFonts w:ascii="Times New Roman" w:hAnsi="Times New Roman" w:cs="Times New Roman"/>
                <w:bCs/>
                <w:sz w:val="20"/>
                <w:szCs w:val="20"/>
              </w:rPr>
            </w:pPr>
            <w:del w:id="5859" w:author="meshbah rahman" w:date="2021-02-19T23:22:00Z">
              <w:r w:rsidRPr="00CE1D86" w:rsidDel="0095306F">
                <w:rPr>
                  <w:rFonts w:ascii="Times New Roman" w:hAnsi="Times New Roman" w:cs="Times New Roman"/>
                  <w:bCs/>
                  <w:sz w:val="20"/>
                  <w:szCs w:val="20"/>
                </w:rPr>
                <w:delText>1.08 (0.91-1.29)</w:delText>
              </w:r>
            </w:del>
          </w:p>
        </w:tc>
        <w:tc>
          <w:tcPr>
            <w:tcW w:w="351" w:type="pct"/>
          </w:tcPr>
          <w:p w14:paraId="2FF25B1C" w14:textId="14B484BA" w:rsidR="00E12169" w:rsidRPr="00CE1D86" w:rsidDel="0095306F" w:rsidRDefault="00E12169" w:rsidP="007A24CF">
            <w:pPr>
              <w:jc w:val="both"/>
              <w:rPr>
                <w:del w:id="5860" w:author="meshbah rahman" w:date="2021-02-19T23:22:00Z"/>
                <w:rFonts w:ascii="Times New Roman" w:hAnsi="Times New Roman" w:cs="Times New Roman"/>
                <w:bCs/>
                <w:sz w:val="20"/>
                <w:szCs w:val="20"/>
              </w:rPr>
            </w:pPr>
            <w:del w:id="5861" w:author="meshbah rahman" w:date="2021-02-19T23:22:00Z">
              <w:r w:rsidRPr="00CE1D86" w:rsidDel="0095306F">
                <w:rPr>
                  <w:rFonts w:ascii="Times New Roman" w:hAnsi="Times New Roman" w:cs="Times New Roman"/>
                  <w:bCs/>
                  <w:sz w:val="20"/>
                  <w:szCs w:val="20"/>
                </w:rPr>
                <w:delText>0.368</w:delText>
              </w:r>
            </w:del>
          </w:p>
        </w:tc>
        <w:tc>
          <w:tcPr>
            <w:tcW w:w="618" w:type="pct"/>
          </w:tcPr>
          <w:p w14:paraId="3C1A90F7" w14:textId="6C549D4C" w:rsidR="00E12169" w:rsidRPr="00CE1D86" w:rsidDel="0095306F" w:rsidRDefault="00E12169" w:rsidP="007A24CF">
            <w:pPr>
              <w:jc w:val="both"/>
              <w:rPr>
                <w:del w:id="5862" w:author="meshbah rahman" w:date="2021-02-19T23:22:00Z"/>
                <w:rFonts w:ascii="Times New Roman" w:hAnsi="Times New Roman" w:cs="Times New Roman"/>
                <w:bCs/>
                <w:sz w:val="20"/>
                <w:szCs w:val="20"/>
              </w:rPr>
            </w:pPr>
            <w:del w:id="5863" w:author="meshbah rahman" w:date="2021-02-19T23:22:00Z">
              <w:r w:rsidRPr="00CE1D86" w:rsidDel="0095306F">
                <w:rPr>
                  <w:rFonts w:ascii="Times New Roman" w:hAnsi="Times New Roman" w:cs="Times New Roman"/>
                  <w:bCs/>
                  <w:sz w:val="20"/>
                  <w:szCs w:val="20"/>
                </w:rPr>
                <w:delText>0.95 (0.79-1.14)</w:delText>
              </w:r>
            </w:del>
          </w:p>
        </w:tc>
        <w:tc>
          <w:tcPr>
            <w:tcW w:w="349" w:type="pct"/>
          </w:tcPr>
          <w:p w14:paraId="69152881" w14:textId="052362A0" w:rsidR="00E12169" w:rsidRPr="00CE1D86" w:rsidDel="0095306F" w:rsidRDefault="00E12169" w:rsidP="007A24CF">
            <w:pPr>
              <w:jc w:val="both"/>
              <w:rPr>
                <w:del w:id="5864" w:author="meshbah rahman" w:date="2021-02-19T23:22:00Z"/>
                <w:rFonts w:ascii="Times New Roman" w:hAnsi="Times New Roman" w:cs="Times New Roman"/>
                <w:bCs/>
                <w:sz w:val="20"/>
                <w:szCs w:val="20"/>
              </w:rPr>
            </w:pPr>
            <w:del w:id="5865" w:author="meshbah rahman" w:date="2021-02-19T23:22:00Z">
              <w:r w:rsidRPr="00CE1D86" w:rsidDel="0095306F">
                <w:rPr>
                  <w:rFonts w:ascii="Times New Roman" w:hAnsi="Times New Roman" w:cs="Times New Roman"/>
                  <w:bCs/>
                  <w:sz w:val="20"/>
                  <w:szCs w:val="20"/>
                </w:rPr>
                <w:delText>0.551</w:delText>
              </w:r>
            </w:del>
          </w:p>
        </w:tc>
      </w:tr>
      <w:tr w:rsidR="00E12169" w:rsidRPr="00CE1D86" w:rsidDel="0095306F" w14:paraId="7FCB72F4" w14:textId="0F42B1E2" w:rsidTr="00E12169">
        <w:trPr>
          <w:trHeight w:val="308"/>
          <w:jc w:val="center"/>
          <w:del w:id="5866" w:author="meshbah rahman" w:date="2021-02-19T23:22:00Z"/>
        </w:trPr>
        <w:tc>
          <w:tcPr>
            <w:tcW w:w="1086" w:type="pct"/>
          </w:tcPr>
          <w:p w14:paraId="5417EF7E" w14:textId="2FC52AEE" w:rsidR="00E12169" w:rsidRPr="00CE1D86" w:rsidDel="0095306F" w:rsidRDefault="00E12169" w:rsidP="007A24CF">
            <w:pPr>
              <w:jc w:val="both"/>
              <w:rPr>
                <w:del w:id="5867" w:author="meshbah rahman" w:date="2021-02-19T23:22:00Z"/>
                <w:rFonts w:ascii="Times New Roman" w:hAnsi="Times New Roman" w:cs="Times New Roman"/>
                <w:bCs/>
                <w:sz w:val="20"/>
                <w:szCs w:val="20"/>
              </w:rPr>
            </w:pPr>
            <w:del w:id="5868" w:author="meshbah rahman" w:date="2021-02-19T23:22:00Z">
              <w:r w:rsidRPr="00CE1D86" w:rsidDel="0095306F">
                <w:rPr>
                  <w:rFonts w:ascii="Times New Roman" w:hAnsi="Times New Roman" w:cs="Times New Roman"/>
                  <w:bCs/>
                  <w:sz w:val="20"/>
                  <w:szCs w:val="20"/>
                </w:rPr>
                <w:delText>Male</w:delText>
              </w:r>
            </w:del>
          </w:p>
        </w:tc>
        <w:tc>
          <w:tcPr>
            <w:tcW w:w="618" w:type="pct"/>
          </w:tcPr>
          <w:p w14:paraId="354BA04C" w14:textId="3A0CA9FA" w:rsidR="00E12169" w:rsidRPr="00CE1D86" w:rsidDel="0095306F" w:rsidRDefault="00E12169" w:rsidP="007A24CF">
            <w:pPr>
              <w:jc w:val="both"/>
              <w:rPr>
                <w:del w:id="5869" w:author="meshbah rahman" w:date="2021-02-19T23:22:00Z"/>
                <w:rFonts w:ascii="Times New Roman" w:hAnsi="Times New Roman" w:cs="Times New Roman"/>
                <w:bCs/>
                <w:sz w:val="20"/>
                <w:szCs w:val="20"/>
              </w:rPr>
            </w:pPr>
            <w:del w:id="5870"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31515030" w14:textId="12E1BA88" w:rsidR="00E12169" w:rsidRPr="00CE1D86" w:rsidDel="0095306F" w:rsidRDefault="00E12169" w:rsidP="007A24CF">
            <w:pPr>
              <w:jc w:val="both"/>
              <w:rPr>
                <w:del w:id="5871" w:author="meshbah rahman" w:date="2021-02-19T23:22:00Z"/>
                <w:rFonts w:ascii="Times New Roman" w:hAnsi="Times New Roman" w:cs="Times New Roman"/>
                <w:bCs/>
                <w:sz w:val="20"/>
                <w:szCs w:val="20"/>
              </w:rPr>
            </w:pPr>
            <w:del w:id="5872" w:author="meshbah rahman" w:date="2021-02-19T23:22:00Z">
              <w:r w:rsidRPr="00CE1D86" w:rsidDel="0095306F">
                <w:rPr>
                  <w:rFonts w:ascii="Times New Roman" w:hAnsi="Times New Roman" w:cs="Times New Roman"/>
                  <w:bCs/>
                  <w:sz w:val="20"/>
                  <w:szCs w:val="20"/>
                </w:rPr>
                <w:delText>-</w:delText>
              </w:r>
            </w:del>
          </w:p>
        </w:tc>
        <w:tc>
          <w:tcPr>
            <w:tcW w:w="618" w:type="pct"/>
          </w:tcPr>
          <w:p w14:paraId="177E0D58" w14:textId="78BDBDA8" w:rsidR="00E12169" w:rsidRPr="00CE1D86" w:rsidDel="0095306F" w:rsidRDefault="00E12169" w:rsidP="007A24CF">
            <w:pPr>
              <w:jc w:val="both"/>
              <w:rPr>
                <w:del w:id="5873" w:author="meshbah rahman" w:date="2021-02-19T23:22:00Z"/>
                <w:rFonts w:ascii="Times New Roman" w:hAnsi="Times New Roman" w:cs="Times New Roman"/>
                <w:bCs/>
                <w:sz w:val="20"/>
                <w:szCs w:val="20"/>
              </w:rPr>
            </w:pPr>
            <w:del w:id="5874"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59D29C85" w14:textId="2221D676" w:rsidR="00E12169" w:rsidRPr="00CE1D86" w:rsidDel="0095306F" w:rsidRDefault="00E12169" w:rsidP="007A24CF">
            <w:pPr>
              <w:jc w:val="both"/>
              <w:rPr>
                <w:del w:id="5875" w:author="meshbah rahman" w:date="2021-02-19T23:22:00Z"/>
                <w:rFonts w:ascii="Times New Roman" w:hAnsi="Times New Roman" w:cs="Times New Roman"/>
                <w:bCs/>
                <w:sz w:val="20"/>
                <w:szCs w:val="20"/>
              </w:rPr>
            </w:pPr>
            <w:del w:id="5876" w:author="meshbah rahman" w:date="2021-02-19T23:22:00Z">
              <w:r w:rsidRPr="00CE1D86" w:rsidDel="0095306F">
                <w:rPr>
                  <w:rFonts w:ascii="Times New Roman" w:hAnsi="Times New Roman" w:cs="Times New Roman"/>
                  <w:bCs/>
                  <w:sz w:val="20"/>
                  <w:szCs w:val="20"/>
                </w:rPr>
                <w:delText>-</w:delText>
              </w:r>
            </w:del>
          </w:p>
        </w:tc>
        <w:tc>
          <w:tcPr>
            <w:tcW w:w="658" w:type="pct"/>
          </w:tcPr>
          <w:p w14:paraId="570075EB" w14:textId="072D2D3C" w:rsidR="00E12169" w:rsidRPr="00CE1D86" w:rsidDel="0095306F" w:rsidRDefault="00E12169" w:rsidP="007A24CF">
            <w:pPr>
              <w:jc w:val="both"/>
              <w:rPr>
                <w:del w:id="5877" w:author="meshbah rahman" w:date="2021-02-19T23:22:00Z"/>
                <w:rFonts w:ascii="Times New Roman" w:hAnsi="Times New Roman" w:cs="Times New Roman"/>
                <w:bCs/>
                <w:sz w:val="20"/>
                <w:szCs w:val="20"/>
              </w:rPr>
            </w:pPr>
            <w:del w:id="5878"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6F1A7849" w14:textId="6B2D0B65" w:rsidR="00E12169" w:rsidRPr="00CE1D86" w:rsidDel="0095306F" w:rsidRDefault="00E12169" w:rsidP="007A24CF">
            <w:pPr>
              <w:jc w:val="both"/>
              <w:rPr>
                <w:del w:id="5879" w:author="meshbah rahman" w:date="2021-02-19T23:22:00Z"/>
                <w:rFonts w:ascii="Times New Roman" w:hAnsi="Times New Roman" w:cs="Times New Roman"/>
                <w:bCs/>
                <w:sz w:val="20"/>
                <w:szCs w:val="20"/>
              </w:rPr>
            </w:pPr>
            <w:del w:id="5880" w:author="meshbah rahman" w:date="2021-02-19T23:22:00Z">
              <w:r w:rsidRPr="00CE1D86" w:rsidDel="0095306F">
                <w:rPr>
                  <w:rFonts w:ascii="Times New Roman" w:hAnsi="Times New Roman" w:cs="Times New Roman"/>
                  <w:bCs/>
                  <w:sz w:val="20"/>
                  <w:szCs w:val="20"/>
                </w:rPr>
                <w:delText>-</w:delText>
              </w:r>
            </w:del>
          </w:p>
        </w:tc>
        <w:tc>
          <w:tcPr>
            <w:tcW w:w="618" w:type="pct"/>
          </w:tcPr>
          <w:p w14:paraId="1FF9CE8F" w14:textId="3A1B0F2A" w:rsidR="00E12169" w:rsidRPr="00CE1D86" w:rsidDel="0095306F" w:rsidRDefault="00E12169" w:rsidP="007A24CF">
            <w:pPr>
              <w:jc w:val="both"/>
              <w:rPr>
                <w:del w:id="5881" w:author="meshbah rahman" w:date="2021-02-19T23:22:00Z"/>
                <w:rFonts w:ascii="Times New Roman" w:hAnsi="Times New Roman" w:cs="Times New Roman"/>
                <w:bCs/>
                <w:sz w:val="20"/>
                <w:szCs w:val="20"/>
              </w:rPr>
            </w:pPr>
            <w:del w:id="5882"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39FB2D93" w14:textId="3B218045" w:rsidR="00E12169" w:rsidRPr="00CE1D86" w:rsidDel="0095306F" w:rsidRDefault="00E12169" w:rsidP="007A24CF">
            <w:pPr>
              <w:jc w:val="both"/>
              <w:rPr>
                <w:del w:id="5883" w:author="meshbah rahman" w:date="2021-02-19T23:22:00Z"/>
                <w:rFonts w:ascii="Times New Roman" w:hAnsi="Times New Roman" w:cs="Times New Roman"/>
                <w:bCs/>
                <w:sz w:val="20"/>
                <w:szCs w:val="20"/>
              </w:rPr>
            </w:pPr>
            <w:del w:id="5884" w:author="meshbah rahman" w:date="2021-02-19T23:22:00Z">
              <w:r w:rsidRPr="00CE1D86" w:rsidDel="0095306F">
                <w:rPr>
                  <w:rFonts w:ascii="Times New Roman" w:hAnsi="Times New Roman" w:cs="Times New Roman"/>
                  <w:bCs/>
                  <w:sz w:val="20"/>
                  <w:szCs w:val="20"/>
                </w:rPr>
                <w:delText>-</w:delText>
              </w:r>
            </w:del>
          </w:p>
        </w:tc>
      </w:tr>
      <w:tr w:rsidR="00E12169" w:rsidRPr="00CE1D86" w:rsidDel="0095306F" w14:paraId="665C6033" w14:textId="2E119E99" w:rsidTr="00E12169">
        <w:trPr>
          <w:trHeight w:val="308"/>
          <w:jc w:val="center"/>
          <w:del w:id="5885" w:author="meshbah rahman" w:date="2021-02-19T23:22:00Z"/>
        </w:trPr>
        <w:tc>
          <w:tcPr>
            <w:tcW w:w="1086" w:type="pct"/>
          </w:tcPr>
          <w:p w14:paraId="3B05F646" w14:textId="16C802C5" w:rsidR="00E12169" w:rsidRPr="00CE1D86" w:rsidDel="0095306F" w:rsidRDefault="00E12169" w:rsidP="007A24CF">
            <w:pPr>
              <w:jc w:val="both"/>
              <w:rPr>
                <w:del w:id="5886" w:author="meshbah rahman" w:date="2021-02-19T23:22:00Z"/>
                <w:rFonts w:ascii="Times New Roman" w:hAnsi="Times New Roman" w:cs="Times New Roman"/>
                <w:b/>
                <w:sz w:val="20"/>
                <w:szCs w:val="20"/>
              </w:rPr>
            </w:pPr>
            <w:del w:id="5887" w:author="meshbah rahman" w:date="2021-02-19T23:22:00Z">
              <w:r w:rsidRPr="00CE1D86" w:rsidDel="0095306F">
                <w:rPr>
                  <w:rFonts w:ascii="Times New Roman" w:hAnsi="Times New Roman" w:cs="Times New Roman"/>
                  <w:b/>
                  <w:sz w:val="20"/>
                  <w:szCs w:val="20"/>
                </w:rPr>
                <w:delText>Ethnicity</w:delText>
              </w:r>
              <w:r w:rsidR="00E55790" w:rsidDel="0095306F">
                <w:rPr>
                  <w:rFonts w:ascii="Times New Roman" w:hAnsi="Times New Roman" w:cs="Times New Roman"/>
                  <w:b/>
                  <w:sz w:val="20"/>
                  <w:szCs w:val="20"/>
                </w:rPr>
                <w:delText xml:space="preserve"> of household sex</w:delText>
              </w:r>
            </w:del>
          </w:p>
        </w:tc>
        <w:tc>
          <w:tcPr>
            <w:tcW w:w="618" w:type="pct"/>
          </w:tcPr>
          <w:p w14:paraId="6EC5AA2D" w14:textId="121F03E7" w:rsidR="00E12169" w:rsidRPr="00CE1D86" w:rsidDel="0095306F" w:rsidRDefault="00E12169" w:rsidP="007A24CF">
            <w:pPr>
              <w:jc w:val="both"/>
              <w:rPr>
                <w:del w:id="5888" w:author="meshbah rahman" w:date="2021-02-19T23:22:00Z"/>
                <w:rFonts w:ascii="Times New Roman" w:hAnsi="Times New Roman" w:cs="Times New Roman"/>
                <w:bCs/>
                <w:sz w:val="20"/>
                <w:szCs w:val="20"/>
              </w:rPr>
            </w:pPr>
          </w:p>
        </w:tc>
        <w:tc>
          <w:tcPr>
            <w:tcW w:w="351" w:type="pct"/>
          </w:tcPr>
          <w:p w14:paraId="301E7CE1" w14:textId="4AE58192" w:rsidR="00E12169" w:rsidRPr="00CE1D86" w:rsidDel="0095306F" w:rsidRDefault="00E12169" w:rsidP="007A24CF">
            <w:pPr>
              <w:jc w:val="both"/>
              <w:rPr>
                <w:del w:id="5889" w:author="meshbah rahman" w:date="2021-02-19T23:22:00Z"/>
                <w:rFonts w:ascii="Times New Roman" w:hAnsi="Times New Roman" w:cs="Times New Roman"/>
                <w:bCs/>
                <w:sz w:val="20"/>
                <w:szCs w:val="20"/>
              </w:rPr>
            </w:pPr>
          </w:p>
        </w:tc>
        <w:tc>
          <w:tcPr>
            <w:tcW w:w="618" w:type="pct"/>
          </w:tcPr>
          <w:p w14:paraId="1CA99962" w14:textId="61A890E8" w:rsidR="00E12169" w:rsidRPr="00CE1D86" w:rsidDel="0095306F" w:rsidRDefault="00E12169" w:rsidP="007A24CF">
            <w:pPr>
              <w:jc w:val="both"/>
              <w:rPr>
                <w:del w:id="5890" w:author="meshbah rahman" w:date="2021-02-19T23:22:00Z"/>
                <w:rFonts w:ascii="Times New Roman" w:hAnsi="Times New Roman" w:cs="Times New Roman"/>
                <w:bCs/>
                <w:sz w:val="20"/>
                <w:szCs w:val="20"/>
              </w:rPr>
            </w:pPr>
          </w:p>
        </w:tc>
        <w:tc>
          <w:tcPr>
            <w:tcW w:w="351" w:type="pct"/>
          </w:tcPr>
          <w:p w14:paraId="316E0FAE" w14:textId="1ACC1071" w:rsidR="00E12169" w:rsidRPr="00CE1D86" w:rsidDel="0095306F" w:rsidRDefault="00E12169" w:rsidP="007A24CF">
            <w:pPr>
              <w:jc w:val="both"/>
              <w:rPr>
                <w:del w:id="5891" w:author="meshbah rahman" w:date="2021-02-19T23:22:00Z"/>
                <w:rFonts w:ascii="Times New Roman" w:hAnsi="Times New Roman" w:cs="Times New Roman"/>
                <w:bCs/>
                <w:sz w:val="20"/>
                <w:szCs w:val="20"/>
              </w:rPr>
            </w:pPr>
          </w:p>
        </w:tc>
        <w:tc>
          <w:tcPr>
            <w:tcW w:w="658" w:type="pct"/>
          </w:tcPr>
          <w:p w14:paraId="13404014" w14:textId="219F71B4" w:rsidR="00E12169" w:rsidRPr="00CE1D86" w:rsidDel="0095306F" w:rsidRDefault="00E12169" w:rsidP="007A24CF">
            <w:pPr>
              <w:jc w:val="both"/>
              <w:rPr>
                <w:del w:id="5892" w:author="meshbah rahman" w:date="2021-02-19T23:22:00Z"/>
                <w:rFonts w:ascii="Times New Roman" w:hAnsi="Times New Roman" w:cs="Times New Roman"/>
                <w:bCs/>
                <w:sz w:val="20"/>
                <w:szCs w:val="20"/>
              </w:rPr>
            </w:pPr>
          </w:p>
        </w:tc>
        <w:tc>
          <w:tcPr>
            <w:tcW w:w="351" w:type="pct"/>
          </w:tcPr>
          <w:p w14:paraId="4D6B0382" w14:textId="7CD9D822" w:rsidR="00E12169" w:rsidRPr="00CE1D86" w:rsidDel="0095306F" w:rsidRDefault="00E12169" w:rsidP="007A24CF">
            <w:pPr>
              <w:jc w:val="both"/>
              <w:rPr>
                <w:del w:id="5893" w:author="meshbah rahman" w:date="2021-02-19T23:22:00Z"/>
                <w:rFonts w:ascii="Times New Roman" w:hAnsi="Times New Roman" w:cs="Times New Roman"/>
                <w:bCs/>
                <w:sz w:val="20"/>
                <w:szCs w:val="20"/>
              </w:rPr>
            </w:pPr>
          </w:p>
        </w:tc>
        <w:tc>
          <w:tcPr>
            <w:tcW w:w="618" w:type="pct"/>
          </w:tcPr>
          <w:p w14:paraId="43A74AFE" w14:textId="4C459712" w:rsidR="00E12169" w:rsidRPr="00CE1D86" w:rsidDel="0095306F" w:rsidRDefault="00E12169" w:rsidP="007A24CF">
            <w:pPr>
              <w:jc w:val="both"/>
              <w:rPr>
                <w:del w:id="5894" w:author="meshbah rahman" w:date="2021-02-19T23:22:00Z"/>
                <w:rFonts w:ascii="Times New Roman" w:hAnsi="Times New Roman" w:cs="Times New Roman"/>
                <w:bCs/>
                <w:sz w:val="20"/>
                <w:szCs w:val="20"/>
              </w:rPr>
            </w:pPr>
          </w:p>
        </w:tc>
        <w:tc>
          <w:tcPr>
            <w:tcW w:w="349" w:type="pct"/>
          </w:tcPr>
          <w:p w14:paraId="2B2A4A22" w14:textId="24C17E29" w:rsidR="00E12169" w:rsidRPr="00CE1D86" w:rsidDel="0095306F" w:rsidRDefault="00E12169" w:rsidP="007A24CF">
            <w:pPr>
              <w:jc w:val="both"/>
              <w:rPr>
                <w:del w:id="5895" w:author="meshbah rahman" w:date="2021-02-19T23:22:00Z"/>
                <w:rFonts w:ascii="Times New Roman" w:hAnsi="Times New Roman" w:cs="Times New Roman"/>
                <w:bCs/>
                <w:sz w:val="20"/>
                <w:szCs w:val="20"/>
              </w:rPr>
            </w:pPr>
          </w:p>
        </w:tc>
      </w:tr>
      <w:tr w:rsidR="00E12169" w:rsidRPr="00CE1D86" w:rsidDel="0095306F" w14:paraId="110767FB" w14:textId="6B888808" w:rsidTr="00E12169">
        <w:trPr>
          <w:trHeight w:val="308"/>
          <w:jc w:val="center"/>
          <w:del w:id="5896" w:author="meshbah rahman" w:date="2021-02-19T23:22:00Z"/>
        </w:trPr>
        <w:tc>
          <w:tcPr>
            <w:tcW w:w="1086" w:type="pct"/>
          </w:tcPr>
          <w:p w14:paraId="00E36424" w14:textId="74FE13CB" w:rsidR="00E12169" w:rsidRPr="00CE1D86" w:rsidDel="0095306F" w:rsidRDefault="00E12169" w:rsidP="007A24CF">
            <w:pPr>
              <w:jc w:val="both"/>
              <w:rPr>
                <w:del w:id="5897" w:author="meshbah rahman" w:date="2021-02-19T23:22:00Z"/>
                <w:rFonts w:ascii="Times New Roman" w:hAnsi="Times New Roman" w:cs="Times New Roman"/>
                <w:bCs/>
                <w:sz w:val="20"/>
                <w:szCs w:val="20"/>
              </w:rPr>
            </w:pPr>
            <w:del w:id="5898" w:author="meshbah rahman" w:date="2021-02-19T23:22:00Z">
              <w:r w:rsidRPr="00CE1D86" w:rsidDel="0095306F">
                <w:rPr>
                  <w:rFonts w:ascii="Times New Roman" w:hAnsi="Times New Roman" w:cs="Times New Roman"/>
                  <w:bCs/>
                  <w:sz w:val="20"/>
                  <w:szCs w:val="20"/>
                </w:rPr>
                <w:delText>Bengali</w:delText>
              </w:r>
            </w:del>
          </w:p>
        </w:tc>
        <w:tc>
          <w:tcPr>
            <w:tcW w:w="618" w:type="pct"/>
          </w:tcPr>
          <w:p w14:paraId="2E8563DD" w14:textId="524A4623" w:rsidR="00E12169" w:rsidRPr="00CE1D86" w:rsidDel="0095306F" w:rsidRDefault="00E12169" w:rsidP="007A24CF">
            <w:pPr>
              <w:jc w:val="both"/>
              <w:rPr>
                <w:del w:id="5899" w:author="meshbah rahman" w:date="2021-02-19T23:22:00Z"/>
                <w:rFonts w:ascii="Times New Roman" w:hAnsi="Times New Roman" w:cs="Times New Roman"/>
                <w:bCs/>
                <w:sz w:val="20"/>
                <w:szCs w:val="20"/>
              </w:rPr>
            </w:pPr>
            <w:del w:id="5900" w:author="meshbah rahman" w:date="2021-02-19T23:22:00Z">
              <w:r w:rsidRPr="00CE1D86" w:rsidDel="0095306F">
                <w:rPr>
                  <w:rFonts w:ascii="Times New Roman" w:hAnsi="Times New Roman" w:cs="Times New Roman"/>
                  <w:bCs/>
                  <w:sz w:val="20"/>
                  <w:szCs w:val="20"/>
                </w:rPr>
                <w:delText>0.96 (0.67-1.35)</w:delText>
              </w:r>
            </w:del>
          </w:p>
        </w:tc>
        <w:tc>
          <w:tcPr>
            <w:tcW w:w="351" w:type="pct"/>
          </w:tcPr>
          <w:p w14:paraId="4E54E443" w14:textId="06717C11" w:rsidR="00E12169" w:rsidRPr="00CE1D86" w:rsidDel="0095306F" w:rsidRDefault="00E12169" w:rsidP="007A24CF">
            <w:pPr>
              <w:jc w:val="both"/>
              <w:rPr>
                <w:del w:id="5901" w:author="meshbah rahman" w:date="2021-02-19T23:22:00Z"/>
                <w:rFonts w:ascii="Times New Roman" w:hAnsi="Times New Roman" w:cs="Times New Roman"/>
                <w:bCs/>
                <w:sz w:val="20"/>
                <w:szCs w:val="20"/>
              </w:rPr>
            </w:pPr>
            <w:del w:id="5902" w:author="meshbah rahman" w:date="2021-02-19T23:22:00Z">
              <w:r w:rsidRPr="00CE1D86" w:rsidDel="0095306F">
                <w:rPr>
                  <w:rFonts w:ascii="Times New Roman" w:hAnsi="Times New Roman" w:cs="Times New Roman"/>
                  <w:bCs/>
                  <w:sz w:val="20"/>
                  <w:szCs w:val="20"/>
                </w:rPr>
                <w:delText>0.799</w:delText>
              </w:r>
            </w:del>
          </w:p>
        </w:tc>
        <w:tc>
          <w:tcPr>
            <w:tcW w:w="618" w:type="pct"/>
          </w:tcPr>
          <w:p w14:paraId="29C5AE8D" w14:textId="4AB1595D" w:rsidR="00E12169" w:rsidRPr="00CE1D86" w:rsidDel="0095306F" w:rsidRDefault="00E12169" w:rsidP="007A24CF">
            <w:pPr>
              <w:jc w:val="both"/>
              <w:rPr>
                <w:del w:id="5903" w:author="meshbah rahman" w:date="2021-02-19T23:22:00Z"/>
                <w:rFonts w:ascii="Times New Roman" w:hAnsi="Times New Roman" w:cs="Times New Roman"/>
                <w:bCs/>
                <w:sz w:val="20"/>
                <w:szCs w:val="20"/>
              </w:rPr>
            </w:pPr>
            <w:del w:id="5904" w:author="meshbah rahman" w:date="2021-02-19T23:22:00Z">
              <w:r w:rsidRPr="00CE1D86" w:rsidDel="0095306F">
                <w:rPr>
                  <w:rFonts w:ascii="Times New Roman" w:hAnsi="Times New Roman" w:cs="Times New Roman"/>
                  <w:bCs/>
                  <w:sz w:val="20"/>
                  <w:szCs w:val="20"/>
                </w:rPr>
                <w:delText>0.72 (0.48-1.06)</w:delText>
              </w:r>
            </w:del>
          </w:p>
        </w:tc>
        <w:tc>
          <w:tcPr>
            <w:tcW w:w="351" w:type="pct"/>
          </w:tcPr>
          <w:p w14:paraId="1FC62F0A" w14:textId="10BE1FAD" w:rsidR="00E12169" w:rsidRPr="00CE1D86" w:rsidDel="0095306F" w:rsidRDefault="00E12169" w:rsidP="007A24CF">
            <w:pPr>
              <w:jc w:val="both"/>
              <w:rPr>
                <w:del w:id="5905" w:author="meshbah rahman" w:date="2021-02-19T23:22:00Z"/>
                <w:rFonts w:ascii="Times New Roman" w:hAnsi="Times New Roman" w:cs="Times New Roman"/>
                <w:bCs/>
                <w:sz w:val="20"/>
                <w:szCs w:val="20"/>
              </w:rPr>
            </w:pPr>
            <w:del w:id="5906" w:author="meshbah rahman" w:date="2021-02-19T23:22:00Z">
              <w:r w:rsidRPr="00CE1D86" w:rsidDel="0095306F">
                <w:rPr>
                  <w:rFonts w:ascii="Times New Roman" w:hAnsi="Times New Roman" w:cs="Times New Roman"/>
                  <w:bCs/>
                  <w:sz w:val="20"/>
                  <w:szCs w:val="20"/>
                </w:rPr>
                <w:delText>0.095</w:delText>
              </w:r>
            </w:del>
          </w:p>
        </w:tc>
        <w:tc>
          <w:tcPr>
            <w:tcW w:w="658" w:type="pct"/>
          </w:tcPr>
          <w:p w14:paraId="139056F4" w14:textId="68D1EFFC" w:rsidR="00E12169" w:rsidRPr="00CE1D86" w:rsidDel="0095306F" w:rsidRDefault="00E12169" w:rsidP="007A24CF">
            <w:pPr>
              <w:jc w:val="both"/>
              <w:rPr>
                <w:del w:id="5907" w:author="meshbah rahman" w:date="2021-02-19T23:22:00Z"/>
                <w:rFonts w:ascii="Times New Roman" w:hAnsi="Times New Roman" w:cs="Times New Roman"/>
                <w:bCs/>
                <w:sz w:val="20"/>
                <w:szCs w:val="20"/>
              </w:rPr>
            </w:pPr>
            <w:del w:id="5908" w:author="meshbah rahman" w:date="2021-02-19T23:22:00Z">
              <w:r w:rsidRPr="00CE1D86" w:rsidDel="0095306F">
                <w:rPr>
                  <w:rFonts w:ascii="Times New Roman" w:hAnsi="Times New Roman" w:cs="Times New Roman"/>
                  <w:bCs/>
                  <w:sz w:val="20"/>
                  <w:szCs w:val="20"/>
                </w:rPr>
                <w:delText>1.12 (0.82-1.53)</w:delText>
              </w:r>
            </w:del>
          </w:p>
        </w:tc>
        <w:tc>
          <w:tcPr>
            <w:tcW w:w="351" w:type="pct"/>
          </w:tcPr>
          <w:p w14:paraId="4932BF26" w14:textId="58F082F8" w:rsidR="00E12169" w:rsidRPr="00CE1D86" w:rsidDel="0095306F" w:rsidRDefault="00E12169" w:rsidP="007A24CF">
            <w:pPr>
              <w:jc w:val="both"/>
              <w:rPr>
                <w:del w:id="5909" w:author="meshbah rahman" w:date="2021-02-19T23:22:00Z"/>
                <w:rFonts w:ascii="Times New Roman" w:hAnsi="Times New Roman" w:cs="Times New Roman"/>
                <w:bCs/>
                <w:sz w:val="20"/>
                <w:szCs w:val="20"/>
              </w:rPr>
            </w:pPr>
            <w:del w:id="5910" w:author="meshbah rahman" w:date="2021-02-19T23:22:00Z">
              <w:r w:rsidRPr="00CE1D86" w:rsidDel="0095306F">
                <w:rPr>
                  <w:rFonts w:ascii="Times New Roman" w:hAnsi="Times New Roman" w:cs="Times New Roman"/>
                  <w:bCs/>
                  <w:sz w:val="20"/>
                  <w:szCs w:val="20"/>
                </w:rPr>
                <w:delText>0.474</w:delText>
              </w:r>
            </w:del>
          </w:p>
        </w:tc>
        <w:tc>
          <w:tcPr>
            <w:tcW w:w="618" w:type="pct"/>
          </w:tcPr>
          <w:p w14:paraId="5F479D3A" w14:textId="1DDD3791" w:rsidR="00E12169" w:rsidRPr="00CE1D86" w:rsidDel="0095306F" w:rsidRDefault="00E12169" w:rsidP="007A24CF">
            <w:pPr>
              <w:jc w:val="both"/>
              <w:rPr>
                <w:del w:id="5911" w:author="meshbah rahman" w:date="2021-02-19T23:22:00Z"/>
                <w:rFonts w:ascii="Times New Roman" w:hAnsi="Times New Roman" w:cs="Times New Roman"/>
                <w:bCs/>
                <w:sz w:val="20"/>
                <w:szCs w:val="20"/>
              </w:rPr>
            </w:pPr>
            <w:del w:id="5912" w:author="meshbah rahman" w:date="2021-02-19T23:22:00Z">
              <w:r w:rsidRPr="00CE1D86" w:rsidDel="0095306F">
                <w:rPr>
                  <w:rFonts w:ascii="Times New Roman" w:hAnsi="Times New Roman" w:cs="Times New Roman"/>
                  <w:bCs/>
                  <w:sz w:val="20"/>
                  <w:szCs w:val="20"/>
                </w:rPr>
                <w:delText>0.93 (0.63-1.39)</w:delText>
              </w:r>
            </w:del>
          </w:p>
        </w:tc>
        <w:tc>
          <w:tcPr>
            <w:tcW w:w="349" w:type="pct"/>
          </w:tcPr>
          <w:p w14:paraId="68BAE2C1" w14:textId="623377D1" w:rsidR="00E12169" w:rsidRPr="00CE1D86" w:rsidDel="0095306F" w:rsidRDefault="00E12169" w:rsidP="007A24CF">
            <w:pPr>
              <w:jc w:val="both"/>
              <w:rPr>
                <w:del w:id="5913" w:author="meshbah rahman" w:date="2021-02-19T23:22:00Z"/>
                <w:rFonts w:ascii="Times New Roman" w:hAnsi="Times New Roman" w:cs="Times New Roman"/>
                <w:bCs/>
                <w:sz w:val="20"/>
                <w:szCs w:val="20"/>
              </w:rPr>
            </w:pPr>
            <w:del w:id="5914" w:author="meshbah rahman" w:date="2021-02-19T23:22:00Z">
              <w:r w:rsidRPr="00CE1D86" w:rsidDel="0095306F">
                <w:rPr>
                  <w:rFonts w:ascii="Times New Roman" w:hAnsi="Times New Roman" w:cs="Times New Roman"/>
                  <w:bCs/>
                  <w:sz w:val="20"/>
                  <w:szCs w:val="20"/>
                </w:rPr>
                <w:delText>0.735</w:delText>
              </w:r>
            </w:del>
          </w:p>
        </w:tc>
      </w:tr>
      <w:tr w:rsidR="00E12169" w:rsidRPr="00CE1D86" w:rsidDel="0095306F" w14:paraId="4BAEE6CB" w14:textId="0A59547A" w:rsidTr="00E12169">
        <w:trPr>
          <w:trHeight w:val="308"/>
          <w:jc w:val="center"/>
          <w:del w:id="5915" w:author="meshbah rahman" w:date="2021-02-19T23:22:00Z"/>
        </w:trPr>
        <w:tc>
          <w:tcPr>
            <w:tcW w:w="1086" w:type="pct"/>
          </w:tcPr>
          <w:p w14:paraId="642CB763" w14:textId="6FD78574" w:rsidR="00E12169" w:rsidRPr="00CE1D86" w:rsidDel="0095306F" w:rsidRDefault="00E12169" w:rsidP="007A24CF">
            <w:pPr>
              <w:jc w:val="both"/>
              <w:rPr>
                <w:del w:id="5916" w:author="meshbah rahman" w:date="2021-02-19T23:22:00Z"/>
                <w:rFonts w:ascii="Times New Roman" w:hAnsi="Times New Roman" w:cs="Times New Roman"/>
                <w:bCs/>
                <w:sz w:val="20"/>
                <w:szCs w:val="20"/>
              </w:rPr>
            </w:pPr>
            <w:del w:id="5917" w:author="meshbah rahman" w:date="2021-02-19T23:22:00Z">
              <w:r w:rsidRPr="00CE1D86" w:rsidDel="0095306F">
                <w:rPr>
                  <w:rFonts w:ascii="Times New Roman" w:hAnsi="Times New Roman" w:cs="Times New Roman"/>
                  <w:bCs/>
                  <w:sz w:val="20"/>
                  <w:szCs w:val="20"/>
                </w:rPr>
                <w:delText>Others</w:delText>
              </w:r>
            </w:del>
          </w:p>
        </w:tc>
        <w:tc>
          <w:tcPr>
            <w:tcW w:w="618" w:type="pct"/>
          </w:tcPr>
          <w:p w14:paraId="22843B71" w14:textId="3A27985F" w:rsidR="00E12169" w:rsidRPr="00CE1D86" w:rsidDel="0095306F" w:rsidRDefault="00E12169" w:rsidP="007A24CF">
            <w:pPr>
              <w:jc w:val="both"/>
              <w:rPr>
                <w:del w:id="5918" w:author="meshbah rahman" w:date="2021-02-19T23:22:00Z"/>
                <w:rFonts w:ascii="Times New Roman" w:hAnsi="Times New Roman" w:cs="Times New Roman"/>
                <w:bCs/>
                <w:sz w:val="20"/>
                <w:szCs w:val="20"/>
              </w:rPr>
            </w:pPr>
            <w:del w:id="5919"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45E915CC" w14:textId="1C0D3746" w:rsidR="00E12169" w:rsidRPr="00CE1D86" w:rsidDel="0095306F" w:rsidRDefault="00E12169" w:rsidP="007A24CF">
            <w:pPr>
              <w:jc w:val="both"/>
              <w:rPr>
                <w:del w:id="5920" w:author="meshbah rahman" w:date="2021-02-19T23:22:00Z"/>
                <w:rFonts w:ascii="Times New Roman" w:hAnsi="Times New Roman" w:cs="Times New Roman"/>
                <w:bCs/>
                <w:sz w:val="20"/>
                <w:szCs w:val="20"/>
              </w:rPr>
            </w:pPr>
            <w:del w:id="5921" w:author="meshbah rahman" w:date="2021-02-19T23:22:00Z">
              <w:r w:rsidRPr="00CE1D86" w:rsidDel="0095306F">
                <w:rPr>
                  <w:rFonts w:ascii="Times New Roman" w:hAnsi="Times New Roman" w:cs="Times New Roman"/>
                  <w:bCs/>
                  <w:sz w:val="20"/>
                  <w:szCs w:val="20"/>
                </w:rPr>
                <w:delText>-</w:delText>
              </w:r>
            </w:del>
          </w:p>
        </w:tc>
        <w:tc>
          <w:tcPr>
            <w:tcW w:w="618" w:type="pct"/>
          </w:tcPr>
          <w:p w14:paraId="19F61259" w14:textId="420E4C33" w:rsidR="00E12169" w:rsidRPr="00CE1D86" w:rsidDel="0095306F" w:rsidRDefault="00E12169" w:rsidP="007A24CF">
            <w:pPr>
              <w:jc w:val="both"/>
              <w:rPr>
                <w:del w:id="5922" w:author="meshbah rahman" w:date="2021-02-19T23:22:00Z"/>
                <w:rFonts w:ascii="Times New Roman" w:hAnsi="Times New Roman" w:cs="Times New Roman"/>
                <w:bCs/>
                <w:sz w:val="20"/>
                <w:szCs w:val="20"/>
              </w:rPr>
            </w:pPr>
            <w:del w:id="5923"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102A8EA4" w14:textId="398E1D37" w:rsidR="00E12169" w:rsidRPr="00CE1D86" w:rsidDel="0095306F" w:rsidRDefault="00E12169" w:rsidP="007A24CF">
            <w:pPr>
              <w:jc w:val="both"/>
              <w:rPr>
                <w:del w:id="5924" w:author="meshbah rahman" w:date="2021-02-19T23:22:00Z"/>
                <w:rFonts w:ascii="Times New Roman" w:hAnsi="Times New Roman" w:cs="Times New Roman"/>
                <w:bCs/>
                <w:sz w:val="20"/>
                <w:szCs w:val="20"/>
              </w:rPr>
            </w:pPr>
            <w:del w:id="5925" w:author="meshbah rahman" w:date="2021-02-19T23:22:00Z">
              <w:r w:rsidRPr="00CE1D86" w:rsidDel="0095306F">
                <w:rPr>
                  <w:rFonts w:ascii="Times New Roman" w:hAnsi="Times New Roman" w:cs="Times New Roman"/>
                  <w:bCs/>
                  <w:sz w:val="20"/>
                  <w:szCs w:val="20"/>
                </w:rPr>
                <w:delText>-</w:delText>
              </w:r>
            </w:del>
          </w:p>
        </w:tc>
        <w:tc>
          <w:tcPr>
            <w:tcW w:w="658" w:type="pct"/>
          </w:tcPr>
          <w:p w14:paraId="637E77F2" w14:textId="1C0394E9" w:rsidR="00E12169" w:rsidRPr="00CE1D86" w:rsidDel="0095306F" w:rsidRDefault="00E12169" w:rsidP="007A24CF">
            <w:pPr>
              <w:jc w:val="both"/>
              <w:rPr>
                <w:del w:id="5926" w:author="meshbah rahman" w:date="2021-02-19T23:22:00Z"/>
                <w:rFonts w:ascii="Times New Roman" w:hAnsi="Times New Roman" w:cs="Times New Roman"/>
                <w:bCs/>
                <w:sz w:val="20"/>
                <w:szCs w:val="20"/>
              </w:rPr>
            </w:pPr>
            <w:del w:id="5927" w:author="meshbah rahman" w:date="2021-02-19T23:22:00Z">
              <w:r w:rsidRPr="00CE1D86" w:rsidDel="0095306F">
                <w:rPr>
                  <w:rFonts w:ascii="Times New Roman" w:hAnsi="Times New Roman" w:cs="Times New Roman"/>
                  <w:bCs/>
                  <w:sz w:val="20"/>
                  <w:szCs w:val="20"/>
                </w:rPr>
                <w:delText>Reference</w:delText>
              </w:r>
            </w:del>
          </w:p>
        </w:tc>
        <w:tc>
          <w:tcPr>
            <w:tcW w:w="351" w:type="pct"/>
          </w:tcPr>
          <w:p w14:paraId="24A0C79F" w14:textId="50745E86" w:rsidR="00E12169" w:rsidRPr="00CE1D86" w:rsidDel="0095306F" w:rsidRDefault="00E12169" w:rsidP="007A24CF">
            <w:pPr>
              <w:jc w:val="both"/>
              <w:rPr>
                <w:del w:id="5928" w:author="meshbah rahman" w:date="2021-02-19T23:22:00Z"/>
                <w:rFonts w:ascii="Times New Roman" w:hAnsi="Times New Roman" w:cs="Times New Roman"/>
                <w:bCs/>
                <w:sz w:val="20"/>
                <w:szCs w:val="20"/>
              </w:rPr>
            </w:pPr>
            <w:del w:id="5929" w:author="meshbah rahman" w:date="2021-02-19T23:22:00Z">
              <w:r w:rsidRPr="00CE1D86" w:rsidDel="0095306F">
                <w:rPr>
                  <w:rFonts w:ascii="Times New Roman" w:hAnsi="Times New Roman" w:cs="Times New Roman"/>
                  <w:bCs/>
                  <w:sz w:val="20"/>
                  <w:szCs w:val="20"/>
                </w:rPr>
                <w:delText>-</w:delText>
              </w:r>
            </w:del>
          </w:p>
        </w:tc>
        <w:tc>
          <w:tcPr>
            <w:tcW w:w="618" w:type="pct"/>
          </w:tcPr>
          <w:p w14:paraId="76431C12" w14:textId="1B5B1725" w:rsidR="00E12169" w:rsidRPr="00CE1D86" w:rsidDel="0095306F" w:rsidRDefault="00E12169" w:rsidP="007A24CF">
            <w:pPr>
              <w:jc w:val="both"/>
              <w:rPr>
                <w:del w:id="5930" w:author="meshbah rahman" w:date="2021-02-19T23:22:00Z"/>
                <w:rFonts w:ascii="Times New Roman" w:hAnsi="Times New Roman" w:cs="Times New Roman"/>
                <w:bCs/>
                <w:sz w:val="20"/>
                <w:szCs w:val="20"/>
              </w:rPr>
            </w:pPr>
            <w:del w:id="5931" w:author="meshbah rahman" w:date="2021-02-19T23:22:00Z">
              <w:r w:rsidRPr="00CE1D86" w:rsidDel="0095306F">
                <w:rPr>
                  <w:rFonts w:ascii="Times New Roman" w:hAnsi="Times New Roman" w:cs="Times New Roman"/>
                  <w:bCs/>
                  <w:sz w:val="20"/>
                  <w:szCs w:val="20"/>
                </w:rPr>
                <w:delText>Reference</w:delText>
              </w:r>
            </w:del>
          </w:p>
        </w:tc>
        <w:tc>
          <w:tcPr>
            <w:tcW w:w="349" w:type="pct"/>
          </w:tcPr>
          <w:p w14:paraId="7F9B9504" w14:textId="10939F77" w:rsidR="00E12169" w:rsidRPr="00CE1D86" w:rsidDel="0095306F" w:rsidRDefault="00E12169" w:rsidP="007A24CF">
            <w:pPr>
              <w:jc w:val="both"/>
              <w:rPr>
                <w:del w:id="5932" w:author="meshbah rahman" w:date="2021-02-19T23:22:00Z"/>
                <w:rFonts w:ascii="Times New Roman" w:hAnsi="Times New Roman" w:cs="Times New Roman"/>
                <w:bCs/>
                <w:sz w:val="20"/>
                <w:szCs w:val="20"/>
              </w:rPr>
            </w:pPr>
            <w:del w:id="5933" w:author="meshbah rahman" w:date="2021-02-19T23:22:00Z">
              <w:r w:rsidRPr="00CE1D86" w:rsidDel="0095306F">
                <w:rPr>
                  <w:rFonts w:ascii="Times New Roman" w:hAnsi="Times New Roman" w:cs="Times New Roman"/>
                  <w:bCs/>
                  <w:sz w:val="20"/>
                  <w:szCs w:val="20"/>
                </w:rPr>
                <w:delText>-</w:delText>
              </w:r>
            </w:del>
          </w:p>
        </w:tc>
      </w:tr>
    </w:tbl>
    <w:p w14:paraId="77797F04" w14:textId="2017C5AD" w:rsidR="00960C50" w:rsidRPr="00520622" w:rsidRDefault="00960C50" w:rsidP="007A24CF">
      <w:pPr>
        <w:spacing w:after="0" w:line="240" w:lineRule="auto"/>
        <w:jc w:val="both"/>
        <w:rPr>
          <w:rFonts w:ascii="Times New Roman" w:hAnsi="Times New Roman" w:cs="Times New Roman"/>
          <w:sz w:val="24"/>
          <w:szCs w:val="24"/>
        </w:rPr>
      </w:pPr>
    </w:p>
    <w:sectPr w:rsidR="00960C50" w:rsidRPr="00520622" w:rsidSect="0052594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5" w:author="meshbah rahman" w:date="2021-02-22T02:12:00Z" w:initials="mr">
    <w:p w14:paraId="1884726A" w14:textId="08B0EE51" w:rsidR="00FB6F17" w:rsidRDefault="00FB6F17">
      <w:pPr>
        <w:pStyle w:val="CommentText"/>
      </w:pPr>
      <w:r>
        <w:rPr>
          <w:rStyle w:val="CommentReference"/>
        </w:rPr>
        <w:annotationRef/>
      </w:r>
      <w:r>
        <w:t>Childhood development is related to child</w:t>
      </w:r>
      <w:r w:rsidR="00E43B13">
        <w:t xml:space="preserve"> cognitive development or child</w:t>
      </w:r>
      <w:r>
        <w:t xml:space="preserve"> autism. It would be better if we add some information on it.</w:t>
      </w:r>
    </w:p>
  </w:comment>
  <w:comment w:id="180" w:author="meshbah rahman" w:date="2021-02-19T20:52:00Z" w:initials="mr">
    <w:p w14:paraId="71DD4BFC" w14:textId="3BEC5016" w:rsidR="004919AC" w:rsidRDefault="004919AC">
      <w:pPr>
        <w:pStyle w:val="CommentText"/>
      </w:pPr>
      <w:r>
        <w:rPr>
          <w:rStyle w:val="CommentReference"/>
        </w:rPr>
        <w:annotationRef/>
      </w:r>
      <w:r>
        <w:t xml:space="preserve">How About including a sampling diagram mentioned in the manuscript </w:t>
      </w:r>
      <w:proofErr w:type="spellStart"/>
      <w:r>
        <w:t>Rana</w:t>
      </w:r>
      <w:proofErr w:type="spellEnd"/>
      <w:r>
        <w:t xml:space="preserve"> et al. Link: </w:t>
      </w:r>
      <w:hyperlink r:id="rId1" w:history="1">
        <w:r w:rsidRPr="00EA1FF6">
          <w:rPr>
            <w:rStyle w:val="Hyperlink"/>
          </w:rPr>
          <w:t>https://www.medrxiv.org/content/10.1101/2020.11.12.20230672v2.article-metrics</w:t>
        </w:r>
      </w:hyperlink>
      <w:r>
        <w:t xml:space="preserve"> </w:t>
      </w:r>
    </w:p>
  </w:comment>
  <w:comment w:id="189" w:author="meshbah rahman" w:date="2021-02-22T02:34:00Z" w:initials="mr">
    <w:p w14:paraId="33154B94" w14:textId="1D27598F" w:rsidR="00E43B13" w:rsidRDefault="00E43B13">
      <w:pPr>
        <w:pStyle w:val="CommentText"/>
      </w:pPr>
      <w:r>
        <w:rPr>
          <w:rStyle w:val="CommentReference"/>
        </w:rPr>
        <w:annotationRef/>
      </w:r>
      <w:r>
        <w:t>How about omitting this section?</w:t>
      </w:r>
    </w:p>
  </w:comment>
  <w:comment w:id="211" w:author="meshbah rahman" w:date="2021-02-21T21:35:00Z" w:initials="mr">
    <w:p w14:paraId="0C097803" w14:textId="5AF67976" w:rsidR="001D15F2" w:rsidRDefault="001D15F2">
      <w:pPr>
        <w:pStyle w:val="CommentText"/>
      </w:pPr>
      <w:r>
        <w:rPr>
          <w:rStyle w:val="CommentReference"/>
        </w:rPr>
        <w:annotationRef/>
      </w:r>
      <w:r>
        <w:t>Not Clear</w:t>
      </w:r>
    </w:p>
  </w:comment>
  <w:comment w:id="213" w:author="meshbah rahman" w:date="2021-02-22T00:08:00Z" w:initials="mr">
    <w:p w14:paraId="669499A6" w14:textId="745C93CE" w:rsidR="00A56260" w:rsidRDefault="00A56260">
      <w:pPr>
        <w:pStyle w:val="CommentText"/>
      </w:pPr>
      <w:r>
        <w:rPr>
          <w:rStyle w:val="CommentReference"/>
        </w:rPr>
        <w:annotationRef/>
      </w:r>
      <w:r w:rsidR="00193B09">
        <w:t>It could be better adding some overall profiles of children’s socio-demographic profiles [Age, sex, residence, Division etc.].</w:t>
      </w:r>
    </w:p>
  </w:comment>
  <w:comment w:id="230" w:author="meshbah rahman" w:date="2021-02-19T21:54:00Z" w:initials="mr">
    <w:p w14:paraId="7C60C90C" w14:textId="65FC7418" w:rsidR="00A56260" w:rsidRDefault="00A56260" w:rsidP="00A56260">
      <w:pPr>
        <w:pStyle w:val="CommentText"/>
      </w:pPr>
      <w:r>
        <w:rPr>
          <w:rStyle w:val="CommentReference"/>
        </w:rPr>
        <w:annotationRef/>
      </w:r>
      <w:r>
        <w:t>How about adding some extra figure based on age group, gender and residences? I think it would be more visible and understandable</w:t>
      </w:r>
      <w:r w:rsidR="00193B09">
        <w:t xml:space="preserve"> about the problem</w:t>
      </w:r>
      <w:r>
        <w:t>.</w:t>
      </w:r>
    </w:p>
  </w:comment>
  <w:comment w:id="685" w:author="meshbah rahman" w:date="2021-02-22T00:39:00Z" w:initials="mr">
    <w:p w14:paraId="629BE2C3" w14:textId="7346E26C" w:rsidR="00BC4E54" w:rsidRDefault="00BC4E54">
      <w:pPr>
        <w:pStyle w:val="CommentText"/>
      </w:pPr>
      <w:r>
        <w:rPr>
          <w:rStyle w:val="CommentReference"/>
        </w:rPr>
        <w:annotationRef/>
      </w:r>
      <w:r>
        <w:t xml:space="preserve">Would be better to use the term residence where needed instead of area </w:t>
      </w:r>
    </w:p>
  </w:comment>
  <w:comment w:id="2008" w:author="meshbah rahman" w:date="2021-02-19T23:27:00Z" w:initials="mr">
    <w:p w14:paraId="30ADF044" w14:textId="0C01A3BE" w:rsidR="004919AC" w:rsidRDefault="004919AC">
      <w:pPr>
        <w:pStyle w:val="CommentText"/>
      </w:pPr>
      <w:r>
        <w:rPr>
          <w:rStyle w:val="CommentReference"/>
        </w:rPr>
        <w:annotationRef/>
      </w:r>
      <w:proofErr w:type="spellStart"/>
      <w:r w:rsidR="00A56260">
        <w:t>Pls</w:t>
      </w:r>
      <w:proofErr w:type="spellEnd"/>
      <w:r>
        <w:t xml:space="preserve"> prepare Table 3 following the design of Table 2.</w:t>
      </w:r>
    </w:p>
  </w:comment>
  <w:comment w:id="4479" w:author="meshbah rahman" w:date="2021-02-22T03:32:00Z" w:initials="mr">
    <w:p w14:paraId="0ED26CB1" w14:textId="61C81FAF" w:rsidR="00FE4B5E" w:rsidRDefault="00FE4B5E">
      <w:pPr>
        <w:pStyle w:val="CommentText"/>
      </w:pPr>
      <w:r>
        <w:rPr>
          <w:rStyle w:val="CommentReference"/>
        </w:rPr>
        <w:annotationRef/>
      </w:r>
      <w:r>
        <w:t>Discussion looks good. It would be better if we focus South-Asian countries more.</w:t>
      </w:r>
    </w:p>
  </w:comment>
  <w:comment w:id="4486" w:author="meshbah rahman" w:date="2021-02-22T03:36:00Z" w:initials="mr">
    <w:p w14:paraId="10330D89" w14:textId="043643CF" w:rsidR="00FE4B5E" w:rsidRDefault="00FE4B5E">
      <w:pPr>
        <w:pStyle w:val="CommentText"/>
      </w:pPr>
      <w:r>
        <w:rPr>
          <w:rStyle w:val="CommentReference"/>
        </w:rPr>
        <w:annotationRef/>
      </w:r>
      <w:proofErr w:type="spellStart"/>
      <w:r>
        <w:t>Nayeem</w:t>
      </w:r>
      <w:proofErr w:type="spellEnd"/>
      <w:r>
        <w:t xml:space="preserve">, </w:t>
      </w:r>
      <w:proofErr w:type="spellStart"/>
      <w:r>
        <w:t>Pls</w:t>
      </w:r>
      <w:proofErr w:type="spellEnd"/>
      <w:r>
        <w:t xml:space="preserve"> complete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84726A" w15:done="0"/>
  <w15:commentEx w15:paraId="71DD4BFC" w15:done="0"/>
  <w15:commentEx w15:paraId="33154B94" w15:done="0"/>
  <w15:commentEx w15:paraId="0C097803" w15:done="0"/>
  <w15:commentEx w15:paraId="669499A6" w15:done="0"/>
  <w15:commentEx w15:paraId="7C60C90C" w15:done="0"/>
  <w15:commentEx w15:paraId="629BE2C3" w15:done="0"/>
  <w15:commentEx w15:paraId="30ADF044" w15:done="0"/>
  <w15:commentEx w15:paraId="0ED26CB1" w15:done="0"/>
  <w15:commentEx w15:paraId="10330D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shbah rahman">
    <w15:presenceInfo w15:providerId="Windows Live" w15:userId="965badd1c4e94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9"/>
    <w:rsid w:val="000269A0"/>
    <w:rsid w:val="00030492"/>
    <w:rsid w:val="00030673"/>
    <w:rsid w:val="00066D4C"/>
    <w:rsid w:val="00067EAE"/>
    <w:rsid w:val="00081722"/>
    <w:rsid w:val="00086001"/>
    <w:rsid w:val="000957FD"/>
    <w:rsid w:val="000A0F14"/>
    <w:rsid w:val="000A5AA6"/>
    <w:rsid w:val="000C701C"/>
    <w:rsid w:val="000D2417"/>
    <w:rsid w:val="000D296D"/>
    <w:rsid w:val="000D601E"/>
    <w:rsid w:val="000E4392"/>
    <w:rsid w:val="00103135"/>
    <w:rsid w:val="00104093"/>
    <w:rsid w:val="00110264"/>
    <w:rsid w:val="001118D3"/>
    <w:rsid w:val="00112802"/>
    <w:rsid w:val="0012438A"/>
    <w:rsid w:val="00124AD2"/>
    <w:rsid w:val="00132FAD"/>
    <w:rsid w:val="00135946"/>
    <w:rsid w:val="00143D53"/>
    <w:rsid w:val="00147D15"/>
    <w:rsid w:val="00193B09"/>
    <w:rsid w:val="00193C97"/>
    <w:rsid w:val="0019703D"/>
    <w:rsid w:val="001A014E"/>
    <w:rsid w:val="001B5117"/>
    <w:rsid w:val="001B7EDB"/>
    <w:rsid w:val="001C6196"/>
    <w:rsid w:val="001D15F2"/>
    <w:rsid w:val="001D1E06"/>
    <w:rsid w:val="001E018A"/>
    <w:rsid w:val="001E2DD1"/>
    <w:rsid w:val="001E33DA"/>
    <w:rsid w:val="001E4B8F"/>
    <w:rsid w:val="00200E5E"/>
    <w:rsid w:val="00202F48"/>
    <w:rsid w:val="0021424C"/>
    <w:rsid w:val="002224ED"/>
    <w:rsid w:val="00227554"/>
    <w:rsid w:val="00232834"/>
    <w:rsid w:val="00235BC2"/>
    <w:rsid w:val="00235DC3"/>
    <w:rsid w:val="0026109A"/>
    <w:rsid w:val="002825AD"/>
    <w:rsid w:val="00283713"/>
    <w:rsid w:val="002A4ADC"/>
    <w:rsid w:val="002A5F7A"/>
    <w:rsid w:val="002B7571"/>
    <w:rsid w:val="002C2B6A"/>
    <w:rsid w:val="002E32ED"/>
    <w:rsid w:val="002F04C5"/>
    <w:rsid w:val="002F20D8"/>
    <w:rsid w:val="003009D1"/>
    <w:rsid w:val="00321D3C"/>
    <w:rsid w:val="0033545F"/>
    <w:rsid w:val="003406AB"/>
    <w:rsid w:val="00341529"/>
    <w:rsid w:val="003435B9"/>
    <w:rsid w:val="00343D17"/>
    <w:rsid w:val="00374430"/>
    <w:rsid w:val="00384828"/>
    <w:rsid w:val="00386F41"/>
    <w:rsid w:val="00394A01"/>
    <w:rsid w:val="003B3A47"/>
    <w:rsid w:val="003C238F"/>
    <w:rsid w:val="003C28B9"/>
    <w:rsid w:val="003C7ECD"/>
    <w:rsid w:val="003E6FAE"/>
    <w:rsid w:val="003F41FC"/>
    <w:rsid w:val="00402D2F"/>
    <w:rsid w:val="00407459"/>
    <w:rsid w:val="00415290"/>
    <w:rsid w:val="00442825"/>
    <w:rsid w:val="00446BAB"/>
    <w:rsid w:val="0044740C"/>
    <w:rsid w:val="00470AA4"/>
    <w:rsid w:val="00471F00"/>
    <w:rsid w:val="00474039"/>
    <w:rsid w:val="0047420E"/>
    <w:rsid w:val="0047738B"/>
    <w:rsid w:val="0048621A"/>
    <w:rsid w:val="004919AC"/>
    <w:rsid w:val="004A4B58"/>
    <w:rsid w:val="004B44D8"/>
    <w:rsid w:val="004B4E53"/>
    <w:rsid w:val="004C0BBB"/>
    <w:rsid w:val="004E0592"/>
    <w:rsid w:val="004E3C2D"/>
    <w:rsid w:val="004F4D15"/>
    <w:rsid w:val="00520622"/>
    <w:rsid w:val="00525944"/>
    <w:rsid w:val="00542749"/>
    <w:rsid w:val="005602A1"/>
    <w:rsid w:val="0056441A"/>
    <w:rsid w:val="00594C07"/>
    <w:rsid w:val="005C3797"/>
    <w:rsid w:val="005D01D7"/>
    <w:rsid w:val="005D5008"/>
    <w:rsid w:val="005E4FA5"/>
    <w:rsid w:val="006122D2"/>
    <w:rsid w:val="00614B48"/>
    <w:rsid w:val="00623D54"/>
    <w:rsid w:val="0063143F"/>
    <w:rsid w:val="00650F71"/>
    <w:rsid w:val="00651B10"/>
    <w:rsid w:val="006702B8"/>
    <w:rsid w:val="00671847"/>
    <w:rsid w:val="006771B2"/>
    <w:rsid w:val="00681324"/>
    <w:rsid w:val="00684EAA"/>
    <w:rsid w:val="00686192"/>
    <w:rsid w:val="00691A6C"/>
    <w:rsid w:val="006A00A8"/>
    <w:rsid w:val="006A5621"/>
    <w:rsid w:val="006B24A9"/>
    <w:rsid w:val="006C2EBD"/>
    <w:rsid w:val="006C4D14"/>
    <w:rsid w:val="006C4E2C"/>
    <w:rsid w:val="006E7F58"/>
    <w:rsid w:val="00700BD8"/>
    <w:rsid w:val="00702137"/>
    <w:rsid w:val="00703B90"/>
    <w:rsid w:val="007057EA"/>
    <w:rsid w:val="007322B2"/>
    <w:rsid w:val="0074667B"/>
    <w:rsid w:val="00763103"/>
    <w:rsid w:val="00781FF0"/>
    <w:rsid w:val="00782AC9"/>
    <w:rsid w:val="00784981"/>
    <w:rsid w:val="007A24CF"/>
    <w:rsid w:val="007B2F36"/>
    <w:rsid w:val="007D077A"/>
    <w:rsid w:val="007D64C5"/>
    <w:rsid w:val="007F6601"/>
    <w:rsid w:val="00814157"/>
    <w:rsid w:val="008178FB"/>
    <w:rsid w:val="00821060"/>
    <w:rsid w:val="008306D0"/>
    <w:rsid w:val="00831991"/>
    <w:rsid w:val="0083509D"/>
    <w:rsid w:val="00853BAE"/>
    <w:rsid w:val="00862ACA"/>
    <w:rsid w:val="00873922"/>
    <w:rsid w:val="008A18DC"/>
    <w:rsid w:val="008A294C"/>
    <w:rsid w:val="008A6360"/>
    <w:rsid w:val="008C0FCF"/>
    <w:rsid w:val="008C25DC"/>
    <w:rsid w:val="008C39D5"/>
    <w:rsid w:val="008D7B1B"/>
    <w:rsid w:val="008E4649"/>
    <w:rsid w:val="008F1289"/>
    <w:rsid w:val="008F318D"/>
    <w:rsid w:val="008F45BB"/>
    <w:rsid w:val="009013B4"/>
    <w:rsid w:val="009015F2"/>
    <w:rsid w:val="00901824"/>
    <w:rsid w:val="0090215D"/>
    <w:rsid w:val="009054A2"/>
    <w:rsid w:val="0091378B"/>
    <w:rsid w:val="009457E6"/>
    <w:rsid w:val="0095306F"/>
    <w:rsid w:val="009532FB"/>
    <w:rsid w:val="00960C50"/>
    <w:rsid w:val="00971E38"/>
    <w:rsid w:val="00972B05"/>
    <w:rsid w:val="009764E0"/>
    <w:rsid w:val="00980BD8"/>
    <w:rsid w:val="009A097D"/>
    <w:rsid w:val="009A0FF8"/>
    <w:rsid w:val="009D6205"/>
    <w:rsid w:val="00A42575"/>
    <w:rsid w:val="00A441D0"/>
    <w:rsid w:val="00A56260"/>
    <w:rsid w:val="00A56774"/>
    <w:rsid w:val="00A65DAF"/>
    <w:rsid w:val="00A756E9"/>
    <w:rsid w:val="00A8540B"/>
    <w:rsid w:val="00AA1C7C"/>
    <w:rsid w:val="00AA5E06"/>
    <w:rsid w:val="00AB0617"/>
    <w:rsid w:val="00AB080A"/>
    <w:rsid w:val="00AB3850"/>
    <w:rsid w:val="00AD2F51"/>
    <w:rsid w:val="00AD6320"/>
    <w:rsid w:val="00AE7C26"/>
    <w:rsid w:val="00AF5E88"/>
    <w:rsid w:val="00B010DB"/>
    <w:rsid w:val="00B042BA"/>
    <w:rsid w:val="00B04882"/>
    <w:rsid w:val="00B05261"/>
    <w:rsid w:val="00B22DC4"/>
    <w:rsid w:val="00B337E3"/>
    <w:rsid w:val="00B37804"/>
    <w:rsid w:val="00B476E5"/>
    <w:rsid w:val="00B51D06"/>
    <w:rsid w:val="00B52DA1"/>
    <w:rsid w:val="00B60975"/>
    <w:rsid w:val="00B65C21"/>
    <w:rsid w:val="00B76C1D"/>
    <w:rsid w:val="00B87671"/>
    <w:rsid w:val="00B9290D"/>
    <w:rsid w:val="00BA1AA0"/>
    <w:rsid w:val="00BB32AD"/>
    <w:rsid w:val="00BC4E54"/>
    <w:rsid w:val="00BC7880"/>
    <w:rsid w:val="00BF00AA"/>
    <w:rsid w:val="00BF29F5"/>
    <w:rsid w:val="00C12366"/>
    <w:rsid w:val="00C20FC7"/>
    <w:rsid w:val="00C27804"/>
    <w:rsid w:val="00C34729"/>
    <w:rsid w:val="00C3500C"/>
    <w:rsid w:val="00C366C3"/>
    <w:rsid w:val="00C37572"/>
    <w:rsid w:val="00C7075A"/>
    <w:rsid w:val="00C83D06"/>
    <w:rsid w:val="00CA5F81"/>
    <w:rsid w:val="00CB120E"/>
    <w:rsid w:val="00CC1474"/>
    <w:rsid w:val="00CC5AFC"/>
    <w:rsid w:val="00CD29A7"/>
    <w:rsid w:val="00CE1D86"/>
    <w:rsid w:val="00CF4D5E"/>
    <w:rsid w:val="00D159A6"/>
    <w:rsid w:val="00D16909"/>
    <w:rsid w:val="00D26276"/>
    <w:rsid w:val="00D271C6"/>
    <w:rsid w:val="00D40C7C"/>
    <w:rsid w:val="00D515BC"/>
    <w:rsid w:val="00D854FE"/>
    <w:rsid w:val="00DA3FDD"/>
    <w:rsid w:val="00DA7A7A"/>
    <w:rsid w:val="00DC4008"/>
    <w:rsid w:val="00DC7665"/>
    <w:rsid w:val="00DD2DAF"/>
    <w:rsid w:val="00DD64CF"/>
    <w:rsid w:val="00DE1F7C"/>
    <w:rsid w:val="00DE2353"/>
    <w:rsid w:val="00DF3B9C"/>
    <w:rsid w:val="00DF7B74"/>
    <w:rsid w:val="00E077D2"/>
    <w:rsid w:val="00E12169"/>
    <w:rsid w:val="00E14FA1"/>
    <w:rsid w:val="00E21304"/>
    <w:rsid w:val="00E43B13"/>
    <w:rsid w:val="00E55790"/>
    <w:rsid w:val="00E6701C"/>
    <w:rsid w:val="00E706D2"/>
    <w:rsid w:val="00E960FF"/>
    <w:rsid w:val="00EA6D42"/>
    <w:rsid w:val="00EB0072"/>
    <w:rsid w:val="00EB11B9"/>
    <w:rsid w:val="00EB46CD"/>
    <w:rsid w:val="00EC371B"/>
    <w:rsid w:val="00EE4F1B"/>
    <w:rsid w:val="00EF172F"/>
    <w:rsid w:val="00EF61A1"/>
    <w:rsid w:val="00EF7CA7"/>
    <w:rsid w:val="00F004DB"/>
    <w:rsid w:val="00F03659"/>
    <w:rsid w:val="00F23C50"/>
    <w:rsid w:val="00F309FF"/>
    <w:rsid w:val="00F41D76"/>
    <w:rsid w:val="00F449B2"/>
    <w:rsid w:val="00F50EDB"/>
    <w:rsid w:val="00F90093"/>
    <w:rsid w:val="00F9083B"/>
    <w:rsid w:val="00FA2987"/>
    <w:rsid w:val="00FA6745"/>
    <w:rsid w:val="00FB383D"/>
    <w:rsid w:val="00FB6F17"/>
    <w:rsid w:val="00FC7419"/>
    <w:rsid w:val="00FD1523"/>
    <w:rsid w:val="00FE2364"/>
    <w:rsid w:val="00FE4B5E"/>
    <w:rsid w:val="00FE74A3"/>
    <w:rsid w:val="00FF5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1433"/>
  <w15:chartTrackingRefBased/>
  <w15:docId w15:val="{7A5D5712-727A-45FC-911E-9AFBA186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59"/>
    <w:rsid w:val="005C379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semiHidden/>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 w:type="character" w:styleId="Hyperlink">
    <w:name w:val="Hyperlink"/>
    <w:basedOn w:val="DefaultParagraphFont"/>
    <w:uiPriority w:val="99"/>
    <w:unhideWhenUsed/>
    <w:rsid w:val="000A5A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00216">
      <w:bodyDiv w:val="1"/>
      <w:marLeft w:val="0"/>
      <w:marRight w:val="0"/>
      <w:marTop w:val="0"/>
      <w:marBottom w:val="0"/>
      <w:divBdr>
        <w:top w:val="none" w:sz="0" w:space="0" w:color="auto"/>
        <w:left w:val="none" w:sz="0" w:space="0" w:color="auto"/>
        <w:bottom w:val="none" w:sz="0" w:space="0" w:color="auto"/>
        <w:right w:val="none" w:sz="0" w:space="0" w:color="auto"/>
      </w:divBdr>
    </w:div>
    <w:div w:id="10080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edrxiv.org/content/10.1101/2020.11.12.20230672v2.article-metrics" TargetMode="External"/></Relationship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rgbClr val="76ABD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sq" cmpd="sng" algn="ctr">
                <a:solidFill>
                  <a:srgbClr val="0070C0"/>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c16r2="http://schemas.microsoft.com/office/drawing/2015/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rgbClr val="FF7D7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flat" cmpd="sng" algn="ctr">
                <a:solidFill>
                  <a:srgbClr val="C00000"/>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c16r2="http://schemas.microsoft.com/office/drawing/2015/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67"/>
        <c:overlap val="-43"/>
        <c:axId val="320430080"/>
        <c:axId val="321552976"/>
      </c:barChart>
      <c:catAx>
        <c:axId val="3204300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21552976"/>
        <c:crosses val="autoZero"/>
        <c:auto val="1"/>
        <c:lblAlgn val="ctr"/>
        <c:lblOffset val="100"/>
        <c:noMultiLvlLbl val="0"/>
      </c:catAx>
      <c:valAx>
        <c:axId val="321552976"/>
        <c:scaling>
          <c:orientation val="minMax"/>
        </c:scaling>
        <c:delete val="0"/>
        <c:axPos val="l"/>
        <c:majorGridlines>
          <c:spPr>
            <a:ln w="9525" cap="flat" cmpd="sng" algn="ctr">
              <a:solidFill>
                <a:schemeClr val="bg1"/>
              </a:solidFill>
              <a:round/>
            </a:ln>
            <a:effectLst>
              <a:outerShdw blurRad="50800" dist="50800" dir="5400000" algn="ctr" rotWithShape="0">
                <a:schemeClr val="bg1"/>
              </a:outerShdw>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 Status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0430080"/>
        <c:crosses val="autoZero"/>
        <c:crossBetween val="between"/>
      </c:valAx>
      <c:spPr>
        <a:pattFill prst="ltDnDiag">
          <a:fgClr>
            <a:schemeClr val="dk1">
              <a:lumMod val="15000"/>
              <a:lumOff val="85000"/>
            </a:schemeClr>
          </a:fgClr>
          <a:bgClr>
            <a:schemeClr val="lt1"/>
          </a:bgClr>
        </a:pattFill>
        <a:ln>
          <a:solidFill>
            <a:schemeClr val="bg1"/>
          </a:solidFill>
        </a:ln>
        <a:effectLst/>
      </c:spPr>
    </c:plotArea>
    <c:legend>
      <c:legendPos val="b"/>
      <c:overlay val="0"/>
      <c:spPr>
        <a:noFill/>
        <a:ln>
          <a:solidFill>
            <a:schemeClr val="bg1"/>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c16r2="http://schemas.microsoft.com/office/drawing/2015/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c16r2="http://schemas.microsoft.com/office/drawing/2015/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19"/>
        <c:overlap val="-27"/>
        <c:axId val="321553368"/>
        <c:axId val="321553760"/>
      </c:barChart>
      <c:catAx>
        <c:axId val="321553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Survey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53760"/>
        <c:crosses val="autoZero"/>
        <c:auto val="1"/>
        <c:lblAlgn val="ctr"/>
        <c:lblOffset val="100"/>
        <c:noMultiLvlLbl val="0"/>
      </c:catAx>
      <c:valAx>
        <c:axId val="32155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Developmental Status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53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8F3E-5A1D-4385-ADB6-13ADA8E3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11590</TotalTime>
  <Pages>18</Pages>
  <Words>14171</Words>
  <Characters>80778</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meshbah rahman</cp:lastModifiedBy>
  <cp:revision>80</cp:revision>
  <dcterms:created xsi:type="dcterms:W3CDTF">2021-01-04T15:54:00Z</dcterms:created>
  <dcterms:modified xsi:type="dcterms:W3CDTF">2021-02-21T21:37:00Z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http://www.zotero.org/styles/nature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http://www.zotero.org/styles/chicago-note-bibliography</vt:lpwstr>
  </property>
  <property fmtid="{D5CDD505-2E9C-101B-9397-08002B2CF9AE}" pid="8" name="Mendeley Recent Style Name 1_1">
    <vt:lpwstr>Chicago Manual of Style 17th edition (note)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http://www.zotero.org/styles/public-health</vt:lpwstr>
  </property>
  <property fmtid="{D5CDD505-2E9C-101B-9397-08002B2CF9AE}" pid="16" name="Mendeley Recent Style Name 5_1">
    <vt:lpwstr>Public Health</vt:lpwstr>
  </property>
  <property fmtid="{D5CDD505-2E9C-101B-9397-08002B2CF9AE}" pid="17" name="Mendeley Recent Style Id 6_1">
    <vt:lpwstr>http://www.zotero.org/styles/sage-harvard</vt:lpwstr>
  </property>
  <property fmtid="{D5CDD505-2E9C-101B-9397-08002B2CF9AE}" pid="18" name="Mendeley Recent Style Name 6_1">
    <vt:lpwstr>SAGE - Harvard</vt:lpwstr>
  </property>
  <property fmtid="{D5CDD505-2E9C-101B-9397-08002B2CF9AE}" pid="19" name="Mendeley Recent Style Id 7_1">
    <vt:lpwstr>http://www.zotero.org/styles/springer-socpsych-author-date</vt:lpwstr>
  </property>
  <property fmtid="{D5CDD505-2E9C-101B-9397-08002B2CF9AE}" pid="20" name="Mendeley Recent Style Name 7_1">
    <vt:lpwstr>Springer - SocPsych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