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CC886" w14:textId="5A92722B" w:rsidR="003009D1" w:rsidDel="00F93A32" w:rsidRDefault="003009D1" w:rsidP="00E75A46">
      <w:pPr>
        <w:spacing w:after="0" w:line="480" w:lineRule="auto"/>
        <w:contextualSpacing/>
        <w:jc w:val="both"/>
        <w:rPr>
          <w:ins w:id="0" w:author="meshbah rahman" w:date="2021-02-20T15:36:00Z"/>
          <w:del w:id="1" w:author="Md Jamal Uddin" w:date="2021-03-22T17:25:00Z"/>
          <w:rFonts w:ascii="Times New Roman" w:hAnsi="Times New Roman" w:cs="Times New Roman"/>
          <w:b/>
          <w:bCs/>
          <w:sz w:val="24"/>
          <w:szCs w:val="24"/>
        </w:rPr>
      </w:pPr>
      <w:commentRangeStart w:id="2"/>
      <w:ins w:id="3" w:author="meshbah rahman" w:date="2021-02-20T15:36:00Z">
        <w:del w:id="4" w:author="Md Jamal Uddin" w:date="2021-03-22T17:25:00Z">
          <w:r w:rsidDel="00F93A32">
            <w:rPr>
              <w:rFonts w:ascii="Times New Roman" w:hAnsi="Times New Roman" w:cs="Times New Roman"/>
              <w:b/>
              <w:bCs/>
              <w:sz w:val="24"/>
              <w:szCs w:val="24"/>
            </w:rPr>
            <w:delText>Estimation, g</w:delText>
          </w:r>
          <w:r w:rsidR="00681324" w:rsidDel="00F93A32">
            <w:rPr>
              <w:rFonts w:ascii="Times New Roman" w:hAnsi="Times New Roman" w:cs="Times New Roman"/>
              <w:b/>
              <w:bCs/>
              <w:sz w:val="24"/>
              <w:szCs w:val="24"/>
            </w:rPr>
            <w:delText>ender-</w:delText>
          </w:r>
          <w:r w:rsidDel="00F93A32">
            <w:rPr>
              <w:rFonts w:ascii="Times New Roman" w:hAnsi="Times New Roman" w:cs="Times New Roman"/>
              <w:b/>
              <w:bCs/>
              <w:sz w:val="24"/>
              <w:szCs w:val="24"/>
            </w:rPr>
            <w:delText>divisional variation</w:delText>
          </w:r>
        </w:del>
      </w:ins>
      <w:ins w:id="5" w:author="meshbah rahman" w:date="2021-02-20T15:40:00Z">
        <w:del w:id="6" w:author="Md Jamal Uddin" w:date="2021-03-22T17:25:00Z">
          <w:r w:rsidDel="00F93A32">
            <w:rPr>
              <w:rFonts w:ascii="Times New Roman" w:hAnsi="Times New Roman" w:cs="Times New Roman"/>
              <w:b/>
              <w:bCs/>
              <w:sz w:val="24"/>
              <w:szCs w:val="24"/>
            </w:rPr>
            <w:delText xml:space="preserve"> and associated factors</w:delText>
          </w:r>
        </w:del>
      </w:ins>
      <w:ins w:id="7" w:author="meshbah rahman" w:date="2021-02-20T15:37:00Z">
        <w:del w:id="8" w:author="Md Jamal Uddin" w:date="2021-03-22T17:25:00Z">
          <w:r w:rsidDel="00F93A32">
            <w:rPr>
              <w:rFonts w:ascii="Times New Roman" w:hAnsi="Times New Roman" w:cs="Times New Roman"/>
              <w:b/>
              <w:bCs/>
              <w:sz w:val="24"/>
              <w:szCs w:val="24"/>
            </w:rPr>
            <w:delText xml:space="preserve"> of</w:delText>
          </w:r>
        </w:del>
      </w:ins>
      <w:ins w:id="9" w:author="meshbah rahman" w:date="2021-02-20T15:38:00Z">
        <w:del w:id="10" w:author="Md Jamal Uddin" w:date="2021-03-22T17:25:00Z">
          <w:r w:rsidDel="00F93A32">
            <w:rPr>
              <w:rFonts w:ascii="Times New Roman" w:hAnsi="Times New Roman" w:cs="Times New Roman"/>
              <w:b/>
              <w:bCs/>
              <w:sz w:val="24"/>
              <w:szCs w:val="24"/>
            </w:rPr>
            <w:delText xml:space="preserve"> early</w:delText>
          </w:r>
        </w:del>
      </w:ins>
      <w:ins w:id="11" w:author="meshbah rahman" w:date="2021-02-20T15:37:00Z">
        <w:del w:id="12" w:author="Md Jamal Uddin" w:date="2021-03-22T17:25:00Z">
          <w:r w:rsidDel="00F93A32">
            <w:rPr>
              <w:rFonts w:ascii="Times New Roman" w:hAnsi="Times New Roman" w:cs="Times New Roman"/>
              <w:b/>
              <w:bCs/>
              <w:sz w:val="24"/>
              <w:szCs w:val="24"/>
            </w:rPr>
            <w:delText xml:space="preserve"> c</w:delText>
          </w:r>
          <w:r w:rsidRPr="003009D1" w:rsidDel="00F93A32">
            <w:rPr>
              <w:rFonts w:ascii="Times New Roman" w:hAnsi="Times New Roman" w:cs="Times New Roman"/>
              <w:b/>
              <w:bCs/>
              <w:sz w:val="24"/>
              <w:szCs w:val="24"/>
            </w:rPr>
            <w:delText xml:space="preserve">hildhood </w:delText>
          </w:r>
          <w:r w:rsidDel="00F93A32">
            <w:rPr>
              <w:rFonts w:ascii="Times New Roman" w:hAnsi="Times New Roman" w:cs="Times New Roman"/>
              <w:b/>
              <w:bCs/>
              <w:sz w:val="24"/>
              <w:szCs w:val="24"/>
            </w:rPr>
            <w:delText>d</w:delText>
          </w:r>
          <w:r w:rsidRPr="003009D1" w:rsidDel="00F93A32">
            <w:rPr>
              <w:rFonts w:ascii="Times New Roman" w:hAnsi="Times New Roman" w:cs="Times New Roman"/>
              <w:b/>
              <w:bCs/>
              <w:sz w:val="24"/>
              <w:szCs w:val="24"/>
            </w:rPr>
            <w:delText xml:space="preserve">evelopment </w:delText>
          </w:r>
        </w:del>
      </w:ins>
      <w:ins w:id="13" w:author="meshbah rahman" w:date="2021-02-20T15:38:00Z">
        <w:del w:id="14" w:author="Md Jamal Uddin" w:date="2021-03-22T17:25:00Z">
          <w:r w:rsidDel="00F93A32">
            <w:rPr>
              <w:rFonts w:ascii="Times New Roman" w:hAnsi="Times New Roman" w:cs="Times New Roman"/>
              <w:b/>
              <w:bCs/>
              <w:sz w:val="24"/>
              <w:szCs w:val="24"/>
            </w:rPr>
            <w:delText xml:space="preserve">in Bangladesh: a </w:delText>
          </w:r>
        </w:del>
      </w:ins>
      <w:ins w:id="15" w:author="Kabir, Russell" w:date="2021-02-26T13:59:00Z">
        <w:del w:id="16" w:author="Md Jamal Uddin" w:date="2021-03-22T17:25:00Z">
          <w:r w:rsidR="00BA324C" w:rsidDel="00F93A32">
            <w:rPr>
              <w:rFonts w:ascii="Times New Roman" w:hAnsi="Times New Roman" w:cs="Times New Roman"/>
              <w:b/>
              <w:bCs/>
              <w:sz w:val="24"/>
              <w:szCs w:val="24"/>
            </w:rPr>
            <w:delText>comparative</w:delText>
          </w:r>
        </w:del>
      </w:ins>
      <w:ins w:id="17" w:author="meshbah rahman" w:date="2021-02-20T15:38:00Z">
        <w:del w:id="18" w:author="Md Jamal Uddin" w:date="2021-03-22T17:25:00Z">
          <w:r w:rsidDel="00F93A32">
            <w:rPr>
              <w:rFonts w:ascii="Times New Roman" w:hAnsi="Times New Roman" w:cs="Times New Roman"/>
              <w:b/>
              <w:bCs/>
              <w:sz w:val="24"/>
              <w:szCs w:val="24"/>
            </w:rPr>
            <w:delText>comparison</w:delText>
          </w:r>
        </w:del>
      </w:ins>
      <w:ins w:id="19" w:author="meshbah rahman" w:date="2021-02-20T15:40:00Z">
        <w:del w:id="20" w:author="Md Jamal Uddin" w:date="2021-03-22T17:25:00Z">
          <w:r w:rsidDel="00F93A32">
            <w:rPr>
              <w:rFonts w:ascii="Times New Roman" w:hAnsi="Times New Roman" w:cs="Times New Roman"/>
              <w:b/>
              <w:bCs/>
              <w:sz w:val="24"/>
              <w:szCs w:val="24"/>
            </w:rPr>
            <w:delText xml:space="preserve"> study of multiple indicator cluster s</w:delText>
          </w:r>
          <w:r w:rsidRPr="003009D1" w:rsidDel="00F93A32">
            <w:rPr>
              <w:rFonts w:ascii="Times New Roman" w:hAnsi="Times New Roman" w:cs="Times New Roman"/>
              <w:b/>
              <w:bCs/>
              <w:sz w:val="24"/>
              <w:szCs w:val="24"/>
            </w:rPr>
            <w:delText>urvey (MICS)</w:delText>
          </w:r>
        </w:del>
      </w:ins>
      <w:ins w:id="21" w:author="meshbah rahman" w:date="2021-02-20T15:47:00Z">
        <w:del w:id="22" w:author="Md Jamal Uddin" w:date="2021-03-22T17:25:00Z">
          <w:r w:rsidR="0090215D" w:rsidDel="00F93A32">
            <w:rPr>
              <w:rFonts w:ascii="Times New Roman" w:hAnsi="Times New Roman" w:cs="Times New Roman"/>
              <w:b/>
              <w:bCs/>
              <w:sz w:val="24"/>
              <w:szCs w:val="24"/>
            </w:rPr>
            <w:delText>,</w:delText>
          </w:r>
        </w:del>
      </w:ins>
      <w:ins w:id="23" w:author="meshbah rahman" w:date="2021-02-20T15:40:00Z">
        <w:del w:id="24" w:author="Md Jamal Uddin" w:date="2021-03-22T17:25:00Z">
          <w:r w:rsidDel="00F93A32">
            <w:rPr>
              <w:rFonts w:ascii="Times New Roman" w:hAnsi="Times New Roman" w:cs="Times New Roman"/>
              <w:b/>
              <w:bCs/>
              <w:sz w:val="24"/>
              <w:szCs w:val="24"/>
            </w:rPr>
            <w:delText xml:space="preserve"> </w:delText>
          </w:r>
        </w:del>
      </w:ins>
      <w:ins w:id="25" w:author="meshbah rahman" w:date="2021-02-20T15:38:00Z">
        <w:del w:id="26" w:author="Md Jamal Uddin" w:date="2021-03-22T17:25:00Z">
          <w:r w:rsidDel="00F93A32">
            <w:rPr>
              <w:rFonts w:ascii="Times New Roman" w:hAnsi="Times New Roman" w:cs="Times New Roman"/>
              <w:b/>
              <w:bCs/>
              <w:sz w:val="24"/>
              <w:szCs w:val="24"/>
            </w:rPr>
            <w:delText>2012</w:delText>
          </w:r>
        </w:del>
      </w:ins>
      <w:ins w:id="27" w:author="meshbah rahman" w:date="2021-02-20T15:39:00Z">
        <w:del w:id="28" w:author="Md Jamal Uddin" w:date="2021-03-22T17:25:00Z">
          <w:r w:rsidDel="00F93A32">
            <w:rPr>
              <w:rFonts w:ascii="Times New Roman" w:hAnsi="Times New Roman" w:cs="Times New Roman"/>
              <w:b/>
              <w:bCs/>
              <w:sz w:val="24"/>
              <w:szCs w:val="24"/>
            </w:rPr>
            <w:delText xml:space="preserve"> </w:delText>
          </w:r>
        </w:del>
      </w:ins>
      <w:ins w:id="29" w:author="meshbah rahman" w:date="2021-02-20T15:38:00Z">
        <w:del w:id="30" w:author="Md Jamal Uddin" w:date="2021-03-22T17:25:00Z">
          <w:r w:rsidDel="00F93A32">
            <w:rPr>
              <w:rFonts w:ascii="Times New Roman" w:hAnsi="Times New Roman" w:cs="Times New Roman"/>
              <w:b/>
              <w:bCs/>
              <w:sz w:val="24"/>
              <w:szCs w:val="24"/>
            </w:rPr>
            <w:delText>and</w:delText>
          </w:r>
        </w:del>
      </w:ins>
      <w:ins w:id="31" w:author="meshbah rahman" w:date="2021-02-20T15:39:00Z">
        <w:del w:id="32" w:author="Md Jamal Uddin" w:date="2021-03-22T17:25:00Z">
          <w:r w:rsidR="00193B09" w:rsidDel="00F93A32">
            <w:rPr>
              <w:rFonts w:ascii="Times New Roman" w:hAnsi="Times New Roman" w:cs="Times New Roman"/>
              <w:b/>
              <w:bCs/>
              <w:sz w:val="24"/>
              <w:szCs w:val="24"/>
            </w:rPr>
            <w:delText xml:space="preserve"> 2019 [</w:delText>
          </w:r>
        </w:del>
      </w:ins>
      <w:ins w:id="33" w:author="meshbah rahman" w:date="2021-02-22T00:24:00Z">
        <w:del w:id="34" w:author="Md Jamal Uddin" w:date="2021-03-22T17:25:00Z">
          <w:r w:rsidR="00193B09" w:rsidRPr="009023CE" w:rsidDel="00F93A32">
            <w:rPr>
              <w:rFonts w:ascii="Times New Roman" w:hAnsi="Times New Roman" w:cs="Times New Roman"/>
              <w:b/>
              <w:bCs/>
              <w:color w:val="00B050"/>
              <w:sz w:val="24"/>
              <w:szCs w:val="24"/>
            </w:rPr>
            <w:delText>Proposed</w:delText>
          </w:r>
        </w:del>
      </w:ins>
      <w:ins w:id="35" w:author="meshbah rahman" w:date="2021-02-20T15:39:00Z">
        <w:del w:id="36" w:author="Md Jamal Uddin" w:date="2021-03-22T17:25:00Z">
          <w:r w:rsidR="00193B09" w:rsidDel="00F93A32">
            <w:rPr>
              <w:rFonts w:ascii="Times New Roman" w:hAnsi="Times New Roman" w:cs="Times New Roman"/>
              <w:b/>
              <w:bCs/>
              <w:sz w:val="24"/>
              <w:szCs w:val="24"/>
            </w:rPr>
            <w:delText>]</w:delText>
          </w:r>
        </w:del>
      </w:ins>
      <w:commentRangeEnd w:id="2"/>
      <w:del w:id="37" w:author="Md Jamal Uddin" w:date="2021-03-22T17:25:00Z">
        <w:r w:rsidR="00E457B8" w:rsidDel="00F93A32">
          <w:rPr>
            <w:rStyle w:val="CommentReference"/>
            <w:lang w:val="en-US"/>
          </w:rPr>
          <w:commentReference w:id="2"/>
        </w:r>
      </w:del>
    </w:p>
    <w:p w14:paraId="621CB1C4" w14:textId="110997B4" w:rsidR="0012438A" w:rsidRPr="009023CE" w:rsidDel="00F93A32" w:rsidRDefault="0012438A" w:rsidP="00E75A46">
      <w:pPr>
        <w:spacing w:after="0" w:line="480" w:lineRule="auto"/>
        <w:contextualSpacing/>
        <w:jc w:val="both"/>
        <w:rPr>
          <w:del w:id="38" w:author="Md Jamal Uddin" w:date="2021-03-22T17:25:00Z"/>
          <w:rFonts w:ascii="Times New Roman" w:hAnsi="Times New Roman" w:cs="Times New Roman"/>
          <w:sz w:val="24"/>
          <w:szCs w:val="24"/>
        </w:rPr>
        <w:pPrChange w:id="39" w:author="Microsoft account" w:date="2021-05-25T22:50:00Z">
          <w:pPr>
            <w:spacing w:after="0" w:line="480" w:lineRule="auto"/>
            <w:contextualSpacing/>
            <w:jc w:val="both"/>
          </w:pPr>
        </w:pPrChange>
      </w:pPr>
      <w:del w:id="40" w:author="Md Jamal Uddin" w:date="2021-03-22T17:25:00Z">
        <w:r w:rsidRPr="009023CE" w:rsidDel="00F93A32">
          <w:rPr>
            <w:rFonts w:ascii="Times New Roman" w:hAnsi="Times New Roman" w:cs="Times New Roman"/>
            <w:sz w:val="24"/>
            <w:szCs w:val="24"/>
          </w:rPr>
          <w:delText>Factor Associated with Early Childhood Development</w:delText>
        </w:r>
        <w:r w:rsidR="00A8540B" w:rsidRPr="009023CE" w:rsidDel="00F93A32">
          <w:rPr>
            <w:rFonts w:ascii="Times New Roman" w:hAnsi="Times New Roman" w:cs="Times New Roman"/>
            <w:sz w:val="24"/>
            <w:szCs w:val="24"/>
          </w:rPr>
          <w:delText xml:space="preserve"> status</w:delText>
        </w:r>
        <w:r w:rsidRPr="009023CE" w:rsidDel="00F93A32">
          <w:rPr>
            <w:rFonts w:ascii="Times New Roman" w:hAnsi="Times New Roman" w:cs="Times New Roman"/>
            <w:sz w:val="24"/>
            <w:szCs w:val="24"/>
          </w:rPr>
          <w:delText xml:space="preserve"> in Bangladesh</w:delText>
        </w:r>
      </w:del>
    </w:p>
    <w:p w14:paraId="521DF3E7" w14:textId="4584C8E9" w:rsidR="00A8540B" w:rsidDel="00F93A32" w:rsidRDefault="004919AC" w:rsidP="00E75A46">
      <w:pPr>
        <w:spacing w:after="0" w:line="480" w:lineRule="auto"/>
        <w:contextualSpacing/>
        <w:jc w:val="both"/>
        <w:rPr>
          <w:ins w:id="41" w:author="User" w:date="2021-03-16T14:49:00Z"/>
          <w:del w:id="42" w:author="Md Jamal Uddin" w:date="2021-03-22T17:25:00Z"/>
          <w:rFonts w:ascii="Times New Roman" w:hAnsi="Times New Roman" w:cs="Times New Roman"/>
        </w:rPr>
        <w:pPrChange w:id="43" w:author="Microsoft account" w:date="2021-05-25T22:50:00Z">
          <w:pPr>
            <w:spacing w:after="0" w:line="480" w:lineRule="auto"/>
            <w:contextualSpacing/>
            <w:jc w:val="both"/>
          </w:pPr>
        </w:pPrChange>
      </w:pPr>
      <w:ins w:id="44" w:author="meshbah rahman" w:date="2021-02-20T15:13:00Z">
        <w:del w:id="45" w:author="Md Jamal Uddin" w:date="2021-03-22T17:25:00Z">
          <w:r w:rsidRPr="009023CE" w:rsidDel="00F93A32">
            <w:rPr>
              <w:rFonts w:ascii="Times New Roman" w:hAnsi="Times New Roman" w:cs="Times New Roman"/>
            </w:rPr>
            <w:delText>Authors</w:delText>
          </w:r>
        </w:del>
      </w:ins>
      <w:ins w:id="46" w:author="meshbah rahman" w:date="2021-02-20T15:48:00Z">
        <w:del w:id="47" w:author="Md Jamal Uddin" w:date="2021-03-22T17:25:00Z">
          <w:r w:rsidR="0090215D" w:rsidDel="00F93A32">
            <w:rPr>
              <w:rFonts w:ascii="Times New Roman" w:hAnsi="Times New Roman" w:cs="Times New Roman"/>
            </w:rPr>
            <w:delText xml:space="preserve"> et al.</w:delText>
          </w:r>
        </w:del>
      </w:ins>
    </w:p>
    <w:p w14:paraId="0D9F365B" w14:textId="3992C4F1" w:rsidR="00E457B8" w:rsidDel="007361B5" w:rsidRDefault="00E457B8" w:rsidP="00E75A46">
      <w:pPr>
        <w:spacing w:after="0" w:line="480" w:lineRule="auto"/>
        <w:contextualSpacing/>
        <w:jc w:val="both"/>
        <w:rPr>
          <w:ins w:id="48" w:author="User" w:date="2021-03-16T14:49:00Z"/>
          <w:del w:id="49" w:author="Microsoft account" w:date="2021-04-20T12:53:00Z"/>
          <w:rFonts w:ascii="Times New Roman" w:hAnsi="Times New Roman" w:cs="Times New Roman"/>
        </w:rPr>
        <w:pPrChange w:id="50" w:author="Microsoft account" w:date="2021-05-25T22:50:00Z">
          <w:pPr>
            <w:spacing w:after="0" w:line="480" w:lineRule="auto"/>
            <w:contextualSpacing/>
            <w:jc w:val="both"/>
          </w:pPr>
        </w:pPrChange>
      </w:pPr>
    </w:p>
    <w:p w14:paraId="33703E11" w14:textId="40FCD72C" w:rsidR="0090215D" w:rsidDel="00944032" w:rsidRDefault="00E50531" w:rsidP="00E75A46">
      <w:pPr>
        <w:spacing w:after="0" w:line="480" w:lineRule="auto"/>
        <w:contextualSpacing/>
        <w:jc w:val="both"/>
        <w:rPr>
          <w:ins w:id="51" w:author="meshbah rahman" w:date="2021-02-20T16:18:00Z"/>
          <w:del w:id="52" w:author="Md Jamal Uddin" w:date="2021-03-23T01:30:00Z"/>
          <w:rFonts w:ascii="Times New Roman" w:hAnsi="Times New Roman" w:cs="Times New Roman"/>
        </w:rPr>
        <w:pPrChange w:id="53" w:author="Microsoft account" w:date="2021-05-25T22:50:00Z">
          <w:pPr>
            <w:spacing w:after="0" w:line="480" w:lineRule="auto"/>
            <w:contextualSpacing/>
            <w:jc w:val="both"/>
          </w:pPr>
        </w:pPrChange>
      </w:pPr>
      <w:ins w:id="54" w:author="Md Jamal Uddin" w:date="2021-03-23T01:29:00Z">
        <w:r w:rsidRPr="00E50531">
          <w:rPr>
            <w:rFonts w:ascii="Times New Roman" w:hAnsi="Times New Roman" w:cs="Times New Roman"/>
            <w:b/>
            <w:bCs/>
            <w:sz w:val="24"/>
            <w:szCs w:val="24"/>
          </w:rPr>
          <w:t xml:space="preserve">Early childhood developmental status and its associated factors in Bangladesh: a comparison of two multiple indicator cluster surveys </w:t>
        </w:r>
      </w:ins>
    </w:p>
    <w:p w14:paraId="3D154AB2" w14:textId="77777777" w:rsidR="00D854FE" w:rsidRDefault="00D854FE" w:rsidP="00E75A46">
      <w:pPr>
        <w:spacing w:after="0" w:line="480" w:lineRule="auto"/>
        <w:contextualSpacing/>
        <w:jc w:val="both"/>
        <w:rPr>
          <w:ins w:id="55" w:author="meshbah rahman" w:date="2021-02-20T16:18:00Z"/>
          <w:rFonts w:ascii="Times New Roman" w:hAnsi="Times New Roman" w:cs="Times New Roman"/>
          <w:b/>
          <w:bCs/>
        </w:rPr>
      </w:pPr>
    </w:p>
    <w:p w14:paraId="748A29E9" w14:textId="74213FD3" w:rsidR="00FF759F" w:rsidRDefault="00FF759F" w:rsidP="00E75A46">
      <w:pPr>
        <w:spacing w:after="0" w:line="480" w:lineRule="auto"/>
        <w:contextualSpacing/>
        <w:jc w:val="both"/>
        <w:rPr>
          <w:ins w:id="56" w:author="Microsoft account" w:date="2021-05-25T22:22:00Z"/>
          <w:rFonts w:ascii="Times New Roman" w:hAnsi="Times New Roman" w:cs="Times New Roman"/>
          <w:bCs/>
        </w:rPr>
      </w:pPr>
      <w:ins w:id="57" w:author="Microsoft account" w:date="2021-05-25T22:22:00Z">
        <w:r w:rsidRPr="00FF759F">
          <w:rPr>
            <w:rFonts w:ascii="Times New Roman" w:hAnsi="Times New Roman" w:cs="Times New Roman"/>
            <w:bCs/>
            <w:rPrChange w:id="58" w:author="Microsoft account" w:date="2021-05-25T22:22:00Z">
              <w:rPr>
                <w:rFonts w:ascii="Times New Roman" w:hAnsi="Times New Roman" w:cs="Times New Roman"/>
                <w:b/>
                <w:bCs/>
              </w:rPr>
            </w:rPrChange>
          </w:rPr>
          <w:t xml:space="preserve">Mohammad Nayeem </w:t>
        </w:r>
        <w:r w:rsidR="00423B24" w:rsidRPr="00E75A46">
          <w:rPr>
            <w:rFonts w:ascii="Times New Roman" w:hAnsi="Times New Roman" w:cs="Times New Roman"/>
            <w:bCs/>
          </w:rPr>
          <w:t>Hasan</w:t>
        </w:r>
        <w:r w:rsidR="00423B24" w:rsidRPr="00FF759F">
          <w:rPr>
            <w:rFonts w:ascii="Times New Roman" w:hAnsi="Times New Roman" w:cs="Times New Roman"/>
            <w:bCs/>
            <w:vertAlign w:val="superscript"/>
            <w:rPrChange w:id="59" w:author="Microsoft account" w:date="2021-05-25T22:22:00Z">
              <w:rPr>
                <w:rFonts w:ascii="Times New Roman" w:hAnsi="Times New Roman" w:cs="Times New Roman"/>
                <w:bCs/>
                <w:vertAlign w:val="superscript"/>
              </w:rPr>
            </w:rPrChange>
          </w:rPr>
          <w:t>1</w:t>
        </w:r>
        <w:r w:rsidR="00423B24">
          <w:rPr>
            <w:rFonts w:ascii="Times New Roman" w:hAnsi="Times New Roman" w:cs="Times New Roman"/>
            <w:bCs/>
            <w:rPrChange w:id="60" w:author="Microsoft account" w:date="2021-05-25T22:22:00Z">
              <w:rPr>
                <w:rFonts w:ascii="Times New Roman" w:hAnsi="Times New Roman" w:cs="Times New Roman"/>
                <w:bCs/>
              </w:rPr>
            </w:rPrChange>
          </w:rPr>
          <w:t>,</w:t>
        </w:r>
        <w:r w:rsidRPr="00FF759F">
          <w:rPr>
            <w:rFonts w:ascii="Times New Roman" w:hAnsi="Times New Roman" w:cs="Times New Roman"/>
            <w:bCs/>
            <w:rPrChange w:id="61" w:author="Microsoft account" w:date="2021-05-25T22:22:00Z">
              <w:rPr>
                <w:rFonts w:ascii="Times New Roman" w:hAnsi="Times New Roman" w:cs="Times New Roman"/>
                <w:b/>
                <w:bCs/>
              </w:rPr>
            </w:rPrChange>
          </w:rPr>
          <w:t xml:space="preserve"> </w:t>
        </w:r>
      </w:ins>
      <w:ins w:id="62" w:author="Microsoft account" w:date="2021-05-25T22:23:00Z">
        <w:r w:rsidR="003F5C20">
          <w:rPr>
            <w:rFonts w:ascii="Times New Roman" w:hAnsi="Times New Roman" w:cs="Times New Roman"/>
            <w:bCs/>
          </w:rPr>
          <w:t>Md. Rashed Babu</w:t>
        </w:r>
        <w:r w:rsidR="003F5C20" w:rsidRPr="003F5C20">
          <w:rPr>
            <w:rFonts w:ascii="Times New Roman" w:hAnsi="Times New Roman" w:cs="Times New Roman"/>
            <w:bCs/>
            <w:vertAlign w:val="superscript"/>
            <w:rPrChange w:id="63" w:author="Microsoft account" w:date="2021-05-25T22:24:00Z">
              <w:rPr>
                <w:rFonts w:ascii="Times New Roman" w:hAnsi="Times New Roman" w:cs="Times New Roman"/>
                <w:bCs/>
              </w:rPr>
            </w:rPrChange>
          </w:rPr>
          <w:t>1</w:t>
        </w:r>
        <w:r w:rsidR="003F5C20">
          <w:rPr>
            <w:rFonts w:ascii="Times New Roman" w:hAnsi="Times New Roman" w:cs="Times New Roman"/>
            <w:bCs/>
          </w:rPr>
          <w:t xml:space="preserve">, </w:t>
        </w:r>
      </w:ins>
      <w:ins w:id="64" w:author="Microsoft account" w:date="2021-05-25T22:29:00Z">
        <w:r w:rsidR="00894E61" w:rsidRPr="00894E61">
          <w:rPr>
            <w:rFonts w:ascii="Times New Roman" w:hAnsi="Times New Roman" w:cs="Times New Roman"/>
            <w:bCs/>
          </w:rPr>
          <w:t>Mohammad Meshbahur Rahman</w:t>
        </w:r>
        <w:r w:rsidR="00894E61" w:rsidRPr="00894E61">
          <w:rPr>
            <w:rFonts w:ascii="Times New Roman" w:hAnsi="Times New Roman" w:cs="Times New Roman"/>
            <w:bCs/>
            <w:vertAlign w:val="superscript"/>
            <w:rPrChange w:id="65" w:author="Microsoft account" w:date="2021-05-25T22:29:00Z">
              <w:rPr>
                <w:rFonts w:ascii="Times New Roman" w:hAnsi="Times New Roman" w:cs="Times New Roman"/>
                <w:bCs/>
              </w:rPr>
            </w:rPrChange>
          </w:rPr>
          <w:t>2</w:t>
        </w:r>
        <w:r w:rsidR="00894E61">
          <w:rPr>
            <w:rFonts w:ascii="Times New Roman" w:hAnsi="Times New Roman" w:cs="Times New Roman"/>
            <w:bCs/>
          </w:rPr>
          <w:t xml:space="preserve">, </w:t>
        </w:r>
      </w:ins>
      <w:ins w:id="66" w:author="Microsoft account" w:date="2021-05-25T22:22:00Z">
        <w:r w:rsidRPr="00FF759F">
          <w:rPr>
            <w:rFonts w:ascii="Times New Roman" w:hAnsi="Times New Roman" w:cs="Times New Roman"/>
            <w:bCs/>
            <w:rPrChange w:id="67" w:author="Microsoft account" w:date="2021-05-25T22:22:00Z">
              <w:rPr>
                <w:rFonts w:ascii="Times New Roman" w:hAnsi="Times New Roman" w:cs="Times New Roman"/>
                <w:b/>
                <w:bCs/>
              </w:rPr>
            </w:rPrChange>
          </w:rPr>
          <w:t>Muhammad Abdul Baker Chowdhury</w:t>
        </w:r>
        <w:r w:rsidR="002F0E08" w:rsidRPr="00E75A46">
          <w:rPr>
            <w:rFonts w:ascii="Times New Roman" w:hAnsi="Times New Roman" w:cs="Times New Roman"/>
            <w:bCs/>
            <w:vertAlign w:val="superscript"/>
          </w:rPr>
          <w:t>3</w:t>
        </w:r>
        <w:r w:rsidRPr="00FF759F">
          <w:rPr>
            <w:rFonts w:ascii="Times New Roman" w:hAnsi="Times New Roman" w:cs="Times New Roman"/>
            <w:bCs/>
            <w:rPrChange w:id="68" w:author="Microsoft account" w:date="2021-05-25T22:22:00Z">
              <w:rPr>
                <w:rFonts w:ascii="Times New Roman" w:hAnsi="Times New Roman" w:cs="Times New Roman"/>
                <w:b/>
                <w:bCs/>
              </w:rPr>
            </w:rPrChange>
          </w:rPr>
          <w:t xml:space="preserve">, </w:t>
        </w:r>
      </w:ins>
      <w:ins w:id="69" w:author="Microsoft account" w:date="2021-05-25T22:31:00Z">
        <w:r w:rsidR="00D65648">
          <w:rPr>
            <w:rFonts w:ascii="Times New Roman" w:hAnsi="Times New Roman" w:cs="Times New Roman"/>
            <w:bCs/>
          </w:rPr>
          <w:t>Russel kabir</w:t>
        </w:r>
        <w:r w:rsidR="00D65648" w:rsidRPr="00D65648">
          <w:rPr>
            <w:rFonts w:ascii="Times New Roman" w:hAnsi="Times New Roman" w:cs="Times New Roman"/>
            <w:bCs/>
            <w:vertAlign w:val="superscript"/>
            <w:rPrChange w:id="70" w:author="Microsoft account" w:date="2021-05-25T22:31:00Z">
              <w:rPr>
                <w:rFonts w:ascii="Times New Roman" w:hAnsi="Times New Roman" w:cs="Times New Roman"/>
                <w:bCs/>
              </w:rPr>
            </w:rPrChange>
          </w:rPr>
          <w:t>4</w:t>
        </w:r>
        <w:r w:rsidR="00D65648">
          <w:rPr>
            <w:rFonts w:ascii="Times New Roman" w:hAnsi="Times New Roman" w:cs="Times New Roman"/>
            <w:bCs/>
          </w:rPr>
          <w:t xml:space="preserve">, </w:t>
        </w:r>
      </w:ins>
      <w:ins w:id="71" w:author="Microsoft account" w:date="2021-05-25T22:22:00Z">
        <w:r w:rsidRPr="00FF759F">
          <w:rPr>
            <w:rFonts w:ascii="Times New Roman" w:hAnsi="Times New Roman" w:cs="Times New Roman"/>
            <w:bCs/>
            <w:rPrChange w:id="72" w:author="Microsoft account" w:date="2021-05-25T22:22:00Z">
              <w:rPr>
                <w:rFonts w:ascii="Times New Roman" w:hAnsi="Times New Roman" w:cs="Times New Roman"/>
                <w:b/>
                <w:bCs/>
              </w:rPr>
            </w:rPrChange>
          </w:rPr>
          <w:t>Md Jamal Uddin</w:t>
        </w:r>
        <w:r w:rsidRPr="00D65648">
          <w:rPr>
            <w:rFonts w:ascii="Times New Roman" w:hAnsi="Times New Roman" w:cs="Times New Roman"/>
            <w:bCs/>
            <w:vertAlign w:val="superscript"/>
            <w:rPrChange w:id="73" w:author="Microsoft account" w:date="2021-05-25T22:30:00Z">
              <w:rPr>
                <w:rFonts w:ascii="Times New Roman" w:hAnsi="Times New Roman" w:cs="Times New Roman"/>
                <w:b/>
                <w:bCs/>
              </w:rPr>
            </w:rPrChange>
          </w:rPr>
          <w:t>1</w:t>
        </w:r>
        <w:r w:rsidRPr="00FF759F">
          <w:rPr>
            <w:rFonts w:ascii="Times New Roman" w:hAnsi="Times New Roman" w:cs="Times New Roman"/>
            <w:bCs/>
            <w:rPrChange w:id="74" w:author="Microsoft account" w:date="2021-05-25T22:22:00Z">
              <w:rPr>
                <w:rFonts w:ascii="Times New Roman" w:hAnsi="Times New Roman" w:cs="Times New Roman"/>
                <w:b/>
                <w:bCs/>
              </w:rPr>
            </w:rPrChange>
          </w:rPr>
          <w:t xml:space="preserve">* </w:t>
        </w:r>
      </w:ins>
    </w:p>
    <w:p w14:paraId="6EA470E5" w14:textId="7650F880" w:rsidR="002F0E08" w:rsidRDefault="00FF759F" w:rsidP="00E75A46">
      <w:pPr>
        <w:pStyle w:val="ListParagraph"/>
        <w:numPr>
          <w:ilvl w:val="0"/>
          <w:numId w:val="1"/>
        </w:numPr>
        <w:spacing w:after="0" w:line="480" w:lineRule="auto"/>
        <w:jc w:val="both"/>
        <w:rPr>
          <w:ins w:id="75" w:author="Microsoft account" w:date="2021-05-25T22:30:00Z"/>
          <w:rFonts w:ascii="Times New Roman" w:hAnsi="Times New Roman" w:cs="Times New Roman"/>
          <w:bCs/>
        </w:rPr>
        <w:pPrChange w:id="76" w:author="Microsoft account" w:date="2021-05-25T22:50:00Z">
          <w:pPr>
            <w:spacing w:after="0" w:line="480" w:lineRule="auto"/>
            <w:contextualSpacing/>
            <w:jc w:val="both"/>
          </w:pPr>
        </w:pPrChange>
      </w:pPr>
      <w:ins w:id="77" w:author="Microsoft account" w:date="2021-05-25T22:22:00Z">
        <w:r w:rsidRPr="002F0E08">
          <w:rPr>
            <w:rFonts w:ascii="Times New Roman" w:hAnsi="Times New Roman" w:cs="Times New Roman"/>
            <w:bCs/>
            <w:rPrChange w:id="78" w:author="Microsoft account" w:date="2021-05-25T22:30:00Z">
              <w:rPr>
                <w:rFonts w:ascii="Times New Roman" w:hAnsi="Times New Roman" w:cs="Times New Roman"/>
                <w:b/>
                <w:bCs/>
              </w:rPr>
            </w:rPrChange>
          </w:rPr>
          <w:t xml:space="preserve">Department of Statistics, Shahjalal University of Science &amp; Technology, Sylhet-3114, Bangladesh </w:t>
        </w:r>
      </w:ins>
    </w:p>
    <w:p w14:paraId="0BA857B3" w14:textId="63390D21" w:rsidR="002F0E08" w:rsidRPr="002F0E08" w:rsidRDefault="002F0E08" w:rsidP="00E75A46">
      <w:pPr>
        <w:pStyle w:val="ListParagraph"/>
        <w:numPr>
          <w:ilvl w:val="0"/>
          <w:numId w:val="1"/>
        </w:numPr>
        <w:spacing w:after="0" w:line="480" w:lineRule="auto"/>
        <w:jc w:val="both"/>
        <w:rPr>
          <w:ins w:id="79" w:author="Microsoft account" w:date="2021-05-25T22:29:00Z"/>
          <w:rFonts w:ascii="Times New Roman" w:hAnsi="Times New Roman" w:cs="Times New Roman"/>
          <w:bCs/>
          <w:rPrChange w:id="80" w:author="Microsoft account" w:date="2021-05-25T22:30:00Z">
            <w:rPr>
              <w:ins w:id="81" w:author="Microsoft account" w:date="2021-05-25T22:29:00Z"/>
            </w:rPr>
          </w:rPrChange>
        </w:rPr>
        <w:pPrChange w:id="82" w:author="Microsoft account" w:date="2021-05-25T22:50:00Z">
          <w:pPr>
            <w:spacing w:after="0" w:line="480" w:lineRule="auto"/>
            <w:contextualSpacing/>
            <w:jc w:val="both"/>
          </w:pPr>
        </w:pPrChange>
      </w:pPr>
      <w:ins w:id="83" w:author="Microsoft account" w:date="2021-05-25T22:30:00Z">
        <w:r w:rsidRPr="002F0E08">
          <w:rPr>
            <w:rFonts w:ascii="Times New Roman" w:hAnsi="Times New Roman" w:cs="Times New Roman"/>
            <w:bCs/>
          </w:rPr>
          <w:t>Department of Health Statistics (Metaanalysis &amp; Geriatric Health), Biomedical Research Foundation, Dhaka, Bangladesh</w:t>
        </w:r>
      </w:ins>
    </w:p>
    <w:p w14:paraId="2FF6AAD2" w14:textId="1B5A39F8" w:rsidR="00FF759F" w:rsidRDefault="00FF759F" w:rsidP="00E75A46">
      <w:pPr>
        <w:pStyle w:val="ListParagraph"/>
        <w:numPr>
          <w:ilvl w:val="0"/>
          <w:numId w:val="1"/>
        </w:numPr>
        <w:spacing w:after="0" w:line="480" w:lineRule="auto"/>
        <w:jc w:val="both"/>
        <w:rPr>
          <w:ins w:id="84" w:author="Microsoft account" w:date="2021-05-25T22:31:00Z"/>
          <w:rFonts w:ascii="Times New Roman" w:hAnsi="Times New Roman" w:cs="Times New Roman"/>
          <w:bCs/>
        </w:rPr>
        <w:pPrChange w:id="85" w:author="Microsoft account" w:date="2021-05-25T22:50:00Z">
          <w:pPr>
            <w:spacing w:after="0" w:line="480" w:lineRule="auto"/>
            <w:contextualSpacing/>
            <w:jc w:val="both"/>
          </w:pPr>
        </w:pPrChange>
      </w:pPr>
      <w:ins w:id="86" w:author="Microsoft account" w:date="2021-05-25T22:22:00Z">
        <w:r w:rsidRPr="002F0E08">
          <w:rPr>
            <w:rFonts w:ascii="Times New Roman" w:hAnsi="Times New Roman" w:cs="Times New Roman"/>
            <w:bCs/>
            <w:rPrChange w:id="87" w:author="Microsoft account" w:date="2021-05-25T22:30:00Z">
              <w:rPr>
                <w:rFonts w:ascii="Times New Roman" w:hAnsi="Times New Roman" w:cs="Times New Roman"/>
                <w:b/>
                <w:bCs/>
              </w:rPr>
            </w:rPrChange>
          </w:rPr>
          <w:t xml:space="preserve">Department of Emergency Medicine, University of Florida College of Medicine, Gainesville, FL, USA. </w:t>
        </w:r>
      </w:ins>
    </w:p>
    <w:p w14:paraId="3A9A82C1" w14:textId="77777777" w:rsidR="00D65648" w:rsidRPr="002F0E08" w:rsidRDefault="00D65648" w:rsidP="00E75A46">
      <w:pPr>
        <w:pStyle w:val="ListParagraph"/>
        <w:numPr>
          <w:ilvl w:val="0"/>
          <w:numId w:val="1"/>
        </w:numPr>
        <w:spacing w:after="0" w:line="480" w:lineRule="auto"/>
        <w:jc w:val="both"/>
        <w:rPr>
          <w:ins w:id="88" w:author="Microsoft account" w:date="2021-05-25T22:22:00Z"/>
          <w:rFonts w:ascii="Times New Roman" w:hAnsi="Times New Roman" w:cs="Times New Roman"/>
          <w:bCs/>
          <w:rPrChange w:id="89" w:author="Microsoft account" w:date="2021-05-25T22:30:00Z">
            <w:rPr>
              <w:ins w:id="90" w:author="Microsoft account" w:date="2021-05-25T22:22:00Z"/>
            </w:rPr>
          </w:rPrChange>
        </w:rPr>
        <w:pPrChange w:id="91" w:author="Microsoft account" w:date="2021-05-25T22:50:00Z">
          <w:pPr>
            <w:spacing w:after="0" w:line="480" w:lineRule="auto"/>
            <w:contextualSpacing/>
            <w:jc w:val="both"/>
          </w:pPr>
        </w:pPrChange>
      </w:pPr>
    </w:p>
    <w:p w14:paraId="33504D00" w14:textId="5C0F6440" w:rsidR="00681324" w:rsidRPr="00FF759F" w:rsidRDefault="00FF759F" w:rsidP="00E75A46">
      <w:pPr>
        <w:spacing w:after="0" w:line="480" w:lineRule="auto"/>
        <w:contextualSpacing/>
        <w:jc w:val="both"/>
        <w:rPr>
          <w:ins w:id="92" w:author="meshbah rahman" w:date="2021-02-20T16:18:00Z"/>
          <w:rFonts w:ascii="Times New Roman" w:hAnsi="Times New Roman" w:cs="Times New Roman"/>
          <w:bCs/>
          <w:rPrChange w:id="93" w:author="Microsoft account" w:date="2021-05-25T22:22:00Z">
            <w:rPr>
              <w:ins w:id="94" w:author="meshbah rahman" w:date="2021-02-20T16:18:00Z"/>
              <w:rFonts w:ascii="Times New Roman" w:hAnsi="Times New Roman" w:cs="Times New Roman"/>
              <w:b/>
              <w:bCs/>
            </w:rPr>
          </w:rPrChange>
        </w:rPr>
      </w:pPr>
      <w:ins w:id="95" w:author="Microsoft account" w:date="2021-05-25T22:22:00Z">
        <w:r w:rsidRPr="00FF759F">
          <w:rPr>
            <w:rFonts w:ascii="Times New Roman" w:hAnsi="Times New Roman" w:cs="Times New Roman"/>
            <w:bCs/>
            <w:rPrChange w:id="96" w:author="Microsoft account" w:date="2021-05-25T22:22:00Z">
              <w:rPr>
                <w:rFonts w:ascii="Times New Roman" w:hAnsi="Times New Roman" w:cs="Times New Roman"/>
                <w:b/>
                <w:bCs/>
              </w:rPr>
            </w:rPrChange>
          </w:rPr>
          <w:t xml:space="preserve">* </w:t>
        </w:r>
      </w:ins>
      <w:ins w:id="97" w:author="Microsoft account" w:date="2021-05-26T00:34:00Z">
        <w:r w:rsidR="00584CA8" w:rsidRPr="00FF759F">
          <w:rPr>
            <w:rFonts w:ascii="Times New Roman" w:hAnsi="Times New Roman" w:cs="Times New Roman"/>
            <w:bCs/>
            <w:rPrChange w:id="98" w:author="Microsoft account" w:date="2021-05-25T22:22:00Z">
              <w:rPr>
                <w:rFonts w:ascii="Times New Roman" w:hAnsi="Times New Roman" w:cs="Times New Roman"/>
                <w:bCs/>
              </w:rPr>
            </w:rPrChange>
          </w:rPr>
          <w:t>Corresponding</w:t>
        </w:r>
      </w:ins>
      <w:ins w:id="99" w:author="Microsoft account" w:date="2021-05-25T22:22:00Z">
        <w:r w:rsidRPr="00FF759F">
          <w:rPr>
            <w:rFonts w:ascii="Times New Roman" w:hAnsi="Times New Roman" w:cs="Times New Roman"/>
            <w:bCs/>
            <w:rPrChange w:id="100" w:author="Microsoft account" w:date="2021-05-25T22:22:00Z">
              <w:rPr>
                <w:rFonts w:ascii="Times New Roman" w:hAnsi="Times New Roman" w:cs="Times New Roman"/>
                <w:b/>
                <w:bCs/>
              </w:rPr>
            </w:rPrChange>
          </w:rPr>
          <w:t xml:space="preserve"> author</w:t>
        </w:r>
      </w:ins>
    </w:p>
    <w:p w14:paraId="2AA6C3DB" w14:textId="5244D9A1" w:rsidR="00681324" w:rsidRDefault="00681324" w:rsidP="00E75A46">
      <w:pPr>
        <w:spacing w:after="0" w:line="480" w:lineRule="auto"/>
        <w:contextualSpacing/>
        <w:jc w:val="both"/>
        <w:rPr>
          <w:ins w:id="101" w:author="meshbah rahman" w:date="2021-02-20T16:18:00Z"/>
          <w:rFonts w:ascii="Times New Roman" w:hAnsi="Times New Roman" w:cs="Times New Roman"/>
          <w:b/>
          <w:bCs/>
        </w:rPr>
        <w:pPrChange w:id="102" w:author="Microsoft account" w:date="2021-05-25T22:50:00Z">
          <w:pPr>
            <w:spacing w:after="0" w:line="480" w:lineRule="auto"/>
            <w:contextualSpacing/>
            <w:jc w:val="both"/>
          </w:pPr>
        </w:pPrChange>
      </w:pPr>
    </w:p>
    <w:p w14:paraId="5AB46DA4" w14:textId="77777777" w:rsidR="00681324" w:rsidRDefault="00681324" w:rsidP="00E75A46">
      <w:pPr>
        <w:spacing w:after="0" w:line="480" w:lineRule="auto"/>
        <w:contextualSpacing/>
        <w:jc w:val="both"/>
        <w:rPr>
          <w:ins w:id="103" w:author="meshbah rahman" w:date="2021-02-20T16:18:00Z"/>
          <w:rFonts w:ascii="Times New Roman" w:hAnsi="Times New Roman" w:cs="Times New Roman"/>
          <w:b/>
          <w:bCs/>
        </w:rPr>
        <w:pPrChange w:id="104" w:author="Microsoft account" w:date="2021-05-25T22:50:00Z">
          <w:pPr>
            <w:spacing w:after="0" w:line="480" w:lineRule="auto"/>
            <w:contextualSpacing/>
            <w:jc w:val="both"/>
          </w:pPr>
        </w:pPrChange>
      </w:pPr>
    </w:p>
    <w:p w14:paraId="56DF188C" w14:textId="77777777" w:rsidR="00681324" w:rsidRDefault="00681324" w:rsidP="00E75A46">
      <w:pPr>
        <w:spacing w:after="0" w:line="480" w:lineRule="auto"/>
        <w:contextualSpacing/>
        <w:jc w:val="both"/>
        <w:rPr>
          <w:ins w:id="105" w:author="meshbah rahman" w:date="2021-02-20T16:18:00Z"/>
          <w:rFonts w:ascii="Times New Roman" w:hAnsi="Times New Roman" w:cs="Times New Roman"/>
          <w:b/>
          <w:bCs/>
        </w:rPr>
        <w:pPrChange w:id="106" w:author="Microsoft account" w:date="2021-05-25T22:50:00Z">
          <w:pPr>
            <w:spacing w:after="0" w:line="480" w:lineRule="auto"/>
            <w:contextualSpacing/>
            <w:jc w:val="both"/>
          </w:pPr>
        </w:pPrChange>
      </w:pPr>
    </w:p>
    <w:p w14:paraId="47BDA93F" w14:textId="77777777" w:rsidR="00681324" w:rsidRDefault="00681324" w:rsidP="00E75A46">
      <w:pPr>
        <w:spacing w:after="0" w:line="480" w:lineRule="auto"/>
        <w:contextualSpacing/>
        <w:jc w:val="both"/>
        <w:rPr>
          <w:ins w:id="107" w:author="meshbah rahman" w:date="2021-02-20T16:18:00Z"/>
          <w:rFonts w:ascii="Times New Roman" w:hAnsi="Times New Roman" w:cs="Times New Roman"/>
          <w:b/>
          <w:bCs/>
        </w:rPr>
        <w:pPrChange w:id="108" w:author="Microsoft account" w:date="2021-05-25T22:50:00Z">
          <w:pPr>
            <w:spacing w:after="0" w:line="480" w:lineRule="auto"/>
            <w:contextualSpacing/>
            <w:jc w:val="both"/>
          </w:pPr>
        </w:pPrChange>
      </w:pPr>
    </w:p>
    <w:p w14:paraId="5212AF6D" w14:textId="77777777" w:rsidR="00681324" w:rsidRDefault="00681324" w:rsidP="00E75A46">
      <w:pPr>
        <w:spacing w:after="0" w:line="480" w:lineRule="auto"/>
        <w:contextualSpacing/>
        <w:jc w:val="both"/>
        <w:rPr>
          <w:ins w:id="109" w:author="meshbah rahman" w:date="2021-02-20T16:18:00Z"/>
          <w:rFonts w:ascii="Times New Roman" w:hAnsi="Times New Roman" w:cs="Times New Roman"/>
          <w:b/>
          <w:bCs/>
        </w:rPr>
        <w:pPrChange w:id="110" w:author="Microsoft account" w:date="2021-05-25T22:50:00Z">
          <w:pPr>
            <w:spacing w:after="0" w:line="480" w:lineRule="auto"/>
            <w:contextualSpacing/>
            <w:jc w:val="both"/>
          </w:pPr>
        </w:pPrChange>
      </w:pPr>
    </w:p>
    <w:p w14:paraId="31E0C4C3" w14:textId="77777777" w:rsidR="00681324" w:rsidRDefault="00681324" w:rsidP="00E75A46">
      <w:pPr>
        <w:spacing w:after="0" w:line="480" w:lineRule="auto"/>
        <w:contextualSpacing/>
        <w:jc w:val="both"/>
        <w:rPr>
          <w:ins w:id="111" w:author="meshbah rahman" w:date="2021-02-20T16:18:00Z"/>
          <w:rFonts w:ascii="Times New Roman" w:hAnsi="Times New Roman" w:cs="Times New Roman"/>
          <w:b/>
          <w:bCs/>
        </w:rPr>
        <w:pPrChange w:id="112" w:author="Microsoft account" w:date="2021-05-25T22:50:00Z">
          <w:pPr>
            <w:spacing w:after="0" w:line="480" w:lineRule="auto"/>
            <w:contextualSpacing/>
            <w:jc w:val="both"/>
          </w:pPr>
        </w:pPrChange>
      </w:pPr>
    </w:p>
    <w:p w14:paraId="16E9305A" w14:textId="77777777" w:rsidR="00681324" w:rsidRDefault="00681324" w:rsidP="00E75A46">
      <w:pPr>
        <w:spacing w:after="0" w:line="480" w:lineRule="auto"/>
        <w:contextualSpacing/>
        <w:jc w:val="both"/>
        <w:rPr>
          <w:ins w:id="113" w:author="meshbah rahman" w:date="2021-02-20T16:18:00Z"/>
          <w:rFonts w:ascii="Times New Roman" w:hAnsi="Times New Roman" w:cs="Times New Roman"/>
          <w:b/>
          <w:bCs/>
        </w:rPr>
        <w:pPrChange w:id="114" w:author="Microsoft account" w:date="2021-05-25T22:50:00Z">
          <w:pPr>
            <w:spacing w:after="0" w:line="480" w:lineRule="auto"/>
            <w:contextualSpacing/>
            <w:jc w:val="both"/>
          </w:pPr>
        </w:pPrChange>
      </w:pPr>
    </w:p>
    <w:p w14:paraId="0AF0B96D" w14:textId="77777777" w:rsidR="00681324" w:rsidRDefault="00681324" w:rsidP="00E75A46">
      <w:pPr>
        <w:spacing w:after="0" w:line="480" w:lineRule="auto"/>
        <w:contextualSpacing/>
        <w:jc w:val="both"/>
        <w:rPr>
          <w:ins w:id="115" w:author="meshbah rahman" w:date="2021-02-20T16:18:00Z"/>
          <w:rFonts w:ascii="Times New Roman" w:hAnsi="Times New Roman" w:cs="Times New Roman"/>
          <w:b/>
          <w:bCs/>
        </w:rPr>
        <w:pPrChange w:id="116" w:author="Microsoft account" w:date="2021-05-25T22:50:00Z">
          <w:pPr>
            <w:spacing w:after="0" w:line="480" w:lineRule="auto"/>
            <w:contextualSpacing/>
            <w:jc w:val="both"/>
          </w:pPr>
        </w:pPrChange>
      </w:pPr>
    </w:p>
    <w:p w14:paraId="50063E13" w14:textId="77777777" w:rsidR="00681324" w:rsidRDefault="00681324" w:rsidP="00E75A46">
      <w:pPr>
        <w:spacing w:after="0" w:line="480" w:lineRule="auto"/>
        <w:contextualSpacing/>
        <w:jc w:val="both"/>
        <w:rPr>
          <w:ins w:id="117" w:author="meshbah rahman" w:date="2021-02-20T16:18:00Z"/>
          <w:rFonts w:ascii="Times New Roman" w:hAnsi="Times New Roman" w:cs="Times New Roman"/>
          <w:b/>
          <w:bCs/>
        </w:rPr>
        <w:pPrChange w:id="118" w:author="Microsoft account" w:date="2021-05-25T22:50:00Z">
          <w:pPr>
            <w:spacing w:after="0" w:line="480" w:lineRule="auto"/>
            <w:contextualSpacing/>
            <w:jc w:val="both"/>
          </w:pPr>
        </w:pPrChange>
      </w:pPr>
    </w:p>
    <w:p w14:paraId="1A883094" w14:textId="77777777" w:rsidR="00681324" w:rsidRDefault="00681324" w:rsidP="00E75A46">
      <w:pPr>
        <w:spacing w:after="0" w:line="480" w:lineRule="auto"/>
        <w:contextualSpacing/>
        <w:jc w:val="both"/>
        <w:rPr>
          <w:ins w:id="119" w:author="meshbah rahman" w:date="2021-02-20T16:18:00Z"/>
          <w:rFonts w:ascii="Times New Roman" w:hAnsi="Times New Roman" w:cs="Times New Roman"/>
          <w:b/>
          <w:bCs/>
        </w:rPr>
        <w:pPrChange w:id="120" w:author="Microsoft account" w:date="2021-05-25T22:50:00Z">
          <w:pPr>
            <w:spacing w:after="0" w:line="480" w:lineRule="auto"/>
            <w:contextualSpacing/>
            <w:jc w:val="both"/>
          </w:pPr>
        </w:pPrChange>
      </w:pPr>
    </w:p>
    <w:p w14:paraId="75BC50CA" w14:textId="77777777" w:rsidR="00681324" w:rsidRDefault="00681324" w:rsidP="00E75A46">
      <w:pPr>
        <w:spacing w:after="0" w:line="480" w:lineRule="auto"/>
        <w:contextualSpacing/>
        <w:jc w:val="both"/>
        <w:rPr>
          <w:ins w:id="121" w:author="meshbah rahman" w:date="2021-02-20T16:18:00Z"/>
          <w:rFonts w:ascii="Times New Roman" w:hAnsi="Times New Roman" w:cs="Times New Roman"/>
          <w:b/>
          <w:bCs/>
        </w:rPr>
        <w:pPrChange w:id="122" w:author="Microsoft account" w:date="2021-05-25T22:50:00Z">
          <w:pPr>
            <w:spacing w:after="0" w:line="480" w:lineRule="auto"/>
            <w:contextualSpacing/>
            <w:jc w:val="both"/>
          </w:pPr>
        </w:pPrChange>
      </w:pPr>
    </w:p>
    <w:p w14:paraId="547449F8" w14:textId="77777777" w:rsidR="00681324" w:rsidRDefault="00681324" w:rsidP="00E75A46">
      <w:pPr>
        <w:spacing w:after="0" w:line="480" w:lineRule="auto"/>
        <w:contextualSpacing/>
        <w:jc w:val="both"/>
        <w:rPr>
          <w:ins w:id="123" w:author="meshbah rahman" w:date="2021-02-20T16:18:00Z"/>
          <w:rFonts w:ascii="Times New Roman" w:hAnsi="Times New Roman" w:cs="Times New Roman"/>
          <w:b/>
          <w:bCs/>
        </w:rPr>
        <w:pPrChange w:id="124" w:author="Microsoft account" w:date="2021-05-25T22:50:00Z">
          <w:pPr>
            <w:spacing w:after="0" w:line="480" w:lineRule="auto"/>
            <w:contextualSpacing/>
            <w:jc w:val="both"/>
          </w:pPr>
        </w:pPrChange>
      </w:pPr>
    </w:p>
    <w:p w14:paraId="0C46A137" w14:textId="77777777" w:rsidR="00681324" w:rsidRDefault="00681324" w:rsidP="00E75A46">
      <w:pPr>
        <w:spacing w:after="0" w:line="480" w:lineRule="auto"/>
        <w:contextualSpacing/>
        <w:jc w:val="both"/>
        <w:rPr>
          <w:ins w:id="125" w:author="meshbah rahman" w:date="2021-02-20T16:18:00Z"/>
          <w:rFonts w:ascii="Times New Roman" w:hAnsi="Times New Roman" w:cs="Times New Roman"/>
          <w:b/>
          <w:bCs/>
        </w:rPr>
        <w:pPrChange w:id="126" w:author="Microsoft account" w:date="2021-05-25T22:50:00Z">
          <w:pPr>
            <w:spacing w:after="0" w:line="480" w:lineRule="auto"/>
            <w:contextualSpacing/>
            <w:jc w:val="both"/>
          </w:pPr>
        </w:pPrChange>
      </w:pPr>
    </w:p>
    <w:p w14:paraId="72BD8819" w14:textId="77777777" w:rsidR="00681324" w:rsidRDefault="00681324" w:rsidP="00E75A46">
      <w:pPr>
        <w:spacing w:after="0" w:line="480" w:lineRule="auto"/>
        <w:contextualSpacing/>
        <w:jc w:val="both"/>
        <w:rPr>
          <w:ins w:id="127" w:author="meshbah rahman" w:date="2021-02-20T16:18:00Z"/>
          <w:rFonts w:ascii="Times New Roman" w:hAnsi="Times New Roman" w:cs="Times New Roman"/>
          <w:b/>
          <w:bCs/>
        </w:rPr>
        <w:pPrChange w:id="128" w:author="Microsoft account" w:date="2021-05-25T22:50:00Z">
          <w:pPr>
            <w:spacing w:after="0" w:line="480" w:lineRule="auto"/>
            <w:contextualSpacing/>
            <w:jc w:val="both"/>
          </w:pPr>
        </w:pPrChange>
      </w:pPr>
    </w:p>
    <w:p w14:paraId="6C1B21F6" w14:textId="08322FCA" w:rsidR="00681324" w:rsidRDefault="00F5504F" w:rsidP="00E75A46">
      <w:pPr>
        <w:jc w:val="both"/>
        <w:rPr>
          <w:ins w:id="129" w:author="meshbah rahman" w:date="2021-02-20T16:18:00Z"/>
          <w:rFonts w:ascii="Times New Roman" w:hAnsi="Times New Roman" w:cs="Times New Roman"/>
          <w:b/>
          <w:bCs/>
        </w:rPr>
        <w:pPrChange w:id="130" w:author="Microsoft account" w:date="2021-05-25T22:50:00Z">
          <w:pPr/>
        </w:pPrChange>
      </w:pPr>
      <w:ins w:id="131" w:author="Chowdhury,Muhammad Abdul Baker" w:date="2021-02-25T16:03:00Z">
        <w:r>
          <w:rPr>
            <w:rFonts w:ascii="Times New Roman" w:hAnsi="Times New Roman" w:cs="Times New Roman"/>
            <w:b/>
            <w:bCs/>
          </w:rPr>
          <w:br w:type="page"/>
        </w:r>
      </w:ins>
      <w:ins w:id="132" w:author="meshbah rahman" w:date="2021-02-20T16:18:00Z">
        <w:r w:rsidR="00681324">
          <w:rPr>
            <w:rFonts w:ascii="Times New Roman" w:hAnsi="Times New Roman" w:cs="Times New Roman"/>
            <w:b/>
            <w:bCs/>
          </w:rPr>
          <w:lastRenderedPageBreak/>
          <w:t>Abstract</w:t>
        </w:r>
      </w:ins>
    </w:p>
    <w:p w14:paraId="67F2D65F" w14:textId="4331BAC7" w:rsidR="00681324" w:rsidRPr="009023CE" w:rsidRDefault="00681324" w:rsidP="00E75A46">
      <w:pPr>
        <w:spacing w:after="0" w:line="480" w:lineRule="auto"/>
        <w:contextualSpacing/>
        <w:jc w:val="both"/>
        <w:rPr>
          <w:ins w:id="133" w:author="meshbah rahman" w:date="2021-02-20T16:23:00Z"/>
          <w:rFonts w:ascii="Times New Roman" w:hAnsi="Times New Roman" w:cs="Times New Roman"/>
          <w:b/>
          <w:bCs/>
        </w:rPr>
        <w:pPrChange w:id="134" w:author="Microsoft account" w:date="2021-05-25T22:50:00Z">
          <w:pPr>
            <w:spacing w:after="0" w:line="480" w:lineRule="auto"/>
            <w:contextualSpacing/>
          </w:pPr>
        </w:pPrChange>
      </w:pPr>
      <w:ins w:id="135" w:author="meshbah rahman" w:date="2021-02-20T16:19:00Z">
        <w:r w:rsidRPr="00831991">
          <w:rPr>
            <w:rFonts w:ascii="Times New Roman" w:hAnsi="Times New Roman" w:cs="Times New Roman"/>
            <w:b/>
            <w:bCs/>
          </w:rPr>
          <w:t>Introduction</w:t>
        </w:r>
      </w:ins>
    </w:p>
    <w:p w14:paraId="1977B296" w14:textId="3F54C7CF" w:rsidR="000A0F14" w:rsidDel="00F50345" w:rsidRDefault="00FE74A3" w:rsidP="00E75A46">
      <w:pPr>
        <w:spacing w:after="0" w:line="480" w:lineRule="auto"/>
        <w:contextualSpacing/>
        <w:jc w:val="both"/>
        <w:rPr>
          <w:ins w:id="136" w:author="meshbah rahman" w:date="2021-02-22T01:47:00Z"/>
          <w:del w:id="137" w:author="Md Jamal Uddin" w:date="2021-03-23T01:57:00Z"/>
          <w:rFonts w:ascii="Times New Roman" w:hAnsi="Times New Roman" w:cs="Times New Roman"/>
        </w:rPr>
        <w:pPrChange w:id="138" w:author="Microsoft account" w:date="2021-05-25T22:50:00Z">
          <w:pPr>
            <w:spacing w:after="0" w:line="480" w:lineRule="auto"/>
            <w:contextualSpacing/>
          </w:pPr>
        </w:pPrChange>
      </w:pPr>
      <w:ins w:id="139" w:author="meshbah rahman" w:date="2021-02-20T21:04:00Z">
        <w:r>
          <w:rPr>
            <w:rFonts w:ascii="Times New Roman" w:hAnsi="Times New Roman" w:cs="Times New Roman"/>
          </w:rPr>
          <w:t>Child</w:t>
        </w:r>
      </w:ins>
      <w:ins w:id="140" w:author="meshbah rahman" w:date="2021-02-20T19:53:00Z">
        <w:r w:rsidR="00542749">
          <w:rPr>
            <w:rFonts w:ascii="Times New Roman" w:hAnsi="Times New Roman" w:cs="Times New Roman"/>
          </w:rPr>
          <w:t xml:space="preserve"> c</w:t>
        </w:r>
      </w:ins>
      <w:ins w:id="141" w:author="meshbah rahman" w:date="2021-02-20T19:33:00Z">
        <w:r w:rsidR="00821060" w:rsidRPr="00821060">
          <w:rPr>
            <w:rFonts w:ascii="Times New Roman" w:hAnsi="Times New Roman" w:cs="Times New Roman"/>
          </w:rPr>
          <w:t>ognitive and social development</w:t>
        </w:r>
      </w:ins>
      <w:ins w:id="142" w:author="Kabir, Russell" w:date="2021-02-26T13:59:00Z">
        <w:del w:id="143" w:author="Md Jamal Uddin" w:date="2021-03-23T01:46:00Z">
          <w:r w:rsidR="00BA324C" w:rsidDel="00F5053E">
            <w:rPr>
              <w:rFonts w:ascii="Times New Roman" w:hAnsi="Times New Roman" w:cs="Times New Roman"/>
            </w:rPr>
            <w:delText>,</w:delText>
          </w:r>
        </w:del>
      </w:ins>
      <w:ins w:id="144" w:author="meshbah rahman" w:date="2021-02-20T19:33:00Z">
        <w:del w:id="145" w:author="Md Jamal Uddin" w:date="2021-03-23T01:46:00Z">
          <w:r w:rsidR="00821060" w:rsidRPr="00821060" w:rsidDel="00F5053E">
            <w:rPr>
              <w:rFonts w:ascii="Times New Roman" w:hAnsi="Times New Roman" w:cs="Times New Roman"/>
            </w:rPr>
            <w:delText xml:space="preserve"> </w:delText>
          </w:r>
        </w:del>
      </w:ins>
      <w:ins w:id="146" w:author="Md Jamal Uddin" w:date="2021-03-23T01:49:00Z">
        <w:r w:rsidR="00F5053E">
          <w:rPr>
            <w:rFonts w:ascii="Times New Roman" w:hAnsi="Times New Roman" w:cs="Times New Roman"/>
          </w:rPr>
          <w:t xml:space="preserve"> </w:t>
        </w:r>
      </w:ins>
      <w:ins w:id="147" w:author="meshbah rahman" w:date="2021-02-20T19:33:00Z">
        <w:del w:id="148" w:author="Md Jamal Uddin" w:date="2021-03-23T01:46:00Z">
          <w:r w:rsidR="00821060" w:rsidRPr="00821060" w:rsidDel="00F5053E">
            <w:rPr>
              <w:rFonts w:ascii="Times New Roman" w:hAnsi="Times New Roman" w:cs="Times New Roman"/>
            </w:rPr>
            <w:delText>as well as the learning about the world around</w:delText>
          </w:r>
        </w:del>
      </w:ins>
      <w:ins w:id="149" w:author="Kabir, Russell" w:date="2021-02-26T13:59:00Z">
        <w:del w:id="150" w:author="Md Jamal Uddin" w:date="2021-03-23T01:46:00Z">
          <w:r w:rsidR="00BA324C" w:rsidDel="00F5053E">
            <w:rPr>
              <w:rFonts w:ascii="Times New Roman" w:hAnsi="Times New Roman" w:cs="Times New Roman"/>
            </w:rPr>
            <w:delText>,</w:delText>
          </w:r>
        </w:del>
      </w:ins>
      <w:ins w:id="151" w:author="meshbah rahman" w:date="2021-02-20T19:33:00Z">
        <w:del w:id="152" w:author="Md Jamal Uddin" w:date="2021-03-23T01:46:00Z">
          <w:r w:rsidR="00821060" w:rsidRPr="00821060" w:rsidDel="00F5053E">
            <w:rPr>
              <w:rFonts w:ascii="Times New Roman" w:hAnsi="Times New Roman" w:cs="Times New Roman"/>
            </w:rPr>
            <w:delText xml:space="preserve"> </w:delText>
          </w:r>
        </w:del>
        <w:r w:rsidR="00821060" w:rsidRPr="00821060">
          <w:rPr>
            <w:rFonts w:ascii="Times New Roman" w:hAnsi="Times New Roman" w:cs="Times New Roman"/>
          </w:rPr>
          <w:t xml:space="preserve">begins within </w:t>
        </w:r>
      </w:ins>
      <w:ins w:id="153" w:author="Kabir, Russell" w:date="2021-02-26T13:59:00Z">
        <w:r w:rsidR="00BA324C">
          <w:rPr>
            <w:rFonts w:ascii="Times New Roman" w:hAnsi="Times New Roman" w:cs="Times New Roman"/>
          </w:rPr>
          <w:t xml:space="preserve">the </w:t>
        </w:r>
      </w:ins>
      <w:ins w:id="154" w:author="meshbah rahman" w:date="2021-02-20T19:33:00Z">
        <w:r w:rsidR="00821060" w:rsidRPr="00821060">
          <w:rPr>
            <w:rFonts w:ascii="Times New Roman" w:hAnsi="Times New Roman" w:cs="Times New Roman"/>
          </w:rPr>
          <w:t>early years of their life.</w:t>
        </w:r>
      </w:ins>
      <w:ins w:id="155" w:author="meshbah rahman" w:date="2021-02-20T21:04:00Z">
        <w:r>
          <w:rPr>
            <w:rFonts w:ascii="Times New Roman" w:hAnsi="Times New Roman" w:cs="Times New Roman"/>
          </w:rPr>
          <w:t xml:space="preserve"> The </w:t>
        </w:r>
      </w:ins>
      <w:ins w:id="156" w:author="meshbah rahman" w:date="2021-02-20T21:05:00Z">
        <w:r>
          <w:rPr>
            <w:rFonts w:ascii="Times New Roman" w:hAnsi="Times New Roman" w:cs="Times New Roman"/>
          </w:rPr>
          <w:t>lacking of this development creates</w:t>
        </w:r>
      </w:ins>
      <w:ins w:id="157" w:author="meshbah rahman" w:date="2021-02-20T21:07:00Z">
        <w:r>
          <w:rPr>
            <w:rFonts w:ascii="Times New Roman" w:hAnsi="Times New Roman" w:cs="Times New Roman"/>
          </w:rPr>
          <w:t xml:space="preserve"> </w:t>
        </w:r>
      </w:ins>
      <w:ins w:id="158" w:author="meshbah rahman" w:date="2021-02-20T21:09:00Z">
        <w:r>
          <w:rPr>
            <w:rFonts w:ascii="Times New Roman" w:hAnsi="Times New Roman" w:cs="Times New Roman"/>
          </w:rPr>
          <w:t>physical and mental disorder including</w:t>
        </w:r>
      </w:ins>
      <w:ins w:id="159" w:author="meshbah rahman" w:date="2021-02-20T21:06:00Z">
        <w:r>
          <w:rPr>
            <w:rFonts w:ascii="Times New Roman" w:hAnsi="Times New Roman" w:cs="Times New Roman"/>
          </w:rPr>
          <w:t xml:space="preserve"> childhood autism.</w:t>
        </w:r>
      </w:ins>
      <w:ins w:id="160" w:author="meshbah rahman" w:date="2021-02-20T19:33:00Z">
        <w:r w:rsidR="00821060" w:rsidRPr="00821060">
          <w:rPr>
            <w:rFonts w:ascii="Times New Roman" w:hAnsi="Times New Roman" w:cs="Times New Roman"/>
          </w:rPr>
          <w:t xml:space="preserve"> </w:t>
        </w:r>
      </w:ins>
      <w:ins w:id="161" w:author="Md Jamal Uddin" w:date="2021-03-23T01:48:00Z">
        <w:r w:rsidR="00F5053E" w:rsidRPr="00F5053E">
          <w:rPr>
            <w:rFonts w:ascii="Times New Roman" w:hAnsi="Times New Roman" w:cs="Times New Roman"/>
          </w:rPr>
          <w:t xml:space="preserve">Considering this, </w:t>
        </w:r>
      </w:ins>
      <w:ins w:id="162" w:author="Md Jamal Uddin" w:date="2021-03-23T01:57:00Z">
        <w:r w:rsidR="00F50345" w:rsidRPr="00F50345">
          <w:rPr>
            <w:rFonts w:ascii="Times New Roman" w:hAnsi="Times New Roman" w:cs="Times New Roman"/>
          </w:rPr>
          <w:t>we conducted a comparison study in Bangladesh using two multiple indicator cluster surveys</w:t>
        </w:r>
      </w:ins>
      <w:ins w:id="163" w:author="Md Jamal Uddin" w:date="2021-03-23T01:58:00Z">
        <w:r w:rsidR="00964262">
          <w:rPr>
            <w:rFonts w:ascii="Times New Roman" w:hAnsi="Times New Roman" w:cs="Times New Roman"/>
          </w:rPr>
          <w:t xml:space="preserve"> (MICS)</w:t>
        </w:r>
      </w:ins>
      <w:ins w:id="164" w:author="Md Jamal Uddin" w:date="2021-03-23T01:57:00Z">
        <w:r w:rsidR="00F50345" w:rsidRPr="00F50345">
          <w:rPr>
            <w:rFonts w:ascii="Times New Roman" w:hAnsi="Times New Roman" w:cs="Times New Roman"/>
          </w:rPr>
          <w:t xml:space="preserve"> to assess the early childhood developmental</w:t>
        </w:r>
      </w:ins>
      <w:ins w:id="165" w:author="Md Jamal Uddin" w:date="2021-03-23T02:04:00Z">
        <w:r w:rsidR="004957C9">
          <w:rPr>
            <w:rFonts w:ascii="Times New Roman" w:hAnsi="Times New Roman" w:cs="Times New Roman"/>
          </w:rPr>
          <w:t xml:space="preserve"> (ECD)</w:t>
        </w:r>
      </w:ins>
      <w:ins w:id="166" w:author="Md Jamal Uddin" w:date="2021-03-23T01:57:00Z">
        <w:r w:rsidR="00F50345" w:rsidRPr="00F50345">
          <w:rPr>
            <w:rFonts w:ascii="Times New Roman" w:hAnsi="Times New Roman" w:cs="Times New Roman"/>
          </w:rPr>
          <w:t xml:space="preserve"> status and its associated factors.</w:t>
        </w:r>
      </w:ins>
      <w:ins w:id="167" w:author="meshbah rahman" w:date="2021-02-20T21:32:00Z">
        <w:del w:id="168" w:author="Md Jamal Uddin" w:date="2021-03-23T01:49:00Z">
          <w:r w:rsidR="000A0F14" w:rsidDel="00F5053E">
            <w:rPr>
              <w:rFonts w:ascii="Times New Roman" w:hAnsi="Times New Roman" w:cs="Times New Roman"/>
            </w:rPr>
            <w:delText xml:space="preserve"> (MICS)</w:delText>
          </w:r>
        </w:del>
      </w:ins>
      <w:ins w:id="169" w:author="meshbah rahman" w:date="2021-02-20T21:30:00Z">
        <w:del w:id="170" w:author="Md Jamal Uddin" w:date="2021-03-23T01:49:00Z">
          <w:r w:rsidR="000A0F14" w:rsidDel="00F5053E">
            <w:rPr>
              <w:rFonts w:ascii="Times New Roman" w:hAnsi="Times New Roman" w:cs="Times New Roman"/>
            </w:rPr>
            <w:delText xml:space="preserve"> data 2012 and 2019.</w:delText>
          </w:r>
        </w:del>
      </w:ins>
    </w:p>
    <w:p w14:paraId="6F4DF422" w14:textId="77777777" w:rsidR="00EB11B9" w:rsidRDefault="00EB11B9" w:rsidP="00E75A46">
      <w:pPr>
        <w:spacing w:after="0" w:line="480" w:lineRule="auto"/>
        <w:contextualSpacing/>
        <w:jc w:val="both"/>
        <w:rPr>
          <w:ins w:id="171" w:author="meshbah rahman" w:date="2021-02-20T21:31:00Z"/>
          <w:rFonts w:ascii="Times New Roman" w:hAnsi="Times New Roman" w:cs="Times New Roman"/>
        </w:rPr>
        <w:pPrChange w:id="172" w:author="Microsoft account" w:date="2021-05-25T22:50:00Z">
          <w:pPr>
            <w:spacing w:after="0" w:line="480" w:lineRule="auto"/>
            <w:contextualSpacing/>
          </w:pPr>
        </w:pPrChange>
      </w:pPr>
    </w:p>
    <w:p w14:paraId="65D73AC2" w14:textId="1C7A4361" w:rsidR="00681324" w:rsidRPr="009023CE" w:rsidRDefault="00681324" w:rsidP="00E75A46">
      <w:pPr>
        <w:spacing w:after="0" w:line="480" w:lineRule="auto"/>
        <w:contextualSpacing/>
        <w:jc w:val="both"/>
        <w:rPr>
          <w:ins w:id="173" w:author="meshbah rahman" w:date="2021-02-20T16:23:00Z"/>
          <w:rFonts w:ascii="Times New Roman" w:hAnsi="Times New Roman" w:cs="Times New Roman"/>
          <w:b/>
          <w:bCs/>
        </w:rPr>
        <w:pPrChange w:id="174" w:author="Microsoft account" w:date="2021-05-25T22:50:00Z">
          <w:pPr>
            <w:spacing w:after="0" w:line="480" w:lineRule="auto"/>
            <w:contextualSpacing/>
          </w:pPr>
        </w:pPrChange>
      </w:pPr>
      <w:ins w:id="175" w:author="meshbah rahman" w:date="2021-02-20T16:19:00Z">
        <w:r w:rsidRPr="009023CE">
          <w:rPr>
            <w:rFonts w:ascii="Times New Roman" w:hAnsi="Times New Roman" w:cs="Times New Roman"/>
            <w:b/>
            <w:bCs/>
          </w:rPr>
          <w:t>Methods</w:t>
        </w:r>
      </w:ins>
    </w:p>
    <w:p w14:paraId="364F60F3" w14:textId="4C5D968E" w:rsidR="00AB3850" w:rsidRDefault="000A0F14" w:rsidP="00E75A46">
      <w:pPr>
        <w:spacing w:after="0" w:line="480" w:lineRule="auto"/>
        <w:contextualSpacing/>
        <w:jc w:val="both"/>
        <w:rPr>
          <w:ins w:id="176" w:author="meshbah rahman" w:date="2021-02-22T01:47:00Z"/>
          <w:rFonts w:ascii="Times New Roman" w:hAnsi="Times New Roman" w:cs="Times New Roman"/>
        </w:rPr>
        <w:pPrChange w:id="177" w:author="Microsoft account" w:date="2021-05-25T22:50:00Z">
          <w:pPr>
            <w:spacing w:after="0" w:line="480" w:lineRule="auto"/>
            <w:contextualSpacing/>
          </w:pPr>
        </w:pPrChange>
      </w:pPr>
      <w:ins w:id="178" w:author="meshbah rahman" w:date="2021-02-20T21:32:00Z">
        <w:del w:id="179" w:author="Md Jamal Uddin" w:date="2021-03-23T01:58:00Z">
          <w:r w:rsidDel="00964262">
            <w:rPr>
              <w:rFonts w:ascii="Times New Roman" w:hAnsi="Times New Roman" w:cs="Times New Roman"/>
            </w:rPr>
            <w:delText>Our comparison study</w:delText>
          </w:r>
        </w:del>
      </w:ins>
      <w:ins w:id="180" w:author="Md Jamal Uddin" w:date="2021-03-23T01:58:00Z">
        <w:r w:rsidR="00964262">
          <w:rPr>
            <w:rFonts w:ascii="Times New Roman" w:hAnsi="Times New Roman" w:cs="Times New Roman"/>
          </w:rPr>
          <w:t>We</w:t>
        </w:r>
      </w:ins>
      <w:ins w:id="181" w:author="meshbah rahman" w:date="2021-02-20T21:32:00Z">
        <w:r>
          <w:rPr>
            <w:rFonts w:ascii="Times New Roman" w:hAnsi="Times New Roman" w:cs="Times New Roman"/>
          </w:rPr>
          <w:t xml:space="preserve"> used the nationally representative MICS 2012 and </w:t>
        </w:r>
      </w:ins>
      <w:ins w:id="182" w:author="meshbah rahman" w:date="2021-02-20T21:33:00Z">
        <w:r>
          <w:rPr>
            <w:rFonts w:ascii="Times New Roman" w:hAnsi="Times New Roman" w:cs="Times New Roman"/>
          </w:rPr>
          <w:t xml:space="preserve">2019 </w:t>
        </w:r>
      </w:ins>
      <w:ins w:id="183" w:author="Md Jamal Uddin" w:date="2021-03-23T01:58:00Z">
        <w:r w:rsidR="00964262">
          <w:rPr>
            <w:rFonts w:ascii="Times New Roman" w:hAnsi="Times New Roman" w:cs="Times New Roman"/>
          </w:rPr>
          <w:t xml:space="preserve">survey </w:t>
        </w:r>
      </w:ins>
      <w:ins w:id="184" w:author="meshbah rahman" w:date="2021-02-20T21:33:00Z">
        <w:r>
          <w:rPr>
            <w:rFonts w:ascii="Times New Roman" w:hAnsi="Times New Roman" w:cs="Times New Roman"/>
          </w:rPr>
          <w:t>data</w:t>
        </w:r>
        <w:del w:id="185" w:author="Md Jamal Uddin" w:date="2021-03-23T01:59:00Z">
          <w:r w:rsidDel="004957C9">
            <w:rPr>
              <w:rFonts w:ascii="Times New Roman" w:hAnsi="Times New Roman" w:cs="Times New Roman"/>
            </w:rPr>
            <w:delText xml:space="preserve"> </w:delText>
          </w:r>
        </w:del>
      </w:ins>
      <w:ins w:id="186" w:author="meshbah rahman" w:date="2021-02-20T21:34:00Z">
        <w:del w:id="187" w:author="Md Jamal Uddin" w:date="2021-03-23T01:59:00Z">
          <w:r w:rsidRPr="000A0F14" w:rsidDel="004957C9">
            <w:rPr>
              <w:rFonts w:ascii="Times New Roman" w:hAnsi="Times New Roman" w:cs="Times New Roman"/>
            </w:rPr>
            <w:delText>conducted by the United Nations Children’s Fund (UNICEF)</w:delText>
          </w:r>
        </w:del>
      </w:ins>
      <w:ins w:id="188" w:author="meshbah rahman" w:date="2021-02-21T19:53:00Z">
        <w:r w:rsidR="00AB3850">
          <w:rPr>
            <w:rFonts w:ascii="Times New Roman" w:hAnsi="Times New Roman" w:cs="Times New Roman"/>
          </w:rPr>
          <w:t>.</w:t>
        </w:r>
      </w:ins>
      <w:ins w:id="189" w:author="meshbah rahman" w:date="2021-02-21T20:22:00Z">
        <w:r w:rsidR="00EA6D42">
          <w:rPr>
            <w:rFonts w:ascii="Times New Roman" w:hAnsi="Times New Roman" w:cs="Times New Roman"/>
          </w:rPr>
          <w:t xml:space="preserve"> </w:t>
        </w:r>
      </w:ins>
      <w:ins w:id="190" w:author="meshbah rahman" w:date="2021-02-22T01:48:00Z">
        <w:r w:rsidR="00EB11B9">
          <w:rPr>
            <w:rFonts w:ascii="Times New Roman" w:hAnsi="Times New Roman" w:cs="Times New Roman"/>
          </w:rPr>
          <w:t>Altogether</w:t>
        </w:r>
      </w:ins>
      <w:ins w:id="191" w:author="meshbah rahman" w:date="2021-02-22T01:47:00Z">
        <w:r w:rsidR="00EB11B9">
          <w:rPr>
            <w:rFonts w:ascii="Times New Roman" w:hAnsi="Times New Roman" w:cs="Times New Roman"/>
          </w:rPr>
          <w:t>,</w:t>
        </w:r>
      </w:ins>
      <w:ins w:id="192" w:author="meshbah rahman" w:date="2021-02-21T20:24:00Z">
        <w:r w:rsidR="00EA6D42">
          <w:rPr>
            <w:rFonts w:ascii="Times New Roman" w:hAnsi="Times New Roman" w:cs="Times New Roman"/>
          </w:rPr>
          <w:t xml:space="preserve"> 17494 [</w:t>
        </w:r>
      </w:ins>
      <w:ins w:id="193" w:author="meshbah rahman" w:date="2021-02-21T20:22:00Z">
        <w:r w:rsidR="00EA6D42">
          <w:rPr>
            <w:rFonts w:ascii="Times New Roman" w:hAnsi="Times New Roman" w:cs="Times New Roman"/>
          </w:rPr>
          <w:t>8148</w:t>
        </w:r>
      </w:ins>
      <w:ins w:id="194" w:author="meshbah rahman" w:date="2021-02-21T20:24:00Z">
        <w:r w:rsidR="00EA6D42">
          <w:rPr>
            <w:rFonts w:ascii="Times New Roman" w:hAnsi="Times New Roman" w:cs="Times New Roman"/>
          </w:rPr>
          <w:t xml:space="preserve"> from</w:t>
        </w:r>
      </w:ins>
      <w:ins w:id="195" w:author="meshbah rahman" w:date="2021-02-21T20:22:00Z">
        <w:r w:rsidR="00EA6D42">
          <w:rPr>
            <w:rFonts w:ascii="Times New Roman" w:hAnsi="Times New Roman" w:cs="Times New Roman"/>
          </w:rPr>
          <w:t xml:space="preserve"> </w:t>
        </w:r>
      </w:ins>
      <w:ins w:id="196" w:author="meshbah rahman" w:date="2021-02-21T20:24:00Z">
        <w:r w:rsidR="00EA6D42">
          <w:rPr>
            <w:rFonts w:ascii="Times New Roman" w:hAnsi="Times New Roman" w:cs="Times New Roman"/>
          </w:rPr>
          <w:t xml:space="preserve">MICS 2012 </w:t>
        </w:r>
      </w:ins>
      <w:ins w:id="197" w:author="meshbah rahman" w:date="2021-02-21T20:22:00Z">
        <w:r w:rsidR="00EA6D42">
          <w:rPr>
            <w:rFonts w:ascii="Times New Roman" w:hAnsi="Times New Roman" w:cs="Times New Roman"/>
          </w:rPr>
          <w:t>and 9346</w:t>
        </w:r>
      </w:ins>
      <w:ins w:id="198" w:author="meshbah rahman" w:date="2021-02-21T20:25:00Z">
        <w:r w:rsidR="00EA6D42">
          <w:rPr>
            <w:rFonts w:ascii="Times New Roman" w:hAnsi="Times New Roman" w:cs="Times New Roman"/>
          </w:rPr>
          <w:t xml:space="preserve"> from MICS 2019]</w:t>
        </w:r>
      </w:ins>
      <w:ins w:id="199" w:author="meshbah rahman" w:date="2021-02-21T19:55:00Z">
        <w:r w:rsidR="00AB3850">
          <w:rPr>
            <w:rFonts w:ascii="Times New Roman" w:hAnsi="Times New Roman" w:cs="Times New Roman"/>
          </w:rPr>
          <w:t xml:space="preserve"> </w:t>
        </w:r>
        <w:r w:rsidR="00EA6D42">
          <w:rPr>
            <w:rFonts w:ascii="Times New Roman" w:hAnsi="Times New Roman" w:cs="Times New Roman"/>
          </w:rPr>
          <w:t>c</w:t>
        </w:r>
        <w:r w:rsidR="00AB3850">
          <w:rPr>
            <w:rFonts w:ascii="Times New Roman" w:hAnsi="Times New Roman" w:cs="Times New Roman"/>
          </w:rPr>
          <w:t>hildren</w:t>
        </w:r>
      </w:ins>
      <w:ins w:id="200" w:author="meshbah rahman" w:date="2021-02-22T01:58:00Z">
        <w:r w:rsidR="00B76C1D">
          <w:rPr>
            <w:rFonts w:ascii="Times New Roman" w:hAnsi="Times New Roman" w:cs="Times New Roman"/>
          </w:rPr>
          <w:t xml:space="preserve"> </w:t>
        </w:r>
        <w:del w:id="201" w:author="Md Jamal Uddin" w:date="2021-03-23T02:00:00Z">
          <w:r w:rsidR="00B76C1D" w:rsidDel="004957C9">
            <w:rPr>
              <w:rFonts w:ascii="Times New Roman" w:hAnsi="Times New Roman" w:cs="Times New Roman"/>
            </w:rPr>
            <w:delText>from Bangladesh</w:delText>
          </w:r>
        </w:del>
      </w:ins>
      <w:ins w:id="202" w:author="meshbah rahman" w:date="2021-02-21T19:55:00Z">
        <w:del w:id="203" w:author="Md Jamal Uddin" w:date="2021-03-23T02:00:00Z">
          <w:r w:rsidR="00AB3850" w:rsidDel="004957C9">
            <w:rPr>
              <w:rFonts w:ascii="Times New Roman" w:hAnsi="Times New Roman" w:cs="Times New Roman"/>
            </w:rPr>
            <w:delText xml:space="preserve"> </w:delText>
          </w:r>
        </w:del>
        <w:r w:rsidR="00AB3850">
          <w:rPr>
            <w:rFonts w:ascii="Times New Roman" w:hAnsi="Times New Roman" w:cs="Times New Roman"/>
          </w:rPr>
          <w:t>aged 36 to 59 months</w:t>
        </w:r>
      </w:ins>
      <w:ins w:id="204" w:author="meshbah rahman" w:date="2021-02-21T20:25:00Z">
        <w:r w:rsidR="00EA6D42">
          <w:rPr>
            <w:rFonts w:ascii="Times New Roman" w:hAnsi="Times New Roman" w:cs="Times New Roman"/>
          </w:rPr>
          <w:t xml:space="preserve"> </w:t>
        </w:r>
      </w:ins>
      <w:ins w:id="205" w:author="meshbah rahman" w:date="2021-02-21T19:55:00Z">
        <w:r w:rsidR="00AB3850">
          <w:rPr>
            <w:rFonts w:ascii="Times New Roman" w:hAnsi="Times New Roman" w:cs="Times New Roman"/>
          </w:rPr>
          <w:t>were</w:t>
        </w:r>
      </w:ins>
      <w:ins w:id="206" w:author="meshbah rahman" w:date="2021-02-21T20:22:00Z">
        <w:r w:rsidR="00EA6D42">
          <w:rPr>
            <w:rFonts w:ascii="Times New Roman" w:hAnsi="Times New Roman" w:cs="Times New Roman"/>
          </w:rPr>
          <w:t xml:space="preserve"> </w:t>
        </w:r>
      </w:ins>
      <w:ins w:id="207" w:author="meshbah rahman" w:date="2021-02-21T20:26:00Z">
        <w:r w:rsidR="00EA6D42">
          <w:rPr>
            <w:rFonts w:ascii="Times New Roman" w:hAnsi="Times New Roman" w:cs="Times New Roman"/>
          </w:rPr>
          <w:t>included in th</w:t>
        </w:r>
      </w:ins>
      <w:ins w:id="208" w:author="meshbah rahman" w:date="2021-02-22T01:48:00Z">
        <w:r w:rsidR="00EB11B9">
          <w:rPr>
            <w:rFonts w:ascii="Times New Roman" w:hAnsi="Times New Roman" w:cs="Times New Roman"/>
          </w:rPr>
          <w:t>e</w:t>
        </w:r>
      </w:ins>
      <w:ins w:id="209" w:author="meshbah rahman" w:date="2021-02-21T20:26:00Z">
        <w:r w:rsidR="00EA6D42">
          <w:rPr>
            <w:rFonts w:ascii="Times New Roman" w:hAnsi="Times New Roman" w:cs="Times New Roman"/>
          </w:rPr>
          <w:t xml:space="preserve"> study.</w:t>
        </w:r>
      </w:ins>
      <w:ins w:id="210" w:author="meshbah rahman" w:date="2021-02-21T20:27:00Z">
        <w:r w:rsidR="00EA6D42">
          <w:rPr>
            <w:rFonts w:ascii="Times New Roman" w:hAnsi="Times New Roman" w:cs="Times New Roman"/>
          </w:rPr>
          <w:t xml:space="preserve"> </w:t>
        </w:r>
      </w:ins>
      <w:ins w:id="211" w:author="meshbah rahman" w:date="2021-02-21T20:28:00Z">
        <w:del w:id="212" w:author="Md Jamal Uddin" w:date="2021-03-23T02:01:00Z">
          <w:r w:rsidR="00EA6D42" w:rsidDel="004957C9">
            <w:rPr>
              <w:rFonts w:ascii="Times New Roman" w:hAnsi="Times New Roman" w:cs="Times New Roman"/>
            </w:rPr>
            <w:delText>The e</w:delText>
          </w:r>
        </w:del>
      </w:ins>
      <w:ins w:id="213" w:author="meshbah rahman" w:date="2021-02-21T20:26:00Z">
        <w:del w:id="214" w:author="Md Jamal Uddin" w:date="2021-03-23T02:01:00Z">
          <w:r w:rsidR="00EA6D42" w:rsidDel="004957C9">
            <w:rPr>
              <w:rFonts w:ascii="Times New Roman" w:hAnsi="Times New Roman" w:cs="Times New Roman"/>
            </w:rPr>
            <w:delText>arly</w:delText>
          </w:r>
        </w:del>
      </w:ins>
      <w:ins w:id="215" w:author="meshbah rahman" w:date="2021-02-21T20:28:00Z">
        <w:del w:id="216" w:author="Md Jamal Uddin" w:date="2021-03-23T02:01:00Z">
          <w:r w:rsidR="00EA6D42" w:rsidDel="004957C9">
            <w:rPr>
              <w:rFonts w:ascii="Times New Roman" w:hAnsi="Times New Roman" w:cs="Times New Roman"/>
            </w:rPr>
            <w:delText xml:space="preserve"> childhood</w:delText>
          </w:r>
        </w:del>
      </w:ins>
      <w:ins w:id="217" w:author="meshbah rahman" w:date="2021-02-21T20:26:00Z">
        <w:del w:id="218" w:author="Md Jamal Uddin" w:date="2021-03-23T02:01:00Z">
          <w:r w:rsidR="00EA6D42" w:rsidDel="004957C9">
            <w:rPr>
              <w:rFonts w:ascii="Times New Roman" w:hAnsi="Times New Roman" w:cs="Times New Roman"/>
            </w:rPr>
            <w:delText xml:space="preserve"> </w:delText>
          </w:r>
        </w:del>
      </w:ins>
      <w:ins w:id="219" w:author="meshbah rahman" w:date="2021-02-21T20:27:00Z">
        <w:del w:id="220" w:author="Md Jamal Uddin" w:date="2021-03-23T02:01:00Z">
          <w:r w:rsidR="00EA6D42" w:rsidDel="004957C9">
            <w:rPr>
              <w:rFonts w:ascii="Times New Roman" w:hAnsi="Times New Roman" w:cs="Times New Roman"/>
            </w:rPr>
            <w:delText xml:space="preserve">development </w:delText>
          </w:r>
        </w:del>
      </w:ins>
      <w:ins w:id="221" w:author="meshbah rahman" w:date="2021-02-21T20:28:00Z">
        <w:del w:id="222" w:author="Md Jamal Uddin" w:date="2021-03-23T02:01:00Z">
          <w:r w:rsidR="00EA6D42" w:rsidDel="004957C9">
            <w:rPr>
              <w:rFonts w:ascii="Times New Roman" w:hAnsi="Times New Roman" w:cs="Times New Roman"/>
            </w:rPr>
            <w:delText xml:space="preserve">status and their associated </w:delText>
          </w:r>
        </w:del>
        <w:del w:id="223" w:author="Md Jamal Uddin" w:date="2021-03-23T02:00:00Z">
          <w:r w:rsidR="00EA6D42" w:rsidDel="004957C9">
            <w:rPr>
              <w:rFonts w:ascii="Times New Roman" w:hAnsi="Times New Roman" w:cs="Times New Roman"/>
            </w:rPr>
            <w:delText xml:space="preserve">socio-demographic </w:delText>
          </w:r>
        </w:del>
        <w:del w:id="224" w:author="Md Jamal Uddin" w:date="2021-03-23T02:01:00Z">
          <w:r w:rsidR="00EA6D42" w:rsidDel="004957C9">
            <w:rPr>
              <w:rFonts w:ascii="Times New Roman" w:hAnsi="Times New Roman" w:cs="Times New Roman"/>
            </w:rPr>
            <w:delText>factors w</w:delText>
          </w:r>
          <w:r w:rsidR="00A441D0" w:rsidDel="004957C9">
            <w:rPr>
              <w:rFonts w:ascii="Times New Roman" w:hAnsi="Times New Roman" w:cs="Times New Roman"/>
            </w:rPr>
            <w:delText xml:space="preserve">ere examined </w:delText>
          </w:r>
        </w:del>
      </w:ins>
      <w:ins w:id="225" w:author="meshbah rahman" w:date="2021-02-21T21:09:00Z">
        <w:del w:id="226" w:author="Md Jamal Uddin" w:date="2021-03-23T02:01:00Z">
          <w:r w:rsidR="00A441D0" w:rsidDel="004957C9">
            <w:rPr>
              <w:rFonts w:ascii="Times New Roman" w:hAnsi="Times New Roman" w:cs="Times New Roman"/>
            </w:rPr>
            <w:delText>analysing the</w:delText>
          </w:r>
        </w:del>
      </w:ins>
      <w:ins w:id="227" w:author="meshbah rahman" w:date="2021-02-21T20:28:00Z">
        <w:del w:id="228" w:author="Md Jamal Uddin" w:date="2021-03-23T02:01:00Z">
          <w:r w:rsidR="00A441D0" w:rsidDel="004957C9">
            <w:rPr>
              <w:rFonts w:ascii="Times New Roman" w:hAnsi="Times New Roman" w:cs="Times New Roman"/>
            </w:rPr>
            <w:delText xml:space="preserve"> basic statistics</w:delText>
          </w:r>
        </w:del>
      </w:ins>
      <w:ins w:id="229" w:author="meshbah rahman" w:date="2021-02-21T21:08:00Z">
        <w:del w:id="230" w:author="Md Jamal Uddin" w:date="2021-03-23T02:01:00Z">
          <w:r w:rsidR="00A441D0" w:rsidDel="004957C9">
            <w:rPr>
              <w:rFonts w:ascii="Times New Roman" w:hAnsi="Times New Roman" w:cs="Times New Roman"/>
            </w:rPr>
            <w:delText xml:space="preserve">, </w:delText>
          </w:r>
        </w:del>
      </w:ins>
      <w:ins w:id="231" w:author="Md Jamal Uddin" w:date="2021-03-23T02:01:00Z">
        <w:r w:rsidR="004957C9">
          <w:rPr>
            <w:rFonts w:ascii="Times New Roman" w:hAnsi="Times New Roman" w:cs="Times New Roman"/>
          </w:rPr>
          <w:t>We a</w:t>
        </w:r>
      </w:ins>
      <w:ins w:id="232" w:author="Md Jamal Uddin" w:date="2021-03-23T02:02:00Z">
        <w:r w:rsidR="004957C9">
          <w:rPr>
            <w:rFonts w:ascii="Times New Roman" w:hAnsi="Times New Roman" w:cs="Times New Roman"/>
          </w:rPr>
          <w:t xml:space="preserve">pplied </w:t>
        </w:r>
      </w:ins>
      <w:ins w:id="233" w:author="meshbah rahman" w:date="2021-02-21T21:09:00Z">
        <w:r w:rsidR="00A441D0">
          <w:rPr>
            <w:rFonts w:ascii="Times New Roman" w:hAnsi="Times New Roman" w:cs="Times New Roman"/>
          </w:rPr>
          <w:t>Chi-square association</w:t>
        </w:r>
      </w:ins>
      <w:ins w:id="234" w:author="meshbah rahman" w:date="2021-02-21T21:08:00Z">
        <w:r w:rsidR="00A441D0">
          <w:rPr>
            <w:rFonts w:ascii="Times New Roman" w:hAnsi="Times New Roman" w:cs="Times New Roman"/>
          </w:rPr>
          <w:t xml:space="preserve"> test, univariate and multivariable logistic regression model</w:t>
        </w:r>
      </w:ins>
      <w:ins w:id="235" w:author="Md Jamal Uddin" w:date="2021-03-23T02:02:00Z">
        <w:r w:rsidR="004957C9" w:rsidRPr="004957C9">
          <w:t xml:space="preserve"> </w:t>
        </w:r>
        <w:r w:rsidR="004957C9" w:rsidRPr="004957C9">
          <w:rPr>
            <w:rFonts w:ascii="Times New Roman" w:hAnsi="Times New Roman" w:cs="Times New Roman"/>
          </w:rPr>
          <w:t>to evaluate</w:t>
        </w:r>
        <w:r w:rsidR="004957C9">
          <w:t xml:space="preserve"> </w:t>
        </w:r>
        <w:r w:rsidR="004957C9">
          <w:rPr>
            <w:rFonts w:ascii="Times New Roman" w:hAnsi="Times New Roman" w:cs="Times New Roman"/>
          </w:rPr>
          <w:t>t</w:t>
        </w:r>
        <w:r w:rsidR="004957C9" w:rsidRPr="004957C9">
          <w:rPr>
            <w:rFonts w:ascii="Times New Roman" w:hAnsi="Times New Roman" w:cs="Times New Roman"/>
          </w:rPr>
          <w:t xml:space="preserve">he </w:t>
        </w:r>
      </w:ins>
      <w:ins w:id="236" w:author="Md Jamal Uddin" w:date="2021-03-23T02:04:00Z">
        <w:r w:rsidR="0054581B">
          <w:rPr>
            <w:rFonts w:ascii="Times New Roman" w:hAnsi="Times New Roman" w:cs="Times New Roman"/>
          </w:rPr>
          <w:t>ECD</w:t>
        </w:r>
      </w:ins>
      <w:ins w:id="237" w:author="Md Jamal Uddin" w:date="2021-03-23T02:02:00Z">
        <w:r w:rsidR="004957C9" w:rsidRPr="004957C9">
          <w:rPr>
            <w:rFonts w:ascii="Times New Roman" w:hAnsi="Times New Roman" w:cs="Times New Roman"/>
          </w:rPr>
          <w:t xml:space="preserve"> status and </w:t>
        </w:r>
        <w:r w:rsidR="004957C9">
          <w:rPr>
            <w:rFonts w:ascii="Times New Roman" w:hAnsi="Times New Roman" w:cs="Times New Roman"/>
          </w:rPr>
          <w:t>its</w:t>
        </w:r>
        <w:r w:rsidR="004957C9" w:rsidRPr="004957C9">
          <w:rPr>
            <w:rFonts w:ascii="Times New Roman" w:hAnsi="Times New Roman" w:cs="Times New Roman"/>
          </w:rPr>
          <w:t xml:space="preserve"> associated factors</w:t>
        </w:r>
      </w:ins>
      <w:ins w:id="238" w:author="meshbah rahman" w:date="2021-02-21T21:08:00Z">
        <w:r w:rsidR="00A441D0">
          <w:rPr>
            <w:rFonts w:ascii="Times New Roman" w:hAnsi="Times New Roman" w:cs="Times New Roman"/>
          </w:rPr>
          <w:t>.</w:t>
        </w:r>
      </w:ins>
    </w:p>
    <w:p w14:paraId="007A4FA4" w14:textId="77777777" w:rsidR="00EB11B9" w:rsidRDefault="00EB11B9" w:rsidP="00E75A46">
      <w:pPr>
        <w:spacing w:after="0" w:line="480" w:lineRule="auto"/>
        <w:contextualSpacing/>
        <w:jc w:val="both"/>
        <w:rPr>
          <w:ins w:id="239" w:author="meshbah rahman" w:date="2021-02-20T16:19:00Z"/>
          <w:rFonts w:ascii="Times New Roman" w:hAnsi="Times New Roman" w:cs="Times New Roman"/>
        </w:rPr>
        <w:pPrChange w:id="240" w:author="Microsoft account" w:date="2021-05-25T22:50:00Z">
          <w:pPr>
            <w:spacing w:after="0" w:line="480" w:lineRule="auto"/>
            <w:contextualSpacing/>
          </w:pPr>
        </w:pPrChange>
      </w:pPr>
    </w:p>
    <w:p w14:paraId="0CF615D9" w14:textId="065322E9" w:rsidR="00681324" w:rsidRPr="009023CE" w:rsidRDefault="00681324" w:rsidP="00E75A46">
      <w:pPr>
        <w:spacing w:after="0" w:line="480" w:lineRule="auto"/>
        <w:contextualSpacing/>
        <w:jc w:val="both"/>
        <w:rPr>
          <w:ins w:id="241" w:author="meshbah rahman" w:date="2021-02-20T16:19:00Z"/>
          <w:rFonts w:ascii="Times New Roman" w:hAnsi="Times New Roman" w:cs="Times New Roman"/>
          <w:b/>
          <w:bCs/>
        </w:rPr>
        <w:pPrChange w:id="242" w:author="Microsoft account" w:date="2021-05-25T22:50:00Z">
          <w:pPr>
            <w:spacing w:after="0" w:line="480" w:lineRule="auto"/>
            <w:contextualSpacing/>
          </w:pPr>
        </w:pPrChange>
      </w:pPr>
      <w:commentRangeStart w:id="243"/>
      <w:commentRangeStart w:id="244"/>
      <w:ins w:id="245" w:author="meshbah rahman" w:date="2021-02-20T16:19:00Z">
        <w:r w:rsidRPr="009023CE">
          <w:rPr>
            <w:rFonts w:ascii="Times New Roman" w:hAnsi="Times New Roman" w:cs="Times New Roman"/>
            <w:b/>
            <w:bCs/>
          </w:rPr>
          <w:t>Results</w:t>
        </w:r>
      </w:ins>
      <w:commentRangeEnd w:id="243"/>
      <w:r w:rsidR="00805DA6">
        <w:rPr>
          <w:rStyle w:val="CommentReference"/>
          <w:lang w:val="en-US"/>
        </w:rPr>
        <w:commentReference w:id="243"/>
      </w:r>
      <w:commentRangeEnd w:id="244"/>
      <w:r w:rsidR="00C510D6">
        <w:rPr>
          <w:rStyle w:val="CommentReference"/>
          <w:lang w:val="en-US"/>
        </w:rPr>
        <w:commentReference w:id="244"/>
      </w:r>
    </w:p>
    <w:p w14:paraId="13377B49" w14:textId="103E2AF2" w:rsidR="00F20606" w:rsidRPr="009023CE" w:rsidRDefault="00EB11B9" w:rsidP="00F20606">
      <w:pPr>
        <w:spacing w:after="0" w:line="480" w:lineRule="auto"/>
        <w:contextualSpacing/>
        <w:jc w:val="both"/>
        <w:rPr>
          <w:ins w:id="246" w:author="Microsoft account" w:date="2021-05-26T00:49:00Z"/>
          <w:rFonts w:ascii="Times New Roman" w:hAnsi="Times New Roman" w:cs="Times New Roman"/>
        </w:rPr>
      </w:pPr>
      <w:r w:rsidRPr="00EB11B9">
        <w:rPr>
          <w:rFonts w:ascii="Times New Roman" w:hAnsi="Times New Roman" w:cs="Times New Roman"/>
        </w:rPr>
        <w:t>The overall ECD</w:t>
      </w:r>
      <w:r w:rsidR="0054581B">
        <w:rPr>
          <w:rFonts w:ascii="Times New Roman" w:hAnsi="Times New Roman" w:cs="Times New Roman"/>
        </w:rPr>
        <w:t xml:space="preserve"> status</w:t>
      </w:r>
      <w:r w:rsidRPr="00EB11B9">
        <w:rPr>
          <w:rFonts w:ascii="Times New Roman" w:hAnsi="Times New Roman" w:cs="Times New Roman"/>
        </w:rPr>
        <w:t xml:space="preserve"> </w:t>
      </w:r>
      <w:r w:rsidR="00BA324C">
        <w:rPr>
          <w:rFonts w:ascii="Times New Roman" w:hAnsi="Times New Roman" w:cs="Times New Roman"/>
        </w:rPr>
        <w:t>i</w:t>
      </w:r>
      <w:ins w:id="247" w:author="Md Jamal Uddin" w:date="2021-03-23T14:27:00Z">
        <w:r w:rsidR="005154DD">
          <w:rPr>
            <w:rFonts w:ascii="Times New Roman" w:hAnsi="Times New Roman" w:cs="Times New Roman"/>
          </w:rPr>
          <w:t xml:space="preserve">mproved </w:t>
        </w:r>
      </w:ins>
      <w:del w:id="248" w:author="Md Jamal Uddin" w:date="2021-03-23T14:24:00Z">
        <w:r w:rsidR="00BA324C" w:rsidDel="005154DD">
          <w:rPr>
            <w:rFonts w:ascii="Times New Roman" w:hAnsi="Times New Roman" w:cs="Times New Roman"/>
          </w:rPr>
          <w:delText>ncreased</w:delText>
        </w:r>
      </w:del>
      <w:r w:rsidRPr="00EB11B9">
        <w:rPr>
          <w:rFonts w:ascii="Times New Roman" w:hAnsi="Times New Roman" w:cs="Times New Roman"/>
        </w:rPr>
        <w:t xml:space="preserve"> </w:t>
      </w:r>
      <w:r w:rsidR="0054581B">
        <w:rPr>
          <w:rFonts w:ascii="Times New Roman" w:hAnsi="Times New Roman" w:cs="Times New Roman"/>
        </w:rPr>
        <w:t xml:space="preserve">from </w:t>
      </w:r>
      <w:r w:rsidRPr="00EB11B9">
        <w:rPr>
          <w:rFonts w:ascii="Times New Roman" w:hAnsi="Times New Roman" w:cs="Times New Roman"/>
        </w:rPr>
        <w:t>2012</w:t>
      </w:r>
      <w:r w:rsidR="0054581B">
        <w:rPr>
          <w:rFonts w:ascii="Times New Roman" w:hAnsi="Times New Roman" w:cs="Times New Roman"/>
        </w:rPr>
        <w:t xml:space="preserve"> (</w:t>
      </w:r>
      <w:r w:rsidR="0054581B" w:rsidRPr="00EB11B9">
        <w:rPr>
          <w:rFonts w:ascii="Times New Roman" w:hAnsi="Times New Roman" w:cs="Times New Roman"/>
        </w:rPr>
        <w:t>65.46%</w:t>
      </w:r>
      <w:r w:rsidR="0054581B">
        <w:rPr>
          <w:rFonts w:ascii="Times New Roman" w:hAnsi="Times New Roman" w:cs="Times New Roman"/>
        </w:rPr>
        <w:t>)</w:t>
      </w:r>
      <w:r w:rsidRPr="00EB11B9">
        <w:rPr>
          <w:rFonts w:ascii="Times New Roman" w:hAnsi="Times New Roman" w:cs="Times New Roman"/>
        </w:rPr>
        <w:t xml:space="preserve"> </w:t>
      </w:r>
      <w:r w:rsidR="005154DD">
        <w:rPr>
          <w:rFonts w:ascii="Times New Roman" w:hAnsi="Times New Roman" w:cs="Times New Roman"/>
        </w:rPr>
        <w:t>to</w:t>
      </w:r>
      <w:r w:rsidRPr="00EB11B9">
        <w:rPr>
          <w:rFonts w:ascii="Times New Roman" w:hAnsi="Times New Roman" w:cs="Times New Roman"/>
        </w:rPr>
        <w:t xml:space="preserve"> </w:t>
      </w:r>
      <w:del w:id="249" w:author="Md Jamal Uddin" w:date="2021-03-23T14:28:00Z">
        <w:r w:rsidRPr="00EB11B9" w:rsidDel="005154DD">
          <w:rPr>
            <w:rFonts w:ascii="Times New Roman" w:hAnsi="Times New Roman" w:cs="Times New Roman"/>
          </w:rPr>
          <w:delText xml:space="preserve"> </w:delText>
        </w:r>
      </w:del>
      <w:r w:rsidRPr="00EB11B9">
        <w:rPr>
          <w:rFonts w:ascii="Times New Roman" w:hAnsi="Times New Roman" w:cs="Times New Roman"/>
        </w:rPr>
        <w:t>2019</w:t>
      </w:r>
      <w:r w:rsidR="005154DD">
        <w:rPr>
          <w:rFonts w:ascii="Times New Roman" w:hAnsi="Times New Roman" w:cs="Times New Roman"/>
        </w:rPr>
        <w:t xml:space="preserve"> (74.86%)</w:t>
      </w:r>
      <w:r w:rsidRPr="00EB11B9">
        <w:rPr>
          <w:rFonts w:ascii="Times New Roman" w:hAnsi="Times New Roman" w:cs="Times New Roman"/>
        </w:rPr>
        <w:t xml:space="preserve">. </w:t>
      </w:r>
      <w:ins w:id="250" w:author="meshbah rahman" w:date="2021-02-22T01:47:00Z">
        <w:r w:rsidRPr="00EB11B9">
          <w:rPr>
            <w:rFonts w:ascii="Times New Roman" w:hAnsi="Times New Roman" w:cs="Times New Roman"/>
          </w:rPr>
          <w:t>The child literacy-numeracy [28.8% vs 21.2%], physical [98.4% vs 92.2%], social-emotional [72.7% vs 68.4%] and</w:t>
        </w:r>
      </w:ins>
      <w:ins w:id="251" w:author="meshbah rahman" w:date="2021-02-22T02:19:00Z">
        <w:r w:rsidR="00FB6F17">
          <w:rPr>
            <w:rFonts w:ascii="Times New Roman" w:hAnsi="Times New Roman" w:cs="Times New Roman"/>
          </w:rPr>
          <w:t xml:space="preserve"> approaches to</w:t>
        </w:r>
      </w:ins>
      <w:ins w:id="252" w:author="meshbah rahman" w:date="2021-02-22T01:47:00Z">
        <w:r w:rsidRPr="00EB11B9">
          <w:rPr>
            <w:rFonts w:ascii="Times New Roman" w:hAnsi="Times New Roman" w:cs="Times New Roman"/>
          </w:rPr>
          <w:t xml:space="preserve"> learning [91.4% vs 87.5%] indicators were found an increasing</w:t>
        </w:r>
      </w:ins>
      <w:ins w:id="253" w:author="Md Jamal Uddin" w:date="2021-03-23T14:28:00Z">
        <w:r w:rsidR="005154DD">
          <w:rPr>
            <w:rFonts w:ascii="Times New Roman" w:hAnsi="Times New Roman" w:cs="Times New Roman"/>
          </w:rPr>
          <w:t xml:space="preserve"> trend</w:t>
        </w:r>
      </w:ins>
      <w:ins w:id="254" w:author="meshbah rahman" w:date="2021-02-22T01:47:00Z">
        <w:r w:rsidRPr="00EB11B9">
          <w:rPr>
            <w:rFonts w:ascii="Times New Roman" w:hAnsi="Times New Roman" w:cs="Times New Roman"/>
          </w:rPr>
          <w:t xml:space="preserve"> in 2019 comparing to 2012</w:t>
        </w:r>
      </w:ins>
      <w:ins w:id="255" w:author="Microsoft account" w:date="2021-05-26T00:42:00Z">
        <w:r w:rsidR="00F20606">
          <w:rPr>
            <w:rFonts w:ascii="Times New Roman" w:hAnsi="Times New Roman" w:cs="Times New Roman"/>
          </w:rPr>
          <w:t xml:space="preserve">. </w:t>
        </w:r>
        <w:r w:rsidR="00F20606" w:rsidRPr="00103135">
          <w:rPr>
            <w:rFonts w:ascii="Times New Roman" w:hAnsi="Times New Roman" w:cs="Times New Roman"/>
            <w:bCs/>
          </w:rPr>
          <w:t xml:space="preserve">The </w:t>
        </w:r>
        <w:r w:rsidR="00F20606">
          <w:rPr>
            <w:rFonts w:ascii="Times New Roman" w:hAnsi="Times New Roman" w:cs="Times New Roman"/>
            <w:bCs/>
          </w:rPr>
          <w:t>multivariable</w:t>
        </w:r>
        <w:r w:rsidR="00F20606" w:rsidRPr="00103135">
          <w:rPr>
            <w:rFonts w:ascii="Times New Roman" w:hAnsi="Times New Roman" w:cs="Times New Roman"/>
            <w:bCs/>
          </w:rPr>
          <w:t xml:space="preserve"> result from 2012 and 2019 MICS data, child age of 4</w:t>
        </w:r>
        <w:r w:rsidR="00F20606">
          <w:rPr>
            <w:rFonts w:ascii="Times New Roman" w:hAnsi="Times New Roman" w:cs="Times New Roman"/>
            <w:bCs/>
          </w:rPr>
          <w:t xml:space="preserve"> years</w:t>
        </w:r>
        <w:r w:rsidR="00F20606" w:rsidRPr="00103135">
          <w:rPr>
            <w:rFonts w:ascii="Times New Roman" w:hAnsi="Times New Roman" w:cs="Times New Roman"/>
            <w:bCs/>
          </w:rPr>
          <w:t xml:space="preserve"> had </w:t>
        </w:r>
        <w:r w:rsidR="00F20606">
          <w:rPr>
            <w:rFonts w:ascii="Times New Roman" w:hAnsi="Times New Roman" w:cs="Times New Roman"/>
            <w:bCs/>
          </w:rPr>
          <w:t>62</w:t>
        </w:r>
        <w:r w:rsidR="00F20606" w:rsidRPr="00103135">
          <w:rPr>
            <w:rFonts w:ascii="Times New Roman" w:hAnsi="Times New Roman" w:cs="Times New Roman"/>
            <w:bCs/>
          </w:rPr>
          <w:t xml:space="preserve">% and </w:t>
        </w:r>
        <w:r w:rsidR="00F20606">
          <w:rPr>
            <w:rFonts w:ascii="Times New Roman" w:hAnsi="Times New Roman" w:cs="Times New Roman"/>
            <w:bCs/>
          </w:rPr>
          <w:t>80</w:t>
        </w:r>
        <w:r w:rsidR="00F20606" w:rsidRPr="00103135">
          <w:rPr>
            <w:rFonts w:ascii="Times New Roman" w:hAnsi="Times New Roman" w:cs="Times New Roman"/>
            <w:bCs/>
          </w:rPr>
          <w:t>% higher chance of developmentally on track than the age of 3.</w:t>
        </w:r>
      </w:ins>
      <w:ins w:id="256" w:author="meshbah rahman" w:date="2021-02-22T01:47:00Z">
        <w:del w:id="257" w:author="Microsoft account" w:date="2021-05-26T00:42:00Z">
          <w:r w:rsidRPr="00EB11B9" w:rsidDel="00F20606">
            <w:rPr>
              <w:rFonts w:ascii="Times New Roman" w:hAnsi="Times New Roman" w:cs="Times New Roman"/>
            </w:rPr>
            <w:delText xml:space="preserve">. </w:delText>
          </w:r>
          <w:commentRangeStart w:id="258"/>
          <w:commentRangeStart w:id="259"/>
          <w:r w:rsidRPr="00EB11B9" w:rsidDel="00F20606">
            <w:rPr>
              <w:rFonts w:ascii="Times New Roman" w:hAnsi="Times New Roman" w:cs="Times New Roman"/>
            </w:rPr>
            <w:delText xml:space="preserve">In both survey years, the four </w:delText>
          </w:r>
        </w:del>
        <w:del w:id="260" w:author="Microsoft account" w:date="2021-04-20T14:37:00Z">
          <w:r w:rsidRPr="00EB11B9" w:rsidDel="008960EF">
            <w:rPr>
              <w:rFonts w:ascii="Times New Roman" w:hAnsi="Times New Roman" w:cs="Times New Roman"/>
            </w:rPr>
            <w:delText>years</w:delText>
          </w:r>
        </w:del>
        <w:del w:id="261" w:author="Microsoft account" w:date="2021-05-26T00:42:00Z">
          <w:r w:rsidRPr="00EB11B9" w:rsidDel="00F20606">
            <w:rPr>
              <w:rFonts w:ascii="Times New Roman" w:hAnsi="Times New Roman" w:cs="Times New Roman"/>
            </w:rPr>
            <w:delText xml:space="preserve"> children [71.40% vs 59.46%</w:delText>
          </w:r>
        </w:del>
        <w:del w:id="262" w:author="Microsoft account" w:date="2021-04-20T14:37:00Z">
          <w:r w:rsidRPr="00EB11B9" w:rsidDel="008960EF">
            <w:rPr>
              <w:rFonts w:ascii="Times New Roman" w:hAnsi="Times New Roman" w:cs="Times New Roman"/>
            </w:rPr>
            <w:delText xml:space="preserve"> in 2012;</w:delText>
          </w:r>
        </w:del>
        <w:del w:id="263" w:author="Microsoft account" w:date="2021-05-26T00:42:00Z">
          <w:r w:rsidRPr="00EB11B9" w:rsidDel="00F20606">
            <w:rPr>
              <w:rFonts w:ascii="Times New Roman" w:hAnsi="Times New Roman" w:cs="Times New Roman"/>
            </w:rPr>
            <w:delText xml:space="preserve"> 81.26% vs 68.72%</w:delText>
          </w:r>
        </w:del>
        <w:del w:id="264" w:author="Microsoft account" w:date="2021-04-20T14:37:00Z">
          <w:r w:rsidRPr="00EB11B9" w:rsidDel="008960EF">
            <w:rPr>
              <w:rFonts w:ascii="Times New Roman" w:hAnsi="Times New Roman" w:cs="Times New Roman"/>
            </w:rPr>
            <w:delText xml:space="preserve"> in 2019</w:delText>
          </w:r>
        </w:del>
        <w:del w:id="265" w:author="Microsoft account" w:date="2021-05-26T00:42:00Z">
          <w:r w:rsidRPr="00EB11B9" w:rsidDel="00F20606">
            <w:rPr>
              <w:rFonts w:ascii="Times New Roman" w:hAnsi="Times New Roman" w:cs="Times New Roman"/>
            </w:rPr>
            <w:delText xml:space="preserve">] </w:delText>
          </w:r>
        </w:del>
        <w:del w:id="266" w:author="Microsoft account" w:date="2021-04-20T14:45:00Z">
          <w:r w:rsidRPr="00EB11B9" w:rsidDel="008960EF">
            <w:rPr>
              <w:rFonts w:ascii="Times New Roman" w:hAnsi="Times New Roman" w:cs="Times New Roman"/>
            </w:rPr>
            <w:delText>and f</w:delText>
          </w:r>
        </w:del>
        <w:del w:id="267" w:author="Microsoft account" w:date="2021-05-26T00:42:00Z">
          <w:r w:rsidRPr="00EB11B9" w:rsidDel="00F20606">
            <w:rPr>
              <w:rFonts w:ascii="Times New Roman" w:hAnsi="Times New Roman" w:cs="Times New Roman"/>
            </w:rPr>
            <w:delText>emale</w:delText>
          </w:r>
        </w:del>
        <w:del w:id="268" w:author="Microsoft account" w:date="2021-04-20T14:46:00Z">
          <w:r w:rsidRPr="00EB11B9" w:rsidDel="008960EF">
            <w:rPr>
              <w:rFonts w:ascii="Times New Roman" w:hAnsi="Times New Roman" w:cs="Times New Roman"/>
            </w:rPr>
            <w:delText xml:space="preserve">s </w:delText>
          </w:r>
        </w:del>
        <w:del w:id="269" w:author="Microsoft account" w:date="2021-05-26T00:42:00Z">
          <w:r w:rsidRPr="00EB11B9" w:rsidDel="00F20606">
            <w:rPr>
              <w:rFonts w:ascii="Times New Roman" w:hAnsi="Times New Roman" w:cs="Times New Roman"/>
            </w:rPr>
            <w:delText xml:space="preserve">[67.65% vs 63.41% in 2012; 78.46% vs 71.51% in 2019] were significantly more developmentally on track than their counterparts. </w:delText>
          </w:r>
        </w:del>
      </w:ins>
      <w:commentRangeEnd w:id="258"/>
      <w:del w:id="270" w:author="Microsoft account" w:date="2021-05-26T00:42:00Z">
        <w:r w:rsidR="00805DA6" w:rsidDel="00F20606">
          <w:rPr>
            <w:rStyle w:val="CommentReference"/>
            <w:lang w:val="en-US"/>
          </w:rPr>
          <w:commentReference w:id="258"/>
        </w:r>
        <w:commentRangeEnd w:id="259"/>
        <w:r w:rsidR="004F270F" w:rsidDel="00F20606">
          <w:rPr>
            <w:rStyle w:val="CommentReference"/>
            <w:lang w:val="en-US"/>
          </w:rPr>
          <w:commentReference w:id="259"/>
        </w:r>
      </w:del>
      <w:ins w:id="271" w:author="meshbah rahman" w:date="2021-02-22T01:47:00Z">
        <w:del w:id="272" w:author="Microsoft account" w:date="2021-05-26T00:42:00Z">
          <w:r w:rsidRPr="00EB11B9" w:rsidDel="00F20606">
            <w:rPr>
              <w:rFonts w:ascii="Times New Roman" w:hAnsi="Times New Roman" w:cs="Times New Roman"/>
            </w:rPr>
            <w:delText xml:space="preserve">Children’s age, sex, residence, division, mother’s education and family wealth index were significantly [p&lt;0.05] associated with their early childhood developmental status observed by </w:delText>
          </w:r>
        </w:del>
      </w:ins>
      <w:ins w:id="273" w:author="Kabir, Russell" w:date="2021-02-26T14:00:00Z">
        <w:del w:id="274" w:author="Microsoft account" w:date="2021-05-26T00:42:00Z">
          <w:r w:rsidR="00BA324C" w:rsidDel="00F20606">
            <w:rPr>
              <w:rFonts w:ascii="Times New Roman" w:hAnsi="Times New Roman" w:cs="Times New Roman"/>
            </w:rPr>
            <w:delText xml:space="preserve">the </w:delText>
          </w:r>
        </w:del>
      </w:ins>
      <w:ins w:id="275" w:author="meshbah rahman" w:date="2021-02-22T01:47:00Z">
        <w:del w:id="276" w:author="Microsoft account" w:date="2021-05-26T00:42:00Z">
          <w:r w:rsidRPr="00EB11B9" w:rsidDel="00F20606">
            <w:rPr>
              <w:rFonts w:ascii="Times New Roman" w:hAnsi="Times New Roman" w:cs="Times New Roman"/>
            </w:rPr>
            <w:delText xml:space="preserve">Chi-square association test. </w:delText>
          </w:r>
        </w:del>
        <w:del w:id="277" w:author="Md Jamal Uddin" w:date="2021-03-23T14:34:00Z">
          <w:r w:rsidRPr="00EB11B9" w:rsidDel="00805DA6">
            <w:rPr>
              <w:rFonts w:ascii="Times New Roman" w:hAnsi="Times New Roman" w:cs="Times New Roman"/>
            </w:rPr>
            <w:delText>By the univariable and multivariable [adjusted] logistic regression model,</w:delText>
          </w:r>
        </w:del>
        <w:r w:rsidRPr="00EB11B9">
          <w:rPr>
            <w:rFonts w:ascii="Times New Roman" w:hAnsi="Times New Roman" w:cs="Times New Roman"/>
          </w:rPr>
          <w:t xml:space="preserve"> </w:t>
        </w:r>
      </w:ins>
      <w:ins w:id="278" w:author="Microsoft account" w:date="2021-05-26T00:43:00Z">
        <w:r w:rsidR="00F20606">
          <w:rPr>
            <w:rFonts w:ascii="Times New Roman" w:hAnsi="Times New Roman" w:cs="Times New Roman"/>
            <w:bCs/>
          </w:rPr>
          <w:t>According to child sex</w:t>
        </w:r>
        <w:r w:rsidR="00F20606" w:rsidRPr="00103135">
          <w:rPr>
            <w:rFonts w:ascii="Times New Roman" w:hAnsi="Times New Roman" w:cs="Times New Roman"/>
            <w:bCs/>
          </w:rPr>
          <w:t xml:space="preserve">, when all other variables adjusted, the developmentally on track status had </w:t>
        </w:r>
        <w:r w:rsidR="00F20606">
          <w:rPr>
            <w:rFonts w:ascii="Times New Roman" w:hAnsi="Times New Roman" w:cs="Times New Roman"/>
            <w:bCs/>
          </w:rPr>
          <w:t>1.42</w:t>
        </w:r>
        <w:r w:rsidR="00F20606" w:rsidRPr="00103135">
          <w:rPr>
            <w:rFonts w:ascii="Times New Roman" w:hAnsi="Times New Roman" w:cs="Times New Roman"/>
            <w:bCs/>
          </w:rPr>
          <w:t xml:space="preserve"> </w:t>
        </w:r>
        <w:r w:rsidR="00F20606">
          <w:rPr>
            <w:rFonts w:ascii="Times New Roman" w:hAnsi="Times New Roman" w:cs="Times New Roman"/>
            <w:bCs/>
          </w:rPr>
          <w:t xml:space="preserve">times </w:t>
        </w:r>
        <w:r w:rsidR="00F20606" w:rsidRPr="00103135">
          <w:rPr>
            <w:rFonts w:ascii="Times New Roman" w:hAnsi="Times New Roman" w:cs="Times New Roman"/>
            <w:bCs/>
          </w:rPr>
          <w:t xml:space="preserve">and </w:t>
        </w:r>
        <w:r w:rsidR="00F20606">
          <w:rPr>
            <w:rFonts w:ascii="Times New Roman" w:hAnsi="Times New Roman" w:cs="Times New Roman"/>
            <w:bCs/>
          </w:rPr>
          <w:t xml:space="preserve">1.41 times higher chance </w:t>
        </w:r>
        <w:r w:rsidR="00F20606" w:rsidRPr="00103135">
          <w:rPr>
            <w:rFonts w:ascii="Times New Roman" w:hAnsi="Times New Roman" w:cs="Times New Roman"/>
            <w:bCs/>
          </w:rPr>
          <w:t xml:space="preserve">for </w:t>
        </w:r>
        <w:r w:rsidR="00F20606">
          <w:rPr>
            <w:rFonts w:ascii="Times New Roman" w:hAnsi="Times New Roman" w:cs="Times New Roman"/>
            <w:bCs/>
          </w:rPr>
          <w:t>female child</w:t>
        </w:r>
        <w:r w:rsidR="00F20606" w:rsidRPr="00103135">
          <w:rPr>
            <w:rFonts w:ascii="Times New Roman" w:hAnsi="Times New Roman" w:cs="Times New Roman"/>
            <w:bCs/>
          </w:rPr>
          <w:t xml:space="preserve"> th</w:t>
        </w:r>
        <w:r w:rsidR="00F20606">
          <w:rPr>
            <w:rFonts w:ascii="Times New Roman" w:hAnsi="Times New Roman" w:cs="Times New Roman"/>
            <w:bCs/>
          </w:rPr>
          <w:t>an the</w:t>
        </w:r>
        <w:r w:rsidR="00F20606" w:rsidRPr="00103135">
          <w:rPr>
            <w:rFonts w:ascii="Times New Roman" w:hAnsi="Times New Roman" w:cs="Times New Roman"/>
            <w:bCs/>
          </w:rPr>
          <w:t xml:space="preserve"> </w:t>
        </w:r>
        <w:r w:rsidR="00F20606">
          <w:rPr>
            <w:rFonts w:ascii="Times New Roman" w:hAnsi="Times New Roman" w:cs="Times New Roman"/>
            <w:bCs/>
          </w:rPr>
          <w:t>male child respectively</w:t>
        </w:r>
        <w:r w:rsidR="00F20606" w:rsidRPr="00103135">
          <w:rPr>
            <w:rFonts w:ascii="Times New Roman" w:hAnsi="Times New Roman" w:cs="Times New Roman"/>
            <w:bCs/>
          </w:rPr>
          <w:t xml:space="preserve"> in both </w:t>
        </w:r>
        <w:r w:rsidR="00F20606">
          <w:rPr>
            <w:rFonts w:ascii="Times New Roman" w:hAnsi="Times New Roman" w:cs="Times New Roman"/>
            <w:bCs/>
          </w:rPr>
          <w:t>datasets</w:t>
        </w:r>
        <w:r w:rsidR="00F20606" w:rsidRPr="00103135">
          <w:rPr>
            <w:rFonts w:ascii="Times New Roman" w:hAnsi="Times New Roman" w:cs="Times New Roman"/>
            <w:bCs/>
          </w:rPr>
          <w:t xml:space="preserve">. </w:t>
        </w:r>
      </w:ins>
      <w:ins w:id="279" w:author="Md Jamal Uddin" w:date="2021-03-23T14:34:00Z">
        <w:del w:id="280" w:author="Microsoft account" w:date="2021-05-26T00:43:00Z">
          <w:r w:rsidR="00805DA6" w:rsidDel="00F20606">
            <w:rPr>
              <w:rFonts w:ascii="Times New Roman" w:hAnsi="Times New Roman" w:cs="Times New Roman"/>
            </w:rPr>
            <w:delText xml:space="preserve">We found </w:delText>
          </w:r>
        </w:del>
      </w:ins>
      <w:commentRangeStart w:id="281"/>
      <w:commentRangeStart w:id="282"/>
      <w:ins w:id="283" w:author="meshbah rahman" w:date="2021-02-22T01:47:00Z">
        <w:del w:id="284" w:author="Microsoft account" w:date="2021-05-26T00:43:00Z">
          <w:r w:rsidRPr="00EB11B9" w:rsidDel="00F20606">
            <w:rPr>
              <w:rFonts w:ascii="Times New Roman" w:hAnsi="Times New Roman" w:cs="Times New Roman"/>
            </w:rPr>
            <w:delText>children aged four years [OR: 1.78, 95% CI: 1.58-2.01 in MICS 2012; OR: 2.08, 95% CI: 1.85-2.32 in MICS 2019</w:delText>
          </w:r>
          <w:commentRangeStart w:id="285"/>
          <w:commentRangeStart w:id="286"/>
          <w:r w:rsidRPr="00EB11B9" w:rsidDel="00F20606">
            <w:rPr>
              <w:rFonts w:ascii="Times New Roman" w:hAnsi="Times New Roman" w:cs="Times New Roman"/>
            </w:rPr>
            <w:delText>]</w:delText>
          </w:r>
        </w:del>
        <w:del w:id="287" w:author="Microsoft account" w:date="2021-04-20T14:49:00Z">
          <w:r w:rsidRPr="00EB11B9" w:rsidDel="004F270F">
            <w:rPr>
              <w:rFonts w:ascii="Times New Roman" w:hAnsi="Times New Roman" w:cs="Times New Roman"/>
            </w:rPr>
            <w:delText>,</w:delText>
          </w:r>
        </w:del>
        <w:del w:id="288" w:author="Microsoft account" w:date="2021-05-26T00:43:00Z">
          <w:r w:rsidRPr="00EB11B9" w:rsidDel="00F20606">
            <w:rPr>
              <w:rFonts w:ascii="Times New Roman" w:hAnsi="Times New Roman" w:cs="Times New Roman"/>
            </w:rPr>
            <w:delText xml:space="preserve"> </w:delText>
          </w:r>
        </w:del>
      </w:ins>
      <w:commentRangeEnd w:id="281"/>
      <w:del w:id="289" w:author="Microsoft account" w:date="2021-05-26T00:43:00Z">
        <w:r w:rsidR="00805DA6" w:rsidDel="00F20606">
          <w:rPr>
            <w:rStyle w:val="CommentReference"/>
            <w:lang w:val="en-US"/>
          </w:rPr>
          <w:commentReference w:id="281"/>
        </w:r>
        <w:commentRangeEnd w:id="282"/>
        <w:r w:rsidR="00C77A1A" w:rsidDel="00F20606">
          <w:rPr>
            <w:rStyle w:val="CommentReference"/>
            <w:lang w:val="en-US"/>
          </w:rPr>
          <w:commentReference w:id="282"/>
        </w:r>
      </w:del>
      <w:ins w:id="290" w:author="meshbah rahman" w:date="2021-02-22T01:47:00Z">
        <w:del w:id="291" w:author="Microsoft account" w:date="2021-05-26T00:43:00Z">
          <w:r w:rsidRPr="00EB11B9" w:rsidDel="00F20606">
            <w:rPr>
              <w:rFonts w:ascii="Times New Roman" w:hAnsi="Times New Roman" w:cs="Times New Roman"/>
            </w:rPr>
            <w:delText>female [OR: 1.27, 95% CI: 1.12-1.44 in MICS 2012; OR: 1.47, 95% CI: 1.32-1.63 in MICS 2019]</w:delText>
          </w:r>
        </w:del>
        <w:del w:id="292" w:author="Microsoft account" w:date="2021-04-20T15:04:00Z">
          <w:r w:rsidRPr="00EB11B9" w:rsidDel="00D220DE">
            <w:rPr>
              <w:rFonts w:ascii="Times New Roman" w:hAnsi="Times New Roman" w:cs="Times New Roman"/>
            </w:rPr>
            <w:delText>,</w:delText>
          </w:r>
        </w:del>
        <w:del w:id="293" w:author="Microsoft account" w:date="2021-05-26T00:43:00Z">
          <w:r w:rsidRPr="00EB11B9" w:rsidDel="00F20606">
            <w:rPr>
              <w:rFonts w:ascii="Times New Roman" w:hAnsi="Times New Roman" w:cs="Times New Roman"/>
            </w:rPr>
            <w:delText xml:space="preserve"> </w:delText>
          </w:r>
        </w:del>
      </w:ins>
      <w:ins w:id="294" w:author="Microsoft account" w:date="2021-04-20T15:04:00Z">
        <w:r w:rsidR="00D220DE">
          <w:rPr>
            <w:rFonts w:ascii="Times New Roman" w:hAnsi="Times New Roman" w:cs="Times New Roman"/>
          </w:rPr>
          <w:t>M</w:t>
        </w:r>
      </w:ins>
      <w:ins w:id="295" w:author="meshbah rahman" w:date="2021-02-22T01:47:00Z">
        <w:del w:id="296" w:author="Microsoft account" w:date="2021-04-20T15:04:00Z">
          <w:r w:rsidRPr="00EB11B9" w:rsidDel="00D220DE">
            <w:rPr>
              <w:rFonts w:ascii="Times New Roman" w:hAnsi="Times New Roman" w:cs="Times New Roman"/>
            </w:rPr>
            <w:delText>m</w:delText>
          </w:r>
        </w:del>
        <w:r w:rsidRPr="00EB11B9">
          <w:rPr>
            <w:rFonts w:ascii="Times New Roman" w:hAnsi="Times New Roman" w:cs="Times New Roman"/>
          </w:rPr>
          <w:t xml:space="preserve">other’s </w:t>
        </w:r>
        <w:del w:id="297" w:author="Microsoft account" w:date="2021-04-20T15:22:00Z">
          <w:r w:rsidRPr="00EB11B9" w:rsidDel="00C77A1A">
            <w:rPr>
              <w:rFonts w:ascii="Times New Roman" w:hAnsi="Times New Roman" w:cs="Times New Roman"/>
            </w:rPr>
            <w:delText>higher educational</w:delText>
          </w:r>
        </w:del>
      </w:ins>
      <w:ins w:id="298" w:author="Microsoft account" w:date="2021-04-20T15:22:00Z">
        <w:r w:rsidR="00C77A1A">
          <w:rPr>
            <w:rFonts w:ascii="Times New Roman" w:hAnsi="Times New Roman" w:cs="Times New Roman"/>
          </w:rPr>
          <w:t>with secondary complete or higher educational</w:t>
        </w:r>
      </w:ins>
      <w:ins w:id="299" w:author="meshbah rahman" w:date="2021-02-22T01:47:00Z">
        <w:r w:rsidRPr="00EB11B9">
          <w:rPr>
            <w:rFonts w:ascii="Times New Roman" w:hAnsi="Times New Roman" w:cs="Times New Roman"/>
          </w:rPr>
          <w:t xml:space="preserve"> attainment </w:t>
        </w:r>
        <w:del w:id="300" w:author="Microsoft account" w:date="2021-04-20T15:21:00Z">
          <w:r w:rsidRPr="00EB11B9" w:rsidDel="00C77A1A">
            <w:rPr>
              <w:rFonts w:ascii="Times New Roman" w:hAnsi="Times New Roman" w:cs="Times New Roman"/>
            </w:rPr>
            <w:delText xml:space="preserve">and </w:delText>
          </w:r>
        </w:del>
        <w:del w:id="301" w:author="Microsoft account" w:date="2021-04-20T15:04:00Z">
          <w:r w:rsidRPr="00EB11B9" w:rsidDel="00D220DE">
            <w:rPr>
              <w:rFonts w:ascii="Times New Roman" w:hAnsi="Times New Roman" w:cs="Times New Roman"/>
            </w:rPr>
            <w:delText xml:space="preserve">growing in </w:delText>
          </w:r>
        </w:del>
      </w:ins>
      <w:ins w:id="302" w:author="Kabir, Russell" w:date="2021-02-26T14:01:00Z">
        <w:del w:id="303" w:author="Microsoft account" w:date="2021-04-20T15:04:00Z">
          <w:r w:rsidR="00BA324C" w:rsidDel="00D220DE">
            <w:rPr>
              <w:rFonts w:ascii="Times New Roman" w:hAnsi="Times New Roman" w:cs="Times New Roman"/>
            </w:rPr>
            <w:delText xml:space="preserve">the </w:delText>
          </w:r>
        </w:del>
      </w:ins>
      <w:ins w:id="304" w:author="meshbah rahman" w:date="2021-02-22T01:47:00Z">
        <w:del w:id="305" w:author="Microsoft account" w:date="2021-04-20T15:04:00Z">
          <w:r w:rsidRPr="00EB11B9" w:rsidDel="00D220DE">
            <w:rPr>
              <w:rFonts w:ascii="Times New Roman" w:hAnsi="Times New Roman" w:cs="Times New Roman"/>
            </w:rPr>
            <w:delText xml:space="preserve">economically rich and </w:delText>
          </w:r>
        </w:del>
        <w:del w:id="306" w:author="Microsoft account" w:date="2021-04-20T15:21:00Z">
          <w:r w:rsidRPr="00EB11B9" w:rsidDel="00C77A1A">
            <w:rPr>
              <w:rFonts w:ascii="Times New Roman" w:hAnsi="Times New Roman" w:cs="Times New Roman"/>
            </w:rPr>
            <w:delText xml:space="preserve">richest family </w:delText>
          </w:r>
        </w:del>
        <w:r w:rsidRPr="00EB11B9">
          <w:rPr>
            <w:rFonts w:ascii="Times New Roman" w:hAnsi="Times New Roman" w:cs="Times New Roman"/>
          </w:rPr>
          <w:t>had a higher chance of developmentally on track than their</w:t>
        </w:r>
      </w:ins>
      <w:ins w:id="307" w:author="Microsoft account" w:date="2021-04-20T15:24:00Z">
        <w:r w:rsidR="00C77A1A">
          <w:rPr>
            <w:rFonts w:ascii="Times New Roman" w:hAnsi="Times New Roman" w:cs="Times New Roman"/>
          </w:rPr>
          <w:t xml:space="preserve"> primary incomplete</w:t>
        </w:r>
      </w:ins>
      <w:ins w:id="308" w:author="meshbah rahman" w:date="2021-02-22T01:47:00Z">
        <w:r w:rsidRPr="00EB11B9">
          <w:rPr>
            <w:rFonts w:ascii="Times New Roman" w:hAnsi="Times New Roman" w:cs="Times New Roman"/>
          </w:rPr>
          <w:t xml:space="preserve"> counterparts. </w:t>
        </w:r>
      </w:ins>
      <w:ins w:id="309" w:author="Microsoft account" w:date="2021-05-26T00:49:00Z">
        <w:r w:rsidR="00F20606" w:rsidRPr="003939F9">
          <w:rPr>
            <w:rFonts w:ascii="Times New Roman" w:hAnsi="Times New Roman" w:cs="Times New Roman"/>
          </w:rPr>
          <w:t xml:space="preserve">Children </w:t>
        </w:r>
        <w:r w:rsidR="00F20606">
          <w:rPr>
            <w:rFonts w:ascii="Times New Roman" w:hAnsi="Times New Roman" w:cs="Times New Roman"/>
          </w:rPr>
          <w:t>with father and other stimulation</w:t>
        </w:r>
        <w:r w:rsidR="00F20606" w:rsidRPr="003939F9">
          <w:rPr>
            <w:rFonts w:ascii="Times New Roman" w:hAnsi="Times New Roman" w:cs="Times New Roman"/>
          </w:rPr>
          <w:t xml:space="preserve"> had a higher </w:t>
        </w:r>
        <w:r w:rsidR="00F20606">
          <w:rPr>
            <w:rFonts w:ascii="Times New Roman" w:hAnsi="Times New Roman" w:cs="Times New Roman"/>
          </w:rPr>
          <w:t>chance</w:t>
        </w:r>
        <w:r w:rsidR="00F20606" w:rsidRPr="003939F9">
          <w:rPr>
            <w:rFonts w:ascii="Times New Roman" w:hAnsi="Times New Roman" w:cs="Times New Roman"/>
          </w:rPr>
          <w:t xml:space="preserve"> of </w:t>
        </w:r>
        <w:r w:rsidR="00F20606">
          <w:rPr>
            <w:rFonts w:ascii="Times New Roman" w:hAnsi="Times New Roman" w:cs="Times New Roman"/>
          </w:rPr>
          <w:t>developmentally on track</w:t>
        </w:r>
        <w:r w:rsidR="00F20606">
          <w:rPr>
            <w:rFonts w:ascii="Times New Roman" w:hAnsi="Times New Roman" w:cs="Times New Roman"/>
          </w:rPr>
          <w:t xml:space="preserve">. </w:t>
        </w:r>
      </w:ins>
      <w:ins w:id="310" w:author="Microsoft account" w:date="2021-05-26T00:51:00Z">
        <w:r w:rsidR="00F20606">
          <w:rPr>
            <w:rFonts w:ascii="Times New Roman" w:hAnsi="Times New Roman" w:cs="Times New Roman"/>
          </w:rPr>
          <w:t>C</w:t>
        </w:r>
      </w:ins>
      <w:ins w:id="311" w:author="Microsoft account" w:date="2021-05-26T00:49:00Z">
        <w:r w:rsidR="00F20606" w:rsidRPr="003939F9">
          <w:rPr>
            <w:rFonts w:ascii="Times New Roman" w:hAnsi="Times New Roman" w:cs="Times New Roman"/>
          </w:rPr>
          <w:t xml:space="preserve">hildren </w:t>
        </w:r>
        <w:r w:rsidR="00F20606">
          <w:rPr>
            <w:rFonts w:ascii="Times New Roman" w:hAnsi="Times New Roman" w:cs="Times New Roman"/>
          </w:rPr>
          <w:t xml:space="preserve">raise with adequate supervision </w:t>
        </w:r>
        <w:r w:rsidR="00F20606" w:rsidRPr="003939F9">
          <w:rPr>
            <w:rFonts w:ascii="Times New Roman" w:hAnsi="Times New Roman" w:cs="Times New Roman"/>
          </w:rPr>
          <w:t>had</w:t>
        </w:r>
        <w:r w:rsidR="00F20606">
          <w:rPr>
            <w:rFonts w:ascii="Times New Roman" w:hAnsi="Times New Roman" w:cs="Times New Roman"/>
          </w:rPr>
          <w:t xml:space="preserve"> 29</w:t>
        </w:r>
        <w:r w:rsidR="00F20606" w:rsidRPr="003939F9">
          <w:rPr>
            <w:rFonts w:ascii="Times New Roman" w:hAnsi="Times New Roman" w:cs="Times New Roman"/>
          </w:rPr>
          <w:t xml:space="preserve">% </w:t>
        </w:r>
        <w:r w:rsidR="00F20606">
          <w:rPr>
            <w:rFonts w:ascii="Times New Roman" w:hAnsi="Times New Roman" w:cs="Times New Roman"/>
          </w:rPr>
          <w:t>higher chance</w:t>
        </w:r>
        <w:r w:rsidR="00F20606" w:rsidRPr="003939F9">
          <w:rPr>
            <w:rFonts w:ascii="Times New Roman" w:hAnsi="Times New Roman" w:cs="Times New Roman"/>
          </w:rPr>
          <w:t xml:space="preserve"> of </w:t>
        </w:r>
        <w:r w:rsidR="00F20606">
          <w:rPr>
            <w:rFonts w:ascii="Times New Roman" w:hAnsi="Times New Roman" w:cs="Times New Roman"/>
          </w:rPr>
          <w:t>developmentally on track</w:t>
        </w:r>
        <w:r w:rsidR="00F20606" w:rsidRPr="003939F9">
          <w:rPr>
            <w:rFonts w:ascii="Times New Roman" w:hAnsi="Times New Roman" w:cs="Times New Roman"/>
          </w:rPr>
          <w:t xml:space="preserve">. There was a significant increase in </w:t>
        </w:r>
        <w:r w:rsidR="00F20606">
          <w:rPr>
            <w:rFonts w:ascii="Times New Roman" w:hAnsi="Times New Roman" w:cs="Times New Roman"/>
          </w:rPr>
          <w:t>ECD on track status among the children with family has books and toys</w:t>
        </w:r>
        <w:r w:rsidR="00F20606" w:rsidRPr="003939F9">
          <w:rPr>
            <w:rFonts w:ascii="Times New Roman" w:hAnsi="Times New Roman" w:cs="Times New Roman"/>
          </w:rPr>
          <w:t xml:space="preserve">. Similarly, children </w:t>
        </w:r>
        <w:r w:rsidR="00F20606">
          <w:rPr>
            <w:rFonts w:ascii="Times New Roman" w:hAnsi="Times New Roman" w:cs="Times New Roman"/>
          </w:rPr>
          <w:t>mother or caretaker mass media access also plays significant role for early childhood development</w:t>
        </w:r>
        <w:r w:rsidR="00F20606" w:rsidRPr="003939F9">
          <w:rPr>
            <w:rFonts w:ascii="Times New Roman" w:hAnsi="Times New Roman" w:cs="Times New Roman"/>
          </w:rPr>
          <w:t>.</w:t>
        </w:r>
      </w:ins>
    </w:p>
    <w:p w14:paraId="129CA9B2" w14:textId="7C60DB76" w:rsidR="009D6205" w:rsidRDefault="009D6205" w:rsidP="00E75A46">
      <w:pPr>
        <w:spacing w:after="0" w:line="480" w:lineRule="auto"/>
        <w:contextualSpacing/>
        <w:jc w:val="both"/>
        <w:rPr>
          <w:ins w:id="312" w:author="meshbah rahman" w:date="2021-02-22T02:24:00Z"/>
          <w:rFonts w:ascii="Times New Roman" w:hAnsi="Times New Roman" w:cs="Times New Roman"/>
        </w:rPr>
        <w:pPrChange w:id="313" w:author="Microsoft account" w:date="2021-05-25T22:50:00Z">
          <w:pPr>
            <w:spacing w:after="0" w:line="480" w:lineRule="auto"/>
            <w:contextualSpacing/>
          </w:pPr>
        </w:pPrChange>
      </w:pPr>
      <w:ins w:id="314" w:author="meshbah rahman" w:date="2021-02-22T02:22:00Z">
        <w:del w:id="315" w:author="Microsoft account" w:date="2021-05-26T00:49:00Z">
          <w:r w:rsidRPr="009D6205" w:rsidDel="00F20606">
            <w:rPr>
              <w:rFonts w:ascii="Times New Roman" w:hAnsi="Times New Roman" w:cs="Times New Roman"/>
            </w:rPr>
            <w:delText>An interesting result noted for children’s residence</w:delText>
          </w:r>
        </w:del>
      </w:ins>
      <w:ins w:id="316" w:author="meshbah rahman" w:date="2021-02-22T02:23:00Z">
        <w:del w:id="317" w:author="Microsoft account" w:date="2021-04-20T15:25:00Z">
          <w:r w:rsidDel="00C77A1A">
            <w:rPr>
              <w:rFonts w:ascii="Times New Roman" w:hAnsi="Times New Roman" w:cs="Times New Roman"/>
            </w:rPr>
            <w:delText xml:space="preserve"> and</w:delText>
          </w:r>
        </w:del>
        <w:del w:id="318" w:author="Microsoft account" w:date="2021-05-26T00:49:00Z">
          <w:r w:rsidDel="00F20606">
            <w:rPr>
              <w:rFonts w:ascii="Times New Roman" w:hAnsi="Times New Roman" w:cs="Times New Roman"/>
            </w:rPr>
            <w:delText xml:space="preserve"> </w:delText>
          </w:r>
        </w:del>
      </w:ins>
      <w:ins w:id="319" w:author="meshbah rahman" w:date="2021-02-22T02:24:00Z">
        <w:del w:id="320" w:author="Microsoft account" w:date="2021-05-26T00:49:00Z">
          <w:r w:rsidRPr="009D6205" w:rsidDel="00F20606">
            <w:rPr>
              <w:rFonts w:ascii="Times New Roman" w:hAnsi="Times New Roman" w:cs="Times New Roman"/>
            </w:rPr>
            <w:delText>the child growing in rural areas were found significantly higher chance</w:delText>
          </w:r>
          <w:r w:rsidDel="00F20606">
            <w:rPr>
              <w:rFonts w:ascii="Times New Roman" w:hAnsi="Times New Roman" w:cs="Times New Roman"/>
            </w:rPr>
            <w:delText xml:space="preserve"> </w:delText>
          </w:r>
          <w:r w:rsidRPr="009D6205" w:rsidDel="00F20606">
            <w:rPr>
              <w:rFonts w:ascii="Times New Roman" w:hAnsi="Times New Roman" w:cs="Times New Roman"/>
            </w:rPr>
            <w:delText>[OR: 1.28,</w:delText>
          </w:r>
          <w:r w:rsidDel="00F20606">
            <w:rPr>
              <w:rFonts w:ascii="Times New Roman" w:hAnsi="Times New Roman" w:cs="Times New Roman"/>
            </w:rPr>
            <w:delText xml:space="preserve"> 95% CI: 1.05-1.57</w:delText>
          </w:r>
          <w:r w:rsidRPr="009D6205" w:rsidDel="00F20606">
            <w:rPr>
              <w:rFonts w:ascii="Times New Roman" w:hAnsi="Times New Roman" w:cs="Times New Roman"/>
            </w:rPr>
            <w:delText xml:space="preserve">] of developmentally on track </w:delText>
          </w:r>
        </w:del>
      </w:ins>
      <w:ins w:id="321" w:author="meshbah rahman" w:date="2021-02-22T02:29:00Z">
        <w:del w:id="322" w:author="Microsoft account" w:date="2021-05-26T00:49:00Z">
          <w:r w:rsidDel="00F20606">
            <w:rPr>
              <w:rFonts w:ascii="Times New Roman" w:hAnsi="Times New Roman" w:cs="Times New Roman"/>
            </w:rPr>
            <w:delText xml:space="preserve">in </w:delText>
          </w:r>
        </w:del>
      </w:ins>
      <w:ins w:id="323" w:author="meshbah rahman" w:date="2021-02-22T02:30:00Z">
        <w:del w:id="324" w:author="Microsoft account" w:date="2021-05-26T00:49:00Z">
          <w:r w:rsidRPr="00EB11B9" w:rsidDel="00F20606">
            <w:rPr>
              <w:rFonts w:ascii="Times New Roman" w:hAnsi="Times New Roman" w:cs="Times New Roman"/>
            </w:rPr>
            <w:delText>MICS 2012</w:delText>
          </w:r>
          <w:r w:rsidDel="00F20606">
            <w:rPr>
              <w:rFonts w:ascii="Times New Roman" w:hAnsi="Times New Roman" w:cs="Times New Roman"/>
            </w:rPr>
            <w:delText xml:space="preserve"> whereas </w:delText>
          </w:r>
        </w:del>
      </w:ins>
      <w:ins w:id="325" w:author="meshbah rahman" w:date="2021-02-22T02:31:00Z">
        <w:del w:id="326" w:author="Microsoft account" w:date="2021-05-26T00:49:00Z">
          <w:r w:rsidDel="00F20606">
            <w:rPr>
              <w:rFonts w:ascii="Times New Roman" w:hAnsi="Times New Roman" w:cs="Times New Roman"/>
            </w:rPr>
            <w:delText xml:space="preserve">in 2019, </w:delText>
          </w:r>
          <w:r w:rsidRPr="00EB11B9" w:rsidDel="00F20606">
            <w:rPr>
              <w:rFonts w:ascii="Times New Roman" w:hAnsi="Times New Roman" w:cs="Times New Roman"/>
            </w:rPr>
            <w:delText>the rural child had 11% less [OR: 0.89, 95% CI: 0.77-1.03] likely to developmentally o</w:delText>
          </w:r>
          <w:r w:rsidDel="00F20606">
            <w:rPr>
              <w:rFonts w:ascii="Times New Roman" w:hAnsi="Times New Roman" w:cs="Times New Roman"/>
            </w:rPr>
            <w:delText>n track than the urban children.</w:delText>
          </w:r>
        </w:del>
      </w:ins>
      <w:commentRangeEnd w:id="285"/>
      <w:del w:id="327" w:author="Microsoft account" w:date="2021-05-26T00:49:00Z">
        <w:r w:rsidR="00805DA6" w:rsidDel="00F20606">
          <w:rPr>
            <w:rStyle w:val="CommentReference"/>
            <w:lang w:val="en-US"/>
          </w:rPr>
          <w:commentReference w:id="285"/>
        </w:r>
        <w:commentRangeEnd w:id="286"/>
        <w:r w:rsidR="00C510D6" w:rsidDel="00F20606">
          <w:rPr>
            <w:rStyle w:val="CommentReference"/>
            <w:lang w:val="en-US"/>
          </w:rPr>
          <w:commentReference w:id="286"/>
        </w:r>
      </w:del>
    </w:p>
    <w:p w14:paraId="65798ECF" w14:textId="77777777" w:rsidR="009D6205" w:rsidRDefault="009D6205" w:rsidP="00E75A46">
      <w:pPr>
        <w:spacing w:after="0" w:line="480" w:lineRule="auto"/>
        <w:contextualSpacing/>
        <w:jc w:val="both"/>
        <w:rPr>
          <w:ins w:id="328" w:author="meshbah rahman" w:date="2021-02-20T16:23:00Z"/>
          <w:rFonts w:ascii="Times New Roman" w:hAnsi="Times New Roman" w:cs="Times New Roman"/>
        </w:rPr>
        <w:pPrChange w:id="329" w:author="Microsoft account" w:date="2021-05-25T22:50:00Z">
          <w:pPr>
            <w:spacing w:after="0" w:line="480" w:lineRule="auto"/>
            <w:contextualSpacing/>
          </w:pPr>
        </w:pPrChange>
      </w:pPr>
    </w:p>
    <w:p w14:paraId="5A63AFB1" w14:textId="49B26616" w:rsidR="00681324" w:rsidRPr="009023CE" w:rsidRDefault="00681324" w:rsidP="00E75A46">
      <w:pPr>
        <w:spacing w:after="0" w:line="480" w:lineRule="auto"/>
        <w:contextualSpacing/>
        <w:jc w:val="both"/>
        <w:rPr>
          <w:ins w:id="330" w:author="meshbah rahman" w:date="2021-02-20T16:19:00Z"/>
          <w:rFonts w:ascii="Times New Roman" w:hAnsi="Times New Roman" w:cs="Times New Roman"/>
          <w:b/>
          <w:bCs/>
        </w:rPr>
        <w:pPrChange w:id="331" w:author="Microsoft account" w:date="2021-05-25T22:50:00Z">
          <w:pPr>
            <w:spacing w:after="0" w:line="480" w:lineRule="auto"/>
            <w:contextualSpacing/>
          </w:pPr>
        </w:pPrChange>
      </w:pPr>
      <w:ins w:id="332" w:author="meshbah rahman" w:date="2021-02-20T16:19:00Z">
        <w:r w:rsidRPr="009023CE">
          <w:rPr>
            <w:rFonts w:ascii="Times New Roman" w:hAnsi="Times New Roman" w:cs="Times New Roman"/>
            <w:b/>
            <w:bCs/>
          </w:rPr>
          <w:t>Conclusion</w:t>
        </w:r>
      </w:ins>
    </w:p>
    <w:p w14:paraId="18A76BCB" w14:textId="69DF1BF7" w:rsidR="00473A99" w:rsidRPr="00103135" w:rsidRDefault="00584CA8" w:rsidP="00473A99">
      <w:pPr>
        <w:spacing w:after="0" w:line="480" w:lineRule="auto"/>
        <w:contextualSpacing/>
        <w:jc w:val="both"/>
        <w:rPr>
          <w:ins w:id="333" w:author="Microsoft account" w:date="2021-05-26T00:39:00Z"/>
          <w:rFonts w:ascii="Times New Roman" w:hAnsi="Times New Roman" w:cs="Times New Roman"/>
        </w:rPr>
      </w:pPr>
      <w:ins w:id="334" w:author="Microsoft account" w:date="2021-05-26T00:37:00Z">
        <w:r w:rsidRPr="00103135">
          <w:rPr>
            <w:rFonts w:ascii="Times New Roman" w:hAnsi="Times New Roman" w:cs="Times New Roman"/>
          </w:rPr>
          <w:t xml:space="preserve">A strong impact of the child’s age, </w:t>
        </w:r>
        <w:r>
          <w:rPr>
            <w:rFonts w:ascii="Times New Roman" w:hAnsi="Times New Roman" w:cs="Times New Roman"/>
          </w:rPr>
          <w:t>region</w:t>
        </w:r>
        <w:r w:rsidRPr="00103135">
          <w:rPr>
            <w:rFonts w:ascii="Times New Roman" w:hAnsi="Times New Roman" w:cs="Times New Roman"/>
          </w:rPr>
          <w:t>, division,</w:t>
        </w:r>
        <w:r>
          <w:rPr>
            <w:rFonts w:ascii="Times New Roman" w:hAnsi="Times New Roman" w:cs="Times New Roman"/>
          </w:rPr>
          <w:t xml:space="preserve"> mother’s education</w:t>
        </w:r>
        <w:r w:rsidRPr="00103135">
          <w:rPr>
            <w:rFonts w:ascii="Times New Roman" w:hAnsi="Times New Roman" w:cs="Times New Roman"/>
          </w:rPr>
          <w:t>, wealth index, religion</w:t>
        </w:r>
        <w:r>
          <w:rPr>
            <w:rFonts w:ascii="Times New Roman" w:hAnsi="Times New Roman" w:cs="Times New Roman"/>
          </w:rPr>
          <w:t>, childhood education program, nutritional status, supervision and child punishment</w:t>
        </w:r>
        <w:r w:rsidRPr="00103135">
          <w:rPr>
            <w:rFonts w:ascii="Times New Roman" w:hAnsi="Times New Roman" w:cs="Times New Roman"/>
          </w:rPr>
          <w:t xml:space="preserve"> on the child’s developmental status was detected. </w:t>
        </w:r>
        <w:r>
          <w:rPr>
            <w:rFonts w:ascii="Times New Roman" w:hAnsi="Times New Roman" w:cs="Times New Roman"/>
          </w:rPr>
          <w:t>In Bangladesh, many</w:t>
        </w:r>
        <w:r w:rsidRPr="00103135">
          <w:rPr>
            <w:rFonts w:ascii="Times New Roman" w:hAnsi="Times New Roman" w:cs="Times New Roman"/>
          </w:rPr>
          <w:t xml:space="preserve"> children had developmentally on track</w:t>
        </w:r>
        <w:r>
          <w:rPr>
            <w:rFonts w:ascii="Times New Roman" w:hAnsi="Times New Roman" w:cs="Times New Roman"/>
          </w:rPr>
          <w:t xml:space="preserve"> came from highly educated </w:t>
        </w:r>
      </w:ins>
      <w:ins w:id="335" w:author="Microsoft account" w:date="2021-05-26T00:39:00Z">
        <w:r w:rsidR="00473A99">
          <w:rPr>
            <w:rFonts w:ascii="Times New Roman" w:hAnsi="Times New Roman" w:cs="Times New Roman"/>
          </w:rPr>
          <w:t>mothers</w:t>
        </w:r>
      </w:ins>
      <w:ins w:id="336" w:author="Microsoft account" w:date="2021-05-26T00:37:00Z">
        <w:r>
          <w:rPr>
            <w:rFonts w:ascii="Times New Roman" w:hAnsi="Times New Roman" w:cs="Times New Roman"/>
          </w:rPr>
          <w:t xml:space="preserve">, </w:t>
        </w:r>
        <w:r>
          <w:rPr>
            <w:rFonts w:ascii="Times New Roman" w:hAnsi="Times New Roman" w:cs="Times New Roman"/>
            <w:lang w:val="en-US"/>
          </w:rPr>
          <w:t xml:space="preserve">rich families, low disease infected children, </w:t>
        </w:r>
      </w:ins>
      <w:ins w:id="337" w:author="Microsoft account" w:date="2021-05-26T00:38:00Z">
        <w:r>
          <w:rPr>
            <w:rFonts w:ascii="Times New Roman" w:hAnsi="Times New Roman" w:cs="Times New Roman"/>
            <w:lang w:val="en-US"/>
          </w:rPr>
          <w:t>adequate supervision child, pre-school attending children</w:t>
        </w:r>
      </w:ins>
      <w:ins w:id="338" w:author="Microsoft account" w:date="2021-05-26T00:39:00Z">
        <w:r>
          <w:rPr>
            <w:rFonts w:ascii="Times New Roman" w:hAnsi="Times New Roman" w:cs="Times New Roman"/>
            <w:lang w:val="en-US"/>
          </w:rPr>
          <w:t xml:space="preserve"> and child without punishment.</w:t>
        </w:r>
        <w:r w:rsidR="00473A99">
          <w:rPr>
            <w:rFonts w:ascii="Times New Roman" w:hAnsi="Times New Roman" w:cs="Times New Roman"/>
            <w:lang w:val="en-US"/>
          </w:rPr>
          <w:t xml:space="preserve"> This study </w:t>
        </w:r>
      </w:ins>
      <w:ins w:id="339" w:author="Microsoft account" w:date="2021-05-26T00:40:00Z">
        <w:r w:rsidR="00473A99">
          <w:rPr>
            <w:rFonts w:ascii="Times New Roman" w:hAnsi="Times New Roman" w:cs="Times New Roman"/>
            <w:lang w:val="en-US"/>
          </w:rPr>
          <w:t xml:space="preserve">will </w:t>
        </w:r>
      </w:ins>
      <w:ins w:id="340" w:author="Microsoft account" w:date="2021-05-26T00:39:00Z">
        <w:r w:rsidR="00473A99" w:rsidRPr="00E04DF7">
          <w:rPr>
            <w:rFonts w:ascii="Times New Roman" w:hAnsi="Times New Roman" w:cs="Times New Roman"/>
          </w:rPr>
          <w:t>facilitate public health efforts to address early childhood development and education as social determinants of health.</w:t>
        </w:r>
      </w:ins>
    </w:p>
    <w:p w14:paraId="0509C4ED" w14:textId="3565ACEA" w:rsidR="006601BD" w:rsidRPr="00584CA8" w:rsidRDefault="006601BD" w:rsidP="00E75A46">
      <w:pPr>
        <w:spacing w:after="0" w:line="480" w:lineRule="auto"/>
        <w:contextualSpacing/>
        <w:jc w:val="both"/>
        <w:rPr>
          <w:ins w:id="341" w:author="Microsoft account" w:date="2021-04-21T14:25:00Z"/>
          <w:rFonts w:ascii="Nirmala UI" w:hAnsi="Nirmala UI" w:cs="Nirmala UI"/>
          <w:lang w:val="en-US"/>
          <w:rPrChange w:id="342" w:author="Microsoft account" w:date="2021-05-26T00:37:00Z">
            <w:rPr>
              <w:ins w:id="343" w:author="Microsoft account" w:date="2021-04-21T14:25:00Z"/>
              <w:rFonts w:ascii="Times New Roman" w:hAnsi="Times New Roman" w:cs="Times New Roman"/>
            </w:rPr>
          </w:rPrChange>
        </w:rPr>
        <w:pPrChange w:id="344" w:author="Microsoft account" w:date="2021-05-25T22:50:00Z">
          <w:pPr>
            <w:spacing w:after="0" w:line="480" w:lineRule="auto"/>
            <w:contextualSpacing/>
          </w:pPr>
        </w:pPrChange>
      </w:pPr>
    </w:p>
    <w:p w14:paraId="76009C8F" w14:textId="69F957EB" w:rsidR="00C656A3" w:rsidRPr="009023CE" w:rsidDel="00E04DF7" w:rsidRDefault="00227554" w:rsidP="00E75A46">
      <w:pPr>
        <w:spacing w:after="0" w:line="480" w:lineRule="auto"/>
        <w:contextualSpacing/>
        <w:jc w:val="both"/>
        <w:rPr>
          <w:ins w:id="345" w:author="meshbah rahman" w:date="2021-02-20T16:19:00Z"/>
          <w:del w:id="346" w:author="Microsoft account" w:date="2021-05-25T21:08:00Z"/>
          <w:rFonts w:ascii="Times New Roman" w:hAnsi="Times New Roman" w:cs="Times New Roman"/>
        </w:rPr>
        <w:pPrChange w:id="347" w:author="Microsoft account" w:date="2021-05-25T22:50:00Z">
          <w:pPr>
            <w:spacing w:after="0" w:line="480" w:lineRule="auto"/>
            <w:contextualSpacing/>
          </w:pPr>
        </w:pPrChange>
      </w:pPr>
      <w:commentRangeStart w:id="348"/>
      <w:commentRangeStart w:id="349"/>
      <w:ins w:id="350" w:author="meshbah rahman" w:date="2021-02-22T02:02:00Z">
        <w:del w:id="351" w:author="Microsoft account" w:date="2021-05-25T21:08:00Z">
          <w:r w:rsidRPr="00227554" w:rsidDel="00E04DF7">
            <w:rPr>
              <w:rFonts w:ascii="Times New Roman" w:hAnsi="Times New Roman" w:cs="Times New Roman"/>
            </w:rPr>
            <w:delText xml:space="preserve">Although </w:delText>
          </w:r>
        </w:del>
      </w:ins>
      <w:ins w:id="352" w:author="Kabir, Russell" w:date="2021-02-26T14:01:00Z">
        <w:del w:id="353" w:author="Microsoft account" w:date="2021-05-25T21:08:00Z">
          <w:r w:rsidR="00BA324C" w:rsidDel="00E04DF7">
            <w:rPr>
              <w:rFonts w:ascii="Times New Roman" w:hAnsi="Times New Roman" w:cs="Times New Roman"/>
            </w:rPr>
            <w:delText>many</w:delText>
          </w:r>
        </w:del>
      </w:ins>
      <w:ins w:id="354" w:author="meshbah rahman" w:date="2021-02-22T02:02:00Z">
        <w:del w:id="355" w:author="Microsoft account" w:date="2021-05-25T21:08:00Z">
          <w:r w:rsidRPr="00227554" w:rsidDel="00E04DF7">
            <w:rPr>
              <w:rFonts w:ascii="Times New Roman" w:hAnsi="Times New Roman" w:cs="Times New Roman"/>
            </w:rPr>
            <w:delText xml:space="preserve">a considerable number of children had developmentally on track, </w:delText>
          </w:r>
        </w:del>
      </w:ins>
      <w:ins w:id="356" w:author="meshbah rahman" w:date="2021-02-22T02:06:00Z">
        <w:del w:id="357" w:author="Microsoft account" w:date="2021-05-25T21:08:00Z">
          <w:r w:rsidDel="00E04DF7">
            <w:rPr>
              <w:rFonts w:ascii="Times New Roman" w:hAnsi="Times New Roman" w:cs="Times New Roman"/>
            </w:rPr>
            <w:delText xml:space="preserve">the </w:delText>
          </w:r>
          <w:r w:rsidRPr="00227554" w:rsidDel="00E04DF7">
            <w:rPr>
              <w:rFonts w:ascii="Times New Roman" w:hAnsi="Times New Roman" w:cs="Times New Roman"/>
            </w:rPr>
            <w:delText>socio-demographic and economic indicators</w:delText>
          </w:r>
          <w:r w:rsidDel="00E04DF7">
            <w:rPr>
              <w:rFonts w:ascii="Times New Roman" w:hAnsi="Times New Roman" w:cs="Times New Roman"/>
            </w:rPr>
            <w:delText xml:space="preserve"> </w:delText>
          </w:r>
        </w:del>
      </w:ins>
      <w:ins w:id="358" w:author="meshbah rahman" w:date="2021-02-22T02:07:00Z">
        <w:del w:id="359" w:author="Microsoft account" w:date="2021-05-25T21:08:00Z">
          <w:r w:rsidDel="00E04DF7">
            <w:rPr>
              <w:rFonts w:ascii="Times New Roman" w:hAnsi="Times New Roman" w:cs="Times New Roman"/>
            </w:rPr>
            <w:delText xml:space="preserve">are influential that </w:delText>
          </w:r>
        </w:del>
      </w:ins>
      <w:ins w:id="360" w:author="meshbah rahman" w:date="2021-02-22T02:08:00Z">
        <w:del w:id="361" w:author="Microsoft account" w:date="2021-05-25T21:08:00Z">
          <w:r w:rsidRPr="00227554" w:rsidDel="00E04DF7">
            <w:rPr>
              <w:rFonts w:ascii="Times New Roman" w:hAnsi="Times New Roman" w:cs="Times New Roman"/>
            </w:rPr>
            <w:delText xml:space="preserve">should be taken </w:delText>
          </w:r>
          <w:r w:rsidDel="00E04DF7">
            <w:rPr>
              <w:rFonts w:ascii="Times New Roman" w:hAnsi="Times New Roman" w:cs="Times New Roman"/>
            </w:rPr>
            <w:delText xml:space="preserve">into consideration to </w:delText>
          </w:r>
        </w:del>
      </w:ins>
      <w:ins w:id="362" w:author="meshbah rahman" w:date="2021-02-22T02:10:00Z">
        <w:del w:id="363" w:author="Microsoft account" w:date="2021-05-25T21:08:00Z">
          <w:r w:rsidDel="00E04DF7">
            <w:rPr>
              <w:rFonts w:ascii="Times New Roman" w:hAnsi="Times New Roman" w:cs="Times New Roman"/>
            </w:rPr>
            <w:delText>enrich</w:delText>
          </w:r>
        </w:del>
      </w:ins>
      <w:ins w:id="364" w:author="meshbah rahman" w:date="2021-02-22T02:08:00Z">
        <w:del w:id="365" w:author="Microsoft account" w:date="2021-05-25T21:08:00Z">
          <w:r w:rsidDel="00E04DF7">
            <w:rPr>
              <w:rFonts w:ascii="Times New Roman" w:hAnsi="Times New Roman" w:cs="Times New Roman"/>
            </w:rPr>
            <w:delText>.</w:delText>
          </w:r>
        </w:del>
      </w:ins>
      <w:commentRangeEnd w:id="348"/>
      <w:del w:id="366" w:author="Microsoft account" w:date="2021-05-25T21:08:00Z">
        <w:r w:rsidR="00805DA6" w:rsidDel="00E04DF7">
          <w:rPr>
            <w:rStyle w:val="CommentReference"/>
            <w:lang w:val="en-US"/>
          </w:rPr>
          <w:commentReference w:id="348"/>
        </w:r>
        <w:commentRangeEnd w:id="349"/>
        <w:r w:rsidR="00C510D6" w:rsidDel="00E04DF7">
          <w:rPr>
            <w:rStyle w:val="CommentReference"/>
            <w:lang w:val="en-US"/>
          </w:rPr>
          <w:commentReference w:id="349"/>
        </w:r>
      </w:del>
    </w:p>
    <w:p w14:paraId="0EE6B16F" w14:textId="77777777" w:rsidR="00681324" w:rsidRDefault="00681324" w:rsidP="00E75A46">
      <w:pPr>
        <w:spacing w:after="0" w:line="480" w:lineRule="auto"/>
        <w:contextualSpacing/>
        <w:jc w:val="both"/>
        <w:rPr>
          <w:ins w:id="367" w:author="meshbah rahman" w:date="2021-02-22T02:09:00Z"/>
          <w:rFonts w:ascii="Times New Roman" w:hAnsi="Times New Roman" w:cs="Times New Roman"/>
        </w:rPr>
      </w:pPr>
    </w:p>
    <w:p w14:paraId="55AFD613" w14:textId="77777777" w:rsidR="00227554" w:rsidRDefault="00227554" w:rsidP="00E75A46">
      <w:pPr>
        <w:spacing w:after="0" w:line="480" w:lineRule="auto"/>
        <w:contextualSpacing/>
        <w:jc w:val="both"/>
        <w:rPr>
          <w:ins w:id="368" w:author="meshbah rahman" w:date="2021-02-22T02:09:00Z"/>
          <w:rFonts w:ascii="Times New Roman" w:hAnsi="Times New Roman" w:cs="Times New Roman"/>
        </w:rPr>
        <w:pPrChange w:id="369" w:author="Microsoft account" w:date="2021-05-25T22:50:00Z">
          <w:pPr>
            <w:spacing w:after="0" w:line="480" w:lineRule="auto"/>
            <w:contextualSpacing/>
            <w:jc w:val="both"/>
          </w:pPr>
        </w:pPrChange>
      </w:pPr>
    </w:p>
    <w:p w14:paraId="55B48D96" w14:textId="77777777" w:rsidR="00227554" w:rsidRDefault="00227554" w:rsidP="00E75A46">
      <w:pPr>
        <w:spacing w:after="0" w:line="480" w:lineRule="auto"/>
        <w:contextualSpacing/>
        <w:jc w:val="both"/>
        <w:rPr>
          <w:ins w:id="370" w:author="meshbah rahman" w:date="2021-02-22T02:09:00Z"/>
          <w:rFonts w:ascii="Times New Roman" w:hAnsi="Times New Roman" w:cs="Times New Roman"/>
        </w:rPr>
        <w:pPrChange w:id="371" w:author="Microsoft account" w:date="2021-05-25T22:50:00Z">
          <w:pPr>
            <w:spacing w:after="0" w:line="480" w:lineRule="auto"/>
            <w:contextualSpacing/>
            <w:jc w:val="both"/>
          </w:pPr>
        </w:pPrChange>
      </w:pPr>
    </w:p>
    <w:p w14:paraId="0AA8A8E9" w14:textId="77777777" w:rsidR="00227554" w:rsidRDefault="00227554" w:rsidP="00E75A46">
      <w:pPr>
        <w:spacing w:after="0" w:line="480" w:lineRule="auto"/>
        <w:contextualSpacing/>
        <w:jc w:val="both"/>
        <w:rPr>
          <w:ins w:id="372" w:author="meshbah rahman" w:date="2021-02-22T02:09:00Z"/>
          <w:rFonts w:ascii="Times New Roman" w:hAnsi="Times New Roman" w:cs="Times New Roman"/>
        </w:rPr>
        <w:pPrChange w:id="373" w:author="Microsoft account" w:date="2021-05-25T22:50:00Z">
          <w:pPr>
            <w:spacing w:after="0" w:line="480" w:lineRule="auto"/>
            <w:contextualSpacing/>
            <w:jc w:val="both"/>
          </w:pPr>
        </w:pPrChange>
      </w:pPr>
    </w:p>
    <w:p w14:paraId="036497F6" w14:textId="77777777" w:rsidR="00227554" w:rsidRDefault="00227554" w:rsidP="00E75A46">
      <w:pPr>
        <w:spacing w:after="0" w:line="480" w:lineRule="auto"/>
        <w:contextualSpacing/>
        <w:jc w:val="both"/>
        <w:rPr>
          <w:ins w:id="374" w:author="meshbah rahman" w:date="2021-02-22T02:09:00Z"/>
          <w:rFonts w:ascii="Times New Roman" w:hAnsi="Times New Roman" w:cs="Times New Roman"/>
        </w:rPr>
        <w:pPrChange w:id="375" w:author="Microsoft account" w:date="2021-05-25T22:50:00Z">
          <w:pPr>
            <w:spacing w:after="0" w:line="480" w:lineRule="auto"/>
            <w:contextualSpacing/>
            <w:jc w:val="both"/>
          </w:pPr>
        </w:pPrChange>
      </w:pPr>
    </w:p>
    <w:p w14:paraId="45267D60" w14:textId="77777777" w:rsidR="00227554" w:rsidRDefault="00227554" w:rsidP="00E75A46">
      <w:pPr>
        <w:spacing w:after="0" w:line="480" w:lineRule="auto"/>
        <w:contextualSpacing/>
        <w:jc w:val="both"/>
        <w:rPr>
          <w:ins w:id="376" w:author="meshbah rahman" w:date="2021-02-22T02:09:00Z"/>
          <w:rFonts w:ascii="Times New Roman" w:hAnsi="Times New Roman" w:cs="Times New Roman"/>
        </w:rPr>
        <w:pPrChange w:id="377" w:author="Microsoft account" w:date="2021-05-25T22:50:00Z">
          <w:pPr>
            <w:spacing w:after="0" w:line="480" w:lineRule="auto"/>
            <w:contextualSpacing/>
            <w:jc w:val="both"/>
          </w:pPr>
        </w:pPrChange>
      </w:pPr>
    </w:p>
    <w:p w14:paraId="70A4B0E0" w14:textId="77777777" w:rsidR="00227554" w:rsidRDefault="00227554" w:rsidP="00E75A46">
      <w:pPr>
        <w:spacing w:after="0" w:line="480" w:lineRule="auto"/>
        <w:contextualSpacing/>
        <w:jc w:val="both"/>
        <w:rPr>
          <w:ins w:id="378" w:author="meshbah rahman" w:date="2021-02-22T02:09:00Z"/>
          <w:rFonts w:ascii="Times New Roman" w:hAnsi="Times New Roman" w:cs="Times New Roman"/>
        </w:rPr>
        <w:pPrChange w:id="379" w:author="Microsoft account" w:date="2021-05-25T22:50:00Z">
          <w:pPr>
            <w:spacing w:after="0" w:line="480" w:lineRule="auto"/>
            <w:contextualSpacing/>
            <w:jc w:val="both"/>
          </w:pPr>
        </w:pPrChange>
      </w:pPr>
    </w:p>
    <w:p w14:paraId="79227BE1" w14:textId="77777777" w:rsidR="00227554" w:rsidRDefault="00227554" w:rsidP="00E75A46">
      <w:pPr>
        <w:spacing w:after="0" w:line="480" w:lineRule="auto"/>
        <w:contextualSpacing/>
        <w:jc w:val="both"/>
        <w:rPr>
          <w:ins w:id="380" w:author="meshbah rahman" w:date="2021-02-22T02:09:00Z"/>
          <w:rFonts w:ascii="Times New Roman" w:hAnsi="Times New Roman" w:cs="Times New Roman"/>
        </w:rPr>
        <w:pPrChange w:id="381" w:author="Microsoft account" w:date="2021-05-25T22:50:00Z">
          <w:pPr>
            <w:spacing w:after="0" w:line="480" w:lineRule="auto"/>
            <w:contextualSpacing/>
            <w:jc w:val="both"/>
          </w:pPr>
        </w:pPrChange>
      </w:pPr>
    </w:p>
    <w:p w14:paraId="3AF76658" w14:textId="77777777" w:rsidR="00227554" w:rsidRDefault="00227554" w:rsidP="00E75A46">
      <w:pPr>
        <w:spacing w:after="0" w:line="480" w:lineRule="auto"/>
        <w:contextualSpacing/>
        <w:jc w:val="both"/>
        <w:rPr>
          <w:ins w:id="382" w:author="meshbah rahman" w:date="2021-02-22T02:09:00Z"/>
          <w:rFonts w:ascii="Times New Roman" w:hAnsi="Times New Roman" w:cs="Times New Roman"/>
        </w:rPr>
        <w:pPrChange w:id="383" w:author="Microsoft account" w:date="2021-05-25T22:50:00Z">
          <w:pPr>
            <w:spacing w:after="0" w:line="480" w:lineRule="auto"/>
            <w:contextualSpacing/>
            <w:jc w:val="both"/>
          </w:pPr>
        </w:pPrChange>
      </w:pPr>
    </w:p>
    <w:p w14:paraId="401DFE55" w14:textId="77777777" w:rsidR="00227554" w:rsidRDefault="00227554" w:rsidP="00E75A46">
      <w:pPr>
        <w:spacing w:after="0" w:line="480" w:lineRule="auto"/>
        <w:contextualSpacing/>
        <w:jc w:val="both"/>
        <w:rPr>
          <w:ins w:id="384" w:author="meshbah rahman" w:date="2021-02-22T02:09:00Z"/>
          <w:rFonts w:ascii="Times New Roman" w:hAnsi="Times New Roman" w:cs="Times New Roman"/>
        </w:rPr>
        <w:pPrChange w:id="385" w:author="Microsoft account" w:date="2021-05-25T22:50:00Z">
          <w:pPr>
            <w:spacing w:after="0" w:line="480" w:lineRule="auto"/>
            <w:contextualSpacing/>
            <w:jc w:val="both"/>
          </w:pPr>
        </w:pPrChange>
      </w:pPr>
    </w:p>
    <w:p w14:paraId="59B2DDD7" w14:textId="77777777" w:rsidR="00227554" w:rsidRDefault="00227554" w:rsidP="00E75A46">
      <w:pPr>
        <w:spacing w:after="0" w:line="480" w:lineRule="auto"/>
        <w:contextualSpacing/>
        <w:jc w:val="both"/>
        <w:rPr>
          <w:ins w:id="386" w:author="meshbah rahman" w:date="2021-02-22T02:09:00Z"/>
          <w:rFonts w:ascii="Times New Roman" w:hAnsi="Times New Roman" w:cs="Times New Roman"/>
        </w:rPr>
        <w:pPrChange w:id="387" w:author="Microsoft account" w:date="2021-05-25T22:50:00Z">
          <w:pPr>
            <w:spacing w:after="0" w:line="480" w:lineRule="auto"/>
            <w:contextualSpacing/>
            <w:jc w:val="both"/>
          </w:pPr>
        </w:pPrChange>
      </w:pPr>
    </w:p>
    <w:p w14:paraId="3DF56E93" w14:textId="77777777" w:rsidR="00227554" w:rsidRDefault="00227554" w:rsidP="00E75A46">
      <w:pPr>
        <w:spacing w:after="0" w:line="480" w:lineRule="auto"/>
        <w:contextualSpacing/>
        <w:jc w:val="both"/>
        <w:rPr>
          <w:ins w:id="388" w:author="meshbah rahman" w:date="2021-02-22T02:09:00Z"/>
          <w:rFonts w:ascii="Times New Roman" w:hAnsi="Times New Roman" w:cs="Times New Roman"/>
        </w:rPr>
        <w:pPrChange w:id="389" w:author="Microsoft account" w:date="2021-05-25T22:50:00Z">
          <w:pPr>
            <w:spacing w:after="0" w:line="480" w:lineRule="auto"/>
            <w:contextualSpacing/>
            <w:jc w:val="both"/>
          </w:pPr>
        </w:pPrChange>
      </w:pPr>
    </w:p>
    <w:p w14:paraId="0B9FE5B5" w14:textId="77777777" w:rsidR="00227554" w:rsidRDefault="00227554" w:rsidP="00E75A46">
      <w:pPr>
        <w:spacing w:after="0" w:line="480" w:lineRule="auto"/>
        <w:contextualSpacing/>
        <w:jc w:val="both"/>
        <w:rPr>
          <w:ins w:id="390" w:author="meshbah rahman" w:date="2021-02-22T02:09:00Z"/>
          <w:rFonts w:ascii="Times New Roman" w:hAnsi="Times New Roman" w:cs="Times New Roman"/>
        </w:rPr>
        <w:pPrChange w:id="391" w:author="Microsoft account" w:date="2021-05-25T22:50:00Z">
          <w:pPr>
            <w:spacing w:after="0" w:line="480" w:lineRule="auto"/>
            <w:contextualSpacing/>
            <w:jc w:val="both"/>
          </w:pPr>
        </w:pPrChange>
      </w:pPr>
    </w:p>
    <w:p w14:paraId="103BFE3D" w14:textId="77777777" w:rsidR="00227554" w:rsidRDefault="00227554" w:rsidP="00E75A46">
      <w:pPr>
        <w:spacing w:after="0" w:line="480" w:lineRule="auto"/>
        <w:contextualSpacing/>
        <w:jc w:val="both"/>
        <w:rPr>
          <w:ins w:id="392" w:author="meshbah rahman" w:date="2021-02-22T02:20:00Z"/>
          <w:rFonts w:ascii="Times New Roman" w:hAnsi="Times New Roman" w:cs="Times New Roman"/>
        </w:rPr>
        <w:pPrChange w:id="393" w:author="Microsoft account" w:date="2021-05-25T22:50:00Z">
          <w:pPr>
            <w:spacing w:after="0" w:line="480" w:lineRule="auto"/>
            <w:contextualSpacing/>
            <w:jc w:val="both"/>
          </w:pPr>
        </w:pPrChange>
      </w:pPr>
    </w:p>
    <w:p w14:paraId="0E7D745E" w14:textId="77777777" w:rsidR="00FB6F17" w:rsidRDefault="00FB6F17" w:rsidP="00E75A46">
      <w:pPr>
        <w:spacing w:after="0" w:line="480" w:lineRule="auto"/>
        <w:contextualSpacing/>
        <w:jc w:val="both"/>
        <w:rPr>
          <w:ins w:id="394" w:author="meshbah rahman" w:date="2021-02-22T02:20:00Z"/>
          <w:rFonts w:ascii="Times New Roman" w:hAnsi="Times New Roman" w:cs="Times New Roman"/>
        </w:rPr>
        <w:pPrChange w:id="395" w:author="Microsoft account" w:date="2021-05-25T22:50:00Z">
          <w:pPr>
            <w:spacing w:after="0" w:line="480" w:lineRule="auto"/>
            <w:contextualSpacing/>
            <w:jc w:val="both"/>
          </w:pPr>
        </w:pPrChange>
      </w:pPr>
    </w:p>
    <w:p w14:paraId="436F5888" w14:textId="77777777" w:rsidR="00227554" w:rsidRPr="009023CE" w:rsidRDefault="00227554" w:rsidP="00E75A46">
      <w:pPr>
        <w:spacing w:after="0" w:line="480" w:lineRule="auto"/>
        <w:contextualSpacing/>
        <w:jc w:val="both"/>
        <w:rPr>
          <w:rFonts w:ascii="Times New Roman" w:hAnsi="Times New Roman" w:cs="Times New Roman"/>
        </w:rPr>
        <w:pPrChange w:id="396" w:author="Microsoft account" w:date="2021-05-25T22:50:00Z">
          <w:pPr>
            <w:spacing w:after="0" w:line="480" w:lineRule="auto"/>
            <w:contextualSpacing/>
            <w:jc w:val="both"/>
          </w:pPr>
        </w:pPrChange>
      </w:pPr>
    </w:p>
    <w:p w14:paraId="5FA6F80C" w14:textId="77777777" w:rsidR="008A1BC5" w:rsidRDefault="008A1BC5" w:rsidP="00E75A46">
      <w:pPr>
        <w:jc w:val="both"/>
        <w:rPr>
          <w:ins w:id="397" w:author="Microsoft account" w:date="2021-05-25T22:21:00Z"/>
          <w:rFonts w:ascii="Times New Roman" w:hAnsi="Times New Roman" w:cs="Times New Roman"/>
          <w:b/>
          <w:bCs/>
        </w:rPr>
        <w:pPrChange w:id="398" w:author="Microsoft account" w:date="2021-05-25T22:50:00Z">
          <w:pPr/>
        </w:pPrChange>
      </w:pPr>
      <w:ins w:id="399" w:author="Microsoft account" w:date="2021-05-25T22:21:00Z">
        <w:r>
          <w:rPr>
            <w:rFonts w:ascii="Times New Roman" w:hAnsi="Times New Roman" w:cs="Times New Roman"/>
            <w:b/>
            <w:bCs/>
          </w:rPr>
          <w:lastRenderedPageBreak/>
          <w:br w:type="page"/>
        </w:r>
      </w:ins>
    </w:p>
    <w:p w14:paraId="1FC2FBB2" w14:textId="0C2AC3D2" w:rsidR="00DD2DAF" w:rsidRPr="00103135" w:rsidRDefault="00D854FE" w:rsidP="00E75A46">
      <w:pPr>
        <w:spacing w:after="0" w:line="480" w:lineRule="auto"/>
        <w:contextualSpacing/>
        <w:jc w:val="both"/>
        <w:rPr>
          <w:rFonts w:ascii="Times New Roman" w:hAnsi="Times New Roman" w:cs="Times New Roman"/>
        </w:rPr>
        <w:pPrChange w:id="400" w:author="Microsoft account" w:date="2021-05-25T22:50:00Z">
          <w:pPr>
            <w:spacing w:after="0" w:line="480" w:lineRule="auto"/>
            <w:contextualSpacing/>
          </w:pPr>
        </w:pPrChange>
      </w:pPr>
      <w:commentRangeStart w:id="401"/>
      <w:commentRangeStart w:id="402"/>
      <w:r>
        <w:rPr>
          <w:rFonts w:ascii="Times New Roman" w:hAnsi="Times New Roman" w:cs="Times New Roman"/>
          <w:b/>
          <w:bCs/>
        </w:rPr>
        <w:lastRenderedPageBreak/>
        <w:t>Introduction</w:t>
      </w:r>
      <w:commentRangeEnd w:id="401"/>
      <w:r w:rsidR="00FB6F17">
        <w:rPr>
          <w:rStyle w:val="CommentReference"/>
          <w:lang w:val="en-US"/>
        </w:rPr>
        <w:commentReference w:id="401"/>
      </w:r>
      <w:commentRangeEnd w:id="402"/>
      <w:r w:rsidR="00182315">
        <w:rPr>
          <w:rStyle w:val="CommentReference"/>
          <w:lang w:val="en-US"/>
        </w:rPr>
        <w:commentReference w:id="402"/>
      </w:r>
    </w:p>
    <w:p w14:paraId="11C052A3" w14:textId="377B4234" w:rsidR="00425452" w:rsidRDefault="00CC5AFC" w:rsidP="00E75A46">
      <w:pPr>
        <w:spacing w:line="480" w:lineRule="auto"/>
        <w:jc w:val="both"/>
        <w:rPr>
          <w:ins w:id="403" w:author="Microsoft account" w:date="2021-04-22T00:36:00Z"/>
          <w:rFonts w:ascii="Times New Roman" w:hAnsi="Times New Roman" w:cs="Times New Roman"/>
        </w:rPr>
        <w:pPrChange w:id="404" w:author="Microsoft account" w:date="2021-05-25T22:50:00Z">
          <w:pPr>
            <w:spacing w:after="0" w:line="480" w:lineRule="auto"/>
            <w:contextualSpacing/>
          </w:pPr>
        </w:pPrChange>
      </w:pPr>
      <w:r w:rsidRPr="00103135">
        <w:rPr>
          <w:rFonts w:ascii="Times New Roman" w:hAnsi="Times New Roman" w:cs="Times New Roman"/>
        </w:rPr>
        <w:t>The early years of a child's life play a key role in their cognitive development</w:t>
      </w:r>
      <w:ins w:id="405" w:author="Md Jamal Uddin" w:date="2021-03-23T15:58:00Z">
        <w:r w:rsidR="004A4ECC">
          <w:rPr>
            <w:rFonts w:ascii="Times New Roman" w:hAnsi="Times New Roman" w:cs="Times New Roman"/>
          </w:rPr>
          <w:t>,</w:t>
        </w:r>
        <w:r w:rsidR="004A4ECC" w:rsidRPr="00E75A46">
          <w:rPr>
            <w:rFonts w:ascii="Times New Roman" w:hAnsi="Times New Roman" w:cs="Times New Roman"/>
          </w:rPr>
          <w:t xml:space="preserve"> </w:t>
        </w:r>
        <w:r w:rsidR="004122EC" w:rsidRPr="001D3BE5">
          <w:rPr>
            <w:rFonts w:ascii="Times New Roman" w:eastAsia="Times New Roman" w:hAnsi="Times New Roman" w:cs="Times New Roman"/>
            <w:color w:val="000000"/>
            <w:shd w:val="clear" w:color="auto" w:fill="FFFFFF"/>
            <w:lang w:eastAsia="en-GB" w:bidi="bn-IN"/>
            <w:rPrChange w:id="406" w:author="Microsoft account" w:date="2021-05-25T22:31:00Z">
              <w:rPr>
                <w:rFonts w:ascii="Times" w:eastAsia="Times New Roman" w:hAnsi="Times" w:cs="Times New Roman"/>
                <w:color w:val="000000"/>
                <w:sz w:val="27"/>
                <w:szCs w:val="27"/>
                <w:shd w:val="clear" w:color="auto" w:fill="FFFFFF"/>
                <w:lang w:eastAsia="en-GB" w:bidi="bn-IN"/>
              </w:rPr>
            </w:rPrChange>
          </w:rPr>
          <w:t>social and emotional abilities</w:t>
        </w:r>
      </w:ins>
      <w:del w:id="407" w:author="Microsoft account" w:date="2021-05-26T00:55:00Z">
        <w:r w:rsidRPr="00E75A46" w:rsidDel="004406C1">
          <w:rPr>
            <w:rFonts w:ascii="Times New Roman" w:hAnsi="Times New Roman" w:cs="Times New Roman"/>
          </w:rPr>
          <w:delText xml:space="preserve"> </w:delText>
        </w:r>
      </w:del>
      <w:del w:id="408" w:author="Md Jamal Uddin" w:date="2021-03-23T15:48:00Z">
        <w:r w:rsidRPr="00103135" w:rsidDel="004A4ECC">
          <w:rPr>
            <w:rFonts w:ascii="Times New Roman" w:hAnsi="Times New Roman" w:cs="Times New Roman"/>
          </w:rPr>
          <w:delText>and socioeconomic characteristics</w:delText>
        </w:r>
      </w:del>
      <w:r w:rsidR="00971E38" w:rsidRPr="00103135">
        <w:rPr>
          <w:rFonts w:ascii="Times New Roman" w:hAnsi="Times New Roman" w:cs="Times New Roman"/>
        </w:rPr>
        <w:fldChar w:fldCharType="begin" w:fldLock="1"/>
      </w:r>
      <w:r w:rsidR="00971E38"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971E38" w:rsidRPr="00103135">
        <w:rPr>
          <w:rFonts w:ascii="Times New Roman" w:hAnsi="Times New Roman" w:cs="Times New Roman"/>
        </w:rPr>
        <w:fldChar w:fldCharType="end"/>
      </w:r>
      <w:r w:rsidR="00EF61A1" w:rsidRPr="00103135">
        <w:rPr>
          <w:rFonts w:ascii="Times New Roman" w:hAnsi="Times New Roman" w:cs="Times New Roman"/>
        </w:rPr>
        <w:t>.</w:t>
      </w:r>
      <w:bookmarkStart w:id="409" w:name="_GoBack"/>
      <w:bookmarkEnd w:id="409"/>
      <w:r w:rsidR="00AA1C7C" w:rsidRPr="00103135">
        <w:rPr>
          <w:rFonts w:ascii="Times New Roman" w:hAnsi="Times New Roman" w:cs="Times New Roman"/>
        </w:rPr>
        <w:t xml:space="preserve"> </w:t>
      </w:r>
      <w:r w:rsidRPr="00103135">
        <w:rPr>
          <w:rFonts w:ascii="Times New Roman" w:hAnsi="Times New Roman" w:cs="Times New Roman"/>
        </w:rPr>
        <w:t xml:space="preserve">According to the </w:t>
      </w:r>
      <w:ins w:id="410" w:author="Chowdhury,Muhammad Abdul Baker" w:date="2021-02-24T14:30:00Z">
        <w:r w:rsidR="00B42E71">
          <w:rPr>
            <w:rFonts w:ascii="Times New Roman" w:hAnsi="Times New Roman" w:cs="Times New Roman"/>
          </w:rPr>
          <w:t>World Health Organization (</w:t>
        </w:r>
      </w:ins>
      <w:r w:rsidRPr="00103135">
        <w:rPr>
          <w:rFonts w:ascii="Times New Roman" w:hAnsi="Times New Roman" w:cs="Times New Roman"/>
        </w:rPr>
        <w:t>WHO</w:t>
      </w:r>
      <w:ins w:id="411" w:author="Chowdhury,Muhammad Abdul Baker" w:date="2021-02-24T14:30:00Z">
        <w:r w:rsidR="00B42E71">
          <w:rPr>
            <w:rFonts w:ascii="Times New Roman" w:hAnsi="Times New Roman" w:cs="Times New Roman"/>
          </w:rPr>
          <w:t>)</w:t>
        </w:r>
      </w:ins>
      <w:r w:rsidRPr="00103135">
        <w:rPr>
          <w:rFonts w:ascii="Times New Roman" w:hAnsi="Times New Roman" w:cs="Times New Roman"/>
        </w:rPr>
        <w:t xml:space="preserve">, </w:t>
      </w:r>
      <w:ins w:id="412" w:author="Md Jamal Uddin" w:date="2021-03-23T16:00:00Z">
        <w:r w:rsidR="004122EC">
          <w:rPr>
            <w:rFonts w:ascii="Times New Roman" w:hAnsi="Times New Roman" w:cs="Times New Roman"/>
          </w:rPr>
          <w:t>e</w:t>
        </w:r>
      </w:ins>
      <w:del w:id="413" w:author="Md Jamal Uddin" w:date="2021-03-23T16:00:00Z">
        <w:r w:rsidRPr="00103135" w:rsidDel="004122EC">
          <w:rPr>
            <w:rFonts w:ascii="Times New Roman" w:hAnsi="Times New Roman" w:cs="Times New Roman"/>
          </w:rPr>
          <w:delText>E</w:delText>
        </w:r>
      </w:del>
      <w:r w:rsidRPr="00103135">
        <w:rPr>
          <w:rFonts w:ascii="Times New Roman" w:hAnsi="Times New Roman" w:cs="Times New Roman"/>
        </w:rPr>
        <w:t xml:space="preserve">arly </w:t>
      </w:r>
      <w:ins w:id="414" w:author="Md Jamal Uddin" w:date="2021-03-23T16:00:00Z">
        <w:r w:rsidR="004122EC">
          <w:rPr>
            <w:rFonts w:ascii="Times New Roman" w:hAnsi="Times New Roman" w:cs="Times New Roman"/>
          </w:rPr>
          <w:t>c</w:t>
        </w:r>
      </w:ins>
      <w:del w:id="415" w:author="Md Jamal Uddin" w:date="2021-03-23T16:00:00Z">
        <w:r w:rsidRPr="00103135" w:rsidDel="004122EC">
          <w:rPr>
            <w:rFonts w:ascii="Times New Roman" w:hAnsi="Times New Roman" w:cs="Times New Roman"/>
          </w:rPr>
          <w:delText>C</w:delText>
        </w:r>
      </w:del>
      <w:r w:rsidRPr="00103135">
        <w:rPr>
          <w:rFonts w:ascii="Times New Roman" w:hAnsi="Times New Roman" w:cs="Times New Roman"/>
        </w:rPr>
        <w:t xml:space="preserve">hildhood </w:t>
      </w:r>
      <w:ins w:id="416" w:author="Md Jamal Uddin" w:date="2021-03-23T16:00:00Z">
        <w:r w:rsidR="004122EC">
          <w:rPr>
            <w:rFonts w:ascii="Times New Roman" w:hAnsi="Times New Roman" w:cs="Times New Roman"/>
          </w:rPr>
          <w:t>d</w:t>
        </w:r>
      </w:ins>
      <w:del w:id="417" w:author="Md Jamal Uddin" w:date="2021-03-23T16:00:00Z">
        <w:r w:rsidRPr="00103135" w:rsidDel="004122EC">
          <w:rPr>
            <w:rFonts w:ascii="Times New Roman" w:hAnsi="Times New Roman" w:cs="Times New Roman"/>
          </w:rPr>
          <w:delText>D</w:delText>
        </w:r>
      </w:del>
      <w:r w:rsidRPr="00103135">
        <w:rPr>
          <w:rFonts w:ascii="Times New Roman" w:hAnsi="Times New Roman" w:cs="Times New Roman"/>
        </w:rPr>
        <w:t xml:space="preserve">evelopment (ECD) refers to the physical, </w:t>
      </w:r>
      <w:ins w:id="418" w:author="Md Jamal Uddin" w:date="2021-03-23T16:00:00Z">
        <w:r w:rsidR="004122EC" w:rsidRPr="00103135">
          <w:rPr>
            <w:rFonts w:ascii="Times New Roman" w:hAnsi="Times New Roman" w:cs="Times New Roman"/>
          </w:rPr>
          <w:t>cognitive</w:t>
        </w:r>
        <w:r w:rsidR="004122EC">
          <w:rPr>
            <w:rFonts w:ascii="Times New Roman" w:hAnsi="Times New Roman" w:cs="Times New Roman"/>
          </w:rPr>
          <w:t>,</w:t>
        </w:r>
        <w:r w:rsidR="004122EC" w:rsidRPr="00103135">
          <w:rPr>
            <w:rFonts w:ascii="Times New Roman" w:hAnsi="Times New Roman" w:cs="Times New Roman"/>
          </w:rPr>
          <w:t xml:space="preserve"> </w:t>
        </w:r>
      </w:ins>
      <w:r w:rsidRPr="00103135">
        <w:rPr>
          <w:rFonts w:ascii="Times New Roman" w:hAnsi="Times New Roman" w:cs="Times New Roman"/>
        </w:rPr>
        <w:t xml:space="preserve">socio-emotional, </w:t>
      </w:r>
      <w:del w:id="419" w:author="Md Jamal Uddin" w:date="2021-03-23T16:00:00Z">
        <w:r w:rsidRPr="00103135" w:rsidDel="004122EC">
          <w:rPr>
            <w:rFonts w:ascii="Times New Roman" w:hAnsi="Times New Roman" w:cs="Times New Roman"/>
          </w:rPr>
          <w:delText>cognitive,</w:delText>
        </w:r>
      </w:del>
      <w:del w:id="420" w:author="Microsoft account" w:date="2021-05-25T22:32:00Z">
        <w:r w:rsidRPr="00103135" w:rsidDel="001D3BE5">
          <w:rPr>
            <w:rFonts w:ascii="Times New Roman" w:hAnsi="Times New Roman" w:cs="Times New Roman"/>
          </w:rPr>
          <w:delText xml:space="preserve"> </w:delText>
        </w:r>
      </w:del>
      <w:r w:rsidRPr="00103135">
        <w:rPr>
          <w:rFonts w:ascii="Times New Roman" w:hAnsi="Times New Roman" w:cs="Times New Roman"/>
        </w:rPr>
        <w:t>and motor development in the early years of a child's life</w:t>
      </w:r>
      <w:ins w:id="421" w:author="Microsoft account" w:date="2021-05-02T00:39:00Z">
        <w:r w:rsidR="00C510D6">
          <w:rPr>
            <w:rFonts w:ascii="Times New Roman" w:hAnsi="Times New Roman" w:cs="Times New Roman"/>
          </w:rPr>
          <w:t xml:space="preserve"> </w:t>
        </w:r>
      </w:ins>
      <w:ins w:id="422" w:author="Microsoft account" w:date="2021-05-02T00:40:00Z">
        <w:r w:rsidR="00C510D6">
          <w:rPr>
            <w:rFonts w:ascii="Times New Roman" w:hAnsi="Times New Roman" w:cs="Times New Roman"/>
          </w:rPr>
          <w:fldChar w:fldCharType="begin" w:fldLock="1"/>
        </w:r>
      </w:ins>
      <w:r w:rsidR="00F35DB3">
        <w:rPr>
          <w:rFonts w:ascii="Times New Roman" w:hAnsi="Times New Roman" w:cs="Times New Roman"/>
        </w:rPr>
        <w:instrText>ADDIN CSL_CITATION {"citationItems":[{"id":"ITEM-1","itemData":{"URL":"https://www.who.int/maternal_child_adolescent/topics/child/development/en/","accessed":{"date-parts":[["2021","5","2"]]},"author":[{"dropping-particle":"","family":"WHO","given":"","non-dropping-particle":"","parse-names":false,"suffix":""}],"id":"ITEM-1","issued":{"date-parts":[["2017"]]},"title":"Early child development","type":"webpage"},"uris":["http://www.mendeley.com/documents/?uuid=0a4b7a8a-ef9b-39d4-a825-abaf61743d25"]}],"mendeley":{"formattedCitation":"&lt;sup&gt;2&lt;/sup&gt;","plainTextFormattedCitation":"2","previouslyFormattedCitation":"&lt;sup&gt;2&lt;/sup&gt;"},"properties":{"noteIndex":0},"schema":"https://github.com/citation-style-language/schema/raw/master/csl-citation.json"}</w:instrText>
      </w:r>
      <w:r w:rsidR="00C510D6">
        <w:rPr>
          <w:rFonts w:ascii="Times New Roman" w:hAnsi="Times New Roman" w:cs="Times New Roman"/>
        </w:rPr>
        <w:fldChar w:fldCharType="separate"/>
      </w:r>
      <w:r w:rsidR="00C510D6" w:rsidRPr="00C510D6">
        <w:rPr>
          <w:rFonts w:ascii="Times New Roman" w:hAnsi="Times New Roman" w:cs="Times New Roman"/>
          <w:noProof/>
          <w:vertAlign w:val="superscript"/>
        </w:rPr>
        <w:t>2</w:t>
      </w:r>
      <w:ins w:id="423" w:author="Microsoft account" w:date="2021-05-02T00:40:00Z">
        <w:r w:rsidR="00C510D6">
          <w:rPr>
            <w:rFonts w:ascii="Times New Roman" w:hAnsi="Times New Roman" w:cs="Times New Roman"/>
          </w:rPr>
          <w:fldChar w:fldCharType="end"/>
        </w:r>
      </w:ins>
      <w:del w:id="424" w:author="Microsoft account" w:date="2021-05-02T00:39:00Z">
        <w:r w:rsidR="000C701C" w:rsidRPr="00103135" w:rsidDel="00C510D6">
          <w:rPr>
            <w:rFonts w:ascii="Times New Roman" w:hAnsi="Times New Roman" w:cs="Times New Roman"/>
          </w:rPr>
          <w:fldChar w:fldCharType="begin" w:fldLock="1"/>
        </w:r>
        <w:r w:rsidR="000C701C" w:rsidRPr="00C510D6" w:rsidDel="00C510D6">
          <w:rPr>
            <w:rFonts w:ascii="Times New Roman" w:hAnsi="Times New Roman" w:cs="Times New Roman"/>
          </w:rPr>
          <w:delInstrText>ADDIN CSL_CITATION {"citationItems":[{"id":"ITEM-1","itemData":{"container-title":"WHO","id":"ITEM-1","issued":{"date-parts":[["2017"]]},"publisher":"World Health Organization","title":"Early child development","type":"article-journal"},"uris":["http://www.mendeley.com/documents/?uuid=fe5d0577-cca4-3c0b-97b5-176627bff7fc"]}],"mendeley":{"formattedCitation":"&lt;sup&gt;2&lt;/sup&gt;","plainTextFormattedCitation":"2","previouslyFormattedCitation":"&lt;sup&gt;2&lt;/sup&gt;"},"properties":{"noteIndex":0},"schema":"https://github.com/citation-style-language/schema/raw/master/csl-citation.json"}</w:delInstrText>
        </w:r>
        <w:r w:rsidR="000C701C" w:rsidRPr="00103135" w:rsidDel="00C510D6">
          <w:rPr>
            <w:rFonts w:ascii="Times New Roman" w:hAnsi="Times New Roman" w:cs="Times New Roman"/>
          </w:rPr>
          <w:fldChar w:fldCharType="separate"/>
        </w:r>
        <w:r w:rsidR="000C701C" w:rsidRPr="00C510D6" w:rsidDel="00C510D6">
          <w:rPr>
            <w:rFonts w:ascii="Times New Roman" w:hAnsi="Times New Roman" w:cs="Times New Roman"/>
            <w:noProof/>
            <w:vertAlign w:val="superscript"/>
          </w:rPr>
          <w:delText>2</w:delText>
        </w:r>
        <w:r w:rsidR="000C701C" w:rsidRPr="00103135" w:rsidDel="00C510D6">
          <w:rPr>
            <w:rFonts w:ascii="Times New Roman" w:hAnsi="Times New Roman" w:cs="Times New Roman"/>
          </w:rPr>
          <w:fldChar w:fldCharType="end"/>
        </w:r>
      </w:del>
      <w:r w:rsidR="00971E38" w:rsidRPr="00103135">
        <w:rPr>
          <w:rFonts w:ascii="Times New Roman" w:hAnsi="Times New Roman" w:cs="Times New Roman"/>
        </w:rPr>
        <w:t xml:space="preserve">. </w:t>
      </w:r>
      <w:ins w:id="425" w:author="Microsoft account" w:date="2021-04-22T00:37:00Z">
        <w:r w:rsidR="0099557A" w:rsidRPr="00E75A46">
          <w:rPr>
            <w:rFonts w:ascii="Times New Roman" w:hAnsi="Times New Roman" w:cs="Times New Roman"/>
          </w:rPr>
          <w:t>E</w:t>
        </w:r>
      </w:ins>
      <w:ins w:id="426" w:author="Microsoft account" w:date="2021-04-22T00:36:00Z">
        <w:r w:rsidR="0099557A" w:rsidRPr="008A1BC5">
          <w:rPr>
            <w:rFonts w:ascii="Times New Roman" w:hAnsi="Times New Roman" w:cs="Times New Roman"/>
            <w:rPrChange w:id="427" w:author="Microsoft account" w:date="2021-05-25T22:13:00Z">
              <w:rPr>
                <w:rFonts w:ascii="Times New Roman" w:hAnsi="Times New Roman" w:cs="Times New Roman"/>
              </w:rPr>
            </w:rPrChange>
          </w:rPr>
          <w:t>arly adversity (for example, maternal depression, domestic violence, drug abuse, having a single caregiver and poverty)</w:t>
        </w:r>
      </w:ins>
      <w:ins w:id="428" w:author="Microsoft account" w:date="2021-04-22T00:37:00Z">
        <w:r w:rsidR="0099557A" w:rsidRPr="008A1BC5">
          <w:rPr>
            <w:rFonts w:ascii="Times New Roman" w:hAnsi="Times New Roman" w:cs="Times New Roman"/>
            <w:rPrChange w:id="429" w:author="Microsoft account" w:date="2021-05-25T22:13:00Z">
              <w:rPr>
                <w:rFonts w:ascii="Times New Roman" w:hAnsi="Times New Roman" w:cs="Times New Roman"/>
              </w:rPr>
            </w:rPrChange>
          </w:rPr>
          <w:t xml:space="preserve"> influences genetic expression (phenotypes), which, in turn, affects brain structure and cognitive function and child development.</w:t>
        </w:r>
      </w:ins>
      <w:ins w:id="430" w:author="Microsoft account" w:date="2021-04-22T00:36:00Z">
        <w:r w:rsidR="0099557A" w:rsidRPr="008A1BC5">
          <w:rPr>
            <w:rFonts w:ascii="Times New Roman" w:hAnsi="Times New Roman" w:cs="Times New Roman"/>
            <w:rPrChange w:id="431" w:author="Microsoft account" w:date="2021-05-25T22:13:00Z">
              <w:rPr>
                <w:rFonts w:ascii="Times New Roman" w:hAnsi="Times New Roman" w:cs="Times New Roman"/>
              </w:rPr>
            </w:rPrChange>
          </w:rPr>
          <w:t xml:space="preserve"> </w:t>
        </w:r>
      </w:ins>
      <w:ins w:id="432" w:author="Microsoft account" w:date="2021-04-22T00:38:00Z">
        <w:r w:rsidR="0099557A" w:rsidRPr="008A1BC5">
          <w:rPr>
            <w:rFonts w:ascii="Times New Roman" w:hAnsi="Times New Roman" w:cs="Times New Roman"/>
            <w:rPrChange w:id="433" w:author="Microsoft account" w:date="2021-05-25T22:13:00Z">
              <w:rPr>
                <w:rFonts w:ascii="Times New Roman" w:hAnsi="Times New Roman" w:cs="Times New Roman"/>
              </w:rPr>
            </w:rPrChange>
          </w:rPr>
          <w:t xml:space="preserve">The effects of these risk factors are moderated by the intensity, timing and duration of adversity, as well as a child’s reactivity to these factors and </w:t>
        </w:r>
      </w:ins>
      <w:ins w:id="434" w:author="Microsoft account" w:date="2021-04-22T00:36:00Z">
        <w:r w:rsidR="0099557A" w:rsidRPr="008A1BC5">
          <w:rPr>
            <w:rFonts w:ascii="Times New Roman" w:hAnsi="Times New Roman" w:cs="Times New Roman"/>
            <w:rPrChange w:id="435" w:author="Microsoft account" w:date="2021-05-25T22:13:00Z">
              <w:rPr>
                <w:rFonts w:ascii="Times New Roman" w:hAnsi="Times New Roman" w:cs="Times New Roman"/>
              </w:rPr>
            </w:rPrChange>
          </w:rPr>
          <w:t>associated with developmental delays and chronic health problems, such as coronary heart disease, diabetes and depression later in life</w:t>
        </w:r>
      </w:ins>
      <w:ins w:id="436" w:author="Microsoft account" w:date="2021-04-22T00:44:00Z">
        <w:r w:rsidR="0099557A" w:rsidRPr="008A1BC5">
          <w:rPr>
            <w:rFonts w:ascii="Times New Roman" w:hAnsi="Times New Roman" w:cs="Times New Roman"/>
            <w:rPrChange w:id="437" w:author="Microsoft account" w:date="2021-05-25T22:13:00Z">
              <w:rPr>
                <w:rFonts w:ascii="Times New Roman" w:hAnsi="Times New Roman" w:cs="Times New Roman"/>
              </w:rPr>
            </w:rPrChange>
          </w:rPr>
          <w:t xml:space="preserve"> </w:t>
        </w:r>
        <w:r w:rsidR="0099557A" w:rsidRPr="00E75A46">
          <w:rPr>
            <w:rFonts w:ascii="Times New Roman" w:hAnsi="Times New Roman" w:cs="Times New Roman"/>
          </w:rPr>
          <w:fldChar w:fldCharType="begin" w:fldLock="1"/>
        </w:r>
      </w:ins>
      <w:r w:rsidR="00182315" w:rsidRPr="008A1BC5">
        <w:rPr>
          <w:rFonts w:ascii="Times New Roman" w:hAnsi="Times New Roman" w:cs="Times New Roman"/>
          <w:rPrChange w:id="438" w:author="Microsoft account" w:date="2021-05-25T22:13:00Z">
            <w:rPr>
              <w:rFonts w:ascii="Times New Roman" w:hAnsi="Times New Roman" w:cs="Times New Roman"/>
              <w:highlight w:val="yellow"/>
            </w:rPr>
          </w:rPrChange>
        </w:rPr>
        <w:instrText>ADDIN CSL_CITATION {"citationItems":[{"id":"ITEM-1","itemData":{"author":[{"dropping-particle":"","family":"Rao","given":"Nirmala","non-dropping-particle":"","parse-names":false,"suffix":""},{"dropping-particle":"","family":"Sun","given":"Jin","non-dropping-particle":"","parse-names":false,"suffix":""},{"dropping-particle":"","family":"Wong","given":"Jessie M S","non-dropping-particle":"","parse-names":false,"suffix":""},{"dropping-particle":"","family":"Weekes","given":"Brendan","non-dropping-particle":"","parse-names":false,"suffix":""},{"dropping-particle":"","family":"Ip","given":"Patrick","non-dropping-particle":"","parse-names":false,"suffix":""},{"dropping-particle":"","family":"Shaeffer","given":"Sheldon","non-dropping-particle":"","parse-names":false,"suffix":""},{"dropping-particle":"","family":"Young","given":"Mary","non-dropping-particle":"","parse-names":false,"suffix":""},{"dropping-particle":"","family":"Bray","given":"Mark","non-dropping-particle":"","parse-names":false,"suffix":""},{"dropping-particle":"","family":"Chen","given":"Eva","non-dropping-particle":"","parse-names":false,"suffix":""},{"dropping-particle":"","family":"Lee","given":"Diana","non-dropping-particle":"","parse-names":false,"suffix":""}],"id":"ITEM-1","issued":{"date-parts":[["2014"]]},"title":"Early childhood development and cognitive development in developing countries: A rigorous literature review. Department for International Development.","type":"report"},"uris":["http://www.mendeley.com/documents/?uuid=52a15866-acbd-3e31-95e7-bce4ec8b8d67"]}],"mendeley":{"formattedCitation":"&lt;sup&gt;3&lt;/sup&gt;","plainTextFormattedCitation":"3","previouslyFormattedCitation":"&lt;sup&gt;3&lt;/sup&gt;"},"properties":{"noteIndex":0},"schema":"https://github.com/citation-style-language/schema/raw/master/csl-citation.json"}</w:instrText>
      </w:r>
      <w:r w:rsidR="0099557A" w:rsidRPr="008A1BC5">
        <w:rPr>
          <w:rFonts w:ascii="Times New Roman" w:hAnsi="Times New Roman" w:cs="Times New Roman"/>
          <w:rPrChange w:id="439" w:author="Microsoft account" w:date="2021-05-25T22:13:00Z">
            <w:rPr>
              <w:rFonts w:ascii="Times New Roman" w:hAnsi="Times New Roman" w:cs="Times New Roman"/>
            </w:rPr>
          </w:rPrChange>
        </w:rPr>
        <w:fldChar w:fldCharType="separate"/>
      </w:r>
      <w:r w:rsidR="0099557A" w:rsidRPr="008A1BC5">
        <w:rPr>
          <w:rFonts w:ascii="Times New Roman" w:hAnsi="Times New Roman" w:cs="Times New Roman"/>
          <w:noProof/>
          <w:vertAlign w:val="superscript"/>
          <w:rPrChange w:id="440" w:author="Microsoft account" w:date="2021-05-25T22:13:00Z">
            <w:rPr>
              <w:rFonts w:ascii="Times New Roman" w:hAnsi="Times New Roman" w:cs="Times New Roman"/>
              <w:noProof/>
              <w:vertAlign w:val="superscript"/>
            </w:rPr>
          </w:rPrChange>
        </w:rPr>
        <w:t>3</w:t>
      </w:r>
      <w:ins w:id="441" w:author="Microsoft account" w:date="2021-04-22T00:44:00Z">
        <w:r w:rsidR="0099557A" w:rsidRPr="008A1BC5">
          <w:rPr>
            <w:rFonts w:ascii="Times New Roman" w:hAnsi="Times New Roman" w:cs="Times New Roman"/>
            <w:rPrChange w:id="442" w:author="Microsoft account" w:date="2021-05-25T22:13:00Z">
              <w:rPr>
                <w:rFonts w:ascii="Times New Roman" w:hAnsi="Times New Roman" w:cs="Times New Roman"/>
              </w:rPr>
            </w:rPrChange>
          </w:rPr>
          <w:fldChar w:fldCharType="end"/>
        </w:r>
      </w:ins>
      <w:ins w:id="443" w:author="Microsoft account" w:date="2021-04-22T00:36:00Z">
        <w:r w:rsidR="0099557A" w:rsidRPr="00E75A46">
          <w:rPr>
            <w:rFonts w:ascii="Times New Roman" w:hAnsi="Times New Roman" w:cs="Times New Roman"/>
          </w:rPr>
          <w:t>.</w:t>
        </w:r>
      </w:ins>
      <w:ins w:id="444" w:author="Microsoft account" w:date="2021-04-22T01:21:00Z">
        <w:r w:rsidR="00182315" w:rsidRPr="008A1BC5">
          <w:rPr>
            <w:rFonts w:ascii="Times New Roman" w:hAnsi="Times New Roman" w:cs="Times New Roman"/>
            <w:rPrChange w:id="445" w:author="Microsoft account" w:date="2021-05-25T22:13:00Z">
              <w:rPr>
                <w:rFonts w:ascii="Times New Roman" w:hAnsi="Times New Roman" w:cs="Times New Roman"/>
              </w:rPr>
            </w:rPrChange>
          </w:rPr>
          <w:t xml:space="preserve"> </w:t>
        </w:r>
      </w:ins>
      <w:ins w:id="446" w:author="Microsoft account" w:date="2021-04-22T01:05:00Z">
        <w:r w:rsidR="00425452" w:rsidRPr="008A1BC5">
          <w:rPr>
            <w:rFonts w:ascii="Times New Roman" w:hAnsi="Times New Roman" w:cs="Times New Roman"/>
            <w:rPrChange w:id="447" w:author="Microsoft account" w:date="2021-05-25T22:13:00Z">
              <w:rPr>
                <w:rFonts w:ascii="Times New Roman" w:hAnsi="Times New Roman" w:cs="Times New Roman"/>
              </w:rPr>
            </w:rPrChange>
          </w:rPr>
          <w:t xml:space="preserve">Compared with children with non-autistic, children with autism have been described as less likely to demonstrate early social-communicative behaviours such as making eye contact, </w:t>
        </w:r>
      </w:ins>
      <w:ins w:id="448" w:author="Microsoft account" w:date="2021-04-22T01:10:00Z">
        <w:r w:rsidR="00425452" w:rsidRPr="008A1BC5">
          <w:rPr>
            <w:rFonts w:ascii="Times New Roman" w:hAnsi="Times New Roman" w:cs="Times New Roman"/>
            <w:rPrChange w:id="449" w:author="Microsoft account" w:date="2021-05-25T22:13:00Z">
              <w:rPr>
                <w:rFonts w:ascii="Times New Roman" w:hAnsi="Times New Roman" w:cs="Times New Roman"/>
              </w:rPr>
            </w:rPrChange>
          </w:rPr>
          <w:t>response to parents or others</w:t>
        </w:r>
      </w:ins>
      <w:ins w:id="450" w:author="Microsoft account" w:date="2021-04-22T01:12:00Z">
        <w:r w:rsidR="00182315" w:rsidRPr="008A1BC5">
          <w:rPr>
            <w:rFonts w:ascii="Times New Roman" w:hAnsi="Times New Roman" w:cs="Times New Roman"/>
            <w:rPrChange w:id="451" w:author="Microsoft account" w:date="2021-05-25T22:13:00Z">
              <w:rPr>
                <w:rFonts w:ascii="Times New Roman" w:hAnsi="Times New Roman" w:cs="Times New Roman"/>
              </w:rPr>
            </w:rPrChange>
          </w:rPr>
          <w:t>, offering</w:t>
        </w:r>
      </w:ins>
      <w:ins w:id="452" w:author="Microsoft account" w:date="2021-04-22T01:05:00Z">
        <w:r w:rsidR="00425452" w:rsidRPr="008A1BC5">
          <w:rPr>
            <w:rFonts w:ascii="Times New Roman" w:hAnsi="Times New Roman" w:cs="Times New Roman"/>
            <w:rPrChange w:id="453" w:author="Microsoft account" w:date="2021-05-25T22:13:00Z">
              <w:rPr>
                <w:rFonts w:ascii="Times New Roman" w:hAnsi="Times New Roman" w:cs="Times New Roman"/>
              </w:rPr>
            </w:rPrChange>
          </w:rPr>
          <w:t xml:space="preserve"> and giving objects, showing and pointing to objects, raising arms to be picked up</w:t>
        </w:r>
      </w:ins>
      <w:ins w:id="454" w:author="Microsoft account" w:date="2021-04-22T01:11:00Z">
        <w:r w:rsidR="00425452" w:rsidRPr="008A1BC5">
          <w:rPr>
            <w:rFonts w:ascii="Times New Roman" w:hAnsi="Times New Roman" w:cs="Times New Roman"/>
            <w:rPrChange w:id="455" w:author="Microsoft account" w:date="2021-05-25T22:13:00Z">
              <w:rPr>
                <w:rFonts w:ascii="Times New Roman" w:hAnsi="Times New Roman" w:cs="Times New Roman"/>
              </w:rPr>
            </w:rPrChange>
          </w:rPr>
          <w:t>, less likely to play</w:t>
        </w:r>
      </w:ins>
      <w:ins w:id="456" w:author="Microsoft account" w:date="2021-04-22T01:05:00Z">
        <w:r w:rsidR="00425452" w:rsidRPr="008A1BC5">
          <w:rPr>
            <w:rFonts w:ascii="Times New Roman" w:hAnsi="Times New Roman" w:cs="Times New Roman"/>
            <w:rPrChange w:id="457" w:author="Microsoft account" w:date="2021-05-25T22:13:00Z">
              <w:rPr>
                <w:rFonts w:ascii="Times New Roman" w:hAnsi="Times New Roman" w:cs="Times New Roman"/>
              </w:rPr>
            </w:rPrChange>
          </w:rPr>
          <w:t>, imitating, using non-verbal vocalizations communicatively</w:t>
        </w:r>
      </w:ins>
      <w:ins w:id="458" w:author="Microsoft account" w:date="2021-04-22T01:11:00Z">
        <w:r w:rsidR="00425452" w:rsidRPr="008A1BC5">
          <w:rPr>
            <w:rFonts w:ascii="Times New Roman" w:hAnsi="Times New Roman" w:cs="Times New Roman"/>
            <w:rPrChange w:id="459" w:author="Microsoft account" w:date="2021-05-25T22:13:00Z">
              <w:rPr>
                <w:rFonts w:ascii="Times New Roman" w:hAnsi="Times New Roman" w:cs="Times New Roman"/>
              </w:rPr>
            </w:rPrChange>
          </w:rPr>
          <w:t>, and more likely to prefer to be alone</w:t>
        </w:r>
      </w:ins>
      <w:ins w:id="460" w:author="Microsoft account" w:date="2021-04-22T01:12:00Z">
        <w:r w:rsidR="00182315" w:rsidRPr="008A1BC5">
          <w:rPr>
            <w:rFonts w:ascii="Times New Roman" w:hAnsi="Times New Roman" w:cs="Times New Roman"/>
            <w:rPrChange w:id="461" w:author="Microsoft account" w:date="2021-05-25T22:13:00Z">
              <w:rPr>
                <w:rFonts w:ascii="Times New Roman" w:hAnsi="Times New Roman" w:cs="Times New Roman"/>
              </w:rPr>
            </w:rPrChange>
          </w:rPr>
          <w:t xml:space="preserve">, which </w:t>
        </w:r>
      </w:ins>
      <w:ins w:id="462" w:author="Microsoft account" w:date="2021-04-22T01:13:00Z">
        <w:r w:rsidR="00182315" w:rsidRPr="008A1BC5">
          <w:rPr>
            <w:rFonts w:ascii="Times New Roman" w:hAnsi="Times New Roman" w:cs="Times New Roman"/>
            <w:rPrChange w:id="463" w:author="Microsoft account" w:date="2021-05-25T22:13:00Z">
              <w:rPr>
                <w:rFonts w:ascii="Times New Roman" w:hAnsi="Times New Roman" w:cs="Times New Roman"/>
              </w:rPr>
            </w:rPrChange>
          </w:rPr>
          <w:t xml:space="preserve">push them to </w:t>
        </w:r>
      </w:ins>
      <w:ins w:id="464" w:author="Microsoft account" w:date="2021-04-22T01:12:00Z">
        <w:r w:rsidR="00182315" w:rsidRPr="008A1BC5">
          <w:rPr>
            <w:rFonts w:ascii="Times New Roman" w:hAnsi="Times New Roman" w:cs="Times New Roman"/>
            <w:rPrChange w:id="465" w:author="Microsoft account" w:date="2021-05-25T22:13:00Z">
              <w:rPr>
                <w:rFonts w:ascii="Times New Roman" w:hAnsi="Times New Roman" w:cs="Times New Roman"/>
              </w:rPr>
            </w:rPrChange>
          </w:rPr>
          <w:t>developmental delays</w:t>
        </w:r>
      </w:ins>
      <w:ins w:id="466" w:author="Microsoft account" w:date="2021-04-22T01:13:00Z">
        <w:r w:rsidR="00182315" w:rsidRPr="008A1BC5">
          <w:rPr>
            <w:rFonts w:ascii="Times New Roman" w:hAnsi="Times New Roman" w:cs="Times New Roman"/>
            <w:rPrChange w:id="467" w:author="Microsoft account" w:date="2021-05-25T22:13:00Z">
              <w:rPr>
                <w:rFonts w:ascii="Times New Roman" w:hAnsi="Times New Roman" w:cs="Times New Roman"/>
              </w:rPr>
            </w:rPrChange>
          </w:rPr>
          <w:t xml:space="preserve"> </w:t>
        </w:r>
      </w:ins>
      <w:ins w:id="468" w:author="Microsoft account" w:date="2021-04-22T01:21:00Z">
        <w:r w:rsidR="00182315" w:rsidRPr="00E75A46">
          <w:rPr>
            <w:rFonts w:ascii="Times New Roman" w:hAnsi="Times New Roman" w:cs="Times New Roman"/>
          </w:rPr>
          <w:fldChar w:fldCharType="begin" w:fldLock="1"/>
        </w:r>
      </w:ins>
      <w:r w:rsidR="008E01B7" w:rsidRPr="008A1BC5">
        <w:rPr>
          <w:rFonts w:ascii="Times New Roman" w:hAnsi="Times New Roman" w:cs="Times New Roman"/>
          <w:rPrChange w:id="469" w:author="Microsoft account" w:date="2021-05-25T22:13:00Z">
            <w:rPr>
              <w:rFonts w:ascii="Times New Roman" w:hAnsi="Times New Roman" w:cs="Times New Roman"/>
              <w:highlight w:val="yellow"/>
            </w:rPr>
          </w:rPrChange>
        </w:rPr>
        <w:instrText>ADDIN CSL_CITATION {"citationItems":[{"id":"ITEM-1","itemData":{"DOI":"10.1023/A:1005683209438","ISSN":"01623257","PMID":"11261465","abstract":"The purpose of this study was to identify the specific aspects of social engagement that distinguish infants with autism from infants of similar age and developmental level who do not have autism. Ten parents of preschoolers with autism and 10 parents of matched children without autism were given a semistructured interview, the Detection of Autism by Infant Sociability Interview (DAISI), which elicits reports on whether 19 aspects of social engagement characteristic of typically developing infants were present at some time during the child's first 24 months. The reports of infants with autism differed from those of the control group on 16 items. Findings suggest that infants with autism have marked limitation in both person-to-person and person-person-object social engagement, in keeping with the theory that autism involves impairments in primary as well as secondary intersubjectivity (Hobson, 1993a).","author":[{"dropping-particle":"","family":"Wimpory","given":"Dawn C.","non-dropping-particle":"","parse-names":false,"suffix":""},{"dropping-particle":"","family":"Hobson","given":"R. Peter","non-dropping-particle":"","parse-names":false,"suffix":""},{"dropping-particle":"","family":"Williams","given":"J. Mark G.","non-dropping-particle":"","parse-names":false,"suffix":""},{"dropping-particle":"","family":"Nash","given":"Susan","non-dropping-particle":"","parse-names":false,"suffix":""}],"container-title":"Journal of Autism and Developmental Disorders","id":"ITEM-1","issue":"6","issued":{"date-parts":[["2000"]]},"page":"525-536","publisher":"J Autism Dev Disord","title":"Are infants with autism socially engaged? A study of recent retrospective parental reports","type":"article-journal","volume":"30"},"uris":["http://www.mendeley.com/documents/?uuid=2bfe61be-a24c-355e-bd16-d18f58fe9d4f"]},{"id":"ITEM-2","itemData":{"DOI":"10.1155/2012/946109","ISSN":"2090-682X","abstract":"Autistic spectrum disorder (ASD) is typically characterized by either an emerging and gradual course or developmental regression in early childhood. The versatile clinical course is progressively acknowledged in recent years. Children with developmental disorders in general are referred to the Child Development Center for a multidisciplinary assessment, investigation, treatment and followup. We report three infants with an initial diagnosis of developmental delays, recovery of normal development following intervention in a multidisciplinary center, and subsequent regression into classic autism following their discharge from the program. An extensive medical workup was noncontributory. This unusual presentation, to our knowledge not reported previously, should be recognized by professionals involved in child development and psychiatry.","author":[{"dropping-particle":"","family":"Cohen-Ophir","given":"Michal","non-dropping-particle":"","parse-names":false,"suffix":""},{"dropping-particle":"","family":"Castel-Deutsh","given":"Tsophia","non-dropping-particle":"","parse-names":false,"suffix":""},{"dropping-particle":"","family":"Tirosh","given":"Emanuel","non-dropping-particle":"","parse-names":false,"suffix":""}],"container-title":"Case Reports in Psychiatry","id":"ITEM-2","issued":{"date-parts":[["2012"]]},"page":"1-4","publisher":"Hindawi Limited","title":"Autism in Early Childhood: An Unusual Developmental Course—Three Case Reports","type":"article-journal","volume":"2012"},"uris":["http://www.mendeley.com/documents/?uuid=f62b47ec-97fc-33d8-96f8-91c4cb0748b5"]},{"id":"ITEM-3","itemData":{"author":[{"dropping-particle":"","family":"Loynes","given":"Fiona","non-dropping-particle":"","parse-names":false,"suffix":""}],"id":"ITEM-3","issue":"June","issued":{"date-parts":[["2001"]]},"page":"1-7","title":"The Impact of Autism on Child Development","type":"article-journal"},"uris":["http://www.mendeley.com/documents/?uuid=d90cda55-8c1e-3db2-bf5d-91ed5fd0ee75"]}],"mendeley":{"formattedCitation":"&lt;sup&gt;4–6&lt;/sup&gt;","plainTextFormattedCitation":"4–6","previouslyFormattedCitation":"&lt;sup&gt;4–6&lt;/sup&gt;"},"properties":{"noteIndex":0},"schema":"https://github.com/citation-style-language/schema/raw/master/csl-citation.json"}</w:instrText>
      </w:r>
      <w:r w:rsidR="00182315" w:rsidRPr="008A1BC5">
        <w:rPr>
          <w:rFonts w:ascii="Times New Roman" w:hAnsi="Times New Roman" w:cs="Times New Roman"/>
          <w:rPrChange w:id="470" w:author="Microsoft account" w:date="2021-05-25T22:13:00Z">
            <w:rPr>
              <w:rFonts w:ascii="Times New Roman" w:hAnsi="Times New Roman" w:cs="Times New Roman"/>
            </w:rPr>
          </w:rPrChange>
        </w:rPr>
        <w:fldChar w:fldCharType="separate"/>
      </w:r>
      <w:r w:rsidR="00182315" w:rsidRPr="008A1BC5">
        <w:rPr>
          <w:rFonts w:ascii="Times New Roman" w:hAnsi="Times New Roman" w:cs="Times New Roman"/>
          <w:noProof/>
          <w:vertAlign w:val="superscript"/>
          <w:rPrChange w:id="471" w:author="Microsoft account" w:date="2021-05-25T22:13:00Z">
            <w:rPr>
              <w:rFonts w:ascii="Times New Roman" w:hAnsi="Times New Roman" w:cs="Times New Roman"/>
              <w:noProof/>
              <w:vertAlign w:val="superscript"/>
            </w:rPr>
          </w:rPrChange>
        </w:rPr>
        <w:t>4–6</w:t>
      </w:r>
      <w:ins w:id="472" w:author="Microsoft account" w:date="2021-04-22T01:21:00Z">
        <w:r w:rsidR="00182315" w:rsidRPr="008A1BC5">
          <w:rPr>
            <w:rFonts w:ascii="Times New Roman" w:hAnsi="Times New Roman" w:cs="Times New Roman"/>
            <w:rPrChange w:id="473" w:author="Microsoft account" w:date="2021-05-25T22:13:00Z">
              <w:rPr>
                <w:rFonts w:ascii="Times New Roman" w:hAnsi="Times New Roman" w:cs="Times New Roman"/>
              </w:rPr>
            </w:rPrChange>
          </w:rPr>
          <w:fldChar w:fldCharType="end"/>
        </w:r>
      </w:ins>
      <w:ins w:id="474" w:author="Microsoft account" w:date="2021-04-22T01:05:00Z">
        <w:r w:rsidR="00425452" w:rsidRPr="00E75A46">
          <w:rPr>
            <w:rFonts w:ascii="Times New Roman" w:hAnsi="Times New Roman" w:cs="Times New Roman"/>
          </w:rPr>
          <w:t>.</w:t>
        </w:r>
      </w:ins>
    </w:p>
    <w:p w14:paraId="51F0BD59" w14:textId="53CAECFF" w:rsidR="000C701C" w:rsidRPr="00103135" w:rsidRDefault="00B65C21" w:rsidP="00E75A46">
      <w:pPr>
        <w:spacing w:line="480" w:lineRule="auto"/>
        <w:jc w:val="both"/>
        <w:rPr>
          <w:rFonts w:ascii="Times New Roman" w:hAnsi="Times New Roman" w:cs="Times New Roman"/>
        </w:rPr>
        <w:pPrChange w:id="475" w:author="Microsoft account" w:date="2021-05-25T22:50:00Z">
          <w:pPr>
            <w:spacing w:after="0" w:line="480" w:lineRule="auto"/>
            <w:contextualSpacing/>
          </w:pPr>
        </w:pPrChange>
      </w:pPr>
      <w:r w:rsidRPr="00103135">
        <w:rPr>
          <w:rFonts w:ascii="Times New Roman" w:hAnsi="Times New Roman" w:cs="Times New Roman"/>
        </w:rPr>
        <w:t xml:space="preserve">Children begin to learn about the world around them within </w:t>
      </w:r>
      <w:ins w:id="476" w:author="Kabir, Russell" w:date="2021-02-26T14:01:00Z">
        <w:r w:rsidR="00BA324C">
          <w:rPr>
            <w:rFonts w:ascii="Times New Roman" w:hAnsi="Times New Roman" w:cs="Times New Roman"/>
          </w:rPr>
          <w:t>five</w:t>
        </w:r>
      </w:ins>
      <w:del w:id="477" w:author="Kabir, Russell" w:date="2021-02-26T14:01:00Z">
        <w:r w:rsidRPr="00103135" w:rsidDel="00BA324C">
          <w:rPr>
            <w:rFonts w:ascii="Times New Roman" w:hAnsi="Times New Roman" w:cs="Times New Roman"/>
          </w:rPr>
          <w:delText>5</w:delText>
        </w:r>
      </w:del>
      <w:r w:rsidRPr="00103135">
        <w:rPr>
          <w:rFonts w:ascii="Times New Roman" w:hAnsi="Times New Roman" w:cs="Times New Roman"/>
        </w:rPr>
        <w:t xml:space="preserve"> years of birth</w:t>
      </w:r>
      <w:ins w:id="478" w:author="Kabir, Russell" w:date="2021-02-26T14:01:00Z">
        <w:r w:rsidR="00BA324C">
          <w:rPr>
            <w:rFonts w:ascii="Times New Roman" w:hAnsi="Times New Roman" w:cs="Times New Roman"/>
          </w:rPr>
          <w:t>,</w:t>
        </w:r>
      </w:ins>
      <w:r w:rsidRPr="00103135">
        <w:rPr>
          <w:rFonts w:ascii="Times New Roman" w:hAnsi="Times New Roman" w:cs="Times New Roman"/>
        </w:rPr>
        <w:t xml:space="preserve"> and this development refers to the sequence of physical, language, thought</w:t>
      </w:r>
      <w:ins w:id="479" w:author="Chowdhury,Muhammad Abdul Baker" w:date="2021-02-24T14:31:00Z">
        <w:r w:rsidR="00B42E71">
          <w:rPr>
            <w:rFonts w:ascii="Times New Roman" w:hAnsi="Times New Roman" w:cs="Times New Roman"/>
          </w:rPr>
          <w:t>,</w:t>
        </w:r>
      </w:ins>
      <w:r w:rsidRPr="00103135">
        <w:rPr>
          <w:rFonts w:ascii="Times New Roman" w:hAnsi="Times New Roman" w:cs="Times New Roman"/>
        </w:rPr>
        <w:t xml:space="preserve"> and emotional changes,</w:t>
      </w:r>
      <w:r w:rsidR="00B05261" w:rsidRPr="00103135">
        <w:rPr>
          <w:rFonts w:ascii="Times New Roman" w:hAnsi="Times New Roman" w:cs="Times New Roman"/>
        </w:rPr>
        <w:fldChar w:fldCharType="begin" w:fldLock="1"/>
      </w:r>
      <w:r w:rsidR="008E01B7">
        <w:rPr>
          <w:rFonts w:ascii="Times New Roman" w:hAnsi="Times New Roman" w:cs="Times New Roman"/>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lt;sup&gt;7&lt;/sup&gt;","plainTextFormattedCitation":"7","previouslyFormattedCitation":"&lt;sup&gt;7&lt;/sup&gt;"},"properties":{"noteIndex":0},"schema":"https://github.com/citation-style-language/schema/raw/master/csl-citation.json"}</w:instrText>
      </w:r>
      <w:r w:rsidR="00B05261" w:rsidRPr="00103135">
        <w:rPr>
          <w:rFonts w:ascii="Times New Roman" w:hAnsi="Times New Roman" w:cs="Times New Roman"/>
        </w:rPr>
        <w:fldChar w:fldCharType="separate"/>
      </w:r>
      <w:r w:rsidR="00182315" w:rsidRPr="00182315">
        <w:rPr>
          <w:rFonts w:ascii="Times New Roman" w:hAnsi="Times New Roman" w:cs="Times New Roman"/>
          <w:noProof/>
          <w:vertAlign w:val="superscript"/>
        </w:rPr>
        <w:t>7</w:t>
      </w:r>
      <w:r w:rsidR="00B05261" w:rsidRPr="00103135">
        <w:rPr>
          <w:rFonts w:ascii="Times New Roman" w:hAnsi="Times New Roman" w:cs="Times New Roman"/>
        </w:rPr>
        <w:fldChar w:fldCharType="end"/>
      </w:r>
      <w:r w:rsidR="00971E38" w:rsidRPr="00103135">
        <w:rPr>
          <w:rFonts w:ascii="Times New Roman" w:hAnsi="Times New Roman" w:cs="Times New Roman"/>
        </w:rPr>
        <w:t xml:space="preserve"> </w:t>
      </w:r>
      <w:r w:rsidRPr="00103135">
        <w:rPr>
          <w:rFonts w:ascii="Times New Roman" w:hAnsi="Times New Roman" w:cs="Times New Roman"/>
        </w:rPr>
        <w:t xml:space="preserve">which allows them to stay focused, understand and follow directions, communicate with others, and solve increasingly complex problems </w:t>
      </w:r>
      <w:r w:rsidR="00971E38" w:rsidRPr="00103135">
        <w:rPr>
          <w:rFonts w:ascii="Times New Roman" w:hAnsi="Times New Roman" w:cs="Times New Roman"/>
        </w:rPr>
        <w:fldChar w:fldCharType="begin" w:fldLock="1"/>
      </w:r>
      <w:r w:rsidR="000C701C"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971E38" w:rsidRPr="00103135">
        <w:rPr>
          <w:rFonts w:ascii="Times New Roman" w:hAnsi="Times New Roman" w:cs="Times New Roman"/>
        </w:rPr>
        <w:fldChar w:fldCharType="end"/>
      </w:r>
      <w:r w:rsidR="0012438A" w:rsidRPr="00103135">
        <w:rPr>
          <w:rFonts w:ascii="Times New Roman" w:hAnsi="Times New Roman" w:cs="Times New Roman"/>
        </w:rPr>
        <w:t xml:space="preserve">. </w:t>
      </w:r>
      <w:r w:rsidRPr="00103135">
        <w:rPr>
          <w:rFonts w:ascii="Times New Roman" w:hAnsi="Times New Roman" w:cs="Times New Roman"/>
        </w:rPr>
        <w:t xml:space="preserve">At the early age of prenatal periods to infancy and early childhood, a child’s newly developing brain is highly productive and responsive to change </w:t>
      </w:r>
      <w:r w:rsidR="00B05261" w:rsidRPr="00103135">
        <w:rPr>
          <w:rFonts w:ascii="Times New Roman" w:hAnsi="Times New Roman" w:cs="Times New Roman"/>
        </w:rPr>
        <w:fldChar w:fldCharType="begin" w:fldLock="1"/>
      </w:r>
      <w:r w:rsidR="008E01B7">
        <w:rPr>
          <w:rFonts w:ascii="Times New Roman" w:hAnsi="Times New Roman" w:cs="Times New Roman"/>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lt;sup&gt;8&lt;/sup&gt;","plainTextFormattedCitation":"8","previouslyFormattedCitation":"&lt;sup&gt;8&lt;/sup&gt;"},"properties":{"noteIndex":0},"schema":"https://github.com/citation-style-language/schema/raw/master/csl-citation.json"}</w:instrText>
      </w:r>
      <w:r w:rsidR="00B05261" w:rsidRPr="00103135">
        <w:rPr>
          <w:rFonts w:ascii="Times New Roman" w:hAnsi="Times New Roman" w:cs="Times New Roman"/>
        </w:rPr>
        <w:fldChar w:fldCharType="separate"/>
      </w:r>
      <w:r w:rsidR="00182315" w:rsidRPr="00182315">
        <w:rPr>
          <w:rFonts w:ascii="Times New Roman" w:hAnsi="Times New Roman" w:cs="Times New Roman"/>
          <w:noProof/>
          <w:vertAlign w:val="superscript"/>
        </w:rPr>
        <w:t>8</w:t>
      </w:r>
      <w:r w:rsidR="00B05261" w:rsidRPr="00103135">
        <w:rPr>
          <w:rFonts w:ascii="Times New Roman" w:hAnsi="Times New Roman" w:cs="Times New Roman"/>
        </w:rPr>
        <w:fldChar w:fldCharType="end"/>
      </w:r>
      <w:r w:rsidR="0012438A" w:rsidRPr="00103135">
        <w:rPr>
          <w:rFonts w:ascii="Times New Roman" w:hAnsi="Times New Roman" w:cs="Times New Roman"/>
        </w:rPr>
        <w:t xml:space="preserve">. </w:t>
      </w:r>
      <w:r w:rsidRPr="00103135">
        <w:rPr>
          <w:rFonts w:ascii="Times New Roman" w:hAnsi="Times New Roman" w:cs="Times New Roman"/>
        </w:rPr>
        <w:t>This period is the golden period for them to make themselves highly thirsty for learning and physically fit to become a successful and productive person in later life</w:t>
      </w:r>
      <w:r w:rsidR="00C27804" w:rsidRPr="00103135">
        <w:rPr>
          <w:rFonts w:ascii="Times New Roman" w:hAnsi="Times New Roman" w:cs="Times New Roman"/>
        </w:rPr>
        <w:t xml:space="preserve"> </w:t>
      </w:r>
      <w:r w:rsidR="00C27804" w:rsidRPr="00103135">
        <w:rPr>
          <w:rFonts w:ascii="Times New Roman" w:hAnsi="Times New Roman" w:cs="Times New Roman"/>
        </w:rPr>
        <w:fldChar w:fldCharType="begin" w:fldLock="1"/>
      </w:r>
      <w:r w:rsidR="008E01B7">
        <w:rPr>
          <w:rFonts w:ascii="Times New Roman" w:hAnsi="Times New Roman" w:cs="Times New Roman"/>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lt;sup&gt;9&lt;/sup&gt;","plainTextFormattedCitation":"9","previouslyFormattedCitation":"&lt;sup&gt;9&lt;/sup&gt;"},"properties":{"noteIndex":0},"schema":"https://github.com/citation-style-language/schema/raw/master/csl-citation.json"}</w:instrText>
      </w:r>
      <w:r w:rsidR="00C27804" w:rsidRPr="00103135">
        <w:rPr>
          <w:rFonts w:ascii="Times New Roman" w:hAnsi="Times New Roman" w:cs="Times New Roman"/>
        </w:rPr>
        <w:fldChar w:fldCharType="separate"/>
      </w:r>
      <w:r w:rsidR="00182315" w:rsidRPr="00182315">
        <w:rPr>
          <w:rFonts w:ascii="Times New Roman" w:hAnsi="Times New Roman" w:cs="Times New Roman"/>
          <w:noProof/>
          <w:vertAlign w:val="superscript"/>
        </w:rPr>
        <w:t>9</w:t>
      </w:r>
      <w:r w:rsidR="00C27804" w:rsidRPr="00103135">
        <w:rPr>
          <w:rFonts w:ascii="Times New Roman" w:hAnsi="Times New Roman" w:cs="Times New Roman"/>
        </w:rPr>
        <w:fldChar w:fldCharType="end"/>
      </w:r>
      <w:r w:rsidR="0012438A" w:rsidRPr="00103135">
        <w:rPr>
          <w:rFonts w:ascii="Times New Roman" w:hAnsi="Times New Roman" w:cs="Times New Roman"/>
        </w:rPr>
        <w:t>.</w:t>
      </w:r>
    </w:p>
    <w:p w14:paraId="1A67566C" w14:textId="6902A062" w:rsidR="007B2F36" w:rsidRPr="001D3BE5" w:rsidDel="001D79E1" w:rsidRDefault="00B65C21" w:rsidP="00E75A46">
      <w:pPr>
        <w:spacing w:after="0" w:line="480" w:lineRule="auto"/>
        <w:contextualSpacing/>
        <w:jc w:val="both"/>
        <w:rPr>
          <w:del w:id="480" w:author="Microsoft account" w:date="2021-04-22T01:41:00Z"/>
          <w:rFonts w:ascii="Times New Roman" w:hAnsi="Times New Roman" w:cs="Times New Roman"/>
          <w:rPrChange w:id="481" w:author="Microsoft account" w:date="2021-05-25T22:33:00Z">
            <w:rPr>
              <w:del w:id="482" w:author="Microsoft account" w:date="2021-04-22T01:41:00Z"/>
              <w:rFonts w:ascii="Times New Roman" w:hAnsi="Times New Roman" w:cs="Times New Roman"/>
            </w:rPr>
          </w:rPrChange>
        </w:rPr>
        <w:pPrChange w:id="483" w:author="Microsoft account" w:date="2021-05-25T22:50:00Z">
          <w:pPr>
            <w:spacing w:after="0" w:line="480" w:lineRule="auto"/>
            <w:contextualSpacing/>
          </w:pPr>
        </w:pPrChange>
      </w:pPr>
      <w:del w:id="484" w:author="Microsoft account" w:date="2021-04-22T01:41:00Z">
        <w:r w:rsidRPr="00E75A46" w:rsidDel="001D79E1">
          <w:rPr>
            <w:rFonts w:ascii="Times New Roman" w:hAnsi="Times New Roman" w:cs="Times New Roman"/>
          </w:rPr>
          <w:delText xml:space="preserve">Using the data from </w:delText>
        </w:r>
      </w:del>
      <w:ins w:id="485" w:author="Md Jamal Uddin" w:date="2021-03-23T16:13:00Z">
        <w:del w:id="486" w:author="Microsoft account" w:date="2021-04-22T01:41:00Z">
          <w:r w:rsidR="002A1AE8" w:rsidRPr="001D3BE5" w:rsidDel="001D79E1">
            <w:rPr>
              <w:rStyle w:val="fontstyle01"/>
              <w:rFonts w:ascii="Times New Roman" w:hAnsi="Times New Roman" w:cs="Times New Roman"/>
              <w:sz w:val="22"/>
              <w:szCs w:val="22"/>
              <w:rPrChange w:id="487" w:author="Microsoft account" w:date="2021-05-25T22:33:00Z">
                <w:rPr>
                  <w:rStyle w:val="fontstyle01"/>
                  <w:rFonts w:ascii="Times New Roman" w:hAnsi="Times New Roman" w:cs="Times New Roman"/>
                  <w:sz w:val="22"/>
                  <w:szCs w:val="22"/>
                </w:rPr>
              </w:rPrChange>
            </w:rPr>
            <w:delText>United Nations Children’s Fund (UNICEF)</w:delText>
          </w:r>
        </w:del>
      </w:ins>
      <w:del w:id="488" w:author="Microsoft account" w:date="2021-04-22T01:41:00Z">
        <w:r w:rsidRPr="001D3BE5" w:rsidDel="001D79E1">
          <w:rPr>
            <w:rFonts w:ascii="Times New Roman" w:hAnsi="Times New Roman" w:cs="Times New Roman"/>
            <w:rPrChange w:id="489" w:author="Microsoft account" w:date="2021-05-25T22:33:00Z">
              <w:rPr>
                <w:rFonts w:ascii="Times New Roman" w:hAnsi="Times New Roman" w:cs="Times New Roman"/>
              </w:rPr>
            </w:rPrChange>
          </w:rPr>
          <w:delText xml:space="preserve">UNICEF and the World Bank, </w:delText>
        </w:r>
        <w:r w:rsidR="00F91C0B" w:rsidRPr="001D3BE5" w:rsidDel="001D79E1">
          <w:rPr>
            <w:rFonts w:ascii="Times New Roman" w:hAnsi="Times New Roman" w:cs="Times New Roman"/>
            <w:rPrChange w:id="490" w:author="Microsoft account" w:date="2021-05-25T22:33:00Z">
              <w:rPr>
                <w:rFonts w:ascii="Times New Roman" w:hAnsi="Times New Roman" w:cs="Times New Roman"/>
              </w:rPr>
            </w:rPrChange>
          </w:rPr>
          <w:delText>t</w:delText>
        </w:r>
        <w:r w:rsidRPr="001D3BE5" w:rsidDel="001D79E1">
          <w:rPr>
            <w:rFonts w:ascii="Times New Roman" w:hAnsi="Times New Roman" w:cs="Times New Roman"/>
            <w:rPrChange w:id="491" w:author="Microsoft account" w:date="2021-05-25T22:33:00Z">
              <w:rPr>
                <w:rFonts w:ascii="Times New Roman" w:hAnsi="Times New Roman" w:cs="Times New Roman"/>
              </w:rPr>
            </w:rPrChange>
          </w:rPr>
          <w:delText xml:space="preserve">he Lancet </w:delText>
        </w:r>
      </w:del>
      <w:commentRangeStart w:id="492"/>
      <w:commentRangeStart w:id="493"/>
      <w:del w:id="494" w:author="Microsoft account" w:date="2021-04-22T01:34:00Z">
        <w:r w:rsidRPr="001D3BE5" w:rsidDel="008E01B7">
          <w:rPr>
            <w:rFonts w:ascii="Times New Roman" w:hAnsi="Times New Roman" w:cs="Times New Roman"/>
            <w:rPrChange w:id="495" w:author="Microsoft account" w:date="2021-05-25T22:33:00Z">
              <w:rPr>
                <w:rFonts w:ascii="Times New Roman" w:hAnsi="Times New Roman" w:cs="Times New Roman"/>
              </w:rPr>
            </w:rPrChange>
          </w:rPr>
          <w:delText>2007 and 2011</w:delText>
        </w:r>
      </w:del>
      <w:del w:id="496" w:author="Microsoft account" w:date="2021-04-22T01:41:00Z">
        <w:r w:rsidRPr="001D3BE5" w:rsidDel="001D79E1">
          <w:rPr>
            <w:rFonts w:ascii="Times New Roman" w:hAnsi="Times New Roman" w:cs="Times New Roman"/>
            <w:rPrChange w:id="497" w:author="Microsoft account" w:date="2021-05-25T22:33:00Z">
              <w:rPr>
                <w:rFonts w:ascii="Times New Roman" w:hAnsi="Times New Roman" w:cs="Times New Roman"/>
              </w:rPr>
            </w:rPrChange>
          </w:rPr>
          <w:delText xml:space="preserve"> </w:delText>
        </w:r>
        <w:commentRangeEnd w:id="492"/>
        <w:r w:rsidR="00BF6E6D" w:rsidRPr="00E75A46" w:rsidDel="001D79E1">
          <w:rPr>
            <w:rStyle w:val="CommentReference"/>
            <w:lang w:val="en-US"/>
          </w:rPr>
          <w:commentReference w:id="492"/>
        </w:r>
        <w:commentRangeEnd w:id="493"/>
        <w:r w:rsidR="008E01B7" w:rsidRPr="001D3BE5" w:rsidDel="001D79E1">
          <w:rPr>
            <w:rStyle w:val="CommentReference"/>
            <w:lang w:val="en-US"/>
            <w:rPrChange w:id="498" w:author="Microsoft account" w:date="2021-05-25T22:33:00Z">
              <w:rPr>
                <w:rStyle w:val="CommentReference"/>
                <w:lang w:val="en-US"/>
              </w:rPr>
            </w:rPrChange>
          </w:rPr>
          <w:commentReference w:id="493"/>
        </w:r>
      </w:del>
      <w:ins w:id="499" w:author="Md Jamal Uddin" w:date="2021-03-23T16:08:00Z">
        <w:del w:id="500" w:author="Microsoft account" w:date="2021-04-22T01:41:00Z">
          <w:r w:rsidR="00F91C0B" w:rsidRPr="00E75A46" w:rsidDel="001D79E1">
            <w:rPr>
              <w:rFonts w:ascii="Times New Roman" w:hAnsi="Times New Roman" w:cs="Times New Roman"/>
            </w:rPr>
            <w:delText>c</w:delText>
          </w:r>
        </w:del>
      </w:ins>
      <w:del w:id="501" w:author="Microsoft account" w:date="2021-04-22T01:41:00Z">
        <w:r w:rsidRPr="001D3BE5" w:rsidDel="001D79E1">
          <w:rPr>
            <w:rFonts w:ascii="Times New Roman" w:hAnsi="Times New Roman" w:cs="Times New Roman"/>
            <w:rPrChange w:id="502" w:author="Microsoft account" w:date="2021-05-25T22:33:00Z">
              <w:rPr>
                <w:rFonts w:ascii="Times New Roman" w:hAnsi="Times New Roman" w:cs="Times New Roman"/>
              </w:rPr>
            </w:rPrChange>
          </w:rPr>
          <w:delText xml:space="preserve">Child </w:delText>
        </w:r>
      </w:del>
      <w:ins w:id="503" w:author="Md Jamal Uddin" w:date="2021-03-23T16:08:00Z">
        <w:del w:id="504" w:author="Microsoft account" w:date="2021-04-22T01:41:00Z">
          <w:r w:rsidR="00F91C0B" w:rsidRPr="001D3BE5" w:rsidDel="001D79E1">
            <w:rPr>
              <w:rFonts w:ascii="Times New Roman" w:hAnsi="Times New Roman" w:cs="Times New Roman"/>
              <w:rPrChange w:id="505" w:author="Microsoft account" w:date="2021-05-25T22:33:00Z">
                <w:rPr>
                  <w:rFonts w:ascii="Times New Roman" w:hAnsi="Times New Roman" w:cs="Times New Roman"/>
                </w:rPr>
              </w:rPrChange>
            </w:rPr>
            <w:delText>d</w:delText>
          </w:r>
        </w:del>
      </w:ins>
      <w:del w:id="506" w:author="Microsoft account" w:date="2021-04-22T01:41:00Z">
        <w:r w:rsidRPr="001D3BE5" w:rsidDel="001D79E1">
          <w:rPr>
            <w:rFonts w:ascii="Times New Roman" w:hAnsi="Times New Roman" w:cs="Times New Roman"/>
            <w:rPrChange w:id="507" w:author="Microsoft account" w:date="2021-05-25T22:33:00Z">
              <w:rPr>
                <w:rFonts w:ascii="Times New Roman" w:hAnsi="Times New Roman" w:cs="Times New Roman"/>
              </w:rPr>
            </w:rPrChange>
          </w:rPr>
          <w:delText xml:space="preserve">Development </w:delText>
        </w:r>
      </w:del>
      <w:ins w:id="508" w:author="Md Jamal Uddin" w:date="2021-03-23T16:08:00Z">
        <w:del w:id="509" w:author="Microsoft account" w:date="2021-04-22T01:41:00Z">
          <w:r w:rsidR="00F91C0B" w:rsidRPr="001D3BE5" w:rsidDel="001D79E1">
            <w:rPr>
              <w:rFonts w:ascii="Times New Roman" w:hAnsi="Times New Roman" w:cs="Times New Roman"/>
              <w:rPrChange w:id="510" w:author="Microsoft account" w:date="2021-05-25T22:33:00Z">
                <w:rPr>
                  <w:rFonts w:ascii="Times New Roman" w:hAnsi="Times New Roman" w:cs="Times New Roman"/>
                </w:rPr>
              </w:rPrChange>
            </w:rPr>
            <w:delText>s</w:delText>
          </w:r>
        </w:del>
      </w:ins>
      <w:del w:id="511" w:author="Microsoft account" w:date="2021-04-22T01:41:00Z">
        <w:r w:rsidRPr="001D3BE5" w:rsidDel="001D79E1">
          <w:rPr>
            <w:rFonts w:ascii="Times New Roman" w:hAnsi="Times New Roman" w:cs="Times New Roman"/>
            <w:rPrChange w:id="512" w:author="Microsoft account" w:date="2021-05-25T22:33:00Z">
              <w:rPr>
                <w:rFonts w:ascii="Times New Roman" w:hAnsi="Times New Roman" w:cs="Times New Roman"/>
              </w:rPr>
            </w:rPrChange>
          </w:rPr>
          <w:delText>Series concluded that 2</w:delText>
        </w:r>
      </w:del>
      <w:del w:id="513" w:author="Microsoft account" w:date="2021-04-22T01:35:00Z">
        <w:r w:rsidRPr="001D3BE5" w:rsidDel="008E01B7">
          <w:rPr>
            <w:rFonts w:ascii="Times New Roman" w:hAnsi="Times New Roman" w:cs="Times New Roman"/>
            <w:rPrChange w:id="514" w:author="Microsoft account" w:date="2021-05-25T22:33:00Z">
              <w:rPr>
                <w:rFonts w:ascii="Times New Roman" w:hAnsi="Times New Roman" w:cs="Times New Roman"/>
              </w:rPr>
            </w:rPrChange>
          </w:rPr>
          <w:delText>19</w:delText>
        </w:r>
      </w:del>
      <w:del w:id="515" w:author="Microsoft account" w:date="2021-04-22T01:41:00Z">
        <w:r w:rsidRPr="001D3BE5" w:rsidDel="001D79E1">
          <w:rPr>
            <w:rFonts w:ascii="Times New Roman" w:hAnsi="Times New Roman" w:cs="Times New Roman"/>
            <w:rPrChange w:id="516" w:author="Microsoft account" w:date="2021-05-25T22:33:00Z">
              <w:rPr>
                <w:rFonts w:ascii="Times New Roman" w:hAnsi="Times New Roman" w:cs="Times New Roman"/>
              </w:rPr>
            </w:rPrChange>
          </w:rPr>
          <w:delText xml:space="preserve"> million children under the age of five fail to achieve their developmental potential each year</w:delText>
        </w:r>
      </w:del>
      <w:del w:id="517" w:author="Microsoft account" w:date="2021-04-22T01:37:00Z">
        <w:r w:rsidR="00972B05" w:rsidRPr="00E75A46" w:rsidDel="008E01B7">
          <w:rPr>
            <w:rFonts w:ascii="Times New Roman" w:hAnsi="Times New Roman" w:cs="Times New Roman"/>
          </w:rPr>
          <w:fldChar w:fldCharType="begin" w:fldLock="1"/>
        </w:r>
        <w:r w:rsidR="00182315" w:rsidRPr="001D3BE5" w:rsidDel="008E01B7">
          <w:rPr>
            <w:rFonts w:ascii="Times New Roman" w:hAnsi="Times New Roman" w:cs="Times New Roman"/>
            <w:rPrChange w:id="518" w:author="Microsoft account" w:date="2021-05-25T22:33:00Z">
              <w:rPr>
                <w:rFonts w:ascii="Times New Roman" w:hAnsi="Times New Roman" w:cs="Times New Roman"/>
              </w:rPr>
            </w:rPrChange>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10&lt;/sup&gt;","plainTextFormattedCitation":"10","previouslyFormattedCitation":"&lt;sup&gt;7&lt;/sup&gt;"},"properties":{"noteIndex":0},"schema":"https://github.com/citation-style-language/schema/raw/master/csl-citation.json"}</w:delInstrText>
        </w:r>
        <w:r w:rsidR="00972B05" w:rsidRPr="001D3BE5" w:rsidDel="008E01B7">
          <w:rPr>
            <w:rFonts w:ascii="Times New Roman" w:hAnsi="Times New Roman" w:cs="Times New Roman"/>
            <w:rPrChange w:id="519" w:author="Microsoft account" w:date="2021-05-25T22:33:00Z">
              <w:rPr>
                <w:rFonts w:ascii="Times New Roman" w:hAnsi="Times New Roman" w:cs="Times New Roman"/>
              </w:rPr>
            </w:rPrChange>
          </w:rPr>
          <w:fldChar w:fldCharType="separate"/>
        </w:r>
        <w:r w:rsidR="00182315" w:rsidRPr="001D3BE5" w:rsidDel="008E01B7">
          <w:rPr>
            <w:rFonts w:ascii="Times New Roman" w:hAnsi="Times New Roman" w:cs="Times New Roman"/>
            <w:noProof/>
            <w:vertAlign w:val="superscript"/>
            <w:rPrChange w:id="520" w:author="Microsoft account" w:date="2021-05-25T22:33:00Z">
              <w:rPr>
                <w:rFonts w:ascii="Times New Roman" w:hAnsi="Times New Roman" w:cs="Times New Roman"/>
                <w:noProof/>
                <w:vertAlign w:val="superscript"/>
              </w:rPr>
            </w:rPrChange>
          </w:rPr>
          <w:delText>10</w:delText>
        </w:r>
        <w:r w:rsidR="00972B05" w:rsidRPr="001D3BE5" w:rsidDel="008E01B7">
          <w:rPr>
            <w:rFonts w:ascii="Times New Roman" w:hAnsi="Times New Roman" w:cs="Times New Roman"/>
            <w:rPrChange w:id="521" w:author="Microsoft account" w:date="2021-05-25T22:33:00Z">
              <w:rPr>
                <w:rFonts w:ascii="Times New Roman" w:hAnsi="Times New Roman" w:cs="Times New Roman"/>
              </w:rPr>
            </w:rPrChange>
          </w:rPr>
          <w:fldChar w:fldCharType="end"/>
        </w:r>
      </w:del>
      <w:del w:id="522" w:author="Microsoft account" w:date="2021-04-22T01:41:00Z">
        <w:r w:rsidR="00972B05" w:rsidRPr="00E75A46" w:rsidDel="001D79E1">
          <w:rPr>
            <w:rFonts w:ascii="Times New Roman" w:hAnsi="Times New Roman" w:cs="Times New Roman"/>
          </w:rPr>
          <w:delText>.</w:delText>
        </w:r>
        <w:r w:rsidR="007B2F36" w:rsidRPr="001D3BE5" w:rsidDel="001D79E1">
          <w:rPr>
            <w:rFonts w:ascii="Times New Roman" w:hAnsi="Times New Roman" w:cs="Times New Roman"/>
            <w:rPrChange w:id="523" w:author="Microsoft account" w:date="2021-05-25T22:33:00Z">
              <w:rPr>
                <w:rFonts w:ascii="Times New Roman" w:hAnsi="Times New Roman" w:cs="Times New Roman"/>
              </w:rPr>
            </w:rPrChange>
          </w:rPr>
          <w:delText xml:space="preserve"> </w:delText>
        </w:r>
        <w:r w:rsidRPr="001D3BE5" w:rsidDel="001D79E1">
          <w:rPr>
            <w:rFonts w:ascii="Times New Roman" w:hAnsi="Times New Roman" w:cs="Times New Roman"/>
            <w:rPrChange w:id="524" w:author="Microsoft account" w:date="2021-05-25T22:33:00Z">
              <w:rPr>
                <w:rFonts w:ascii="Times New Roman" w:hAnsi="Times New Roman" w:cs="Times New Roman"/>
              </w:rPr>
            </w:rPrChange>
          </w:rPr>
          <w:delText>The series confirms the links between poverty and inequality in childhood development that are mediated through biological factors, including intrauterine growth restriction, child malnutrition, microbial deficiencies, infectious diseases, environmental exposure, and psychological factors</w:delText>
        </w:r>
        <w:r w:rsidR="00972B05" w:rsidRPr="001D3BE5" w:rsidDel="001D79E1">
          <w:rPr>
            <w:rFonts w:ascii="Times New Roman" w:hAnsi="Times New Roman" w:cs="Times New Roman"/>
            <w:rPrChange w:id="525" w:author="Microsoft account" w:date="2021-05-25T22:33:00Z">
              <w:rPr>
                <w:rFonts w:ascii="Times New Roman" w:hAnsi="Times New Roman" w:cs="Times New Roman"/>
              </w:rPr>
            </w:rPrChange>
          </w:rPr>
          <w:delText xml:space="preserve"> </w:delText>
        </w:r>
        <w:r w:rsidR="00972B05" w:rsidRPr="00E75A46" w:rsidDel="001D79E1">
          <w:rPr>
            <w:rFonts w:ascii="Times New Roman" w:hAnsi="Times New Roman" w:cs="Times New Roman"/>
          </w:rPr>
          <w:fldChar w:fldCharType="begin" w:fldLock="1"/>
        </w:r>
        <w:r w:rsidR="008E01B7" w:rsidRPr="001D3BE5" w:rsidDel="001D79E1">
          <w:rPr>
            <w:rFonts w:ascii="Times New Roman" w:hAnsi="Times New Roman" w:cs="Times New Roman"/>
            <w:rPrChange w:id="526" w:author="Microsoft account" w:date="2021-05-25T22:33:00Z">
              <w:rPr>
                <w:rFonts w:ascii="Times New Roman" w:hAnsi="Times New Roman" w:cs="Times New Roman"/>
              </w:rPr>
            </w:rPrChange>
          </w:rPr>
          <w:del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mendeley":{"formattedCitation":"&lt;sup&gt;11&lt;/sup&gt;","plainTextFormattedCitation":"11","previouslyFormattedCitation":"&lt;sup&gt;11&lt;/sup&gt;"},"properties":{"noteIndex":0},"schema":"https://github.com/citation-style-language/schema/raw/master/csl-citation.json"}</w:delInstrText>
        </w:r>
        <w:r w:rsidR="00972B05" w:rsidRPr="001D3BE5" w:rsidDel="001D79E1">
          <w:rPr>
            <w:rFonts w:ascii="Times New Roman" w:hAnsi="Times New Roman" w:cs="Times New Roman"/>
            <w:rPrChange w:id="527" w:author="Microsoft account" w:date="2021-05-25T22:33:00Z">
              <w:rPr>
                <w:rFonts w:ascii="Times New Roman" w:hAnsi="Times New Roman" w:cs="Times New Roman"/>
              </w:rPr>
            </w:rPrChange>
          </w:rPr>
          <w:fldChar w:fldCharType="separate"/>
        </w:r>
        <w:r w:rsidR="00182315" w:rsidRPr="001D3BE5" w:rsidDel="001D79E1">
          <w:rPr>
            <w:rFonts w:ascii="Times New Roman" w:hAnsi="Times New Roman" w:cs="Times New Roman"/>
            <w:noProof/>
            <w:vertAlign w:val="superscript"/>
            <w:rPrChange w:id="528" w:author="Microsoft account" w:date="2021-05-25T22:33:00Z">
              <w:rPr>
                <w:rFonts w:ascii="Times New Roman" w:hAnsi="Times New Roman" w:cs="Times New Roman"/>
                <w:noProof/>
                <w:vertAlign w:val="superscript"/>
              </w:rPr>
            </w:rPrChange>
          </w:rPr>
          <w:delText>11</w:delText>
        </w:r>
        <w:r w:rsidR="00972B05" w:rsidRPr="001D3BE5" w:rsidDel="001D79E1">
          <w:rPr>
            <w:rFonts w:ascii="Times New Roman" w:hAnsi="Times New Roman" w:cs="Times New Roman"/>
            <w:rPrChange w:id="529" w:author="Microsoft account" w:date="2021-05-25T22:33:00Z">
              <w:rPr>
                <w:rFonts w:ascii="Times New Roman" w:hAnsi="Times New Roman" w:cs="Times New Roman"/>
              </w:rPr>
            </w:rPrChange>
          </w:rPr>
          <w:fldChar w:fldCharType="end"/>
        </w:r>
        <w:r w:rsidR="00972B05" w:rsidRPr="00E75A46" w:rsidDel="001D79E1">
          <w:rPr>
            <w:rFonts w:ascii="Times New Roman" w:hAnsi="Times New Roman" w:cs="Times New Roman"/>
          </w:rPr>
          <w:delText xml:space="preserve">. </w:delText>
        </w:r>
      </w:del>
    </w:p>
    <w:p w14:paraId="13FF4E56" w14:textId="00700970" w:rsidR="00A65DAF" w:rsidRPr="00103135" w:rsidDel="001D79E1" w:rsidRDefault="00B65C21" w:rsidP="00E75A46">
      <w:pPr>
        <w:autoSpaceDE w:val="0"/>
        <w:autoSpaceDN w:val="0"/>
        <w:adjustRightInd w:val="0"/>
        <w:spacing w:after="0" w:line="480" w:lineRule="auto"/>
        <w:contextualSpacing/>
        <w:jc w:val="both"/>
        <w:rPr>
          <w:del w:id="530" w:author="Microsoft account" w:date="2021-04-22T01:40:00Z"/>
          <w:rFonts w:ascii="Times New Roman" w:hAnsi="Times New Roman" w:cs="Times New Roman"/>
        </w:rPr>
        <w:pPrChange w:id="531" w:author="Microsoft account" w:date="2021-05-25T22:50:00Z">
          <w:pPr>
            <w:autoSpaceDE w:val="0"/>
            <w:autoSpaceDN w:val="0"/>
            <w:adjustRightInd w:val="0"/>
            <w:spacing w:after="0" w:line="480" w:lineRule="auto"/>
            <w:contextualSpacing/>
          </w:pPr>
        </w:pPrChange>
      </w:pPr>
      <w:r w:rsidRPr="001D3BE5">
        <w:rPr>
          <w:rFonts w:ascii="Times New Roman" w:hAnsi="Times New Roman" w:cs="Times New Roman"/>
          <w:rPrChange w:id="532" w:author="Microsoft account" w:date="2021-05-25T22:33:00Z">
            <w:rPr>
              <w:rFonts w:ascii="Times New Roman" w:hAnsi="Times New Roman" w:cs="Times New Roman"/>
            </w:rPr>
          </w:rPrChange>
        </w:rPr>
        <w:t xml:space="preserve">Since the turn of the twenty-first century, the interest in ECD has become popular </w:t>
      </w:r>
      <w:ins w:id="533" w:author="Kabir, Russell" w:date="2021-02-26T14:02:00Z">
        <w:r w:rsidR="00BA324C" w:rsidRPr="001D3BE5">
          <w:rPr>
            <w:rFonts w:ascii="Times New Roman" w:hAnsi="Times New Roman" w:cs="Times New Roman"/>
            <w:rPrChange w:id="534" w:author="Microsoft account" w:date="2021-05-25T22:33:00Z">
              <w:rPr>
                <w:rFonts w:ascii="Times New Roman" w:hAnsi="Times New Roman" w:cs="Times New Roman"/>
                <w:highlight w:val="yellow"/>
              </w:rPr>
            </w:rPrChange>
          </w:rPr>
          <w:t>worldwide</w:t>
        </w:r>
      </w:ins>
      <w:del w:id="535" w:author="Kabir, Russell" w:date="2021-02-26T14:02:00Z">
        <w:r w:rsidRPr="00E75A46" w:rsidDel="00BA324C">
          <w:rPr>
            <w:rFonts w:ascii="Times New Roman" w:hAnsi="Times New Roman" w:cs="Times New Roman"/>
          </w:rPr>
          <w:delText>all over the world</w:delText>
        </w:r>
      </w:del>
      <w:r w:rsidRPr="001D3BE5">
        <w:rPr>
          <w:rFonts w:ascii="Times New Roman" w:hAnsi="Times New Roman" w:cs="Times New Roman"/>
          <w:rPrChange w:id="536" w:author="Microsoft account" w:date="2021-05-25T22:33:00Z">
            <w:rPr>
              <w:rFonts w:ascii="Times New Roman" w:hAnsi="Times New Roman" w:cs="Times New Roman"/>
            </w:rPr>
          </w:rPrChange>
        </w:rPr>
        <w:t>.</w:t>
      </w:r>
      <w:r w:rsidRPr="00103135">
        <w:rPr>
          <w:rFonts w:ascii="Times New Roman" w:hAnsi="Times New Roman" w:cs="Times New Roman"/>
        </w:rPr>
        <w:t xml:space="preserve"> Developed countries suggest that population-based measures may </w:t>
      </w:r>
      <w:ins w:id="537" w:author="Kabir, Russell" w:date="2021-02-26T14:02:00Z">
        <w:r w:rsidR="00BA324C">
          <w:rPr>
            <w:rFonts w:ascii="Times New Roman" w:hAnsi="Times New Roman" w:cs="Times New Roman"/>
          </w:rPr>
          <w:t>help measure ECD and predict</w:t>
        </w:r>
      </w:ins>
      <w:del w:id="538" w:author="Kabir, Russell" w:date="2021-02-26T14:02:00Z">
        <w:r w:rsidRPr="00103135" w:rsidDel="00BA324C">
          <w:rPr>
            <w:rFonts w:ascii="Times New Roman" w:hAnsi="Times New Roman" w:cs="Times New Roman"/>
          </w:rPr>
          <w:delText>be helpful in both measuring ECD and predicting</w:delText>
        </w:r>
      </w:del>
      <w:r w:rsidRPr="00103135">
        <w:rPr>
          <w:rFonts w:ascii="Times New Roman" w:hAnsi="Times New Roman" w:cs="Times New Roman"/>
        </w:rPr>
        <w:t xml:space="preserve"> later life wellness</w:t>
      </w:r>
      <w:del w:id="539" w:author="Microsoft account" w:date="2021-05-25T22:34:00Z">
        <w:r w:rsidRPr="00103135" w:rsidDel="001D3BE5">
          <w:rPr>
            <w:rFonts w:ascii="Times New Roman" w:hAnsi="Times New Roman" w:cs="Times New Roman"/>
          </w:rPr>
          <w:delText xml:space="preserve"> </w:delText>
        </w:r>
      </w:del>
      <w:r w:rsidR="00623D54" w:rsidRPr="00103135">
        <w:rPr>
          <w:rFonts w:ascii="Times New Roman" w:hAnsi="Times New Roman" w:cs="Times New Roman"/>
        </w:rPr>
        <w:fldChar w:fldCharType="begin" w:fldLock="1"/>
      </w:r>
      <w:r w:rsidR="00971E38"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623D54"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623D54" w:rsidRPr="00103135">
        <w:rPr>
          <w:rFonts w:ascii="Times New Roman" w:hAnsi="Times New Roman" w:cs="Times New Roman"/>
        </w:rPr>
        <w:fldChar w:fldCharType="end"/>
      </w:r>
      <w:r w:rsidR="0012438A" w:rsidRPr="00103135">
        <w:rPr>
          <w:rFonts w:ascii="Times New Roman" w:hAnsi="Times New Roman" w:cs="Times New Roman"/>
        </w:rPr>
        <w:t>.</w:t>
      </w:r>
      <w:ins w:id="540" w:author="Microsoft account" w:date="2021-05-25T22:34:00Z">
        <w:r w:rsidR="001D3BE5">
          <w:rPr>
            <w:rFonts w:ascii="Times New Roman" w:hAnsi="Times New Roman" w:cs="Times New Roman"/>
          </w:rPr>
          <w:t xml:space="preserve"> </w:t>
        </w:r>
      </w:ins>
      <w:r w:rsidRPr="00103135">
        <w:rPr>
          <w:rFonts w:ascii="Times New Roman" w:hAnsi="Times New Roman" w:cs="Times New Roman"/>
        </w:rPr>
        <w:t xml:space="preserve">Yet, despite the </w:t>
      </w:r>
      <w:ins w:id="541" w:author="Kabir, Russell" w:date="2021-02-26T14:02:00Z">
        <w:r w:rsidR="00BA324C">
          <w:rPr>
            <w:rFonts w:ascii="Times New Roman" w:hAnsi="Times New Roman" w:cs="Times New Roman"/>
          </w:rPr>
          <w:t>practical</w:t>
        </w:r>
      </w:ins>
      <w:del w:id="542" w:author="Kabir, Russell" w:date="2021-02-26T14:02:00Z">
        <w:r w:rsidRPr="00103135" w:rsidDel="00BA324C">
          <w:rPr>
            <w:rFonts w:ascii="Times New Roman" w:hAnsi="Times New Roman" w:cs="Times New Roman"/>
          </w:rPr>
          <w:delText>valuable</w:delText>
        </w:r>
      </w:del>
      <w:r w:rsidRPr="00103135">
        <w:rPr>
          <w:rFonts w:ascii="Times New Roman" w:hAnsi="Times New Roman" w:cs="Times New Roman"/>
        </w:rPr>
        <w:t xml:space="preserve"> importance of the ECD, population-based measures have not been readily available to low-and middle-income countries (LMICs) </w:t>
      </w:r>
      <w:r w:rsidR="008F318D"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10&lt;/sup&gt;","plainTextFormattedCitation":"10","previouslyFormattedCitation":"&lt;sup&gt;10&lt;/sup&gt;"},"properties":{"noteIndex":0},"schema":"https://github.com/citation-style-language/schema/raw/master/csl-citation.json"}</w:instrText>
      </w:r>
      <w:r w:rsidR="008F318D"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10</w:t>
      </w:r>
      <w:r w:rsidR="008F318D" w:rsidRPr="00103135">
        <w:rPr>
          <w:rFonts w:ascii="Times New Roman" w:hAnsi="Times New Roman" w:cs="Times New Roman"/>
        </w:rPr>
        <w:fldChar w:fldCharType="end"/>
      </w:r>
      <w:r w:rsidR="008F318D" w:rsidRPr="00103135">
        <w:rPr>
          <w:rFonts w:ascii="Times New Roman" w:hAnsi="Times New Roman" w:cs="Times New Roman"/>
        </w:rPr>
        <w:t>.</w:t>
      </w:r>
      <w:del w:id="543" w:author="Microsoft account" w:date="2021-04-22T01:40:00Z">
        <w:r w:rsidR="00D515BC" w:rsidRPr="00103135" w:rsidDel="001D79E1">
          <w:rPr>
            <w:rFonts w:ascii="Times New Roman" w:hAnsi="Times New Roman" w:cs="Times New Roman"/>
          </w:rPr>
          <w:delText xml:space="preserve"> </w:delText>
        </w:r>
        <w:commentRangeStart w:id="544"/>
        <w:r w:rsidRPr="00103135" w:rsidDel="001D79E1">
          <w:rPr>
            <w:rFonts w:ascii="Times New Roman" w:hAnsi="Times New Roman" w:cs="Times New Roman"/>
          </w:rPr>
          <w:delText>It is estimated that more than 2</w:delText>
        </w:r>
      </w:del>
      <w:del w:id="545" w:author="Microsoft account" w:date="2021-04-22T01:39:00Z">
        <w:r w:rsidRPr="00103135" w:rsidDel="00C1052C">
          <w:rPr>
            <w:rFonts w:ascii="Times New Roman" w:hAnsi="Times New Roman" w:cs="Times New Roman"/>
          </w:rPr>
          <w:delText>00</w:delText>
        </w:r>
      </w:del>
      <w:del w:id="546" w:author="Microsoft account" w:date="2021-04-22T01:40:00Z">
        <w:r w:rsidRPr="00103135" w:rsidDel="001D79E1">
          <w:rPr>
            <w:rFonts w:ascii="Times New Roman" w:hAnsi="Times New Roman" w:cs="Times New Roman"/>
          </w:rPr>
          <w:delText xml:space="preserve"> million children less than five years across the LMICs will not be able to reach their full developmental on-track status due to malnutrition, inadequate stimulation, and other risk factors associated with </w:delText>
        </w:r>
        <w:commentRangeStart w:id="547"/>
        <w:r w:rsidRPr="00103135" w:rsidDel="001D79E1">
          <w:rPr>
            <w:rFonts w:ascii="Times New Roman" w:hAnsi="Times New Roman" w:cs="Times New Roman"/>
          </w:rPr>
          <w:delText>poverty</w:delText>
        </w:r>
        <w:commentRangeEnd w:id="544"/>
        <w:r w:rsidR="00B42E71" w:rsidDel="001D79E1">
          <w:rPr>
            <w:rStyle w:val="CommentReference"/>
            <w:lang w:val="en-US"/>
          </w:rPr>
          <w:commentReference w:id="544"/>
        </w:r>
        <w:r w:rsidRPr="00103135" w:rsidDel="001D79E1">
          <w:rPr>
            <w:rFonts w:ascii="Times New Roman" w:hAnsi="Times New Roman" w:cs="Times New Roman"/>
          </w:rPr>
          <w:delText xml:space="preserve"> </w:delText>
        </w:r>
        <w:r w:rsidR="00623D54" w:rsidRPr="00103135" w:rsidDel="001D79E1">
          <w:rPr>
            <w:rFonts w:ascii="Times New Roman" w:hAnsi="Times New Roman" w:cs="Times New Roman"/>
          </w:rPr>
          <w:fldChar w:fldCharType="begin" w:fldLock="1"/>
        </w:r>
        <w:r w:rsidR="008E01B7" w:rsidRPr="001D79E1" w:rsidDel="001D79E1">
          <w:rPr>
            <w:rFonts w:ascii="Times New Roman" w:hAnsi="Times New Roman" w:cs="Times New Roman"/>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13&lt;/sup&gt;","plainTextFormattedCitation":"13","previouslyFormattedCitation":"&lt;sup&gt;10&lt;/sup&gt;"},"properties":{"noteIndex":0},"schema":"https://github.com/citation-style-language/schema/raw/master/csl-citation.json"}</w:delInstrText>
        </w:r>
        <w:r w:rsidR="00623D54" w:rsidRPr="00103135" w:rsidDel="001D79E1">
          <w:rPr>
            <w:rFonts w:ascii="Times New Roman" w:hAnsi="Times New Roman" w:cs="Times New Roman"/>
          </w:rPr>
          <w:fldChar w:fldCharType="separate"/>
        </w:r>
        <w:r w:rsidR="008E01B7" w:rsidRPr="00362458" w:rsidDel="001D79E1">
          <w:rPr>
            <w:rFonts w:ascii="Times New Roman" w:hAnsi="Times New Roman" w:cs="Times New Roman"/>
            <w:noProof/>
            <w:vertAlign w:val="superscript"/>
          </w:rPr>
          <w:delText>13</w:delText>
        </w:r>
        <w:r w:rsidR="00623D54" w:rsidRPr="00103135" w:rsidDel="001D79E1">
          <w:rPr>
            <w:rFonts w:ascii="Times New Roman" w:hAnsi="Times New Roman" w:cs="Times New Roman"/>
          </w:rPr>
          <w:fldChar w:fldCharType="end"/>
        </w:r>
        <w:commentRangeEnd w:id="547"/>
        <w:r w:rsidR="00B42E71" w:rsidDel="001D79E1">
          <w:rPr>
            <w:rStyle w:val="CommentReference"/>
            <w:lang w:val="en-US"/>
          </w:rPr>
          <w:commentReference w:id="547"/>
        </w:r>
        <w:r w:rsidR="00623D54" w:rsidRPr="00103135" w:rsidDel="001D79E1">
          <w:rPr>
            <w:rFonts w:ascii="Times New Roman" w:hAnsi="Times New Roman" w:cs="Times New Roman"/>
          </w:rPr>
          <w:delText>.</w:delText>
        </w:r>
        <w:r w:rsidR="00A65DAF" w:rsidRPr="00103135" w:rsidDel="001D79E1">
          <w:rPr>
            <w:rFonts w:ascii="Times New Roman" w:hAnsi="Times New Roman" w:cs="Times New Roman"/>
          </w:rPr>
          <w:delText xml:space="preserve"> </w:delText>
        </w:r>
      </w:del>
    </w:p>
    <w:p w14:paraId="3237F8DC" w14:textId="3C0C1F3C" w:rsidR="001D79E1" w:rsidRDefault="001D79E1" w:rsidP="00E75A46">
      <w:pPr>
        <w:spacing w:after="0" w:line="480" w:lineRule="auto"/>
        <w:contextualSpacing/>
        <w:jc w:val="both"/>
        <w:rPr>
          <w:ins w:id="548" w:author="Microsoft account" w:date="2021-04-22T01:41:00Z"/>
          <w:rFonts w:ascii="Times New Roman" w:hAnsi="Times New Roman" w:cs="Times New Roman"/>
        </w:rPr>
        <w:pPrChange w:id="549" w:author="Microsoft account" w:date="2021-05-25T22:50:00Z">
          <w:pPr>
            <w:autoSpaceDE w:val="0"/>
            <w:autoSpaceDN w:val="0"/>
            <w:adjustRightInd w:val="0"/>
            <w:spacing w:after="0" w:line="480" w:lineRule="auto"/>
            <w:contextualSpacing/>
          </w:pPr>
        </w:pPrChange>
      </w:pPr>
      <w:ins w:id="550" w:author="Microsoft account" w:date="2021-04-22T01:40:00Z">
        <w:r>
          <w:rPr>
            <w:rFonts w:ascii="Times New Roman" w:hAnsi="Times New Roman" w:cs="Times New Roman"/>
          </w:rPr>
          <w:t xml:space="preserve"> </w:t>
        </w:r>
      </w:ins>
      <w:ins w:id="551" w:author="Microsoft account" w:date="2021-04-22T01:41:00Z">
        <w:r w:rsidRPr="00103135">
          <w:rPr>
            <w:rFonts w:ascii="Times New Roman" w:hAnsi="Times New Roman" w:cs="Times New Roman"/>
          </w:rPr>
          <w:t xml:space="preserve">Using the data from </w:t>
        </w:r>
        <w:r w:rsidRPr="00103135">
          <w:rPr>
            <w:rStyle w:val="fontstyle01"/>
            <w:rFonts w:ascii="Times New Roman" w:hAnsi="Times New Roman" w:cs="Times New Roman"/>
            <w:sz w:val="22"/>
            <w:szCs w:val="22"/>
          </w:rPr>
          <w:t>United Nations Children’s Fund (UNICEF)</w:t>
        </w:r>
        <w:r w:rsidRPr="00103135">
          <w:rPr>
            <w:rFonts w:ascii="Times New Roman" w:hAnsi="Times New Roman" w:cs="Times New Roman"/>
          </w:rPr>
          <w:t xml:space="preserve"> and the World Bank, </w:t>
        </w:r>
        <w:r>
          <w:rPr>
            <w:rFonts w:ascii="Times New Roman" w:hAnsi="Times New Roman" w:cs="Times New Roman"/>
          </w:rPr>
          <w:t>t</w:t>
        </w:r>
        <w:r w:rsidRPr="00103135">
          <w:rPr>
            <w:rFonts w:ascii="Times New Roman" w:hAnsi="Times New Roman" w:cs="Times New Roman"/>
          </w:rPr>
          <w:t xml:space="preserve">he Lancet </w:t>
        </w:r>
        <w:commentRangeStart w:id="552"/>
        <w:commentRangeStart w:id="553"/>
        <w:r>
          <w:rPr>
            <w:rFonts w:ascii="Times New Roman" w:hAnsi="Times New Roman" w:cs="Times New Roman"/>
          </w:rPr>
          <w:t>2016</w:t>
        </w:r>
        <w:r w:rsidRPr="00103135">
          <w:rPr>
            <w:rFonts w:ascii="Times New Roman" w:hAnsi="Times New Roman" w:cs="Times New Roman"/>
          </w:rPr>
          <w:t xml:space="preserve"> </w:t>
        </w:r>
        <w:commentRangeEnd w:id="552"/>
        <w:r>
          <w:rPr>
            <w:rStyle w:val="CommentReference"/>
            <w:lang w:val="en-US"/>
          </w:rPr>
          <w:commentReference w:id="552"/>
        </w:r>
        <w:commentRangeEnd w:id="553"/>
        <w:r>
          <w:rPr>
            <w:rStyle w:val="CommentReference"/>
            <w:lang w:val="en-US"/>
          </w:rPr>
          <w:commentReference w:id="553"/>
        </w:r>
        <w:r>
          <w:rPr>
            <w:rFonts w:ascii="Times New Roman" w:hAnsi="Times New Roman" w:cs="Times New Roman"/>
          </w:rPr>
          <w:t>c</w:t>
        </w:r>
        <w:r w:rsidRPr="00103135">
          <w:rPr>
            <w:rFonts w:ascii="Times New Roman" w:hAnsi="Times New Roman" w:cs="Times New Roman"/>
          </w:rPr>
          <w:t xml:space="preserve">hild </w:t>
        </w:r>
        <w:r>
          <w:rPr>
            <w:rFonts w:ascii="Times New Roman" w:hAnsi="Times New Roman" w:cs="Times New Roman"/>
          </w:rPr>
          <w:t>d</w:t>
        </w:r>
        <w:r w:rsidRPr="00103135">
          <w:rPr>
            <w:rFonts w:ascii="Times New Roman" w:hAnsi="Times New Roman" w:cs="Times New Roman"/>
          </w:rPr>
          <w:t xml:space="preserve">evelopment </w:t>
        </w:r>
        <w:r>
          <w:rPr>
            <w:rFonts w:ascii="Times New Roman" w:hAnsi="Times New Roman" w:cs="Times New Roman"/>
          </w:rPr>
          <w:t>s</w:t>
        </w:r>
        <w:r w:rsidRPr="00103135">
          <w:rPr>
            <w:rFonts w:ascii="Times New Roman" w:hAnsi="Times New Roman" w:cs="Times New Roman"/>
          </w:rPr>
          <w:t xml:space="preserve">eries concluded that </w:t>
        </w:r>
        <w:r>
          <w:rPr>
            <w:rFonts w:ascii="Times New Roman" w:hAnsi="Times New Roman" w:cs="Times New Roman"/>
          </w:rPr>
          <w:t xml:space="preserve">43 percent </w:t>
        </w:r>
        <w:r>
          <w:rPr>
            <w:rFonts w:ascii="Times New Roman" w:hAnsi="Times New Roman" w:cs="Times New Roman"/>
          </w:rPr>
          <w:lastRenderedPageBreak/>
          <w:t xml:space="preserve">or an estimated </w:t>
        </w:r>
        <w:r w:rsidRPr="00103135">
          <w:rPr>
            <w:rFonts w:ascii="Times New Roman" w:hAnsi="Times New Roman" w:cs="Times New Roman"/>
          </w:rPr>
          <w:t>2</w:t>
        </w:r>
        <w:r>
          <w:rPr>
            <w:rFonts w:ascii="Times New Roman" w:hAnsi="Times New Roman" w:cs="Times New Roman"/>
          </w:rPr>
          <w:t>50</w:t>
        </w:r>
        <w:r w:rsidRPr="00103135">
          <w:rPr>
            <w:rFonts w:ascii="Times New Roman" w:hAnsi="Times New Roman" w:cs="Times New Roman"/>
          </w:rPr>
          <w:t xml:space="preserve"> million children under five fail to achieve their developmental potential each year</w:t>
        </w:r>
        <w:r>
          <w:rPr>
            <w:rFonts w:ascii="Times New Roman" w:hAnsi="Times New Roman" w:cs="Times New Roman"/>
          </w:rPr>
          <w:t xml:space="preserve">, </w:t>
        </w:r>
        <w:r w:rsidRPr="008E01B7">
          <w:rPr>
            <w:rFonts w:ascii="Times New Roman" w:hAnsi="Times New Roman" w:cs="Times New Roman"/>
          </w:rPr>
          <w:t>living in low- and middle-income countries</w:t>
        </w:r>
        <w:r>
          <w:rPr>
            <w:rFonts w:ascii="Times New Roman" w:hAnsi="Times New Roman" w:cs="Times New Roman"/>
          </w:rPr>
          <w:t xml:space="preserve"> (LMICs)</w:t>
        </w:r>
        <w:r w:rsidRPr="008E01B7">
          <w:rPr>
            <w:rFonts w:ascii="Times New Roman" w:hAnsi="Times New Roman" w:cs="Times New Roman"/>
          </w:rPr>
          <w:t xml:space="preserve"> are at risk of suboptimal developm</w:t>
        </w:r>
        <w:r>
          <w:rPr>
            <w:rFonts w:ascii="Times New Roman" w:hAnsi="Times New Roman" w:cs="Times New Roman"/>
          </w:rPr>
          <w:t xml:space="preserve">ent due to poverty and stunting </w:t>
        </w:r>
        <w:r>
          <w:rPr>
            <w:rFonts w:ascii="Times New Roman" w:hAnsi="Times New Roman" w:cs="Times New Roman"/>
          </w:rPr>
          <w:fldChar w:fldCharType="begin" w:fldLock="1"/>
        </w:r>
      </w:ins>
      <w:r w:rsidR="004101CE">
        <w:rPr>
          <w:rFonts w:ascii="Times New Roman" w:hAnsi="Times New Roman" w:cs="Times New Roman"/>
        </w:rPr>
        <w:instrText>ADDIN CSL_CITATION {"citationItems":[{"id":"ITEM-1","itemData":{"abstract":"www.thelancet.com October, 2016 \" Young children's healthy development depends on nurturing care—care which ensures health, nutrition, responsive caregiving, safety and security, and early learning. \"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n…","author":[{"dropping-particle":"","family":"Richter","given":"Linda M.","non-dropping-particle":"","parse-names":false,"suffix":""},{"dropping-particle":"","family":"Darmstadt","given":"Gary L.","non-dropping-particle":"","parse-names":false,"suffix":""},{"dropping-particle":"","family":"Daelmans","given":"Bernadette","non-dropping-particle":"","parse-names":false,"suffix":""},{"dropping-particle":"","family":"Britto","given":"Pia R.","non-dropping-particle":"","parse-names":false,"suffix":""},{"dropping-particle":"","family":"Black","given":"Maureen M.","non-dropping-particle":"","parse-names":false,"suffix":""},{"dropping-particle":"","family":"Lombardi","given":"Joan","non-dropping-particle":"","parse-names":false,"suffix":""},{"dropping-particle":"","family":"Lye","given":"Stephen","non-dropping-particle":"","parse-names":false,"suffix":""},{"dropping-particle":"","family":"Heymann","given":"Jody","non-dropping-particle":"","parse-names":false,"suffix":""},{"dropping-particle":"","family":"MacMillan","given":"Harriet","non-dropping-particle":"","parse-names":false,"suffix":""},{"dropping-particle":"","family":"Rao","given":"Nirmala","non-dropping-particle":"","parse-names":false,"suffix":""},{"dropping-particle":"","family":"Behrman","given":"Jere R.","non-dropping-particle":"","parse-names":false,"suffix":""},{"dropping-particle":"","family":"Perez-Escamilla","given":"Rafael","non-dropping-particle":"","parse-names":false,"suffix":""},{"dropping-particle":"","family":"Lopez-Boo","given":"Florencia","non-dropping-particle":"","parse-names":false,"suffix":""},{"dropping-particle":"","family":"Dua","given":"Tarun","non-dropping-particle":"","parse-names":false,"suffix":""},{"dropping-particle":"","family":"Gertler","given":"Paul","non-dropping-particle":"","parse-names":false,"suffix":""},{"dropping-particle":"","family":"Bhutta","given":"Zulfiqar A.","non-dropping-particle":"","parse-names":false,"suffix":""}],"container-title":"The Lancet","id":"ITEM-1","issued":{"date-parts":[["2016"]]},"page":"1-8","title":"Advancing Early Childhood Development: from Science to Scale. An Executive Summary for the Lancet's Series","type":"article-journal"},"uris":["http://www.mendeley.com/documents/?uuid=0c256cb3-274a-31f9-bd3e-7040aa7c088e"]}],"mendeley":{"formattedCitation":"&lt;sup&gt;11&lt;/sup&gt;","plainTextFormattedCitation":"11","previouslyFormattedCitation":"&lt;sup&gt;11&lt;/sup&gt;"},"properties":{"noteIndex":0},"schema":"https://github.com/citation-style-language/schema/raw/master/csl-citation.json"}</w:instrText>
      </w:r>
      <w:ins w:id="554" w:author="Microsoft account" w:date="2021-04-22T01:41:00Z">
        <w:r>
          <w:rPr>
            <w:rFonts w:ascii="Times New Roman" w:hAnsi="Times New Roman" w:cs="Times New Roman"/>
          </w:rPr>
          <w:fldChar w:fldCharType="separate"/>
        </w:r>
      </w:ins>
      <w:r w:rsidR="00362458" w:rsidRPr="00362458">
        <w:rPr>
          <w:rFonts w:ascii="Times New Roman" w:hAnsi="Times New Roman" w:cs="Times New Roman"/>
          <w:noProof/>
          <w:vertAlign w:val="superscript"/>
        </w:rPr>
        <w:t>11</w:t>
      </w:r>
      <w:ins w:id="555" w:author="Microsoft account" w:date="2021-04-22T01:41:00Z">
        <w:r>
          <w:rPr>
            <w:rFonts w:ascii="Times New Roman" w:hAnsi="Times New Roman" w:cs="Times New Roman"/>
          </w:rPr>
          <w:fldChar w:fldCharType="end"/>
        </w:r>
        <w:r w:rsidRPr="00103135">
          <w:rPr>
            <w:rFonts w:ascii="Times New Roman" w:hAnsi="Times New Roman" w:cs="Times New Roman"/>
          </w:rPr>
          <w:t xml:space="preserve">. The series confirms the links between poverty and inequality in childhood development that are mediated through biological factors, including intrauterine growth restriction, child malnutrition, microbial deficiencies, infectious diseases, environmental exposure, and psychological factors </w:t>
        </w:r>
        <w:r w:rsidRPr="00103135">
          <w:rPr>
            <w:rFonts w:ascii="Times New Roman" w:hAnsi="Times New Roman" w:cs="Times New Roman"/>
          </w:rPr>
          <w:fldChar w:fldCharType="begin" w:fldLock="1"/>
        </w:r>
      </w:ins>
      <w:r w:rsidR="004101CE">
        <w:rPr>
          <w:rFonts w:ascii="Times New Roman" w:hAnsi="Times New Roman" w:cs="Times New Roman"/>
        </w:rPr>
        <w: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mendeley":{"formattedCitation":"&lt;sup&gt;12&lt;/sup&gt;","plainTextFormattedCitation":"12","previouslyFormattedCitation":"&lt;sup&gt;12&lt;/sup&gt;"},"properties":{"noteIndex":0},"schema":"https://github.com/citation-style-language/schema/raw/master/csl-citation.json"}</w:instrText>
      </w:r>
      <w:ins w:id="556" w:author="Microsoft account" w:date="2021-04-22T01:41:00Z">
        <w:r w:rsidRPr="00103135">
          <w:rPr>
            <w:rFonts w:ascii="Times New Roman" w:hAnsi="Times New Roman" w:cs="Times New Roman"/>
          </w:rPr>
          <w:fldChar w:fldCharType="separate"/>
        </w:r>
      </w:ins>
      <w:r w:rsidR="00362458" w:rsidRPr="00362458">
        <w:rPr>
          <w:rFonts w:ascii="Times New Roman" w:hAnsi="Times New Roman" w:cs="Times New Roman"/>
          <w:noProof/>
          <w:vertAlign w:val="superscript"/>
        </w:rPr>
        <w:t>12</w:t>
      </w:r>
      <w:ins w:id="557" w:author="Microsoft account" w:date="2021-04-22T01:41:00Z">
        <w:r w:rsidRPr="00103135">
          <w:rPr>
            <w:rFonts w:ascii="Times New Roman" w:hAnsi="Times New Roman" w:cs="Times New Roman"/>
          </w:rPr>
          <w:fldChar w:fldCharType="end"/>
        </w:r>
        <w:r w:rsidRPr="00103135">
          <w:rPr>
            <w:rFonts w:ascii="Times New Roman" w:hAnsi="Times New Roman" w:cs="Times New Roman"/>
          </w:rPr>
          <w:t xml:space="preserve">. </w:t>
        </w:r>
      </w:ins>
    </w:p>
    <w:p w14:paraId="41AA9287" w14:textId="4546761F" w:rsidR="00DD2DAF" w:rsidRPr="00103135" w:rsidDel="001D3BE5" w:rsidRDefault="00B65C21" w:rsidP="00E75A46">
      <w:pPr>
        <w:autoSpaceDE w:val="0"/>
        <w:autoSpaceDN w:val="0"/>
        <w:adjustRightInd w:val="0"/>
        <w:spacing w:after="0" w:line="480" w:lineRule="auto"/>
        <w:contextualSpacing/>
        <w:jc w:val="both"/>
        <w:rPr>
          <w:del w:id="558" w:author="Microsoft account" w:date="2021-05-25T22:38:00Z"/>
          <w:rFonts w:ascii="Times New Roman" w:hAnsi="Times New Roman" w:cs="Times New Roman"/>
        </w:rPr>
        <w:pPrChange w:id="559" w:author="Microsoft account" w:date="2021-05-25T22:50:00Z">
          <w:pPr>
            <w:autoSpaceDE w:val="0"/>
            <w:autoSpaceDN w:val="0"/>
            <w:adjustRightInd w:val="0"/>
            <w:spacing w:after="0" w:line="480" w:lineRule="auto"/>
            <w:contextualSpacing/>
          </w:pPr>
        </w:pPrChange>
      </w:pPr>
      <w:commentRangeStart w:id="560"/>
      <w:del w:id="561" w:author="Microsoft account" w:date="2021-04-22T01:45:00Z">
        <w:r w:rsidRPr="00103135" w:rsidDel="008327AF">
          <w:rPr>
            <w:rFonts w:ascii="Times New Roman" w:hAnsi="Times New Roman" w:cs="Times New Roman"/>
          </w:rPr>
          <w:delText>As a developing country like Bangladesh, all kinds of development occur every spare of life</w:delText>
        </w:r>
        <w:commentRangeEnd w:id="560"/>
        <w:r w:rsidR="00B42E71" w:rsidDel="008327AF">
          <w:rPr>
            <w:rStyle w:val="CommentReference"/>
            <w:lang w:val="en-US"/>
          </w:rPr>
          <w:commentReference w:id="560"/>
        </w:r>
        <w:r w:rsidRPr="00103135" w:rsidDel="008327AF">
          <w:rPr>
            <w:rFonts w:ascii="Times New Roman" w:hAnsi="Times New Roman" w:cs="Times New Roman"/>
          </w:rPr>
          <w:delText>.</w:delText>
        </w:r>
      </w:del>
      <w:ins w:id="562" w:author="Microsoft account" w:date="2021-04-22T01:46:00Z">
        <w:r w:rsidR="008327AF">
          <w:rPr>
            <w:rFonts w:ascii="Times New Roman" w:hAnsi="Times New Roman" w:cs="Times New Roman"/>
          </w:rPr>
          <w:t>In Bangladesh,</w:t>
        </w:r>
      </w:ins>
      <w:r w:rsidRPr="00103135">
        <w:rPr>
          <w:rFonts w:ascii="Times New Roman" w:hAnsi="Times New Roman" w:cs="Times New Roman"/>
        </w:rPr>
        <w:t xml:space="preserve"> </w:t>
      </w:r>
      <w:ins w:id="563" w:author="Microsoft account" w:date="2021-04-22T01:46:00Z">
        <w:r w:rsidR="002D75C7">
          <w:rPr>
            <w:rFonts w:ascii="Times New Roman" w:hAnsi="Times New Roman" w:cs="Times New Roman"/>
          </w:rPr>
          <w:t>g</w:t>
        </w:r>
      </w:ins>
      <w:del w:id="564" w:author="Microsoft account" w:date="2021-04-22T01:46:00Z">
        <w:r w:rsidRPr="00103135" w:rsidDel="002D75C7">
          <w:rPr>
            <w:rFonts w:ascii="Times New Roman" w:hAnsi="Times New Roman" w:cs="Times New Roman"/>
          </w:rPr>
          <w:delText>G</w:delText>
        </w:r>
      </w:del>
      <w:r w:rsidRPr="00103135">
        <w:rPr>
          <w:rFonts w:ascii="Times New Roman" w:hAnsi="Times New Roman" w:cs="Times New Roman"/>
        </w:rPr>
        <w:t xml:space="preserve">overnment and non-government organizations are working with </w:t>
      </w:r>
      <w:ins w:id="565" w:author="Kabir, Russell" w:date="2021-02-26T14:02:00Z">
        <w:r w:rsidR="00BA324C">
          <w:rPr>
            <w:rFonts w:ascii="Times New Roman" w:hAnsi="Times New Roman" w:cs="Times New Roman"/>
          </w:rPr>
          <w:t>many</w:t>
        </w:r>
      </w:ins>
      <w:del w:id="566" w:author="Kabir, Russell" w:date="2021-02-26T14:02:00Z">
        <w:r w:rsidRPr="00103135" w:rsidDel="00BA324C">
          <w:rPr>
            <w:rFonts w:ascii="Times New Roman" w:hAnsi="Times New Roman" w:cs="Times New Roman"/>
          </w:rPr>
          <w:delText>a lot of</w:delText>
        </w:r>
      </w:del>
      <w:r w:rsidRPr="00103135">
        <w:rPr>
          <w:rFonts w:ascii="Times New Roman" w:hAnsi="Times New Roman" w:cs="Times New Roman"/>
        </w:rPr>
        <w:t xml:space="preserve"> developmental facilities for the child, child parents, and child care-takers to ensure all kinds of rights they deserved </w:t>
      </w:r>
      <w:r w:rsidR="0083509D"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{"citationItems":[{"id":"ITEM-1","itemData":{"container-title":"Unicef","id":"ITEM-1","issued":{"date-parts":[["2020"]]},"title":"Policy Brief: The situation of children in Bangladesh","type":"article-journal"},"uris":["http://www.mendeley.com/documents/?uuid=7d67a386-ed70-3924-bca1-e0aa45a60931"]}],"mendeley":{"formattedCitation":"&lt;sup&gt;13&lt;/sup&gt;","plainTextFormattedCitation":"13","previouslyFormattedCitation":"&lt;sup&gt;13&lt;/sup&gt;"},"properties":{"noteIndex":0},"schema":"https://github.com/citation-style-language/schema/raw/master/csl-citation.json"}</w:instrText>
      </w:r>
      <w:r w:rsidR="0083509D"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13</w:t>
      </w:r>
      <w:r w:rsidR="0083509D" w:rsidRPr="00103135">
        <w:rPr>
          <w:rFonts w:ascii="Times New Roman" w:hAnsi="Times New Roman" w:cs="Times New Roman"/>
        </w:rPr>
        <w:fldChar w:fldCharType="end"/>
      </w:r>
      <w:r w:rsidR="0012438A" w:rsidRPr="00103135">
        <w:rPr>
          <w:rFonts w:ascii="Times New Roman" w:hAnsi="Times New Roman" w:cs="Times New Roman"/>
        </w:rPr>
        <w:t xml:space="preserve">. </w:t>
      </w:r>
      <w:del w:id="567" w:author="meshbah rahman" w:date="2021-02-22T02:00:00Z">
        <w:r w:rsidR="00CC5AFC" w:rsidRPr="00103135" w:rsidDel="00B76C1D">
          <w:rPr>
            <w:rFonts w:ascii="Times New Roman" w:hAnsi="Times New Roman" w:cs="Times New Roman"/>
          </w:rPr>
          <w:delText xml:space="preserve"> </w:delText>
        </w:r>
      </w:del>
      <w:r w:rsidRPr="00103135">
        <w:rPr>
          <w:rFonts w:ascii="Times New Roman" w:hAnsi="Times New Roman" w:cs="Times New Roman"/>
        </w:rPr>
        <w:t xml:space="preserve">Creating an innovative foundation for strong development during the early years of life is essential for </w:t>
      </w:r>
      <w:ins w:id="568" w:author="Kabir, Russell" w:date="2021-02-26T14:02:00Z">
        <w:r w:rsidR="00BA324C">
          <w:rPr>
            <w:rFonts w:ascii="Times New Roman" w:hAnsi="Times New Roman" w:cs="Times New Roman"/>
          </w:rPr>
          <w:t>thriving</w:t>
        </w:r>
      </w:ins>
      <w:del w:id="569" w:author="Kabir, Russell" w:date="2021-02-26T14:02:00Z">
        <w:r w:rsidRPr="00103135" w:rsidDel="00BA324C">
          <w:rPr>
            <w:rFonts w:ascii="Times New Roman" w:hAnsi="Times New Roman" w:cs="Times New Roman"/>
          </w:rPr>
          <w:delText>successful</w:delText>
        </w:r>
      </w:del>
      <w:r w:rsidRPr="00103135">
        <w:rPr>
          <w:rFonts w:ascii="Times New Roman" w:hAnsi="Times New Roman" w:cs="Times New Roman"/>
        </w:rPr>
        <w:t xml:space="preserve"> communities, economic productivity, and civil societies. But most parents in Bangladesh are unaware of this scientific fact, which forms the core of Early Childhood Development. UNICEF continues to popularize the concept of ECD, demonstrate policies, strengthen networks and partnerships, </w:t>
      </w:r>
      <w:ins w:id="570" w:author="Kabir, Russell" w:date="2021-02-26T14:02:00Z">
        <w:r w:rsidR="00BA324C">
          <w:rPr>
            <w:rFonts w:ascii="Times New Roman" w:hAnsi="Times New Roman" w:cs="Times New Roman"/>
          </w:rPr>
          <w:t>and</w:t>
        </w:r>
      </w:ins>
      <w:del w:id="571" w:author="Kabir, Russell" w:date="2021-02-26T14:02:00Z">
        <w:r w:rsidRPr="00103135" w:rsidDel="00BA324C">
          <w:rPr>
            <w:rFonts w:ascii="Times New Roman" w:hAnsi="Times New Roman" w:cs="Times New Roman"/>
          </w:rPr>
          <w:delText>as well as</w:delText>
        </w:r>
      </w:del>
      <w:r w:rsidRPr="00103135">
        <w:rPr>
          <w:rFonts w:ascii="Times New Roman" w:hAnsi="Times New Roman" w:cs="Times New Roman"/>
        </w:rPr>
        <w:t xml:space="preserve"> provide technical assistance and support</w:t>
      </w:r>
      <w:r w:rsidR="00CC5AFC" w:rsidRPr="00103135">
        <w:rPr>
          <w:rFonts w:ascii="Times New Roman" w:hAnsi="Times New Roman" w:cs="Times New Roman"/>
        </w:rPr>
        <w:t xml:space="preserve"> </w:t>
      </w:r>
      <w:r w:rsidR="00862ACA"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{"citationItems":[{"id":"ITEM-1","itemData":{"author":[{"dropping-particle":"","family":"UNICEF Bangladesh","given":"","non-dropping-particle":"","parse-names":false,"suffix":""}],"id":"ITEM-1","issued":{"date-parts":[["0"]]},"title":"Early care for growth and development","type":"report"},"uris":["http://www.mendeley.com/documents/?uuid=cf1dd50f-c1dc-3f80-a43b-853c343cf838"]}],"mendeley":{"formattedCitation":"&lt;sup&gt;14&lt;/sup&gt;","plainTextFormattedCitation":"14","previouslyFormattedCitation":"&lt;sup&gt;14&lt;/sup&gt;"},"properties":{"noteIndex":0},"schema":"https://github.com/citation-style-language/schema/raw/master/csl-citation.json"}</w:instrText>
      </w:r>
      <w:r w:rsidR="00862ACA"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14</w:t>
      </w:r>
      <w:r w:rsidR="00862ACA" w:rsidRPr="00103135">
        <w:rPr>
          <w:rFonts w:ascii="Times New Roman" w:hAnsi="Times New Roman" w:cs="Times New Roman"/>
        </w:rPr>
        <w:fldChar w:fldCharType="end"/>
      </w:r>
      <w:r w:rsidR="005D5008" w:rsidRPr="00103135">
        <w:rPr>
          <w:rFonts w:ascii="Times New Roman" w:hAnsi="Times New Roman" w:cs="Times New Roman"/>
        </w:rPr>
        <w:t>.</w:t>
      </w:r>
      <w:r w:rsidR="00862ACA" w:rsidRPr="00103135">
        <w:rPr>
          <w:rFonts w:ascii="Times New Roman" w:hAnsi="Times New Roman" w:cs="Times New Roman"/>
        </w:rPr>
        <w:t xml:space="preserve"> </w:t>
      </w:r>
      <w:r w:rsidRPr="00103135">
        <w:rPr>
          <w:rFonts w:ascii="Times New Roman" w:hAnsi="Times New Roman" w:cs="Times New Roman"/>
        </w:rPr>
        <w:t xml:space="preserve">However, there is </w:t>
      </w:r>
      <w:del w:id="572" w:author="Kabir, Russell" w:date="2021-02-26T14:02:00Z">
        <w:r w:rsidRPr="00103135" w:rsidDel="00BA324C">
          <w:rPr>
            <w:rFonts w:ascii="Times New Roman" w:hAnsi="Times New Roman" w:cs="Times New Roman"/>
          </w:rPr>
          <w:delText xml:space="preserve">as yet </w:delText>
        </w:r>
      </w:del>
      <w:r w:rsidRPr="00103135">
        <w:rPr>
          <w:rFonts w:ascii="Times New Roman" w:hAnsi="Times New Roman" w:cs="Times New Roman"/>
        </w:rPr>
        <w:t xml:space="preserve">a lack of empirical evidence of the mechanisms of the factors associated with early childhood development in Bangladesh. Thus, this paper aims to draw the relationship among factors </w:t>
      </w:r>
      <w:ins w:id="573" w:author="Kabir, Russell" w:date="2021-02-26T14:03:00Z">
        <w:r w:rsidR="00BA324C">
          <w:rPr>
            <w:rFonts w:ascii="Times New Roman" w:hAnsi="Times New Roman" w:cs="Times New Roman"/>
          </w:rPr>
          <w:t>related to</w:t>
        </w:r>
      </w:ins>
      <w:del w:id="574" w:author="Kabir, Russell" w:date="2021-02-26T14:03:00Z">
        <w:r w:rsidRPr="00103135" w:rsidDel="00BA324C">
          <w:rPr>
            <w:rFonts w:ascii="Times New Roman" w:hAnsi="Times New Roman" w:cs="Times New Roman"/>
          </w:rPr>
          <w:delText>associated with</w:delText>
        </w:r>
      </w:del>
      <w:r w:rsidRPr="00103135">
        <w:rPr>
          <w:rFonts w:ascii="Times New Roman" w:hAnsi="Times New Roman" w:cs="Times New Roman"/>
        </w:rPr>
        <w:t xml:space="preserve"> early childhood development in Bangladesh</w:t>
      </w:r>
      <w:ins w:id="575" w:author="Kabir, Russell" w:date="2021-02-26T14:03:00Z">
        <w:r w:rsidR="00BA324C">
          <w:rPr>
            <w:rFonts w:ascii="Times New Roman" w:hAnsi="Times New Roman" w:cs="Times New Roman"/>
          </w:rPr>
          <w:t>,</w:t>
        </w:r>
      </w:ins>
      <w:r w:rsidRPr="00103135">
        <w:rPr>
          <w:rFonts w:ascii="Times New Roman" w:hAnsi="Times New Roman" w:cs="Times New Roman"/>
        </w:rPr>
        <w:t xml:space="preserve"> and we try to show the </w:t>
      </w:r>
      <w:ins w:id="576" w:author="Kabir, Russell" w:date="2021-02-26T14:03:00Z">
        <w:r w:rsidR="00BA324C">
          <w:rPr>
            <w:rFonts w:ascii="Times New Roman" w:hAnsi="Times New Roman" w:cs="Times New Roman"/>
          </w:rPr>
          <w:t xml:space="preserve">child's developmental </w:t>
        </w:r>
        <w:del w:id="577" w:author="Md Jamal Uddin" w:date="2021-03-23T16:12:00Z">
          <w:r w:rsidR="00BA324C" w:rsidDel="00BF6E6D">
            <w:rPr>
              <w:rFonts w:ascii="Times New Roman" w:hAnsi="Times New Roman" w:cs="Times New Roman"/>
            </w:rPr>
            <w:delText>condition</w:delText>
          </w:r>
        </w:del>
      </w:ins>
      <w:ins w:id="578" w:author="Md Jamal Uddin" w:date="2021-03-23T16:12:00Z">
        <w:r w:rsidR="00BF6E6D">
          <w:rPr>
            <w:rFonts w:ascii="Times New Roman" w:hAnsi="Times New Roman" w:cs="Times New Roman"/>
          </w:rPr>
          <w:t>status</w:t>
        </w:r>
      </w:ins>
      <w:del w:id="579" w:author="Kabir, Russell" w:date="2021-02-26T14:03:00Z">
        <w:r w:rsidRPr="00103135" w:rsidDel="00BA324C">
          <w:rPr>
            <w:rFonts w:ascii="Times New Roman" w:hAnsi="Times New Roman" w:cs="Times New Roman"/>
          </w:rPr>
          <w:delText>developmental condition of the child</w:delText>
        </w:r>
      </w:del>
      <w:r w:rsidRPr="00103135">
        <w:rPr>
          <w:rFonts w:ascii="Times New Roman" w:hAnsi="Times New Roman" w:cs="Times New Roman"/>
        </w:rPr>
        <w:t xml:space="preserve"> in Bangladesh.</w:t>
      </w:r>
    </w:p>
    <w:p w14:paraId="558AC648" w14:textId="47E5AE51" w:rsidR="00862ACA" w:rsidRPr="00103135" w:rsidDel="00227554" w:rsidRDefault="00862ACA" w:rsidP="00E75A46">
      <w:pPr>
        <w:spacing w:after="0" w:line="480" w:lineRule="auto"/>
        <w:contextualSpacing/>
        <w:jc w:val="both"/>
        <w:rPr>
          <w:del w:id="580" w:author="meshbah rahman" w:date="2021-02-22T02:00:00Z"/>
          <w:rFonts w:ascii="Times New Roman" w:hAnsi="Times New Roman" w:cs="Times New Roman"/>
        </w:rPr>
        <w:pPrChange w:id="581" w:author="Microsoft account" w:date="2021-05-25T22:50:00Z">
          <w:pPr>
            <w:spacing w:after="0" w:line="480" w:lineRule="auto"/>
            <w:contextualSpacing/>
          </w:pPr>
        </w:pPrChange>
      </w:pPr>
    </w:p>
    <w:p w14:paraId="515D446C" w14:textId="0216CBC3" w:rsidR="00862ACA" w:rsidRPr="00103135" w:rsidRDefault="00862ACA" w:rsidP="00E75A46">
      <w:pPr>
        <w:autoSpaceDE w:val="0"/>
        <w:autoSpaceDN w:val="0"/>
        <w:adjustRightInd w:val="0"/>
        <w:spacing w:after="0" w:line="480" w:lineRule="auto"/>
        <w:contextualSpacing/>
        <w:jc w:val="both"/>
        <w:rPr>
          <w:rFonts w:ascii="Times New Roman" w:hAnsi="Times New Roman" w:cs="Times New Roman"/>
        </w:rPr>
        <w:pPrChange w:id="582" w:author="Microsoft account" w:date="2021-05-25T22:50:00Z">
          <w:pPr>
            <w:spacing w:after="0" w:line="480" w:lineRule="auto"/>
            <w:contextualSpacing/>
          </w:pPr>
        </w:pPrChange>
      </w:pPr>
    </w:p>
    <w:p w14:paraId="1E72B3E2" w14:textId="74DF528C" w:rsidR="00DC7665" w:rsidRPr="00103135" w:rsidRDefault="00DC7665" w:rsidP="00E75A46">
      <w:pPr>
        <w:spacing w:after="0" w:line="480" w:lineRule="auto"/>
        <w:contextualSpacing/>
        <w:jc w:val="both"/>
        <w:rPr>
          <w:rStyle w:val="fontstyle01"/>
          <w:rFonts w:ascii="Times New Roman" w:hAnsi="Times New Roman" w:cs="Times New Roman"/>
          <w:b/>
          <w:bCs/>
          <w:sz w:val="22"/>
          <w:szCs w:val="22"/>
        </w:rPr>
        <w:pPrChange w:id="583" w:author="Microsoft account" w:date="2021-05-25T22:50:00Z">
          <w:pPr>
            <w:spacing w:after="0" w:line="480" w:lineRule="auto"/>
            <w:contextualSpacing/>
          </w:pPr>
        </w:pPrChange>
      </w:pPr>
      <w:r w:rsidRPr="00103135">
        <w:rPr>
          <w:rStyle w:val="fontstyle01"/>
          <w:rFonts w:ascii="Times New Roman" w:hAnsi="Times New Roman" w:cs="Times New Roman"/>
          <w:b/>
          <w:bCs/>
          <w:sz w:val="22"/>
          <w:szCs w:val="22"/>
        </w:rPr>
        <w:t>Method</w:t>
      </w:r>
      <w:ins w:id="584" w:author="meshbah rahman" w:date="2021-02-19T20:48:00Z">
        <w:r w:rsidR="00D854FE">
          <w:rPr>
            <w:rStyle w:val="fontstyle01"/>
            <w:rFonts w:ascii="Times New Roman" w:hAnsi="Times New Roman" w:cs="Times New Roman"/>
            <w:b/>
            <w:bCs/>
            <w:sz w:val="22"/>
            <w:szCs w:val="22"/>
          </w:rPr>
          <w:t>s</w:t>
        </w:r>
      </w:ins>
      <w:del w:id="585" w:author="meshbah rahman" w:date="2021-02-19T20:48:00Z">
        <w:r w:rsidRPr="00103135" w:rsidDel="00D854FE">
          <w:rPr>
            <w:rStyle w:val="fontstyle01"/>
            <w:rFonts w:ascii="Times New Roman" w:hAnsi="Times New Roman" w:cs="Times New Roman"/>
            <w:b/>
            <w:bCs/>
            <w:sz w:val="22"/>
            <w:szCs w:val="22"/>
          </w:rPr>
          <w:delText>ology</w:delText>
        </w:r>
      </w:del>
    </w:p>
    <w:p w14:paraId="316BAE28" w14:textId="4CB93E1D" w:rsidR="00DC7665" w:rsidRPr="00103135" w:rsidRDefault="00DC7665" w:rsidP="00E75A46">
      <w:pPr>
        <w:spacing w:after="0" w:line="480" w:lineRule="auto"/>
        <w:contextualSpacing/>
        <w:jc w:val="both"/>
        <w:rPr>
          <w:rStyle w:val="fontstyle01"/>
          <w:rFonts w:ascii="Times New Roman" w:hAnsi="Times New Roman" w:cs="Times New Roman"/>
          <w:b/>
          <w:sz w:val="22"/>
          <w:szCs w:val="22"/>
        </w:rPr>
        <w:pPrChange w:id="586" w:author="Microsoft account" w:date="2021-05-25T22:50:00Z">
          <w:pPr>
            <w:spacing w:after="0" w:line="480" w:lineRule="auto"/>
            <w:contextualSpacing/>
          </w:pPr>
        </w:pPrChange>
      </w:pPr>
      <w:r w:rsidRPr="00103135">
        <w:rPr>
          <w:rStyle w:val="fontstyle01"/>
          <w:rFonts w:ascii="Times New Roman" w:hAnsi="Times New Roman" w:cs="Times New Roman"/>
          <w:b/>
          <w:sz w:val="22"/>
          <w:szCs w:val="22"/>
        </w:rPr>
        <w:t>Data source and study variables</w:t>
      </w:r>
    </w:p>
    <w:p w14:paraId="0EC6F963" w14:textId="637A00F7" w:rsidR="006A00A8" w:rsidRPr="00103135" w:rsidRDefault="000269A0" w:rsidP="00E75A46">
      <w:pPr>
        <w:spacing w:after="0" w:line="480" w:lineRule="auto"/>
        <w:contextualSpacing/>
        <w:jc w:val="both"/>
        <w:rPr>
          <w:rFonts w:ascii="Times New Roman" w:eastAsia="Times New Roman" w:hAnsi="Times New Roman" w:cs="Times New Roman"/>
          <w:shd w:val="clear" w:color="auto" w:fill="FFFFFF"/>
        </w:rPr>
        <w:pPrChange w:id="587" w:author="Microsoft account" w:date="2021-05-25T22:50:00Z">
          <w:pPr>
            <w:spacing w:after="0" w:line="480" w:lineRule="auto"/>
            <w:contextualSpacing/>
          </w:pPr>
        </w:pPrChange>
      </w:pPr>
      <w:r w:rsidRPr="00103135">
        <w:rPr>
          <w:rStyle w:val="fontstyle01"/>
          <w:rFonts w:ascii="Times New Roman" w:hAnsi="Times New Roman" w:cs="Times New Roman"/>
          <w:sz w:val="22"/>
          <w:szCs w:val="22"/>
        </w:rPr>
        <w:t xml:space="preserve">We used two </w:t>
      </w:r>
      <w:ins w:id="588" w:author="Chowdhury,Muhammad Abdul Baker" w:date="2021-02-24T14:49:00Z">
        <w:r w:rsidR="00FB7770">
          <w:rPr>
            <w:rStyle w:val="fontstyle01"/>
            <w:rFonts w:ascii="Times New Roman" w:hAnsi="Times New Roman" w:cs="Times New Roman"/>
            <w:sz w:val="22"/>
            <w:szCs w:val="22"/>
          </w:rPr>
          <w:t xml:space="preserve">waves of </w:t>
        </w:r>
      </w:ins>
      <w:del w:id="589" w:author="Chowdhury,Muhammad Abdul Baker" w:date="2021-02-24T14:49:00Z">
        <w:r w:rsidRPr="00103135" w:rsidDel="00FB7770">
          <w:rPr>
            <w:rStyle w:val="fontstyle01"/>
            <w:rFonts w:ascii="Times New Roman" w:hAnsi="Times New Roman" w:cs="Times New Roman"/>
            <w:sz w:val="22"/>
            <w:szCs w:val="22"/>
          </w:rPr>
          <w:delText xml:space="preserve">different survey data sets of </w:delText>
        </w:r>
        <w:r w:rsidR="00B042BA" w:rsidRPr="00103135" w:rsidDel="00FB7770">
          <w:rPr>
            <w:rStyle w:val="fontstyle01"/>
            <w:rFonts w:ascii="Nirmala UI" w:hAnsi="Nirmala UI" w:cs="Nirmala UI"/>
            <w:sz w:val="22"/>
            <w:szCs w:val="22"/>
          </w:rPr>
          <w:delText xml:space="preserve">the </w:delText>
        </w:r>
        <w:r w:rsidRPr="00103135" w:rsidDel="00FB7770">
          <w:rPr>
            <w:rStyle w:val="fontstyle01"/>
            <w:rFonts w:ascii="Times New Roman" w:hAnsi="Times New Roman" w:cs="Times New Roman"/>
            <w:sz w:val="22"/>
            <w:szCs w:val="22"/>
          </w:rPr>
          <w:delText>2012,</w:delText>
        </w:r>
        <w:r w:rsidR="00B37804" w:rsidRPr="00103135" w:rsidDel="00FB7770">
          <w:rPr>
            <w:rStyle w:val="fontstyle01"/>
            <w:rFonts w:ascii="Times New Roman" w:hAnsi="Times New Roman" w:cs="Times New Roman"/>
            <w:sz w:val="22"/>
            <w:szCs w:val="22"/>
          </w:rPr>
          <w:delText xml:space="preserve"> </w:delText>
        </w:r>
        <w:r w:rsidRPr="00103135" w:rsidDel="00FB7770">
          <w:rPr>
            <w:rStyle w:val="fontstyle01"/>
            <w:rFonts w:ascii="Times New Roman" w:hAnsi="Times New Roman" w:cs="Times New Roman"/>
            <w:sz w:val="22"/>
            <w:szCs w:val="22"/>
          </w:rPr>
          <w:delText xml:space="preserve">2019 </w:delText>
        </w:r>
      </w:del>
      <w:r w:rsidR="00DC7665" w:rsidRPr="00103135">
        <w:rPr>
          <w:rStyle w:val="fontstyle01"/>
          <w:rFonts w:ascii="Times New Roman" w:hAnsi="Times New Roman" w:cs="Times New Roman"/>
          <w:sz w:val="22"/>
          <w:szCs w:val="22"/>
        </w:rPr>
        <w:t>Multiple Indicator Cluster Survey</w:t>
      </w:r>
      <w:r w:rsidR="001B7EDB" w:rsidRPr="00103135">
        <w:rPr>
          <w:rStyle w:val="fontstyle01"/>
          <w:rFonts w:ascii="Times New Roman" w:hAnsi="Times New Roman" w:cs="Times New Roman"/>
          <w:sz w:val="22"/>
          <w:szCs w:val="22"/>
        </w:rPr>
        <w:t xml:space="preserve"> (MICS)</w:t>
      </w:r>
      <w:ins w:id="590" w:author="Chowdhury,Muhammad Abdul Baker" w:date="2021-02-24T14:49:00Z">
        <w:r w:rsidR="00FB7770">
          <w:rPr>
            <w:rStyle w:val="fontstyle01"/>
            <w:rFonts w:ascii="Times New Roman" w:hAnsi="Times New Roman" w:cs="Times New Roman"/>
            <w:sz w:val="22"/>
            <w:szCs w:val="22"/>
          </w:rPr>
          <w:t xml:space="preserve"> conducted in 2012 and 2019</w:t>
        </w:r>
      </w:ins>
      <w:r w:rsidR="00B37804" w:rsidRPr="00103135">
        <w:rPr>
          <w:rStyle w:val="fontstyle01"/>
          <w:rFonts w:ascii="Times New Roman" w:hAnsi="Times New Roman" w:cs="Times New Roman"/>
          <w:sz w:val="22"/>
          <w:szCs w:val="22"/>
        </w:rPr>
        <w:t>.</w:t>
      </w:r>
      <w:r w:rsidR="00B37804" w:rsidRPr="00103135">
        <w:rPr>
          <w:rFonts w:ascii="Times New Roman" w:hAnsi="Times New Roman" w:cs="Times New Roman"/>
        </w:rPr>
        <w:t xml:space="preserve"> </w:t>
      </w:r>
      <w:r w:rsidR="00B37804" w:rsidRPr="00103135">
        <w:rPr>
          <w:rStyle w:val="fontstyle01"/>
          <w:rFonts w:ascii="Times New Roman" w:hAnsi="Times New Roman" w:cs="Times New Roman"/>
          <w:sz w:val="22"/>
          <w:szCs w:val="22"/>
        </w:rPr>
        <w:t xml:space="preserve">MICS is a large, </w:t>
      </w:r>
      <w:ins w:id="591" w:author="Kabir, Russell" w:date="2021-02-26T14:05:00Z">
        <w:r w:rsidR="00BA324C">
          <w:rPr>
            <w:rStyle w:val="fontstyle01"/>
            <w:rFonts w:ascii="Times New Roman" w:hAnsi="Times New Roman" w:cs="Times New Roman"/>
            <w:sz w:val="22"/>
            <w:szCs w:val="22"/>
          </w:rPr>
          <w:t>multidimensional</w:t>
        </w:r>
      </w:ins>
      <w:del w:id="592" w:author="Kabir, Russell" w:date="2021-02-26T14:05:00Z">
        <w:r w:rsidR="00B37804" w:rsidRPr="00103135" w:rsidDel="00BA324C">
          <w:rPr>
            <w:rStyle w:val="fontstyle01"/>
            <w:rFonts w:ascii="Times New Roman" w:hAnsi="Times New Roman" w:cs="Times New Roman"/>
            <w:sz w:val="22"/>
            <w:szCs w:val="22"/>
          </w:rPr>
          <w:delText>multi-dimensional</w:delText>
        </w:r>
      </w:del>
      <w:r w:rsidR="00B37804" w:rsidRPr="00103135">
        <w:rPr>
          <w:rStyle w:val="fontstyle01"/>
          <w:rFonts w:ascii="Times New Roman" w:hAnsi="Times New Roman" w:cs="Times New Roman"/>
          <w:sz w:val="22"/>
          <w:szCs w:val="22"/>
        </w:rPr>
        <w:t xml:space="preserve"> </w:t>
      </w:r>
      <w:r w:rsidR="00DC7665" w:rsidRPr="00103135">
        <w:rPr>
          <w:rStyle w:val="fontstyle01"/>
          <w:rFonts w:ascii="Times New Roman" w:hAnsi="Times New Roman" w:cs="Times New Roman"/>
          <w:sz w:val="22"/>
          <w:szCs w:val="22"/>
        </w:rPr>
        <w:t xml:space="preserve">nationally representative household survey conducted by the </w:t>
      </w:r>
      <w:del w:id="593" w:author="Md Jamal Uddin" w:date="2021-03-23T16:13:00Z">
        <w:r w:rsidR="00DC7665" w:rsidRPr="00103135" w:rsidDel="002A1AE8">
          <w:rPr>
            <w:rStyle w:val="fontstyle01"/>
            <w:rFonts w:ascii="Times New Roman" w:hAnsi="Times New Roman" w:cs="Times New Roman"/>
            <w:sz w:val="22"/>
            <w:szCs w:val="22"/>
          </w:rPr>
          <w:delText>United Nations Children’s Fund (</w:delText>
        </w:r>
      </w:del>
      <w:r w:rsidR="00DC7665" w:rsidRPr="00103135">
        <w:rPr>
          <w:rStyle w:val="fontstyle01"/>
          <w:rFonts w:ascii="Times New Roman" w:hAnsi="Times New Roman" w:cs="Times New Roman"/>
          <w:sz w:val="22"/>
          <w:szCs w:val="22"/>
        </w:rPr>
        <w:t>UNICEF</w:t>
      </w:r>
      <w:del w:id="594" w:author="Md Jamal Uddin" w:date="2021-03-23T16:13:00Z">
        <w:r w:rsidR="00DC7665" w:rsidRPr="00103135" w:rsidDel="002A1AE8">
          <w:rPr>
            <w:rStyle w:val="fontstyle01"/>
            <w:rFonts w:ascii="Times New Roman" w:hAnsi="Times New Roman" w:cs="Times New Roman"/>
            <w:sz w:val="22"/>
            <w:szCs w:val="22"/>
          </w:rPr>
          <w:delText>)</w:delText>
        </w:r>
      </w:del>
      <w:r w:rsidR="00DC7665" w:rsidRPr="00103135">
        <w:rPr>
          <w:rStyle w:val="fontstyle01"/>
          <w:rFonts w:ascii="Times New Roman" w:hAnsi="Times New Roman" w:cs="Times New Roman"/>
          <w:sz w:val="22"/>
          <w:szCs w:val="22"/>
        </w:rPr>
        <w:t>. This survey uses standardized questionnaires to provide the information and key indicators on the situation of childre</w:t>
      </w:r>
      <w:r w:rsidR="00C7075A" w:rsidRPr="00103135">
        <w:rPr>
          <w:rStyle w:val="fontstyle01"/>
          <w:rFonts w:ascii="Times New Roman" w:hAnsi="Times New Roman" w:cs="Times New Roman"/>
          <w:sz w:val="22"/>
          <w:szCs w:val="22"/>
        </w:rPr>
        <w:t>n</w:t>
      </w:r>
      <w:r w:rsidR="00DC7665" w:rsidRPr="00103135">
        <w:rPr>
          <w:rStyle w:val="fontstyle01"/>
          <w:rFonts w:ascii="Times New Roman" w:hAnsi="Times New Roman" w:cs="Times New Roman"/>
          <w:sz w:val="22"/>
          <w:szCs w:val="22"/>
        </w:rPr>
        <w:t>.</w:t>
      </w:r>
      <w:r w:rsidR="003F41FC" w:rsidRPr="00103135">
        <w:rPr>
          <w:rFonts w:ascii="Times New Roman" w:hAnsi="Times New Roman" w:cs="Times New Roman"/>
        </w:rPr>
        <w:t xml:space="preserve"> Mostly, </w:t>
      </w:r>
      <w:r w:rsidR="003F41FC" w:rsidRPr="00103135">
        <w:rPr>
          <w:rFonts w:ascii="Times New Roman" w:eastAsia="Times New Roman" w:hAnsi="Times New Roman" w:cs="Times New Roman"/>
          <w:shd w:val="clear" w:color="auto" w:fill="FFFFFF"/>
        </w:rPr>
        <w:t>t</w:t>
      </w:r>
      <w:r w:rsidR="006A00A8" w:rsidRPr="00103135">
        <w:rPr>
          <w:rFonts w:ascii="Times New Roman" w:eastAsia="Times New Roman" w:hAnsi="Times New Roman" w:cs="Times New Roman"/>
          <w:shd w:val="clear" w:color="auto" w:fill="FFFFFF"/>
        </w:rPr>
        <w:t>hey focus on reproductive health, maternal</w:t>
      </w:r>
      <w:del w:id="595" w:author="Kabir, Russell" w:date="2021-02-26T14:03:00Z">
        <w:r w:rsidR="00B042BA" w:rsidRPr="00103135" w:rsidDel="00BA324C">
          <w:rPr>
            <w:rFonts w:ascii="Times New Roman" w:eastAsia="Times New Roman" w:hAnsi="Times New Roman" w:cs="Times New Roman"/>
            <w:shd w:val="clear" w:color="auto" w:fill="FFFFFF"/>
          </w:rPr>
          <w:delText>,</w:delText>
        </w:r>
      </w:del>
      <w:r w:rsidR="006A00A8" w:rsidRPr="00103135">
        <w:rPr>
          <w:rFonts w:ascii="Times New Roman" w:eastAsia="Times New Roman" w:hAnsi="Times New Roman" w:cs="Times New Roman"/>
          <w:shd w:val="clear" w:color="auto" w:fill="FFFFFF"/>
        </w:rPr>
        <w:t xml:space="preserve"> and child health interventions, child nutrition status</w:t>
      </w:r>
      <w:ins w:id="596" w:author="Chowdhury,Muhammad Abdul Baker" w:date="2021-02-24T14:51:00Z">
        <w:r w:rsidR="00FB7770">
          <w:rPr>
            <w:rFonts w:ascii="Times New Roman" w:eastAsia="Times New Roman" w:hAnsi="Times New Roman" w:cs="Times New Roman"/>
            <w:shd w:val="clear" w:color="auto" w:fill="FFFFFF"/>
          </w:rPr>
          <w:t>,</w:t>
        </w:r>
      </w:ins>
      <w:r w:rsidR="006A00A8" w:rsidRPr="00103135">
        <w:rPr>
          <w:rFonts w:ascii="Times New Roman" w:eastAsia="Times New Roman" w:hAnsi="Times New Roman" w:cs="Times New Roman"/>
          <w:shd w:val="clear" w:color="auto" w:fill="FFFFFF"/>
        </w:rPr>
        <w:t xml:space="preserve"> and early childhood development. MICS also collects an identical set of socioeconomic characteristics of individuals and households</w:t>
      </w:r>
      <w:r w:rsidR="0091378B" w:rsidRPr="00103135">
        <w:rPr>
          <w:rFonts w:ascii="Times New Roman" w:eastAsia="Times New Roman" w:hAnsi="Times New Roman" w:cs="Times New Roman"/>
          <w:shd w:val="clear" w:color="auto" w:fill="FFFFFF"/>
        </w:rPr>
        <w:fldChar w:fldCharType="begin" w:fldLock="1"/>
      </w:r>
      <w:r w:rsidR="004101CE">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91378B" w:rsidRPr="00103135">
        <w:rPr>
          <w:rFonts w:ascii="Times New Roman" w:eastAsia="Times New Roman" w:hAnsi="Times New Roman" w:cs="Times New Roman"/>
          <w:shd w:val="clear" w:color="auto" w:fill="FFFFFF"/>
        </w:rPr>
        <w:fldChar w:fldCharType="separate"/>
      </w:r>
      <w:r w:rsidR="00362458" w:rsidRPr="00362458">
        <w:rPr>
          <w:rFonts w:ascii="Times New Roman" w:eastAsia="Times New Roman" w:hAnsi="Times New Roman" w:cs="Times New Roman"/>
          <w:noProof/>
          <w:shd w:val="clear" w:color="auto" w:fill="FFFFFF"/>
          <w:vertAlign w:val="superscript"/>
        </w:rPr>
        <w:t>15,16</w:t>
      </w:r>
      <w:r w:rsidR="0091378B" w:rsidRPr="00103135">
        <w:rPr>
          <w:rFonts w:ascii="Times New Roman" w:eastAsia="Times New Roman" w:hAnsi="Times New Roman" w:cs="Times New Roman"/>
          <w:shd w:val="clear" w:color="auto" w:fill="FFFFFF"/>
        </w:rPr>
        <w:fldChar w:fldCharType="end"/>
      </w:r>
      <w:r w:rsidR="006A00A8" w:rsidRPr="00103135">
        <w:rPr>
          <w:rFonts w:ascii="Times New Roman" w:eastAsia="Times New Roman" w:hAnsi="Times New Roman" w:cs="Times New Roman"/>
          <w:shd w:val="clear" w:color="auto" w:fill="FFFFFF"/>
        </w:rPr>
        <w:t xml:space="preserve">. </w:t>
      </w:r>
      <w:ins w:id="597" w:author="Kabir, Russell" w:date="2021-02-26T14:03:00Z">
        <w:r w:rsidR="00BA324C">
          <w:rPr>
            <w:rFonts w:ascii="Times New Roman" w:eastAsia="Times New Roman" w:hAnsi="Times New Roman" w:cs="Times New Roman"/>
            <w:shd w:val="clear" w:color="auto" w:fill="FFFFFF"/>
          </w:rPr>
          <w:t>Datasets</w:t>
        </w:r>
      </w:ins>
      <w:del w:id="598" w:author="Kabir, Russell" w:date="2021-02-26T14:03:00Z">
        <w:r w:rsidR="006A00A8" w:rsidRPr="00103135" w:rsidDel="00BA324C">
          <w:rPr>
            <w:rFonts w:ascii="Times New Roman" w:eastAsia="Times New Roman" w:hAnsi="Times New Roman" w:cs="Times New Roman"/>
            <w:shd w:val="clear" w:color="auto" w:fill="FFFFFF"/>
          </w:rPr>
          <w:delText>Data-sets</w:delText>
        </w:r>
      </w:del>
      <w:r w:rsidR="006A00A8" w:rsidRPr="00103135">
        <w:rPr>
          <w:rFonts w:ascii="Times New Roman" w:eastAsia="Times New Roman" w:hAnsi="Times New Roman" w:cs="Times New Roman"/>
          <w:shd w:val="clear" w:color="auto" w:fill="FFFFFF"/>
        </w:rPr>
        <w:t xml:space="preserve"> were open access for the public </w:t>
      </w:r>
      <w:commentRangeStart w:id="599"/>
      <w:commentRangeStart w:id="600"/>
      <w:r w:rsidR="006A00A8" w:rsidRPr="00103135">
        <w:rPr>
          <w:rFonts w:ascii="Times New Roman" w:eastAsia="Times New Roman" w:hAnsi="Times New Roman" w:cs="Times New Roman"/>
          <w:shd w:val="clear" w:color="auto" w:fill="FFFFFF"/>
        </w:rPr>
        <w:t>domain</w:t>
      </w:r>
      <w:commentRangeEnd w:id="599"/>
      <w:r w:rsidR="002A1AE8">
        <w:rPr>
          <w:rStyle w:val="CommentReference"/>
          <w:lang w:val="en-US"/>
        </w:rPr>
        <w:commentReference w:id="599"/>
      </w:r>
      <w:commentRangeEnd w:id="600"/>
      <w:r w:rsidR="00362458">
        <w:rPr>
          <w:rStyle w:val="CommentReference"/>
          <w:lang w:val="en-US"/>
        </w:rPr>
        <w:commentReference w:id="600"/>
      </w:r>
      <w:ins w:id="601" w:author="Microsoft account" w:date="2021-04-22T01:48:00Z">
        <w:r w:rsidR="00362458">
          <w:rPr>
            <w:rFonts w:ascii="Times New Roman" w:eastAsia="Times New Roman" w:hAnsi="Times New Roman" w:cs="Times New Roman"/>
            <w:shd w:val="clear" w:color="auto" w:fill="FFFFFF"/>
          </w:rPr>
          <w:t xml:space="preserve"> </w:t>
        </w:r>
      </w:ins>
      <w:ins w:id="602" w:author="Microsoft account" w:date="2021-04-22T01:49:00Z">
        <w:r w:rsidR="00362458">
          <w:rPr>
            <w:rFonts w:ascii="Times New Roman" w:eastAsia="Times New Roman" w:hAnsi="Times New Roman" w:cs="Times New Roman"/>
            <w:shd w:val="clear" w:color="auto" w:fill="FFFFFF"/>
          </w:rPr>
          <w:fldChar w:fldCharType="begin" w:fldLock="1"/>
        </w:r>
      </w:ins>
      <w:r w:rsidR="004101CE">
        <w:rPr>
          <w:rFonts w:ascii="Times New Roman" w:eastAsia="Times New Roman" w:hAnsi="Times New Roman" w:cs="Times New Roman"/>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mendeley":{"formattedCitation":"&lt;sup&gt;17&lt;/sup&gt;","plainTextFormattedCitation":"17","previouslyFormattedCitation":"&lt;sup&gt;17&lt;/sup&gt;"},"properties":{"noteIndex":0},"schema":"https://github.com/citation-style-language/schema/raw/master/csl-citation.json"}</w:instrText>
      </w:r>
      <w:r w:rsidR="00362458">
        <w:rPr>
          <w:rFonts w:ascii="Times New Roman" w:eastAsia="Times New Roman" w:hAnsi="Times New Roman" w:cs="Times New Roman"/>
          <w:shd w:val="clear" w:color="auto" w:fill="FFFFFF"/>
        </w:rPr>
        <w:fldChar w:fldCharType="separate"/>
      </w:r>
      <w:r w:rsidR="00362458" w:rsidRPr="00362458">
        <w:rPr>
          <w:rFonts w:ascii="Times New Roman" w:eastAsia="Times New Roman" w:hAnsi="Times New Roman" w:cs="Times New Roman"/>
          <w:noProof/>
          <w:shd w:val="clear" w:color="auto" w:fill="FFFFFF"/>
          <w:vertAlign w:val="superscript"/>
        </w:rPr>
        <w:t>17</w:t>
      </w:r>
      <w:ins w:id="603" w:author="Microsoft account" w:date="2021-04-22T01:49:00Z">
        <w:r w:rsidR="00362458">
          <w:rPr>
            <w:rFonts w:ascii="Times New Roman" w:eastAsia="Times New Roman" w:hAnsi="Times New Roman" w:cs="Times New Roman"/>
            <w:shd w:val="clear" w:color="auto" w:fill="FFFFFF"/>
          </w:rPr>
          <w:fldChar w:fldCharType="end"/>
        </w:r>
      </w:ins>
      <w:r w:rsidR="006A00A8" w:rsidRPr="00103135">
        <w:rPr>
          <w:rFonts w:ascii="Times New Roman" w:eastAsia="Times New Roman" w:hAnsi="Times New Roman" w:cs="Times New Roman"/>
          <w:shd w:val="clear" w:color="auto" w:fill="FFFFFF"/>
        </w:rPr>
        <w:t>.</w:t>
      </w:r>
    </w:p>
    <w:p w14:paraId="421D9F4B" w14:textId="15F55A69" w:rsidR="006702B8" w:rsidRPr="00103135" w:rsidDel="001D3BE5" w:rsidRDefault="006702B8" w:rsidP="00E75A46">
      <w:pPr>
        <w:spacing w:after="0" w:line="480" w:lineRule="auto"/>
        <w:contextualSpacing/>
        <w:jc w:val="both"/>
        <w:rPr>
          <w:del w:id="604" w:author="Microsoft account" w:date="2021-05-25T22:36:00Z"/>
          <w:rFonts w:ascii="Times New Roman" w:eastAsia="Times New Roman" w:hAnsi="Times New Roman" w:cs="Times New Roman"/>
          <w:shd w:val="clear" w:color="auto" w:fill="FFFFFF"/>
        </w:rPr>
        <w:pPrChange w:id="605" w:author="Microsoft account" w:date="2021-05-25T22:50:00Z">
          <w:pPr>
            <w:spacing w:after="0" w:line="480" w:lineRule="auto"/>
            <w:contextualSpacing/>
          </w:pPr>
        </w:pPrChange>
      </w:pPr>
    </w:p>
    <w:p w14:paraId="04ADF1A6" w14:textId="73365DE9" w:rsidR="003F41FC" w:rsidRPr="00103135" w:rsidRDefault="003F41FC" w:rsidP="00E75A46">
      <w:pPr>
        <w:spacing w:after="0" w:line="480" w:lineRule="auto"/>
        <w:contextualSpacing/>
        <w:jc w:val="both"/>
        <w:rPr>
          <w:rStyle w:val="fontstyle01"/>
          <w:rFonts w:ascii="Times New Roman" w:hAnsi="Times New Roman" w:cs="Times New Roman"/>
          <w:b/>
          <w:bCs/>
          <w:sz w:val="22"/>
          <w:szCs w:val="22"/>
        </w:rPr>
        <w:pPrChange w:id="606" w:author="Microsoft account" w:date="2021-05-25T22:50:00Z">
          <w:pPr>
            <w:spacing w:after="0" w:line="480" w:lineRule="auto"/>
            <w:contextualSpacing/>
          </w:pPr>
        </w:pPrChange>
      </w:pPr>
      <w:commentRangeStart w:id="607"/>
      <w:commentRangeStart w:id="608"/>
      <w:commentRangeStart w:id="609"/>
      <w:commentRangeStart w:id="610"/>
      <w:r w:rsidRPr="00103135">
        <w:rPr>
          <w:rStyle w:val="fontstyle01"/>
          <w:rFonts w:ascii="Times New Roman" w:hAnsi="Times New Roman" w:cs="Times New Roman"/>
          <w:b/>
          <w:bCs/>
          <w:sz w:val="22"/>
          <w:szCs w:val="22"/>
        </w:rPr>
        <w:t>Sampling design and sample size</w:t>
      </w:r>
      <w:commentRangeEnd w:id="607"/>
      <w:r w:rsidR="000A5AA6">
        <w:rPr>
          <w:rStyle w:val="CommentReference"/>
          <w:lang w:val="en-US"/>
        </w:rPr>
        <w:commentReference w:id="607"/>
      </w:r>
      <w:commentRangeEnd w:id="608"/>
      <w:commentRangeEnd w:id="610"/>
      <w:r w:rsidR="005D75D6">
        <w:rPr>
          <w:rStyle w:val="CommentReference"/>
          <w:lang w:val="en-US"/>
        </w:rPr>
        <w:commentReference w:id="608"/>
      </w:r>
      <w:commentRangeEnd w:id="609"/>
      <w:r w:rsidR="005F17D7">
        <w:rPr>
          <w:rStyle w:val="CommentReference"/>
          <w:lang w:val="en-US"/>
        </w:rPr>
        <w:commentReference w:id="609"/>
      </w:r>
      <w:r w:rsidR="00FB7770">
        <w:rPr>
          <w:rStyle w:val="CommentReference"/>
          <w:lang w:val="en-US"/>
        </w:rPr>
        <w:commentReference w:id="610"/>
      </w:r>
    </w:p>
    <w:p w14:paraId="1F0F75E2" w14:textId="7188536C" w:rsidR="006A00A8" w:rsidRPr="00103135" w:rsidDel="001D3BE5" w:rsidRDefault="006A00A8" w:rsidP="00E75A46">
      <w:pPr>
        <w:spacing w:after="0" w:line="480" w:lineRule="auto"/>
        <w:contextualSpacing/>
        <w:jc w:val="both"/>
        <w:rPr>
          <w:del w:id="611" w:author="Microsoft account" w:date="2021-05-25T22:36:00Z"/>
          <w:rFonts w:ascii="Times New Roman" w:eastAsia="Times New Roman" w:hAnsi="Times New Roman" w:cs="Times New Roman"/>
          <w:shd w:val="clear" w:color="auto" w:fill="FFFFFF"/>
        </w:rPr>
        <w:pPrChange w:id="612" w:author="Microsoft account" w:date="2021-05-25T22:50:00Z">
          <w:pPr>
            <w:spacing w:after="0" w:line="480" w:lineRule="auto"/>
            <w:contextualSpacing/>
          </w:pPr>
        </w:pPrChange>
      </w:pPr>
      <w:r w:rsidRPr="00103135">
        <w:rPr>
          <w:rStyle w:val="fontstyle01"/>
          <w:rFonts w:ascii="Times New Roman" w:hAnsi="Times New Roman" w:cs="Times New Roman"/>
          <w:sz w:val="22"/>
          <w:szCs w:val="22"/>
        </w:rPr>
        <w:t xml:space="preserve">The MICS survey is a two-stage cluster sampling procedure, randomly selecting households with children under </w:t>
      </w:r>
      <w:del w:id="613" w:author="Kabir, Russell" w:date="2021-02-26T14:03:00Z">
        <w:r w:rsidRPr="00103135" w:rsidDel="00BA324C">
          <w:rPr>
            <w:rStyle w:val="fontstyle01"/>
            <w:rFonts w:ascii="Times New Roman" w:hAnsi="Times New Roman" w:cs="Times New Roman"/>
            <w:sz w:val="22"/>
            <w:szCs w:val="22"/>
          </w:rPr>
          <w:delText xml:space="preserve">the age of </w:delText>
        </w:r>
      </w:del>
      <w:ins w:id="614" w:author="Kabir, Russell" w:date="2021-02-26T14:04:00Z">
        <w:r w:rsidR="00BA324C">
          <w:rPr>
            <w:rStyle w:val="fontstyle01"/>
            <w:rFonts w:ascii="Times New Roman" w:hAnsi="Times New Roman" w:cs="Times New Roman"/>
            <w:sz w:val="22"/>
            <w:szCs w:val="22"/>
          </w:rPr>
          <w:t>five</w:t>
        </w:r>
      </w:ins>
      <w:del w:id="615" w:author="Kabir, Russell" w:date="2021-02-26T14:04:00Z">
        <w:r w:rsidRPr="00103135" w:rsidDel="00BA324C">
          <w:rPr>
            <w:rStyle w:val="fontstyle01"/>
            <w:rFonts w:ascii="Times New Roman" w:hAnsi="Times New Roman" w:cs="Times New Roman"/>
            <w:sz w:val="22"/>
            <w:szCs w:val="22"/>
          </w:rPr>
          <w:delText>5</w:delText>
        </w:r>
      </w:del>
      <w:r w:rsidRPr="00103135">
        <w:rPr>
          <w:rStyle w:val="fontstyle01"/>
          <w:rFonts w:ascii="Times New Roman" w:hAnsi="Times New Roman" w:cs="Times New Roman"/>
          <w:sz w:val="22"/>
          <w:szCs w:val="22"/>
        </w:rPr>
        <w:t xml:space="preserve"> years.</w:t>
      </w:r>
      <w:r w:rsidR="003F41FC" w:rsidRPr="00103135">
        <w:rPr>
          <w:rStyle w:val="fontstyle01"/>
          <w:rFonts w:ascii="Times New Roman" w:hAnsi="Times New Roman" w:cs="Times New Roman"/>
          <w:sz w:val="22"/>
          <w:szCs w:val="22"/>
        </w:rPr>
        <w:t xml:space="preserve"> </w:t>
      </w:r>
      <w:r w:rsidR="00703B90" w:rsidRPr="00103135">
        <w:rPr>
          <w:rStyle w:val="fontstyle01"/>
          <w:rFonts w:ascii="Times New Roman" w:hAnsi="Times New Roman" w:cs="Times New Roman"/>
          <w:sz w:val="22"/>
          <w:szCs w:val="22"/>
        </w:rPr>
        <w:t xml:space="preserve">2012 </w:t>
      </w:r>
      <w:r w:rsidRPr="00103135">
        <w:rPr>
          <w:rFonts w:ascii="Times New Roman" w:eastAsia="Times New Roman" w:hAnsi="Times New Roman" w:cs="Times New Roman"/>
          <w:shd w:val="clear" w:color="auto" w:fill="FFFFFF"/>
        </w:rPr>
        <w:t xml:space="preserve">MICS is based on a sample of 51,895 households </w:t>
      </w:r>
      <w:r w:rsidR="00703B90" w:rsidRPr="00103135">
        <w:rPr>
          <w:rFonts w:ascii="Times New Roman" w:eastAsia="Times New Roman" w:hAnsi="Times New Roman" w:cs="Times New Roman"/>
          <w:shd w:val="clear" w:color="auto" w:fill="FFFFFF"/>
        </w:rPr>
        <w:t xml:space="preserve">interviewed with a response rate </w:t>
      </w:r>
      <w:r w:rsidR="00703B90" w:rsidRPr="00103135">
        <w:rPr>
          <w:rFonts w:ascii="Times New Roman" w:eastAsia="Times New Roman" w:hAnsi="Times New Roman" w:cs="Times New Roman"/>
          <w:shd w:val="clear" w:color="auto" w:fill="FFFFFF"/>
        </w:rPr>
        <w:lastRenderedPageBreak/>
        <w:t xml:space="preserve">of 98.5% and 2019 MICS is based on a sample of 61,246 </w:t>
      </w:r>
      <w:r w:rsidRPr="00103135">
        <w:rPr>
          <w:rFonts w:ascii="Times New Roman" w:eastAsia="Times New Roman" w:hAnsi="Times New Roman" w:cs="Times New Roman"/>
          <w:shd w:val="clear" w:color="auto" w:fill="FFFFFF"/>
        </w:rPr>
        <w:t>interviewed with a response rate of 9</w:t>
      </w:r>
      <w:r w:rsidR="00703B90" w:rsidRPr="00103135">
        <w:rPr>
          <w:rFonts w:ascii="Times New Roman" w:eastAsia="Times New Roman" w:hAnsi="Times New Roman" w:cs="Times New Roman"/>
          <w:shd w:val="clear" w:color="auto" w:fill="FFFFFF"/>
        </w:rPr>
        <w:t>9</w:t>
      </w:r>
      <w:r w:rsidRPr="00103135">
        <w:rPr>
          <w:rFonts w:ascii="Times New Roman" w:eastAsia="Times New Roman" w:hAnsi="Times New Roman" w:cs="Times New Roman"/>
          <w:shd w:val="clear" w:color="auto" w:fill="FFFFFF"/>
        </w:rPr>
        <w:t>.</w:t>
      </w:r>
      <w:r w:rsidR="00703B90" w:rsidRPr="00103135">
        <w:rPr>
          <w:rFonts w:ascii="Times New Roman" w:eastAsia="Times New Roman" w:hAnsi="Times New Roman" w:cs="Times New Roman"/>
          <w:shd w:val="clear" w:color="auto" w:fill="FFFFFF"/>
        </w:rPr>
        <w:t>4</w:t>
      </w:r>
      <w:r w:rsidRPr="00103135">
        <w:rPr>
          <w:rFonts w:ascii="Times New Roman" w:eastAsia="Times New Roman" w:hAnsi="Times New Roman" w:cs="Times New Roman"/>
          <w:shd w:val="clear" w:color="auto" w:fill="FFFFFF"/>
        </w:rPr>
        <w:t>%</w:t>
      </w:r>
      <w:r w:rsidR="00703B90" w:rsidRPr="00103135">
        <w:rPr>
          <w:rFonts w:ascii="Times New Roman" w:eastAsia="Times New Roman" w:hAnsi="Times New Roman" w:cs="Times New Roman"/>
          <w:shd w:val="clear" w:color="auto" w:fill="FFFFFF"/>
        </w:rPr>
        <w:t>. MICS</w:t>
      </w:r>
      <w:r w:rsidRPr="00103135">
        <w:rPr>
          <w:rFonts w:ascii="Times New Roman" w:eastAsia="Times New Roman" w:hAnsi="Times New Roman" w:cs="Times New Roman"/>
          <w:shd w:val="clear" w:color="auto" w:fill="FFFFFF"/>
        </w:rPr>
        <w:t xml:space="preserve"> provides a comprehensive picture of children</w:t>
      </w:r>
      <w:r w:rsidR="00DD64CF" w:rsidRPr="00103135">
        <w:rPr>
          <w:rFonts w:ascii="Times New Roman" w:eastAsia="Times New Roman" w:hAnsi="Times New Roman" w:cs="Times New Roman"/>
          <w:shd w:val="clear" w:color="auto" w:fill="FFFFFF"/>
        </w:rPr>
        <w:t>’s</w:t>
      </w:r>
      <w:r w:rsidRPr="00103135">
        <w:rPr>
          <w:rFonts w:ascii="Times New Roman" w:eastAsia="Times New Roman" w:hAnsi="Times New Roman" w:cs="Times New Roman"/>
          <w:shd w:val="clear" w:color="auto" w:fill="FFFFFF"/>
        </w:rPr>
        <w:t xml:space="preserve"> and women</w:t>
      </w:r>
      <w:r w:rsidR="00DD64CF" w:rsidRPr="00103135">
        <w:rPr>
          <w:rFonts w:ascii="Times New Roman" w:eastAsia="Times New Roman" w:hAnsi="Times New Roman" w:cs="Times New Roman"/>
          <w:shd w:val="clear" w:color="auto" w:fill="FFFFFF"/>
        </w:rPr>
        <w:t>’s</w:t>
      </w:r>
      <w:r w:rsidRPr="00103135">
        <w:rPr>
          <w:rFonts w:ascii="Times New Roman" w:eastAsia="Times New Roman" w:hAnsi="Times New Roman" w:cs="Times New Roman"/>
          <w:shd w:val="clear" w:color="auto" w:fill="FFFFFF"/>
        </w:rPr>
        <w:t xml:space="preserve"> health in the seven administrative divisions (Dhaka, Chittagong, Sylhet, Rajshahi, Rangpur, Barisal</w:t>
      </w:r>
      <w:ins w:id="616" w:author="Kabir, Russell" w:date="2021-02-26T14:18:00Z">
        <w:r w:rsidR="00C41A7C">
          <w:rPr>
            <w:rFonts w:ascii="Times New Roman" w:eastAsia="Times New Roman" w:hAnsi="Times New Roman" w:cs="Times New Roman"/>
            <w:shd w:val="clear" w:color="auto" w:fill="FFFFFF"/>
          </w:rPr>
          <w:t xml:space="preserve">, </w:t>
        </w:r>
      </w:ins>
      <w:ins w:id="617" w:author="Kabir, Russell" w:date="2021-02-26T14:04:00Z">
        <w:del w:id="618" w:author="Microsoft account" w:date="2021-05-25T22:36:00Z">
          <w:r w:rsidR="00BA324C" w:rsidDel="001D3BE5">
            <w:rPr>
              <w:rFonts w:ascii="Times New Roman" w:eastAsia="Times New Roman" w:hAnsi="Times New Roman" w:cs="Times New Roman"/>
              <w:shd w:val="clear" w:color="auto" w:fill="FFFFFF"/>
            </w:rPr>
            <w:delText>Khulna</w:delText>
          </w:r>
        </w:del>
      </w:ins>
      <w:ins w:id="619" w:author="Microsoft account" w:date="2021-05-25T22:36:00Z">
        <w:r w:rsidR="001D3BE5">
          <w:rPr>
            <w:rFonts w:ascii="Times New Roman" w:eastAsia="Times New Roman" w:hAnsi="Times New Roman" w:cs="Times New Roman"/>
            <w:shd w:val="clear" w:color="auto" w:fill="FFFFFF"/>
          </w:rPr>
          <w:t>and Khulna</w:t>
        </w:r>
      </w:ins>
      <w:del w:id="620" w:author="Kabir, Russell" w:date="2021-02-26T14:04:00Z">
        <w:r w:rsidRPr="00103135" w:rsidDel="00BA324C">
          <w:rPr>
            <w:rFonts w:ascii="Times New Roman" w:eastAsia="Times New Roman" w:hAnsi="Times New Roman" w:cs="Times New Roman"/>
            <w:shd w:val="clear" w:color="auto" w:fill="FFFFFF"/>
          </w:rPr>
          <w:delText>, Khulna</w:delText>
        </w:r>
      </w:del>
      <w:ins w:id="621" w:author="meshbah rahman" w:date="2021-02-19T20:49:00Z">
        <w:del w:id="622" w:author="Kabir, Russell" w:date="2021-02-26T14:04:00Z">
          <w:r w:rsidR="000A5AA6" w:rsidRPr="00103135" w:rsidDel="00BA324C">
            <w:rPr>
              <w:rFonts w:ascii="Times New Roman" w:eastAsia="Times New Roman" w:hAnsi="Times New Roman" w:cs="Times New Roman"/>
              <w:shd w:val="clear" w:color="auto" w:fill="FFFFFF"/>
            </w:rPr>
            <w:delText>and Khulna</w:delText>
          </w:r>
        </w:del>
      </w:ins>
      <w:r w:rsidRPr="00103135">
        <w:rPr>
          <w:rFonts w:ascii="Times New Roman" w:eastAsia="Times New Roman" w:hAnsi="Times New Roman" w:cs="Times New Roman"/>
          <w:shd w:val="clear" w:color="auto" w:fill="FFFFFF"/>
        </w:rPr>
        <w:t xml:space="preserve">) of Bangladesh. Districts were identified as the </w:t>
      </w:r>
      <w:ins w:id="623" w:author="Kabir, Russell" w:date="2021-02-26T14:04:00Z">
        <w:r w:rsidR="00BA324C">
          <w:rPr>
            <w:rFonts w:ascii="Times New Roman" w:eastAsia="Times New Roman" w:hAnsi="Times New Roman" w:cs="Times New Roman"/>
            <w:shd w:val="clear" w:color="auto" w:fill="FFFFFF"/>
          </w:rPr>
          <w:t>primary</w:t>
        </w:r>
      </w:ins>
      <w:del w:id="624" w:author="Kabir, Russell" w:date="2021-02-26T14:04:00Z">
        <w:r w:rsidRPr="00103135" w:rsidDel="00BA324C">
          <w:rPr>
            <w:rFonts w:ascii="Times New Roman" w:eastAsia="Times New Roman" w:hAnsi="Times New Roman" w:cs="Times New Roman"/>
            <w:shd w:val="clear" w:color="auto" w:fill="FFFFFF"/>
          </w:rPr>
          <w:delText>main</w:delText>
        </w:r>
      </w:del>
      <w:r w:rsidRPr="00103135">
        <w:rPr>
          <w:rFonts w:ascii="Times New Roman" w:eastAsia="Times New Roman" w:hAnsi="Times New Roman" w:cs="Times New Roman"/>
          <w:shd w:val="clear" w:color="auto" w:fill="FFFFFF"/>
        </w:rPr>
        <w:t xml:space="preserve"> sample strata for sample selection at </w:t>
      </w:r>
      <w:r w:rsidR="00DD64CF" w:rsidRPr="00103135">
        <w:rPr>
          <w:rFonts w:ascii="Times New Roman" w:eastAsia="Times New Roman" w:hAnsi="Times New Roman" w:cs="Times New Roman"/>
          <w:shd w:val="clear" w:color="auto" w:fill="FFFFFF"/>
        </w:rPr>
        <w:t>two</w:t>
      </w:r>
      <w:r w:rsidRPr="00103135">
        <w:rPr>
          <w:rFonts w:ascii="Times New Roman" w:eastAsia="Times New Roman" w:hAnsi="Times New Roman" w:cs="Times New Roman"/>
          <w:shd w:val="clear" w:color="auto" w:fill="FFFFFF"/>
        </w:rPr>
        <w:t xml:space="preserve"> stages</w:t>
      </w:r>
      <w:r w:rsidR="0091378B" w:rsidRPr="00103135">
        <w:rPr>
          <w:rFonts w:ascii="Times New Roman" w:eastAsia="Times New Roman" w:hAnsi="Times New Roman" w:cs="Times New Roman"/>
          <w:shd w:val="clear" w:color="auto" w:fill="FFFFFF"/>
        </w:rPr>
        <w:fldChar w:fldCharType="begin" w:fldLock="1"/>
      </w:r>
      <w:r w:rsidR="004101CE">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91378B" w:rsidRPr="00103135">
        <w:rPr>
          <w:rFonts w:ascii="Times New Roman" w:eastAsia="Times New Roman" w:hAnsi="Times New Roman" w:cs="Times New Roman"/>
          <w:shd w:val="clear" w:color="auto" w:fill="FFFFFF"/>
        </w:rPr>
        <w:fldChar w:fldCharType="separate"/>
      </w:r>
      <w:r w:rsidR="00362458" w:rsidRPr="00362458">
        <w:rPr>
          <w:rFonts w:ascii="Times New Roman" w:eastAsia="Times New Roman" w:hAnsi="Times New Roman" w:cs="Times New Roman"/>
          <w:noProof/>
          <w:shd w:val="clear" w:color="auto" w:fill="FFFFFF"/>
          <w:vertAlign w:val="superscript"/>
        </w:rPr>
        <w:t>15,16</w:t>
      </w:r>
      <w:r w:rsidR="0091378B" w:rsidRPr="00103135">
        <w:rPr>
          <w:rFonts w:ascii="Times New Roman" w:eastAsia="Times New Roman" w:hAnsi="Times New Roman" w:cs="Times New Roman"/>
          <w:shd w:val="clear" w:color="auto" w:fill="FFFFFF"/>
        </w:rPr>
        <w:fldChar w:fldCharType="end"/>
      </w:r>
      <w:r w:rsidRPr="00103135">
        <w:rPr>
          <w:rFonts w:ascii="Times New Roman" w:eastAsia="Times New Roman" w:hAnsi="Times New Roman" w:cs="Times New Roman"/>
          <w:shd w:val="clear" w:color="auto" w:fill="FFFFFF"/>
        </w:rPr>
        <w:t xml:space="preserve">. In this study, the child age ranged from </w:t>
      </w:r>
      <w:r w:rsidR="005C3797" w:rsidRPr="00103135">
        <w:rPr>
          <w:rFonts w:ascii="Times New Roman" w:eastAsia="Times New Roman" w:hAnsi="Times New Roman" w:cs="Times New Roman"/>
          <w:shd w:val="clear" w:color="auto" w:fill="FFFFFF"/>
        </w:rPr>
        <w:t>36</w:t>
      </w:r>
      <w:r w:rsidRPr="00103135">
        <w:rPr>
          <w:rFonts w:ascii="Times New Roman" w:eastAsia="Times New Roman" w:hAnsi="Times New Roman" w:cs="Times New Roman"/>
          <w:shd w:val="clear" w:color="auto" w:fill="FFFFFF"/>
        </w:rPr>
        <w:t xml:space="preserve"> to </w:t>
      </w:r>
      <w:r w:rsidR="005C3797" w:rsidRPr="00103135">
        <w:rPr>
          <w:rFonts w:ascii="Times New Roman" w:eastAsia="Times New Roman" w:hAnsi="Times New Roman" w:cs="Times New Roman"/>
          <w:shd w:val="clear" w:color="auto" w:fill="FFFFFF"/>
        </w:rPr>
        <w:t>59</w:t>
      </w:r>
      <w:r w:rsidRPr="00103135">
        <w:rPr>
          <w:rFonts w:ascii="Times New Roman" w:eastAsia="Times New Roman" w:hAnsi="Times New Roman" w:cs="Times New Roman"/>
          <w:shd w:val="clear" w:color="auto" w:fill="FFFFFF"/>
        </w:rPr>
        <w:t xml:space="preserve"> months were included</w:t>
      </w:r>
      <w:r w:rsidR="005C3797" w:rsidRPr="00103135">
        <w:rPr>
          <w:rFonts w:ascii="Times New Roman" w:eastAsia="Times New Roman" w:hAnsi="Times New Roman" w:cs="Times New Roman"/>
          <w:shd w:val="clear" w:color="auto" w:fill="FFFFFF"/>
        </w:rPr>
        <w:t xml:space="preserve">. </w:t>
      </w:r>
      <w:r w:rsidRPr="00103135">
        <w:rPr>
          <w:rFonts w:ascii="Times New Roman" w:eastAsia="Times New Roman" w:hAnsi="Times New Roman" w:cs="Times New Roman"/>
          <w:shd w:val="clear" w:color="auto" w:fill="FFFFFF"/>
        </w:rPr>
        <w:t>Therefore, the sample included</w:t>
      </w:r>
      <w:ins w:id="625" w:author="meshbah rahman" w:date="2021-02-22T02:14:00Z">
        <w:r w:rsidR="00FB6F17">
          <w:rPr>
            <w:rFonts w:ascii="Times New Roman" w:eastAsia="Times New Roman" w:hAnsi="Times New Roman" w:cs="Times New Roman"/>
            <w:shd w:val="clear" w:color="auto" w:fill="FFFFFF"/>
          </w:rPr>
          <w:t xml:space="preserve"> 174</w:t>
        </w:r>
      </w:ins>
      <w:ins w:id="626" w:author="meshbah rahman" w:date="2021-02-22T02:15:00Z">
        <w:r w:rsidR="00FB6F17">
          <w:rPr>
            <w:rFonts w:ascii="Times New Roman" w:eastAsia="Times New Roman" w:hAnsi="Times New Roman" w:cs="Times New Roman"/>
            <w:shd w:val="clear" w:color="auto" w:fill="FFFFFF"/>
          </w:rPr>
          <w:t>94 children</w:t>
        </w:r>
      </w:ins>
      <w:ins w:id="627" w:author="Kabir, Russell" w:date="2021-02-26T14:04:00Z">
        <w:r w:rsidR="00BA324C">
          <w:rPr>
            <w:rFonts w:ascii="Times New Roman" w:eastAsia="Times New Roman" w:hAnsi="Times New Roman" w:cs="Times New Roman"/>
            <w:shd w:val="clear" w:color="auto" w:fill="FFFFFF"/>
          </w:rPr>
          <w:t>,</w:t>
        </w:r>
      </w:ins>
      <w:ins w:id="628" w:author="meshbah rahman" w:date="2021-02-22T02:15:00Z">
        <w:r w:rsidR="00FB6F17">
          <w:rPr>
            <w:rFonts w:ascii="Times New Roman" w:eastAsia="Times New Roman" w:hAnsi="Times New Roman" w:cs="Times New Roman"/>
            <w:shd w:val="clear" w:color="auto" w:fill="FFFFFF"/>
          </w:rPr>
          <w:t xml:space="preserve"> where</w:t>
        </w:r>
      </w:ins>
      <w:r w:rsidRPr="00103135">
        <w:rPr>
          <w:rFonts w:ascii="Times New Roman" w:eastAsia="Times New Roman" w:hAnsi="Times New Roman" w:cs="Times New Roman"/>
          <w:shd w:val="clear" w:color="auto" w:fill="FFFFFF"/>
        </w:rPr>
        <w:t xml:space="preserve"> </w:t>
      </w:r>
      <w:r w:rsidR="005C3797" w:rsidRPr="00103135">
        <w:rPr>
          <w:rFonts w:ascii="Times New Roman" w:eastAsia="Times New Roman" w:hAnsi="Times New Roman" w:cs="Times New Roman"/>
          <w:shd w:val="clear" w:color="auto" w:fill="FFFFFF"/>
        </w:rPr>
        <w:t>8148</w:t>
      </w:r>
      <w:r w:rsidRPr="00103135">
        <w:rPr>
          <w:rFonts w:ascii="Times New Roman" w:eastAsia="Times New Roman" w:hAnsi="Times New Roman" w:cs="Times New Roman"/>
          <w:shd w:val="clear" w:color="auto" w:fill="FFFFFF"/>
        </w:rPr>
        <w:t xml:space="preserve"> </w:t>
      </w:r>
      <w:del w:id="629" w:author="meshbah rahman" w:date="2021-02-22T02:15:00Z">
        <w:r w:rsidRPr="00103135" w:rsidDel="00FB6F17">
          <w:rPr>
            <w:rFonts w:ascii="Times New Roman" w:eastAsia="Times New Roman" w:hAnsi="Times New Roman" w:cs="Times New Roman"/>
            <w:shd w:val="clear" w:color="auto" w:fill="FFFFFF"/>
          </w:rPr>
          <w:delText xml:space="preserve">children </w:delText>
        </w:r>
      </w:del>
      <w:ins w:id="630" w:author="meshbah rahman" w:date="2021-02-22T02:15:00Z">
        <w:r w:rsidR="00FB6F17">
          <w:rPr>
            <w:rFonts w:ascii="Times New Roman" w:eastAsia="Times New Roman" w:hAnsi="Times New Roman" w:cs="Times New Roman"/>
            <w:shd w:val="clear" w:color="auto" w:fill="FFFFFF"/>
          </w:rPr>
          <w:t>were</w:t>
        </w:r>
        <w:r w:rsidR="00FB6F17" w:rsidRPr="00103135">
          <w:rPr>
            <w:rFonts w:ascii="Times New Roman" w:eastAsia="Times New Roman" w:hAnsi="Times New Roman" w:cs="Times New Roman"/>
            <w:shd w:val="clear" w:color="auto" w:fill="FFFFFF"/>
          </w:rPr>
          <w:t xml:space="preserve"> </w:t>
        </w:r>
      </w:ins>
      <w:r w:rsidR="005C3797" w:rsidRPr="00103135">
        <w:rPr>
          <w:rFonts w:ascii="Times New Roman" w:eastAsia="Times New Roman" w:hAnsi="Times New Roman" w:cs="Times New Roman"/>
          <w:shd w:val="clear" w:color="auto" w:fill="FFFFFF"/>
        </w:rPr>
        <w:t xml:space="preserve">in 2012 MICS and </w:t>
      </w:r>
      <w:r w:rsidR="00781FF0" w:rsidRPr="00103135">
        <w:rPr>
          <w:rFonts w:ascii="Times New Roman" w:eastAsia="Times New Roman" w:hAnsi="Times New Roman" w:cs="Times New Roman"/>
          <w:shd w:val="clear" w:color="auto" w:fill="FFFFFF"/>
        </w:rPr>
        <w:t xml:space="preserve">9346 children in 2019 MICS </w:t>
      </w:r>
      <w:r w:rsidR="007057EA" w:rsidRPr="00103135">
        <w:rPr>
          <w:rFonts w:ascii="Times New Roman" w:eastAsia="Times New Roman" w:hAnsi="Times New Roman" w:cs="Times New Roman"/>
          <w:shd w:val="clear" w:color="auto" w:fill="FFFFFF"/>
        </w:rPr>
        <w:t xml:space="preserve">having </w:t>
      </w:r>
      <w:r w:rsidRPr="00103135">
        <w:rPr>
          <w:rFonts w:ascii="Times New Roman" w:eastAsia="Times New Roman" w:hAnsi="Times New Roman" w:cs="Times New Roman"/>
          <w:shd w:val="clear" w:color="auto" w:fill="FFFFFF"/>
        </w:rPr>
        <w:t xml:space="preserve">the information about the </w:t>
      </w:r>
      <w:r w:rsidR="007057EA" w:rsidRPr="00103135">
        <w:rPr>
          <w:rFonts w:ascii="Times New Roman" w:eastAsia="Times New Roman" w:hAnsi="Times New Roman" w:cs="Times New Roman"/>
          <w:shd w:val="clear" w:color="auto" w:fill="FFFFFF"/>
        </w:rPr>
        <w:t>ECD</w:t>
      </w:r>
      <w:r w:rsidR="009764E0" w:rsidRPr="00103135">
        <w:rPr>
          <w:rFonts w:ascii="Times New Roman" w:eastAsia="Times New Roman" w:hAnsi="Times New Roman" w:cs="Times New Roman"/>
          <w:shd w:val="clear" w:color="auto" w:fill="FFFFFF"/>
        </w:rPr>
        <w:t xml:space="preserve"> and used </w:t>
      </w:r>
      <w:del w:id="631" w:author="meshbah rahman" w:date="2021-02-22T02:16:00Z">
        <w:r w:rsidR="003B3A47" w:rsidRPr="00103135" w:rsidDel="00FB6F17">
          <w:rPr>
            <w:rFonts w:ascii="Times New Roman" w:eastAsia="Times New Roman" w:hAnsi="Times New Roman" w:cs="Times New Roman"/>
            <w:shd w:val="clear" w:color="auto" w:fill="FFFFFF"/>
          </w:rPr>
          <w:delText>for</w:delText>
        </w:r>
        <w:r w:rsidR="009764E0" w:rsidRPr="00103135" w:rsidDel="00FB6F17">
          <w:rPr>
            <w:rFonts w:ascii="Times New Roman" w:eastAsia="Times New Roman" w:hAnsi="Times New Roman" w:cs="Times New Roman"/>
            <w:shd w:val="clear" w:color="auto" w:fill="FFFFFF"/>
          </w:rPr>
          <w:delText xml:space="preserve"> </w:delText>
        </w:r>
      </w:del>
      <w:ins w:id="632" w:author="meshbah rahman" w:date="2021-02-22T02:16:00Z">
        <w:r w:rsidR="00FB6F17">
          <w:rPr>
            <w:rFonts w:ascii="Times New Roman" w:eastAsia="Times New Roman" w:hAnsi="Times New Roman" w:cs="Times New Roman"/>
            <w:shd w:val="clear" w:color="auto" w:fill="FFFFFF"/>
          </w:rPr>
          <w:t xml:space="preserve">in </w:t>
        </w:r>
      </w:ins>
      <w:ins w:id="633" w:author="Kabir, Russell" w:date="2021-02-26T14:04:00Z">
        <w:r w:rsidR="00BA324C">
          <w:rPr>
            <w:rFonts w:ascii="Times New Roman" w:eastAsia="Times New Roman" w:hAnsi="Times New Roman" w:cs="Times New Roman"/>
            <w:shd w:val="clear" w:color="auto" w:fill="FFFFFF"/>
          </w:rPr>
          <w:t xml:space="preserve">the </w:t>
        </w:r>
      </w:ins>
      <w:r w:rsidR="009764E0" w:rsidRPr="00103135">
        <w:rPr>
          <w:rFonts w:ascii="Times New Roman" w:eastAsia="Times New Roman" w:hAnsi="Times New Roman" w:cs="Times New Roman"/>
          <w:shd w:val="clear" w:color="auto" w:fill="FFFFFF"/>
        </w:rPr>
        <w:t>analysis</w:t>
      </w:r>
      <w:r w:rsidRPr="00103135">
        <w:rPr>
          <w:rFonts w:ascii="Times New Roman" w:eastAsia="Times New Roman" w:hAnsi="Times New Roman" w:cs="Times New Roman"/>
          <w:shd w:val="clear" w:color="auto" w:fill="FFFFFF"/>
        </w:rPr>
        <w:t>.</w:t>
      </w:r>
    </w:p>
    <w:p w14:paraId="6D35E2CD" w14:textId="0346A99F" w:rsidR="006702B8" w:rsidDel="001D3BE5" w:rsidRDefault="006702B8" w:rsidP="00E75A46">
      <w:pPr>
        <w:spacing w:after="0" w:line="480" w:lineRule="auto"/>
        <w:contextualSpacing/>
        <w:jc w:val="both"/>
        <w:rPr>
          <w:ins w:id="634" w:author="Rashed Hasan" w:date="2021-05-05T02:05:00Z"/>
          <w:del w:id="635" w:author="Microsoft account" w:date="2021-05-25T22:36:00Z"/>
          <w:rFonts w:ascii="Times New Roman" w:hAnsi="Times New Roman" w:cs="Times New Roman"/>
          <w:color w:val="000000"/>
        </w:rPr>
        <w:pPrChange w:id="636" w:author="Microsoft account" w:date="2021-05-25T22:50:00Z">
          <w:pPr>
            <w:spacing w:after="0" w:line="480" w:lineRule="auto"/>
            <w:contextualSpacing/>
          </w:pPr>
        </w:pPrChange>
      </w:pPr>
    </w:p>
    <w:p w14:paraId="48E5F84D" w14:textId="1E8FC12C" w:rsidR="001B6E2F" w:rsidDel="001D3BE5" w:rsidRDefault="001B6E2F" w:rsidP="00E75A46">
      <w:pPr>
        <w:spacing w:after="0" w:line="480" w:lineRule="auto"/>
        <w:contextualSpacing/>
        <w:jc w:val="both"/>
        <w:rPr>
          <w:ins w:id="637" w:author="Rashed Hasan" w:date="2021-05-05T02:05:00Z"/>
          <w:del w:id="638" w:author="Microsoft account" w:date="2021-05-25T22:36:00Z"/>
          <w:rFonts w:ascii="Times New Roman" w:hAnsi="Times New Roman" w:cs="Times New Roman"/>
          <w:color w:val="000000"/>
        </w:rPr>
        <w:pPrChange w:id="639" w:author="Microsoft account" w:date="2021-05-25T22:50:00Z">
          <w:pPr>
            <w:spacing w:after="0" w:line="480" w:lineRule="auto"/>
            <w:contextualSpacing/>
          </w:pPr>
        </w:pPrChange>
      </w:pPr>
    </w:p>
    <w:p w14:paraId="0BF269BD" w14:textId="33B71E0D" w:rsidR="001B6E2F" w:rsidDel="001D3BE5" w:rsidRDefault="001B6E2F" w:rsidP="00E75A46">
      <w:pPr>
        <w:spacing w:after="0" w:line="480" w:lineRule="auto"/>
        <w:contextualSpacing/>
        <w:jc w:val="both"/>
        <w:rPr>
          <w:ins w:id="640" w:author="Rashed Hasan" w:date="2021-05-05T02:05:00Z"/>
          <w:del w:id="641" w:author="Microsoft account" w:date="2021-05-25T22:36:00Z"/>
          <w:rFonts w:ascii="Times New Roman" w:hAnsi="Times New Roman" w:cs="Times New Roman"/>
          <w:color w:val="000000"/>
        </w:rPr>
        <w:pPrChange w:id="642" w:author="Microsoft account" w:date="2021-05-25T22:50:00Z">
          <w:pPr>
            <w:spacing w:after="0" w:line="480" w:lineRule="auto"/>
            <w:contextualSpacing/>
          </w:pPr>
        </w:pPrChange>
      </w:pPr>
    </w:p>
    <w:p w14:paraId="13089771" w14:textId="64D57AAF" w:rsidR="001B6E2F" w:rsidDel="001D3BE5" w:rsidRDefault="001B6E2F" w:rsidP="00E75A46">
      <w:pPr>
        <w:spacing w:after="0" w:line="480" w:lineRule="auto"/>
        <w:contextualSpacing/>
        <w:jc w:val="both"/>
        <w:rPr>
          <w:ins w:id="643" w:author="Rashed Hasan" w:date="2021-05-05T02:05:00Z"/>
          <w:del w:id="644" w:author="Microsoft account" w:date="2021-05-25T22:36:00Z"/>
          <w:rFonts w:ascii="Times New Roman" w:hAnsi="Times New Roman" w:cs="Times New Roman"/>
          <w:color w:val="000000"/>
        </w:rPr>
        <w:pPrChange w:id="645" w:author="Microsoft account" w:date="2021-05-25T22:50:00Z">
          <w:pPr>
            <w:spacing w:after="0" w:line="480" w:lineRule="auto"/>
            <w:contextualSpacing/>
          </w:pPr>
        </w:pPrChange>
      </w:pPr>
    </w:p>
    <w:p w14:paraId="6CD0682F" w14:textId="050A4AC9" w:rsidR="001B6E2F" w:rsidDel="001D3BE5" w:rsidRDefault="001B6E2F" w:rsidP="00E75A46">
      <w:pPr>
        <w:spacing w:after="0" w:line="480" w:lineRule="auto"/>
        <w:contextualSpacing/>
        <w:jc w:val="both"/>
        <w:rPr>
          <w:ins w:id="646" w:author="Rashed Hasan" w:date="2021-05-05T02:05:00Z"/>
          <w:del w:id="647" w:author="Microsoft account" w:date="2021-05-25T22:37:00Z"/>
          <w:rFonts w:ascii="Times New Roman" w:hAnsi="Times New Roman" w:cs="Times New Roman"/>
          <w:color w:val="000000"/>
        </w:rPr>
        <w:pPrChange w:id="648" w:author="Microsoft account" w:date="2021-05-25T22:50:00Z">
          <w:pPr>
            <w:spacing w:after="0" w:line="480" w:lineRule="auto"/>
            <w:contextualSpacing/>
          </w:pPr>
        </w:pPrChange>
      </w:pPr>
    </w:p>
    <w:p w14:paraId="13DEBCE9" w14:textId="6301F1B0" w:rsidR="001B6E2F" w:rsidRDefault="001B6E2F" w:rsidP="00E75A46">
      <w:pPr>
        <w:spacing w:after="0" w:line="480" w:lineRule="auto"/>
        <w:contextualSpacing/>
        <w:jc w:val="both"/>
        <w:rPr>
          <w:ins w:id="649" w:author="Rashed Hasan" w:date="2021-05-05T02:08:00Z"/>
          <w:rFonts w:ascii="Times New Roman" w:hAnsi="Times New Roman" w:cs="Times New Roman"/>
          <w:color w:val="000000"/>
        </w:rPr>
        <w:pPrChange w:id="650" w:author="Microsoft account" w:date="2021-05-25T22:50:00Z">
          <w:pPr>
            <w:spacing w:after="0" w:line="480" w:lineRule="auto"/>
            <w:contextualSpacing/>
          </w:pPr>
        </w:pPrChange>
      </w:pPr>
    </w:p>
    <w:p w14:paraId="5F40AD3E" w14:textId="5BEAD459" w:rsidR="001B6E2F" w:rsidRPr="0040429E" w:rsidDel="001D3BE5" w:rsidRDefault="00611EB4" w:rsidP="00E75A46">
      <w:pPr>
        <w:spacing w:after="0" w:line="480" w:lineRule="auto"/>
        <w:contextualSpacing/>
        <w:jc w:val="both"/>
        <w:rPr>
          <w:ins w:id="651" w:author="Rashed Hasan" w:date="2021-05-05T02:14:00Z"/>
          <w:moveFrom w:id="652" w:author="Microsoft account" w:date="2021-05-25T22:37:00Z"/>
          <w:rFonts w:ascii="Times New Roman" w:hAnsi="Times New Roman" w:cs="Times New Roman"/>
          <w:rPrChange w:id="653" w:author="Rashed Hasan" w:date="2021-05-05T02:30:00Z">
            <w:rPr>
              <w:ins w:id="654" w:author="Rashed Hasan" w:date="2021-05-05T02:14:00Z"/>
              <w:moveFrom w:id="655" w:author="Microsoft account" w:date="2021-05-25T22:37:00Z"/>
              <w:rFonts w:ascii="Times New Roman" w:hAnsi="Times New Roman" w:cs="Times New Roman"/>
              <w:color w:val="000000"/>
            </w:rPr>
          </w:rPrChange>
        </w:rPr>
        <w:pPrChange w:id="656" w:author="Microsoft account" w:date="2021-05-25T22:50:00Z">
          <w:pPr>
            <w:spacing w:after="0" w:line="480" w:lineRule="auto"/>
            <w:contextualSpacing/>
          </w:pPr>
        </w:pPrChange>
      </w:pPr>
      <w:moveFromRangeStart w:id="657" w:author="Microsoft account" w:date="2021-05-25T22:37:00Z" w:name="move72874693"/>
      <w:moveFrom w:id="658" w:author="Microsoft account" w:date="2021-05-25T22:37:00Z">
        <w:ins w:id="659" w:author="Rashed Hasan" w:date="2021-05-05T02:16:00Z">
          <w:r w:rsidRPr="0040429E" w:rsidDel="001D3BE5">
            <w:rPr>
              <w:rFonts w:ascii="Times New Roman" w:hAnsi="Times New Roman" w:cs="Times New Roman"/>
              <w:rPrChange w:id="660" w:author="Rashed Hasan" w:date="2021-05-05T02:30:00Z">
                <w:rPr>
                  <w:rFonts w:ascii="Times New Roman" w:hAnsi="Times New Roman" w:cs="Times New Roman"/>
                  <w:color w:val="000000"/>
                </w:rPr>
              </w:rPrChange>
            </w:rPr>
            <w:t xml:space="preserve">Figure 1. </w:t>
          </w:r>
        </w:ins>
        <w:ins w:id="661" w:author="Rashed Hasan" w:date="2021-05-05T02:29:00Z">
          <w:r w:rsidR="00FE139A" w:rsidRPr="0040429E" w:rsidDel="001D3BE5">
            <w:rPr>
              <w:rFonts w:ascii="Times New Roman" w:hAnsi="Times New Roman" w:cs="Times New Roman"/>
              <w:rPrChange w:id="662" w:author="Rashed Hasan" w:date="2021-05-05T02:30:00Z">
                <w:rPr>
                  <w:rFonts w:ascii="Times New Roman" w:hAnsi="Times New Roman" w:cs="Times New Roman"/>
                  <w:color w:val="000000"/>
                </w:rPr>
              </w:rPrChange>
            </w:rPr>
            <w:t>Schematic diagram of the analytic study sample</w:t>
          </w:r>
        </w:ins>
      </w:moveFrom>
    </w:p>
    <w:moveFromRangeEnd w:id="657"/>
    <w:p w14:paraId="5CA1CBDF" w14:textId="29DEB133" w:rsidR="001B6E2F" w:rsidRDefault="001B6E2F" w:rsidP="00E75A46">
      <w:pPr>
        <w:spacing w:after="0" w:line="480" w:lineRule="auto"/>
        <w:contextualSpacing/>
        <w:jc w:val="both"/>
        <w:rPr>
          <w:ins w:id="663" w:author="Rashed Hasan" w:date="2021-05-05T02:07:00Z"/>
          <w:rFonts w:ascii="Times New Roman" w:hAnsi="Times New Roman" w:cs="Times New Roman"/>
          <w:color w:val="000000"/>
        </w:rPr>
        <w:pPrChange w:id="664" w:author="Microsoft account" w:date="2021-05-25T22:50:00Z">
          <w:pPr>
            <w:spacing w:after="0" w:line="480" w:lineRule="auto"/>
            <w:contextualSpacing/>
          </w:pPr>
        </w:pPrChange>
      </w:pPr>
      <w:ins w:id="665" w:author="Rashed Hasan" w:date="2021-05-05T02:06:00Z">
        <w:r>
          <w:rPr>
            <w:rFonts w:ascii="Times New Roman" w:hAnsi="Times New Roman" w:cs="Times New Roman"/>
            <w:noProof/>
            <w:color w:val="000000"/>
            <w:lang w:val="en-US"/>
          </w:rPr>
          <mc:AlternateContent>
            <mc:Choice Requires="wps">
              <w:drawing>
                <wp:anchor distT="0" distB="0" distL="114300" distR="114300" simplePos="0" relativeHeight="251632128" behindDoc="0" locked="0" layoutInCell="1" allowOverlap="1" wp14:anchorId="23F1328A" wp14:editId="1CF2E1B2">
                  <wp:simplePos x="0" y="0"/>
                  <wp:positionH relativeFrom="column">
                    <wp:posOffset>316523</wp:posOffset>
                  </wp:positionH>
                  <wp:positionV relativeFrom="paragraph">
                    <wp:posOffset>41666</wp:posOffset>
                  </wp:positionV>
                  <wp:extent cx="3080825" cy="685800"/>
                  <wp:effectExtent l="0" t="0" r="24765" b="19050"/>
                  <wp:wrapNone/>
                  <wp:docPr id="4" name="Text Box 4"/>
                  <wp:cNvGraphicFramePr/>
                  <a:graphic xmlns:a="http://schemas.openxmlformats.org/drawingml/2006/main">
                    <a:graphicData uri="http://schemas.microsoft.com/office/word/2010/wordprocessingShape">
                      <wps:wsp>
                        <wps:cNvSpPr txBox="1"/>
                        <wps:spPr>
                          <a:xfrm>
                            <a:off x="0" y="0"/>
                            <a:ext cx="3080825" cy="685800"/>
                          </a:xfrm>
                          <a:prstGeom prst="rect">
                            <a:avLst/>
                          </a:prstGeom>
                          <a:solidFill>
                            <a:schemeClr val="lt1"/>
                          </a:solidFill>
                          <a:ln w="6350">
                            <a:solidFill>
                              <a:prstClr val="black"/>
                            </a:solidFill>
                          </a:ln>
                        </wps:spPr>
                        <wps:txbx>
                          <w:txbxContent>
                            <w:p w14:paraId="2B8BF07E" w14:textId="61150B9C" w:rsidR="00AF5469" w:rsidRPr="0040429E" w:rsidRDefault="00AF5469">
                              <w:pPr>
                                <w:rPr>
                                  <w:ins w:id="666" w:author="Rashed Hasan" w:date="2021-05-05T02:07:00Z"/>
                                  <w:rFonts w:asciiTheme="majorBidi" w:hAnsiTheme="majorBidi" w:cstheme="majorBidi"/>
                                  <w:sz w:val="24"/>
                                  <w:szCs w:val="24"/>
                                  <w:rPrChange w:id="667" w:author="Rashed Hasan" w:date="2021-05-05T02:30:00Z">
                                    <w:rPr>
                                      <w:ins w:id="668" w:author="Rashed Hasan" w:date="2021-05-05T02:07:00Z"/>
                                      <w:sz w:val="20"/>
                                      <w:szCs w:val="20"/>
                                    </w:rPr>
                                  </w:rPrChange>
                                </w:rPr>
                                <w:pPrChange w:id="669" w:author="Rashed Hasan" w:date="2021-05-05T02:14:00Z">
                                  <w:pPr>
                                    <w:jc w:val="center"/>
                                  </w:pPr>
                                </w:pPrChange>
                              </w:pPr>
                              <w:ins w:id="670" w:author="Rashed Hasan" w:date="2021-05-05T02:07:00Z">
                                <w:r w:rsidRPr="0040429E">
                                  <w:rPr>
                                    <w:rFonts w:asciiTheme="majorBidi" w:hAnsiTheme="majorBidi" w:cstheme="majorBidi"/>
                                    <w:sz w:val="24"/>
                                    <w:szCs w:val="24"/>
                                    <w:rPrChange w:id="671" w:author="Rashed Hasan" w:date="2021-05-05T02:30:00Z">
                                      <w:rPr>
                                        <w:sz w:val="20"/>
                                        <w:szCs w:val="20"/>
                                      </w:rPr>
                                    </w:rPrChange>
                                  </w:rPr>
                                  <w:t>Total number of interviewed households were</w:t>
                                </w:r>
                              </w:ins>
                            </w:p>
                            <w:p w14:paraId="0FCC7FDD" w14:textId="5108A20E" w:rsidR="00AF5469" w:rsidRPr="0040429E" w:rsidRDefault="00AF5469" w:rsidP="001B6E2F">
                              <w:pPr>
                                <w:rPr>
                                  <w:rFonts w:asciiTheme="majorBidi" w:hAnsiTheme="majorBidi" w:cstheme="majorBidi"/>
                                  <w:sz w:val="24"/>
                                  <w:szCs w:val="24"/>
                                  <w:rPrChange w:id="672" w:author="Rashed Hasan" w:date="2021-05-05T02:30:00Z">
                                    <w:rPr/>
                                  </w:rPrChange>
                                </w:rPr>
                              </w:pPr>
                              <w:ins w:id="673" w:author="Rashed Hasan" w:date="2021-05-05T02:07:00Z">
                                <w:r w:rsidRPr="0040429E">
                                  <w:rPr>
                                    <w:rFonts w:asciiTheme="majorBidi" w:hAnsiTheme="majorBidi" w:cstheme="majorBidi"/>
                                    <w:sz w:val="24"/>
                                    <w:szCs w:val="24"/>
                                    <w:rPrChange w:id="674" w:author="Rashed Hasan" w:date="2021-05-05T02:30:00Z">
                                      <w:rPr>
                                        <w:sz w:val="20"/>
                                        <w:szCs w:val="20"/>
                                      </w:rPr>
                                    </w:rPrChange>
                                  </w:rPr>
                                  <w:t>MICS 2012: 51895 &amp; MICS 2019: 64400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1328A" id="_x0000_t202" coordsize="21600,21600" o:spt="202" path="m,l,21600r21600,l21600,xe">
                  <v:stroke joinstyle="miter"/>
                  <v:path gradientshapeok="t" o:connecttype="rect"/>
                </v:shapetype>
                <v:shape id="Text Box 4" o:spid="_x0000_s1026" type="#_x0000_t202" style="position:absolute;left:0;text-align:left;margin-left:24.9pt;margin-top:3.3pt;width:242.6pt;height:5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" fillcolor="white [3201]" strokeweight=".5pt">
                  <v:textbox>
                    <w:txbxContent>
                      <w:p w14:paraId="2B8BF07E" w14:textId="61150B9C" w:rsidR="00AF5469" w:rsidRPr="0040429E" w:rsidRDefault="00AF5469">
                        <w:pPr>
                          <w:rPr>
                            <w:ins w:id="675" w:author="Rashed Hasan" w:date="2021-05-05T02:07:00Z"/>
                            <w:rFonts w:asciiTheme="majorBidi" w:hAnsiTheme="majorBidi" w:cstheme="majorBidi"/>
                            <w:sz w:val="24"/>
                            <w:szCs w:val="24"/>
                            <w:rPrChange w:id="676" w:author="Rashed Hasan" w:date="2021-05-05T02:30:00Z">
                              <w:rPr>
                                <w:ins w:id="677" w:author="Rashed Hasan" w:date="2021-05-05T02:07:00Z"/>
                                <w:sz w:val="20"/>
                                <w:szCs w:val="20"/>
                              </w:rPr>
                            </w:rPrChange>
                          </w:rPr>
                          <w:pPrChange w:id="678" w:author="Rashed Hasan" w:date="2021-05-05T02:14:00Z">
                            <w:pPr>
                              <w:jc w:val="center"/>
                            </w:pPr>
                          </w:pPrChange>
                        </w:pPr>
                        <w:ins w:id="679" w:author="Rashed Hasan" w:date="2021-05-05T02:07:00Z">
                          <w:r w:rsidRPr="0040429E">
                            <w:rPr>
                              <w:rFonts w:asciiTheme="majorBidi" w:hAnsiTheme="majorBidi" w:cstheme="majorBidi"/>
                              <w:sz w:val="24"/>
                              <w:szCs w:val="24"/>
                              <w:rPrChange w:id="680" w:author="Rashed Hasan" w:date="2021-05-05T02:30:00Z">
                                <w:rPr>
                                  <w:sz w:val="20"/>
                                  <w:szCs w:val="20"/>
                                </w:rPr>
                              </w:rPrChange>
                            </w:rPr>
                            <w:t>Total number of interviewed households were</w:t>
                          </w:r>
                        </w:ins>
                      </w:p>
                      <w:p w14:paraId="0FCC7FDD" w14:textId="5108A20E" w:rsidR="00AF5469" w:rsidRPr="0040429E" w:rsidRDefault="00AF5469" w:rsidP="001B6E2F">
                        <w:pPr>
                          <w:rPr>
                            <w:rFonts w:asciiTheme="majorBidi" w:hAnsiTheme="majorBidi" w:cstheme="majorBidi"/>
                            <w:sz w:val="24"/>
                            <w:szCs w:val="24"/>
                            <w:rPrChange w:id="681" w:author="Rashed Hasan" w:date="2021-05-05T02:30:00Z">
                              <w:rPr/>
                            </w:rPrChange>
                          </w:rPr>
                        </w:pPr>
                        <w:ins w:id="682" w:author="Rashed Hasan" w:date="2021-05-05T02:07:00Z">
                          <w:r w:rsidRPr="0040429E">
                            <w:rPr>
                              <w:rFonts w:asciiTheme="majorBidi" w:hAnsiTheme="majorBidi" w:cstheme="majorBidi"/>
                              <w:sz w:val="24"/>
                              <w:szCs w:val="24"/>
                              <w:rPrChange w:id="683" w:author="Rashed Hasan" w:date="2021-05-05T02:30:00Z">
                                <w:rPr>
                                  <w:sz w:val="20"/>
                                  <w:szCs w:val="20"/>
                                </w:rPr>
                              </w:rPrChange>
                            </w:rPr>
                            <w:t>MICS 2012: 51895 &amp; MICS 2019: 64400</w:t>
                          </w:r>
                        </w:ins>
                      </w:p>
                    </w:txbxContent>
                  </v:textbox>
                </v:shape>
              </w:pict>
            </mc:Fallback>
          </mc:AlternateContent>
        </w:r>
      </w:ins>
    </w:p>
    <w:p w14:paraId="36C9D833" w14:textId="27172406" w:rsidR="001B6E2F" w:rsidRDefault="001B6E2F" w:rsidP="00E75A46">
      <w:pPr>
        <w:spacing w:after="0" w:line="480" w:lineRule="auto"/>
        <w:contextualSpacing/>
        <w:jc w:val="both"/>
        <w:rPr>
          <w:ins w:id="684" w:author="Rashed Hasan" w:date="2021-05-05T02:07:00Z"/>
          <w:rFonts w:ascii="Times New Roman" w:hAnsi="Times New Roman" w:cs="Times New Roman"/>
          <w:color w:val="000000"/>
        </w:rPr>
        <w:pPrChange w:id="685" w:author="Microsoft account" w:date="2021-05-25T22:50:00Z">
          <w:pPr>
            <w:spacing w:after="0" w:line="480" w:lineRule="auto"/>
            <w:contextualSpacing/>
          </w:pPr>
        </w:pPrChange>
      </w:pPr>
    </w:p>
    <w:p w14:paraId="1B30DC9C" w14:textId="0E80184A" w:rsidR="001B6E2F" w:rsidRDefault="00611EB4" w:rsidP="00E75A46">
      <w:pPr>
        <w:spacing w:after="0" w:line="480" w:lineRule="auto"/>
        <w:contextualSpacing/>
        <w:jc w:val="both"/>
        <w:rPr>
          <w:ins w:id="686" w:author="Rashed Hasan" w:date="2021-05-05T02:08:00Z"/>
          <w:rFonts w:ascii="Times New Roman" w:hAnsi="Times New Roman" w:cs="Times New Roman"/>
          <w:color w:val="000000"/>
        </w:rPr>
        <w:pPrChange w:id="687" w:author="Microsoft account" w:date="2021-05-25T22:50:00Z">
          <w:pPr>
            <w:spacing w:after="0" w:line="480" w:lineRule="auto"/>
            <w:contextualSpacing/>
          </w:pPr>
        </w:pPrChange>
      </w:pPr>
      <w:ins w:id="688" w:author="Rashed Hasan" w:date="2021-05-05T02:23:00Z">
        <w:r>
          <w:rPr>
            <w:rFonts w:ascii="Times New Roman" w:hAnsi="Times New Roman" w:cs="Times New Roman"/>
            <w:noProof/>
            <w:color w:val="000000"/>
            <w:lang w:val="en-US"/>
          </w:rPr>
          <mc:AlternateContent>
            <mc:Choice Requires="wps">
              <w:drawing>
                <wp:anchor distT="0" distB="0" distL="114300" distR="114300" simplePos="0" relativeHeight="251671552" behindDoc="0" locked="0" layoutInCell="1" allowOverlap="1" wp14:anchorId="6330764B" wp14:editId="61E4D8EC">
                  <wp:simplePos x="0" y="0"/>
                  <wp:positionH relativeFrom="column">
                    <wp:posOffset>1381125</wp:posOffset>
                  </wp:positionH>
                  <wp:positionV relativeFrom="paragraph">
                    <wp:posOffset>83820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12061C5" id="_x0000_t32" coordsize="21600,21600" o:spt="32" o:oned="t" path="m,l21600,21600e" filled="f">
                  <v:path arrowok="t" fillok="f" o:connecttype="none"/>
                  <o:lock v:ext="edit" shapetype="t"/>
                </v:shapetype>
                <v:shape id="Straight Arrow Connector 11" o:spid="_x0000_s1026" type="#_x0000_t32" style="position:absolute;margin-left:108.75pt;margin-top:6.6pt;width:0;height:3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" strokecolor="black [3213]" strokeweight=".5pt">
                  <v:stroke endarrow="block" joinstyle="miter"/>
                </v:shape>
              </w:pict>
            </mc:Fallback>
          </mc:AlternateContent>
        </w:r>
      </w:ins>
    </w:p>
    <w:p w14:paraId="6DDFB0E7" w14:textId="62FB969D" w:rsidR="001B6E2F" w:rsidRDefault="001B6E2F" w:rsidP="00E75A46">
      <w:pPr>
        <w:spacing w:after="0" w:line="480" w:lineRule="auto"/>
        <w:contextualSpacing/>
        <w:jc w:val="both"/>
        <w:rPr>
          <w:ins w:id="689" w:author="Rashed Hasan" w:date="2021-05-05T02:07:00Z"/>
          <w:rFonts w:ascii="Times New Roman" w:hAnsi="Times New Roman" w:cs="Times New Roman"/>
          <w:color w:val="000000"/>
        </w:rPr>
        <w:pPrChange w:id="690" w:author="Microsoft account" w:date="2021-05-25T22:50:00Z">
          <w:pPr>
            <w:spacing w:after="0" w:line="480" w:lineRule="auto"/>
            <w:contextualSpacing/>
          </w:pPr>
        </w:pPrChange>
      </w:pPr>
      <w:ins w:id="691" w:author="Rashed Hasan" w:date="2021-05-05T02:07:00Z">
        <w:r>
          <w:rPr>
            <w:rFonts w:ascii="Times New Roman" w:hAnsi="Times New Roman" w:cs="Times New Roman"/>
            <w:noProof/>
            <w:color w:val="000000"/>
            <w:lang w:val="en-US"/>
          </w:rPr>
          <mc:AlternateContent>
            <mc:Choice Requires="wps">
              <w:drawing>
                <wp:anchor distT="0" distB="0" distL="114300" distR="114300" simplePos="0" relativeHeight="251635200" behindDoc="0" locked="0" layoutInCell="1" allowOverlap="1" wp14:anchorId="7BF23BA9" wp14:editId="5B1A27F1">
                  <wp:simplePos x="0" y="0"/>
                  <wp:positionH relativeFrom="column">
                    <wp:posOffset>285750</wp:posOffset>
                  </wp:positionH>
                  <wp:positionV relativeFrom="paragraph">
                    <wp:posOffset>219075</wp:posOffset>
                  </wp:positionV>
                  <wp:extent cx="2457450" cy="1019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457450" cy="1019175"/>
                          </a:xfrm>
                          <a:prstGeom prst="rect">
                            <a:avLst/>
                          </a:prstGeom>
                          <a:solidFill>
                            <a:schemeClr val="lt1"/>
                          </a:solidFill>
                          <a:ln w="6350">
                            <a:solidFill>
                              <a:prstClr val="black"/>
                            </a:solidFill>
                          </a:ln>
                        </wps:spPr>
                        <wps:txbx>
                          <w:txbxContent>
                            <w:p w14:paraId="46301213" w14:textId="77777777" w:rsidR="00AF5469" w:rsidRPr="0040429E" w:rsidRDefault="00AF5469" w:rsidP="001B6E2F">
                              <w:pPr>
                                <w:rPr>
                                  <w:ins w:id="692" w:author="Rashed Hasan" w:date="2021-05-05T02:10:00Z"/>
                                  <w:rFonts w:ascii="Times New Roman" w:hAnsi="Times New Roman" w:cs="Times New Roman"/>
                                  <w:sz w:val="24"/>
                                  <w:szCs w:val="24"/>
                                </w:rPr>
                              </w:pPr>
                              <w:ins w:id="693" w:author="Rashed Hasan" w:date="2021-05-05T02:10:00Z">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&amp; </w:t>
                                </w:r>
                                <w:r w:rsidRPr="0040429E">
                                  <w:rPr>
                                    <w:rFonts w:ascii="Times New Roman" w:hAnsi="Times New Roman" w:cs="Times New Roman"/>
                                    <w:sz w:val="24"/>
                                    <w:szCs w:val="24"/>
                                  </w:rPr>
                                  <w:t xml:space="preserve">2019. </w:t>
                                </w:r>
                              </w:ins>
                            </w:p>
                            <w:p w14:paraId="3D324E33" w14:textId="77777777" w:rsidR="00AF5469" w:rsidRPr="0040429E" w:rsidRDefault="00AF5469" w:rsidP="001B6E2F">
                              <w:pPr>
                                <w:jc w:val="center"/>
                                <w:rPr>
                                  <w:ins w:id="694" w:author="Rashed Hasan" w:date="2021-05-05T02:10:00Z"/>
                                  <w:rFonts w:ascii="Times New Roman" w:hAnsi="Times New Roman" w:cs="Times New Roman"/>
                                  <w:sz w:val="24"/>
                                  <w:szCs w:val="24"/>
                                </w:rPr>
                              </w:pPr>
                              <w:ins w:id="695" w:author="Rashed Hasan" w:date="2021-05-05T02:10:00Z">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&amp; N</w:t>
                                </w:r>
                                <w:r w:rsidRPr="0040429E">
                                  <w:rPr>
                                    <w:rFonts w:ascii="Times New Roman" w:hAnsi="Times New Roman" w:cs="Times New Roman"/>
                                    <w:sz w:val="24"/>
                                    <w:szCs w:val="24"/>
                                    <w:vertAlign w:val="subscript"/>
                                  </w:rPr>
                                  <w:t>2</w:t>
                                </w:r>
                                <w:r w:rsidRPr="0040429E">
                                  <w:rPr>
                                    <w:rFonts w:ascii="Times New Roman" w:hAnsi="Times New Roman" w:cs="Times New Roman"/>
                                    <w:sz w:val="24"/>
                                    <w:szCs w:val="24"/>
                                  </w:rPr>
                                  <w:t xml:space="preserve"> = 23101</w:t>
                                </w:r>
                              </w:ins>
                            </w:p>
                            <w:p w14:paraId="1DAAA005" w14:textId="1DE759C7" w:rsidR="00AF5469" w:rsidRPr="001B6E2F" w:rsidRDefault="00AF5469" w:rsidP="001B6E2F">
                              <w:ins w:id="696" w:author="Rashed Hasan" w:date="2021-05-05T02:07:00Z">
                                <w:r>
                                  <w:rPr>
                                    <w:sz w:val="20"/>
                                    <w:szCs w:val="20"/>
                                  </w:rPr>
                                  <w:t xml:space="preserve">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23BA9" id="Text Box 5" o:spid="_x0000_s1027" type="#_x0000_t202" style="position:absolute;left:0;text-align:left;margin-left:22.5pt;margin-top:17.25pt;width:193.5pt;height:80.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" fillcolor="white [3201]" strokeweight=".5pt">
                  <v:textbox>
                    <w:txbxContent>
                      <w:p w14:paraId="46301213" w14:textId="77777777" w:rsidR="00AF5469" w:rsidRPr="0040429E" w:rsidRDefault="00AF5469" w:rsidP="001B6E2F">
                        <w:pPr>
                          <w:rPr>
                            <w:ins w:id="697" w:author="Rashed Hasan" w:date="2021-05-05T02:10:00Z"/>
                            <w:rFonts w:ascii="Times New Roman" w:hAnsi="Times New Roman" w:cs="Times New Roman"/>
                            <w:sz w:val="24"/>
                            <w:szCs w:val="24"/>
                          </w:rPr>
                        </w:pPr>
                        <w:ins w:id="698" w:author="Rashed Hasan" w:date="2021-05-05T02:10:00Z">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&amp; </w:t>
                          </w:r>
                          <w:r w:rsidRPr="0040429E">
                            <w:rPr>
                              <w:rFonts w:ascii="Times New Roman" w:hAnsi="Times New Roman" w:cs="Times New Roman"/>
                              <w:sz w:val="24"/>
                              <w:szCs w:val="24"/>
                            </w:rPr>
                            <w:t xml:space="preserve">2019. </w:t>
                          </w:r>
                        </w:ins>
                      </w:p>
                      <w:p w14:paraId="3D324E33" w14:textId="77777777" w:rsidR="00AF5469" w:rsidRPr="0040429E" w:rsidRDefault="00AF5469" w:rsidP="001B6E2F">
                        <w:pPr>
                          <w:jc w:val="center"/>
                          <w:rPr>
                            <w:ins w:id="699" w:author="Rashed Hasan" w:date="2021-05-05T02:10:00Z"/>
                            <w:rFonts w:ascii="Times New Roman" w:hAnsi="Times New Roman" w:cs="Times New Roman"/>
                            <w:sz w:val="24"/>
                            <w:szCs w:val="24"/>
                          </w:rPr>
                        </w:pPr>
                        <w:ins w:id="700" w:author="Rashed Hasan" w:date="2021-05-05T02:10:00Z">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&amp; N</w:t>
                          </w:r>
                          <w:r w:rsidRPr="0040429E">
                            <w:rPr>
                              <w:rFonts w:ascii="Times New Roman" w:hAnsi="Times New Roman" w:cs="Times New Roman"/>
                              <w:sz w:val="24"/>
                              <w:szCs w:val="24"/>
                              <w:vertAlign w:val="subscript"/>
                            </w:rPr>
                            <w:t>2</w:t>
                          </w:r>
                          <w:r w:rsidRPr="0040429E">
                            <w:rPr>
                              <w:rFonts w:ascii="Times New Roman" w:hAnsi="Times New Roman" w:cs="Times New Roman"/>
                              <w:sz w:val="24"/>
                              <w:szCs w:val="24"/>
                            </w:rPr>
                            <w:t xml:space="preserve"> = 23101</w:t>
                          </w:r>
                        </w:ins>
                      </w:p>
                      <w:p w14:paraId="1DAAA005" w14:textId="1DE759C7" w:rsidR="00AF5469" w:rsidRPr="001B6E2F" w:rsidRDefault="00AF5469" w:rsidP="001B6E2F">
                        <w:ins w:id="701" w:author="Rashed Hasan" w:date="2021-05-05T02:07:00Z">
                          <w:r>
                            <w:rPr>
                              <w:sz w:val="20"/>
                              <w:szCs w:val="20"/>
                            </w:rPr>
                            <w:t xml:space="preserve"> </w:t>
                          </w:r>
                        </w:ins>
                      </w:p>
                    </w:txbxContent>
                  </v:textbox>
                </v:shape>
              </w:pict>
            </mc:Fallback>
          </mc:AlternateContent>
        </w:r>
      </w:ins>
    </w:p>
    <w:p w14:paraId="6147CAFA" w14:textId="118629BB" w:rsidR="001B6E2F" w:rsidRDefault="001B6E2F" w:rsidP="00E75A46">
      <w:pPr>
        <w:spacing w:after="0" w:line="480" w:lineRule="auto"/>
        <w:contextualSpacing/>
        <w:jc w:val="both"/>
        <w:rPr>
          <w:ins w:id="702" w:author="Rashed Hasan" w:date="2021-05-05T02:07:00Z"/>
          <w:rFonts w:ascii="Times New Roman" w:hAnsi="Times New Roman" w:cs="Times New Roman"/>
          <w:color w:val="000000"/>
        </w:rPr>
        <w:pPrChange w:id="703" w:author="Microsoft account" w:date="2021-05-25T22:50:00Z">
          <w:pPr>
            <w:spacing w:after="0" w:line="480" w:lineRule="auto"/>
            <w:contextualSpacing/>
          </w:pPr>
        </w:pPrChange>
      </w:pPr>
    </w:p>
    <w:p w14:paraId="4EA862FF" w14:textId="34135E12" w:rsidR="001B6E2F" w:rsidRDefault="001B6E2F" w:rsidP="00E75A46">
      <w:pPr>
        <w:spacing w:after="0" w:line="480" w:lineRule="auto"/>
        <w:contextualSpacing/>
        <w:jc w:val="both"/>
        <w:rPr>
          <w:ins w:id="704" w:author="Rashed Hasan" w:date="2021-05-05T02:09:00Z"/>
          <w:rFonts w:ascii="Times New Roman" w:hAnsi="Times New Roman" w:cs="Times New Roman"/>
          <w:color w:val="000000"/>
        </w:rPr>
        <w:pPrChange w:id="705" w:author="Microsoft account" w:date="2021-05-25T22:50:00Z">
          <w:pPr>
            <w:spacing w:after="0" w:line="480" w:lineRule="auto"/>
            <w:contextualSpacing/>
          </w:pPr>
        </w:pPrChange>
      </w:pPr>
      <w:ins w:id="706" w:author="Rashed Hasan" w:date="2021-05-05T02:08:00Z">
        <w:r>
          <w:rPr>
            <w:rFonts w:ascii="Times New Roman" w:hAnsi="Times New Roman" w:cs="Times New Roman"/>
            <w:color w:val="000000"/>
          </w:rPr>
          <w:t xml:space="preserve">   </w:t>
        </w:r>
      </w:ins>
    </w:p>
    <w:p w14:paraId="63080F48" w14:textId="6739AA5C" w:rsidR="001B6E2F" w:rsidRDefault="00611EB4" w:rsidP="00E75A46">
      <w:pPr>
        <w:spacing w:after="0" w:line="480" w:lineRule="auto"/>
        <w:contextualSpacing/>
        <w:jc w:val="both"/>
        <w:rPr>
          <w:ins w:id="707" w:author="Rashed Hasan" w:date="2021-05-05T02:15:00Z"/>
          <w:rFonts w:ascii="Times New Roman" w:hAnsi="Times New Roman" w:cs="Times New Roman"/>
          <w:color w:val="000000"/>
        </w:rPr>
        <w:pPrChange w:id="708" w:author="Microsoft account" w:date="2021-05-25T22:50:00Z">
          <w:pPr>
            <w:spacing w:after="0" w:line="480" w:lineRule="auto"/>
            <w:contextualSpacing/>
          </w:pPr>
        </w:pPrChange>
      </w:pPr>
      <w:ins w:id="709" w:author="Rashed Hasan" w:date="2021-05-05T02:23:00Z">
        <w:r>
          <w:rPr>
            <w:rFonts w:ascii="Times New Roman" w:hAnsi="Times New Roman" w:cs="Times New Roman"/>
            <w:noProof/>
            <w:color w:val="000000"/>
            <w:lang w:val="en-US"/>
          </w:rPr>
          <mc:AlternateContent>
            <mc:Choice Requires="wps">
              <w:drawing>
                <wp:anchor distT="0" distB="0" distL="114300" distR="114300" simplePos="0" relativeHeight="251672576" behindDoc="0" locked="0" layoutInCell="1" allowOverlap="1" wp14:anchorId="2A498256" wp14:editId="66FF0EBA">
                  <wp:simplePos x="0" y="0"/>
                  <wp:positionH relativeFrom="column">
                    <wp:posOffset>1352550</wp:posOffset>
                  </wp:positionH>
                  <wp:positionV relativeFrom="paragraph">
                    <wp:posOffset>265430</wp:posOffset>
                  </wp:positionV>
                  <wp:extent cx="0" cy="5429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BA02E7" id="Straight Arrow Connector 12" o:spid="_x0000_s1026" type="#_x0000_t32" style="position:absolute;margin-left:106.5pt;margin-top:20.9pt;width:0;height:4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" strokecolor="black [3213]" strokeweight=".5pt">
                  <v:stroke endarrow="block" joinstyle="miter"/>
                </v:shape>
              </w:pict>
            </mc:Fallback>
          </mc:AlternateContent>
        </w:r>
      </w:ins>
      <w:ins w:id="710" w:author="Rashed Hasan" w:date="2021-05-05T02:09:00Z">
        <w:r>
          <w:rPr>
            <w:rFonts w:ascii="Times New Roman" w:hAnsi="Times New Roman" w:cs="Times New Roman"/>
            <w:noProof/>
            <w:color w:val="000000"/>
            <w:lang w:val="en-US"/>
          </w:rPr>
          <mc:AlternateContent>
            <mc:Choice Requires="wps">
              <w:drawing>
                <wp:anchor distT="0" distB="0" distL="114300" distR="114300" simplePos="0" relativeHeight="251659776" behindDoc="0" locked="0" layoutInCell="1" allowOverlap="1" wp14:anchorId="13367800" wp14:editId="503FF1D1">
                  <wp:simplePos x="0" y="0"/>
                  <wp:positionH relativeFrom="column">
                    <wp:posOffset>3543300</wp:posOffset>
                  </wp:positionH>
                  <wp:positionV relativeFrom="paragraph">
                    <wp:posOffset>74930</wp:posOffset>
                  </wp:positionV>
                  <wp:extent cx="2371725" cy="847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71725" cy="847725"/>
                          </a:xfrm>
                          <a:prstGeom prst="rect">
                            <a:avLst/>
                          </a:prstGeom>
                          <a:solidFill>
                            <a:schemeClr val="lt1"/>
                          </a:solidFill>
                          <a:ln w="6350">
                            <a:solidFill>
                              <a:prstClr val="black"/>
                            </a:solidFill>
                          </a:ln>
                        </wps:spPr>
                        <wps:txbx>
                          <w:txbxContent>
                            <w:p w14:paraId="24BBDAF6" w14:textId="77777777" w:rsidR="00AF5469" w:rsidRPr="005F17D7" w:rsidRDefault="00AF5469" w:rsidP="001B6E2F">
                              <w:pPr>
                                <w:jc w:val="both"/>
                                <w:rPr>
                                  <w:ins w:id="711" w:author="Rashed Hasan" w:date="2021-05-05T02:11:00Z"/>
                                  <w:rFonts w:ascii="Times New Roman" w:hAnsi="Times New Roman" w:cs="Times New Roman"/>
                                  <w:sz w:val="24"/>
                                  <w:szCs w:val="24"/>
                                </w:rPr>
                              </w:pPr>
                              <w:ins w:id="712" w:author="Rashed Hasan" w:date="2021-05-05T02:11:00Z">
                                <w:r w:rsidRPr="0040429E">
                                  <w:rPr>
                                    <w:rFonts w:ascii="Times New Roman" w:hAnsi="Times New Roman" w:cs="Times New Roman"/>
                                    <w:sz w:val="24"/>
                                    <w:szCs w:val="24"/>
                                  </w:rPr>
                                  <w:t>Children under 3 years of age were omitted from both the survey data.</w:t>
                                </w:r>
                              </w:ins>
                            </w:p>
                            <w:p w14:paraId="55CBD1D4" w14:textId="77777777" w:rsidR="00AF5469" w:rsidRPr="0040429E" w:rsidRDefault="00AF5469" w:rsidP="001B6E2F">
                              <w:pPr>
                                <w:jc w:val="center"/>
                                <w:rPr>
                                  <w:ins w:id="713" w:author="Rashed Hasan" w:date="2021-05-05T02:11:00Z"/>
                                  <w:rFonts w:ascii="Times New Roman" w:hAnsi="Times New Roman" w:cs="Times New Roman"/>
                                  <w:sz w:val="24"/>
                                  <w:szCs w:val="24"/>
                                </w:rPr>
                              </w:pPr>
                              <w:ins w:id="714" w:author="Rashed Hasan" w:date="2021-05-05T02:11:00Z">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ins>
                            </w:p>
                            <w:p w14:paraId="198132B9" w14:textId="7F70C829" w:rsidR="00AF5469" w:rsidRPr="001B6E2F" w:rsidRDefault="00AF5469" w:rsidP="001B6E2F">
                              <w:ins w:id="715" w:author="Rashed Hasan" w:date="2021-05-05T02:07:00Z">
                                <w:r>
                                  <w:rPr>
                                    <w:sz w:val="20"/>
                                    <w:szCs w:val="20"/>
                                  </w:rPr>
                                  <w:t xml:space="preserve">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7800" id="Text Box 8" o:spid="_x0000_s1028" type="#_x0000_t202" style="position:absolute;left:0;text-align:left;margin-left:279pt;margin-top:5.9pt;width:186.75pt;height:6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" fillcolor="white [3201]" strokeweight=".5pt">
                  <v:textbox>
                    <w:txbxContent>
                      <w:p w14:paraId="24BBDAF6" w14:textId="77777777" w:rsidR="00AF5469" w:rsidRPr="005F17D7" w:rsidRDefault="00AF5469" w:rsidP="001B6E2F">
                        <w:pPr>
                          <w:jc w:val="both"/>
                          <w:rPr>
                            <w:ins w:id="716" w:author="Rashed Hasan" w:date="2021-05-05T02:11:00Z"/>
                            <w:rFonts w:ascii="Times New Roman" w:hAnsi="Times New Roman" w:cs="Times New Roman"/>
                            <w:sz w:val="24"/>
                            <w:szCs w:val="24"/>
                          </w:rPr>
                        </w:pPr>
                        <w:ins w:id="717" w:author="Rashed Hasan" w:date="2021-05-05T02:11:00Z">
                          <w:r w:rsidRPr="0040429E">
                            <w:rPr>
                              <w:rFonts w:ascii="Times New Roman" w:hAnsi="Times New Roman" w:cs="Times New Roman"/>
                              <w:sz w:val="24"/>
                              <w:szCs w:val="24"/>
                            </w:rPr>
                            <w:t>Children under 3 years of age were omitted from both the survey data.</w:t>
                          </w:r>
                        </w:ins>
                      </w:p>
                      <w:p w14:paraId="55CBD1D4" w14:textId="77777777" w:rsidR="00AF5469" w:rsidRPr="0040429E" w:rsidRDefault="00AF5469" w:rsidP="001B6E2F">
                        <w:pPr>
                          <w:jc w:val="center"/>
                          <w:rPr>
                            <w:ins w:id="718" w:author="Rashed Hasan" w:date="2021-05-05T02:11:00Z"/>
                            <w:rFonts w:ascii="Times New Roman" w:hAnsi="Times New Roman" w:cs="Times New Roman"/>
                            <w:sz w:val="24"/>
                            <w:szCs w:val="24"/>
                          </w:rPr>
                        </w:pPr>
                        <w:ins w:id="719" w:author="Rashed Hasan" w:date="2021-05-05T02:11:00Z">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ins>
                      </w:p>
                      <w:p w14:paraId="198132B9" w14:textId="7F70C829" w:rsidR="00AF5469" w:rsidRPr="001B6E2F" w:rsidRDefault="00AF5469" w:rsidP="001B6E2F">
                        <w:ins w:id="720" w:author="Rashed Hasan" w:date="2021-05-05T02:07:00Z">
                          <w:r>
                            <w:rPr>
                              <w:sz w:val="20"/>
                              <w:szCs w:val="20"/>
                            </w:rPr>
                            <w:t xml:space="preserve"> </w:t>
                          </w:r>
                        </w:ins>
                      </w:p>
                    </w:txbxContent>
                  </v:textbox>
                </v:shape>
              </w:pict>
            </mc:Fallback>
          </mc:AlternateContent>
        </w:r>
      </w:ins>
    </w:p>
    <w:p w14:paraId="28BA0A9D" w14:textId="0412D975" w:rsidR="001B6E2F" w:rsidRDefault="00611EB4" w:rsidP="00E75A46">
      <w:pPr>
        <w:spacing w:after="0" w:line="480" w:lineRule="auto"/>
        <w:contextualSpacing/>
        <w:jc w:val="both"/>
        <w:rPr>
          <w:ins w:id="721" w:author="Rashed Hasan" w:date="2021-05-05T02:09:00Z"/>
          <w:rFonts w:ascii="Times New Roman" w:hAnsi="Times New Roman" w:cs="Times New Roman"/>
          <w:color w:val="000000"/>
        </w:rPr>
        <w:pPrChange w:id="722" w:author="Microsoft account" w:date="2021-05-25T22:50:00Z">
          <w:pPr>
            <w:spacing w:after="0" w:line="480" w:lineRule="auto"/>
            <w:contextualSpacing/>
          </w:pPr>
        </w:pPrChange>
      </w:pPr>
      <w:ins w:id="723" w:author="Rashed Hasan" w:date="2021-05-05T02:23:00Z">
        <w:r>
          <w:rPr>
            <w:rFonts w:ascii="Times New Roman" w:hAnsi="Times New Roman" w:cs="Times New Roman"/>
            <w:noProof/>
            <w:color w:val="000000"/>
            <w:lang w:val="en-US"/>
          </w:rPr>
          <mc:AlternateContent>
            <mc:Choice Requires="wps">
              <w:drawing>
                <wp:anchor distT="0" distB="0" distL="114300" distR="114300" simplePos="0" relativeHeight="251674624" behindDoc="0" locked="0" layoutInCell="1" allowOverlap="1" wp14:anchorId="622D14B9" wp14:editId="45A1B08E">
                  <wp:simplePos x="0" y="0"/>
                  <wp:positionH relativeFrom="column">
                    <wp:posOffset>1362075</wp:posOffset>
                  </wp:positionH>
                  <wp:positionV relativeFrom="paragraph">
                    <wp:posOffset>172720</wp:posOffset>
                  </wp:positionV>
                  <wp:extent cx="2190750" cy="9525"/>
                  <wp:effectExtent l="0" t="76200" r="19050" b="85725"/>
                  <wp:wrapNone/>
                  <wp:docPr id="14" name="Straight Arrow Connector 14"/>
                  <wp:cNvGraphicFramePr/>
                  <a:graphic xmlns:a="http://schemas.openxmlformats.org/drawingml/2006/main">
                    <a:graphicData uri="http://schemas.microsoft.com/office/word/2010/wordprocessingShape">
                      <wps:wsp>
                        <wps:cNvCnPr/>
                        <wps:spPr>
                          <a:xfrm flipV="1">
                            <a:off x="0" y="0"/>
                            <a:ext cx="2190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8D9FBA9" id="Straight Arrow Connector 14" o:spid="_x0000_s1026" type="#_x0000_t32" style="position:absolute;margin-left:107.25pt;margin-top:13.6pt;width:172.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" strokecolor="black [3213]" strokeweight=".5pt">
                  <v:stroke endarrow="block" joinstyle="miter"/>
                </v:shape>
              </w:pict>
            </mc:Fallback>
          </mc:AlternateContent>
        </w:r>
      </w:ins>
    </w:p>
    <w:p w14:paraId="270D9D91" w14:textId="6CF4CACB" w:rsidR="001B6E2F" w:rsidRDefault="00611EB4" w:rsidP="00E75A46">
      <w:pPr>
        <w:spacing w:after="0" w:line="480" w:lineRule="auto"/>
        <w:contextualSpacing/>
        <w:jc w:val="both"/>
        <w:rPr>
          <w:ins w:id="724" w:author="Rashed Hasan" w:date="2021-05-05T02:09:00Z"/>
          <w:rFonts w:ascii="Times New Roman" w:hAnsi="Times New Roman" w:cs="Times New Roman"/>
          <w:color w:val="000000"/>
        </w:rPr>
        <w:pPrChange w:id="725" w:author="Microsoft account" w:date="2021-05-25T22:50:00Z">
          <w:pPr>
            <w:spacing w:after="0" w:line="480" w:lineRule="auto"/>
            <w:contextualSpacing/>
          </w:pPr>
        </w:pPrChange>
      </w:pPr>
      <w:ins w:id="726" w:author="Rashed Hasan" w:date="2021-05-05T02:09:00Z">
        <w:r>
          <w:rPr>
            <w:rFonts w:ascii="Times New Roman" w:hAnsi="Times New Roman" w:cs="Times New Roman"/>
            <w:noProof/>
            <w:color w:val="000000"/>
            <w:lang w:val="en-US"/>
          </w:rPr>
          <mc:AlternateContent>
            <mc:Choice Requires="wps">
              <w:drawing>
                <wp:anchor distT="0" distB="0" distL="114300" distR="114300" simplePos="0" relativeHeight="251640320" behindDoc="0" locked="0" layoutInCell="1" allowOverlap="1" wp14:anchorId="7050B1CB" wp14:editId="3E69CEAC">
                  <wp:simplePos x="0" y="0"/>
                  <wp:positionH relativeFrom="column">
                    <wp:posOffset>276225</wp:posOffset>
                  </wp:positionH>
                  <wp:positionV relativeFrom="paragraph">
                    <wp:posOffset>137160</wp:posOffset>
                  </wp:positionV>
                  <wp:extent cx="2428875" cy="1057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428875" cy="1057275"/>
                          </a:xfrm>
                          <a:prstGeom prst="rect">
                            <a:avLst/>
                          </a:prstGeom>
                          <a:solidFill>
                            <a:schemeClr val="lt1"/>
                          </a:solidFill>
                          <a:ln w="6350">
                            <a:solidFill>
                              <a:prstClr val="black"/>
                            </a:solidFill>
                          </a:ln>
                        </wps:spPr>
                        <wps:txbx>
                          <w:txbxContent>
                            <w:p w14:paraId="77ED0990" w14:textId="77777777" w:rsidR="00AF5469" w:rsidRPr="0040429E" w:rsidRDefault="00AF5469" w:rsidP="001B6E2F">
                              <w:pPr>
                                <w:rPr>
                                  <w:ins w:id="727" w:author="Rashed Hasan" w:date="2021-05-05T02:11:00Z"/>
                                  <w:rFonts w:ascii="Times New Roman" w:hAnsi="Times New Roman" w:cs="Times New Roman"/>
                                  <w:sz w:val="24"/>
                                  <w:szCs w:val="24"/>
                                </w:rPr>
                              </w:pPr>
                              <w:ins w:id="728" w:author="Rashed Hasan" w:date="2021-05-05T02:11:00Z">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ins>
                            </w:p>
                            <w:p w14:paraId="5B94CC2D" w14:textId="77777777" w:rsidR="00AF5469" w:rsidRPr="0040429E" w:rsidRDefault="00AF5469" w:rsidP="001B6E2F">
                              <w:pPr>
                                <w:jc w:val="center"/>
                                <w:rPr>
                                  <w:ins w:id="729" w:author="Rashed Hasan" w:date="2021-05-05T02:11:00Z"/>
                                  <w:rFonts w:ascii="Times New Roman" w:hAnsi="Times New Roman" w:cs="Times New Roman"/>
                                  <w:sz w:val="24"/>
                                  <w:szCs w:val="24"/>
                                </w:rPr>
                              </w:pPr>
                              <w:ins w:id="730" w:author="Rashed Hasan" w:date="2021-05-05T02:11:00Z">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ins>
                            </w:p>
                            <w:p w14:paraId="097F2F74" w14:textId="31ED4E99" w:rsidR="00AF5469" w:rsidRPr="001B6E2F" w:rsidRDefault="00AF5469" w:rsidP="001B6E2F">
                              <w:ins w:id="731" w:author="Rashed Hasan" w:date="2021-05-05T02:07:00Z">
                                <w:r>
                                  <w:rPr>
                                    <w:sz w:val="20"/>
                                    <w:szCs w:val="20"/>
                                  </w:rPr>
                                  <w:t xml:space="preserve">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1CB" id="Text Box 6" o:spid="_x0000_s1029" type="#_x0000_t202" style="position:absolute;left:0;text-align:left;margin-left:21.75pt;margin-top:10.8pt;width:191.25pt;height:83.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" fillcolor="white [3201]" strokeweight=".5pt">
                  <v:textbox>
                    <w:txbxContent>
                      <w:p w14:paraId="77ED0990" w14:textId="77777777" w:rsidR="00AF5469" w:rsidRPr="0040429E" w:rsidRDefault="00AF5469" w:rsidP="001B6E2F">
                        <w:pPr>
                          <w:rPr>
                            <w:ins w:id="732" w:author="Rashed Hasan" w:date="2021-05-05T02:11:00Z"/>
                            <w:rFonts w:ascii="Times New Roman" w:hAnsi="Times New Roman" w:cs="Times New Roman"/>
                            <w:sz w:val="24"/>
                            <w:szCs w:val="24"/>
                          </w:rPr>
                        </w:pPr>
                        <w:ins w:id="733" w:author="Rashed Hasan" w:date="2021-05-05T02:11:00Z">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ins>
                      </w:p>
                      <w:p w14:paraId="5B94CC2D" w14:textId="77777777" w:rsidR="00AF5469" w:rsidRPr="0040429E" w:rsidRDefault="00AF5469" w:rsidP="001B6E2F">
                        <w:pPr>
                          <w:jc w:val="center"/>
                          <w:rPr>
                            <w:ins w:id="734" w:author="Rashed Hasan" w:date="2021-05-05T02:11:00Z"/>
                            <w:rFonts w:ascii="Times New Roman" w:hAnsi="Times New Roman" w:cs="Times New Roman"/>
                            <w:sz w:val="24"/>
                            <w:szCs w:val="24"/>
                          </w:rPr>
                        </w:pPr>
                        <w:ins w:id="735" w:author="Rashed Hasan" w:date="2021-05-05T02:11:00Z">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ins>
                      </w:p>
                      <w:p w14:paraId="097F2F74" w14:textId="31ED4E99" w:rsidR="00AF5469" w:rsidRPr="001B6E2F" w:rsidRDefault="00AF5469" w:rsidP="001B6E2F">
                        <w:ins w:id="736" w:author="Rashed Hasan" w:date="2021-05-05T02:07:00Z">
                          <w:r>
                            <w:rPr>
                              <w:sz w:val="20"/>
                              <w:szCs w:val="20"/>
                            </w:rPr>
                            <w:t xml:space="preserve"> </w:t>
                          </w:r>
                        </w:ins>
                      </w:p>
                    </w:txbxContent>
                  </v:textbox>
                </v:shape>
              </w:pict>
            </mc:Fallback>
          </mc:AlternateContent>
        </w:r>
      </w:ins>
    </w:p>
    <w:p w14:paraId="301DF980" w14:textId="48FD083B" w:rsidR="001B6E2F" w:rsidRDefault="001B6E2F" w:rsidP="00E75A46">
      <w:pPr>
        <w:spacing w:after="0" w:line="480" w:lineRule="auto"/>
        <w:contextualSpacing/>
        <w:jc w:val="both"/>
        <w:rPr>
          <w:ins w:id="737" w:author="Rashed Hasan" w:date="2021-05-05T02:09:00Z"/>
          <w:rFonts w:ascii="Times New Roman" w:hAnsi="Times New Roman" w:cs="Times New Roman"/>
          <w:color w:val="000000"/>
        </w:rPr>
        <w:pPrChange w:id="738" w:author="Microsoft account" w:date="2021-05-25T22:50:00Z">
          <w:pPr>
            <w:spacing w:after="0" w:line="480" w:lineRule="auto"/>
            <w:contextualSpacing/>
          </w:pPr>
        </w:pPrChange>
      </w:pPr>
    </w:p>
    <w:p w14:paraId="648F9831" w14:textId="3BA820CF" w:rsidR="001B6E2F" w:rsidRDefault="001B6E2F" w:rsidP="00E75A46">
      <w:pPr>
        <w:spacing w:after="0" w:line="480" w:lineRule="auto"/>
        <w:contextualSpacing/>
        <w:jc w:val="both"/>
        <w:rPr>
          <w:ins w:id="739" w:author="Rashed Hasan" w:date="2021-05-05T02:09:00Z"/>
          <w:rFonts w:ascii="Times New Roman" w:hAnsi="Times New Roman" w:cs="Times New Roman"/>
          <w:color w:val="000000"/>
        </w:rPr>
        <w:pPrChange w:id="740" w:author="Microsoft account" w:date="2021-05-25T22:50:00Z">
          <w:pPr>
            <w:spacing w:after="0" w:line="480" w:lineRule="auto"/>
            <w:contextualSpacing/>
          </w:pPr>
        </w:pPrChange>
      </w:pPr>
    </w:p>
    <w:p w14:paraId="0DBFE8CB" w14:textId="71772B4F" w:rsidR="001B6E2F" w:rsidRDefault="00611EB4" w:rsidP="00E75A46">
      <w:pPr>
        <w:spacing w:after="0" w:line="480" w:lineRule="auto"/>
        <w:contextualSpacing/>
        <w:jc w:val="both"/>
        <w:rPr>
          <w:ins w:id="741" w:author="Rashed Hasan" w:date="2021-05-05T02:09:00Z"/>
          <w:rFonts w:ascii="Times New Roman" w:hAnsi="Times New Roman" w:cs="Times New Roman"/>
          <w:color w:val="000000"/>
        </w:rPr>
        <w:pPrChange w:id="742" w:author="Microsoft account" w:date="2021-05-25T22:50:00Z">
          <w:pPr>
            <w:spacing w:after="0" w:line="480" w:lineRule="auto"/>
            <w:contextualSpacing/>
          </w:pPr>
        </w:pPrChange>
      </w:pPr>
      <w:ins w:id="743" w:author="Rashed Hasan" w:date="2021-05-05T02:23:00Z">
        <w:r>
          <w:rPr>
            <w:rFonts w:ascii="Times New Roman" w:hAnsi="Times New Roman" w:cs="Times New Roman"/>
            <w:noProof/>
            <w:color w:val="000000"/>
            <w:lang w:val="en-US"/>
          </w:rPr>
          <mc:AlternateContent>
            <mc:Choice Requires="wps">
              <w:drawing>
                <wp:anchor distT="0" distB="0" distL="114300" distR="114300" simplePos="0" relativeHeight="251683328" behindDoc="0" locked="0" layoutInCell="1" allowOverlap="1" wp14:anchorId="31BE2511" wp14:editId="509A2C48">
                  <wp:simplePos x="0" y="0"/>
                  <wp:positionH relativeFrom="column">
                    <wp:posOffset>1323975</wp:posOffset>
                  </wp:positionH>
                  <wp:positionV relativeFrom="paragraph">
                    <wp:posOffset>240665</wp:posOffset>
                  </wp:positionV>
                  <wp:extent cx="9525" cy="40957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01B1DB2" id="Straight Arrow Connector 13" o:spid="_x0000_s1026" type="#_x0000_t32" style="position:absolute;margin-left:104.25pt;margin-top:18.95pt;width:.75pt;height:32.25pt;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" strokecolor="black [3213]" strokeweight=".5pt">
                  <v:stroke endarrow="block" joinstyle="miter"/>
                </v:shape>
              </w:pict>
            </mc:Fallback>
          </mc:AlternateContent>
        </w:r>
      </w:ins>
    </w:p>
    <w:p w14:paraId="173E883E" w14:textId="5D30E748" w:rsidR="001B6E2F" w:rsidRDefault="00611EB4" w:rsidP="00E75A46">
      <w:pPr>
        <w:spacing w:after="0" w:line="480" w:lineRule="auto"/>
        <w:contextualSpacing/>
        <w:jc w:val="both"/>
        <w:rPr>
          <w:ins w:id="744" w:author="Rashed Hasan" w:date="2021-05-05T02:15:00Z"/>
          <w:rFonts w:ascii="Times New Roman" w:hAnsi="Times New Roman" w:cs="Times New Roman"/>
          <w:color w:val="000000"/>
        </w:rPr>
        <w:pPrChange w:id="745" w:author="Microsoft account" w:date="2021-05-25T22:50:00Z">
          <w:pPr>
            <w:spacing w:after="0" w:line="480" w:lineRule="auto"/>
            <w:contextualSpacing/>
          </w:pPr>
        </w:pPrChange>
      </w:pPr>
      <w:ins w:id="746" w:author="Rashed Hasan" w:date="2021-05-05T02:24:00Z">
        <w:r>
          <w:rPr>
            <w:rFonts w:ascii="Times New Roman" w:hAnsi="Times New Roman" w:cs="Times New Roman"/>
            <w:noProof/>
            <w:color w:val="000000"/>
            <w:lang w:val="en-US"/>
          </w:rPr>
          <mc:AlternateContent>
            <mc:Choice Requires="wps">
              <w:drawing>
                <wp:anchor distT="0" distB="0" distL="114300" distR="114300" simplePos="0" relativeHeight="251676672" behindDoc="0" locked="0" layoutInCell="1" allowOverlap="1" wp14:anchorId="3825978A" wp14:editId="5EE01D57">
                  <wp:simplePos x="0" y="0"/>
                  <wp:positionH relativeFrom="column">
                    <wp:posOffset>4600575</wp:posOffset>
                  </wp:positionH>
                  <wp:positionV relativeFrom="paragraph">
                    <wp:posOffset>81280</wp:posOffset>
                  </wp:positionV>
                  <wp:extent cx="0" cy="3143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7261DB" id="Straight Arrow Connector 16" o:spid="_x0000_s1026" type="#_x0000_t32" style="position:absolute;margin-left:362.25pt;margin-top:6.4pt;width:0;height:2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" strokecolor="black [3213]" strokeweight=".5pt">
                  <v:stroke endarrow="block" joinstyle="miter"/>
                </v:shape>
              </w:pict>
            </mc:Fallback>
          </mc:AlternateContent>
        </w:r>
      </w:ins>
      <w:ins w:id="747" w:author="Rashed Hasan" w:date="2021-05-05T02:23:00Z">
        <w:r>
          <w:rPr>
            <w:rFonts w:ascii="Times New Roman" w:hAnsi="Times New Roman" w:cs="Times New Roman"/>
            <w:noProof/>
            <w:color w:val="000000"/>
            <w:lang w:val="en-US"/>
          </w:rPr>
          <mc:AlternateContent>
            <mc:Choice Requires="wps">
              <w:drawing>
                <wp:anchor distT="0" distB="0" distL="114300" distR="114300" simplePos="0" relativeHeight="251684352" behindDoc="0" locked="0" layoutInCell="1" allowOverlap="1" wp14:anchorId="3010A485" wp14:editId="2CCD0734">
                  <wp:simplePos x="0" y="0"/>
                  <wp:positionH relativeFrom="column">
                    <wp:posOffset>1333500</wp:posOffset>
                  </wp:positionH>
                  <wp:positionV relativeFrom="paragraph">
                    <wp:posOffset>71755</wp:posOffset>
                  </wp:positionV>
                  <wp:extent cx="32766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32766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BC22B36" id="Straight Connector 15"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05pt,5.65pt" to="3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" strokecolor="black [3213]" strokeweight=".5pt">
                  <v:stroke joinstyle="miter"/>
                </v:line>
              </w:pict>
            </mc:Fallback>
          </mc:AlternateContent>
        </w:r>
      </w:ins>
    </w:p>
    <w:p w14:paraId="5FD70774" w14:textId="246A80C0" w:rsidR="001B6E2F" w:rsidRDefault="00611EB4" w:rsidP="00E75A46">
      <w:pPr>
        <w:spacing w:after="0" w:line="480" w:lineRule="auto"/>
        <w:contextualSpacing/>
        <w:jc w:val="both"/>
        <w:rPr>
          <w:ins w:id="748" w:author="Rashed Hasan" w:date="2021-05-05T02:16:00Z"/>
          <w:rFonts w:ascii="Times New Roman" w:hAnsi="Times New Roman" w:cs="Times New Roman"/>
          <w:color w:val="000000"/>
        </w:rPr>
        <w:pPrChange w:id="749" w:author="Microsoft account" w:date="2021-05-25T22:50:00Z">
          <w:pPr>
            <w:spacing w:after="0" w:line="480" w:lineRule="auto"/>
            <w:contextualSpacing/>
          </w:pPr>
        </w:pPrChange>
      </w:pPr>
      <w:ins w:id="750" w:author="Rashed Hasan" w:date="2021-05-05T02:10:00Z">
        <w:r>
          <w:rPr>
            <w:rFonts w:ascii="Times New Roman" w:hAnsi="Times New Roman" w:cs="Times New Roman"/>
            <w:noProof/>
            <w:color w:val="000000"/>
            <w:lang w:val="en-US"/>
          </w:rPr>
          <mc:AlternateContent>
            <mc:Choice Requires="wps">
              <w:drawing>
                <wp:anchor distT="0" distB="0" distL="114300" distR="114300" simplePos="0" relativeHeight="251680256" behindDoc="0" locked="0" layoutInCell="1" allowOverlap="1" wp14:anchorId="7912AAC4" wp14:editId="452A4065">
                  <wp:simplePos x="0" y="0"/>
                  <wp:positionH relativeFrom="column">
                    <wp:posOffset>3533775</wp:posOffset>
                  </wp:positionH>
                  <wp:positionV relativeFrom="paragraph">
                    <wp:posOffset>93345</wp:posOffset>
                  </wp:positionV>
                  <wp:extent cx="2390775" cy="866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390775" cy="866775"/>
                          </a:xfrm>
                          <a:prstGeom prst="rect">
                            <a:avLst/>
                          </a:prstGeom>
                          <a:solidFill>
                            <a:schemeClr val="lt1"/>
                          </a:solidFill>
                          <a:ln w="6350">
                            <a:solidFill>
                              <a:prstClr val="black"/>
                            </a:solidFill>
                          </a:ln>
                        </wps:spPr>
                        <wps:txbx>
                          <w:txbxContent>
                            <w:p w14:paraId="1E206EF4" w14:textId="1CB12BD1" w:rsidR="00AF5469" w:rsidRPr="0040429E" w:rsidRDefault="00AF5469">
                              <w:pPr>
                                <w:jc w:val="center"/>
                                <w:rPr>
                                  <w:ins w:id="751" w:author="Rashed Hasan" w:date="2021-05-05T02:12:00Z"/>
                                  <w:rFonts w:ascii="Times New Roman" w:hAnsi="Times New Roman" w:cs="Times New Roman"/>
                                  <w:sz w:val="24"/>
                                  <w:szCs w:val="24"/>
                                </w:rPr>
                                <w:pPrChange w:id="752" w:author="Rashed Hasan" w:date="2021-05-05T02:31:00Z">
                                  <w:pPr/>
                                </w:pPrChange>
                              </w:pPr>
                              <w:ins w:id="753" w:author="Rashed Hasan" w:date="2021-05-05T02:12:00Z">
                                <w:r w:rsidRPr="0040429E">
                                  <w:rPr>
                                    <w:rFonts w:ascii="Times New Roman" w:hAnsi="Times New Roman" w:cs="Times New Roman"/>
                                    <w:sz w:val="24"/>
                                    <w:szCs w:val="24"/>
                                  </w:rPr>
                                  <w:t>MICS 201</w:t>
                                </w:r>
                              </w:ins>
                              <w:ins w:id="754" w:author="Rashed Hasan" w:date="2021-05-13T02:22:00Z">
                                <w:r>
                                  <w:rPr>
                                    <w:rFonts w:ascii="Times New Roman" w:hAnsi="Times New Roman" w:cs="Times New Roman"/>
                                    <w:sz w:val="24"/>
                                    <w:szCs w:val="24"/>
                                  </w:rPr>
                                  <w:t>9</w:t>
                                </w:r>
                              </w:ins>
                              <w:ins w:id="755" w:author="Rashed Hasan" w:date="2021-05-05T02:12:00Z">
                                <w:r w:rsidRPr="0040429E">
                                  <w:rPr>
                                    <w:rFonts w:ascii="Times New Roman" w:hAnsi="Times New Roman" w:cs="Times New Roman"/>
                                    <w:sz w:val="24"/>
                                    <w:szCs w:val="24"/>
                                  </w:rPr>
                                  <w:t xml:space="preserve"> data contains with</w:t>
                                </w:r>
                              </w:ins>
                            </w:p>
                            <w:p w14:paraId="5D4D5C0F" w14:textId="77777777" w:rsidR="00AF5469" w:rsidRPr="0040429E" w:rsidRDefault="00AF5469" w:rsidP="001B6E2F">
                              <w:pPr>
                                <w:jc w:val="center"/>
                                <w:rPr>
                                  <w:ins w:id="756" w:author="Rashed Hasan" w:date="2021-05-05T02:12:00Z"/>
                                  <w:rFonts w:ascii="Times New Roman" w:hAnsi="Times New Roman" w:cs="Times New Roman"/>
                                  <w:sz w:val="24"/>
                                  <w:szCs w:val="24"/>
                                </w:rPr>
                              </w:pPr>
                              <w:ins w:id="757" w:author="Rashed Hasan" w:date="2021-05-05T02:12:00Z">
                                <w:r w:rsidRPr="0040429E">
                                  <w:rPr>
                                    <w:rFonts w:ascii="Times New Roman" w:hAnsi="Times New Roman" w:cs="Times New Roman"/>
                                    <w:sz w:val="24"/>
                                    <w:szCs w:val="24"/>
                                  </w:rPr>
                                  <w:t>Rural = 1735 &amp; Urban = 7611</w:t>
                                </w:r>
                              </w:ins>
                            </w:p>
                            <w:p w14:paraId="7BD187FB" w14:textId="77777777" w:rsidR="00AF5469" w:rsidRPr="005F17D7" w:rsidRDefault="00AF5469" w:rsidP="001B6E2F">
                              <w:pPr>
                                <w:jc w:val="center"/>
                                <w:rPr>
                                  <w:ins w:id="758" w:author="Rashed Hasan" w:date="2021-05-05T02:12:00Z"/>
                                  <w:rFonts w:ascii="Times New Roman" w:hAnsi="Times New Roman" w:cs="Times New Roman"/>
                                  <w:sz w:val="24"/>
                                  <w:szCs w:val="24"/>
                                </w:rPr>
                              </w:pPr>
                              <w:ins w:id="759" w:author="Rashed Hasan" w:date="2021-05-05T02:12:00Z">
                                <w:r w:rsidRPr="005F17D7">
                                  <w:rPr>
                                    <w:rFonts w:ascii="Times New Roman" w:hAnsi="Times New Roman" w:cs="Times New Roman"/>
                                    <w:sz w:val="24"/>
                                    <w:szCs w:val="24"/>
                                  </w:rPr>
                                  <w:t>Male 4823 &amp; Female 4523</w:t>
                                </w:r>
                              </w:ins>
                            </w:p>
                            <w:p w14:paraId="0994085C" w14:textId="305AB4E6" w:rsidR="00AF5469" w:rsidRPr="001B6E2F" w:rsidRDefault="00AF5469" w:rsidP="001B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2AAC4" id="Text Box 9" o:spid="_x0000_s1030" type="#_x0000_t202" style="position:absolute;left:0;text-align:left;margin-left:278.25pt;margin-top:7.35pt;width:188.25pt;height:68.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" fillcolor="white [3201]" strokeweight=".5pt">
                  <v:textbox>
                    <w:txbxContent>
                      <w:p w14:paraId="1E206EF4" w14:textId="1CB12BD1" w:rsidR="00AF5469" w:rsidRPr="0040429E" w:rsidRDefault="00AF5469">
                        <w:pPr>
                          <w:jc w:val="center"/>
                          <w:rPr>
                            <w:ins w:id="760" w:author="Rashed Hasan" w:date="2021-05-05T02:12:00Z"/>
                            <w:rFonts w:ascii="Times New Roman" w:hAnsi="Times New Roman" w:cs="Times New Roman"/>
                            <w:sz w:val="24"/>
                            <w:szCs w:val="24"/>
                          </w:rPr>
                          <w:pPrChange w:id="761" w:author="Rashed Hasan" w:date="2021-05-05T02:31:00Z">
                            <w:pPr/>
                          </w:pPrChange>
                        </w:pPr>
                        <w:ins w:id="762" w:author="Rashed Hasan" w:date="2021-05-05T02:12:00Z">
                          <w:r w:rsidRPr="0040429E">
                            <w:rPr>
                              <w:rFonts w:ascii="Times New Roman" w:hAnsi="Times New Roman" w:cs="Times New Roman"/>
                              <w:sz w:val="24"/>
                              <w:szCs w:val="24"/>
                            </w:rPr>
                            <w:t>MICS 201</w:t>
                          </w:r>
                        </w:ins>
                        <w:ins w:id="763" w:author="Rashed Hasan" w:date="2021-05-13T02:22:00Z">
                          <w:r>
                            <w:rPr>
                              <w:rFonts w:ascii="Times New Roman" w:hAnsi="Times New Roman" w:cs="Times New Roman"/>
                              <w:sz w:val="24"/>
                              <w:szCs w:val="24"/>
                            </w:rPr>
                            <w:t>9</w:t>
                          </w:r>
                        </w:ins>
                        <w:ins w:id="764" w:author="Rashed Hasan" w:date="2021-05-05T02:12:00Z">
                          <w:r w:rsidRPr="0040429E">
                            <w:rPr>
                              <w:rFonts w:ascii="Times New Roman" w:hAnsi="Times New Roman" w:cs="Times New Roman"/>
                              <w:sz w:val="24"/>
                              <w:szCs w:val="24"/>
                            </w:rPr>
                            <w:t xml:space="preserve"> data contains with</w:t>
                          </w:r>
                        </w:ins>
                      </w:p>
                      <w:p w14:paraId="5D4D5C0F" w14:textId="77777777" w:rsidR="00AF5469" w:rsidRPr="0040429E" w:rsidRDefault="00AF5469" w:rsidP="001B6E2F">
                        <w:pPr>
                          <w:jc w:val="center"/>
                          <w:rPr>
                            <w:ins w:id="765" w:author="Rashed Hasan" w:date="2021-05-05T02:12:00Z"/>
                            <w:rFonts w:ascii="Times New Roman" w:hAnsi="Times New Roman" w:cs="Times New Roman"/>
                            <w:sz w:val="24"/>
                            <w:szCs w:val="24"/>
                          </w:rPr>
                        </w:pPr>
                        <w:ins w:id="766" w:author="Rashed Hasan" w:date="2021-05-05T02:12:00Z">
                          <w:r w:rsidRPr="0040429E">
                            <w:rPr>
                              <w:rFonts w:ascii="Times New Roman" w:hAnsi="Times New Roman" w:cs="Times New Roman"/>
                              <w:sz w:val="24"/>
                              <w:szCs w:val="24"/>
                            </w:rPr>
                            <w:t>Rural = 1735 &amp; Urban = 7611</w:t>
                          </w:r>
                        </w:ins>
                      </w:p>
                      <w:p w14:paraId="7BD187FB" w14:textId="77777777" w:rsidR="00AF5469" w:rsidRPr="005F17D7" w:rsidRDefault="00AF5469" w:rsidP="001B6E2F">
                        <w:pPr>
                          <w:jc w:val="center"/>
                          <w:rPr>
                            <w:ins w:id="767" w:author="Rashed Hasan" w:date="2021-05-05T02:12:00Z"/>
                            <w:rFonts w:ascii="Times New Roman" w:hAnsi="Times New Roman" w:cs="Times New Roman"/>
                            <w:sz w:val="24"/>
                            <w:szCs w:val="24"/>
                          </w:rPr>
                        </w:pPr>
                        <w:ins w:id="768" w:author="Rashed Hasan" w:date="2021-05-05T02:12:00Z">
                          <w:r w:rsidRPr="005F17D7">
                            <w:rPr>
                              <w:rFonts w:ascii="Times New Roman" w:hAnsi="Times New Roman" w:cs="Times New Roman"/>
                              <w:sz w:val="24"/>
                              <w:szCs w:val="24"/>
                            </w:rPr>
                            <w:t>Male 4823 &amp; Female 4523</w:t>
                          </w:r>
                        </w:ins>
                      </w:p>
                      <w:p w14:paraId="0994085C" w14:textId="305AB4E6" w:rsidR="00AF5469" w:rsidRPr="001B6E2F" w:rsidRDefault="00AF5469" w:rsidP="001B6E2F"/>
                    </w:txbxContent>
                  </v:textbox>
                </v:shape>
              </w:pict>
            </mc:Fallback>
          </mc:AlternateContent>
        </w:r>
      </w:ins>
      <w:ins w:id="769" w:author="Rashed Hasan" w:date="2021-05-05T02:09:00Z">
        <w:r>
          <w:rPr>
            <w:rFonts w:ascii="Times New Roman" w:hAnsi="Times New Roman" w:cs="Times New Roman"/>
            <w:noProof/>
            <w:color w:val="000000"/>
            <w:lang w:val="en-US"/>
          </w:rPr>
          <mc:AlternateContent>
            <mc:Choice Requires="wps">
              <w:drawing>
                <wp:anchor distT="0" distB="0" distL="114300" distR="114300" simplePos="0" relativeHeight="251655680" behindDoc="0" locked="0" layoutInCell="1" allowOverlap="1" wp14:anchorId="2B146406" wp14:editId="576B1AFA">
                  <wp:simplePos x="0" y="0"/>
                  <wp:positionH relativeFrom="column">
                    <wp:posOffset>247650</wp:posOffset>
                  </wp:positionH>
                  <wp:positionV relativeFrom="paragraph">
                    <wp:posOffset>7620</wp:posOffset>
                  </wp:positionV>
                  <wp:extent cx="2409825" cy="9334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409825" cy="933450"/>
                          </a:xfrm>
                          <a:prstGeom prst="rect">
                            <a:avLst/>
                          </a:prstGeom>
                          <a:solidFill>
                            <a:schemeClr val="lt1"/>
                          </a:solidFill>
                          <a:ln w="6350">
                            <a:solidFill>
                              <a:prstClr val="black"/>
                            </a:solidFill>
                          </a:ln>
                        </wps:spPr>
                        <wps:txbx>
                          <w:txbxContent>
                            <w:p w14:paraId="6847D2D0" w14:textId="77777777" w:rsidR="00AF5469" w:rsidRPr="0040429E" w:rsidRDefault="00AF5469">
                              <w:pPr>
                                <w:jc w:val="center"/>
                                <w:rPr>
                                  <w:ins w:id="770" w:author="Rashed Hasan" w:date="2021-05-05T02:11:00Z"/>
                                  <w:rFonts w:ascii="Times New Roman" w:hAnsi="Times New Roman" w:cs="Times New Roman"/>
                                  <w:sz w:val="24"/>
                                  <w:szCs w:val="24"/>
                                </w:rPr>
                                <w:pPrChange w:id="771" w:author="Rashed Hasan" w:date="2021-05-05T02:31:00Z">
                                  <w:pPr/>
                                </w:pPrChange>
                              </w:pPr>
                              <w:ins w:id="772" w:author="Rashed Hasan" w:date="2021-05-05T02:11:00Z">
                                <w:r w:rsidRPr="0040429E">
                                  <w:rPr>
                                    <w:rFonts w:ascii="Times New Roman" w:hAnsi="Times New Roman" w:cs="Times New Roman"/>
                                    <w:sz w:val="24"/>
                                    <w:szCs w:val="24"/>
                                  </w:rPr>
                                  <w:t>MICS 2012 data contains with</w:t>
                                </w:r>
                              </w:ins>
                            </w:p>
                            <w:p w14:paraId="266F625C" w14:textId="77777777" w:rsidR="00AF5469" w:rsidRPr="0040429E" w:rsidRDefault="00AF5469" w:rsidP="001B6E2F">
                              <w:pPr>
                                <w:jc w:val="center"/>
                                <w:rPr>
                                  <w:ins w:id="773" w:author="Rashed Hasan" w:date="2021-05-05T02:11:00Z"/>
                                  <w:rFonts w:ascii="Times New Roman" w:hAnsi="Times New Roman" w:cs="Times New Roman"/>
                                  <w:sz w:val="24"/>
                                  <w:szCs w:val="24"/>
                                </w:rPr>
                              </w:pPr>
                              <w:ins w:id="774" w:author="Rashed Hasan" w:date="2021-05-05T02:11:00Z">
                                <w:r w:rsidRPr="0040429E">
                                  <w:rPr>
                                    <w:rFonts w:ascii="Times New Roman" w:hAnsi="Times New Roman" w:cs="Times New Roman"/>
                                    <w:sz w:val="24"/>
                                    <w:szCs w:val="24"/>
                                  </w:rPr>
                                  <w:t>Rural = 1293 &amp; Urban = 6855</w:t>
                                </w:r>
                              </w:ins>
                            </w:p>
                            <w:p w14:paraId="1A1D335F" w14:textId="77777777" w:rsidR="00AF5469" w:rsidRPr="005F17D7" w:rsidRDefault="00AF5469" w:rsidP="001B6E2F">
                              <w:pPr>
                                <w:jc w:val="center"/>
                                <w:rPr>
                                  <w:ins w:id="775" w:author="Rashed Hasan" w:date="2021-05-05T02:11:00Z"/>
                                  <w:rFonts w:ascii="Times New Roman" w:hAnsi="Times New Roman" w:cs="Times New Roman"/>
                                  <w:sz w:val="24"/>
                                  <w:szCs w:val="24"/>
                                </w:rPr>
                              </w:pPr>
                              <w:ins w:id="776" w:author="Rashed Hasan" w:date="2021-05-05T02:11:00Z">
                                <w:r w:rsidRPr="005F17D7">
                                  <w:rPr>
                                    <w:rFonts w:ascii="Times New Roman" w:hAnsi="Times New Roman" w:cs="Times New Roman"/>
                                    <w:sz w:val="24"/>
                                    <w:szCs w:val="24"/>
                                  </w:rPr>
                                  <w:t>Male 4234 &amp; Female 3914</w:t>
                                </w:r>
                              </w:ins>
                            </w:p>
                            <w:p w14:paraId="338F581F" w14:textId="1986ED3C" w:rsidR="00AF5469" w:rsidRPr="001B6E2F" w:rsidRDefault="00AF5469" w:rsidP="001B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6406" id="Text Box 7" o:spid="_x0000_s1031" type="#_x0000_t202" style="position:absolute;left:0;text-align:left;margin-left:19.5pt;margin-top:.6pt;width:189.75pt;height:7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" fillcolor="white [3201]" strokeweight=".5pt">
                  <v:textbox>
                    <w:txbxContent>
                      <w:p w14:paraId="6847D2D0" w14:textId="77777777" w:rsidR="00AF5469" w:rsidRPr="0040429E" w:rsidRDefault="00AF5469">
                        <w:pPr>
                          <w:jc w:val="center"/>
                          <w:rPr>
                            <w:ins w:id="777" w:author="Rashed Hasan" w:date="2021-05-05T02:11:00Z"/>
                            <w:rFonts w:ascii="Times New Roman" w:hAnsi="Times New Roman" w:cs="Times New Roman"/>
                            <w:sz w:val="24"/>
                            <w:szCs w:val="24"/>
                          </w:rPr>
                          <w:pPrChange w:id="778" w:author="Rashed Hasan" w:date="2021-05-05T02:31:00Z">
                            <w:pPr/>
                          </w:pPrChange>
                        </w:pPr>
                        <w:ins w:id="779" w:author="Rashed Hasan" w:date="2021-05-05T02:11:00Z">
                          <w:r w:rsidRPr="0040429E">
                            <w:rPr>
                              <w:rFonts w:ascii="Times New Roman" w:hAnsi="Times New Roman" w:cs="Times New Roman"/>
                              <w:sz w:val="24"/>
                              <w:szCs w:val="24"/>
                            </w:rPr>
                            <w:t>MICS 2012 data contains with</w:t>
                          </w:r>
                        </w:ins>
                      </w:p>
                      <w:p w14:paraId="266F625C" w14:textId="77777777" w:rsidR="00AF5469" w:rsidRPr="0040429E" w:rsidRDefault="00AF5469" w:rsidP="001B6E2F">
                        <w:pPr>
                          <w:jc w:val="center"/>
                          <w:rPr>
                            <w:ins w:id="780" w:author="Rashed Hasan" w:date="2021-05-05T02:11:00Z"/>
                            <w:rFonts w:ascii="Times New Roman" w:hAnsi="Times New Roman" w:cs="Times New Roman"/>
                            <w:sz w:val="24"/>
                            <w:szCs w:val="24"/>
                          </w:rPr>
                        </w:pPr>
                        <w:ins w:id="781" w:author="Rashed Hasan" w:date="2021-05-05T02:11:00Z">
                          <w:r w:rsidRPr="0040429E">
                            <w:rPr>
                              <w:rFonts w:ascii="Times New Roman" w:hAnsi="Times New Roman" w:cs="Times New Roman"/>
                              <w:sz w:val="24"/>
                              <w:szCs w:val="24"/>
                            </w:rPr>
                            <w:t>Rural = 1293 &amp; Urban = 6855</w:t>
                          </w:r>
                        </w:ins>
                      </w:p>
                      <w:p w14:paraId="1A1D335F" w14:textId="77777777" w:rsidR="00AF5469" w:rsidRPr="005F17D7" w:rsidRDefault="00AF5469" w:rsidP="001B6E2F">
                        <w:pPr>
                          <w:jc w:val="center"/>
                          <w:rPr>
                            <w:ins w:id="782" w:author="Rashed Hasan" w:date="2021-05-05T02:11:00Z"/>
                            <w:rFonts w:ascii="Times New Roman" w:hAnsi="Times New Roman" w:cs="Times New Roman"/>
                            <w:sz w:val="24"/>
                            <w:szCs w:val="24"/>
                          </w:rPr>
                        </w:pPr>
                        <w:ins w:id="783" w:author="Rashed Hasan" w:date="2021-05-05T02:11:00Z">
                          <w:r w:rsidRPr="005F17D7">
                            <w:rPr>
                              <w:rFonts w:ascii="Times New Roman" w:hAnsi="Times New Roman" w:cs="Times New Roman"/>
                              <w:sz w:val="24"/>
                              <w:szCs w:val="24"/>
                            </w:rPr>
                            <w:t>Male 4234 &amp; Female 3914</w:t>
                          </w:r>
                        </w:ins>
                      </w:p>
                      <w:p w14:paraId="338F581F" w14:textId="1986ED3C" w:rsidR="00AF5469" w:rsidRPr="001B6E2F" w:rsidRDefault="00AF5469" w:rsidP="001B6E2F"/>
                    </w:txbxContent>
                  </v:textbox>
                </v:shape>
              </w:pict>
            </mc:Fallback>
          </mc:AlternateContent>
        </w:r>
      </w:ins>
    </w:p>
    <w:p w14:paraId="5AB47E3E" w14:textId="71B6C288" w:rsidR="00611EB4" w:rsidRDefault="00611EB4" w:rsidP="00E75A46">
      <w:pPr>
        <w:spacing w:after="0" w:line="480" w:lineRule="auto"/>
        <w:contextualSpacing/>
        <w:jc w:val="both"/>
        <w:rPr>
          <w:ins w:id="784" w:author="Microsoft account" w:date="2021-05-25T22:38:00Z"/>
          <w:rFonts w:ascii="Times New Roman" w:hAnsi="Times New Roman" w:cs="Times New Roman"/>
          <w:color w:val="000000"/>
        </w:rPr>
        <w:pPrChange w:id="785" w:author="Microsoft account" w:date="2021-05-25T22:50:00Z">
          <w:pPr>
            <w:spacing w:after="0" w:line="480" w:lineRule="auto"/>
            <w:contextualSpacing/>
          </w:pPr>
        </w:pPrChange>
      </w:pPr>
    </w:p>
    <w:p w14:paraId="4C361FEE" w14:textId="77777777" w:rsidR="001D3BE5" w:rsidRDefault="001D3BE5" w:rsidP="00E75A46">
      <w:pPr>
        <w:spacing w:after="0" w:line="480" w:lineRule="auto"/>
        <w:contextualSpacing/>
        <w:jc w:val="both"/>
        <w:rPr>
          <w:ins w:id="786" w:author="Rashed Hasan" w:date="2021-05-05T02:19:00Z"/>
          <w:rFonts w:ascii="Times New Roman" w:hAnsi="Times New Roman" w:cs="Times New Roman"/>
          <w:color w:val="000000"/>
        </w:rPr>
        <w:pPrChange w:id="787" w:author="Microsoft account" w:date="2021-05-25T22:50:00Z">
          <w:pPr>
            <w:spacing w:after="0" w:line="480" w:lineRule="auto"/>
            <w:contextualSpacing/>
          </w:pPr>
        </w:pPrChange>
      </w:pPr>
    </w:p>
    <w:p w14:paraId="0FD7286A" w14:textId="77777777" w:rsidR="001D3BE5" w:rsidRPr="00B86366" w:rsidRDefault="001D3BE5" w:rsidP="00E75A46">
      <w:pPr>
        <w:spacing w:after="0" w:line="480" w:lineRule="auto"/>
        <w:contextualSpacing/>
        <w:jc w:val="both"/>
        <w:rPr>
          <w:moveTo w:id="788" w:author="Microsoft account" w:date="2021-05-25T22:37:00Z"/>
          <w:rFonts w:ascii="Times New Roman" w:hAnsi="Times New Roman" w:cs="Times New Roman"/>
        </w:rPr>
        <w:pPrChange w:id="789" w:author="Microsoft account" w:date="2021-05-25T22:50:00Z">
          <w:pPr>
            <w:spacing w:after="0" w:line="480" w:lineRule="auto"/>
            <w:contextualSpacing/>
          </w:pPr>
        </w:pPrChange>
      </w:pPr>
      <w:moveToRangeStart w:id="790" w:author="Microsoft account" w:date="2021-05-25T22:37:00Z" w:name="move72874693"/>
      <w:moveTo w:id="791" w:author="Microsoft account" w:date="2021-05-25T22:37:00Z">
        <w:r w:rsidRPr="00B86366">
          <w:rPr>
            <w:rFonts w:ascii="Times New Roman" w:hAnsi="Times New Roman" w:cs="Times New Roman"/>
          </w:rPr>
          <w:t>Figure 1. Schematic diagram of the analytic study sample</w:t>
        </w:r>
      </w:moveTo>
    </w:p>
    <w:moveToRangeEnd w:id="790"/>
    <w:p w14:paraId="0B51DD30" w14:textId="2CC9362B" w:rsidR="00611EB4" w:rsidDel="001D3BE5" w:rsidRDefault="00611EB4" w:rsidP="00E75A46">
      <w:pPr>
        <w:spacing w:after="0" w:line="480" w:lineRule="auto"/>
        <w:contextualSpacing/>
        <w:jc w:val="both"/>
        <w:rPr>
          <w:del w:id="792" w:author="Microsoft account" w:date="2021-05-25T22:37:00Z"/>
          <w:rFonts w:ascii="Times New Roman" w:hAnsi="Times New Roman" w:cs="Times New Roman"/>
          <w:color w:val="000000"/>
        </w:rPr>
        <w:pPrChange w:id="793" w:author="Microsoft account" w:date="2021-05-25T22:50:00Z">
          <w:pPr>
            <w:spacing w:after="0" w:line="480" w:lineRule="auto"/>
            <w:contextualSpacing/>
          </w:pPr>
        </w:pPrChange>
      </w:pPr>
    </w:p>
    <w:p w14:paraId="1966D611" w14:textId="3E2FD48E" w:rsidR="00611EB4" w:rsidRPr="00103135" w:rsidDel="001D3BE5" w:rsidRDefault="00611EB4" w:rsidP="00E75A46">
      <w:pPr>
        <w:spacing w:after="0" w:line="480" w:lineRule="auto"/>
        <w:contextualSpacing/>
        <w:jc w:val="both"/>
        <w:rPr>
          <w:del w:id="794" w:author="Microsoft account" w:date="2021-05-25T22:37:00Z"/>
          <w:rFonts w:ascii="Times New Roman" w:hAnsi="Times New Roman" w:cs="Times New Roman"/>
          <w:color w:val="000000"/>
        </w:rPr>
        <w:pPrChange w:id="795" w:author="Microsoft account" w:date="2021-05-25T22:50:00Z">
          <w:pPr>
            <w:spacing w:after="0" w:line="480" w:lineRule="auto"/>
            <w:contextualSpacing/>
          </w:pPr>
        </w:pPrChange>
      </w:pPr>
    </w:p>
    <w:p w14:paraId="2B5CE4C5" w14:textId="77777777" w:rsidR="008D055C" w:rsidRPr="00103135" w:rsidRDefault="008D055C" w:rsidP="00E75A46">
      <w:pPr>
        <w:spacing w:after="0" w:line="480" w:lineRule="auto"/>
        <w:contextualSpacing/>
        <w:jc w:val="both"/>
        <w:rPr>
          <w:rFonts w:ascii="Times New Roman" w:hAnsi="Times New Roman" w:cs="Times New Roman"/>
          <w:b/>
          <w:bCs/>
        </w:rPr>
        <w:pPrChange w:id="796" w:author="Microsoft account" w:date="2021-05-25T22:50:00Z">
          <w:pPr>
            <w:spacing w:after="0" w:line="480" w:lineRule="auto"/>
            <w:contextualSpacing/>
          </w:pPr>
        </w:pPrChange>
      </w:pPr>
      <w:moveToRangeStart w:id="797" w:author="Microsoft account" w:date="2021-04-22T02:33:00Z" w:name="move69951212"/>
      <w:commentRangeStart w:id="798"/>
      <w:commentRangeStart w:id="799"/>
      <w:moveTo w:id="800" w:author="Microsoft account" w:date="2021-04-22T02:33:00Z">
        <w:r w:rsidRPr="00103135">
          <w:rPr>
            <w:rFonts w:ascii="Times New Roman" w:hAnsi="Times New Roman" w:cs="Times New Roman"/>
            <w:b/>
            <w:bCs/>
          </w:rPr>
          <w:t>Outcomes variable</w:t>
        </w:r>
        <w:commentRangeEnd w:id="798"/>
        <w:r>
          <w:rPr>
            <w:rStyle w:val="CommentReference"/>
            <w:lang w:val="en-US"/>
          </w:rPr>
          <w:commentReference w:id="798"/>
        </w:r>
        <w:commentRangeEnd w:id="799"/>
        <w:r>
          <w:rPr>
            <w:rStyle w:val="CommentReference"/>
            <w:lang w:val="en-US"/>
          </w:rPr>
          <w:commentReference w:id="799"/>
        </w:r>
      </w:moveTo>
    </w:p>
    <w:moveToRangeEnd w:id="797"/>
    <w:p w14:paraId="5C97BD96" w14:textId="09235412" w:rsidR="00DC7665" w:rsidRPr="00103135" w:rsidDel="008D055C" w:rsidRDefault="002224ED" w:rsidP="00E75A46">
      <w:pPr>
        <w:spacing w:after="0" w:line="480" w:lineRule="auto"/>
        <w:contextualSpacing/>
        <w:jc w:val="both"/>
        <w:rPr>
          <w:del w:id="801" w:author="Microsoft account" w:date="2021-04-22T02:33:00Z"/>
          <w:rStyle w:val="fontstyle01"/>
          <w:rFonts w:ascii="Times New Roman" w:hAnsi="Times New Roman" w:cs="Times New Roman"/>
          <w:b/>
          <w:sz w:val="22"/>
          <w:szCs w:val="22"/>
        </w:rPr>
        <w:pPrChange w:id="802" w:author="Microsoft account" w:date="2021-05-25T22:50:00Z">
          <w:pPr>
            <w:spacing w:after="0" w:line="480" w:lineRule="auto"/>
            <w:contextualSpacing/>
          </w:pPr>
        </w:pPrChange>
      </w:pPr>
      <w:commentRangeStart w:id="803"/>
      <w:del w:id="804" w:author="Microsoft account" w:date="2021-04-22T02:33:00Z">
        <w:r w:rsidRPr="00103135" w:rsidDel="008D055C">
          <w:rPr>
            <w:rStyle w:val="fontstyle01"/>
            <w:rFonts w:ascii="Times New Roman" w:hAnsi="Times New Roman" w:cs="Times New Roman"/>
            <w:b/>
            <w:sz w:val="22"/>
            <w:szCs w:val="22"/>
          </w:rPr>
          <w:lastRenderedPageBreak/>
          <w:delText>Early Childhood Development</w:delText>
        </w:r>
        <w:r w:rsidR="006702B8" w:rsidRPr="00103135" w:rsidDel="008D055C">
          <w:rPr>
            <w:rStyle w:val="fontstyle01"/>
            <w:rFonts w:ascii="Times New Roman" w:hAnsi="Times New Roman" w:cs="Times New Roman"/>
            <w:b/>
            <w:sz w:val="22"/>
            <w:szCs w:val="22"/>
          </w:rPr>
          <w:delText xml:space="preserve"> Index</w:delText>
        </w:r>
      </w:del>
    </w:p>
    <w:p w14:paraId="3D830A50" w14:textId="5D779DE0" w:rsidR="002224ED" w:rsidRPr="00103135" w:rsidDel="008D055C" w:rsidRDefault="00BA324C" w:rsidP="00E75A46">
      <w:pPr>
        <w:spacing w:after="0" w:line="480" w:lineRule="auto"/>
        <w:contextualSpacing/>
        <w:jc w:val="both"/>
        <w:rPr>
          <w:del w:id="805" w:author="Microsoft account" w:date="2021-04-22T02:33:00Z"/>
          <w:rFonts w:ascii="Times New Roman" w:hAnsi="Times New Roman" w:cs="Times New Roman"/>
        </w:rPr>
        <w:pPrChange w:id="806" w:author="Microsoft account" w:date="2021-05-25T22:50:00Z">
          <w:pPr>
            <w:spacing w:after="0" w:line="480" w:lineRule="auto"/>
            <w:contextualSpacing/>
          </w:pPr>
        </w:pPrChange>
      </w:pPr>
      <w:ins w:id="807" w:author="Kabir, Russell" w:date="2021-02-26T14:04:00Z">
        <w:r>
          <w:rPr>
            <w:rFonts w:ascii="Times New Roman" w:hAnsi="Times New Roman" w:cs="Times New Roman"/>
          </w:rPr>
          <w:t>The</w:t>
        </w:r>
      </w:ins>
      <w:del w:id="808" w:author="Kabir, Russell" w:date="2021-02-26T14:04:00Z">
        <w:r w:rsidR="004B44D8" w:rsidRPr="00103135" w:rsidDel="00BA324C">
          <w:rPr>
            <w:rFonts w:ascii="Times New Roman" w:hAnsi="Times New Roman" w:cs="Times New Roman"/>
          </w:rPr>
          <w:delText>The primary objective of the</w:delText>
        </w:r>
      </w:del>
      <w:r w:rsidR="004B44D8" w:rsidRPr="00103135">
        <w:rPr>
          <w:rFonts w:ascii="Times New Roman" w:hAnsi="Times New Roman" w:cs="Times New Roman"/>
        </w:rPr>
        <w:t xml:space="preserve"> Early Childhood Development Index (ECDI) </w:t>
      </w:r>
      <w:ins w:id="809" w:author="Kabir, Russell" w:date="2021-02-26T14:04:00Z">
        <w:r>
          <w:rPr>
            <w:rFonts w:ascii="Times New Roman" w:hAnsi="Times New Roman" w:cs="Times New Roman"/>
          </w:rPr>
          <w:t xml:space="preserve">primary objective </w:t>
        </w:r>
      </w:ins>
      <w:r w:rsidR="004B44D8" w:rsidRPr="00103135">
        <w:rPr>
          <w:rFonts w:ascii="Times New Roman" w:hAnsi="Times New Roman" w:cs="Times New Roman"/>
        </w:rPr>
        <w:t xml:space="preserve">is to inform public policy on </w:t>
      </w:r>
      <w:ins w:id="810" w:author="Kabir, Russell" w:date="2021-02-26T14:06:00Z">
        <w:r>
          <w:rPr>
            <w:rFonts w:ascii="Times New Roman" w:hAnsi="Times New Roman" w:cs="Times New Roman"/>
          </w:rPr>
          <w:t>children's development status</w:t>
        </w:r>
      </w:ins>
      <w:del w:id="811" w:author="Kabir, Russell" w:date="2021-02-26T14:06:00Z">
        <w:r w:rsidR="004B44D8" w:rsidRPr="00103135" w:rsidDel="00BA324C">
          <w:rPr>
            <w:rFonts w:ascii="Times New Roman" w:hAnsi="Times New Roman" w:cs="Times New Roman"/>
          </w:rPr>
          <w:delText>the development status of children</w:delText>
        </w:r>
      </w:del>
      <w:r w:rsidR="004B44D8" w:rsidRPr="00103135">
        <w:rPr>
          <w:rFonts w:ascii="Times New Roman" w:hAnsi="Times New Roman" w:cs="Times New Roman"/>
        </w:rPr>
        <w:t xml:space="preserve"> in Bangladesh. </w:t>
      </w:r>
      <w:r w:rsidR="00471F00" w:rsidRPr="00103135">
        <w:rPr>
          <w:rFonts w:ascii="Times New Roman" w:hAnsi="Times New Roman" w:cs="Times New Roman"/>
        </w:rPr>
        <w:t>To measure early childhood development</w:t>
      </w:r>
      <w:ins w:id="812" w:author="Kabir, Russell" w:date="2021-02-26T14:04:00Z">
        <w:r>
          <w:rPr>
            <w:rFonts w:ascii="Times New Roman" w:hAnsi="Times New Roman" w:cs="Times New Roman"/>
          </w:rPr>
          <w:t>,</w:t>
        </w:r>
      </w:ins>
      <w:r w:rsidR="00471F00" w:rsidRPr="00103135">
        <w:rPr>
          <w:rFonts w:ascii="Times New Roman" w:hAnsi="Times New Roman" w:cs="Times New Roman"/>
        </w:rPr>
        <w:t xml:space="preserve"> UNICEF made </w:t>
      </w:r>
      <w:ins w:id="813" w:author="Kabir, Russell" w:date="2021-02-26T14:05:00Z">
        <w:r>
          <w:rPr>
            <w:rFonts w:ascii="Times New Roman" w:hAnsi="Times New Roman" w:cs="Times New Roman"/>
          </w:rPr>
          <w:t>a significant</w:t>
        </w:r>
      </w:ins>
      <w:del w:id="814" w:author="Kabir, Russell" w:date="2021-02-26T14:05:00Z">
        <w:r w:rsidR="00471F00" w:rsidRPr="00103135" w:rsidDel="00BA324C">
          <w:rPr>
            <w:rFonts w:ascii="Times New Roman" w:hAnsi="Times New Roman" w:cs="Times New Roman"/>
          </w:rPr>
          <w:delText>a great</w:delText>
        </w:r>
      </w:del>
      <w:r w:rsidR="00471F00" w:rsidRPr="00103135">
        <w:rPr>
          <w:rFonts w:ascii="Times New Roman" w:hAnsi="Times New Roman" w:cs="Times New Roman"/>
        </w:rPr>
        <w:t xml:space="preserve"> contribution by developing the </w:t>
      </w:r>
      <w:r w:rsidR="0091378B" w:rsidRPr="00103135">
        <w:rPr>
          <w:rFonts w:ascii="Times New Roman" w:hAnsi="Times New Roman" w:cs="Times New Roman"/>
        </w:rPr>
        <w:t>ECDI</w:t>
      </w:r>
      <w:r w:rsidR="00471F00" w:rsidRPr="00103135">
        <w:rPr>
          <w:rFonts w:ascii="Times New Roman" w:hAnsi="Times New Roman" w:cs="Times New Roman"/>
        </w:rPr>
        <w:t xml:space="preserve"> questionnaire</w:t>
      </w:r>
      <w:r w:rsidR="008178FB" w:rsidRPr="00103135">
        <w:rPr>
          <w:rFonts w:ascii="Times New Roman" w:hAnsi="Times New Roman" w:cs="Times New Roman"/>
        </w:rPr>
        <w:t>. The ECDI began to materialize when UNICEF, working with countries and partners, designed indicators to assess the quality of a child’s home environment</w:t>
      </w:r>
      <w:del w:id="815" w:author="Kabir, Russell" w:date="2021-02-26T14:06:00Z">
        <w:r w:rsidR="00DD64CF" w:rsidRPr="00103135" w:rsidDel="00BA324C">
          <w:rPr>
            <w:rFonts w:ascii="Times New Roman" w:hAnsi="Times New Roman" w:cs="Times New Roman"/>
          </w:rPr>
          <w:delText>,</w:delText>
        </w:r>
      </w:del>
      <w:r w:rsidR="008178FB" w:rsidRPr="00103135">
        <w:rPr>
          <w:rFonts w:ascii="Times New Roman" w:hAnsi="Times New Roman" w:cs="Times New Roman"/>
        </w:rPr>
        <w:t xml:space="preserve"> and access to early childhood care and education</w:t>
      </w:r>
      <w:r w:rsidR="004B44D8" w:rsidRPr="00103135">
        <w:rPr>
          <w:rFonts w:ascii="Times New Roman" w:hAnsi="Times New Roman" w:cs="Times New Roman"/>
        </w:rPr>
        <w:t xml:space="preserve"> (ECCE)</w:t>
      </w:r>
      <w:r w:rsidR="008178FB" w:rsidRPr="00103135">
        <w:rPr>
          <w:rFonts w:ascii="Times New Roman" w:hAnsi="Times New Roman" w:cs="Times New Roman"/>
        </w:rPr>
        <w:t>.</w:t>
      </w:r>
      <w:r w:rsidR="00DE1F7C" w:rsidRPr="00103135">
        <w:rPr>
          <w:rFonts w:ascii="Times New Roman" w:hAnsi="Times New Roman" w:cs="Times New Roman"/>
        </w:rPr>
        <w:t xml:space="preserve"> </w:t>
      </w:r>
      <w:r w:rsidR="00471F00" w:rsidRPr="00103135">
        <w:rPr>
          <w:rFonts w:ascii="Times New Roman" w:hAnsi="Times New Roman" w:cs="Times New Roman"/>
        </w:rPr>
        <w:t>From UNICEF’s the ECDI was 1st initiated in 2009 during the 4th round of MICS (2012 MICS) and has been available in the following survey.</w:t>
      </w:r>
      <w:r w:rsidR="00DE1F7C" w:rsidRPr="00103135">
        <w:rPr>
          <w:rFonts w:ascii="Times New Roman" w:hAnsi="Times New Roman" w:cs="Times New Roman"/>
        </w:rPr>
        <w:t xml:space="preserve"> It includes </w:t>
      </w:r>
      <w:ins w:id="816" w:author="Kabir, Russell" w:date="2021-02-26T14:06:00Z">
        <w:r>
          <w:rPr>
            <w:rFonts w:ascii="Times New Roman" w:hAnsi="Times New Roman" w:cs="Times New Roman"/>
          </w:rPr>
          <w:t>ten</w:t>
        </w:r>
      </w:ins>
      <w:del w:id="817" w:author="Kabir, Russell" w:date="2021-02-26T14:06:00Z">
        <w:r w:rsidR="00DE1F7C" w:rsidRPr="00103135" w:rsidDel="00BA324C">
          <w:rPr>
            <w:rFonts w:ascii="Times New Roman" w:hAnsi="Times New Roman" w:cs="Times New Roman"/>
          </w:rPr>
          <w:delText>10</w:delText>
        </w:r>
      </w:del>
      <w:r w:rsidR="00DE1F7C" w:rsidRPr="00103135">
        <w:rPr>
          <w:rFonts w:ascii="Times New Roman" w:hAnsi="Times New Roman" w:cs="Times New Roman"/>
        </w:rPr>
        <w:t xml:space="preserve"> </w:t>
      </w:r>
      <w:r w:rsidR="00CD29A7" w:rsidRPr="00103135">
        <w:rPr>
          <w:rFonts w:ascii="Times New Roman" w:hAnsi="Times New Roman" w:cs="Times New Roman"/>
        </w:rPr>
        <w:t xml:space="preserve">dichotomous (yes/no) </w:t>
      </w:r>
      <w:r w:rsidR="00DE1F7C" w:rsidRPr="00103135">
        <w:rPr>
          <w:rFonts w:ascii="Times New Roman" w:hAnsi="Times New Roman" w:cs="Times New Roman"/>
        </w:rPr>
        <w:t xml:space="preserve">items in four early developmental domains: </w:t>
      </w:r>
      <w:r w:rsidR="00CD29A7" w:rsidRPr="00103135">
        <w:rPr>
          <w:rFonts w:ascii="Times New Roman" w:hAnsi="Times New Roman" w:cs="Times New Roman"/>
        </w:rPr>
        <w:t xml:space="preserve">Literacy-numeracy </w:t>
      </w:r>
      <w:r w:rsidR="00DE1F7C" w:rsidRPr="00103135">
        <w:rPr>
          <w:rFonts w:ascii="Times New Roman" w:hAnsi="Times New Roman" w:cs="Times New Roman"/>
        </w:rPr>
        <w:t>(3 items), physical (2 items), social-emotional (3 items)</w:t>
      </w:r>
      <w:r w:rsidR="00DD64CF" w:rsidRPr="00103135">
        <w:rPr>
          <w:rFonts w:ascii="Times New Roman" w:hAnsi="Times New Roman" w:cs="Times New Roman"/>
        </w:rPr>
        <w:t>,</w:t>
      </w:r>
      <w:r w:rsidR="00DE1F7C" w:rsidRPr="00103135">
        <w:rPr>
          <w:rFonts w:ascii="Times New Roman" w:hAnsi="Times New Roman" w:cs="Times New Roman"/>
        </w:rPr>
        <w:t xml:space="preserve"> and approaches to learning (2 items). </w:t>
      </w:r>
      <w:r w:rsidR="004E0592" w:rsidRPr="00103135">
        <w:rPr>
          <w:rFonts w:ascii="Times New Roman" w:hAnsi="Times New Roman" w:cs="Times New Roman"/>
        </w:rPr>
        <w:t xml:space="preserve">The MICS includes questions in the ECD module for children under five and is addressed to mothers (or caregivers) of children ages 3 and 4 </w:t>
      </w:r>
      <w:r w:rsidR="00CD29A7"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10&lt;/sup&gt;","plainTextFormattedCitation":"10","previouslyFormattedCitation":"&lt;sup&gt;10&lt;/sup&gt;"},"properties":{"noteIndex":0},"schema":"https://github.com/citation-style-language/schema/raw/master/csl-citation.json"}</w:instrText>
      </w:r>
      <w:r w:rsidR="00CD29A7"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10</w:t>
      </w:r>
      <w:r w:rsidR="00CD29A7" w:rsidRPr="00103135">
        <w:rPr>
          <w:rFonts w:ascii="Times New Roman" w:hAnsi="Times New Roman" w:cs="Times New Roman"/>
        </w:rPr>
        <w:fldChar w:fldCharType="end"/>
      </w:r>
      <w:r w:rsidR="004E0592" w:rsidRPr="00103135">
        <w:rPr>
          <w:rFonts w:ascii="Times New Roman" w:hAnsi="Times New Roman" w:cs="Times New Roman"/>
        </w:rPr>
        <w:t>.</w:t>
      </w:r>
    </w:p>
    <w:p w14:paraId="17FF2230" w14:textId="77777777" w:rsidR="00CD29A7" w:rsidRPr="00103135" w:rsidDel="00DC5A92" w:rsidRDefault="00CD29A7" w:rsidP="00E75A46">
      <w:pPr>
        <w:spacing w:after="0" w:line="480" w:lineRule="auto"/>
        <w:contextualSpacing/>
        <w:jc w:val="both"/>
        <w:rPr>
          <w:del w:id="818" w:author="Microsoft account" w:date="2021-04-22T14:20:00Z"/>
          <w:rFonts w:ascii="Times New Roman" w:hAnsi="Times New Roman" w:cs="Times New Roman"/>
          <w:b/>
          <w:bCs/>
        </w:rPr>
        <w:pPrChange w:id="819" w:author="Microsoft account" w:date="2021-05-25T22:50:00Z">
          <w:pPr>
            <w:spacing w:after="0" w:line="480" w:lineRule="auto"/>
            <w:contextualSpacing/>
          </w:pPr>
        </w:pPrChange>
      </w:pPr>
    </w:p>
    <w:p w14:paraId="642F70D2" w14:textId="4D2E31D9" w:rsidR="00F90093" w:rsidRPr="00103135" w:rsidDel="008D055C" w:rsidRDefault="00F90093" w:rsidP="00E75A46">
      <w:pPr>
        <w:spacing w:after="0" w:line="480" w:lineRule="auto"/>
        <w:contextualSpacing/>
        <w:jc w:val="both"/>
        <w:rPr>
          <w:rFonts w:ascii="Times New Roman" w:hAnsi="Times New Roman" w:cs="Times New Roman"/>
          <w:b/>
          <w:bCs/>
        </w:rPr>
        <w:pPrChange w:id="820" w:author="Microsoft account" w:date="2021-05-25T22:50:00Z">
          <w:pPr>
            <w:spacing w:after="0" w:line="480" w:lineRule="auto"/>
            <w:contextualSpacing/>
          </w:pPr>
        </w:pPrChange>
      </w:pPr>
      <w:moveFromRangeStart w:id="821" w:author="Microsoft account" w:date="2021-04-22T02:33:00Z" w:name="move69951212"/>
      <w:commentRangeStart w:id="822"/>
      <w:commentRangeStart w:id="823"/>
      <w:moveFrom w:id="824" w:author="Microsoft account" w:date="2021-04-22T02:33:00Z">
        <w:r w:rsidRPr="00103135" w:rsidDel="008D055C">
          <w:rPr>
            <w:rFonts w:ascii="Times New Roman" w:hAnsi="Times New Roman" w:cs="Times New Roman"/>
            <w:b/>
            <w:bCs/>
          </w:rPr>
          <w:t>Outcomes variable</w:t>
        </w:r>
        <w:commentRangeEnd w:id="822"/>
        <w:r w:rsidR="002C3BD6" w:rsidDel="008D055C">
          <w:rPr>
            <w:rStyle w:val="CommentReference"/>
            <w:lang w:val="en-US"/>
          </w:rPr>
          <w:commentReference w:id="822"/>
        </w:r>
        <w:commentRangeEnd w:id="823"/>
        <w:r w:rsidR="005D75D6" w:rsidDel="008D055C">
          <w:rPr>
            <w:rStyle w:val="CommentReference"/>
            <w:lang w:val="en-US"/>
          </w:rPr>
          <w:commentReference w:id="823"/>
        </w:r>
      </w:moveFrom>
    </w:p>
    <w:moveFromRangeEnd w:id="821"/>
    <w:p w14:paraId="5EC7898F" w14:textId="558591FC" w:rsidR="00F90093" w:rsidRPr="00103135" w:rsidRDefault="003C238F" w:rsidP="00E75A46">
      <w:pPr>
        <w:spacing w:after="0" w:line="480" w:lineRule="auto"/>
        <w:contextualSpacing/>
        <w:jc w:val="both"/>
        <w:rPr>
          <w:rStyle w:val="fontstyle01"/>
          <w:rFonts w:ascii="Times New Roman" w:hAnsi="Times New Roman" w:cs="Times New Roman"/>
          <w:sz w:val="22"/>
          <w:szCs w:val="22"/>
        </w:rPr>
        <w:pPrChange w:id="825" w:author="Microsoft account" w:date="2021-05-25T22:50:00Z">
          <w:pPr>
            <w:spacing w:after="0" w:line="480" w:lineRule="auto"/>
            <w:contextualSpacing/>
          </w:pPr>
        </w:pPrChange>
      </w:pPr>
      <w:r w:rsidRPr="00103135">
        <w:rPr>
          <w:rStyle w:val="fontstyle01"/>
          <w:rFonts w:ascii="Times New Roman" w:hAnsi="Times New Roman" w:cs="Times New Roman"/>
          <w:sz w:val="22"/>
          <w:szCs w:val="22"/>
        </w:rPr>
        <w:t>For creating the outcome variable (ECD status), f</w:t>
      </w:r>
      <w:r w:rsidR="002F20D8" w:rsidRPr="00103135">
        <w:rPr>
          <w:rStyle w:val="fontstyle01"/>
          <w:rFonts w:ascii="Times New Roman" w:hAnsi="Times New Roman" w:cs="Times New Roman"/>
          <w:sz w:val="22"/>
          <w:szCs w:val="22"/>
        </w:rPr>
        <w:t>or</w:t>
      </w:r>
      <w:r w:rsidR="00F23C50" w:rsidRPr="00103135">
        <w:rPr>
          <w:rStyle w:val="fontstyle01"/>
          <w:rFonts w:ascii="Times New Roman" w:hAnsi="Times New Roman" w:cs="Times New Roman"/>
          <w:sz w:val="22"/>
          <w:szCs w:val="22"/>
        </w:rPr>
        <w:t xml:space="preserve"> each </w:t>
      </w:r>
      <w:r w:rsidRPr="00103135">
        <w:rPr>
          <w:rStyle w:val="fontstyle01"/>
          <w:rFonts w:ascii="Times New Roman" w:hAnsi="Times New Roman" w:cs="Times New Roman"/>
          <w:sz w:val="22"/>
          <w:szCs w:val="22"/>
        </w:rPr>
        <w:t xml:space="preserve">ECDI </w:t>
      </w:r>
      <w:r w:rsidR="00AD2F51" w:rsidRPr="00103135">
        <w:rPr>
          <w:rStyle w:val="fontstyle01"/>
          <w:rFonts w:ascii="Times New Roman" w:hAnsi="Times New Roman" w:cs="Times New Roman"/>
          <w:sz w:val="22"/>
          <w:szCs w:val="22"/>
        </w:rPr>
        <w:t>domain</w:t>
      </w:r>
      <w:r w:rsidR="00F23C50" w:rsidRPr="00103135">
        <w:rPr>
          <w:rStyle w:val="fontstyle01"/>
          <w:rFonts w:ascii="Times New Roman" w:hAnsi="Times New Roman" w:cs="Times New Roman"/>
          <w:sz w:val="22"/>
          <w:szCs w:val="22"/>
        </w:rPr>
        <w:t xml:space="preserve">, a score of 1 was assigned to </w:t>
      </w:r>
      <w:ins w:id="826" w:author="Microsoft account" w:date="2021-04-22T02:50:00Z">
        <w:r w:rsidR="00583415">
          <w:rPr>
            <w:rStyle w:val="fontstyle01"/>
            <w:rFonts w:ascii="Times New Roman" w:hAnsi="Times New Roman" w:cs="Times New Roman"/>
            <w:sz w:val="22"/>
            <w:szCs w:val="22"/>
          </w:rPr>
          <w:t xml:space="preserve">every </w:t>
        </w:r>
      </w:ins>
      <w:del w:id="827" w:author="Microsoft account" w:date="2021-04-22T02:50:00Z">
        <w:r w:rsidR="00F23C50" w:rsidRPr="00103135" w:rsidDel="00583415">
          <w:rPr>
            <w:rStyle w:val="fontstyle01"/>
            <w:rFonts w:ascii="Times New Roman" w:hAnsi="Times New Roman" w:cs="Times New Roman"/>
            <w:sz w:val="22"/>
            <w:szCs w:val="22"/>
          </w:rPr>
          <w:delText xml:space="preserve">each </w:delText>
        </w:r>
      </w:del>
      <w:ins w:id="828" w:author="Microsoft account" w:date="2021-04-22T02:48:00Z">
        <w:r w:rsidR="00583415">
          <w:rPr>
            <w:rStyle w:val="fontstyle01"/>
            <w:rFonts w:ascii="Times New Roman" w:hAnsi="Times New Roman" w:cs="Times New Roman"/>
            <w:sz w:val="22"/>
            <w:szCs w:val="22"/>
          </w:rPr>
          <w:t xml:space="preserve">child depends on the number of items to which the mother indicated a </w:t>
        </w:r>
      </w:ins>
      <w:ins w:id="829" w:author="Microsoft account" w:date="2021-04-22T02:52:00Z">
        <w:r w:rsidR="00583415">
          <w:rPr>
            <w:rStyle w:val="fontstyle01"/>
            <w:rFonts w:ascii="Times New Roman" w:hAnsi="Times New Roman" w:cs="Times New Roman"/>
            <w:sz w:val="22"/>
            <w:szCs w:val="22"/>
          </w:rPr>
          <w:t>‘yes’ response</w:t>
        </w:r>
      </w:ins>
      <w:ins w:id="830" w:author="Microsoft account" w:date="2021-04-22T02:53:00Z">
        <w:r w:rsidR="00583415">
          <w:rPr>
            <w:rStyle w:val="fontstyle01"/>
            <w:rFonts w:ascii="Times New Roman" w:hAnsi="Times New Roman" w:cs="Times New Roman"/>
            <w:sz w:val="22"/>
            <w:szCs w:val="22"/>
          </w:rPr>
          <w:t>, otherwise 0</w:t>
        </w:r>
      </w:ins>
      <w:del w:id="831" w:author="Microsoft account" w:date="2021-04-22T02:48:00Z">
        <w:r w:rsidR="00F23C50" w:rsidRPr="00103135" w:rsidDel="00583415">
          <w:rPr>
            <w:rStyle w:val="fontstyle01"/>
            <w:rFonts w:ascii="Times New Roman" w:hAnsi="Times New Roman" w:cs="Times New Roman"/>
            <w:sz w:val="22"/>
            <w:szCs w:val="22"/>
          </w:rPr>
          <w:delText>‘</w:delText>
        </w:r>
      </w:del>
      <w:del w:id="832" w:author="Microsoft account" w:date="2021-04-22T02:46:00Z">
        <w:r w:rsidR="006702B8" w:rsidRPr="00103135" w:rsidDel="00583415">
          <w:rPr>
            <w:rStyle w:val="fontstyle01"/>
            <w:rFonts w:ascii="Times New Roman" w:hAnsi="Times New Roman" w:cs="Times New Roman"/>
            <w:sz w:val="22"/>
            <w:szCs w:val="22"/>
          </w:rPr>
          <w:delText xml:space="preserve">developmentally </w:delText>
        </w:r>
      </w:del>
      <w:del w:id="833" w:author="Microsoft account" w:date="2021-04-22T02:48:00Z">
        <w:r w:rsidR="00F23C50" w:rsidRPr="00103135" w:rsidDel="00583415">
          <w:rPr>
            <w:rStyle w:val="fontstyle01"/>
            <w:rFonts w:ascii="Times New Roman" w:hAnsi="Times New Roman" w:cs="Times New Roman"/>
            <w:sz w:val="22"/>
            <w:szCs w:val="22"/>
          </w:rPr>
          <w:delText xml:space="preserve">on </w:delText>
        </w:r>
        <w:commentRangeStart w:id="834"/>
        <w:r w:rsidR="00F23C50" w:rsidRPr="00103135" w:rsidDel="00583415">
          <w:rPr>
            <w:rStyle w:val="fontstyle01"/>
            <w:rFonts w:ascii="Times New Roman" w:hAnsi="Times New Roman" w:cs="Times New Roman"/>
            <w:sz w:val="22"/>
            <w:szCs w:val="22"/>
          </w:rPr>
          <w:delText xml:space="preserve">track’ </w:delText>
        </w:r>
      </w:del>
      <w:commentRangeEnd w:id="834"/>
      <w:r w:rsidR="00A04E7F">
        <w:rPr>
          <w:rStyle w:val="CommentReference"/>
          <w:lang w:val="en-US"/>
        </w:rPr>
        <w:commentReference w:id="834"/>
      </w:r>
      <w:del w:id="835" w:author="Microsoft account" w:date="2021-04-22T02:47:00Z">
        <w:r w:rsidR="00F23C50" w:rsidRPr="00103135" w:rsidDel="00583415">
          <w:rPr>
            <w:rStyle w:val="fontstyle01"/>
            <w:rFonts w:ascii="Times New Roman" w:hAnsi="Times New Roman" w:cs="Times New Roman"/>
            <w:sz w:val="22"/>
            <w:szCs w:val="22"/>
          </w:rPr>
          <w:delText>and a score of 0 for ‘</w:delText>
        </w:r>
        <w:r w:rsidR="006702B8" w:rsidRPr="00103135" w:rsidDel="00583415">
          <w:rPr>
            <w:rStyle w:val="fontstyle01"/>
            <w:rFonts w:ascii="Times New Roman" w:hAnsi="Times New Roman" w:cs="Times New Roman"/>
            <w:sz w:val="22"/>
            <w:szCs w:val="22"/>
          </w:rPr>
          <w:delText>developmentally delay</w:delText>
        </w:r>
        <w:r w:rsidR="00F23C50" w:rsidRPr="00103135" w:rsidDel="00583415">
          <w:rPr>
            <w:rStyle w:val="fontstyle01"/>
            <w:rFonts w:ascii="Times New Roman" w:hAnsi="Times New Roman" w:cs="Times New Roman"/>
            <w:sz w:val="22"/>
            <w:szCs w:val="22"/>
          </w:rPr>
          <w:delText>’</w:delText>
        </w:r>
      </w:del>
      <w:r w:rsidR="00F23C50" w:rsidRPr="00103135">
        <w:rPr>
          <w:rStyle w:val="fontstyle01"/>
          <w:rFonts w:ascii="Times New Roman" w:hAnsi="Times New Roman" w:cs="Times New Roman"/>
          <w:sz w:val="22"/>
          <w:szCs w:val="22"/>
        </w:rPr>
        <w:t>.</w:t>
      </w:r>
      <w:r w:rsidR="00F90093" w:rsidRPr="00103135">
        <w:rPr>
          <w:rStyle w:val="fontstyle01"/>
          <w:rFonts w:ascii="Times New Roman" w:hAnsi="Times New Roman" w:cs="Times New Roman"/>
          <w:sz w:val="22"/>
          <w:szCs w:val="22"/>
        </w:rPr>
        <w:t xml:space="preserve"> </w:t>
      </w:r>
      <w:r w:rsidR="00AD2F51" w:rsidRPr="00103135">
        <w:rPr>
          <w:rStyle w:val="fontstyle01"/>
          <w:rFonts w:ascii="Times New Roman" w:hAnsi="Times New Roman" w:cs="Times New Roman"/>
          <w:sz w:val="22"/>
          <w:szCs w:val="22"/>
        </w:rPr>
        <w:t>ECDI</w:t>
      </w:r>
      <w:r w:rsidR="00F90093" w:rsidRPr="00103135">
        <w:rPr>
          <w:rStyle w:val="fontstyle01"/>
          <w:rFonts w:ascii="Times New Roman" w:hAnsi="Times New Roman" w:cs="Times New Roman"/>
          <w:sz w:val="22"/>
          <w:szCs w:val="22"/>
        </w:rPr>
        <w:t xml:space="preserve"> variable </w:t>
      </w:r>
      <w:r w:rsidR="002F20D8" w:rsidRPr="00103135">
        <w:rPr>
          <w:rStyle w:val="fontstyle01"/>
          <w:rFonts w:ascii="Times New Roman" w:hAnsi="Times New Roman" w:cs="Times New Roman"/>
          <w:sz w:val="22"/>
          <w:szCs w:val="22"/>
        </w:rPr>
        <w:t>then</w:t>
      </w:r>
      <w:r w:rsidR="00F90093" w:rsidRPr="00103135">
        <w:rPr>
          <w:rStyle w:val="fontstyle01"/>
          <w:rFonts w:ascii="Times New Roman" w:hAnsi="Times New Roman" w:cs="Times New Roman"/>
          <w:sz w:val="22"/>
          <w:szCs w:val="22"/>
        </w:rPr>
        <w:t xml:space="preserve"> constructed based on the summation of these scores and used as </w:t>
      </w:r>
      <w:r w:rsidR="00446BAB" w:rsidRPr="00103135">
        <w:rPr>
          <w:rStyle w:val="fontstyle01"/>
          <w:rFonts w:ascii="Times New Roman" w:hAnsi="Times New Roman" w:cs="Times New Roman"/>
          <w:sz w:val="22"/>
          <w:szCs w:val="22"/>
        </w:rPr>
        <w:t xml:space="preserve">the </w:t>
      </w:r>
      <w:r w:rsidR="00F90093" w:rsidRPr="00103135">
        <w:rPr>
          <w:rStyle w:val="fontstyle01"/>
          <w:rFonts w:ascii="Times New Roman" w:hAnsi="Times New Roman" w:cs="Times New Roman"/>
          <w:sz w:val="22"/>
          <w:szCs w:val="22"/>
        </w:rPr>
        <w:t xml:space="preserve">outcome variable. This had a possible range of 0 to </w:t>
      </w:r>
      <w:r w:rsidR="00AD2F51" w:rsidRPr="00103135">
        <w:rPr>
          <w:rStyle w:val="fontstyle01"/>
          <w:rFonts w:ascii="Times New Roman" w:hAnsi="Times New Roman" w:cs="Times New Roman"/>
          <w:sz w:val="22"/>
          <w:szCs w:val="22"/>
        </w:rPr>
        <w:t>4</w:t>
      </w:r>
      <w:r w:rsidR="00F90093" w:rsidRPr="00103135">
        <w:rPr>
          <w:rStyle w:val="fontstyle01"/>
          <w:rFonts w:ascii="Times New Roman" w:hAnsi="Times New Roman" w:cs="Times New Roman"/>
          <w:sz w:val="22"/>
          <w:szCs w:val="22"/>
        </w:rPr>
        <w:t xml:space="preserve">, whereby </w:t>
      </w:r>
      <w:r w:rsidR="00AD2F51" w:rsidRPr="00103135">
        <w:rPr>
          <w:rStyle w:val="fontstyle01"/>
          <w:rFonts w:ascii="Times New Roman" w:hAnsi="Times New Roman" w:cs="Times New Roman"/>
          <w:sz w:val="22"/>
          <w:szCs w:val="22"/>
        </w:rPr>
        <w:t>at least three of these four domains</w:t>
      </w:r>
      <w:r w:rsidR="00066D4C" w:rsidRPr="00103135">
        <w:rPr>
          <w:rStyle w:val="fontstyle01"/>
          <w:rFonts w:ascii="Times New Roman" w:hAnsi="Times New Roman" w:cs="Times New Roman"/>
          <w:sz w:val="22"/>
          <w:szCs w:val="22"/>
        </w:rPr>
        <w:t xml:space="preserve"> or scores greater than or equals to three were</w:t>
      </w:r>
      <w:r w:rsidR="00F90093" w:rsidRPr="00103135">
        <w:rPr>
          <w:rStyle w:val="fontstyle01"/>
          <w:rFonts w:ascii="Times New Roman" w:hAnsi="Times New Roman" w:cs="Times New Roman"/>
          <w:sz w:val="22"/>
          <w:szCs w:val="22"/>
        </w:rPr>
        <w:t xml:space="preserve"> indicated </w:t>
      </w:r>
      <w:r w:rsidR="00AD2F51" w:rsidRPr="00103135">
        <w:rPr>
          <w:rStyle w:val="fontstyle01"/>
          <w:rFonts w:ascii="Times New Roman" w:hAnsi="Times New Roman" w:cs="Times New Roman"/>
          <w:sz w:val="22"/>
          <w:szCs w:val="22"/>
        </w:rPr>
        <w:t xml:space="preserve">developmentally </w:t>
      </w:r>
      <w:ins w:id="836" w:author="Microsoft account" w:date="2021-04-22T02:53:00Z">
        <w:r w:rsidR="00583415">
          <w:rPr>
            <w:rStyle w:val="fontstyle01"/>
            <w:rFonts w:ascii="Times New Roman" w:hAnsi="Times New Roman" w:cs="Times New Roman"/>
            <w:sz w:val="22"/>
            <w:szCs w:val="22"/>
          </w:rPr>
          <w:t>‘</w:t>
        </w:r>
      </w:ins>
      <w:r w:rsidR="00AD2F51" w:rsidRPr="00103135">
        <w:rPr>
          <w:rStyle w:val="fontstyle01"/>
          <w:rFonts w:ascii="Times New Roman" w:hAnsi="Times New Roman" w:cs="Times New Roman"/>
          <w:sz w:val="22"/>
          <w:szCs w:val="22"/>
        </w:rPr>
        <w:t>on track</w:t>
      </w:r>
      <w:ins w:id="837" w:author="Microsoft account" w:date="2021-04-22T02:53:00Z">
        <w:r w:rsidR="00583415">
          <w:rPr>
            <w:rStyle w:val="fontstyle01"/>
            <w:rFonts w:ascii="Times New Roman" w:hAnsi="Times New Roman" w:cs="Times New Roman"/>
            <w:sz w:val="22"/>
            <w:szCs w:val="22"/>
          </w:rPr>
          <w:t>’</w:t>
        </w:r>
      </w:ins>
      <w:ins w:id="838" w:author="Kabir, Russell" w:date="2021-02-26T14:06:00Z">
        <w:r w:rsidR="00BA324C">
          <w:rPr>
            <w:rStyle w:val="fontstyle01"/>
            <w:rFonts w:ascii="Times New Roman" w:hAnsi="Times New Roman" w:cs="Times New Roman"/>
            <w:sz w:val="22"/>
            <w:szCs w:val="22"/>
          </w:rPr>
          <w:t>. The</w:t>
        </w:r>
      </w:ins>
      <w:del w:id="839" w:author="Kabir, Russell" w:date="2021-02-26T14:06:00Z">
        <w:r w:rsidR="00A42575" w:rsidRPr="00103135" w:rsidDel="00BA324C">
          <w:rPr>
            <w:rStyle w:val="fontstyle01"/>
            <w:rFonts w:ascii="Times New Roman" w:hAnsi="Times New Roman" w:cs="Times New Roman"/>
            <w:sz w:val="22"/>
            <w:szCs w:val="22"/>
          </w:rPr>
          <w:delText xml:space="preserve"> and the</w:delText>
        </w:r>
      </w:del>
      <w:r w:rsidR="00A42575" w:rsidRPr="00103135">
        <w:rPr>
          <w:rStyle w:val="fontstyle01"/>
          <w:rFonts w:ascii="Times New Roman" w:hAnsi="Times New Roman" w:cs="Times New Roman"/>
          <w:sz w:val="22"/>
          <w:szCs w:val="22"/>
        </w:rPr>
        <w:t xml:space="preserve"> rest scores were treated as to fall in the category of</w:t>
      </w:r>
      <w:r w:rsidR="006702B8" w:rsidRPr="00103135">
        <w:rPr>
          <w:rStyle w:val="fontstyle01"/>
          <w:rFonts w:ascii="Times New Roman" w:hAnsi="Times New Roman" w:cs="Times New Roman"/>
          <w:sz w:val="22"/>
          <w:szCs w:val="22"/>
        </w:rPr>
        <w:t xml:space="preserve"> </w:t>
      </w:r>
      <w:r w:rsidR="00A42575" w:rsidRPr="00103135">
        <w:rPr>
          <w:rStyle w:val="fontstyle01"/>
          <w:rFonts w:ascii="Times New Roman" w:hAnsi="Times New Roman" w:cs="Times New Roman"/>
          <w:sz w:val="22"/>
          <w:szCs w:val="22"/>
        </w:rPr>
        <w:t xml:space="preserve">developmentally </w:t>
      </w:r>
      <w:ins w:id="840" w:author="Microsoft account" w:date="2021-04-22T02:55:00Z">
        <w:r w:rsidR="00583415">
          <w:rPr>
            <w:rStyle w:val="fontstyle01"/>
            <w:rFonts w:ascii="Times New Roman" w:hAnsi="Times New Roman" w:cs="Times New Roman"/>
            <w:sz w:val="22"/>
            <w:szCs w:val="22"/>
          </w:rPr>
          <w:t xml:space="preserve">‘on </w:t>
        </w:r>
      </w:ins>
      <w:r w:rsidR="006702B8" w:rsidRPr="00103135">
        <w:rPr>
          <w:rStyle w:val="fontstyle01"/>
          <w:rFonts w:ascii="Times New Roman" w:hAnsi="Times New Roman" w:cs="Times New Roman"/>
          <w:sz w:val="22"/>
          <w:szCs w:val="22"/>
        </w:rPr>
        <w:t>delay</w:t>
      </w:r>
      <w:ins w:id="841" w:author="Microsoft account" w:date="2021-04-22T02:55:00Z">
        <w:r w:rsidR="00583415">
          <w:rPr>
            <w:rStyle w:val="fontstyle01"/>
            <w:rFonts w:ascii="Times New Roman" w:hAnsi="Times New Roman" w:cs="Times New Roman"/>
            <w:sz w:val="22"/>
            <w:szCs w:val="22"/>
          </w:rPr>
          <w:t>’</w:t>
        </w:r>
      </w:ins>
      <w:r w:rsidR="00A42575" w:rsidRPr="00103135">
        <w:rPr>
          <w:rStyle w:val="fontstyle01"/>
          <w:rFonts w:ascii="Times New Roman" w:hAnsi="Times New Roman" w:cs="Times New Roman"/>
          <w:sz w:val="22"/>
          <w:szCs w:val="22"/>
        </w:rPr>
        <w:t xml:space="preserve"> </w:t>
      </w:r>
      <w:r w:rsidR="00066D4C" w:rsidRPr="00103135">
        <w:rPr>
          <w:rStyle w:val="fontstyle01"/>
          <w:rFonts w:ascii="Times New Roman" w:hAnsi="Times New Roman" w:cs="Times New Roman"/>
          <w:sz w:val="22"/>
          <w:szCs w:val="22"/>
        </w:rPr>
        <w:fldChar w:fldCharType="begin" w:fldLock="1"/>
      </w:r>
      <w:r w:rsidR="004101CE">
        <w:rPr>
          <w:rStyle w:val="fontstyle01"/>
          <w:rFonts w:ascii="Times New Roman" w:hAnsi="Times New Roman" w:cs="Times New Roman"/>
          <w:sz w:val="22"/>
          <w:szCs w:val="22"/>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066D4C" w:rsidRPr="00103135">
        <w:rPr>
          <w:rStyle w:val="fontstyle01"/>
          <w:rFonts w:ascii="Times New Roman" w:hAnsi="Times New Roman" w:cs="Times New Roman"/>
          <w:sz w:val="22"/>
          <w:szCs w:val="22"/>
        </w:rPr>
        <w:fldChar w:fldCharType="separate"/>
      </w:r>
      <w:r w:rsidR="00362458" w:rsidRPr="00362458">
        <w:rPr>
          <w:rStyle w:val="fontstyle01"/>
          <w:rFonts w:ascii="Times New Roman" w:hAnsi="Times New Roman" w:cs="Times New Roman"/>
          <w:noProof/>
          <w:sz w:val="22"/>
          <w:szCs w:val="22"/>
          <w:vertAlign w:val="superscript"/>
        </w:rPr>
        <w:t>15,16</w:t>
      </w:r>
      <w:r w:rsidR="00066D4C" w:rsidRPr="00103135">
        <w:rPr>
          <w:rStyle w:val="fontstyle01"/>
          <w:rFonts w:ascii="Times New Roman" w:hAnsi="Times New Roman" w:cs="Times New Roman"/>
          <w:sz w:val="22"/>
          <w:szCs w:val="22"/>
        </w:rPr>
        <w:fldChar w:fldCharType="end"/>
      </w:r>
      <w:r w:rsidR="00F90093" w:rsidRPr="00103135">
        <w:rPr>
          <w:rStyle w:val="fontstyle01"/>
          <w:rFonts w:ascii="Times New Roman" w:hAnsi="Times New Roman" w:cs="Times New Roman"/>
          <w:sz w:val="22"/>
          <w:szCs w:val="22"/>
        </w:rPr>
        <w:t>.</w:t>
      </w:r>
    </w:p>
    <w:p w14:paraId="77D554DC" w14:textId="77777777" w:rsidR="006702B8" w:rsidRPr="00103135" w:rsidRDefault="006702B8" w:rsidP="00E75A46">
      <w:pPr>
        <w:spacing w:after="0" w:line="480" w:lineRule="auto"/>
        <w:contextualSpacing/>
        <w:jc w:val="both"/>
        <w:rPr>
          <w:rStyle w:val="fontstyle01"/>
          <w:rFonts w:ascii="Times New Roman" w:hAnsi="Times New Roman" w:cs="Times New Roman"/>
          <w:sz w:val="22"/>
          <w:szCs w:val="22"/>
        </w:rPr>
        <w:pPrChange w:id="842" w:author="Microsoft account" w:date="2021-05-25T22:50:00Z">
          <w:pPr>
            <w:spacing w:after="0" w:line="480" w:lineRule="auto"/>
            <w:contextualSpacing/>
          </w:pPr>
        </w:pPrChange>
      </w:pPr>
    </w:p>
    <w:p w14:paraId="0B81A725" w14:textId="244EA4E2" w:rsidR="00DC7665" w:rsidRPr="00103135" w:rsidRDefault="00DC7665" w:rsidP="00E75A46">
      <w:pPr>
        <w:spacing w:after="0" w:line="480" w:lineRule="auto"/>
        <w:contextualSpacing/>
        <w:jc w:val="both"/>
        <w:rPr>
          <w:rStyle w:val="fontstyle01"/>
          <w:rFonts w:ascii="Times New Roman" w:hAnsi="Times New Roman" w:cs="Times New Roman"/>
          <w:b/>
          <w:sz w:val="22"/>
          <w:szCs w:val="22"/>
        </w:rPr>
        <w:pPrChange w:id="843" w:author="Microsoft account" w:date="2021-05-25T22:50:00Z">
          <w:pPr>
            <w:spacing w:after="0" w:line="480" w:lineRule="auto"/>
            <w:contextualSpacing/>
          </w:pPr>
        </w:pPrChange>
      </w:pPr>
      <w:commentRangeStart w:id="844"/>
      <w:commentRangeStart w:id="845"/>
      <w:commentRangeStart w:id="846"/>
      <w:commentRangeStart w:id="847"/>
      <w:r w:rsidRPr="00103135">
        <w:rPr>
          <w:rStyle w:val="fontstyle01"/>
          <w:rFonts w:ascii="Times New Roman" w:hAnsi="Times New Roman" w:cs="Times New Roman"/>
          <w:b/>
          <w:sz w:val="22"/>
          <w:szCs w:val="22"/>
        </w:rPr>
        <w:t>Covariates</w:t>
      </w:r>
      <w:commentRangeEnd w:id="844"/>
      <w:r w:rsidR="00A04E7F">
        <w:rPr>
          <w:rStyle w:val="CommentReference"/>
          <w:lang w:val="en-US"/>
        </w:rPr>
        <w:commentReference w:id="844"/>
      </w:r>
      <w:commentRangeEnd w:id="845"/>
      <w:r w:rsidR="0054520D">
        <w:rPr>
          <w:rStyle w:val="CommentReference"/>
          <w:lang w:val="en-US"/>
        </w:rPr>
        <w:commentReference w:id="845"/>
      </w:r>
    </w:p>
    <w:p w14:paraId="2CEB8783" w14:textId="30D00E02" w:rsidR="000F62AA" w:rsidRDefault="001E018A" w:rsidP="00E75A46">
      <w:pPr>
        <w:spacing w:after="0" w:line="480" w:lineRule="auto"/>
        <w:contextualSpacing/>
        <w:jc w:val="both"/>
        <w:rPr>
          <w:ins w:id="848" w:author="Microsoft account" w:date="2021-04-22T04:30:00Z"/>
          <w:rStyle w:val="fontstyle01"/>
          <w:rFonts w:ascii="Times New Roman" w:hAnsi="Times New Roman" w:cs="Times New Roman"/>
          <w:bCs/>
          <w:sz w:val="22"/>
          <w:szCs w:val="22"/>
        </w:rPr>
        <w:pPrChange w:id="849" w:author="Microsoft account" w:date="2021-05-25T22:50:00Z">
          <w:pPr>
            <w:spacing w:after="0" w:line="480" w:lineRule="auto"/>
            <w:contextualSpacing/>
          </w:pPr>
        </w:pPrChange>
      </w:pPr>
      <w:r w:rsidRPr="00103135">
        <w:rPr>
          <w:rStyle w:val="fontstyle01"/>
          <w:rFonts w:ascii="Times New Roman" w:hAnsi="Times New Roman" w:cs="Times New Roman"/>
          <w:sz w:val="22"/>
          <w:szCs w:val="22"/>
        </w:rPr>
        <w:t xml:space="preserve">For identifying the </w:t>
      </w:r>
      <w:ins w:id="850" w:author="Md Jamal Uddin" w:date="2021-03-25T17:38:00Z">
        <w:r w:rsidR="00C81CCC">
          <w:rPr>
            <w:rStyle w:val="fontstyle01"/>
            <w:rFonts w:ascii="Times New Roman" w:hAnsi="Times New Roman" w:cs="Times New Roman"/>
            <w:sz w:val="22"/>
            <w:szCs w:val="22"/>
          </w:rPr>
          <w:t xml:space="preserve">possible </w:t>
        </w:r>
      </w:ins>
      <w:r w:rsidRPr="00103135">
        <w:rPr>
          <w:rStyle w:val="fontstyle01"/>
          <w:rFonts w:ascii="Times New Roman" w:hAnsi="Times New Roman" w:cs="Times New Roman"/>
          <w:sz w:val="22"/>
          <w:szCs w:val="22"/>
        </w:rPr>
        <w:t>factors associated with ECD</w:t>
      </w:r>
      <w:r w:rsidR="003C238F" w:rsidRPr="00103135">
        <w:rPr>
          <w:rStyle w:val="fontstyle01"/>
          <w:rFonts w:ascii="Times New Roman" w:hAnsi="Times New Roman" w:cs="Times New Roman"/>
          <w:sz w:val="22"/>
          <w:szCs w:val="22"/>
        </w:rPr>
        <w:t xml:space="preserve"> status</w:t>
      </w:r>
      <w:ins w:id="851" w:author="Kabir, Russell" w:date="2021-02-26T14:06:00Z">
        <w:r w:rsidR="00BA324C">
          <w:rPr>
            <w:rStyle w:val="fontstyle01"/>
            <w:rFonts w:ascii="Times New Roman" w:hAnsi="Times New Roman" w:cs="Times New Roman"/>
            <w:sz w:val="22"/>
            <w:szCs w:val="22"/>
          </w:rPr>
          <w:t>,</w:t>
        </w:r>
      </w:ins>
      <w:r w:rsidRPr="00103135">
        <w:rPr>
          <w:rStyle w:val="fontstyle01"/>
          <w:rFonts w:ascii="Times New Roman" w:hAnsi="Times New Roman" w:cs="Times New Roman"/>
          <w:sz w:val="22"/>
          <w:szCs w:val="22"/>
        </w:rPr>
        <w:t xml:space="preserve"> some reliable variables are selected as </w:t>
      </w:r>
      <w:del w:id="852" w:author="Kabir, Russell" w:date="2021-02-26T14:06:00Z">
        <w:r w:rsidRPr="00103135" w:rsidDel="00BA324C">
          <w:rPr>
            <w:rStyle w:val="fontstyle01"/>
            <w:rFonts w:ascii="Times New Roman" w:hAnsi="Times New Roman" w:cs="Times New Roman"/>
            <w:sz w:val="22"/>
            <w:szCs w:val="22"/>
          </w:rPr>
          <w:delText xml:space="preserve">of </w:delText>
        </w:r>
      </w:del>
      <w:r w:rsidRPr="00103135">
        <w:rPr>
          <w:rStyle w:val="fontstyle01"/>
          <w:rFonts w:ascii="Times New Roman" w:hAnsi="Times New Roman" w:cs="Times New Roman"/>
          <w:sz w:val="22"/>
          <w:szCs w:val="22"/>
        </w:rPr>
        <w:t xml:space="preserve">the respondent. </w:t>
      </w:r>
      <w:r w:rsidRPr="00103135">
        <w:rPr>
          <w:rStyle w:val="fontstyle01"/>
          <w:rFonts w:ascii="Times New Roman" w:hAnsi="Times New Roman" w:cs="Times New Roman"/>
          <w:bCs/>
          <w:sz w:val="22"/>
          <w:szCs w:val="22"/>
        </w:rPr>
        <w:t xml:space="preserve">A set of covariates such as </w:t>
      </w:r>
      <w:r w:rsidRPr="00103135">
        <w:rPr>
          <w:rStyle w:val="fontstyle01"/>
          <w:rFonts w:ascii="Times New Roman" w:hAnsi="Times New Roman" w:cs="Times New Roman"/>
          <w:sz w:val="22"/>
          <w:szCs w:val="22"/>
        </w:rPr>
        <w:t>child</w:t>
      </w:r>
      <w:ins w:id="853" w:author="Microsoft account" w:date="2021-04-22T04:12:00Z">
        <w:r w:rsidR="00090B88">
          <w:rPr>
            <w:rStyle w:val="fontstyle01"/>
            <w:rFonts w:ascii="Times New Roman" w:hAnsi="Times New Roman" w:cs="Times New Roman"/>
            <w:sz w:val="22"/>
            <w:szCs w:val="22"/>
          </w:rPr>
          <w:t>’s</w:t>
        </w:r>
      </w:ins>
      <w:r w:rsidR="003C238F" w:rsidRPr="00103135">
        <w:rPr>
          <w:rStyle w:val="fontstyle01"/>
          <w:rFonts w:ascii="Times New Roman" w:hAnsi="Times New Roman" w:cs="Times New Roman"/>
          <w:sz w:val="22"/>
          <w:szCs w:val="22"/>
        </w:rPr>
        <w:t xml:space="preserve"> age</w:t>
      </w:r>
      <w:r w:rsidRPr="00103135">
        <w:rPr>
          <w:rStyle w:val="fontstyle01"/>
          <w:rFonts w:ascii="Times New Roman" w:hAnsi="Times New Roman" w:cs="Times New Roman"/>
          <w:sz w:val="22"/>
          <w:szCs w:val="22"/>
        </w:rPr>
        <w:t xml:space="preserve">, </w:t>
      </w:r>
      <w:del w:id="854" w:author="Microsoft account" w:date="2021-04-22T04:12:00Z">
        <w:r w:rsidRPr="00103135" w:rsidDel="00090B88">
          <w:rPr>
            <w:rStyle w:val="fontstyle01"/>
            <w:rFonts w:ascii="Times New Roman" w:hAnsi="Times New Roman" w:cs="Times New Roman"/>
            <w:sz w:val="22"/>
            <w:szCs w:val="22"/>
          </w:rPr>
          <w:delText xml:space="preserve">child </w:delText>
        </w:r>
      </w:del>
      <w:r w:rsidRPr="00103135">
        <w:rPr>
          <w:rStyle w:val="fontstyle01"/>
          <w:rFonts w:ascii="Times New Roman" w:hAnsi="Times New Roman" w:cs="Times New Roman"/>
          <w:sz w:val="22"/>
          <w:szCs w:val="22"/>
        </w:rPr>
        <w:t>sex</w:t>
      </w:r>
      <w:r w:rsidR="002F04C5" w:rsidRPr="00103135">
        <w:rPr>
          <w:rStyle w:val="fontstyle01"/>
          <w:rFonts w:ascii="Times New Roman" w:hAnsi="Times New Roman" w:cs="Times New Roman"/>
          <w:sz w:val="22"/>
          <w:szCs w:val="22"/>
        </w:rPr>
        <w:t>, place of residence</w:t>
      </w:r>
      <w:r w:rsidRPr="00103135">
        <w:rPr>
          <w:rStyle w:val="fontstyle01"/>
          <w:rFonts w:ascii="Times New Roman" w:hAnsi="Times New Roman" w:cs="Times New Roman"/>
          <w:sz w:val="22"/>
          <w:szCs w:val="22"/>
        </w:rPr>
        <w:t xml:space="preserve">, </w:t>
      </w:r>
      <w:del w:id="855" w:author="Microsoft account" w:date="2021-04-22T04:13:00Z">
        <w:r w:rsidRPr="00103135" w:rsidDel="0044662E">
          <w:rPr>
            <w:rStyle w:val="fontstyle01"/>
            <w:rFonts w:ascii="Times New Roman" w:hAnsi="Times New Roman" w:cs="Times New Roman"/>
            <w:sz w:val="22"/>
            <w:szCs w:val="22"/>
          </w:rPr>
          <w:delText>division</w:delText>
        </w:r>
      </w:del>
      <w:ins w:id="856" w:author="Microsoft account" w:date="2021-04-22T04:13:00Z">
        <w:r w:rsidR="0044662E">
          <w:rPr>
            <w:rStyle w:val="fontstyle01"/>
            <w:rFonts w:ascii="Times New Roman" w:hAnsi="Times New Roman" w:cs="Times New Roman"/>
            <w:sz w:val="22"/>
            <w:szCs w:val="22"/>
          </w:rPr>
          <w:t>region of the country</w:t>
        </w:r>
      </w:ins>
      <w:r w:rsidRPr="00103135">
        <w:rPr>
          <w:rStyle w:val="fontstyle01"/>
          <w:rFonts w:ascii="Times New Roman" w:hAnsi="Times New Roman" w:cs="Times New Roman"/>
          <w:sz w:val="22"/>
          <w:szCs w:val="22"/>
        </w:rPr>
        <w:t>, mother’s education</w:t>
      </w:r>
      <w:ins w:id="857" w:author="Microsoft account" w:date="2021-04-22T04:14:00Z">
        <w:r w:rsidR="0044662E">
          <w:rPr>
            <w:rStyle w:val="fontstyle01"/>
            <w:rFonts w:ascii="Times New Roman" w:hAnsi="Times New Roman" w:cs="Times New Roman"/>
            <w:sz w:val="22"/>
            <w:szCs w:val="22"/>
          </w:rPr>
          <w:t>al level</w:t>
        </w:r>
      </w:ins>
      <w:r w:rsidRPr="00103135">
        <w:rPr>
          <w:rStyle w:val="fontstyle01"/>
          <w:rFonts w:ascii="Times New Roman" w:hAnsi="Times New Roman" w:cs="Times New Roman"/>
          <w:sz w:val="22"/>
          <w:szCs w:val="22"/>
        </w:rPr>
        <w:t>, wealth index, religion, sex</w:t>
      </w:r>
      <w:r w:rsidR="002F04C5" w:rsidRPr="00103135">
        <w:rPr>
          <w:rStyle w:val="fontstyle01"/>
          <w:rFonts w:ascii="Times New Roman" w:hAnsi="Times New Roman" w:cs="Times New Roman"/>
          <w:sz w:val="22"/>
          <w:szCs w:val="22"/>
        </w:rPr>
        <w:t xml:space="preserve"> of household head</w:t>
      </w:r>
      <w:r w:rsidRPr="00103135">
        <w:rPr>
          <w:rStyle w:val="fontstyle01"/>
          <w:rFonts w:ascii="Times New Roman" w:hAnsi="Times New Roman" w:cs="Times New Roman"/>
          <w:sz w:val="22"/>
          <w:szCs w:val="22"/>
        </w:rPr>
        <w:t>,</w:t>
      </w:r>
      <w:del w:id="858" w:author="meshbah rahman" w:date="2021-02-22T02:34:00Z">
        <w:r w:rsidRPr="00103135" w:rsidDel="00E43B13">
          <w:rPr>
            <w:rStyle w:val="fontstyle01"/>
            <w:rFonts w:ascii="Times New Roman" w:hAnsi="Times New Roman" w:cs="Times New Roman"/>
            <w:sz w:val="22"/>
            <w:szCs w:val="22"/>
          </w:rPr>
          <w:delText xml:space="preserve"> </w:delText>
        </w:r>
        <w:r w:rsidR="00446BAB" w:rsidRPr="00103135" w:rsidDel="00E43B13">
          <w:rPr>
            <w:rStyle w:val="fontstyle01"/>
            <w:rFonts w:ascii="Times New Roman" w:hAnsi="Times New Roman" w:cs="Times New Roman"/>
            <w:sz w:val="22"/>
            <w:szCs w:val="22"/>
          </w:rPr>
          <w:delText>the</w:delText>
        </w:r>
      </w:del>
      <w:r w:rsidR="00446BAB" w:rsidRPr="00103135">
        <w:rPr>
          <w:rStyle w:val="fontstyle01"/>
          <w:rFonts w:ascii="Times New Roman" w:hAnsi="Times New Roman" w:cs="Times New Roman"/>
          <w:sz w:val="22"/>
          <w:szCs w:val="22"/>
        </w:rPr>
        <w:t xml:space="preserve"> </w:t>
      </w:r>
      <w:del w:id="859" w:author="meshbah rahman" w:date="2021-02-22T02:34:00Z">
        <w:r w:rsidRPr="00103135" w:rsidDel="00E43B13">
          <w:rPr>
            <w:rStyle w:val="fontstyle01"/>
            <w:rFonts w:ascii="Times New Roman" w:hAnsi="Times New Roman" w:cs="Times New Roman"/>
            <w:sz w:val="22"/>
            <w:szCs w:val="22"/>
          </w:rPr>
          <w:delText>ethnicity</w:delText>
        </w:r>
      </w:del>
      <w:ins w:id="860" w:author="meshbah rahman" w:date="2021-02-22T02:34:00Z">
        <w:del w:id="861" w:author="Microsoft account" w:date="2021-04-22T03:57:00Z">
          <w:r w:rsidR="00E43B13" w:rsidRPr="00103135" w:rsidDel="00CA682F">
            <w:rPr>
              <w:rStyle w:val="fontstyle01"/>
              <w:rFonts w:ascii="Times New Roman" w:hAnsi="Times New Roman" w:cs="Times New Roman"/>
              <w:sz w:val="22"/>
              <w:szCs w:val="22"/>
            </w:rPr>
            <w:delText xml:space="preserve">and </w:delText>
          </w:r>
        </w:del>
        <w:r w:rsidR="00E43B13" w:rsidRPr="00103135">
          <w:rPr>
            <w:rStyle w:val="fontstyle01"/>
            <w:rFonts w:ascii="Times New Roman" w:hAnsi="Times New Roman" w:cs="Times New Roman"/>
            <w:sz w:val="22"/>
            <w:szCs w:val="22"/>
          </w:rPr>
          <w:t>ethnicity</w:t>
        </w:r>
      </w:ins>
      <w:r w:rsidRPr="00103135">
        <w:rPr>
          <w:rStyle w:val="fontstyle01"/>
          <w:rFonts w:ascii="Times New Roman" w:hAnsi="Times New Roman" w:cs="Times New Roman"/>
          <w:bCs/>
          <w:sz w:val="22"/>
          <w:szCs w:val="22"/>
        </w:rPr>
        <w:t xml:space="preserve"> of household head</w:t>
      </w:r>
      <w:ins w:id="862" w:author="Microsoft account" w:date="2021-04-22T03:58:00Z">
        <w:r w:rsidR="00CA682F">
          <w:rPr>
            <w:rStyle w:val="fontstyle01"/>
            <w:rFonts w:ascii="Times New Roman" w:hAnsi="Times New Roman" w:cs="Times New Roman"/>
            <w:bCs/>
            <w:sz w:val="22"/>
            <w:szCs w:val="22"/>
          </w:rPr>
          <w:t xml:space="preserve">, mother’s age, </w:t>
        </w:r>
      </w:ins>
      <w:ins w:id="863" w:author="Microsoft account" w:date="2021-04-22T03:59:00Z">
        <w:r w:rsidR="0044662E">
          <w:rPr>
            <w:rStyle w:val="fontstyle01"/>
            <w:rFonts w:ascii="Times New Roman" w:hAnsi="Times New Roman" w:cs="Times New Roman"/>
            <w:bCs/>
            <w:sz w:val="22"/>
            <w:szCs w:val="22"/>
          </w:rPr>
          <w:t>early childhood disease</w:t>
        </w:r>
      </w:ins>
      <w:ins w:id="864" w:author="Microsoft account" w:date="2021-05-25T12:20:00Z">
        <w:r w:rsidR="00C752E4">
          <w:rPr>
            <w:rStyle w:val="fontstyle01"/>
            <w:rFonts w:ascii="Times New Roman" w:hAnsi="Times New Roman" w:cs="Times New Roman"/>
            <w:bCs/>
            <w:sz w:val="22"/>
            <w:szCs w:val="22"/>
          </w:rPr>
          <w:t>s</w:t>
        </w:r>
      </w:ins>
      <w:ins w:id="865" w:author="Microsoft account" w:date="2021-04-22T03:59:00Z">
        <w:r w:rsidR="00CA682F">
          <w:rPr>
            <w:rStyle w:val="fontstyle01"/>
            <w:rFonts w:ascii="Times New Roman" w:hAnsi="Times New Roman" w:cs="Times New Roman"/>
            <w:bCs/>
            <w:sz w:val="22"/>
            <w:szCs w:val="22"/>
          </w:rPr>
          <w:t>,</w:t>
        </w:r>
        <w:r w:rsidR="009E2CBC">
          <w:rPr>
            <w:rStyle w:val="fontstyle01"/>
            <w:rFonts w:ascii="Times New Roman" w:hAnsi="Times New Roman" w:cs="Times New Roman"/>
            <w:bCs/>
            <w:sz w:val="22"/>
            <w:szCs w:val="22"/>
          </w:rPr>
          <w:t xml:space="preserve"> </w:t>
        </w:r>
      </w:ins>
      <w:ins w:id="866" w:author="Microsoft account" w:date="2021-04-22T04:16:00Z">
        <w:r w:rsidR="0044662E">
          <w:rPr>
            <w:rStyle w:val="fontstyle01"/>
            <w:rFonts w:ascii="Times New Roman" w:hAnsi="Times New Roman" w:cs="Times New Roman"/>
            <w:bCs/>
            <w:sz w:val="22"/>
            <w:szCs w:val="22"/>
          </w:rPr>
          <w:t>nutritional status</w:t>
        </w:r>
      </w:ins>
      <w:ins w:id="867" w:author="Microsoft account" w:date="2021-04-22T04:17:00Z">
        <w:r w:rsidR="0044662E">
          <w:rPr>
            <w:rStyle w:val="fontstyle01"/>
            <w:rFonts w:ascii="Times New Roman" w:hAnsi="Times New Roman" w:cs="Times New Roman"/>
            <w:bCs/>
            <w:sz w:val="22"/>
            <w:szCs w:val="22"/>
          </w:rPr>
          <w:t xml:space="preserve"> (</w:t>
        </w:r>
      </w:ins>
      <w:ins w:id="868" w:author="Microsoft account" w:date="2021-04-22T03:59:00Z">
        <w:r w:rsidR="0044662E">
          <w:rPr>
            <w:rStyle w:val="fontstyle01"/>
            <w:rFonts w:ascii="Times New Roman" w:hAnsi="Times New Roman" w:cs="Times New Roman"/>
            <w:bCs/>
            <w:sz w:val="22"/>
            <w:szCs w:val="22"/>
          </w:rPr>
          <w:t>underweight, stunting</w:t>
        </w:r>
        <w:r w:rsidR="009E2CBC">
          <w:rPr>
            <w:rStyle w:val="fontstyle01"/>
            <w:rFonts w:ascii="Times New Roman" w:hAnsi="Times New Roman" w:cs="Times New Roman"/>
            <w:bCs/>
            <w:sz w:val="22"/>
            <w:szCs w:val="22"/>
          </w:rPr>
          <w:t>, w</w:t>
        </w:r>
        <w:r w:rsidR="0044662E">
          <w:rPr>
            <w:rStyle w:val="fontstyle01"/>
            <w:rFonts w:ascii="Times New Roman" w:hAnsi="Times New Roman" w:cs="Times New Roman"/>
            <w:bCs/>
            <w:sz w:val="22"/>
            <w:szCs w:val="22"/>
          </w:rPr>
          <w:t>asting</w:t>
        </w:r>
        <w:r w:rsidR="00CA682F">
          <w:rPr>
            <w:rStyle w:val="fontstyle01"/>
            <w:rFonts w:ascii="Times New Roman" w:hAnsi="Times New Roman" w:cs="Times New Roman"/>
            <w:bCs/>
            <w:sz w:val="22"/>
            <w:szCs w:val="22"/>
          </w:rPr>
          <w:t>,</w:t>
        </w:r>
      </w:ins>
      <w:ins w:id="869" w:author="Microsoft account" w:date="2021-04-22T04:17:00Z">
        <w:r w:rsidR="0044662E">
          <w:rPr>
            <w:rStyle w:val="fontstyle01"/>
            <w:rFonts w:ascii="Times New Roman" w:hAnsi="Times New Roman" w:cs="Times New Roman"/>
            <w:bCs/>
            <w:sz w:val="22"/>
            <w:szCs w:val="22"/>
          </w:rPr>
          <w:t xml:space="preserve"> and</w:t>
        </w:r>
      </w:ins>
      <w:ins w:id="870" w:author="Microsoft account" w:date="2021-04-22T03:59:00Z">
        <w:r w:rsidR="00CA682F">
          <w:rPr>
            <w:rStyle w:val="fontstyle01"/>
            <w:rFonts w:ascii="Times New Roman" w:hAnsi="Times New Roman" w:cs="Times New Roman"/>
            <w:bCs/>
            <w:sz w:val="22"/>
            <w:szCs w:val="22"/>
          </w:rPr>
          <w:t xml:space="preserve"> overweight</w:t>
        </w:r>
      </w:ins>
      <w:ins w:id="871" w:author="Microsoft account" w:date="2021-04-22T04:17:00Z">
        <w:r w:rsidR="0044662E">
          <w:rPr>
            <w:rStyle w:val="fontstyle01"/>
            <w:rFonts w:ascii="Times New Roman" w:hAnsi="Times New Roman" w:cs="Times New Roman"/>
            <w:bCs/>
            <w:sz w:val="22"/>
            <w:szCs w:val="22"/>
          </w:rPr>
          <w:t>)</w:t>
        </w:r>
      </w:ins>
      <w:ins w:id="872" w:author="Microsoft account" w:date="2021-04-22T04:02:00Z">
        <w:r w:rsidR="00F91033">
          <w:rPr>
            <w:rStyle w:val="fontstyle01"/>
            <w:rFonts w:ascii="Times New Roman" w:hAnsi="Times New Roman" w:cs="Times New Roman"/>
            <w:bCs/>
            <w:sz w:val="22"/>
            <w:szCs w:val="22"/>
          </w:rPr>
          <w:t xml:space="preserve">, </w:t>
        </w:r>
        <w:r w:rsidR="0044662E">
          <w:rPr>
            <w:rStyle w:val="fontstyle01"/>
            <w:rFonts w:ascii="Times New Roman" w:hAnsi="Times New Roman" w:cs="Times New Roman"/>
            <w:bCs/>
            <w:sz w:val="22"/>
            <w:szCs w:val="22"/>
          </w:rPr>
          <w:t>toilet facility</w:t>
        </w:r>
        <w:r w:rsidR="009E2CBC">
          <w:rPr>
            <w:rStyle w:val="fontstyle01"/>
            <w:rFonts w:ascii="Times New Roman" w:hAnsi="Times New Roman" w:cs="Times New Roman"/>
            <w:bCs/>
            <w:sz w:val="22"/>
            <w:szCs w:val="22"/>
          </w:rPr>
          <w:t xml:space="preserve">, early childhood </w:t>
        </w:r>
      </w:ins>
      <w:ins w:id="873" w:author="Microsoft account" w:date="2021-04-22T04:18:00Z">
        <w:r w:rsidR="0044662E">
          <w:rPr>
            <w:rStyle w:val="fontstyle01"/>
            <w:rFonts w:ascii="Times New Roman" w:hAnsi="Times New Roman" w:cs="Times New Roman"/>
            <w:bCs/>
            <w:sz w:val="22"/>
            <w:szCs w:val="22"/>
          </w:rPr>
          <w:t xml:space="preserve">educational </w:t>
        </w:r>
      </w:ins>
      <w:ins w:id="874" w:author="Microsoft account" w:date="2021-04-22T04:02:00Z">
        <w:r w:rsidR="0044662E">
          <w:rPr>
            <w:rStyle w:val="fontstyle01"/>
            <w:rFonts w:ascii="Times New Roman" w:hAnsi="Times New Roman" w:cs="Times New Roman"/>
            <w:bCs/>
            <w:sz w:val="22"/>
            <w:szCs w:val="22"/>
          </w:rPr>
          <w:t>program</w:t>
        </w:r>
        <w:r w:rsidR="009E2CBC">
          <w:rPr>
            <w:rStyle w:val="fontstyle01"/>
            <w:rFonts w:ascii="Times New Roman" w:hAnsi="Times New Roman" w:cs="Times New Roman"/>
            <w:bCs/>
            <w:sz w:val="22"/>
            <w:szCs w:val="22"/>
          </w:rPr>
          <w:t xml:space="preserve">, mother </w:t>
        </w:r>
      </w:ins>
      <w:ins w:id="875" w:author="Microsoft account" w:date="2021-04-22T04:03:00Z">
        <w:r w:rsidR="009E2CBC">
          <w:rPr>
            <w:rStyle w:val="fontstyle01"/>
            <w:rFonts w:ascii="Times New Roman" w:hAnsi="Times New Roman" w:cs="Times New Roman"/>
            <w:bCs/>
            <w:sz w:val="22"/>
            <w:szCs w:val="22"/>
          </w:rPr>
          <w:t>stimulation</w:t>
        </w:r>
      </w:ins>
      <w:ins w:id="876" w:author="Microsoft account" w:date="2021-04-22T04:02:00Z">
        <w:r w:rsidR="009E2CBC">
          <w:rPr>
            <w:rStyle w:val="fontstyle01"/>
            <w:rFonts w:ascii="Times New Roman" w:hAnsi="Times New Roman" w:cs="Times New Roman"/>
            <w:bCs/>
            <w:sz w:val="22"/>
            <w:szCs w:val="22"/>
          </w:rPr>
          <w:t>, father stimulation,</w:t>
        </w:r>
      </w:ins>
      <w:ins w:id="877" w:author="Microsoft account" w:date="2021-04-22T04:03:00Z">
        <w:r w:rsidR="009E2CBC">
          <w:rPr>
            <w:rStyle w:val="fontstyle01"/>
            <w:rFonts w:ascii="Times New Roman" w:hAnsi="Times New Roman" w:cs="Times New Roman"/>
            <w:bCs/>
            <w:sz w:val="22"/>
            <w:szCs w:val="22"/>
          </w:rPr>
          <w:t xml:space="preserve"> other stimulation, salt </w:t>
        </w:r>
      </w:ins>
      <w:ins w:id="878" w:author="Microsoft account" w:date="2021-04-22T04:11:00Z">
        <w:r w:rsidR="00736057">
          <w:rPr>
            <w:rStyle w:val="fontstyle01"/>
            <w:rFonts w:ascii="Times New Roman" w:hAnsi="Times New Roman" w:cs="Times New Roman"/>
            <w:bCs/>
            <w:sz w:val="22"/>
            <w:szCs w:val="22"/>
          </w:rPr>
          <w:t>iodization</w:t>
        </w:r>
      </w:ins>
      <w:ins w:id="879" w:author="Microsoft account" w:date="2021-04-22T04:03:00Z">
        <w:r w:rsidR="009E2CBC">
          <w:rPr>
            <w:rStyle w:val="fontstyle01"/>
            <w:rFonts w:ascii="Times New Roman" w:hAnsi="Times New Roman" w:cs="Times New Roman"/>
            <w:bCs/>
            <w:sz w:val="22"/>
            <w:szCs w:val="22"/>
          </w:rPr>
          <w:t>,</w:t>
        </w:r>
      </w:ins>
      <w:ins w:id="880" w:author="Microsoft account" w:date="2021-04-22T04:04:00Z">
        <w:r w:rsidR="0044662E">
          <w:rPr>
            <w:rStyle w:val="fontstyle01"/>
            <w:rFonts w:ascii="Times New Roman" w:hAnsi="Times New Roman" w:cs="Times New Roman"/>
            <w:bCs/>
            <w:sz w:val="22"/>
            <w:szCs w:val="22"/>
          </w:rPr>
          <w:t xml:space="preserve"> books, toys, </w:t>
        </w:r>
        <w:r w:rsidR="009E2CBC">
          <w:rPr>
            <w:rStyle w:val="fontstyle01"/>
            <w:rFonts w:ascii="Times New Roman" w:hAnsi="Times New Roman" w:cs="Times New Roman"/>
            <w:bCs/>
            <w:sz w:val="22"/>
            <w:szCs w:val="22"/>
          </w:rPr>
          <w:t>media</w:t>
        </w:r>
      </w:ins>
      <w:ins w:id="881" w:author="Microsoft account" w:date="2021-04-22T04:19:00Z">
        <w:r w:rsidR="0044662E">
          <w:rPr>
            <w:rStyle w:val="fontstyle01"/>
            <w:rFonts w:ascii="Times New Roman" w:hAnsi="Times New Roman" w:cs="Times New Roman"/>
            <w:bCs/>
            <w:sz w:val="22"/>
            <w:szCs w:val="22"/>
          </w:rPr>
          <w:t xml:space="preserve"> accessibility (possession of television, newspaper or radio)</w:t>
        </w:r>
      </w:ins>
      <w:ins w:id="882" w:author="Microsoft account" w:date="2021-04-22T04:04:00Z">
        <w:r w:rsidR="009E2CBC">
          <w:rPr>
            <w:rStyle w:val="fontstyle01"/>
            <w:rFonts w:ascii="Times New Roman" w:hAnsi="Times New Roman" w:cs="Times New Roman"/>
            <w:bCs/>
            <w:sz w:val="22"/>
            <w:szCs w:val="22"/>
          </w:rPr>
          <w:t>, and child punishment</w:t>
        </w:r>
      </w:ins>
      <w:r w:rsidRPr="00103135">
        <w:rPr>
          <w:rStyle w:val="fontstyle01"/>
          <w:rFonts w:ascii="Times New Roman" w:hAnsi="Times New Roman" w:cs="Times New Roman"/>
          <w:bCs/>
          <w:sz w:val="22"/>
          <w:szCs w:val="22"/>
        </w:rPr>
        <w:t xml:space="preserve"> was used. Details including levels of covariates</w:t>
      </w:r>
      <w:ins w:id="883" w:author="Kabir, Russell" w:date="2021-02-26T14:07:00Z">
        <w:r w:rsidR="00BA324C">
          <w:rPr>
            <w:rStyle w:val="fontstyle01"/>
            <w:rFonts w:ascii="Times New Roman" w:hAnsi="Times New Roman" w:cs="Times New Roman"/>
            <w:bCs/>
            <w:sz w:val="22"/>
            <w:szCs w:val="22"/>
          </w:rPr>
          <w:t>,</w:t>
        </w:r>
      </w:ins>
      <w:r w:rsidRPr="00103135">
        <w:rPr>
          <w:rStyle w:val="fontstyle01"/>
          <w:rFonts w:ascii="Times New Roman" w:hAnsi="Times New Roman" w:cs="Times New Roman"/>
          <w:bCs/>
          <w:sz w:val="22"/>
          <w:szCs w:val="22"/>
        </w:rPr>
        <w:t xml:space="preserve"> are provided in Table </w:t>
      </w:r>
      <w:r w:rsidR="002F04C5" w:rsidRPr="00103135">
        <w:rPr>
          <w:rStyle w:val="fontstyle01"/>
          <w:rFonts w:ascii="Times New Roman" w:hAnsi="Times New Roman" w:cs="Times New Roman"/>
          <w:bCs/>
          <w:sz w:val="22"/>
          <w:szCs w:val="22"/>
        </w:rPr>
        <w:t>2</w:t>
      </w:r>
      <w:r w:rsidRPr="00103135">
        <w:rPr>
          <w:rStyle w:val="fontstyle01"/>
          <w:rFonts w:ascii="Times New Roman" w:hAnsi="Times New Roman" w:cs="Times New Roman"/>
          <w:bCs/>
          <w:sz w:val="22"/>
          <w:szCs w:val="22"/>
        </w:rPr>
        <w:t>.</w:t>
      </w:r>
      <w:commentRangeEnd w:id="846"/>
      <w:r w:rsidR="00E43B13">
        <w:rPr>
          <w:rStyle w:val="CommentReference"/>
          <w:lang w:val="en-US"/>
        </w:rPr>
        <w:commentReference w:id="846"/>
      </w:r>
      <w:commentRangeEnd w:id="847"/>
    </w:p>
    <w:p w14:paraId="0655EEA6" w14:textId="5C52EE82" w:rsidR="001E018A" w:rsidRDefault="007B3283" w:rsidP="00E75A46">
      <w:pPr>
        <w:spacing w:after="0" w:line="480" w:lineRule="auto"/>
        <w:contextualSpacing/>
        <w:jc w:val="both"/>
        <w:rPr>
          <w:ins w:id="884" w:author="Microsoft account" w:date="2021-04-22T05:16:00Z"/>
          <w:rStyle w:val="fontstyle01"/>
          <w:rFonts w:ascii="Times New Roman" w:hAnsi="Times New Roman" w:cs="Times New Roman"/>
          <w:bCs/>
          <w:sz w:val="22"/>
          <w:szCs w:val="22"/>
        </w:rPr>
        <w:pPrChange w:id="885" w:author="Microsoft account" w:date="2021-05-25T22:50:00Z">
          <w:pPr>
            <w:spacing w:after="0" w:line="480" w:lineRule="auto"/>
            <w:contextualSpacing/>
          </w:pPr>
        </w:pPrChange>
      </w:pPr>
      <w:r>
        <w:rPr>
          <w:rStyle w:val="CommentReference"/>
          <w:lang w:val="en-US"/>
        </w:rPr>
        <w:lastRenderedPageBreak/>
        <w:commentReference w:id="847"/>
      </w:r>
      <w:ins w:id="886" w:author="Microsoft account" w:date="2021-04-22T04:30:00Z">
        <w:r w:rsidR="000F62AA" w:rsidRPr="000F62AA">
          <w:t xml:space="preserve"> </w:t>
        </w:r>
        <w:r w:rsidR="000F62AA" w:rsidRPr="000F62AA">
          <w:rPr>
            <w:rStyle w:val="fontstyle01"/>
            <w:rFonts w:ascii="Times New Roman" w:hAnsi="Times New Roman" w:cs="Times New Roman"/>
            <w:bCs/>
            <w:sz w:val="22"/>
            <w:szCs w:val="22"/>
          </w:rPr>
          <w:t>For measuring a</w:t>
        </w:r>
        <w:r w:rsidR="00E42CAF">
          <w:rPr>
            <w:rStyle w:val="fontstyle01"/>
            <w:rFonts w:ascii="Times New Roman" w:hAnsi="Times New Roman" w:cs="Times New Roman"/>
            <w:bCs/>
            <w:sz w:val="22"/>
            <w:szCs w:val="22"/>
          </w:rPr>
          <w:t xml:space="preserve"> child's nutritional status, four</w:t>
        </w:r>
        <w:r w:rsidR="000F62AA" w:rsidRPr="000F62AA">
          <w:rPr>
            <w:rStyle w:val="fontstyle01"/>
            <w:rFonts w:ascii="Times New Roman" w:hAnsi="Times New Roman" w:cs="Times New Roman"/>
            <w:bCs/>
            <w:sz w:val="22"/>
            <w:szCs w:val="22"/>
          </w:rPr>
          <w:t xml:space="preserve"> anthropometric indices, height-for-age</w:t>
        </w:r>
      </w:ins>
      <w:ins w:id="887" w:author="Microsoft account" w:date="2021-04-22T04:32:00Z">
        <w:r w:rsidR="00C46CDD">
          <w:rPr>
            <w:rStyle w:val="fontstyle01"/>
            <w:rFonts w:ascii="Times New Roman" w:hAnsi="Times New Roman" w:cs="Times New Roman"/>
            <w:bCs/>
            <w:sz w:val="22"/>
            <w:szCs w:val="22"/>
          </w:rPr>
          <w:t>, weight-for-age</w:t>
        </w:r>
      </w:ins>
      <w:ins w:id="888" w:author="Microsoft account" w:date="2021-04-22T04:30:00Z">
        <w:r w:rsidR="000F62AA" w:rsidRPr="000F62AA">
          <w:rPr>
            <w:rStyle w:val="fontstyle01"/>
            <w:rFonts w:ascii="Times New Roman" w:hAnsi="Times New Roman" w:cs="Times New Roman"/>
            <w:bCs/>
            <w:sz w:val="22"/>
            <w:szCs w:val="22"/>
          </w:rPr>
          <w:t xml:space="preserve"> and weight-for-hei</w:t>
        </w:r>
        <w:r w:rsidR="000F62AA">
          <w:rPr>
            <w:rStyle w:val="fontstyle01"/>
            <w:rFonts w:ascii="Times New Roman" w:hAnsi="Times New Roman" w:cs="Times New Roman"/>
            <w:bCs/>
            <w:sz w:val="22"/>
            <w:szCs w:val="22"/>
          </w:rPr>
          <w:t>ght z-</w:t>
        </w:r>
        <w:r w:rsidR="000F62AA" w:rsidRPr="000F62AA">
          <w:rPr>
            <w:rStyle w:val="fontstyle01"/>
            <w:rFonts w:ascii="Times New Roman" w:hAnsi="Times New Roman" w:cs="Times New Roman"/>
            <w:bCs/>
            <w:sz w:val="22"/>
            <w:szCs w:val="22"/>
          </w:rPr>
          <w:t>score, were used as recommended by the WHO</w:t>
        </w:r>
      </w:ins>
      <w:ins w:id="889" w:author="Microsoft account" w:date="2021-04-22T04:46:00Z">
        <w:r w:rsidR="00C46CDD">
          <w:rPr>
            <w:rStyle w:val="fontstyle01"/>
            <w:rFonts w:ascii="Times New Roman" w:hAnsi="Times New Roman" w:cs="Times New Roman"/>
            <w:bCs/>
            <w:sz w:val="22"/>
            <w:szCs w:val="22"/>
          </w:rPr>
          <w:t xml:space="preserve"> </w:t>
        </w:r>
      </w:ins>
      <w:ins w:id="890" w:author="Microsoft account" w:date="2021-04-22T04:52:00Z">
        <w:r w:rsidR="004101CE">
          <w:rPr>
            <w:rStyle w:val="fontstyle01"/>
            <w:rFonts w:ascii="Times New Roman" w:hAnsi="Times New Roman" w:cs="Times New Roman"/>
            <w:bCs/>
            <w:sz w:val="22"/>
            <w:szCs w:val="22"/>
          </w:rPr>
          <w:fldChar w:fldCharType="begin" w:fldLock="1"/>
        </w:r>
      </w:ins>
      <w:r w:rsidR="00D57969">
        <w:rPr>
          <w:rStyle w:val="fontstyle01"/>
          <w:rFonts w:ascii="Times New Roman" w:hAnsi="Times New Roman" w:cs="Times New Roman"/>
          <w:bCs/>
          <w:sz w:val="22"/>
          <w:szCs w:val="22"/>
        </w:rPr>
        <w:instrText>ADDIN CSL_CITATION {"citationItems":[{"id":"ITEM-1","itemData":{"URL":"https://www.who.int/tools/child-growth-standards/standards","accessed":{"date-parts":[["2021","4","22"]]},"author":[{"dropping-particle":"","family":"WHO","given":"","non-dropping-particle":"","parse-names":false,"suffix":""}],"id":"ITEM-1","issued":{"date-parts":[["2021"]]},"title":"The WHO Child Growth Standards","type":"webpage"},"uris":["http://www.mendeley.com/documents/?uuid=4f9ecebe-334a-3113-8611-c9d058ae9f91"]}],"mendeley":{"formattedCitation":"&lt;sup&gt;18&lt;/sup&gt;","plainTextFormattedCitation":"18","previouslyFormattedCitation":"&lt;sup&gt;18&lt;/sup&gt;"},"properties":{"noteIndex":0},"schema":"https://github.com/citation-style-language/schema/raw/master/csl-citation.json"}</w:instrText>
      </w:r>
      <w:r w:rsidR="004101CE">
        <w:rPr>
          <w:rStyle w:val="fontstyle01"/>
          <w:rFonts w:ascii="Times New Roman" w:hAnsi="Times New Roman" w:cs="Times New Roman"/>
          <w:bCs/>
          <w:sz w:val="22"/>
          <w:szCs w:val="22"/>
        </w:rPr>
        <w:fldChar w:fldCharType="separate"/>
      </w:r>
      <w:r w:rsidR="004101CE" w:rsidRPr="004101CE">
        <w:rPr>
          <w:rStyle w:val="fontstyle01"/>
          <w:rFonts w:ascii="Times New Roman" w:hAnsi="Times New Roman" w:cs="Times New Roman"/>
          <w:bCs/>
          <w:noProof/>
          <w:sz w:val="22"/>
          <w:szCs w:val="22"/>
          <w:vertAlign w:val="superscript"/>
        </w:rPr>
        <w:t>18</w:t>
      </w:r>
      <w:ins w:id="891" w:author="Microsoft account" w:date="2021-04-22T04:52:00Z">
        <w:r w:rsidR="004101CE">
          <w:rPr>
            <w:rStyle w:val="fontstyle01"/>
            <w:rFonts w:ascii="Times New Roman" w:hAnsi="Times New Roman" w:cs="Times New Roman"/>
            <w:bCs/>
            <w:sz w:val="22"/>
            <w:szCs w:val="22"/>
          </w:rPr>
          <w:fldChar w:fldCharType="end"/>
        </w:r>
      </w:ins>
      <w:ins w:id="892" w:author="Microsoft account" w:date="2021-04-22T04:30:00Z">
        <w:r w:rsidR="000F62AA" w:rsidRPr="000F62AA">
          <w:rPr>
            <w:rStyle w:val="fontstyle01"/>
            <w:rFonts w:ascii="Times New Roman" w:hAnsi="Times New Roman" w:cs="Times New Roman"/>
            <w:bCs/>
            <w:sz w:val="22"/>
            <w:szCs w:val="22"/>
          </w:rPr>
          <w:t>.</w:t>
        </w:r>
      </w:ins>
      <w:ins w:id="893" w:author="Microsoft account" w:date="2021-04-22T04:54:00Z">
        <w:r w:rsidR="004101CE">
          <w:rPr>
            <w:rStyle w:val="fontstyle01"/>
            <w:rFonts w:ascii="Times New Roman" w:hAnsi="Times New Roman" w:cs="Times New Roman"/>
            <w:bCs/>
            <w:sz w:val="22"/>
            <w:szCs w:val="22"/>
          </w:rPr>
          <w:t xml:space="preserve"> The z-</w:t>
        </w:r>
        <w:r w:rsidR="004101CE" w:rsidRPr="004101CE">
          <w:rPr>
            <w:rStyle w:val="fontstyle01"/>
            <w:rFonts w:ascii="Times New Roman" w:hAnsi="Times New Roman" w:cs="Times New Roman"/>
            <w:bCs/>
            <w:sz w:val="22"/>
            <w:szCs w:val="22"/>
          </w:rPr>
          <w:t>score implies</w:t>
        </w:r>
        <w:r w:rsidR="004101CE">
          <w:rPr>
            <w:rStyle w:val="fontstyle01"/>
            <w:rFonts w:ascii="Times New Roman" w:hAnsi="Times New Roman" w:cs="Times New Roman"/>
            <w:bCs/>
            <w:sz w:val="22"/>
            <w:szCs w:val="22"/>
          </w:rPr>
          <w:t xml:space="preserve"> </w:t>
        </w:r>
        <w:r w:rsidR="004101CE" w:rsidRPr="004101CE">
          <w:rPr>
            <w:rStyle w:val="fontstyle01"/>
            <w:rFonts w:ascii="Times New Roman" w:hAnsi="Times New Roman" w:cs="Times New Roman"/>
            <w:bCs/>
            <w:sz w:val="22"/>
            <w:szCs w:val="22"/>
          </w:rPr>
          <w:t>how many standard deviations a given value is apart from the mean, and it is usually used to standardise data. In this particular c</w:t>
        </w:r>
        <w:r w:rsidR="004101CE">
          <w:rPr>
            <w:rStyle w:val="fontstyle01"/>
            <w:rFonts w:ascii="Times New Roman" w:hAnsi="Times New Roman" w:cs="Times New Roman"/>
            <w:bCs/>
            <w:sz w:val="22"/>
            <w:szCs w:val="22"/>
          </w:rPr>
          <w:t>ase, the z-</w:t>
        </w:r>
        <w:r w:rsidR="004101CE" w:rsidRPr="004101CE">
          <w:rPr>
            <w:rStyle w:val="fontstyle01"/>
            <w:rFonts w:ascii="Times New Roman" w:hAnsi="Times New Roman" w:cs="Times New Roman"/>
            <w:bCs/>
            <w:sz w:val="22"/>
            <w:szCs w:val="22"/>
          </w:rPr>
          <w:t>score was used to compare stunting</w:t>
        </w:r>
      </w:ins>
      <w:ins w:id="894" w:author="Microsoft account" w:date="2021-04-22T04:56:00Z">
        <w:r w:rsidR="004101CE">
          <w:rPr>
            <w:rStyle w:val="fontstyle01"/>
            <w:rFonts w:ascii="Times New Roman" w:hAnsi="Times New Roman" w:cs="Times New Roman"/>
            <w:bCs/>
            <w:sz w:val="22"/>
            <w:szCs w:val="22"/>
          </w:rPr>
          <w:t>,</w:t>
        </w:r>
      </w:ins>
      <w:ins w:id="895" w:author="Microsoft account" w:date="2021-04-22T04:54:00Z">
        <w:r w:rsidR="004101CE" w:rsidRPr="004101CE">
          <w:rPr>
            <w:rStyle w:val="fontstyle01"/>
            <w:rFonts w:ascii="Times New Roman" w:hAnsi="Times New Roman" w:cs="Times New Roman"/>
            <w:bCs/>
            <w:sz w:val="22"/>
            <w:szCs w:val="22"/>
          </w:rPr>
          <w:t xml:space="preserve"> wasting</w:t>
        </w:r>
      </w:ins>
      <w:ins w:id="896" w:author="Microsoft account" w:date="2021-04-22T04:56:00Z">
        <w:r w:rsidR="004101CE">
          <w:rPr>
            <w:rStyle w:val="fontstyle01"/>
            <w:rFonts w:ascii="Times New Roman" w:hAnsi="Times New Roman" w:cs="Times New Roman"/>
            <w:bCs/>
            <w:sz w:val="22"/>
            <w:szCs w:val="22"/>
          </w:rPr>
          <w:t>, underweight and overweight</w:t>
        </w:r>
      </w:ins>
      <w:ins w:id="897" w:author="Microsoft account" w:date="2021-04-22T04:54:00Z">
        <w:r w:rsidR="004101CE" w:rsidRPr="004101CE">
          <w:rPr>
            <w:rStyle w:val="fontstyle01"/>
            <w:rFonts w:ascii="Times New Roman" w:hAnsi="Times New Roman" w:cs="Times New Roman"/>
            <w:bCs/>
            <w:sz w:val="22"/>
            <w:szCs w:val="22"/>
          </w:rPr>
          <w:t xml:space="preserve"> across gender and all age groups of under-five children. A child was considered wa</w:t>
        </w:r>
        <w:r w:rsidR="004101CE">
          <w:rPr>
            <w:rStyle w:val="fontstyle01"/>
            <w:rFonts w:ascii="Times New Roman" w:hAnsi="Times New Roman" w:cs="Times New Roman"/>
            <w:bCs/>
            <w:sz w:val="22"/>
            <w:szCs w:val="22"/>
          </w:rPr>
          <w:t>sted if the weight-for-height z-</w:t>
        </w:r>
        <w:r w:rsidR="004101CE" w:rsidRPr="004101CE">
          <w:rPr>
            <w:rStyle w:val="fontstyle01"/>
            <w:rFonts w:ascii="Times New Roman" w:hAnsi="Times New Roman" w:cs="Times New Roman"/>
            <w:bCs/>
            <w:sz w:val="22"/>
            <w:szCs w:val="22"/>
          </w:rPr>
          <w:t>score</w:t>
        </w:r>
      </w:ins>
      <w:ins w:id="898" w:author="Microsoft account" w:date="2021-04-22T04:58:00Z">
        <w:r w:rsidR="004101CE">
          <w:rPr>
            <w:rStyle w:val="fontstyle01"/>
            <w:rFonts w:ascii="Times New Roman" w:hAnsi="Times New Roman" w:cs="Times New Roman"/>
            <w:bCs/>
            <w:sz w:val="22"/>
            <w:szCs w:val="22"/>
          </w:rPr>
          <w:t xml:space="preserve"> </w:t>
        </w:r>
      </w:ins>
      <w:ins w:id="899" w:author="Microsoft account" w:date="2021-04-22T04:54:00Z">
        <w:r w:rsidR="004101CE" w:rsidRPr="004101CE">
          <w:rPr>
            <w:rStyle w:val="fontstyle01"/>
            <w:rFonts w:ascii="Times New Roman" w:hAnsi="Times New Roman" w:cs="Times New Roman"/>
            <w:bCs/>
            <w:sz w:val="22"/>
            <w:szCs w:val="22"/>
          </w:rPr>
          <w:t>was</w:t>
        </w:r>
      </w:ins>
      <w:ins w:id="900" w:author="Microsoft account" w:date="2021-04-22T04:58:00Z">
        <w:r w:rsidR="004101CE">
          <w:rPr>
            <w:rStyle w:val="fontstyle01"/>
            <w:rFonts w:ascii="Times New Roman" w:hAnsi="Times New Roman" w:cs="Times New Roman"/>
            <w:bCs/>
            <w:sz w:val="22"/>
            <w:szCs w:val="22"/>
          </w:rPr>
          <w:t xml:space="preserve"> </w:t>
        </w:r>
      </w:ins>
      <w:ins w:id="901" w:author="Microsoft account" w:date="2021-04-22T04:54:00Z">
        <w:r w:rsidR="004101CE">
          <w:rPr>
            <w:rStyle w:val="fontstyle01"/>
            <w:rFonts w:ascii="Times New Roman" w:hAnsi="Times New Roman" w:cs="Times New Roman"/>
            <w:bCs/>
            <w:sz w:val="22"/>
            <w:szCs w:val="22"/>
          </w:rPr>
          <w:t>less than -</w:t>
        </w:r>
        <w:r w:rsidR="004101CE" w:rsidRPr="004101CE">
          <w:rPr>
            <w:rStyle w:val="fontstyle01"/>
            <w:rFonts w:ascii="Times New Roman" w:hAnsi="Times New Roman" w:cs="Times New Roman"/>
            <w:bCs/>
            <w:sz w:val="22"/>
            <w:szCs w:val="22"/>
          </w:rPr>
          <w:t>2 and</w:t>
        </w:r>
      </w:ins>
      <w:ins w:id="902" w:author="Microsoft account" w:date="2021-04-22T04:58:00Z">
        <w:r w:rsidR="004101CE">
          <w:rPr>
            <w:rStyle w:val="fontstyle01"/>
            <w:rFonts w:ascii="Times New Roman" w:hAnsi="Times New Roman" w:cs="Times New Roman"/>
            <w:bCs/>
            <w:sz w:val="22"/>
            <w:szCs w:val="22"/>
          </w:rPr>
          <w:t xml:space="preserve"> </w:t>
        </w:r>
      </w:ins>
      <w:ins w:id="903" w:author="Microsoft account" w:date="2021-04-22T04:54:00Z">
        <w:r w:rsidR="004101CE" w:rsidRPr="004101CE">
          <w:rPr>
            <w:rStyle w:val="fontstyle01"/>
            <w:rFonts w:ascii="Times New Roman" w:hAnsi="Times New Roman" w:cs="Times New Roman"/>
            <w:bCs/>
            <w:sz w:val="22"/>
            <w:szCs w:val="22"/>
          </w:rPr>
          <w:t>stunted if the height</w:t>
        </w:r>
        <w:r w:rsidR="007602C5">
          <w:rPr>
            <w:rStyle w:val="fontstyle01"/>
            <w:rFonts w:ascii="Times New Roman" w:hAnsi="Times New Roman" w:cs="Times New Roman"/>
            <w:bCs/>
            <w:sz w:val="22"/>
            <w:szCs w:val="22"/>
          </w:rPr>
          <w:t>-for-age z-score was less than -</w:t>
        </w:r>
        <w:r w:rsidR="004101CE" w:rsidRPr="004101CE">
          <w:rPr>
            <w:rStyle w:val="fontstyle01"/>
            <w:rFonts w:ascii="Times New Roman" w:hAnsi="Times New Roman" w:cs="Times New Roman"/>
            <w:bCs/>
            <w:sz w:val="22"/>
            <w:szCs w:val="22"/>
          </w:rPr>
          <w:t xml:space="preserve">2. </w:t>
        </w:r>
      </w:ins>
      <w:ins w:id="904" w:author="Microsoft account" w:date="2021-04-22T05:09:00Z">
        <w:r w:rsidR="007602C5">
          <w:rPr>
            <w:rStyle w:val="fontstyle01"/>
            <w:rFonts w:ascii="Times New Roman" w:hAnsi="Times New Roman" w:cs="Times New Roman"/>
            <w:bCs/>
            <w:sz w:val="22"/>
            <w:szCs w:val="22"/>
          </w:rPr>
          <w:t xml:space="preserve">Underweight </w:t>
        </w:r>
        <w:r w:rsidR="00A07D16">
          <w:rPr>
            <w:rStyle w:val="fontstyle01"/>
            <w:rFonts w:ascii="Times New Roman" w:hAnsi="Times New Roman" w:cs="Times New Roman"/>
            <w:bCs/>
            <w:sz w:val="22"/>
            <w:szCs w:val="22"/>
          </w:rPr>
          <w:t>was considered by weight-for-age z-</w:t>
        </w:r>
        <w:r w:rsidR="00A07D16" w:rsidRPr="004101CE">
          <w:rPr>
            <w:rStyle w:val="fontstyle01"/>
            <w:rFonts w:ascii="Times New Roman" w:hAnsi="Times New Roman" w:cs="Times New Roman"/>
            <w:bCs/>
            <w:sz w:val="22"/>
            <w:szCs w:val="22"/>
          </w:rPr>
          <w:t xml:space="preserve">score </w:t>
        </w:r>
      </w:ins>
      <w:ins w:id="905" w:author="Microsoft account" w:date="2021-04-22T05:13:00Z">
        <w:r w:rsidR="00A07D16">
          <w:rPr>
            <w:rStyle w:val="fontstyle01"/>
            <w:rFonts w:ascii="Times New Roman" w:hAnsi="Times New Roman" w:cs="Times New Roman"/>
            <w:bCs/>
            <w:sz w:val="22"/>
            <w:szCs w:val="22"/>
          </w:rPr>
          <w:t>when it was</w:t>
        </w:r>
      </w:ins>
      <w:ins w:id="906" w:author="Microsoft account" w:date="2021-04-22T05:04:00Z">
        <w:r w:rsidR="007602C5">
          <w:rPr>
            <w:rStyle w:val="fontstyle01"/>
            <w:rFonts w:ascii="Times New Roman" w:hAnsi="Times New Roman" w:cs="Times New Roman"/>
            <w:bCs/>
            <w:sz w:val="22"/>
            <w:szCs w:val="22"/>
          </w:rPr>
          <w:t xml:space="preserve"> less than -</w:t>
        </w:r>
        <w:r w:rsidR="007602C5" w:rsidRPr="004101CE">
          <w:rPr>
            <w:rStyle w:val="fontstyle01"/>
            <w:rFonts w:ascii="Times New Roman" w:hAnsi="Times New Roman" w:cs="Times New Roman"/>
            <w:bCs/>
            <w:sz w:val="22"/>
            <w:szCs w:val="22"/>
          </w:rPr>
          <w:t>2 and</w:t>
        </w:r>
        <w:r w:rsidR="007602C5">
          <w:rPr>
            <w:rStyle w:val="fontstyle01"/>
            <w:rFonts w:ascii="Times New Roman" w:hAnsi="Times New Roman" w:cs="Times New Roman"/>
            <w:bCs/>
            <w:sz w:val="22"/>
            <w:szCs w:val="22"/>
          </w:rPr>
          <w:t xml:space="preserve"> </w:t>
        </w:r>
      </w:ins>
      <w:ins w:id="907" w:author="Microsoft account" w:date="2021-04-22T05:13:00Z">
        <w:r w:rsidR="00A07D16">
          <w:rPr>
            <w:rStyle w:val="fontstyle01"/>
            <w:rFonts w:ascii="Times New Roman" w:hAnsi="Times New Roman" w:cs="Times New Roman"/>
            <w:bCs/>
            <w:sz w:val="22"/>
            <w:szCs w:val="22"/>
          </w:rPr>
          <w:t>overweight</w:t>
        </w:r>
      </w:ins>
      <w:ins w:id="908" w:author="Microsoft account" w:date="2021-04-22T05:04:00Z">
        <w:r w:rsidR="007602C5" w:rsidRPr="004101CE">
          <w:rPr>
            <w:rStyle w:val="fontstyle01"/>
            <w:rFonts w:ascii="Times New Roman" w:hAnsi="Times New Roman" w:cs="Times New Roman"/>
            <w:bCs/>
            <w:sz w:val="22"/>
            <w:szCs w:val="22"/>
          </w:rPr>
          <w:t xml:space="preserve"> if the </w:t>
        </w:r>
      </w:ins>
      <w:ins w:id="909" w:author="Microsoft account" w:date="2021-04-22T05:14:00Z">
        <w:r w:rsidR="00A07D16">
          <w:rPr>
            <w:rStyle w:val="fontstyle01"/>
            <w:rFonts w:ascii="Times New Roman" w:hAnsi="Times New Roman" w:cs="Times New Roman"/>
            <w:bCs/>
            <w:sz w:val="22"/>
            <w:szCs w:val="22"/>
          </w:rPr>
          <w:t>weight-for-height</w:t>
        </w:r>
      </w:ins>
      <w:ins w:id="910" w:author="Microsoft account" w:date="2021-04-22T05:04:00Z">
        <w:r w:rsidR="00A07D16">
          <w:rPr>
            <w:rStyle w:val="fontstyle01"/>
            <w:rFonts w:ascii="Times New Roman" w:hAnsi="Times New Roman" w:cs="Times New Roman"/>
            <w:bCs/>
            <w:sz w:val="22"/>
            <w:szCs w:val="22"/>
          </w:rPr>
          <w:t xml:space="preserve"> z-score was higher than </w:t>
        </w:r>
      </w:ins>
      <w:ins w:id="911" w:author="Microsoft account" w:date="2021-04-22T05:15:00Z">
        <w:r w:rsidR="00A07D16">
          <w:rPr>
            <w:rStyle w:val="fontstyle01"/>
            <w:rFonts w:ascii="Times New Roman" w:hAnsi="Times New Roman" w:cs="Times New Roman"/>
            <w:bCs/>
            <w:sz w:val="22"/>
            <w:szCs w:val="22"/>
          </w:rPr>
          <w:t>+</w:t>
        </w:r>
      </w:ins>
      <w:ins w:id="912" w:author="Microsoft account" w:date="2021-04-22T05:04:00Z">
        <w:r w:rsidR="007602C5" w:rsidRPr="004101CE">
          <w:rPr>
            <w:rStyle w:val="fontstyle01"/>
            <w:rFonts w:ascii="Times New Roman" w:hAnsi="Times New Roman" w:cs="Times New Roman"/>
            <w:bCs/>
            <w:sz w:val="22"/>
            <w:szCs w:val="22"/>
          </w:rPr>
          <w:t>2.</w:t>
        </w:r>
      </w:ins>
    </w:p>
    <w:p w14:paraId="3DD3DA27" w14:textId="1E9FE4E5" w:rsidR="006E3CBB" w:rsidRPr="00103135" w:rsidRDefault="006E3CBB" w:rsidP="00E75A46">
      <w:pPr>
        <w:spacing w:after="0" w:line="480" w:lineRule="auto"/>
        <w:contextualSpacing/>
        <w:jc w:val="both"/>
        <w:rPr>
          <w:rStyle w:val="fontstyle01"/>
          <w:rFonts w:ascii="Times New Roman" w:hAnsi="Times New Roman" w:cs="Times New Roman"/>
          <w:bCs/>
          <w:sz w:val="22"/>
          <w:szCs w:val="22"/>
        </w:rPr>
        <w:pPrChange w:id="913" w:author="Microsoft account" w:date="2021-05-25T22:50:00Z">
          <w:pPr>
            <w:spacing w:after="0" w:line="480" w:lineRule="auto"/>
            <w:contextualSpacing/>
          </w:pPr>
        </w:pPrChange>
      </w:pPr>
      <w:ins w:id="914" w:author="Microsoft account" w:date="2021-04-22T05:16:00Z">
        <w:r w:rsidRPr="006E3CBB">
          <w:rPr>
            <w:rStyle w:val="fontstyle01"/>
            <w:rFonts w:ascii="Times New Roman" w:hAnsi="Times New Roman" w:cs="Times New Roman"/>
            <w:bCs/>
            <w:sz w:val="22"/>
            <w:szCs w:val="22"/>
          </w:rPr>
          <w:t>Toilet facilities were categorised into improved (flush toilet, flush to piped sewer system, flush to septic tank, flush to pit latrine, pit latrine with slab and v</w:t>
        </w:r>
        <w:r w:rsidR="007A545F">
          <w:rPr>
            <w:rStyle w:val="fontstyle01"/>
            <w:rFonts w:ascii="Times New Roman" w:hAnsi="Times New Roman" w:cs="Times New Roman"/>
            <w:bCs/>
            <w:sz w:val="22"/>
            <w:szCs w:val="22"/>
          </w:rPr>
          <w:t xml:space="preserve">entilated improved pit latrine) and </w:t>
        </w:r>
        <w:r w:rsidRPr="006E3CBB">
          <w:rPr>
            <w:rStyle w:val="fontstyle01"/>
            <w:rFonts w:ascii="Times New Roman" w:hAnsi="Times New Roman" w:cs="Times New Roman"/>
            <w:bCs/>
            <w:sz w:val="22"/>
            <w:szCs w:val="22"/>
          </w:rPr>
          <w:t>not improved (e.g. hanging toilet, open pit)</w:t>
        </w:r>
        <w:r>
          <w:rPr>
            <w:rStyle w:val="fontstyle01"/>
            <w:rFonts w:ascii="Times New Roman" w:hAnsi="Times New Roman" w:cs="Times New Roman"/>
            <w:bCs/>
            <w:sz w:val="22"/>
            <w:szCs w:val="22"/>
          </w:rPr>
          <w:t>.</w:t>
        </w:r>
      </w:ins>
      <w:ins w:id="915" w:author="Microsoft account" w:date="2021-04-22T05:22:00Z">
        <w:r w:rsidR="00D57969">
          <w:rPr>
            <w:rStyle w:val="fontstyle01"/>
            <w:rFonts w:ascii="Times New Roman" w:hAnsi="Times New Roman" w:cs="Times New Roman"/>
            <w:bCs/>
            <w:sz w:val="22"/>
            <w:szCs w:val="22"/>
          </w:rPr>
          <w:t xml:space="preserve"> </w:t>
        </w:r>
        <w:r w:rsidR="00D57969" w:rsidRPr="00D57969">
          <w:rPr>
            <w:rStyle w:val="fontstyle01"/>
            <w:rFonts w:ascii="Times New Roman" w:hAnsi="Times New Roman" w:cs="Times New Roman"/>
            <w:bCs/>
            <w:sz w:val="22"/>
            <w:szCs w:val="22"/>
          </w:rPr>
          <w:t xml:space="preserve">Mother's educational level was also divided into three groups: no education, primary and secondary complete or higher (completing at least grade 10). Wealth index was </w:t>
        </w:r>
      </w:ins>
      <w:ins w:id="916" w:author="Microsoft account" w:date="2021-04-22T14:22:00Z">
        <w:r w:rsidR="00DC5A92">
          <w:rPr>
            <w:rStyle w:val="fontstyle01"/>
            <w:rFonts w:ascii="Times New Roman" w:hAnsi="Times New Roman" w:cs="Times New Roman"/>
            <w:bCs/>
            <w:sz w:val="22"/>
            <w:szCs w:val="22"/>
          </w:rPr>
          <w:t>re-</w:t>
        </w:r>
        <w:r w:rsidR="00DC5A92" w:rsidRPr="00D57969">
          <w:rPr>
            <w:rStyle w:val="fontstyle01"/>
            <w:rFonts w:ascii="Times New Roman" w:hAnsi="Times New Roman" w:cs="Times New Roman"/>
            <w:bCs/>
            <w:sz w:val="22"/>
            <w:szCs w:val="22"/>
          </w:rPr>
          <w:t>categorised</w:t>
        </w:r>
      </w:ins>
      <w:ins w:id="917" w:author="Microsoft account" w:date="2021-04-22T05:22:00Z">
        <w:r w:rsidR="00D57969" w:rsidRPr="00D57969">
          <w:rPr>
            <w:rStyle w:val="fontstyle01"/>
            <w:rFonts w:ascii="Times New Roman" w:hAnsi="Times New Roman" w:cs="Times New Roman"/>
            <w:bCs/>
            <w:sz w:val="22"/>
            <w:szCs w:val="22"/>
          </w:rPr>
          <w:t xml:space="preserve"> into high economic class (upper 20% asset value), middle economic class (middle 40% asset value) and low economic class (lower 40% asset value)</w:t>
        </w:r>
      </w:ins>
      <w:ins w:id="918" w:author="Microsoft account" w:date="2021-04-26T16:08:00Z">
        <w:r w:rsidR="0054520D">
          <w:rPr>
            <w:rStyle w:val="fontstyle01"/>
            <w:rFonts w:ascii="Times New Roman" w:hAnsi="Times New Roman" w:cs="Times New Roman"/>
            <w:bCs/>
            <w:sz w:val="22"/>
            <w:szCs w:val="22"/>
          </w:rPr>
          <w:t xml:space="preserve"> </w:t>
        </w:r>
      </w:ins>
      <w:ins w:id="919" w:author="Microsoft account" w:date="2021-04-26T16:09:00Z">
        <w:r w:rsidR="0054520D">
          <w:rPr>
            <w:rStyle w:val="fontstyle01"/>
            <w:rFonts w:ascii="Times New Roman" w:hAnsi="Times New Roman" w:cs="Times New Roman"/>
            <w:bCs/>
            <w:sz w:val="22"/>
            <w:szCs w:val="22"/>
          </w:rPr>
          <w:fldChar w:fldCharType="begin" w:fldLock="1"/>
        </w:r>
      </w:ins>
      <w:r w:rsidR="00B54B6C">
        <w:rPr>
          <w:rStyle w:val="fontstyle01"/>
          <w:rFonts w:ascii="Times New Roman" w:hAnsi="Times New Roman" w:cs="Times New Roman"/>
          <w:bCs/>
          <w:sz w:val="22"/>
          <w:szCs w:val="22"/>
        </w:rPr>
        <w:instrText>ADDIN CSL_CITATION {"citationItems":[{"id":"ITEM-1","itemData":{"author":[{"dropping-particle":"","family":"Martel","given":"P.","non-dropping-particle":"","parse-names":false,"suffix":""}],"container-title":"MICS Methodological Papers","id":"ITEM-1","issue":"4","issued":{"date-parts":[["2016"]]},"number-of-pages":"121","title":"Review of Options for Reporting Water, Sanitation and Hygiene Coverage By Wealth Quintile","type":"report"},"uris":["http://www.mendeley.com/documents/?uuid=0ed2b60a-396b-39f1-a72e-a18ee651fa91"]}],"mendeley":{"formattedCitation":"&lt;sup&gt;19&lt;/sup&gt;","plainTextFormattedCitation":"19","previouslyFormattedCitation":"&lt;sup&gt;19&lt;/sup&gt;"},"properties":{"noteIndex":0},"schema":"https://github.com/citation-style-language/schema/raw/master/csl-citation.json"}</w:instrText>
      </w:r>
      <w:r w:rsidR="0054520D">
        <w:rPr>
          <w:rStyle w:val="fontstyle01"/>
          <w:rFonts w:ascii="Times New Roman" w:hAnsi="Times New Roman" w:cs="Times New Roman"/>
          <w:bCs/>
          <w:sz w:val="22"/>
          <w:szCs w:val="22"/>
        </w:rPr>
        <w:fldChar w:fldCharType="separate"/>
      </w:r>
      <w:r w:rsidR="0054520D" w:rsidRPr="0054520D">
        <w:rPr>
          <w:rStyle w:val="fontstyle01"/>
          <w:rFonts w:ascii="Times New Roman" w:hAnsi="Times New Roman" w:cs="Times New Roman"/>
          <w:bCs/>
          <w:noProof/>
          <w:sz w:val="22"/>
          <w:szCs w:val="22"/>
          <w:vertAlign w:val="superscript"/>
        </w:rPr>
        <w:t>19</w:t>
      </w:r>
      <w:ins w:id="920" w:author="Microsoft account" w:date="2021-04-26T16:09:00Z">
        <w:r w:rsidR="0054520D">
          <w:rPr>
            <w:rStyle w:val="fontstyle01"/>
            <w:rFonts w:ascii="Times New Roman" w:hAnsi="Times New Roman" w:cs="Times New Roman"/>
            <w:bCs/>
            <w:sz w:val="22"/>
            <w:szCs w:val="22"/>
          </w:rPr>
          <w:fldChar w:fldCharType="end"/>
        </w:r>
      </w:ins>
      <w:ins w:id="921" w:author="Microsoft account" w:date="2021-04-22T05:22:00Z">
        <w:r w:rsidR="00D57969" w:rsidRPr="00D57969">
          <w:rPr>
            <w:rStyle w:val="fontstyle01"/>
            <w:rFonts w:ascii="Times New Roman" w:hAnsi="Times New Roman" w:cs="Times New Roman"/>
            <w:bCs/>
            <w:sz w:val="22"/>
            <w:szCs w:val="22"/>
          </w:rPr>
          <w:t>.</w:t>
        </w:r>
      </w:ins>
      <w:ins w:id="922" w:author="Microsoft account" w:date="2021-04-22T14:23:00Z">
        <w:r w:rsidR="007A545F">
          <w:rPr>
            <w:rStyle w:val="fontstyle01"/>
            <w:rFonts w:ascii="Times New Roman" w:hAnsi="Times New Roman" w:cs="Times New Roman"/>
            <w:bCs/>
            <w:sz w:val="22"/>
            <w:szCs w:val="22"/>
          </w:rPr>
          <w:t xml:space="preserve"> </w:t>
        </w:r>
      </w:ins>
      <w:ins w:id="923" w:author="Microsoft account" w:date="2021-05-25T12:57:00Z">
        <w:r w:rsidR="004630BB">
          <w:rPr>
            <w:rStyle w:val="fontstyle01"/>
            <w:rFonts w:ascii="Times New Roman" w:hAnsi="Times New Roman" w:cs="Times New Roman"/>
            <w:bCs/>
            <w:sz w:val="22"/>
            <w:szCs w:val="22"/>
          </w:rPr>
          <w:t xml:space="preserve">Early childhood diseases were categorized into </w:t>
        </w:r>
      </w:ins>
      <w:ins w:id="924" w:author="Microsoft account" w:date="2021-05-25T13:03:00Z">
        <w:r w:rsidR="00086015">
          <w:rPr>
            <w:rStyle w:val="fontstyle01"/>
            <w:rFonts w:ascii="Times New Roman" w:hAnsi="Times New Roman" w:cs="Times New Roman"/>
            <w:bCs/>
            <w:sz w:val="22"/>
            <w:szCs w:val="22"/>
          </w:rPr>
          <w:t>“</w:t>
        </w:r>
      </w:ins>
      <w:ins w:id="925" w:author="Microsoft account" w:date="2021-05-25T12:57:00Z">
        <w:r w:rsidR="004630BB">
          <w:rPr>
            <w:rStyle w:val="fontstyle01"/>
            <w:rFonts w:ascii="Times New Roman" w:hAnsi="Times New Roman" w:cs="Times New Roman"/>
            <w:bCs/>
            <w:sz w:val="22"/>
            <w:szCs w:val="22"/>
          </w:rPr>
          <w:t>yes</w:t>
        </w:r>
      </w:ins>
      <w:ins w:id="926" w:author="Microsoft account" w:date="2021-05-25T13:03:00Z">
        <w:r w:rsidR="00086015">
          <w:rPr>
            <w:rStyle w:val="fontstyle01"/>
            <w:rFonts w:ascii="Times New Roman" w:hAnsi="Times New Roman" w:cs="Times New Roman"/>
            <w:bCs/>
            <w:sz w:val="22"/>
            <w:szCs w:val="22"/>
          </w:rPr>
          <w:t>”</w:t>
        </w:r>
      </w:ins>
      <w:ins w:id="927" w:author="Microsoft account" w:date="2021-05-25T12:57:00Z">
        <w:r w:rsidR="004630BB">
          <w:rPr>
            <w:rStyle w:val="fontstyle01"/>
            <w:rFonts w:ascii="Times New Roman" w:hAnsi="Times New Roman" w:cs="Times New Roman"/>
            <w:bCs/>
            <w:sz w:val="22"/>
            <w:szCs w:val="22"/>
          </w:rPr>
          <w:t xml:space="preserve"> if the </w:t>
        </w:r>
      </w:ins>
      <w:ins w:id="928" w:author="Microsoft account" w:date="2021-05-25T13:02:00Z">
        <w:r w:rsidR="004630BB" w:rsidRPr="004630BB">
          <w:rPr>
            <w:rStyle w:val="fontstyle01"/>
            <w:rFonts w:ascii="Times New Roman" w:hAnsi="Times New Roman" w:cs="Times New Roman"/>
            <w:bCs/>
            <w:sz w:val="22"/>
            <w:szCs w:val="22"/>
          </w:rPr>
          <w:t xml:space="preserve">mother’s (or caretaker’s) </w:t>
        </w:r>
        <w:r w:rsidR="004630BB">
          <w:rPr>
            <w:rStyle w:val="fontstyle01"/>
            <w:rFonts w:ascii="Times New Roman" w:hAnsi="Times New Roman" w:cs="Times New Roman"/>
            <w:bCs/>
            <w:sz w:val="22"/>
            <w:szCs w:val="22"/>
          </w:rPr>
          <w:t xml:space="preserve">of the child </w:t>
        </w:r>
        <w:r w:rsidR="004630BB" w:rsidRPr="004630BB">
          <w:rPr>
            <w:rStyle w:val="fontstyle01"/>
            <w:rFonts w:ascii="Times New Roman" w:hAnsi="Times New Roman" w:cs="Times New Roman"/>
            <w:bCs/>
            <w:sz w:val="22"/>
            <w:szCs w:val="22"/>
          </w:rPr>
          <w:t>report</w:t>
        </w:r>
        <w:r w:rsidR="004630BB">
          <w:rPr>
            <w:rStyle w:val="fontstyle01"/>
            <w:rFonts w:ascii="Times New Roman" w:hAnsi="Times New Roman" w:cs="Times New Roman"/>
            <w:bCs/>
            <w:sz w:val="22"/>
            <w:szCs w:val="22"/>
          </w:rPr>
          <w:t>ed</w:t>
        </w:r>
        <w:r w:rsidR="004630BB" w:rsidRPr="004630BB">
          <w:rPr>
            <w:rStyle w:val="fontstyle01"/>
            <w:rFonts w:ascii="Times New Roman" w:hAnsi="Times New Roman" w:cs="Times New Roman"/>
            <w:bCs/>
            <w:sz w:val="22"/>
            <w:szCs w:val="22"/>
          </w:rPr>
          <w:t xml:space="preserve"> that the child had such symptoms </w:t>
        </w:r>
      </w:ins>
      <w:ins w:id="929" w:author="Microsoft account" w:date="2021-05-25T13:03:00Z">
        <w:r w:rsidR="004630BB">
          <w:rPr>
            <w:rStyle w:val="fontstyle01"/>
            <w:rFonts w:ascii="Times New Roman" w:hAnsi="Times New Roman" w:cs="Times New Roman"/>
            <w:bCs/>
            <w:sz w:val="22"/>
            <w:szCs w:val="22"/>
          </w:rPr>
          <w:t>(</w:t>
        </w:r>
      </w:ins>
      <w:ins w:id="930" w:author="Microsoft account" w:date="2021-05-25T13:02:00Z">
        <w:r w:rsidR="004630BB" w:rsidRPr="004630BB">
          <w:rPr>
            <w:rStyle w:val="fontstyle01"/>
            <w:rFonts w:ascii="Times New Roman" w:hAnsi="Times New Roman" w:cs="Times New Roman"/>
            <w:bCs/>
            <w:sz w:val="22"/>
            <w:szCs w:val="22"/>
          </w:rPr>
          <w:t>diarrhoea, symptoms of a</w:t>
        </w:r>
        <w:r w:rsidR="001D3BE5">
          <w:rPr>
            <w:rStyle w:val="fontstyle01"/>
            <w:rFonts w:ascii="Times New Roman" w:hAnsi="Times New Roman" w:cs="Times New Roman"/>
            <w:bCs/>
            <w:sz w:val="22"/>
            <w:szCs w:val="22"/>
          </w:rPr>
          <w:t>cute respiratory infection</w:t>
        </w:r>
        <w:r w:rsidR="004630BB" w:rsidRPr="004630BB">
          <w:rPr>
            <w:rStyle w:val="fontstyle01"/>
            <w:rFonts w:ascii="Times New Roman" w:hAnsi="Times New Roman" w:cs="Times New Roman"/>
            <w:bCs/>
            <w:sz w:val="22"/>
            <w:szCs w:val="22"/>
          </w:rPr>
          <w:t xml:space="preserve"> or fever</w:t>
        </w:r>
      </w:ins>
      <w:ins w:id="931" w:author="Microsoft account" w:date="2021-05-25T13:03:00Z">
        <w:r w:rsidR="004630BB">
          <w:rPr>
            <w:rStyle w:val="fontstyle01"/>
            <w:rFonts w:ascii="Times New Roman" w:hAnsi="Times New Roman" w:cs="Times New Roman"/>
            <w:bCs/>
            <w:sz w:val="22"/>
            <w:szCs w:val="22"/>
          </w:rPr>
          <w:t>)</w:t>
        </w:r>
      </w:ins>
      <w:ins w:id="932" w:author="Microsoft account" w:date="2021-05-25T13:02:00Z">
        <w:r w:rsidR="004630BB" w:rsidRPr="004630BB">
          <w:rPr>
            <w:rStyle w:val="fontstyle01"/>
            <w:rFonts w:ascii="Times New Roman" w:hAnsi="Times New Roman" w:cs="Times New Roman"/>
            <w:bCs/>
            <w:sz w:val="22"/>
            <w:szCs w:val="22"/>
          </w:rPr>
          <w:t xml:space="preserve"> during the 2 weeks preceding the survey</w:t>
        </w:r>
      </w:ins>
      <w:ins w:id="933" w:author="Microsoft account" w:date="2021-05-25T13:03:00Z">
        <w:r w:rsidR="00086015">
          <w:rPr>
            <w:rStyle w:val="fontstyle01"/>
            <w:rFonts w:ascii="Times New Roman" w:hAnsi="Times New Roman" w:cs="Times New Roman"/>
            <w:bCs/>
            <w:sz w:val="22"/>
            <w:szCs w:val="22"/>
          </w:rPr>
          <w:t>, otherwise “no”</w:t>
        </w:r>
      </w:ins>
      <w:ins w:id="934" w:author="Microsoft account" w:date="2021-05-25T13:02:00Z">
        <w:r w:rsidR="004630BB" w:rsidRPr="004630BB">
          <w:rPr>
            <w:rStyle w:val="fontstyle01"/>
            <w:rFonts w:ascii="Times New Roman" w:hAnsi="Times New Roman" w:cs="Times New Roman"/>
            <w:bCs/>
            <w:sz w:val="22"/>
            <w:szCs w:val="22"/>
          </w:rPr>
          <w:t>.</w:t>
        </w:r>
      </w:ins>
      <w:ins w:id="935" w:author="Microsoft account" w:date="2021-05-25T13:05:00Z">
        <w:r w:rsidR="009C76DD" w:rsidRPr="009C76DD">
          <w:t xml:space="preserve"> </w:t>
        </w:r>
      </w:ins>
      <w:ins w:id="936" w:author="Microsoft account" w:date="2021-05-25T13:07:00Z">
        <w:r w:rsidR="009C76DD">
          <w:rPr>
            <w:rStyle w:val="fontstyle01"/>
            <w:rFonts w:ascii="Times New Roman" w:hAnsi="Times New Roman" w:cs="Times New Roman"/>
            <w:bCs/>
            <w:sz w:val="22"/>
            <w:szCs w:val="22"/>
          </w:rPr>
          <w:t>To measure stimulation in this study,</w:t>
        </w:r>
      </w:ins>
      <w:ins w:id="937" w:author="Microsoft account" w:date="2021-05-25T13:05:00Z">
        <w:r w:rsidR="009C76DD" w:rsidRPr="009C76DD">
          <w:rPr>
            <w:rStyle w:val="fontstyle01"/>
            <w:rFonts w:ascii="Times New Roman" w:hAnsi="Times New Roman" w:cs="Times New Roman"/>
            <w:bCs/>
            <w:sz w:val="22"/>
            <w:szCs w:val="22"/>
          </w:rPr>
          <w:t xml:space="preserve"> the involvement of adults in the household with children in the following activities: reading books or looking at picture books, telling stories, singing songs, taking children outside the home, compound or yard, playing with children, and spending time with children naming, counting, or drawing things.</w:t>
        </w:r>
      </w:ins>
      <w:ins w:id="938" w:author="Microsoft account" w:date="2021-05-25T13:09:00Z">
        <w:r w:rsidR="009C76DD">
          <w:rPr>
            <w:rStyle w:val="fontstyle01"/>
            <w:rFonts w:ascii="Times New Roman" w:hAnsi="Times New Roman" w:cs="Times New Roman"/>
            <w:bCs/>
            <w:sz w:val="22"/>
            <w:szCs w:val="22"/>
          </w:rPr>
          <w:t xml:space="preserve"> We categorized “yes” if </w:t>
        </w:r>
        <w:r w:rsidR="009C76DD" w:rsidRPr="009C76DD">
          <w:rPr>
            <w:rStyle w:val="fontstyle01"/>
            <w:rFonts w:ascii="Times New Roman" w:hAnsi="Times New Roman" w:cs="Times New Roman"/>
            <w:bCs/>
            <w:sz w:val="22"/>
            <w:szCs w:val="22"/>
          </w:rPr>
          <w:t xml:space="preserve">children with whom </w:t>
        </w:r>
      </w:ins>
      <w:ins w:id="939" w:author="Microsoft account" w:date="2021-05-25T13:10:00Z">
        <w:r w:rsidR="009C76DD">
          <w:rPr>
            <w:rStyle w:val="fontstyle01"/>
            <w:rFonts w:ascii="Times New Roman" w:hAnsi="Times New Roman" w:cs="Times New Roman"/>
            <w:bCs/>
            <w:sz w:val="22"/>
            <w:szCs w:val="22"/>
          </w:rPr>
          <w:t>(</w:t>
        </w:r>
      </w:ins>
      <w:ins w:id="940" w:author="Microsoft account" w:date="2021-05-25T13:09:00Z">
        <w:r w:rsidR="009C76DD" w:rsidRPr="009C76DD">
          <w:rPr>
            <w:rStyle w:val="fontstyle01"/>
            <w:rFonts w:ascii="Times New Roman" w:hAnsi="Times New Roman" w:cs="Times New Roman"/>
            <w:bCs/>
            <w:sz w:val="22"/>
            <w:szCs w:val="22"/>
          </w:rPr>
          <w:t>fathers</w:t>
        </w:r>
        <w:r w:rsidR="009C76DD">
          <w:rPr>
            <w:rStyle w:val="fontstyle01"/>
            <w:rFonts w:ascii="Times New Roman" w:hAnsi="Times New Roman" w:cs="Times New Roman"/>
            <w:bCs/>
            <w:sz w:val="22"/>
            <w:szCs w:val="22"/>
          </w:rPr>
          <w:t>/mothers/others</w:t>
        </w:r>
      </w:ins>
      <w:ins w:id="941" w:author="Microsoft account" w:date="2021-05-25T13:10:00Z">
        <w:r w:rsidR="009C76DD">
          <w:rPr>
            <w:rStyle w:val="fontstyle01"/>
            <w:rFonts w:ascii="Times New Roman" w:hAnsi="Times New Roman" w:cs="Times New Roman"/>
            <w:bCs/>
            <w:sz w:val="22"/>
            <w:szCs w:val="22"/>
          </w:rPr>
          <w:t>)</w:t>
        </w:r>
      </w:ins>
      <w:ins w:id="942" w:author="Microsoft account" w:date="2021-05-25T13:09:00Z">
        <w:r w:rsidR="009C76DD" w:rsidRPr="009C76DD">
          <w:rPr>
            <w:rStyle w:val="fontstyle01"/>
            <w:rFonts w:ascii="Times New Roman" w:hAnsi="Times New Roman" w:cs="Times New Roman"/>
            <w:bCs/>
            <w:sz w:val="22"/>
            <w:szCs w:val="22"/>
          </w:rPr>
          <w:t xml:space="preserve"> have engaged in </w:t>
        </w:r>
      </w:ins>
      <w:ins w:id="943" w:author="Microsoft account" w:date="2021-05-25T13:12:00Z">
        <w:r w:rsidR="004651AB">
          <w:rPr>
            <w:rStyle w:val="fontstyle01"/>
            <w:rFonts w:ascii="Times New Roman" w:hAnsi="Times New Roman" w:cs="Times New Roman"/>
            <w:bCs/>
            <w:sz w:val="22"/>
            <w:szCs w:val="22"/>
          </w:rPr>
          <w:t>any one</w:t>
        </w:r>
      </w:ins>
      <w:ins w:id="944" w:author="Microsoft account" w:date="2021-05-25T13:09:00Z">
        <w:r w:rsidR="009C76DD" w:rsidRPr="009C76DD">
          <w:rPr>
            <w:rStyle w:val="fontstyle01"/>
            <w:rFonts w:ascii="Times New Roman" w:hAnsi="Times New Roman" w:cs="Times New Roman"/>
            <w:bCs/>
            <w:sz w:val="22"/>
            <w:szCs w:val="22"/>
          </w:rPr>
          <w:t xml:space="preserve"> activities</w:t>
        </w:r>
      </w:ins>
      <w:ins w:id="945" w:author="Microsoft account" w:date="2021-05-25T13:10:00Z">
        <w:r w:rsidR="00B7218B">
          <w:rPr>
            <w:rStyle w:val="fontstyle01"/>
            <w:rFonts w:ascii="Times New Roman" w:hAnsi="Times New Roman" w:cs="Times New Roman"/>
            <w:bCs/>
            <w:sz w:val="22"/>
            <w:szCs w:val="22"/>
          </w:rPr>
          <w:t>, otherwise “no”</w:t>
        </w:r>
        <w:r w:rsidR="00B7218B" w:rsidRPr="00B7218B">
          <w:rPr>
            <w:rFonts w:ascii="Times New Roman" w:eastAsia="Times New Roman" w:hAnsi="Times New Roman" w:cs="Times New Roman"/>
            <w:shd w:val="clear" w:color="auto" w:fill="FFFFFF"/>
          </w:rPr>
          <w:t xml:space="preserve"> </w:t>
        </w:r>
        <w:r w:rsidR="00B7218B" w:rsidRPr="00103135">
          <w:rPr>
            <w:rFonts w:ascii="Times New Roman" w:eastAsia="Times New Roman" w:hAnsi="Times New Roman" w:cs="Times New Roman"/>
            <w:shd w:val="clear" w:color="auto" w:fill="FFFFFF"/>
          </w:rPr>
          <w:fldChar w:fldCharType="begin" w:fldLock="1"/>
        </w:r>
        <w:r w:rsidR="00B7218B">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B7218B" w:rsidRPr="00103135">
          <w:rPr>
            <w:rFonts w:ascii="Times New Roman" w:eastAsia="Times New Roman" w:hAnsi="Times New Roman" w:cs="Times New Roman"/>
            <w:shd w:val="clear" w:color="auto" w:fill="FFFFFF"/>
          </w:rPr>
          <w:fldChar w:fldCharType="separate"/>
        </w:r>
        <w:r w:rsidR="00B7218B" w:rsidRPr="00362458">
          <w:rPr>
            <w:rFonts w:ascii="Times New Roman" w:eastAsia="Times New Roman" w:hAnsi="Times New Roman" w:cs="Times New Roman"/>
            <w:noProof/>
            <w:shd w:val="clear" w:color="auto" w:fill="FFFFFF"/>
            <w:vertAlign w:val="superscript"/>
          </w:rPr>
          <w:t>15,16</w:t>
        </w:r>
        <w:r w:rsidR="00B7218B" w:rsidRPr="00103135">
          <w:rPr>
            <w:rFonts w:ascii="Times New Roman" w:eastAsia="Times New Roman" w:hAnsi="Times New Roman" w:cs="Times New Roman"/>
            <w:shd w:val="clear" w:color="auto" w:fill="FFFFFF"/>
          </w:rPr>
          <w:fldChar w:fldCharType="end"/>
        </w:r>
        <w:r w:rsidR="00B7218B">
          <w:rPr>
            <w:rStyle w:val="fontstyle01"/>
            <w:rFonts w:ascii="Times New Roman" w:hAnsi="Times New Roman" w:cs="Times New Roman"/>
            <w:bCs/>
            <w:sz w:val="22"/>
            <w:szCs w:val="22"/>
          </w:rPr>
          <w:t>.</w:t>
        </w:r>
      </w:ins>
      <w:ins w:id="946" w:author="Microsoft account" w:date="2021-05-25T13:13:00Z">
        <w:r w:rsidR="00012E05">
          <w:rPr>
            <w:rStyle w:val="fontstyle01"/>
            <w:rFonts w:ascii="Times New Roman" w:hAnsi="Times New Roman" w:cs="Times New Roman"/>
            <w:bCs/>
            <w:sz w:val="22"/>
            <w:szCs w:val="22"/>
          </w:rPr>
          <w:t xml:space="preserve"> </w:t>
        </w:r>
      </w:ins>
      <w:ins w:id="947" w:author="Microsoft account" w:date="2021-05-25T14:02:00Z">
        <w:r w:rsidR="00E615CF">
          <w:rPr>
            <w:rStyle w:val="fontstyle01"/>
            <w:rFonts w:ascii="Times New Roman" w:hAnsi="Times New Roman" w:cs="Times New Roman"/>
            <w:bCs/>
            <w:sz w:val="22"/>
            <w:szCs w:val="22"/>
          </w:rPr>
          <w:t>A</w:t>
        </w:r>
      </w:ins>
      <w:ins w:id="948" w:author="Microsoft account" w:date="2021-05-25T14:01:00Z">
        <w:r w:rsidR="0040375D" w:rsidRPr="0040375D">
          <w:rPr>
            <w:rStyle w:val="fontstyle01"/>
            <w:rFonts w:ascii="Times New Roman" w:hAnsi="Times New Roman" w:cs="Times New Roman"/>
            <w:bCs/>
            <w:sz w:val="22"/>
            <w:szCs w:val="22"/>
          </w:rPr>
          <w:t xml:space="preserve"> children under age 5 left alone or under the supervision of another child younger than 10 years of age for more than one hour at least once during the past week</w:t>
        </w:r>
        <w:r w:rsidR="00E615CF">
          <w:rPr>
            <w:rStyle w:val="fontstyle01"/>
            <w:rFonts w:ascii="Times New Roman" w:hAnsi="Times New Roman" w:cs="Times New Roman"/>
            <w:bCs/>
            <w:sz w:val="22"/>
            <w:szCs w:val="22"/>
          </w:rPr>
          <w:t xml:space="preserve"> is defined as </w:t>
        </w:r>
      </w:ins>
      <w:ins w:id="949" w:author="Microsoft account" w:date="2021-05-25T14:03:00Z">
        <w:r w:rsidR="00E615CF" w:rsidRPr="00E615CF">
          <w:rPr>
            <w:rStyle w:val="fontstyle01"/>
            <w:rFonts w:ascii="Times New Roman" w:hAnsi="Times New Roman" w:cs="Times New Roman"/>
            <w:bCs/>
            <w:sz w:val="22"/>
            <w:szCs w:val="22"/>
          </w:rPr>
          <w:t>inadequate</w:t>
        </w:r>
        <w:r w:rsidR="00E615CF">
          <w:rPr>
            <w:rStyle w:val="fontstyle01"/>
            <w:rFonts w:ascii="Times New Roman" w:hAnsi="Times New Roman" w:cs="Times New Roman"/>
            <w:bCs/>
            <w:sz w:val="22"/>
            <w:szCs w:val="22"/>
          </w:rPr>
          <w:t xml:space="preserve"> supervision</w:t>
        </w:r>
        <w:r w:rsidR="00E615CF" w:rsidRPr="00103135">
          <w:rPr>
            <w:rFonts w:ascii="Times New Roman" w:eastAsia="Times New Roman" w:hAnsi="Times New Roman" w:cs="Times New Roman"/>
            <w:shd w:val="clear" w:color="auto" w:fill="FFFFFF"/>
          </w:rPr>
          <w:fldChar w:fldCharType="begin" w:fldLock="1"/>
        </w:r>
        <w:r w:rsidR="00E615CF">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E615CF" w:rsidRPr="00103135">
          <w:rPr>
            <w:rFonts w:ascii="Times New Roman" w:eastAsia="Times New Roman" w:hAnsi="Times New Roman" w:cs="Times New Roman"/>
            <w:shd w:val="clear" w:color="auto" w:fill="FFFFFF"/>
          </w:rPr>
          <w:fldChar w:fldCharType="separate"/>
        </w:r>
        <w:r w:rsidR="00E615CF" w:rsidRPr="00362458">
          <w:rPr>
            <w:rFonts w:ascii="Times New Roman" w:eastAsia="Times New Roman" w:hAnsi="Times New Roman" w:cs="Times New Roman"/>
            <w:noProof/>
            <w:shd w:val="clear" w:color="auto" w:fill="FFFFFF"/>
            <w:vertAlign w:val="superscript"/>
          </w:rPr>
          <w:t>15,16</w:t>
        </w:r>
        <w:r w:rsidR="00E615CF" w:rsidRPr="00103135">
          <w:rPr>
            <w:rFonts w:ascii="Times New Roman" w:eastAsia="Times New Roman" w:hAnsi="Times New Roman" w:cs="Times New Roman"/>
            <w:shd w:val="clear" w:color="auto" w:fill="FFFFFF"/>
          </w:rPr>
          <w:fldChar w:fldCharType="end"/>
        </w:r>
        <w:r w:rsidR="00E615CF">
          <w:rPr>
            <w:rStyle w:val="fontstyle01"/>
            <w:rFonts w:ascii="Times New Roman" w:hAnsi="Times New Roman" w:cs="Times New Roman"/>
            <w:bCs/>
            <w:sz w:val="22"/>
            <w:szCs w:val="22"/>
          </w:rPr>
          <w:t>.</w:t>
        </w:r>
        <w:r w:rsidR="00DB3290" w:rsidRPr="00DB3290">
          <w:rPr>
            <w:rStyle w:val="fontstyle01"/>
            <w:rFonts w:ascii="Times New Roman" w:hAnsi="Times New Roman" w:cs="Times New Roman"/>
            <w:bCs/>
            <w:sz w:val="22"/>
            <w:szCs w:val="22"/>
          </w:rPr>
          <w:t xml:space="preserve"> </w:t>
        </w:r>
      </w:ins>
      <w:ins w:id="950" w:author="Microsoft account" w:date="2021-05-25T14:04:00Z">
        <w:r w:rsidR="00DB3290">
          <w:rPr>
            <w:rStyle w:val="fontstyle01"/>
            <w:rFonts w:ascii="Times New Roman" w:hAnsi="Times New Roman" w:cs="Times New Roman"/>
            <w:bCs/>
            <w:sz w:val="22"/>
            <w:szCs w:val="22"/>
          </w:rPr>
          <w:t>Salt iodization</w:t>
        </w:r>
      </w:ins>
      <w:ins w:id="951" w:author="Microsoft account" w:date="2021-05-25T14:03:00Z">
        <w:r w:rsidR="00DB3290">
          <w:rPr>
            <w:rStyle w:val="fontstyle01"/>
            <w:rFonts w:ascii="Times New Roman" w:hAnsi="Times New Roman" w:cs="Times New Roman"/>
            <w:bCs/>
            <w:sz w:val="22"/>
            <w:szCs w:val="22"/>
          </w:rPr>
          <w:t xml:space="preserve"> were categorised into </w:t>
        </w:r>
      </w:ins>
      <w:ins w:id="952" w:author="Microsoft account" w:date="2021-05-25T14:04:00Z">
        <w:r w:rsidR="00DB3290">
          <w:rPr>
            <w:rStyle w:val="fontstyle01"/>
            <w:rFonts w:ascii="Times New Roman" w:hAnsi="Times New Roman" w:cs="Times New Roman"/>
            <w:bCs/>
            <w:sz w:val="22"/>
            <w:szCs w:val="22"/>
          </w:rPr>
          <w:t>“</w:t>
        </w:r>
      </w:ins>
      <w:ins w:id="953" w:author="Microsoft account" w:date="2021-05-25T14:03:00Z">
        <w:r w:rsidR="00DB3290">
          <w:rPr>
            <w:rStyle w:val="fontstyle01"/>
            <w:rFonts w:ascii="Times New Roman" w:hAnsi="Times New Roman" w:cs="Times New Roman"/>
            <w:bCs/>
            <w:sz w:val="22"/>
            <w:szCs w:val="22"/>
          </w:rPr>
          <w:t>yes</w:t>
        </w:r>
      </w:ins>
      <w:ins w:id="954" w:author="Microsoft account" w:date="2021-05-25T14:04:00Z">
        <w:r w:rsidR="00DB3290">
          <w:rPr>
            <w:rStyle w:val="fontstyle01"/>
            <w:rFonts w:ascii="Times New Roman" w:hAnsi="Times New Roman" w:cs="Times New Roman"/>
            <w:bCs/>
            <w:sz w:val="22"/>
            <w:szCs w:val="22"/>
          </w:rPr>
          <w:t>”</w:t>
        </w:r>
      </w:ins>
      <w:ins w:id="955" w:author="Microsoft account" w:date="2021-05-25T14:03:00Z">
        <w:r w:rsidR="006D3341">
          <w:rPr>
            <w:rStyle w:val="fontstyle01"/>
            <w:rFonts w:ascii="Times New Roman" w:hAnsi="Times New Roman" w:cs="Times New Roman"/>
            <w:bCs/>
            <w:sz w:val="22"/>
            <w:szCs w:val="22"/>
          </w:rPr>
          <w:t xml:space="preserve"> if iodine level was </w:t>
        </w:r>
      </w:ins>
      <w:ins w:id="956" w:author="Microsoft account" w:date="2021-05-25T14:05:00Z">
        <w:r w:rsidR="006D3341">
          <w:rPr>
            <w:rStyle w:val="fontstyle01"/>
            <w:rFonts w:ascii="Times New Roman" w:hAnsi="Times New Roman" w:cs="Times New Roman"/>
            <w:bCs/>
            <w:sz w:val="22"/>
            <w:szCs w:val="22"/>
          </w:rPr>
          <w:t xml:space="preserve">between 0 and 15 ppm or </w:t>
        </w:r>
      </w:ins>
      <w:ins w:id="957" w:author="Microsoft account" w:date="2021-05-25T14:07:00Z">
        <w:r w:rsidR="006D3341" w:rsidRPr="006D3341">
          <w:rPr>
            <w:rStyle w:val="fontstyle01"/>
            <w:rFonts w:ascii="Times New Roman" w:hAnsi="Times New Roman" w:cs="Times New Roman"/>
            <w:bCs/>
            <w:sz w:val="22"/>
            <w:szCs w:val="22"/>
          </w:rPr>
          <w:t>above 15 ppm</w:t>
        </w:r>
      </w:ins>
      <w:ins w:id="958" w:author="Microsoft account" w:date="2021-05-25T14:03:00Z">
        <w:r w:rsidR="00DB3290">
          <w:rPr>
            <w:rStyle w:val="fontstyle01"/>
            <w:rFonts w:ascii="Times New Roman" w:hAnsi="Times New Roman" w:cs="Times New Roman"/>
            <w:bCs/>
            <w:sz w:val="22"/>
            <w:szCs w:val="22"/>
          </w:rPr>
          <w:t xml:space="preserve"> and </w:t>
        </w:r>
      </w:ins>
      <w:ins w:id="959" w:author="Microsoft account" w:date="2021-05-25T14:07:00Z">
        <w:r w:rsidR="006D3341">
          <w:rPr>
            <w:rStyle w:val="fontstyle01"/>
            <w:rFonts w:ascii="Times New Roman" w:hAnsi="Times New Roman" w:cs="Times New Roman"/>
            <w:bCs/>
            <w:sz w:val="22"/>
            <w:szCs w:val="22"/>
          </w:rPr>
          <w:t>“no”</w:t>
        </w:r>
      </w:ins>
      <w:ins w:id="960" w:author="Microsoft account" w:date="2021-05-25T14:03:00Z">
        <w:r w:rsidR="00DB3290" w:rsidRPr="006E3CBB">
          <w:rPr>
            <w:rStyle w:val="fontstyle01"/>
            <w:rFonts w:ascii="Times New Roman" w:hAnsi="Times New Roman" w:cs="Times New Roman"/>
            <w:bCs/>
            <w:sz w:val="22"/>
            <w:szCs w:val="22"/>
          </w:rPr>
          <w:t xml:space="preserve"> </w:t>
        </w:r>
      </w:ins>
      <w:ins w:id="961" w:author="Microsoft account" w:date="2021-05-25T14:07:00Z">
        <w:r w:rsidR="006D3341">
          <w:rPr>
            <w:rStyle w:val="fontstyle01"/>
            <w:rFonts w:ascii="Times New Roman" w:hAnsi="Times New Roman" w:cs="Times New Roman"/>
            <w:bCs/>
            <w:sz w:val="22"/>
            <w:szCs w:val="22"/>
          </w:rPr>
          <w:t>if iodine level was 0 ppm or no salt</w:t>
        </w:r>
      </w:ins>
      <w:ins w:id="962" w:author="Microsoft account" w:date="2021-05-25T14:08:00Z">
        <w:r w:rsidR="006D3341">
          <w:rPr>
            <w:rStyle w:val="fontstyle01"/>
            <w:rFonts w:ascii="Times New Roman" w:hAnsi="Times New Roman" w:cs="Times New Roman"/>
            <w:bCs/>
            <w:sz w:val="22"/>
            <w:szCs w:val="22"/>
          </w:rPr>
          <w:t xml:space="preserve"> in the house.</w:t>
        </w:r>
      </w:ins>
      <w:ins w:id="963" w:author="Microsoft account" w:date="2021-05-25T14:11:00Z">
        <w:r w:rsidR="00D77783" w:rsidRPr="00D77783">
          <w:t xml:space="preserve"> </w:t>
        </w:r>
        <w:r w:rsidR="00D77783">
          <w:rPr>
            <w:rStyle w:val="fontstyle01"/>
            <w:rFonts w:ascii="Times New Roman" w:hAnsi="Times New Roman" w:cs="Times New Roman"/>
            <w:bCs/>
            <w:sz w:val="22"/>
            <w:szCs w:val="22"/>
          </w:rPr>
          <w:t>Child punishment measured if a</w:t>
        </w:r>
        <w:r w:rsidR="00D77783" w:rsidRPr="00D77783">
          <w:rPr>
            <w:rStyle w:val="fontstyle01"/>
            <w:rFonts w:ascii="Times New Roman" w:hAnsi="Times New Roman" w:cs="Times New Roman"/>
            <w:bCs/>
            <w:sz w:val="22"/>
            <w:szCs w:val="22"/>
          </w:rPr>
          <w:t xml:space="preserve"> children age</w:t>
        </w:r>
        <w:r w:rsidR="00725D3A">
          <w:rPr>
            <w:rStyle w:val="fontstyle01"/>
            <w:rFonts w:ascii="Times New Roman" w:hAnsi="Times New Roman" w:cs="Times New Roman"/>
            <w:bCs/>
            <w:sz w:val="22"/>
            <w:szCs w:val="22"/>
          </w:rPr>
          <w:t>d between</w:t>
        </w:r>
        <w:r w:rsidR="00D77783" w:rsidRPr="00D77783">
          <w:rPr>
            <w:rStyle w:val="fontstyle01"/>
            <w:rFonts w:ascii="Times New Roman" w:hAnsi="Times New Roman" w:cs="Times New Roman"/>
            <w:bCs/>
            <w:sz w:val="22"/>
            <w:szCs w:val="22"/>
          </w:rPr>
          <w:t xml:space="preserve"> 1-14 years who experienced any physical punishment and/or psychological aggression by caregivers in the past one month</w:t>
        </w:r>
        <w:r w:rsidR="001C23FE">
          <w:rPr>
            <w:rStyle w:val="fontstyle01"/>
            <w:rFonts w:ascii="Times New Roman" w:hAnsi="Times New Roman" w:cs="Times New Roman"/>
            <w:bCs/>
            <w:sz w:val="22"/>
            <w:szCs w:val="22"/>
          </w:rPr>
          <w:t>.</w:t>
        </w:r>
      </w:ins>
    </w:p>
    <w:p w14:paraId="4EEB1810" w14:textId="77777777" w:rsidR="003C238F" w:rsidRPr="00103135" w:rsidRDefault="003C238F" w:rsidP="00E75A46">
      <w:pPr>
        <w:spacing w:after="0" w:line="480" w:lineRule="auto"/>
        <w:contextualSpacing/>
        <w:jc w:val="both"/>
        <w:rPr>
          <w:rStyle w:val="fontstyle01"/>
          <w:rFonts w:ascii="Times New Roman" w:hAnsi="Times New Roman" w:cs="Times New Roman"/>
          <w:sz w:val="22"/>
          <w:szCs w:val="22"/>
        </w:rPr>
        <w:pPrChange w:id="964" w:author="Microsoft account" w:date="2021-05-25T22:50:00Z">
          <w:pPr>
            <w:spacing w:after="0" w:line="480" w:lineRule="auto"/>
            <w:contextualSpacing/>
          </w:pPr>
        </w:pPrChange>
      </w:pPr>
    </w:p>
    <w:p w14:paraId="017A5E45" w14:textId="77777777" w:rsidR="00DC7665" w:rsidRPr="00103135" w:rsidRDefault="00DC7665" w:rsidP="00E75A46">
      <w:pPr>
        <w:spacing w:after="0" w:line="480" w:lineRule="auto"/>
        <w:contextualSpacing/>
        <w:jc w:val="both"/>
        <w:rPr>
          <w:rStyle w:val="fontstyle01"/>
          <w:rFonts w:ascii="Times New Roman" w:hAnsi="Times New Roman" w:cs="Times New Roman"/>
          <w:b/>
          <w:sz w:val="22"/>
          <w:szCs w:val="22"/>
        </w:rPr>
        <w:pPrChange w:id="965" w:author="Microsoft account" w:date="2021-05-25T22:50:00Z">
          <w:pPr>
            <w:spacing w:after="0" w:line="480" w:lineRule="auto"/>
            <w:contextualSpacing/>
          </w:pPr>
        </w:pPrChange>
      </w:pPr>
      <w:r w:rsidRPr="00103135">
        <w:rPr>
          <w:rStyle w:val="fontstyle01"/>
          <w:rFonts w:ascii="Times New Roman" w:hAnsi="Times New Roman" w:cs="Times New Roman"/>
          <w:b/>
          <w:sz w:val="22"/>
          <w:szCs w:val="22"/>
        </w:rPr>
        <w:t>Statistical Analysis</w:t>
      </w:r>
    </w:p>
    <w:p w14:paraId="01E6C7F0" w14:textId="15A7C68C" w:rsidR="00870189" w:rsidRDefault="004E0592" w:rsidP="00E75A46">
      <w:pPr>
        <w:spacing w:after="0" w:line="480" w:lineRule="auto"/>
        <w:contextualSpacing/>
        <w:jc w:val="both"/>
        <w:rPr>
          <w:ins w:id="966" w:author="Microsoft account" w:date="2021-05-25T14:12:00Z"/>
          <w:rStyle w:val="fontstyle01"/>
          <w:rFonts w:ascii="Times New Roman" w:hAnsi="Times New Roman" w:cs="Times New Roman"/>
          <w:sz w:val="22"/>
          <w:szCs w:val="22"/>
        </w:rPr>
        <w:pPrChange w:id="967" w:author="Microsoft account" w:date="2021-05-25T22:50:00Z">
          <w:pPr>
            <w:spacing w:after="0" w:line="480" w:lineRule="auto"/>
            <w:contextualSpacing/>
          </w:pPr>
        </w:pPrChange>
      </w:pPr>
      <w:r w:rsidRPr="00103135">
        <w:rPr>
          <w:rStyle w:val="fontstyle01"/>
          <w:rFonts w:ascii="Times New Roman" w:hAnsi="Times New Roman" w:cs="Times New Roman"/>
          <w:sz w:val="22"/>
          <w:szCs w:val="22"/>
        </w:rPr>
        <w:t xml:space="preserve">Bivariate analysis (chi-square test) was conducted to evaluate the </w:t>
      </w:r>
      <w:r w:rsidR="00B042BA" w:rsidRPr="00103135">
        <w:rPr>
          <w:rStyle w:val="fontstyle01"/>
          <w:rFonts w:ascii="Times New Roman" w:hAnsi="Times New Roman" w:cs="Times New Roman"/>
          <w:sz w:val="22"/>
          <w:szCs w:val="22"/>
        </w:rPr>
        <w:t>association</w:t>
      </w:r>
      <w:r w:rsidRPr="00103135">
        <w:rPr>
          <w:rStyle w:val="fontstyle01"/>
          <w:rFonts w:ascii="Times New Roman" w:hAnsi="Times New Roman" w:cs="Times New Roman"/>
          <w:sz w:val="22"/>
          <w:szCs w:val="22"/>
        </w:rPr>
        <w:t xml:space="preserve"> between ECD </w:t>
      </w:r>
      <w:del w:id="968" w:author="meshbah rahman" w:date="2021-02-21T21:36:00Z">
        <w:r w:rsidRPr="00103135" w:rsidDel="001D15F2">
          <w:rPr>
            <w:rStyle w:val="fontstyle01"/>
            <w:rFonts w:ascii="Times New Roman" w:hAnsi="Times New Roman" w:cs="Times New Roman"/>
            <w:sz w:val="22"/>
            <w:szCs w:val="22"/>
          </w:rPr>
          <w:delText>status</w:delText>
        </w:r>
      </w:del>
      <w:ins w:id="969" w:author="meshbah rahman" w:date="2021-02-21T21:36:00Z">
        <w:r w:rsidR="001D15F2" w:rsidRPr="00103135">
          <w:rPr>
            <w:rStyle w:val="fontstyle01"/>
            <w:rFonts w:ascii="Times New Roman" w:hAnsi="Times New Roman" w:cs="Times New Roman"/>
            <w:sz w:val="22"/>
            <w:szCs w:val="22"/>
          </w:rPr>
          <w:t>statuses</w:t>
        </w:r>
      </w:ins>
      <w:r w:rsidRPr="00103135">
        <w:rPr>
          <w:rStyle w:val="fontstyle01"/>
          <w:rFonts w:ascii="Times New Roman" w:hAnsi="Times New Roman" w:cs="Times New Roman"/>
          <w:sz w:val="22"/>
          <w:szCs w:val="22"/>
        </w:rPr>
        <w:t xml:space="preserve"> with other </w:t>
      </w:r>
      <w:r w:rsidR="00B042BA" w:rsidRPr="00103135">
        <w:rPr>
          <w:rStyle w:val="fontstyle01"/>
          <w:rFonts w:ascii="Times New Roman" w:hAnsi="Times New Roman" w:cs="Times New Roman"/>
          <w:sz w:val="22"/>
          <w:szCs w:val="22"/>
        </w:rPr>
        <w:t>covariates</w:t>
      </w:r>
      <w:r w:rsidRPr="00103135">
        <w:rPr>
          <w:rStyle w:val="fontstyle01"/>
          <w:rFonts w:ascii="Times New Roman" w:hAnsi="Times New Roman" w:cs="Times New Roman"/>
          <w:sz w:val="22"/>
          <w:szCs w:val="22"/>
        </w:rPr>
        <w:t>.</w:t>
      </w:r>
      <w:ins w:id="970" w:author="meshbah rahman" w:date="2021-02-22T02:38:00Z">
        <w:r w:rsidR="00E43B13">
          <w:rPr>
            <w:rStyle w:val="fontstyle01"/>
            <w:rFonts w:ascii="Times New Roman" w:hAnsi="Times New Roman" w:cs="Times New Roman"/>
            <w:sz w:val="22"/>
            <w:szCs w:val="22"/>
          </w:rPr>
          <w:t xml:space="preserve"> </w:t>
        </w:r>
        <w:r w:rsidR="00E43B13" w:rsidRPr="00103135">
          <w:rPr>
            <w:rStyle w:val="fontstyle01"/>
            <w:rFonts w:ascii="Times New Roman" w:hAnsi="Times New Roman" w:cs="Times New Roman"/>
            <w:sz w:val="22"/>
            <w:szCs w:val="22"/>
          </w:rPr>
          <w:t>For both the 2012 and 2019 MICS survey data</w:t>
        </w:r>
        <w:r w:rsidR="00E43B13">
          <w:rPr>
            <w:rStyle w:val="fontstyle01"/>
            <w:rFonts w:ascii="Times New Roman" w:hAnsi="Times New Roman" w:cs="Times New Roman"/>
            <w:sz w:val="22"/>
            <w:szCs w:val="22"/>
          </w:rPr>
          <w:t>,</w:t>
        </w:r>
      </w:ins>
      <w:r w:rsidR="00B042BA" w:rsidRPr="00103135">
        <w:rPr>
          <w:rStyle w:val="fontstyle01"/>
          <w:rFonts w:ascii="Times New Roman" w:hAnsi="Times New Roman" w:cs="Times New Roman"/>
          <w:sz w:val="22"/>
          <w:szCs w:val="22"/>
        </w:rPr>
        <w:t xml:space="preserve"> </w:t>
      </w:r>
      <w:ins w:id="971" w:author="meshbah rahman" w:date="2021-02-22T02:36:00Z">
        <w:r w:rsidR="00E43B13">
          <w:rPr>
            <w:rStyle w:val="fontstyle01"/>
            <w:rFonts w:ascii="Times New Roman" w:hAnsi="Times New Roman" w:cs="Times New Roman"/>
            <w:sz w:val="22"/>
            <w:szCs w:val="22"/>
          </w:rPr>
          <w:t>the</w:t>
        </w:r>
      </w:ins>
      <w:del w:id="972" w:author="meshbah rahman" w:date="2021-02-22T02:36:00Z">
        <w:r w:rsidR="00DC7665" w:rsidRPr="00103135" w:rsidDel="00E43B13">
          <w:rPr>
            <w:rStyle w:val="fontstyle01"/>
            <w:rFonts w:ascii="Times New Roman" w:hAnsi="Times New Roman" w:cs="Times New Roman"/>
            <w:sz w:val="22"/>
            <w:szCs w:val="22"/>
          </w:rPr>
          <w:delText>Binary logistic regression model applied in</w:delText>
        </w:r>
        <w:r w:rsidR="00446BAB" w:rsidRPr="00103135" w:rsidDel="00E43B13">
          <w:rPr>
            <w:rStyle w:val="fontstyle01"/>
            <w:rFonts w:ascii="Times New Roman" w:hAnsi="Times New Roman" w:cs="Times New Roman"/>
            <w:sz w:val="22"/>
            <w:szCs w:val="22"/>
          </w:rPr>
          <w:delText xml:space="preserve"> the</w:delText>
        </w:r>
        <w:r w:rsidR="00DC7665" w:rsidRPr="00103135" w:rsidDel="00E43B13">
          <w:rPr>
            <w:rStyle w:val="fontstyle01"/>
            <w:rFonts w:ascii="Times New Roman" w:hAnsi="Times New Roman" w:cs="Times New Roman"/>
            <w:sz w:val="22"/>
            <w:szCs w:val="22"/>
          </w:rPr>
          <w:delText xml:space="preserve"> </w:delText>
        </w:r>
        <w:r w:rsidR="00CF4D5E" w:rsidRPr="00103135" w:rsidDel="00E43B13">
          <w:rPr>
            <w:rStyle w:val="fontstyle01"/>
            <w:rFonts w:ascii="Times New Roman" w:hAnsi="Times New Roman" w:cs="Times New Roman"/>
            <w:sz w:val="22"/>
            <w:szCs w:val="22"/>
          </w:rPr>
          <w:delText>two-way</w:delText>
        </w:r>
        <w:r w:rsidR="00DC7665" w:rsidRPr="00103135" w:rsidDel="00E43B13">
          <w:rPr>
            <w:rStyle w:val="fontstyle01"/>
            <w:rFonts w:ascii="Times New Roman" w:hAnsi="Times New Roman" w:cs="Times New Roman"/>
            <w:sz w:val="22"/>
            <w:szCs w:val="22"/>
          </w:rPr>
          <w:delText>,</w:delText>
        </w:r>
      </w:del>
      <w:r w:rsidR="00DC7665" w:rsidRPr="00103135">
        <w:rPr>
          <w:rStyle w:val="fontstyle01"/>
          <w:rFonts w:ascii="Times New Roman" w:hAnsi="Times New Roman" w:cs="Times New Roman"/>
          <w:sz w:val="22"/>
          <w:szCs w:val="22"/>
        </w:rPr>
        <w:t xml:space="preserve"> </w:t>
      </w:r>
      <w:del w:id="973" w:author="Microsoft account" w:date="2021-05-25T22:42:00Z">
        <w:r w:rsidR="00DC7665" w:rsidRPr="00103135" w:rsidDel="00E75A46">
          <w:rPr>
            <w:rStyle w:val="fontstyle01"/>
            <w:rFonts w:ascii="Times New Roman" w:hAnsi="Times New Roman" w:cs="Times New Roman"/>
            <w:sz w:val="22"/>
            <w:szCs w:val="22"/>
          </w:rPr>
          <w:delText>univari</w:delText>
        </w:r>
      </w:del>
      <w:ins w:id="974" w:author="meshbah rahman" w:date="2021-02-22T02:35:00Z">
        <w:del w:id="975" w:author="Microsoft account" w:date="2021-05-25T22:42:00Z">
          <w:r w:rsidR="00E43B13" w:rsidDel="00E75A46">
            <w:rPr>
              <w:rStyle w:val="fontstyle01"/>
              <w:rFonts w:ascii="Times New Roman" w:hAnsi="Times New Roman" w:cs="Times New Roman"/>
              <w:sz w:val="22"/>
              <w:szCs w:val="22"/>
            </w:rPr>
            <w:delText>able</w:delText>
          </w:r>
        </w:del>
      </w:ins>
      <w:ins w:id="976" w:author="meshbah rahman" w:date="2021-02-22T02:38:00Z">
        <w:del w:id="977" w:author="Microsoft account" w:date="2021-05-25T22:42:00Z">
          <w:r w:rsidR="00E43B13" w:rsidDel="00E75A46">
            <w:rPr>
              <w:rStyle w:val="fontstyle01"/>
              <w:rFonts w:ascii="Times New Roman" w:hAnsi="Times New Roman" w:cs="Times New Roman"/>
              <w:sz w:val="22"/>
              <w:szCs w:val="22"/>
            </w:rPr>
            <w:delText xml:space="preserve"> </w:delText>
          </w:r>
        </w:del>
      </w:ins>
      <w:ins w:id="978" w:author="Microsoft account" w:date="2021-05-25T22:42:00Z">
        <w:r w:rsidR="00E75A46" w:rsidRPr="00103135">
          <w:rPr>
            <w:rStyle w:val="fontstyle01"/>
            <w:rFonts w:ascii="Times New Roman" w:hAnsi="Times New Roman" w:cs="Times New Roman"/>
            <w:sz w:val="22"/>
            <w:szCs w:val="22"/>
          </w:rPr>
          <w:t>univa</w:t>
        </w:r>
        <w:r w:rsidR="00E75A46">
          <w:rPr>
            <w:rStyle w:val="fontstyle01"/>
            <w:rFonts w:ascii="Times New Roman" w:hAnsi="Times New Roman" w:cs="Times New Roman"/>
            <w:sz w:val="22"/>
            <w:szCs w:val="22"/>
          </w:rPr>
          <w:t xml:space="preserve">riate </w:t>
        </w:r>
      </w:ins>
      <w:ins w:id="979" w:author="meshbah rahman" w:date="2021-02-22T02:38:00Z">
        <w:r w:rsidR="00E43B13">
          <w:rPr>
            <w:rStyle w:val="fontstyle01"/>
            <w:rFonts w:ascii="Times New Roman" w:hAnsi="Times New Roman" w:cs="Times New Roman"/>
            <w:sz w:val="22"/>
            <w:szCs w:val="22"/>
          </w:rPr>
          <w:t>[unadjusted]</w:t>
        </w:r>
      </w:ins>
      <w:ins w:id="980" w:author="meshbah rahman" w:date="2021-02-22T02:35:00Z">
        <w:r w:rsidR="00E43B13">
          <w:rPr>
            <w:rStyle w:val="fontstyle01"/>
            <w:rFonts w:ascii="Times New Roman" w:hAnsi="Times New Roman" w:cs="Times New Roman"/>
            <w:sz w:val="22"/>
            <w:szCs w:val="22"/>
          </w:rPr>
          <w:t xml:space="preserve"> </w:t>
        </w:r>
      </w:ins>
      <w:del w:id="981" w:author="meshbah rahman" w:date="2021-02-22T02:35:00Z">
        <w:r w:rsidR="00DC7665" w:rsidRPr="00103135" w:rsidDel="00E43B13">
          <w:rPr>
            <w:rStyle w:val="fontstyle01"/>
            <w:rFonts w:ascii="Times New Roman" w:hAnsi="Times New Roman" w:cs="Times New Roman"/>
            <w:sz w:val="22"/>
            <w:szCs w:val="22"/>
          </w:rPr>
          <w:delText>ate logistic regression model</w:delText>
        </w:r>
        <w:r w:rsidR="00446BAB" w:rsidRPr="00103135" w:rsidDel="00E43B13">
          <w:rPr>
            <w:rStyle w:val="fontstyle01"/>
            <w:rFonts w:ascii="Times New Roman" w:hAnsi="Times New Roman" w:cs="Times New Roman"/>
            <w:sz w:val="22"/>
            <w:szCs w:val="22"/>
          </w:rPr>
          <w:delText>,</w:delText>
        </w:r>
        <w:r w:rsidR="00DC7665" w:rsidRPr="00103135" w:rsidDel="00E43B13">
          <w:rPr>
            <w:rStyle w:val="fontstyle01"/>
            <w:rFonts w:ascii="Times New Roman" w:hAnsi="Times New Roman" w:cs="Times New Roman"/>
            <w:sz w:val="22"/>
            <w:szCs w:val="22"/>
          </w:rPr>
          <w:delText xml:space="preserve"> </w:delText>
        </w:r>
      </w:del>
      <w:r w:rsidR="00DC7665" w:rsidRPr="00103135">
        <w:rPr>
          <w:rStyle w:val="fontstyle01"/>
          <w:rFonts w:ascii="Times New Roman" w:hAnsi="Times New Roman" w:cs="Times New Roman"/>
          <w:sz w:val="22"/>
          <w:szCs w:val="22"/>
        </w:rPr>
        <w:t>and multivaria</w:t>
      </w:r>
      <w:ins w:id="982" w:author="meshbah rahman" w:date="2021-02-21T21:36:00Z">
        <w:r w:rsidR="001D15F2">
          <w:rPr>
            <w:rStyle w:val="fontstyle01"/>
            <w:rFonts w:ascii="Times New Roman" w:hAnsi="Times New Roman" w:cs="Times New Roman"/>
            <w:sz w:val="22"/>
            <w:szCs w:val="22"/>
          </w:rPr>
          <w:t>ble</w:t>
        </w:r>
      </w:ins>
      <w:ins w:id="983" w:author="meshbah rahman" w:date="2021-02-22T02:38:00Z">
        <w:r w:rsidR="00E43B13">
          <w:rPr>
            <w:rStyle w:val="fontstyle01"/>
            <w:rFonts w:ascii="Times New Roman" w:hAnsi="Times New Roman" w:cs="Times New Roman"/>
            <w:sz w:val="22"/>
            <w:szCs w:val="22"/>
          </w:rPr>
          <w:t xml:space="preserve"> [adjusted]</w:t>
        </w:r>
      </w:ins>
      <w:del w:id="984" w:author="meshbah rahman" w:date="2021-02-21T21:36:00Z">
        <w:r w:rsidR="00DC7665" w:rsidRPr="00103135" w:rsidDel="001D15F2">
          <w:rPr>
            <w:rStyle w:val="fontstyle01"/>
            <w:rFonts w:ascii="Times New Roman" w:hAnsi="Times New Roman" w:cs="Times New Roman"/>
            <w:sz w:val="22"/>
            <w:szCs w:val="22"/>
          </w:rPr>
          <w:delText>te</w:delText>
        </w:r>
      </w:del>
      <w:r w:rsidR="00DC7665" w:rsidRPr="00103135">
        <w:rPr>
          <w:rStyle w:val="fontstyle01"/>
          <w:rFonts w:ascii="Times New Roman" w:hAnsi="Times New Roman" w:cs="Times New Roman"/>
          <w:sz w:val="22"/>
          <w:szCs w:val="22"/>
        </w:rPr>
        <w:t xml:space="preserve"> logistic regression model</w:t>
      </w:r>
      <w:ins w:id="985" w:author="meshbah rahman" w:date="2021-02-22T02:36:00Z">
        <w:r w:rsidR="00E43B13">
          <w:rPr>
            <w:rStyle w:val="fontstyle01"/>
            <w:rFonts w:ascii="Times New Roman" w:hAnsi="Times New Roman" w:cs="Times New Roman"/>
            <w:sz w:val="22"/>
            <w:szCs w:val="22"/>
          </w:rPr>
          <w:t xml:space="preserve"> were fitted</w:t>
        </w:r>
      </w:ins>
      <w:ins w:id="986" w:author="meshbah rahman" w:date="2021-02-22T02:38:00Z">
        <w:r w:rsidR="00E43B13">
          <w:rPr>
            <w:rStyle w:val="fontstyle01"/>
            <w:rFonts w:ascii="Times New Roman" w:hAnsi="Times New Roman" w:cs="Times New Roman"/>
            <w:sz w:val="22"/>
            <w:szCs w:val="22"/>
          </w:rPr>
          <w:t xml:space="preserve"> separately</w:t>
        </w:r>
      </w:ins>
      <w:r w:rsidR="00DC7665" w:rsidRPr="00103135">
        <w:rPr>
          <w:rStyle w:val="fontstyle01"/>
          <w:rFonts w:ascii="Times New Roman" w:hAnsi="Times New Roman" w:cs="Times New Roman"/>
          <w:sz w:val="22"/>
          <w:szCs w:val="22"/>
        </w:rPr>
        <w:t xml:space="preserve"> to show the </w:t>
      </w:r>
      <w:ins w:id="987" w:author="meshbah rahman" w:date="2021-02-22T02:37:00Z">
        <w:r w:rsidR="00E43B13">
          <w:rPr>
            <w:rStyle w:val="fontstyle01"/>
            <w:rFonts w:ascii="Times New Roman" w:hAnsi="Times New Roman" w:cs="Times New Roman"/>
            <w:sz w:val="22"/>
            <w:szCs w:val="22"/>
          </w:rPr>
          <w:t xml:space="preserve">degree of </w:t>
        </w:r>
      </w:ins>
      <w:r w:rsidR="00DC7665" w:rsidRPr="00103135">
        <w:rPr>
          <w:rStyle w:val="fontstyle01"/>
          <w:rFonts w:ascii="Times New Roman" w:hAnsi="Times New Roman" w:cs="Times New Roman"/>
          <w:sz w:val="22"/>
          <w:szCs w:val="22"/>
        </w:rPr>
        <w:t xml:space="preserve">factors </w:t>
      </w:r>
      <w:ins w:id="988" w:author="meshbah rahman" w:date="2021-02-22T02:37:00Z">
        <w:r w:rsidR="00E43B13">
          <w:rPr>
            <w:rStyle w:val="fontstyle01"/>
            <w:rFonts w:ascii="Times New Roman" w:hAnsi="Times New Roman" w:cs="Times New Roman"/>
            <w:sz w:val="22"/>
            <w:szCs w:val="22"/>
          </w:rPr>
          <w:t xml:space="preserve">influence </w:t>
        </w:r>
      </w:ins>
      <w:del w:id="989" w:author="meshbah rahman" w:date="2021-02-22T02:37:00Z">
        <w:r w:rsidR="00DC7665" w:rsidRPr="00103135" w:rsidDel="00E43B13">
          <w:rPr>
            <w:rStyle w:val="fontstyle01"/>
            <w:rFonts w:ascii="Times New Roman" w:hAnsi="Times New Roman" w:cs="Times New Roman"/>
            <w:sz w:val="22"/>
            <w:szCs w:val="22"/>
          </w:rPr>
          <w:delText xml:space="preserve">individuals </w:delText>
        </w:r>
      </w:del>
      <w:r w:rsidR="00DC7665" w:rsidRPr="00103135">
        <w:rPr>
          <w:rStyle w:val="fontstyle01"/>
          <w:rFonts w:ascii="Times New Roman" w:hAnsi="Times New Roman" w:cs="Times New Roman"/>
          <w:sz w:val="22"/>
          <w:szCs w:val="22"/>
        </w:rPr>
        <w:t xml:space="preserve">and adjusted associations. </w:t>
      </w:r>
      <w:del w:id="990" w:author="meshbah rahman" w:date="2021-02-22T02:39:00Z">
        <w:r w:rsidR="00DC7665" w:rsidRPr="00103135" w:rsidDel="00E43B13">
          <w:rPr>
            <w:rStyle w:val="fontstyle01"/>
            <w:rFonts w:ascii="Times New Roman" w:hAnsi="Times New Roman" w:cs="Times New Roman"/>
            <w:sz w:val="22"/>
            <w:szCs w:val="22"/>
          </w:rPr>
          <w:delText xml:space="preserve">For both the 2012 and 2019 MICS survey data we applied </w:delText>
        </w:r>
        <w:r w:rsidR="000E4392" w:rsidRPr="00103135" w:rsidDel="00E43B13">
          <w:rPr>
            <w:rStyle w:val="fontstyle01"/>
            <w:rFonts w:ascii="Times New Roman" w:hAnsi="Times New Roman" w:cs="Times New Roman"/>
            <w:sz w:val="22"/>
            <w:szCs w:val="22"/>
          </w:rPr>
          <w:delText xml:space="preserve">unadjusted and adjusted </w:delText>
        </w:r>
        <w:r w:rsidR="00EF7CA7" w:rsidRPr="00103135" w:rsidDel="00E43B13">
          <w:rPr>
            <w:rStyle w:val="fontstyle01"/>
            <w:rFonts w:ascii="Times New Roman" w:hAnsi="Times New Roman" w:cs="Times New Roman"/>
            <w:sz w:val="22"/>
            <w:szCs w:val="22"/>
          </w:rPr>
          <w:delText>models</w:delText>
        </w:r>
        <w:r w:rsidR="00DC7665" w:rsidRPr="00103135" w:rsidDel="00E43B13">
          <w:rPr>
            <w:rStyle w:val="fontstyle01"/>
            <w:rFonts w:ascii="Times New Roman" w:hAnsi="Times New Roman" w:cs="Times New Roman"/>
            <w:sz w:val="22"/>
            <w:szCs w:val="22"/>
          </w:rPr>
          <w:delText xml:space="preserve"> to find the associations</w:delText>
        </w:r>
        <w:r w:rsidR="000E4392" w:rsidRPr="00103135" w:rsidDel="00E43B13">
          <w:rPr>
            <w:rStyle w:val="fontstyle01"/>
            <w:rFonts w:ascii="Times New Roman" w:hAnsi="Times New Roman" w:cs="Times New Roman"/>
            <w:sz w:val="22"/>
            <w:szCs w:val="22"/>
          </w:rPr>
          <w:delText xml:space="preserve"> separately</w:delText>
        </w:r>
        <w:r w:rsidR="00DC7665" w:rsidRPr="00103135" w:rsidDel="00E43B13">
          <w:rPr>
            <w:rStyle w:val="fontstyle01"/>
            <w:rFonts w:ascii="Times New Roman" w:hAnsi="Times New Roman" w:cs="Times New Roman"/>
            <w:sz w:val="22"/>
            <w:szCs w:val="22"/>
          </w:rPr>
          <w:delText>.</w:delText>
        </w:r>
        <w:r w:rsidR="005E4FA5" w:rsidRPr="00103135" w:rsidDel="00E43B13">
          <w:rPr>
            <w:rStyle w:val="fontstyle01"/>
            <w:rFonts w:ascii="Times New Roman" w:hAnsi="Times New Roman" w:cs="Times New Roman"/>
            <w:sz w:val="22"/>
            <w:szCs w:val="22"/>
          </w:rPr>
          <w:delText xml:space="preserve"> </w:delText>
        </w:r>
      </w:del>
      <w:commentRangeStart w:id="991"/>
      <w:commentRangeStart w:id="992"/>
      <w:r w:rsidR="005E4FA5" w:rsidRPr="00103135">
        <w:rPr>
          <w:rStyle w:val="fontstyle01"/>
          <w:rFonts w:ascii="Times New Roman" w:hAnsi="Times New Roman" w:cs="Times New Roman"/>
          <w:sz w:val="22"/>
          <w:szCs w:val="22"/>
        </w:rPr>
        <w:t xml:space="preserve">To account for the complex survey design, we used the Svyset command in Stata (StataCorp LP, College Station, Texas). </w:t>
      </w:r>
      <w:commentRangeStart w:id="993"/>
      <w:commentRangeStart w:id="994"/>
      <w:r w:rsidR="005E4FA5" w:rsidRPr="00103135">
        <w:rPr>
          <w:rStyle w:val="fontstyle01"/>
          <w:rFonts w:ascii="Times New Roman" w:hAnsi="Times New Roman" w:cs="Times New Roman"/>
          <w:sz w:val="22"/>
          <w:szCs w:val="22"/>
        </w:rPr>
        <w:t xml:space="preserve">The Svyset command helps us </w:t>
      </w:r>
      <w:del w:id="995" w:author="Kabir, Russell" w:date="2021-02-26T14:07:00Z">
        <w:r w:rsidR="005E4FA5" w:rsidRPr="00103135" w:rsidDel="00BA324C">
          <w:rPr>
            <w:rStyle w:val="fontstyle01"/>
            <w:rFonts w:ascii="Times New Roman" w:hAnsi="Times New Roman" w:cs="Times New Roman"/>
            <w:sz w:val="22"/>
            <w:szCs w:val="22"/>
          </w:rPr>
          <w:delText xml:space="preserve">to </w:delText>
        </w:r>
      </w:del>
      <w:r w:rsidR="005E4FA5" w:rsidRPr="00103135">
        <w:rPr>
          <w:rStyle w:val="fontstyle01"/>
          <w:rFonts w:ascii="Times New Roman" w:hAnsi="Times New Roman" w:cs="Times New Roman"/>
          <w:sz w:val="22"/>
          <w:szCs w:val="22"/>
        </w:rPr>
        <w:t>use design elements such as the primary sampling unit, strata, cluster, and sample weight</w:t>
      </w:r>
      <w:ins w:id="996" w:author="Microsoft account" w:date="2021-05-01T19:45:00Z">
        <w:r w:rsidR="00B54B6C">
          <w:rPr>
            <w:rStyle w:val="fontstyle01"/>
            <w:rFonts w:ascii="Times New Roman" w:hAnsi="Times New Roman" w:cs="Times New Roman"/>
            <w:sz w:val="22"/>
            <w:szCs w:val="22"/>
          </w:rPr>
          <w:t xml:space="preserve"> </w:t>
        </w:r>
        <w:r w:rsidR="00B54B6C">
          <w:rPr>
            <w:rStyle w:val="fontstyle01"/>
            <w:rFonts w:ascii="Times New Roman" w:hAnsi="Times New Roman" w:cs="Times New Roman"/>
            <w:sz w:val="22"/>
            <w:szCs w:val="22"/>
          </w:rPr>
          <w:fldChar w:fldCharType="begin" w:fldLock="1"/>
        </w:r>
      </w:ins>
      <w:r w:rsidR="009719D2">
        <w:rPr>
          <w:rStyle w:val="fontstyle01"/>
          <w:rFonts w:ascii="Times New Roman" w:hAnsi="Times New Roman" w:cs="Times New Roman"/>
          <w:sz w:val="22"/>
          <w:szCs w:val="22"/>
        </w:rPr>
        <w:instrText>ADDIN CSL_CITATION {"citationItems":[{"id":"ITEM-1","itemData":{"URL":"https://stats.idre.ucla.edu/stata/seminars/svy-stata-8/","accessed":{"date-parts":[["2021","5","1"]]},"id":"ITEM-1","issued":{"date-parts":[["0"]]},"title":"Survey Data Analysis in Stata","type":"webpage"},"uris":["http://www.mendeley.com/documents/?uuid=ff3e3ebf-df46-3efb-b794-55c095b7ecce"]}],"mendeley":{"formattedCitation":"&lt;sup&gt;20&lt;/sup&gt;","plainTextFormattedCitation":"20","previouslyFormattedCitation":"&lt;sup&gt;20&lt;/sup&gt;"},"properties":{"noteIndex":0},"schema":"https://github.com/citation-style-language/schema/raw/master/csl-citation.json"}</w:instrText>
      </w:r>
      <w:r w:rsidR="00B54B6C">
        <w:rPr>
          <w:rStyle w:val="fontstyle01"/>
          <w:rFonts w:ascii="Times New Roman" w:hAnsi="Times New Roman" w:cs="Times New Roman"/>
          <w:sz w:val="22"/>
          <w:szCs w:val="22"/>
        </w:rPr>
        <w:fldChar w:fldCharType="separate"/>
      </w:r>
      <w:r w:rsidR="00F35DB3" w:rsidRPr="00F35DB3">
        <w:rPr>
          <w:rStyle w:val="fontstyle01"/>
          <w:rFonts w:ascii="Times New Roman" w:hAnsi="Times New Roman" w:cs="Times New Roman"/>
          <w:noProof/>
          <w:sz w:val="22"/>
          <w:szCs w:val="22"/>
          <w:vertAlign w:val="superscript"/>
        </w:rPr>
        <w:t>20</w:t>
      </w:r>
      <w:ins w:id="997" w:author="Microsoft account" w:date="2021-05-01T19:45:00Z">
        <w:r w:rsidR="00B54B6C">
          <w:rPr>
            <w:rStyle w:val="fontstyle01"/>
            <w:rFonts w:ascii="Times New Roman" w:hAnsi="Times New Roman" w:cs="Times New Roman"/>
            <w:sz w:val="22"/>
            <w:szCs w:val="22"/>
          </w:rPr>
          <w:fldChar w:fldCharType="end"/>
        </w:r>
      </w:ins>
      <w:r w:rsidR="005E4FA5" w:rsidRPr="00103135">
        <w:rPr>
          <w:rStyle w:val="fontstyle01"/>
          <w:rFonts w:ascii="Times New Roman" w:hAnsi="Times New Roman" w:cs="Times New Roman"/>
          <w:sz w:val="22"/>
          <w:szCs w:val="22"/>
        </w:rPr>
        <w:t>.</w:t>
      </w:r>
      <w:commentRangeEnd w:id="991"/>
      <w:r w:rsidR="001D15F2">
        <w:rPr>
          <w:rStyle w:val="CommentReference"/>
          <w:lang w:val="en-US"/>
        </w:rPr>
        <w:commentReference w:id="991"/>
      </w:r>
      <w:commentRangeEnd w:id="992"/>
      <w:commentRangeEnd w:id="993"/>
      <w:commentRangeEnd w:id="994"/>
    </w:p>
    <w:p w14:paraId="0B4A6DA9" w14:textId="77777777" w:rsidR="00870189" w:rsidRDefault="00870189" w:rsidP="00E75A46">
      <w:pPr>
        <w:spacing w:after="0" w:line="480" w:lineRule="auto"/>
        <w:contextualSpacing/>
        <w:jc w:val="both"/>
        <w:rPr>
          <w:ins w:id="998" w:author="Microsoft account" w:date="2021-05-25T14:12:00Z"/>
          <w:rStyle w:val="fontstyle01"/>
          <w:rFonts w:ascii="Times New Roman" w:hAnsi="Times New Roman" w:cs="Times New Roman"/>
          <w:sz w:val="22"/>
          <w:szCs w:val="22"/>
        </w:rPr>
        <w:pPrChange w:id="999" w:author="Microsoft account" w:date="2021-05-25T22:50:00Z">
          <w:pPr>
            <w:spacing w:after="0" w:line="480" w:lineRule="auto"/>
            <w:contextualSpacing/>
          </w:pPr>
        </w:pPrChange>
      </w:pPr>
    </w:p>
    <w:p w14:paraId="3B4F72CE" w14:textId="77777777" w:rsidR="00870189" w:rsidRPr="00870189" w:rsidRDefault="00B54B6C" w:rsidP="00E75A46">
      <w:pPr>
        <w:spacing w:after="0" w:line="480" w:lineRule="auto"/>
        <w:contextualSpacing/>
        <w:jc w:val="both"/>
        <w:rPr>
          <w:ins w:id="1000" w:author="Microsoft account" w:date="2021-05-25T14:12:00Z"/>
          <w:rStyle w:val="fontstyle01"/>
          <w:rFonts w:ascii="Times New Roman" w:hAnsi="Times New Roman" w:cs="Times New Roman"/>
          <w:b/>
          <w:sz w:val="22"/>
          <w:szCs w:val="22"/>
          <w:rPrChange w:id="1001" w:author="Microsoft account" w:date="2021-05-25T14:12:00Z">
            <w:rPr>
              <w:ins w:id="1002" w:author="Microsoft account" w:date="2021-05-25T14:12:00Z"/>
              <w:rStyle w:val="fontstyle01"/>
              <w:rFonts w:ascii="Times New Roman" w:hAnsi="Times New Roman" w:cs="Times New Roman"/>
              <w:sz w:val="22"/>
              <w:szCs w:val="22"/>
            </w:rPr>
          </w:rPrChange>
        </w:rPr>
        <w:pPrChange w:id="1003" w:author="Microsoft account" w:date="2021-05-25T22:50:00Z">
          <w:pPr>
            <w:spacing w:after="0" w:line="480" w:lineRule="auto"/>
            <w:contextualSpacing/>
          </w:pPr>
        </w:pPrChange>
      </w:pPr>
      <w:r>
        <w:rPr>
          <w:rStyle w:val="CommentReference"/>
          <w:lang w:val="en-US"/>
        </w:rPr>
        <w:commentReference w:id="992"/>
      </w:r>
      <w:ins w:id="1004" w:author="Microsoft account" w:date="2021-05-25T14:12:00Z">
        <w:r w:rsidR="00870189" w:rsidRPr="00870189">
          <w:t xml:space="preserve"> </w:t>
        </w:r>
        <w:r w:rsidR="00870189" w:rsidRPr="00870189">
          <w:rPr>
            <w:rStyle w:val="fontstyle01"/>
            <w:rFonts w:ascii="Times New Roman" w:hAnsi="Times New Roman" w:cs="Times New Roman"/>
            <w:b/>
            <w:sz w:val="22"/>
            <w:szCs w:val="22"/>
            <w:rPrChange w:id="1005" w:author="Microsoft account" w:date="2021-05-25T14:12:00Z">
              <w:rPr>
                <w:rStyle w:val="fontstyle01"/>
                <w:rFonts w:ascii="Times New Roman" w:hAnsi="Times New Roman" w:cs="Times New Roman"/>
                <w:sz w:val="22"/>
                <w:szCs w:val="22"/>
              </w:rPr>
            </w:rPrChange>
          </w:rPr>
          <w:t>Variable selection</w:t>
        </w:r>
      </w:ins>
      <w:r w:rsidR="00BF31F9" w:rsidRPr="00870189">
        <w:rPr>
          <w:rStyle w:val="CommentReference"/>
          <w:b/>
          <w:lang w:val="en-US"/>
          <w:rPrChange w:id="1006" w:author="Microsoft account" w:date="2021-05-25T14:12:00Z">
            <w:rPr>
              <w:rStyle w:val="CommentReference"/>
              <w:lang w:val="en-US"/>
            </w:rPr>
          </w:rPrChange>
        </w:rPr>
        <w:commentReference w:id="993"/>
      </w:r>
      <w:commentRangeEnd w:id="803"/>
    </w:p>
    <w:p w14:paraId="23E40683" w14:textId="5F60CEF7" w:rsidR="00471F00" w:rsidRPr="00103135" w:rsidRDefault="00B54B6C" w:rsidP="00E75A46">
      <w:pPr>
        <w:spacing w:after="0" w:line="480" w:lineRule="auto"/>
        <w:contextualSpacing/>
        <w:jc w:val="both"/>
        <w:rPr>
          <w:rStyle w:val="fontstyle01"/>
          <w:rFonts w:ascii="Times New Roman" w:hAnsi="Times New Roman" w:cs="Times New Roman"/>
          <w:sz w:val="22"/>
          <w:szCs w:val="22"/>
        </w:rPr>
        <w:pPrChange w:id="1007" w:author="Microsoft account" w:date="2021-05-25T22:50:00Z">
          <w:pPr>
            <w:spacing w:after="0" w:line="480" w:lineRule="auto"/>
            <w:contextualSpacing/>
          </w:pPr>
        </w:pPrChange>
      </w:pPr>
      <w:r w:rsidRPr="00870189">
        <w:rPr>
          <w:rStyle w:val="CommentReference"/>
          <w:b/>
          <w:lang w:val="en-US"/>
          <w:rPrChange w:id="1008" w:author="Microsoft account" w:date="2021-05-25T14:12:00Z">
            <w:rPr>
              <w:rStyle w:val="CommentReference"/>
              <w:lang w:val="en-US"/>
            </w:rPr>
          </w:rPrChange>
        </w:rPr>
        <w:commentReference w:id="994"/>
      </w:r>
      <w:ins w:id="1009" w:author="Microsoft account" w:date="2021-05-25T14:17:00Z">
        <w:r w:rsidR="00870189" w:rsidRPr="00870189">
          <w:t xml:space="preserve"> </w:t>
        </w:r>
      </w:ins>
      <w:del w:id="1010" w:author="Microsoft account" w:date="2021-05-25T14:21:00Z">
        <w:r w:rsidR="00C81CCC" w:rsidDel="00E62FB0">
          <w:rPr>
            <w:rStyle w:val="CommentReference"/>
            <w:lang w:val="en-US"/>
          </w:rPr>
          <w:commentReference w:id="803"/>
        </w:r>
      </w:del>
      <w:ins w:id="1011" w:author="Microsoft account" w:date="2021-05-25T14:21:00Z">
        <w:r w:rsidR="00E62FB0">
          <w:rPr>
            <w:rStyle w:val="fontstyle01"/>
            <w:rFonts w:ascii="Times New Roman" w:hAnsi="Times New Roman" w:cs="Times New Roman"/>
            <w:sz w:val="22"/>
            <w:szCs w:val="22"/>
          </w:rPr>
          <w:t>B</w:t>
        </w:r>
      </w:ins>
      <w:ins w:id="1012" w:author="Microsoft account" w:date="2021-05-25T14:20:00Z">
        <w:r w:rsidR="00E62FB0" w:rsidRPr="00E62FB0">
          <w:rPr>
            <w:rStyle w:val="fontstyle01"/>
            <w:rFonts w:ascii="Times New Roman" w:hAnsi="Times New Roman" w:cs="Times New Roman"/>
            <w:sz w:val="22"/>
            <w:szCs w:val="22"/>
          </w:rPr>
          <w:t>ivariate logistic regression was conduct</w:t>
        </w:r>
        <w:r w:rsidR="00E62FB0">
          <w:rPr>
            <w:rStyle w:val="fontstyle01"/>
            <w:rFonts w:ascii="Times New Roman" w:hAnsi="Times New Roman" w:cs="Times New Roman"/>
            <w:sz w:val="22"/>
            <w:szCs w:val="22"/>
          </w:rPr>
          <w:t xml:space="preserve">ed separately for each of the </w:t>
        </w:r>
      </w:ins>
      <w:ins w:id="1013" w:author="Microsoft account" w:date="2021-05-25T14:22:00Z">
        <w:r w:rsidR="00E62FB0">
          <w:rPr>
            <w:rStyle w:val="fontstyle01"/>
            <w:rFonts w:ascii="Times New Roman" w:hAnsi="Times New Roman" w:cs="Times New Roman"/>
            <w:sz w:val="22"/>
            <w:szCs w:val="22"/>
          </w:rPr>
          <w:t>26</w:t>
        </w:r>
      </w:ins>
      <w:ins w:id="1014" w:author="Microsoft account" w:date="2021-05-25T14:20:00Z">
        <w:r w:rsidR="00E62FB0" w:rsidRPr="00E62FB0">
          <w:rPr>
            <w:rStyle w:val="fontstyle01"/>
            <w:rFonts w:ascii="Times New Roman" w:hAnsi="Times New Roman" w:cs="Times New Roman"/>
            <w:sz w:val="22"/>
            <w:szCs w:val="22"/>
          </w:rPr>
          <w:t xml:space="preserve"> variables, and their unadjusted odds ra</w:t>
        </w:r>
        <w:r w:rsidR="009E37DB">
          <w:rPr>
            <w:rStyle w:val="fontstyle01"/>
            <w:rFonts w:ascii="Times New Roman" w:hAnsi="Times New Roman" w:cs="Times New Roman"/>
            <w:sz w:val="22"/>
            <w:szCs w:val="22"/>
          </w:rPr>
          <w:t>tio (OR) was examined</w:t>
        </w:r>
        <w:r w:rsidR="005C3990">
          <w:rPr>
            <w:rStyle w:val="fontstyle01"/>
            <w:rFonts w:ascii="Times New Roman" w:hAnsi="Times New Roman" w:cs="Times New Roman"/>
            <w:sz w:val="22"/>
            <w:szCs w:val="22"/>
          </w:rPr>
          <w:t>. In this stage, 19</w:t>
        </w:r>
        <w:r w:rsidR="00E62FB0" w:rsidRPr="00E62FB0">
          <w:rPr>
            <w:rStyle w:val="fontstyle01"/>
            <w:rFonts w:ascii="Times New Roman" w:hAnsi="Times New Roman" w:cs="Times New Roman"/>
            <w:sz w:val="22"/>
            <w:szCs w:val="22"/>
          </w:rPr>
          <w:t xml:space="preserve"> variables were </w:t>
        </w:r>
        <w:r w:rsidR="008D10B2">
          <w:rPr>
            <w:rStyle w:val="fontstyle01"/>
            <w:rFonts w:ascii="Times New Roman" w:hAnsi="Times New Roman" w:cs="Times New Roman"/>
            <w:sz w:val="22"/>
            <w:szCs w:val="22"/>
          </w:rPr>
          <w:t>found to be significant at the 20</w:t>
        </w:r>
        <w:r w:rsidR="00E62FB0" w:rsidRPr="00E62FB0">
          <w:rPr>
            <w:rStyle w:val="fontstyle01"/>
            <w:rFonts w:ascii="Times New Roman" w:hAnsi="Times New Roman" w:cs="Times New Roman"/>
            <w:sz w:val="22"/>
            <w:szCs w:val="22"/>
          </w:rPr>
          <w:t>% significance level.</w:t>
        </w:r>
      </w:ins>
      <w:ins w:id="1015" w:author="Microsoft account" w:date="2021-05-25T14:23:00Z">
        <w:r w:rsidR="00FF203F">
          <w:rPr>
            <w:rStyle w:val="fontstyle01"/>
            <w:rFonts w:ascii="Times New Roman" w:hAnsi="Times New Roman" w:cs="Times New Roman"/>
            <w:sz w:val="22"/>
            <w:szCs w:val="22"/>
          </w:rPr>
          <w:t xml:space="preserve"> </w:t>
        </w:r>
      </w:ins>
      <w:ins w:id="1016" w:author="Microsoft account" w:date="2021-05-25T14:24:00Z">
        <w:r w:rsidR="00FF203F" w:rsidRPr="00FF203F">
          <w:rPr>
            <w:rStyle w:val="fontstyle01"/>
            <w:rFonts w:ascii="Times New Roman" w:hAnsi="Times New Roman" w:cs="Times New Roman"/>
            <w:sz w:val="22"/>
            <w:szCs w:val="22"/>
          </w:rPr>
          <w:t>A multivariable full model was formed with the selected predictor variables.</w:t>
        </w:r>
        <w:r w:rsidR="00FF203F">
          <w:rPr>
            <w:rStyle w:val="fontstyle01"/>
            <w:rFonts w:ascii="Times New Roman" w:hAnsi="Times New Roman" w:cs="Times New Roman"/>
            <w:sz w:val="22"/>
            <w:szCs w:val="22"/>
          </w:rPr>
          <w:t xml:space="preserve"> </w:t>
        </w:r>
      </w:ins>
      <w:ins w:id="1017" w:author="Microsoft account" w:date="2021-05-25T14:25:00Z">
        <w:r w:rsidR="00FF203F" w:rsidRPr="00FF203F">
          <w:rPr>
            <w:rStyle w:val="fontstyle01"/>
            <w:rFonts w:ascii="Times New Roman" w:hAnsi="Times New Roman" w:cs="Times New Roman"/>
            <w:sz w:val="22"/>
            <w:szCs w:val="22"/>
          </w:rPr>
          <w:t xml:space="preserve">We </w:t>
        </w:r>
        <w:r w:rsidR="00FF203F">
          <w:rPr>
            <w:rStyle w:val="fontstyle01"/>
            <w:rFonts w:ascii="Times New Roman" w:hAnsi="Times New Roman" w:cs="Times New Roman"/>
            <w:sz w:val="22"/>
            <w:szCs w:val="22"/>
          </w:rPr>
          <w:t xml:space="preserve">also </w:t>
        </w:r>
        <w:r w:rsidR="00FF203F" w:rsidRPr="00FF203F">
          <w:rPr>
            <w:rStyle w:val="fontstyle01"/>
            <w:rFonts w:ascii="Times New Roman" w:hAnsi="Times New Roman" w:cs="Times New Roman"/>
            <w:sz w:val="22"/>
            <w:szCs w:val="22"/>
          </w:rPr>
          <w:t xml:space="preserve">used the variance inflation factor (VIF) value to examine multicollinearity in the final model with a </w:t>
        </w:r>
        <w:r w:rsidR="00FF203F">
          <w:rPr>
            <w:rStyle w:val="fontstyle01"/>
            <w:rFonts w:ascii="Times New Roman" w:hAnsi="Times New Roman" w:cs="Times New Roman"/>
            <w:sz w:val="22"/>
            <w:szCs w:val="22"/>
          </w:rPr>
          <w:t>cut-off value of 4.00</w:t>
        </w:r>
        <w:r w:rsidR="00FF203F" w:rsidRPr="00FF203F">
          <w:rPr>
            <w:rStyle w:val="fontstyle01"/>
            <w:rFonts w:ascii="Times New Roman" w:hAnsi="Times New Roman" w:cs="Times New Roman"/>
            <w:sz w:val="22"/>
            <w:szCs w:val="22"/>
          </w:rPr>
          <w:t>.</w:t>
        </w:r>
      </w:ins>
      <w:ins w:id="1018" w:author="Microsoft account" w:date="2021-05-25T14:26:00Z">
        <w:r w:rsidR="009036C2">
          <w:rPr>
            <w:rStyle w:val="fontstyle01"/>
            <w:rFonts w:ascii="Times New Roman" w:hAnsi="Times New Roman" w:cs="Times New Roman"/>
            <w:sz w:val="22"/>
            <w:szCs w:val="22"/>
          </w:rPr>
          <w:t xml:space="preserve"> In this stage all variables were included in the model because </w:t>
        </w:r>
      </w:ins>
      <w:ins w:id="1019" w:author="Microsoft account" w:date="2021-05-25T14:27:00Z">
        <w:r w:rsidR="00A3036D">
          <w:rPr>
            <w:rStyle w:val="fontstyle01"/>
            <w:rFonts w:ascii="Times New Roman" w:hAnsi="Times New Roman" w:cs="Times New Roman"/>
            <w:sz w:val="22"/>
            <w:szCs w:val="22"/>
          </w:rPr>
          <w:t xml:space="preserve">of </w:t>
        </w:r>
      </w:ins>
      <w:ins w:id="1020" w:author="Microsoft account" w:date="2021-05-25T14:26:00Z">
        <w:r w:rsidR="00A3036D">
          <w:rPr>
            <w:rStyle w:val="fontstyle01"/>
            <w:rFonts w:ascii="Times New Roman" w:hAnsi="Times New Roman" w:cs="Times New Roman"/>
            <w:sz w:val="22"/>
            <w:szCs w:val="22"/>
          </w:rPr>
          <w:t>the</w:t>
        </w:r>
        <w:r w:rsidR="009036C2">
          <w:rPr>
            <w:rStyle w:val="fontstyle01"/>
            <w:rFonts w:ascii="Times New Roman" w:hAnsi="Times New Roman" w:cs="Times New Roman"/>
            <w:sz w:val="22"/>
            <w:szCs w:val="22"/>
          </w:rPr>
          <w:t xml:space="preserve"> VIF values </w:t>
        </w:r>
      </w:ins>
      <w:ins w:id="1021" w:author="Microsoft account" w:date="2021-05-25T14:27:00Z">
        <w:r w:rsidR="00A3036D">
          <w:rPr>
            <w:rStyle w:val="fontstyle01"/>
            <w:rFonts w:ascii="Times New Roman" w:hAnsi="Times New Roman" w:cs="Times New Roman"/>
            <w:sz w:val="22"/>
            <w:szCs w:val="22"/>
          </w:rPr>
          <w:t xml:space="preserve">of each variable </w:t>
        </w:r>
      </w:ins>
      <w:ins w:id="1022" w:author="Microsoft account" w:date="2021-05-25T14:26:00Z">
        <w:r w:rsidR="009036C2">
          <w:rPr>
            <w:rStyle w:val="fontstyle01"/>
            <w:rFonts w:ascii="Times New Roman" w:hAnsi="Times New Roman" w:cs="Times New Roman"/>
            <w:sz w:val="22"/>
            <w:szCs w:val="22"/>
          </w:rPr>
          <w:t>were less than 4.00.</w:t>
        </w:r>
      </w:ins>
    </w:p>
    <w:p w14:paraId="695C9A20" w14:textId="77777777" w:rsidR="00B63159" w:rsidRPr="00B54B6C" w:rsidRDefault="00B63159" w:rsidP="00E75A46">
      <w:pPr>
        <w:spacing w:after="0" w:line="480" w:lineRule="auto"/>
        <w:contextualSpacing/>
        <w:jc w:val="both"/>
        <w:rPr>
          <w:ins w:id="1023" w:author="Chowdhury,Muhammad Abdul Baker" w:date="2021-02-24T15:11:00Z"/>
          <w:rFonts w:ascii="Times New Roman" w:hAnsi="Times New Roman" w:cs="Times New Roman"/>
          <w:b/>
          <w:bCs/>
          <w:color w:val="000000"/>
          <w:lang w:val="en-US"/>
          <w:rPrChange w:id="1024" w:author="Microsoft account" w:date="2021-05-01T19:45:00Z">
            <w:rPr>
              <w:ins w:id="1025" w:author="Chowdhury,Muhammad Abdul Baker" w:date="2021-02-24T15:11:00Z"/>
              <w:rFonts w:ascii="Times New Roman" w:hAnsi="Times New Roman" w:cs="Times New Roman"/>
              <w:color w:val="000000"/>
              <w:lang w:val="en-US"/>
            </w:rPr>
          </w:rPrChange>
        </w:rPr>
        <w:pPrChange w:id="1026" w:author="Microsoft account" w:date="2021-05-25T22:50:00Z">
          <w:pPr>
            <w:spacing w:after="0" w:line="480" w:lineRule="auto"/>
            <w:contextualSpacing/>
          </w:pPr>
        </w:pPrChange>
      </w:pPr>
      <w:ins w:id="1027" w:author="Chowdhury,Muhammad Abdul Baker" w:date="2021-02-24T15:11:00Z">
        <w:r w:rsidRPr="00B54B6C">
          <w:rPr>
            <w:rFonts w:ascii="Times New Roman" w:hAnsi="Times New Roman" w:cs="Times New Roman"/>
            <w:b/>
            <w:bCs/>
            <w:color w:val="000000"/>
            <w:lang w:val="en-US"/>
            <w:rPrChange w:id="1028" w:author="Microsoft account" w:date="2021-05-01T19:45:00Z">
              <w:rPr>
                <w:rFonts w:ascii="Times New Roman" w:hAnsi="Times New Roman" w:cs="Times New Roman"/>
                <w:color w:val="000000"/>
                <w:lang w:val="en-US"/>
              </w:rPr>
            </w:rPrChange>
          </w:rPr>
          <w:t> Ethical considerations</w:t>
        </w:r>
      </w:ins>
    </w:p>
    <w:p w14:paraId="6D0580D3" w14:textId="611930D6" w:rsidR="000E4392" w:rsidRPr="00103135" w:rsidRDefault="00B63159" w:rsidP="00E75A46">
      <w:pPr>
        <w:spacing w:after="0" w:line="480" w:lineRule="auto"/>
        <w:contextualSpacing/>
        <w:jc w:val="both"/>
        <w:rPr>
          <w:rStyle w:val="fontstyle01"/>
          <w:rFonts w:ascii="Times New Roman" w:hAnsi="Times New Roman" w:cs="Times New Roman"/>
          <w:sz w:val="22"/>
          <w:szCs w:val="22"/>
        </w:rPr>
        <w:pPrChange w:id="1029" w:author="Microsoft account" w:date="2021-05-25T22:50:00Z">
          <w:pPr>
            <w:spacing w:after="0" w:line="480" w:lineRule="auto"/>
            <w:contextualSpacing/>
          </w:pPr>
        </w:pPrChange>
      </w:pPr>
      <w:ins w:id="1030" w:author="Chowdhury,Muhammad Abdul Baker" w:date="2021-02-24T15:12:00Z">
        <w:r w:rsidRPr="00B63159">
          <w:rPr>
            <w:rFonts w:ascii="Times New Roman" w:hAnsi="Times New Roman" w:cs="Times New Roman"/>
            <w:color w:val="000000"/>
            <w:lang w:val="en-US"/>
          </w:rPr>
          <w:t>As no work on human subjects was carried out as part of this project, this freely available secondary data analysis was exempt from ethics review.</w:t>
        </w:r>
      </w:ins>
    </w:p>
    <w:p w14:paraId="6C34CDFB" w14:textId="7F17C6A0" w:rsidR="00520622" w:rsidDel="00074372" w:rsidRDefault="00520622" w:rsidP="00E75A46">
      <w:pPr>
        <w:spacing w:after="0" w:line="480" w:lineRule="auto"/>
        <w:contextualSpacing/>
        <w:jc w:val="both"/>
        <w:rPr>
          <w:del w:id="1031" w:author="meshbah rahman" w:date="2021-02-22T00:03:00Z"/>
          <w:rStyle w:val="fontstyle01"/>
          <w:rFonts w:ascii="Times New Roman" w:hAnsi="Times New Roman" w:cs="Times New Roman"/>
          <w:b/>
          <w:bCs/>
          <w:sz w:val="22"/>
          <w:szCs w:val="22"/>
        </w:rPr>
        <w:pPrChange w:id="1032" w:author="Microsoft account" w:date="2021-05-25T22:50:00Z">
          <w:pPr>
            <w:spacing w:after="0" w:line="480" w:lineRule="auto"/>
            <w:contextualSpacing/>
          </w:pPr>
        </w:pPrChange>
      </w:pPr>
      <w:commentRangeStart w:id="1033"/>
      <w:commentRangeStart w:id="1034"/>
      <w:commentRangeStart w:id="1035"/>
      <w:commentRangeStart w:id="1036"/>
      <w:commentRangeStart w:id="1037"/>
      <w:r w:rsidRPr="00103135">
        <w:rPr>
          <w:rStyle w:val="fontstyle01"/>
          <w:rFonts w:ascii="Times New Roman" w:hAnsi="Times New Roman" w:cs="Times New Roman"/>
          <w:b/>
          <w:bCs/>
          <w:sz w:val="22"/>
          <w:szCs w:val="22"/>
        </w:rPr>
        <w:t>Results</w:t>
      </w:r>
    </w:p>
    <w:p w14:paraId="05E22CC3" w14:textId="77777777" w:rsidR="00074372" w:rsidRDefault="00074372" w:rsidP="00E75A46">
      <w:pPr>
        <w:spacing w:after="0" w:line="480" w:lineRule="auto"/>
        <w:contextualSpacing/>
        <w:jc w:val="both"/>
        <w:rPr>
          <w:ins w:id="1038" w:author="Microsoft account" w:date="2021-05-22T22:55:00Z"/>
          <w:rStyle w:val="fontstyle01"/>
          <w:rFonts w:ascii="Times New Roman" w:hAnsi="Times New Roman" w:cs="Times New Roman"/>
          <w:b/>
          <w:bCs/>
          <w:sz w:val="22"/>
          <w:szCs w:val="22"/>
        </w:rPr>
        <w:pPrChange w:id="1039" w:author="Microsoft account" w:date="2021-05-25T22:50:00Z">
          <w:pPr>
            <w:spacing w:after="0" w:line="480" w:lineRule="auto"/>
            <w:contextualSpacing/>
          </w:pPr>
        </w:pPrChange>
      </w:pPr>
    </w:p>
    <w:p w14:paraId="294A492C" w14:textId="3FB498AF" w:rsidR="00BA0E74" w:rsidRDefault="00BA6BBE" w:rsidP="00E75A46">
      <w:pPr>
        <w:spacing w:after="0" w:line="480" w:lineRule="auto"/>
        <w:contextualSpacing/>
        <w:jc w:val="both"/>
        <w:rPr>
          <w:ins w:id="1040" w:author="Microsoft account" w:date="2021-05-25T14:39:00Z"/>
          <w:rStyle w:val="fontstyle01"/>
          <w:rFonts w:ascii="Times New Roman" w:hAnsi="Times New Roman" w:cs="Times New Roman"/>
          <w:b/>
          <w:bCs/>
          <w:sz w:val="22"/>
          <w:szCs w:val="22"/>
        </w:rPr>
        <w:pPrChange w:id="1041" w:author="Microsoft account" w:date="2021-05-25T22:50:00Z">
          <w:pPr>
            <w:spacing w:after="0" w:line="480" w:lineRule="auto"/>
            <w:contextualSpacing/>
          </w:pPr>
        </w:pPrChange>
      </w:pPr>
      <w:ins w:id="1042" w:author="Rashed Hasan" w:date="2021-05-13T03:07:00Z">
        <w:r>
          <w:rPr>
            <w:rStyle w:val="fontstyle01"/>
            <w:rFonts w:ascii="Times New Roman" w:hAnsi="Times New Roman" w:cs="Times New Roman"/>
            <w:b/>
            <w:bCs/>
            <w:sz w:val="22"/>
            <w:szCs w:val="22"/>
          </w:rPr>
          <w:t>Socio</w:t>
        </w:r>
      </w:ins>
      <w:ins w:id="1043" w:author="Rashed Hasan" w:date="2021-05-13T03:08:00Z">
        <w:r>
          <w:rPr>
            <w:rStyle w:val="fontstyle01"/>
            <w:rFonts w:ascii="Times New Roman" w:hAnsi="Times New Roman" w:cs="Times New Roman"/>
            <w:b/>
            <w:bCs/>
            <w:sz w:val="22"/>
            <w:szCs w:val="22"/>
          </w:rPr>
          <w:t>-</w:t>
        </w:r>
      </w:ins>
      <w:ins w:id="1044" w:author="Rashed Hasan" w:date="2021-05-13T03:07:00Z">
        <w:r>
          <w:rPr>
            <w:rStyle w:val="fontstyle01"/>
            <w:rFonts w:ascii="Times New Roman" w:hAnsi="Times New Roman" w:cs="Times New Roman"/>
            <w:b/>
            <w:bCs/>
            <w:sz w:val="22"/>
            <w:szCs w:val="22"/>
          </w:rPr>
          <w:t>demographic Chara</w:t>
        </w:r>
      </w:ins>
      <w:ins w:id="1045" w:author="Rashed Hasan" w:date="2021-05-13T03:08:00Z">
        <w:r>
          <w:rPr>
            <w:rStyle w:val="fontstyle01"/>
            <w:rFonts w:ascii="Times New Roman" w:hAnsi="Times New Roman" w:cs="Times New Roman"/>
            <w:b/>
            <w:bCs/>
            <w:sz w:val="22"/>
            <w:szCs w:val="22"/>
          </w:rPr>
          <w:t>cteristics</w:t>
        </w:r>
      </w:ins>
    </w:p>
    <w:p w14:paraId="41BFDDF3" w14:textId="78E9DBF1" w:rsidR="00443FF3" w:rsidRDefault="00443FF3" w:rsidP="00E75A46">
      <w:pPr>
        <w:spacing w:after="0" w:line="480" w:lineRule="auto"/>
        <w:contextualSpacing/>
        <w:jc w:val="both"/>
        <w:rPr>
          <w:ins w:id="1046" w:author="Microsoft account" w:date="2021-05-25T14:50:00Z"/>
          <w:rStyle w:val="fontstyle01"/>
          <w:rFonts w:ascii="Times New Roman" w:hAnsi="Times New Roman" w:cs="Times New Roman"/>
          <w:sz w:val="22"/>
          <w:szCs w:val="22"/>
        </w:rPr>
        <w:pPrChange w:id="1047" w:author="Microsoft account" w:date="2021-05-25T22:50:00Z">
          <w:pPr>
            <w:spacing w:after="0" w:line="480" w:lineRule="auto"/>
            <w:contextualSpacing/>
          </w:pPr>
        </w:pPrChange>
      </w:pPr>
      <w:ins w:id="1048" w:author="Microsoft account" w:date="2021-05-25T14:39:00Z">
        <w:r>
          <w:rPr>
            <w:rStyle w:val="fontstyle01"/>
            <w:rFonts w:ascii="Times New Roman" w:hAnsi="Times New Roman" w:cs="Times New Roman"/>
            <w:sz w:val="22"/>
            <w:szCs w:val="22"/>
          </w:rPr>
          <w:t xml:space="preserve">This study included 8148 in 2012 and 9346 in 2019 nationally representative children 3 to 4 months of age in Bangladesh. The prevalence of developmentally on track children increased from </w:t>
        </w:r>
        <w:commentRangeStart w:id="1049"/>
        <w:commentRangeStart w:id="1050"/>
        <w:r>
          <w:rPr>
            <w:rStyle w:val="fontstyle01"/>
            <w:rFonts w:ascii="Times New Roman" w:hAnsi="Times New Roman" w:cs="Times New Roman"/>
            <w:sz w:val="22"/>
            <w:szCs w:val="22"/>
          </w:rPr>
          <w:t>65.46% in 2012 to 74.86% in 2019</w:t>
        </w:r>
        <w:commentRangeEnd w:id="1049"/>
        <w:r>
          <w:rPr>
            <w:rStyle w:val="CommentReference"/>
            <w:lang w:val="en-US"/>
          </w:rPr>
          <w:commentReference w:id="1049"/>
        </w:r>
        <w:commentRangeEnd w:id="1050"/>
        <w:r>
          <w:rPr>
            <w:rStyle w:val="CommentReference"/>
            <w:lang w:val="en-US"/>
          </w:rPr>
          <w:commentReference w:id="1050"/>
        </w:r>
        <w:r>
          <w:rPr>
            <w:rStyle w:val="fontstyle01"/>
            <w:rFonts w:ascii="Times New Roman" w:hAnsi="Times New Roman" w:cs="Times New Roman"/>
            <w:sz w:val="22"/>
            <w:szCs w:val="22"/>
          </w:rPr>
          <w:t xml:space="preserve"> and the change is significant in proportional test (p&lt;0.001) (Figure-2).</w:t>
        </w:r>
      </w:ins>
    </w:p>
    <w:tbl>
      <w:tblPr>
        <w:tblStyle w:val="TableGrid"/>
        <w:tblW w:w="0" w:type="auto"/>
        <w:tblLook w:val="04A0" w:firstRow="1" w:lastRow="0" w:firstColumn="1" w:lastColumn="0" w:noHBand="0" w:noVBand="1"/>
      </w:tblPr>
      <w:tblGrid>
        <w:gridCol w:w="9350"/>
      </w:tblGrid>
      <w:tr w:rsidR="00831828" w14:paraId="3DC5138D" w14:textId="77777777" w:rsidTr="00831828">
        <w:trPr>
          <w:ins w:id="1051" w:author="Microsoft account" w:date="2021-05-25T14:50:00Z"/>
        </w:trPr>
        <w:tc>
          <w:tcPr>
            <w:tcW w:w="9350" w:type="dxa"/>
          </w:tcPr>
          <w:p w14:paraId="1B343AEB" w14:textId="6ABDA146" w:rsidR="00831828" w:rsidRDefault="00831828" w:rsidP="00E75A46">
            <w:pPr>
              <w:spacing w:line="480" w:lineRule="auto"/>
              <w:contextualSpacing/>
              <w:jc w:val="both"/>
              <w:rPr>
                <w:ins w:id="1052" w:author="Microsoft account" w:date="2021-05-25T14:50:00Z"/>
                <w:rStyle w:val="fontstyle01"/>
                <w:rFonts w:ascii="Times New Roman" w:hAnsi="Times New Roman" w:cs="Times New Roman"/>
                <w:sz w:val="22"/>
                <w:szCs w:val="22"/>
              </w:rPr>
            </w:pPr>
            <w:ins w:id="1053" w:author="Microsoft account" w:date="2021-05-25T14:50:00Z">
              <w:r w:rsidRPr="00AA4FFD">
                <w:rPr>
                  <w:rFonts w:ascii="Times New Roman" w:hAnsi="Times New Roman" w:cs="Times New Roman"/>
                  <w:noProof/>
                  <w:color w:val="000000"/>
                  <w:rPrChange w:id="1054" w:author="Unknown">
                    <w:rPr>
                      <w:rFonts w:ascii="MinionPro-Regular" w:hAnsi="MinionPro-Regular"/>
                      <w:noProof/>
                      <w:color w:val="000000"/>
                      <w:sz w:val="20"/>
                      <w:szCs w:val="20"/>
                    </w:rPr>
                  </w:rPrChange>
                </w:rPr>
                <w:lastRenderedPageBreak/>
                <w:drawing>
                  <wp:inline distT="0" distB="0" distL="0" distR="0" wp14:anchorId="07E0F3AB" wp14:editId="5BF0968D">
                    <wp:extent cx="3951798" cy="2671445"/>
                    <wp:effectExtent l="0" t="0" r="10795" b="14605"/>
                    <wp:docPr id="18" name="Chart 1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tc>
      </w:tr>
      <w:tr w:rsidR="00831828" w14:paraId="2C699D20" w14:textId="77777777" w:rsidTr="00831828">
        <w:trPr>
          <w:ins w:id="1055" w:author="Microsoft account" w:date="2021-05-25T14:50:00Z"/>
        </w:trPr>
        <w:tc>
          <w:tcPr>
            <w:tcW w:w="9350" w:type="dxa"/>
          </w:tcPr>
          <w:p w14:paraId="4C8BDB51" w14:textId="7AE33BC3" w:rsidR="00831828" w:rsidRDefault="00831828" w:rsidP="00E75A46">
            <w:pPr>
              <w:spacing w:line="480" w:lineRule="auto"/>
              <w:contextualSpacing/>
              <w:jc w:val="both"/>
              <w:rPr>
                <w:ins w:id="1056" w:author="Microsoft account" w:date="2021-05-25T14:50:00Z"/>
                <w:rStyle w:val="fontstyle01"/>
                <w:rFonts w:ascii="Times New Roman" w:hAnsi="Times New Roman" w:cs="Times New Roman"/>
                <w:sz w:val="22"/>
                <w:szCs w:val="22"/>
              </w:rPr>
            </w:pPr>
            <w:commentRangeStart w:id="1057"/>
            <w:commentRangeStart w:id="1058"/>
            <w:commentRangeStart w:id="1059"/>
            <w:ins w:id="1060" w:author="Microsoft account" w:date="2021-05-25T14:51:00Z">
              <w:r w:rsidRPr="00193C97">
                <w:rPr>
                  <w:rFonts w:ascii="Times New Roman" w:hAnsi="Times New Roman" w:cs="Times New Roman"/>
                  <w:b/>
                  <w:color w:val="000000"/>
                </w:rPr>
                <w:t xml:space="preserve">Fig </w:t>
              </w:r>
              <w:r>
                <w:rPr>
                  <w:rFonts w:ascii="Times New Roman" w:hAnsi="Times New Roman" w:cs="Times New Roman"/>
                  <w:b/>
                  <w:color w:val="000000"/>
                </w:rPr>
                <w:t>2</w:t>
              </w:r>
              <w:r w:rsidRPr="00193C97">
                <w:rPr>
                  <w:rFonts w:ascii="Times New Roman" w:hAnsi="Times New Roman" w:cs="Times New Roman"/>
                  <w:b/>
                  <w:color w:val="000000"/>
                </w:rPr>
                <w:t xml:space="preserve">. </w:t>
              </w:r>
              <w:commentRangeEnd w:id="1057"/>
              <w:r>
                <w:rPr>
                  <w:rStyle w:val="CommentReference"/>
                </w:rPr>
                <w:commentReference w:id="1057"/>
              </w:r>
              <w:commentRangeEnd w:id="1058"/>
              <w:commentRangeEnd w:id="1059"/>
              <w:r>
                <w:rPr>
                  <w:rStyle w:val="CommentReference"/>
                </w:rPr>
                <w:commentReference w:id="1058"/>
              </w:r>
              <w:r>
                <w:rPr>
                  <w:rStyle w:val="CommentReference"/>
                </w:rPr>
                <w:commentReference w:id="1059"/>
              </w:r>
              <w:r w:rsidRPr="00AA4FFD">
                <w:rPr>
                  <w:rFonts w:ascii="Times New Roman" w:hAnsi="Times New Roman" w:cs="Times New Roman"/>
                  <w:bCs/>
                  <w:color w:val="000000"/>
                </w:rPr>
                <w:t>Distribution of developmental status of children by different survey years.</w:t>
              </w:r>
            </w:ins>
          </w:p>
        </w:tc>
      </w:tr>
    </w:tbl>
    <w:p w14:paraId="1406B3B9" w14:textId="77777777" w:rsidR="00831828" w:rsidRPr="00443FF3" w:rsidRDefault="00831828" w:rsidP="00E75A46">
      <w:pPr>
        <w:spacing w:after="0" w:line="480" w:lineRule="auto"/>
        <w:contextualSpacing/>
        <w:jc w:val="both"/>
        <w:rPr>
          <w:ins w:id="1061" w:author="Rashed Hasan" w:date="2021-05-13T03:08:00Z"/>
          <w:rStyle w:val="fontstyle01"/>
          <w:rFonts w:ascii="Times New Roman" w:hAnsi="Times New Roman" w:cs="Times New Roman"/>
          <w:sz w:val="22"/>
          <w:szCs w:val="22"/>
          <w:rPrChange w:id="1062" w:author="Microsoft account" w:date="2021-05-25T14:39:00Z">
            <w:rPr>
              <w:ins w:id="1063" w:author="Rashed Hasan" w:date="2021-05-13T03:08:00Z"/>
              <w:rStyle w:val="fontstyle01"/>
              <w:rFonts w:ascii="Times New Roman" w:hAnsi="Times New Roman" w:cs="Times New Roman"/>
              <w:b/>
              <w:bCs/>
              <w:sz w:val="22"/>
              <w:szCs w:val="22"/>
            </w:rPr>
          </w:rPrChange>
        </w:rPr>
        <w:pPrChange w:id="1064" w:author="Microsoft account" w:date="2021-05-25T22:50:00Z">
          <w:pPr>
            <w:spacing w:after="0" w:line="480" w:lineRule="auto"/>
            <w:contextualSpacing/>
          </w:pPr>
        </w:pPrChange>
      </w:pPr>
    </w:p>
    <w:p w14:paraId="0D96C67A" w14:textId="77777777" w:rsidR="00E75A46" w:rsidRDefault="00C80578" w:rsidP="00E75A46">
      <w:pPr>
        <w:spacing w:after="0" w:line="480" w:lineRule="auto"/>
        <w:contextualSpacing/>
        <w:jc w:val="both"/>
        <w:rPr>
          <w:ins w:id="1065" w:author="Microsoft account" w:date="2021-05-25T22:43:00Z"/>
          <w:rFonts w:ascii="Times New Roman" w:hAnsi="Times New Roman" w:cs="Times New Roman"/>
          <w:color w:val="000000"/>
        </w:rPr>
        <w:sectPr w:rsidR="00E75A46" w:rsidSect="00C67EE5">
          <w:pgSz w:w="12240" w:h="15840"/>
          <w:pgMar w:top="1440" w:right="1440" w:bottom="1440" w:left="1440" w:header="720" w:footer="720" w:gutter="0"/>
          <w:cols w:space="720"/>
          <w:docGrid w:linePitch="360"/>
        </w:sectPr>
      </w:pPr>
      <w:ins w:id="1066" w:author="Rashed Hasan" w:date="2021-05-13T04:02:00Z">
        <w:r w:rsidRPr="00074372">
          <w:rPr>
            <w:rStyle w:val="fontstyle01"/>
            <w:rFonts w:ascii="Times New Roman" w:hAnsi="Times New Roman" w:cs="Times New Roman"/>
            <w:bCs/>
            <w:sz w:val="22"/>
            <w:szCs w:val="22"/>
            <w:rPrChange w:id="1067" w:author="Microsoft account" w:date="2021-05-22T22:55:00Z">
              <w:rPr>
                <w:rStyle w:val="fontstyle01"/>
                <w:rFonts w:ascii="Times New Roman" w:hAnsi="Times New Roman" w:cs="Times New Roman"/>
                <w:b/>
                <w:bCs/>
                <w:sz w:val="22"/>
                <w:szCs w:val="22"/>
              </w:rPr>
            </w:rPrChange>
          </w:rPr>
          <w:t>For both</w:t>
        </w:r>
        <w:del w:id="1068" w:author="Microsoft account" w:date="2021-05-22T22:55:00Z">
          <w:r w:rsidRPr="00074372" w:rsidDel="00074372">
            <w:rPr>
              <w:rStyle w:val="fontstyle01"/>
              <w:rFonts w:ascii="Times New Roman" w:hAnsi="Times New Roman" w:cs="Times New Roman"/>
              <w:bCs/>
              <w:sz w:val="22"/>
              <w:szCs w:val="22"/>
              <w:rPrChange w:id="1069" w:author="Microsoft account" w:date="2021-05-22T22:55:00Z">
                <w:rPr>
                  <w:rStyle w:val="fontstyle01"/>
                  <w:rFonts w:ascii="Times New Roman" w:hAnsi="Times New Roman" w:cs="Times New Roman"/>
                  <w:b/>
                  <w:bCs/>
                  <w:sz w:val="22"/>
                  <w:szCs w:val="22"/>
                </w:rPr>
              </w:rPrChange>
            </w:rPr>
            <w:delText xml:space="preserve"> t</w:delText>
          </w:r>
        </w:del>
      </w:ins>
      <w:ins w:id="1070" w:author="Rashed Hasan" w:date="2021-05-13T04:01:00Z">
        <w:del w:id="1071" w:author="Microsoft account" w:date="2021-05-22T22:55:00Z">
          <w:r w:rsidRPr="00074372" w:rsidDel="00074372">
            <w:rPr>
              <w:rStyle w:val="fontstyle01"/>
              <w:rFonts w:ascii="Times New Roman" w:hAnsi="Times New Roman" w:cs="Times New Roman"/>
              <w:bCs/>
              <w:sz w:val="22"/>
              <w:szCs w:val="22"/>
              <w:rPrChange w:id="1072" w:author="Microsoft account" w:date="2021-05-22T22:55:00Z">
                <w:rPr>
                  <w:rStyle w:val="fontstyle01"/>
                  <w:rFonts w:ascii="Times New Roman" w:hAnsi="Times New Roman" w:cs="Times New Roman"/>
                  <w:b/>
                  <w:bCs/>
                  <w:sz w:val="22"/>
                  <w:szCs w:val="22"/>
                </w:rPr>
              </w:rPrChange>
            </w:rPr>
            <w:delText>he</w:delText>
          </w:r>
        </w:del>
        <w:r w:rsidRPr="00074372">
          <w:rPr>
            <w:rStyle w:val="fontstyle01"/>
            <w:rFonts w:ascii="Times New Roman" w:hAnsi="Times New Roman" w:cs="Times New Roman"/>
            <w:bCs/>
            <w:sz w:val="22"/>
            <w:szCs w:val="22"/>
            <w:rPrChange w:id="1073" w:author="Microsoft account" w:date="2021-05-22T22:55:00Z">
              <w:rPr>
                <w:rStyle w:val="fontstyle01"/>
                <w:rFonts w:ascii="Times New Roman" w:hAnsi="Times New Roman" w:cs="Times New Roman"/>
                <w:b/>
                <w:bCs/>
                <w:sz w:val="22"/>
                <w:szCs w:val="22"/>
              </w:rPr>
            </w:rPrChange>
          </w:rPr>
          <w:t xml:space="preserve"> study</w:t>
        </w:r>
      </w:ins>
      <w:ins w:id="1074" w:author="Rashed Hasan" w:date="2021-05-13T04:06:00Z">
        <w:r w:rsidR="00FA1750" w:rsidRPr="00074372">
          <w:rPr>
            <w:rStyle w:val="fontstyle01"/>
            <w:rFonts w:ascii="Times New Roman" w:hAnsi="Times New Roman" w:cs="Times New Roman"/>
            <w:bCs/>
            <w:sz w:val="22"/>
            <w:szCs w:val="22"/>
            <w:rPrChange w:id="1075" w:author="Microsoft account" w:date="2021-05-22T22:55:00Z">
              <w:rPr>
                <w:rStyle w:val="fontstyle01"/>
                <w:rFonts w:ascii="Times New Roman" w:hAnsi="Times New Roman" w:cs="Times New Roman"/>
                <w:b/>
                <w:bCs/>
                <w:sz w:val="22"/>
                <w:szCs w:val="22"/>
              </w:rPr>
            </w:rPrChange>
          </w:rPr>
          <w:t>,</w:t>
        </w:r>
      </w:ins>
      <w:ins w:id="1076" w:author="Rashed Hasan" w:date="2021-05-13T04:01:00Z">
        <w:r w:rsidRPr="00074372">
          <w:rPr>
            <w:rStyle w:val="fontstyle01"/>
            <w:rFonts w:ascii="Times New Roman" w:hAnsi="Times New Roman" w:cs="Times New Roman"/>
            <w:bCs/>
            <w:sz w:val="22"/>
            <w:szCs w:val="22"/>
            <w:rPrChange w:id="1077" w:author="Microsoft account" w:date="2021-05-22T22:55:00Z">
              <w:rPr>
                <w:rStyle w:val="fontstyle01"/>
                <w:rFonts w:ascii="Times New Roman" w:hAnsi="Times New Roman" w:cs="Times New Roman"/>
                <w:b/>
                <w:bCs/>
                <w:sz w:val="22"/>
                <w:szCs w:val="22"/>
              </w:rPr>
            </w:rPrChange>
          </w:rPr>
          <w:t xml:space="preserve"> </w:t>
        </w:r>
      </w:ins>
      <w:ins w:id="1078" w:author="Rashed Hasan" w:date="2021-05-13T04:02:00Z">
        <w:r w:rsidR="00FA1750" w:rsidRPr="00074372">
          <w:rPr>
            <w:rStyle w:val="fontstyle01"/>
            <w:rFonts w:ascii="Times New Roman" w:hAnsi="Times New Roman" w:cs="Times New Roman"/>
            <w:bCs/>
            <w:sz w:val="22"/>
            <w:szCs w:val="22"/>
            <w:rPrChange w:id="1079" w:author="Microsoft account" w:date="2021-05-22T22:55:00Z">
              <w:rPr>
                <w:rStyle w:val="fontstyle01"/>
                <w:rFonts w:ascii="Times New Roman" w:hAnsi="Times New Roman" w:cs="Times New Roman"/>
                <w:b/>
                <w:bCs/>
                <w:sz w:val="22"/>
                <w:szCs w:val="22"/>
              </w:rPr>
            </w:rPrChange>
          </w:rPr>
          <w:t xml:space="preserve">the represented sample of age </w:t>
        </w:r>
      </w:ins>
      <w:ins w:id="1080" w:author="Rashed Hasan" w:date="2021-05-13T04:03:00Z">
        <w:r w:rsidR="00FA1750" w:rsidRPr="00074372">
          <w:rPr>
            <w:rStyle w:val="fontstyle01"/>
            <w:rFonts w:ascii="Times New Roman" w:hAnsi="Times New Roman" w:cs="Times New Roman"/>
            <w:bCs/>
            <w:sz w:val="22"/>
            <w:szCs w:val="22"/>
            <w:rPrChange w:id="1081" w:author="Microsoft account" w:date="2021-05-22T22:55:00Z">
              <w:rPr>
                <w:rStyle w:val="fontstyle01"/>
                <w:rFonts w:ascii="Times New Roman" w:hAnsi="Times New Roman" w:cs="Times New Roman"/>
                <w:b/>
                <w:bCs/>
                <w:sz w:val="22"/>
                <w:szCs w:val="22"/>
              </w:rPr>
            </w:rPrChange>
          </w:rPr>
          <w:t xml:space="preserve">3 </w:t>
        </w:r>
      </w:ins>
      <w:ins w:id="1082" w:author="Rashed Hasan" w:date="2021-05-13T04:12:00Z">
        <w:r w:rsidR="005402DD" w:rsidRPr="00074372">
          <w:rPr>
            <w:rStyle w:val="fontstyle01"/>
            <w:rFonts w:ascii="Times New Roman" w:hAnsi="Times New Roman" w:cs="Times New Roman"/>
            <w:bCs/>
            <w:sz w:val="22"/>
            <w:szCs w:val="22"/>
            <w:rPrChange w:id="1083" w:author="Microsoft account" w:date="2021-05-22T22:55:00Z">
              <w:rPr>
                <w:rStyle w:val="fontstyle01"/>
                <w:rFonts w:ascii="Times New Roman" w:hAnsi="Times New Roman" w:cs="Times New Roman"/>
                <w:b/>
                <w:bCs/>
                <w:sz w:val="22"/>
                <w:szCs w:val="22"/>
              </w:rPr>
            </w:rPrChange>
          </w:rPr>
          <w:t>were</w:t>
        </w:r>
      </w:ins>
      <w:ins w:id="1084" w:author="Rashed Hasan" w:date="2021-05-13T04:03:00Z">
        <w:r w:rsidR="00FA1750" w:rsidRPr="00074372">
          <w:rPr>
            <w:rStyle w:val="fontstyle01"/>
            <w:rFonts w:ascii="Times New Roman" w:hAnsi="Times New Roman" w:cs="Times New Roman"/>
            <w:bCs/>
            <w:sz w:val="22"/>
            <w:szCs w:val="22"/>
            <w:rPrChange w:id="1085" w:author="Microsoft account" w:date="2021-05-22T22:55:00Z">
              <w:rPr>
                <w:rStyle w:val="fontstyle01"/>
                <w:rFonts w:ascii="Times New Roman" w:hAnsi="Times New Roman" w:cs="Times New Roman"/>
                <w:b/>
                <w:bCs/>
                <w:sz w:val="22"/>
                <w:szCs w:val="22"/>
              </w:rPr>
            </w:rPrChange>
          </w:rPr>
          <w:t xml:space="preserve"> </w:t>
        </w:r>
        <w:del w:id="1086" w:author="Microsoft account" w:date="2021-05-25T14:42:00Z">
          <w:r w:rsidR="00FA1750" w:rsidRPr="00074372" w:rsidDel="00443FF3">
            <w:rPr>
              <w:rStyle w:val="fontstyle01"/>
              <w:rFonts w:ascii="Times New Roman" w:hAnsi="Times New Roman" w:cs="Times New Roman"/>
              <w:bCs/>
              <w:sz w:val="22"/>
              <w:szCs w:val="22"/>
              <w:rPrChange w:id="1087" w:author="Microsoft account" w:date="2021-05-22T22:55:00Z">
                <w:rPr>
                  <w:rStyle w:val="fontstyle01"/>
                  <w:rFonts w:ascii="Times New Roman" w:hAnsi="Times New Roman" w:cs="Times New Roman"/>
                  <w:b/>
                  <w:bCs/>
                  <w:sz w:val="22"/>
                  <w:szCs w:val="22"/>
                </w:rPr>
              </w:rPrChange>
            </w:rPr>
            <w:delText>4392</w:delText>
          </w:r>
        </w:del>
      </w:ins>
      <w:ins w:id="1088" w:author="Microsoft account" w:date="2021-05-25T14:42:00Z">
        <w:r w:rsidR="00443FF3">
          <w:rPr>
            <w:rStyle w:val="fontstyle01"/>
            <w:rFonts w:ascii="Times New Roman" w:hAnsi="Times New Roman" w:cs="Times New Roman"/>
            <w:bCs/>
            <w:sz w:val="22"/>
            <w:szCs w:val="22"/>
          </w:rPr>
          <w:t>4041</w:t>
        </w:r>
      </w:ins>
      <w:ins w:id="1089" w:author="Microsoft account" w:date="2021-05-25T14:46:00Z">
        <w:r w:rsidR="00D504C1">
          <w:rPr>
            <w:rStyle w:val="fontstyle01"/>
            <w:rFonts w:ascii="Times New Roman" w:hAnsi="Times New Roman" w:cs="Times New Roman"/>
            <w:bCs/>
            <w:sz w:val="22"/>
            <w:szCs w:val="22"/>
          </w:rPr>
          <w:t xml:space="preserve"> </w:t>
        </w:r>
      </w:ins>
      <w:ins w:id="1090" w:author="Microsoft account" w:date="2021-05-25T14:47:00Z">
        <w:r w:rsidR="00D504C1">
          <w:rPr>
            <w:rStyle w:val="fontstyle01"/>
            <w:rFonts w:ascii="Times New Roman" w:hAnsi="Times New Roman" w:cs="Times New Roman"/>
            <w:bCs/>
            <w:sz w:val="22"/>
            <w:szCs w:val="22"/>
          </w:rPr>
          <w:t>(49.59%)</w:t>
        </w:r>
      </w:ins>
      <w:ins w:id="1091" w:author="Rashed Hasan" w:date="2021-05-13T04:03:00Z">
        <w:r w:rsidR="00FA1750" w:rsidRPr="00074372">
          <w:rPr>
            <w:rStyle w:val="fontstyle01"/>
            <w:rFonts w:ascii="Times New Roman" w:hAnsi="Times New Roman" w:cs="Times New Roman"/>
            <w:bCs/>
            <w:sz w:val="22"/>
            <w:szCs w:val="22"/>
            <w:rPrChange w:id="1092" w:author="Microsoft account" w:date="2021-05-22T22:55:00Z">
              <w:rPr>
                <w:rStyle w:val="fontstyle01"/>
                <w:rFonts w:ascii="Times New Roman" w:hAnsi="Times New Roman" w:cs="Times New Roman"/>
                <w:b/>
                <w:bCs/>
                <w:sz w:val="22"/>
                <w:szCs w:val="22"/>
              </w:rPr>
            </w:rPrChange>
          </w:rPr>
          <w:t xml:space="preserve"> </w:t>
        </w:r>
      </w:ins>
      <w:ins w:id="1093" w:author="Microsoft account" w:date="2021-05-22T22:57:00Z">
        <w:r w:rsidR="00BA7F0A">
          <w:rPr>
            <w:rStyle w:val="fontstyle01"/>
            <w:rFonts w:ascii="Times New Roman" w:hAnsi="Times New Roman" w:cs="Times New Roman"/>
            <w:bCs/>
            <w:sz w:val="22"/>
            <w:szCs w:val="22"/>
          </w:rPr>
          <w:t>in MICS 2012</w:t>
        </w:r>
      </w:ins>
      <w:ins w:id="1094" w:author="Rashed Hasan" w:date="2021-05-13T04:03:00Z">
        <w:del w:id="1095" w:author="Microsoft account" w:date="2021-05-22T22:57:00Z">
          <w:r w:rsidR="00FA1750" w:rsidRPr="00074372" w:rsidDel="00BA7F0A">
            <w:rPr>
              <w:rStyle w:val="fontstyle01"/>
              <w:rFonts w:ascii="Times New Roman" w:hAnsi="Times New Roman" w:cs="Times New Roman"/>
              <w:bCs/>
              <w:sz w:val="22"/>
              <w:szCs w:val="22"/>
              <w:rPrChange w:id="1096" w:author="Microsoft account" w:date="2021-05-22T22:55:00Z">
                <w:rPr>
                  <w:rStyle w:val="fontstyle01"/>
                  <w:rFonts w:ascii="Times New Roman" w:hAnsi="Times New Roman" w:cs="Times New Roman"/>
                  <w:b/>
                  <w:bCs/>
                  <w:sz w:val="22"/>
                  <w:szCs w:val="22"/>
                </w:rPr>
              </w:rPrChange>
            </w:rPr>
            <w:delText>(MICS-5)</w:delText>
          </w:r>
        </w:del>
      </w:ins>
      <w:ins w:id="1097" w:author="Microsoft account" w:date="2021-05-22T22:58:00Z">
        <w:r w:rsidR="00BA7F0A">
          <w:rPr>
            <w:rStyle w:val="fontstyle01"/>
            <w:rFonts w:ascii="Times New Roman" w:hAnsi="Times New Roman" w:cs="Times New Roman"/>
            <w:bCs/>
            <w:sz w:val="22"/>
            <w:szCs w:val="22"/>
          </w:rPr>
          <w:t xml:space="preserve"> </w:t>
        </w:r>
      </w:ins>
      <w:ins w:id="1098" w:author="Rashed Hasan" w:date="2021-05-13T04:03:00Z">
        <w:del w:id="1099" w:author="Microsoft account" w:date="2021-05-22T22:58:00Z">
          <w:r w:rsidR="00FA1750" w:rsidRPr="00074372" w:rsidDel="00BA7F0A">
            <w:rPr>
              <w:rStyle w:val="fontstyle01"/>
              <w:rFonts w:ascii="Times New Roman" w:hAnsi="Times New Roman" w:cs="Times New Roman"/>
              <w:bCs/>
              <w:sz w:val="22"/>
              <w:szCs w:val="22"/>
              <w:rPrChange w:id="1100" w:author="Microsoft account" w:date="2021-05-22T22:55:00Z">
                <w:rPr>
                  <w:rStyle w:val="fontstyle01"/>
                  <w:rFonts w:ascii="Times New Roman" w:hAnsi="Times New Roman" w:cs="Times New Roman"/>
                  <w:b/>
                  <w:bCs/>
                  <w:sz w:val="22"/>
                  <w:szCs w:val="22"/>
                </w:rPr>
              </w:rPrChange>
            </w:rPr>
            <w:delText xml:space="preserve"> </w:delText>
          </w:r>
        </w:del>
      </w:ins>
      <w:ins w:id="1101" w:author="Microsoft account" w:date="2021-05-22T22:58:00Z">
        <w:r w:rsidR="00BA7F0A">
          <w:rPr>
            <w:rStyle w:val="fontstyle01"/>
            <w:rFonts w:ascii="Times New Roman" w:hAnsi="Times New Roman" w:cs="Times New Roman"/>
            <w:bCs/>
            <w:sz w:val="22"/>
            <w:szCs w:val="22"/>
          </w:rPr>
          <w:t>and</w:t>
        </w:r>
      </w:ins>
      <w:ins w:id="1102" w:author="Rashed Hasan" w:date="2021-05-13T04:03:00Z">
        <w:del w:id="1103" w:author="Microsoft account" w:date="2021-05-22T22:58:00Z">
          <w:r w:rsidR="00FA1750" w:rsidRPr="00074372" w:rsidDel="00BA7F0A">
            <w:rPr>
              <w:rStyle w:val="fontstyle01"/>
              <w:rFonts w:ascii="Times New Roman" w:hAnsi="Times New Roman" w:cs="Times New Roman"/>
              <w:bCs/>
              <w:sz w:val="22"/>
              <w:szCs w:val="22"/>
              <w:rPrChange w:id="1104" w:author="Microsoft account" w:date="2021-05-22T22:55:00Z">
                <w:rPr>
                  <w:rStyle w:val="fontstyle01"/>
                  <w:rFonts w:ascii="Times New Roman" w:hAnsi="Times New Roman" w:cs="Times New Roman"/>
                  <w:b/>
                  <w:bCs/>
                  <w:sz w:val="22"/>
                  <w:szCs w:val="22"/>
                </w:rPr>
              </w:rPrChange>
            </w:rPr>
            <w:delText>&amp;</w:delText>
          </w:r>
        </w:del>
        <w:r w:rsidR="00FA1750" w:rsidRPr="00074372">
          <w:rPr>
            <w:rStyle w:val="fontstyle01"/>
            <w:rFonts w:ascii="Times New Roman" w:hAnsi="Times New Roman" w:cs="Times New Roman"/>
            <w:bCs/>
            <w:sz w:val="22"/>
            <w:szCs w:val="22"/>
            <w:rPrChange w:id="1105" w:author="Microsoft account" w:date="2021-05-22T22:55:00Z">
              <w:rPr>
                <w:rStyle w:val="fontstyle01"/>
                <w:rFonts w:ascii="Times New Roman" w:hAnsi="Times New Roman" w:cs="Times New Roman"/>
                <w:b/>
                <w:bCs/>
                <w:sz w:val="22"/>
                <w:szCs w:val="22"/>
              </w:rPr>
            </w:rPrChange>
          </w:rPr>
          <w:t xml:space="preserve"> 4</w:t>
        </w:r>
      </w:ins>
      <w:ins w:id="1106" w:author="Microsoft account" w:date="2021-05-25T14:42:00Z">
        <w:r w:rsidR="00532EF2">
          <w:rPr>
            <w:rStyle w:val="fontstyle01"/>
            <w:rFonts w:ascii="Times New Roman" w:hAnsi="Times New Roman" w:cs="Times New Roman"/>
            <w:bCs/>
            <w:sz w:val="22"/>
            <w:szCs w:val="22"/>
          </w:rPr>
          <w:t>750</w:t>
        </w:r>
      </w:ins>
      <w:ins w:id="1107" w:author="Microsoft account" w:date="2021-05-25T15:32:00Z">
        <w:r w:rsidR="00AC0712">
          <w:rPr>
            <w:rStyle w:val="fontstyle01"/>
            <w:rFonts w:ascii="Times New Roman" w:hAnsi="Times New Roman" w:cs="Times New Roman"/>
            <w:bCs/>
            <w:sz w:val="22"/>
            <w:szCs w:val="22"/>
          </w:rPr>
          <w:t xml:space="preserve"> (50.82%)</w:t>
        </w:r>
      </w:ins>
      <w:ins w:id="1108" w:author="Rashed Hasan" w:date="2021-05-13T04:03:00Z">
        <w:del w:id="1109" w:author="Microsoft account" w:date="2021-05-25T14:42:00Z">
          <w:r w:rsidR="00FA1750" w:rsidRPr="00074372" w:rsidDel="00532EF2">
            <w:rPr>
              <w:rStyle w:val="fontstyle01"/>
              <w:rFonts w:ascii="Times New Roman" w:hAnsi="Times New Roman" w:cs="Times New Roman"/>
              <w:bCs/>
              <w:sz w:val="22"/>
              <w:szCs w:val="22"/>
              <w:rPrChange w:id="1110" w:author="Microsoft account" w:date="2021-05-22T22:55:00Z">
                <w:rPr>
                  <w:rStyle w:val="fontstyle01"/>
                  <w:rFonts w:ascii="Times New Roman" w:hAnsi="Times New Roman" w:cs="Times New Roman"/>
                  <w:b/>
                  <w:bCs/>
                  <w:sz w:val="22"/>
                  <w:szCs w:val="22"/>
                </w:rPr>
              </w:rPrChange>
            </w:rPr>
            <w:delText>805</w:delText>
          </w:r>
        </w:del>
        <w:r w:rsidR="00FA1750" w:rsidRPr="00074372">
          <w:rPr>
            <w:rStyle w:val="fontstyle01"/>
            <w:rFonts w:ascii="Times New Roman" w:hAnsi="Times New Roman" w:cs="Times New Roman"/>
            <w:bCs/>
            <w:sz w:val="22"/>
            <w:szCs w:val="22"/>
            <w:rPrChange w:id="1111" w:author="Microsoft account" w:date="2021-05-22T22:55:00Z">
              <w:rPr>
                <w:rStyle w:val="fontstyle01"/>
                <w:rFonts w:ascii="Times New Roman" w:hAnsi="Times New Roman" w:cs="Times New Roman"/>
                <w:b/>
                <w:bCs/>
                <w:sz w:val="22"/>
                <w:szCs w:val="22"/>
              </w:rPr>
            </w:rPrChange>
          </w:rPr>
          <w:t xml:space="preserve"> </w:t>
        </w:r>
      </w:ins>
      <w:ins w:id="1112" w:author="Microsoft account" w:date="2021-05-22T22:57:00Z">
        <w:r w:rsidR="00BA7F0A">
          <w:rPr>
            <w:rStyle w:val="fontstyle01"/>
            <w:rFonts w:ascii="Times New Roman" w:hAnsi="Times New Roman" w:cs="Times New Roman"/>
            <w:bCs/>
            <w:sz w:val="22"/>
            <w:szCs w:val="22"/>
          </w:rPr>
          <w:t>in MICS 2019</w:t>
        </w:r>
      </w:ins>
      <w:ins w:id="1113" w:author="Rashed Hasan" w:date="2021-05-13T04:03:00Z">
        <w:del w:id="1114" w:author="Microsoft account" w:date="2021-05-22T22:57:00Z">
          <w:r w:rsidR="00FA1750" w:rsidRPr="00074372" w:rsidDel="00BA7F0A">
            <w:rPr>
              <w:rStyle w:val="fontstyle01"/>
              <w:rFonts w:ascii="Times New Roman" w:hAnsi="Times New Roman" w:cs="Times New Roman"/>
              <w:bCs/>
              <w:sz w:val="22"/>
              <w:szCs w:val="22"/>
              <w:rPrChange w:id="1115" w:author="Microsoft account" w:date="2021-05-22T22:55:00Z">
                <w:rPr>
                  <w:rStyle w:val="fontstyle01"/>
                  <w:rFonts w:ascii="Times New Roman" w:hAnsi="Times New Roman" w:cs="Times New Roman"/>
                  <w:b/>
                  <w:bCs/>
                  <w:sz w:val="22"/>
                  <w:szCs w:val="22"/>
                </w:rPr>
              </w:rPrChange>
            </w:rPr>
            <w:delText>(MICS-6)</w:delText>
          </w:r>
        </w:del>
      </w:ins>
      <w:ins w:id="1116" w:author="Rashed Hasan" w:date="2021-05-13T04:01:00Z">
        <w:r w:rsidRPr="00074372">
          <w:rPr>
            <w:rStyle w:val="fontstyle01"/>
            <w:rFonts w:ascii="Times New Roman" w:hAnsi="Times New Roman" w:cs="Times New Roman"/>
            <w:bCs/>
            <w:sz w:val="22"/>
            <w:szCs w:val="22"/>
            <w:rPrChange w:id="1117" w:author="Microsoft account" w:date="2021-05-22T22:55:00Z">
              <w:rPr>
                <w:rStyle w:val="fontstyle01"/>
                <w:rFonts w:ascii="Times New Roman" w:hAnsi="Times New Roman" w:cs="Times New Roman"/>
                <w:b/>
                <w:bCs/>
                <w:sz w:val="22"/>
                <w:szCs w:val="22"/>
              </w:rPr>
            </w:rPrChange>
          </w:rPr>
          <w:t xml:space="preserve"> </w:t>
        </w:r>
      </w:ins>
      <w:ins w:id="1118" w:author="Rashed Hasan" w:date="2021-05-13T04:03:00Z">
        <w:r w:rsidR="00FA1750" w:rsidRPr="00074372">
          <w:rPr>
            <w:rStyle w:val="fontstyle01"/>
            <w:rFonts w:ascii="Times New Roman" w:hAnsi="Times New Roman" w:cs="Times New Roman"/>
            <w:bCs/>
            <w:sz w:val="22"/>
            <w:szCs w:val="22"/>
            <w:rPrChange w:id="1119" w:author="Microsoft account" w:date="2021-05-22T22:55:00Z">
              <w:rPr>
                <w:rStyle w:val="fontstyle01"/>
                <w:rFonts w:ascii="Times New Roman" w:hAnsi="Times New Roman" w:cs="Times New Roman"/>
                <w:b/>
                <w:bCs/>
                <w:sz w:val="22"/>
                <w:szCs w:val="22"/>
              </w:rPr>
            </w:rPrChange>
          </w:rPr>
          <w:t>an</w:t>
        </w:r>
      </w:ins>
      <w:ins w:id="1120" w:author="Rashed Hasan" w:date="2021-05-13T04:04:00Z">
        <w:r w:rsidR="00FA1750" w:rsidRPr="00074372">
          <w:rPr>
            <w:rStyle w:val="fontstyle01"/>
            <w:rFonts w:ascii="Times New Roman" w:hAnsi="Times New Roman" w:cs="Times New Roman"/>
            <w:bCs/>
            <w:sz w:val="22"/>
            <w:szCs w:val="22"/>
            <w:rPrChange w:id="1121" w:author="Microsoft account" w:date="2021-05-22T22:55:00Z">
              <w:rPr>
                <w:rStyle w:val="fontstyle01"/>
                <w:rFonts w:ascii="Times New Roman" w:hAnsi="Times New Roman" w:cs="Times New Roman"/>
                <w:b/>
                <w:bCs/>
                <w:sz w:val="22"/>
                <w:szCs w:val="22"/>
              </w:rPr>
            </w:rPrChange>
          </w:rPr>
          <w:t xml:space="preserve">d age 4 </w:t>
        </w:r>
      </w:ins>
      <w:ins w:id="1122" w:author="Rashed Hasan" w:date="2021-05-13T04:13:00Z">
        <w:r w:rsidR="005402DD" w:rsidRPr="00074372">
          <w:rPr>
            <w:rStyle w:val="fontstyle01"/>
            <w:rFonts w:ascii="Times New Roman" w:hAnsi="Times New Roman" w:cs="Times New Roman"/>
            <w:bCs/>
            <w:sz w:val="22"/>
            <w:szCs w:val="22"/>
            <w:rPrChange w:id="1123" w:author="Microsoft account" w:date="2021-05-22T22:55:00Z">
              <w:rPr>
                <w:rStyle w:val="fontstyle01"/>
                <w:rFonts w:ascii="Times New Roman" w:hAnsi="Times New Roman" w:cs="Times New Roman"/>
                <w:b/>
                <w:bCs/>
                <w:sz w:val="22"/>
                <w:szCs w:val="22"/>
              </w:rPr>
            </w:rPrChange>
          </w:rPr>
          <w:t>were</w:t>
        </w:r>
      </w:ins>
      <w:ins w:id="1124" w:author="Rashed Hasan" w:date="2021-05-13T04:04:00Z">
        <w:r w:rsidR="00FA1750" w:rsidRPr="00074372">
          <w:rPr>
            <w:rStyle w:val="fontstyle01"/>
            <w:rFonts w:ascii="Times New Roman" w:hAnsi="Times New Roman" w:cs="Times New Roman"/>
            <w:bCs/>
            <w:sz w:val="22"/>
            <w:szCs w:val="22"/>
            <w:rPrChange w:id="1125" w:author="Microsoft account" w:date="2021-05-22T22:55:00Z">
              <w:rPr>
                <w:rStyle w:val="fontstyle01"/>
                <w:rFonts w:ascii="Times New Roman" w:hAnsi="Times New Roman" w:cs="Times New Roman"/>
                <w:b/>
                <w:bCs/>
                <w:sz w:val="22"/>
                <w:szCs w:val="22"/>
              </w:rPr>
            </w:rPrChange>
          </w:rPr>
          <w:t xml:space="preserve"> </w:t>
        </w:r>
      </w:ins>
      <w:ins w:id="1126" w:author="Microsoft account" w:date="2021-05-25T14:43:00Z">
        <w:r w:rsidR="001552BD">
          <w:rPr>
            <w:rStyle w:val="fontstyle01"/>
            <w:rFonts w:ascii="Times New Roman" w:hAnsi="Times New Roman" w:cs="Times New Roman"/>
            <w:bCs/>
            <w:sz w:val="22"/>
            <w:szCs w:val="22"/>
          </w:rPr>
          <w:t>4107</w:t>
        </w:r>
      </w:ins>
      <w:ins w:id="1127" w:author="Microsoft account" w:date="2021-05-25T14:47:00Z">
        <w:r w:rsidR="00A459BE">
          <w:rPr>
            <w:rStyle w:val="fontstyle01"/>
            <w:rFonts w:ascii="Times New Roman" w:hAnsi="Times New Roman" w:cs="Times New Roman"/>
            <w:bCs/>
            <w:sz w:val="22"/>
            <w:szCs w:val="22"/>
          </w:rPr>
          <w:t xml:space="preserve"> (50.41</w:t>
        </w:r>
      </w:ins>
      <w:ins w:id="1128" w:author="Microsoft account" w:date="2021-05-25T14:48:00Z">
        <w:r w:rsidR="00A459BE">
          <w:rPr>
            <w:rStyle w:val="fontstyle01"/>
            <w:rFonts w:ascii="Times New Roman" w:hAnsi="Times New Roman" w:cs="Times New Roman"/>
            <w:bCs/>
            <w:sz w:val="22"/>
            <w:szCs w:val="22"/>
          </w:rPr>
          <w:t>%)</w:t>
        </w:r>
      </w:ins>
      <w:ins w:id="1129" w:author="Rashed Hasan" w:date="2021-05-13T04:04:00Z">
        <w:del w:id="1130" w:author="Microsoft account" w:date="2021-05-25T14:43:00Z">
          <w:r w:rsidR="00FA1750" w:rsidRPr="00074372" w:rsidDel="001552BD">
            <w:rPr>
              <w:rStyle w:val="fontstyle01"/>
              <w:rFonts w:ascii="Times New Roman" w:hAnsi="Times New Roman" w:cs="Times New Roman"/>
              <w:bCs/>
              <w:sz w:val="22"/>
              <w:szCs w:val="22"/>
              <w:rPrChange w:id="1131" w:author="Microsoft account" w:date="2021-05-22T22:55:00Z">
                <w:rPr>
                  <w:rStyle w:val="fontstyle01"/>
                  <w:rFonts w:ascii="Times New Roman" w:hAnsi="Times New Roman" w:cs="Times New Roman"/>
                  <w:b/>
                  <w:bCs/>
                  <w:sz w:val="22"/>
                  <w:szCs w:val="22"/>
                </w:rPr>
              </w:rPrChange>
            </w:rPr>
            <w:delText>4426</w:delText>
          </w:r>
        </w:del>
        <w:r w:rsidR="00FA1750" w:rsidRPr="00074372">
          <w:rPr>
            <w:rStyle w:val="fontstyle01"/>
            <w:rFonts w:ascii="Times New Roman" w:hAnsi="Times New Roman" w:cs="Times New Roman"/>
            <w:bCs/>
            <w:sz w:val="22"/>
            <w:szCs w:val="22"/>
            <w:rPrChange w:id="1132" w:author="Microsoft account" w:date="2021-05-22T22:55:00Z">
              <w:rPr>
                <w:rStyle w:val="fontstyle01"/>
                <w:rFonts w:ascii="Times New Roman" w:hAnsi="Times New Roman" w:cs="Times New Roman"/>
                <w:b/>
                <w:bCs/>
                <w:sz w:val="22"/>
                <w:szCs w:val="22"/>
              </w:rPr>
            </w:rPrChange>
          </w:rPr>
          <w:t xml:space="preserve"> </w:t>
        </w:r>
      </w:ins>
      <w:ins w:id="1133" w:author="Microsoft account" w:date="2021-05-22T22:58:00Z">
        <w:r w:rsidR="00BA7F0A">
          <w:rPr>
            <w:rStyle w:val="fontstyle01"/>
            <w:rFonts w:ascii="Times New Roman" w:hAnsi="Times New Roman" w:cs="Times New Roman"/>
            <w:bCs/>
            <w:sz w:val="22"/>
            <w:szCs w:val="22"/>
          </w:rPr>
          <w:t>in MICS 2012</w:t>
        </w:r>
      </w:ins>
      <w:ins w:id="1134" w:author="Rashed Hasan" w:date="2021-05-13T04:04:00Z">
        <w:del w:id="1135" w:author="Microsoft account" w:date="2021-05-22T22:58:00Z">
          <w:r w:rsidR="00FA1750" w:rsidRPr="00074372" w:rsidDel="00BA7F0A">
            <w:rPr>
              <w:rStyle w:val="fontstyle01"/>
              <w:rFonts w:ascii="Times New Roman" w:hAnsi="Times New Roman" w:cs="Times New Roman"/>
              <w:bCs/>
              <w:sz w:val="22"/>
              <w:szCs w:val="22"/>
              <w:rPrChange w:id="1136" w:author="Microsoft account" w:date="2021-05-22T22:55:00Z">
                <w:rPr>
                  <w:rStyle w:val="fontstyle01"/>
                  <w:rFonts w:ascii="Times New Roman" w:hAnsi="Times New Roman" w:cs="Times New Roman"/>
                  <w:b/>
                  <w:bCs/>
                  <w:sz w:val="22"/>
                  <w:szCs w:val="22"/>
                </w:rPr>
              </w:rPrChange>
            </w:rPr>
            <w:delText>(MICS-5)</w:delText>
          </w:r>
        </w:del>
        <w:r w:rsidR="00FA1750" w:rsidRPr="00074372">
          <w:rPr>
            <w:rStyle w:val="fontstyle01"/>
            <w:rFonts w:ascii="Times New Roman" w:hAnsi="Times New Roman" w:cs="Times New Roman"/>
            <w:bCs/>
            <w:sz w:val="22"/>
            <w:szCs w:val="22"/>
            <w:rPrChange w:id="1137" w:author="Microsoft account" w:date="2021-05-22T22:55:00Z">
              <w:rPr>
                <w:rStyle w:val="fontstyle01"/>
                <w:rFonts w:ascii="Times New Roman" w:hAnsi="Times New Roman" w:cs="Times New Roman"/>
                <w:b/>
                <w:bCs/>
                <w:sz w:val="22"/>
                <w:szCs w:val="22"/>
              </w:rPr>
            </w:rPrChange>
          </w:rPr>
          <w:t xml:space="preserve"> </w:t>
        </w:r>
      </w:ins>
      <w:ins w:id="1138" w:author="Microsoft account" w:date="2021-05-22T22:58:00Z">
        <w:r w:rsidR="00BA7F0A">
          <w:rPr>
            <w:rStyle w:val="fontstyle01"/>
            <w:rFonts w:ascii="Times New Roman" w:hAnsi="Times New Roman" w:cs="Times New Roman"/>
            <w:bCs/>
            <w:sz w:val="22"/>
            <w:szCs w:val="22"/>
          </w:rPr>
          <w:t>and</w:t>
        </w:r>
      </w:ins>
      <w:ins w:id="1139" w:author="Rashed Hasan" w:date="2021-05-13T04:04:00Z">
        <w:del w:id="1140" w:author="Microsoft account" w:date="2021-05-22T22:58:00Z">
          <w:r w:rsidR="00FA1750" w:rsidRPr="00074372" w:rsidDel="00BA7F0A">
            <w:rPr>
              <w:rStyle w:val="fontstyle01"/>
              <w:rFonts w:ascii="Times New Roman" w:hAnsi="Times New Roman" w:cs="Times New Roman"/>
              <w:bCs/>
              <w:sz w:val="22"/>
              <w:szCs w:val="22"/>
              <w:rPrChange w:id="1141" w:author="Microsoft account" w:date="2021-05-22T22:55:00Z">
                <w:rPr>
                  <w:rStyle w:val="fontstyle01"/>
                  <w:rFonts w:ascii="Times New Roman" w:hAnsi="Times New Roman" w:cs="Times New Roman"/>
                  <w:b/>
                  <w:bCs/>
                  <w:sz w:val="22"/>
                  <w:szCs w:val="22"/>
                </w:rPr>
              </w:rPrChange>
            </w:rPr>
            <w:delText>&amp;</w:delText>
          </w:r>
        </w:del>
        <w:r w:rsidR="00FA1750" w:rsidRPr="00074372">
          <w:rPr>
            <w:rStyle w:val="fontstyle01"/>
            <w:rFonts w:ascii="Times New Roman" w:hAnsi="Times New Roman" w:cs="Times New Roman"/>
            <w:bCs/>
            <w:sz w:val="22"/>
            <w:szCs w:val="22"/>
            <w:rPrChange w:id="1142" w:author="Microsoft account" w:date="2021-05-22T22:55:00Z">
              <w:rPr>
                <w:rStyle w:val="fontstyle01"/>
                <w:rFonts w:ascii="Times New Roman" w:hAnsi="Times New Roman" w:cs="Times New Roman"/>
                <w:b/>
                <w:bCs/>
                <w:sz w:val="22"/>
                <w:szCs w:val="22"/>
              </w:rPr>
            </w:rPrChange>
          </w:rPr>
          <w:t xml:space="preserve"> 4</w:t>
        </w:r>
      </w:ins>
      <w:ins w:id="1143" w:author="Microsoft account" w:date="2021-05-25T14:44:00Z">
        <w:r w:rsidR="001552BD">
          <w:rPr>
            <w:rStyle w:val="fontstyle01"/>
            <w:rFonts w:ascii="Times New Roman" w:hAnsi="Times New Roman" w:cs="Times New Roman"/>
            <w:bCs/>
            <w:sz w:val="22"/>
            <w:szCs w:val="22"/>
          </w:rPr>
          <w:t>596</w:t>
        </w:r>
      </w:ins>
      <w:ins w:id="1144" w:author="Microsoft account" w:date="2021-05-25T15:33:00Z">
        <w:r w:rsidR="00B96C71">
          <w:rPr>
            <w:rStyle w:val="fontstyle01"/>
            <w:rFonts w:ascii="Times New Roman" w:hAnsi="Times New Roman" w:cs="Times New Roman"/>
            <w:bCs/>
            <w:sz w:val="22"/>
            <w:szCs w:val="22"/>
          </w:rPr>
          <w:t xml:space="preserve"> (49.18%)</w:t>
        </w:r>
      </w:ins>
      <w:ins w:id="1145" w:author="Rashed Hasan" w:date="2021-05-13T04:04:00Z">
        <w:del w:id="1146" w:author="Microsoft account" w:date="2021-05-25T14:44:00Z">
          <w:r w:rsidR="00FA1750" w:rsidRPr="00074372" w:rsidDel="001552BD">
            <w:rPr>
              <w:rStyle w:val="fontstyle01"/>
              <w:rFonts w:ascii="Times New Roman" w:hAnsi="Times New Roman" w:cs="Times New Roman"/>
              <w:bCs/>
              <w:sz w:val="22"/>
              <w:szCs w:val="22"/>
              <w:rPrChange w:id="1147" w:author="Microsoft account" w:date="2021-05-22T22:55:00Z">
                <w:rPr>
                  <w:rStyle w:val="fontstyle01"/>
                  <w:rFonts w:ascii="Times New Roman" w:hAnsi="Times New Roman" w:cs="Times New Roman"/>
                  <w:b/>
                  <w:bCs/>
                  <w:sz w:val="22"/>
                  <w:szCs w:val="22"/>
                </w:rPr>
              </w:rPrChange>
            </w:rPr>
            <w:delText>650</w:delText>
          </w:r>
        </w:del>
        <w:r w:rsidR="00FA1750" w:rsidRPr="00074372">
          <w:rPr>
            <w:rStyle w:val="fontstyle01"/>
            <w:rFonts w:ascii="Times New Roman" w:hAnsi="Times New Roman" w:cs="Times New Roman"/>
            <w:bCs/>
            <w:sz w:val="22"/>
            <w:szCs w:val="22"/>
            <w:rPrChange w:id="1148" w:author="Microsoft account" w:date="2021-05-22T22:55:00Z">
              <w:rPr>
                <w:rStyle w:val="fontstyle01"/>
                <w:rFonts w:ascii="Times New Roman" w:hAnsi="Times New Roman" w:cs="Times New Roman"/>
                <w:b/>
                <w:bCs/>
                <w:sz w:val="22"/>
                <w:szCs w:val="22"/>
              </w:rPr>
            </w:rPrChange>
          </w:rPr>
          <w:t xml:space="preserve"> </w:t>
        </w:r>
      </w:ins>
      <w:ins w:id="1149" w:author="Microsoft account" w:date="2021-05-22T22:58:00Z">
        <w:r w:rsidR="00BA7F0A">
          <w:rPr>
            <w:rStyle w:val="fontstyle01"/>
            <w:rFonts w:ascii="Times New Roman" w:hAnsi="Times New Roman" w:cs="Times New Roman"/>
            <w:bCs/>
            <w:sz w:val="22"/>
            <w:szCs w:val="22"/>
          </w:rPr>
          <w:t>MICS 2019</w:t>
        </w:r>
      </w:ins>
      <w:ins w:id="1150" w:author="Rashed Hasan" w:date="2021-05-13T04:04:00Z">
        <w:del w:id="1151" w:author="Microsoft account" w:date="2021-05-22T22:58:00Z">
          <w:r w:rsidR="00FA1750" w:rsidRPr="00074372" w:rsidDel="00BA7F0A">
            <w:rPr>
              <w:rStyle w:val="fontstyle01"/>
              <w:rFonts w:ascii="Times New Roman" w:hAnsi="Times New Roman" w:cs="Times New Roman"/>
              <w:bCs/>
              <w:sz w:val="22"/>
              <w:szCs w:val="22"/>
              <w:rPrChange w:id="1152" w:author="Microsoft account" w:date="2021-05-22T22:55:00Z">
                <w:rPr>
                  <w:rStyle w:val="fontstyle01"/>
                  <w:rFonts w:ascii="Times New Roman" w:hAnsi="Times New Roman" w:cs="Times New Roman"/>
                  <w:b/>
                  <w:bCs/>
                  <w:sz w:val="22"/>
                  <w:szCs w:val="22"/>
                </w:rPr>
              </w:rPrChange>
            </w:rPr>
            <w:delText>(MICS-6)</w:delText>
          </w:r>
        </w:del>
        <w:r w:rsidR="00FA1750" w:rsidRPr="00074372">
          <w:rPr>
            <w:rStyle w:val="fontstyle01"/>
            <w:rFonts w:ascii="Times New Roman" w:hAnsi="Times New Roman" w:cs="Times New Roman"/>
            <w:bCs/>
            <w:sz w:val="22"/>
            <w:szCs w:val="22"/>
            <w:rPrChange w:id="1153" w:author="Microsoft account" w:date="2021-05-22T22:55:00Z">
              <w:rPr>
                <w:rStyle w:val="fontstyle01"/>
                <w:rFonts w:ascii="Times New Roman" w:hAnsi="Times New Roman" w:cs="Times New Roman"/>
                <w:b/>
                <w:bCs/>
                <w:sz w:val="22"/>
                <w:szCs w:val="22"/>
              </w:rPr>
            </w:rPrChange>
          </w:rPr>
          <w:t>.</w:t>
        </w:r>
      </w:ins>
      <w:ins w:id="1154" w:author="Rashed Hasan" w:date="2021-05-13T04:06:00Z">
        <w:r w:rsidR="00FA1750" w:rsidRPr="00074372">
          <w:rPr>
            <w:rStyle w:val="fontstyle01"/>
            <w:rFonts w:ascii="Times New Roman" w:hAnsi="Times New Roman" w:cs="Times New Roman"/>
            <w:bCs/>
            <w:sz w:val="22"/>
            <w:szCs w:val="22"/>
            <w:rPrChange w:id="1155" w:author="Microsoft account" w:date="2021-05-22T22:55:00Z">
              <w:rPr>
                <w:rStyle w:val="fontstyle01"/>
                <w:rFonts w:ascii="Times New Roman" w:hAnsi="Times New Roman" w:cs="Times New Roman"/>
                <w:b/>
                <w:bCs/>
                <w:sz w:val="22"/>
                <w:szCs w:val="22"/>
              </w:rPr>
            </w:rPrChange>
          </w:rPr>
          <w:t xml:space="preserve"> </w:t>
        </w:r>
      </w:ins>
      <w:ins w:id="1156" w:author="Microsoft account" w:date="2021-05-25T15:37:00Z">
        <w:r w:rsidR="004C3C6B">
          <w:rPr>
            <w:rStyle w:val="fontstyle01"/>
            <w:rFonts w:ascii="Times New Roman" w:hAnsi="Times New Roman" w:cs="Times New Roman"/>
            <w:bCs/>
            <w:sz w:val="22"/>
            <w:szCs w:val="22"/>
          </w:rPr>
          <w:t>4234</w:t>
        </w:r>
      </w:ins>
      <w:ins w:id="1157" w:author="Microsoft account" w:date="2021-05-25T15:53:00Z">
        <w:r w:rsidR="007469B7">
          <w:rPr>
            <w:rStyle w:val="fontstyle01"/>
            <w:rFonts w:ascii="Times New Roman" w:hAnsi="Times New Roman" w:cs="Times New Roman"/>
            <w:bCs/>
            <w:sz w:val="22"/>
            <w:szCs w:val="22"/>
          </w:rPr>
          <w:t xml:space="preserve"> (51.96%)</w:t>
        </w:r>
      </w:ins>
      <w:ins w:id="1158" w:author="Rashed Hasan" w:date="2021-05-13T04:06:00Z">
        <w:del w:id="1159" w:author="Microsoft account" w:date="2021-05-25T15:37:00Z">
          <w:r w:rsidR="00FA1750" w:rsidRPr="00074372" w:rsidDel="004C3C6B">
            <w:rPr>
              <w:rStyle w:val="fontstyle01"/>
              <w:rFonts w:ascii="Times New Roman" w:hAnsi="Times New Roman" w:cs="Times New Roman"/>
              <w:bCs/>
              <w:sz w:val="22"/>
              <w:szCs w:val="22"/>
              <w:rPrChange w:id="1160" w:author="Microsoft account" w:date="2021-05-22T22:55:00Z">
                <w:rPr>
                  <w:rStyle w:val="fontstyle01"/>
                  <w:rFonts w:ascii="Times New Roman" w:hAnsi="Times New Roman" w:cs="Times New Roman"/>
                  <w:b/>
                  <w:bCs/>
                  <w:sz w:val="22"/>
                  <w:szCs w:val="22"/>
                </w:rPr>
              </w:rPrChange>
            </w:rPr>
            <w:delText>5850</w:delText>
          </w:r>
        </w:del>
        <w:r w:rsidR="00FA1750" w:rsidRPr="00074372">
          <w:rPr>
            <w:rStyle w:val="fontstyle01"/>
            <w:rFonts w:ascii="Times New Roman" w:hAnsi="Times New Roman" w:cs="Times New Roman"/>
            <w:bCs/>
            <w:sz w:val="22"/>
            <w:szCs w:val="22"/>
            <w:rPrChange w:id="1161" w:author="Microsoft account" w:date="2021-05-22T22:55:00Z">
              <w:rPr>
                <w:rStyle w:val="fontstyle01"/>
                <w:rFonts w:ascii="Times New Roman" w:hAnsi="Times New Roman" w:cs="Times New Roman"/>
                <w:b/>
                <w:bCs/>
                <w:sz w:val="22"/>
                <w:szCs w:val="22"/>
              </w:rPr>
            </w:rPrChange>
          </w:rPr>
          <w:t xml:space="preserve"> </w:t>
        </w:r>
      </w:ins>
      <w:ins w:id="1162" w:author="Microsoft account" w:date="2021-05-22T22:59:00Z">
        <w:r w:rsidR="0031547A">
          <w:rPr>
            <w:rStyle w:val="fontstyle01"/>
            <w:rFonts w:ascii="Times New Roman" w:hAnsi="Times New Roman" w:cs="Times New Roman"/>
            <w:bCs/>
            <w:sz w:val="22"/>
            <w:szCs w:val="22"/>
          </w:rPr>
          <w:t>in MICS 2012</w:t>
        </w:r>
      </w:ins>
      <w:ins w:id="1163" w:author="Rashed Hasan" w:date="2021-05-13T04:06:00Z">
        <w:del w:id="1164" w:author="Microsoft account" w:date="2021-05-22T22:59:00Z">
          <w:r w:rsidR="00FA1750" w:rsidRPr="00074372" w:rsidDel="0031547A">
            <w:rPr>
              <w:rStyle w:val="fontstyle01"/>
              <w:rFonts w:ascii="Times New Roman" w:hAnsi="Times New Roman" w:cs="Times New Roman"/>
              <w:bCs/>
              <w:sz w:val="22"/>
              <w:szCs w:val="22"/>
              <w:rPrChange w:id="1165" w:author="Microsoft account" w:date="2021-05-22T22:55:00Z">
                <w:rPr>
                  <w:rStyle w:val="fontstyle01"/>
                  <w:rFonts w:ascii="Times New Roman" w:hAnsi="Times New Roman" w:cs="Times New Roman"/>
                  <w:b/>
                  <w:bCs/>
                  <w:sz w:val="22"/>
                  <w:szCs w:val="22"/>
                </w:rPr>
              </w:rPrChange>
            </w:rPr>
            <w:delText>(MICS-5)</w:delText>
          </w:r>
        </w:del>
        <w:r w:rsidR="00FA1750" w:rsidRPr="00074372">
          <w:rPr>
            <w:rStyle w:val="fontstyle01"/>
            <w:rFonts w:ascii="Times New Roman" w:hAnsi="Times New Roman" w:cs="Times New Roman"/>
            <w:bCs/>
            <w:sz w:val="22"/>
            <w:szCs w:val="22"/>
            <w:rPrChange w:id="1166" w:author="Microsoft account" w:date="2021-05-22T22:55:00Z">
              <w:rPr>
                <w:rStyle w:val="fontstyle01"/>
                <w:rFonts w:ascii="Times New Roman" w:hAnsi="Times New Roman" w:cs="Times New Roman"/>
                <w:b/>
                <w:bCs/>
                <w:sz w:val="22"/>
                <w:szCs w:val="22"/>
              </w:rPr>
            </w:rPrChange>
          </w:rPr>
          <w:t xml:space="preserve"> and</w:t>
        </w:r>
        <w:del w:id="1167" w:author="Microsoft account" w:date="2021-05-25T15:41:00Z">
          <w:r w:rsidR="00FA1750" w:rsidRPr="00074372" w:rsidDel="006B24BD">
            <w:rPr>
              <w:rStyle w:val="fontstyle01"/>
              <w:rFonts w:ascii="Times New Roman" w:hAnsi="Times New Roman" w:cs="Times New Roman"/>
              <w:bCs/>
              <w:sz w:val="22"/>
              <w:szCs w:val="22"/>
              <w:rPrChange w:id="1168" w:author="Microsoft account" w:date="2021-05-22T22:55:00Z">
                <w:rPr>
                  <w:rStyle w:val="fontstyle01"/>
                  <w:rFonts w:ascii="Times New Roman" w:hAnsi="Times New Roman" w:cs="Times New Roman"/>
                  <w:b/>
                  <w:bCs/>
                  <w:sz w:val="22"/>
                  <w:szCs w:val="22"/>
                </w:rPr>
              </w:rPrChange>
            </w:rPr>
            <w:delText xml:space="preserve"> </w:delText>
          </w:r>
        </w:del>
      </w:ins>
      <w:ins w:id="1169" w:author="Microsoft account" w:date="2021-05-25T15:41:00Z">
        <w:r w:rsidR="006B24BD">
          <w:rPr>
            <w:rStyle w:val="fontstyle01"/>
            <w:rFonts w:ascii="Times New Roman" w:hAnsi="Times New Roman" w:cs="Times New Roman"/>
            <w:bCs/>
            <w:sz w:val="22"/>
            <w:szCs w:val="22"/>
          </w:rPr>
          <w:t xml:space="preserve"> 4823</w:t>
        </w:r>
      </w:ins>
      <w:ins w:id="1170" w:author="Microsoft account" w:date="2021-05-25T15:54:00Z">
        <w:r w:rsidR="0067033E">
          <w:rPr>
            <w:rStyle w:val="fontstyle01"/>
            <w:rFonts w:ascii="Times New Roman" w:hAnsi="Times New Roman" w:cs="Times New Roman"/>
            <w:bCs/>
            <w:sz w:val="22"/>
            <w:szCs w:val="22"/>
          </w:rPr>
          <w:t xml:space="preserve"> (51.60%)</w:t>
        </w:r>
      </w:ins>
      <w:ins w:id="1171" w:author="Rashed Hasan" w:date="2021-05-13T04:07:00Z">
        <w:del w:id="1172" w:author="Microsoft account" w:date="2021-05-25T15:37:00Z">
          <w:r w:rsidR="00FA1750" w:rsidRPr="00074372" w:rsidDel="004C3C6B">
            <w:rPr>
              <w:rStyle w:val="fontstyle01"/>
              <w:rFonts w:ascii="Times New Roman" w:hAnsi="Times New Roman" w:cs="Times New Roman"/>
              <w:bCs/>
              <w:sz w:val="22"/>
              <w:szCs w:val="22"/>
              <w:rPrChange w:id="1173" w:author="Microsoft account" w:date="2021-05-22T22:55:00Z">
                <w:rPr>
                  <w:rStyle w:val="fontstyle01"/>
                  <w:rFonts w:ascii="Times New Roman" w:hAnsi="Times New Roman" w:cs="Times New Roman"/>
                  <w:b/>
                  <w:bCs/>
                  <w:sz w:val="22"/>
                  <w:szCs w:val="22"/>
                </w:rPr>
              </w:rPrChange>
            </w:rPr>
            <w:delText>5629</w:delText>
          </w:r>
        </w:del>
        <w:r w:rsidR="00FA1750" w:rsidRPr="00074372">
          <w:rPr>
            <w:rStyle w:val="fontstyle01"/>
            <w:rFonts w:ascii="Times New Roman" w:hAnsi="Times New Roman" w:cs="Times New Roman"/>
            <w:bCs/>
            <w:sz w:val="22"/>
            <w:szCs w:val="22"/>
            <w:rPrChange w:id="1174" w:author="Microsoft account" w:date="2021-05-22T22:55:00Z">
              <w:rPr>
                <w:rStyle w:val="fontstyle01"/>
                <w:rFonts w:ascii="Times New Roman" w:hAnsi="Times New Roman" w:cs="Times New Roman"/>
                <w:b/>
                <w:bCs/>
                <w:sz w:val="22"/>
                <w:szCs w:val="22"/>
              </w:rPr>
            </w:rPrChange>
          </w:rPr>
          <w:t xml:space="preserve"> </w:t>
        </w:r>
      </w:ins>
      <w:ins w:id="1175" w:author="Microsoft account" w:date="2021-05-22T22:59:00Z">
        <w:r w:rsidR="0031547A">
          <w:rPr>
            <w:rStyle w:val="fontstyle01"/>
            <w:rFonts w:ascii="Times New Roman" w:hAnsi="Times New Roman" w:cs="Times New Roman"/>
            <w:bCs/>
            <w:sz w:val="22"/>
            <w:szCs w:val="22"/>
          </w:rPr>
          <w:t>in MICS 2019</w:t>
        </w:r>
      </w:ins>
      <w:ins w:id="1176" w:author="Rashed Hasan" w:date="2021-05-13T04:07:00Z">
        <w:del w:id="1177" w:author="Microsoft account" w:date="2021-05-22T22:59:00Z">
          <w:r w:rsidR="00FA1750" w:rsidRPr="00074372" w:rsidDel="0031547A">
            <w:rPr>
              <w:rStyle w:val="fontstyle01"/>
              <w:rFonts w:ascii="Times New Roman" w:hAnsi="Times New Roman" w:cs="Times New Roman"/>
              <w:bCs/>
              <w:sz w:val="22"/>
              <w:szCs w:val="22"/>
              <w:rPrChange w:id="1178" w:author="Microsoft account" w:date="2021-05-22T22:55:00Z">
                <w:rPr>
                  <w:rStyle w:val="fontstyle01"/>
                  <w:rFonts w:ascii="Times New Roman" w:hAnsi="Times New Roman" w:cs="Times New Roman"/>
                  <w:b/>
                  <w:bCs/>
                  <w:sz w:val="22"/>
                  <w:szCs w:val="22"/>
                </w:rPr>
              </w:rPrChange>
            </w:rPr>
            <w:delText>(MICS-6)</w:delText>
          </w:r>
        </w:del>
        <w:r w:rsidR="00FA1750" w:rsidRPr="00074372">
          <w:rPr>
            <w:rStyle w:val="fontstyle01"/>
            <w:rFonts w:ascii="Times New Roman" w:hAnsi="Times New Roman" w:cs="Times New Roman"/>
            <w:bCs/>
            <w:sz w:val="22"/>
            <w:szCs w:val="22"/>
            <w:rPrChange w:id="1179" w:author="Microsoft account" w:date="2021-05-22T22:55:00Z">
              <w:rPr>
                <w:rStyle w:val="fontstyle01"/>
                <w:rFonts w:ascii="Times New Roman" w:hAnsi="Times New Roman" w:cs="Times New Roman"/>
                <w:b/>
                <w:bCs/>
                <w:sz w:val="22"/>
                <w:szCs w:val="22"/>
              </w:rPr>
            </w:rPrChange>
          </w:rPr>
          <w:t xml:space="preserve"> of the respondent child were male and </w:t>
        </w:r>
      </w:ins>
      <w:ins w:id="1180" w:author="Microsoft account" w:date="2021-05-25T15:41:00Z">
        <w:r w:rsidR="006B24BD">
          <w:rPr>
            <w:rStyle w:val="fontstyle01"/>
            <w:rFonts w:ascii="Times New Roman" w:hAnsi="Times New Roman" w:cs="Times New Roman"/>
            <w:bCs/>
            <w:sz w:val="22"/>
            <w:szCs w:val="22"/>
          </w:rPr>
          <w:t>3914</w:t>
        </w:r>
      </w:ins>
      <w:ins w:id="1181" w:author="Microsoft account" w:date="2021-05-25T15:54:00Z">
        <w:r w:rsidR="00B46613">
          <w:rPr>
            <w:rStyle w:val="fontstyle01"/>
            <w:rFonts w:ascii="Times New Roman" w:hAnsi="Times New Roman" w:cs="Times New Roman"/>
            <w:bCs/>
            <w:sz w:val="22"/>
            <w:szCs w:val="22"/>
          </w:rPr>
          <w:t xml:space="preserve"> (48.04%)</w:t>
        </w:r>
      </w:ins>
      <w:ins w:id="1182" w:author="Rashed Hasan" w:date="2021-05-13T04:07:00Z">
        <w:del w:id="1183" w:author="Microsoft account" w:date="2021-05-25T15:41:00Z">
          <w:r w:rsidR="00FA1750" w:rsidRPr="00074372" w:rsidDel="006B24BD">
            <w:rPr>
              <w:rStyle w:val="fontstyle01"/>
              <w:rFonts w:ascii="Times New Roman" w:hAnsi="Times New Roman" w:cs="Times New Roman"/>
              <w:bCs/>
              <w:sz w:val="22"/>
              <w:szCs w:val="22"/>
              <w:rPrChange w:id="1184" w:author="Microsoft account" w:date="2021-05-22T22:55:00Z">
                <w:rPr>
                  <w:rStyle w:val="fontstyle01"/>
                  <w:rFonts w:ascii="Times New Roman" w:hAnsi="Times New Roman" w:cs="Times New Roman"/>
                  <w:b/>
                  <w:bCs/>
                  <w:sz w:val="22"/>
                  <w:szCs w:val="22"/>
                </w:rPr>
              </w:rPrChange>
            </w:rPr>
            <w:delText>5467</w:delText>
          </w:r>
        </w:del>
        <w:r w:rsidR="00FA1750" w:rsidRPr="00074372">
          <w:rPr>
            <w:rStyle w:val="fontstyle01"/>
            <w:rFonts w:ascii="Times New Roman" w:hAnsi="Times New Roman" w:cs="Times New Roman"/>
            <w:bCs/>
            <w:sz w:val="22"/>
            <w:szCs w:val="22"/>
            <w:rPrChange w:id="1185" w:author="Microsoft account" w:date="2021-05-22T22:55:00Z">
              <w:rPr>
                <w:rStyle w:val="fontstyle01"/>
                <w:rFonts w:ascii="Times New Roman" w:hAnsi="Times New Roman" w:cs="Times New Roman"/>
                <w:b/>
                <w:bCs/>
                <w:sz w:val="22"/>
                <w:szCs w:val="22"/>
              </w:rPr>
            </w:rPrChange>
          </w:rPr>
          <w:t xml:space="preserve"> </w:t>
        </w:r>
      </w:ins>
      <w:ins w:id="1186" w:author="Microsoft account" w:date="2021-05-22T22:59:00Z">
        <w:r w:rsidR="0031547A">
          <w:rPr>
            <w:rStyle w:val="fontstyle01"/>
            <w:rFonts w:ascii="Times New Roman" w:hAnsi="Times New Roman" w:cs="Times New Roman"/>
            <w:bCs/>
            <w:sz w:val="22"/>
            <w:szCs w:val="22"/>
          </w:rPr>
          <w:t xml:space="preserve">in MICS 2012 </w:t>
        </w:r>
      </w:ins>
      <w:ins w:id="1187" w:author="Rashed Hasan" w:date="2021-05-13T04:07:00Z">
        <w:del w:id="1188" w:author="Microsoft account" w:date="2021-05-22T22:59:00Z">
          <w:r w:rsidR="00FA1750" w:rsidRPr="00074372" w:rsidDel="0031547A">
            <w:rPr>
              <w:rStyle w:val="fontstyle01"/>
              <w:rFonts w:ascii="Times New Roman" w:hAnsi="Times New Roman" w:cs="Times New Roman"/>
              <w:bCs/>
              <w:sz w:val="22"/>
              <w:szCs w:val="22"/>
              <w:rPrChange w:id="1189" w:author="Microsoft account" w:date="2021-05-22T22:55:00Z">
                <w:rPr>
                  <w:rStyle w:val="fontstyle01"/>
                  <w:rFonts w:ascii="Times New Roman" w:hAnsi="Times New Roman" w:cs="Times New Roman"/>
                  <w:b/>
                  <w:bCs/>
                  <w:sz w:val="22"/>
                  <w:szCs w:val="22"/>
                </w:rPr>
              </w:rPrChange>
            </w:rPr>
            <w:delText xml:space="preserve">(MICS-5) </w:delText>
          </w:r>
        </w:del>
      </w:ins>
      <w:ins w:id="1190" w:author="Microsoft account" w:date="2021-05-22T23:00:00Z">
        <w:r w:rsidR="000F72DF">
          <w:rPr>
            <w:rStyle w:val="fontstyle01"/>
            <w:rFonts w:ascii="Times New Roman" w:hAnsi="Times New Roman" w:cs="Times New Roman"/>
            <w:bCs/>
            <w:sz w:val="22"/>
            <w:szCs w:val="22"/>
          </w:rPr>
          <w:t>and</w:t>
        </w:r>
      </w:ins>
      <w:ins w:id="1191" w:author="Rashed Hasan" w:date="2021-05-13T04:07:00Z">
        <w:del w:id="1192" w:author="Microsoft account" w:date="2021-05-22T23:00:00Z">
          <w:r w:rsidR="00FA1750" w:rsidRPr="00074372" w:rsidDel="000F72DF">
            <w:rPr>
              <w:rStyle w:val="fontstyle01"/>
              <w:rFonts w:ascii="Times New Roman" w:hAnsi="Times New Roman" w:cs="Times New Roman"/>
              <w:bCs/>
              <w:sz w:val="22"/>
              <w:szCs w:val="22"/>
              <w:rPrChange w:id="1193" w:author="Microsoft account" w:date="2021-05-22T22:55:00Z">
                <w:rPr>
                  <w:rStyle w:val="fontstyle01"/>
                  <w:rFonts w:ascii="Times New Roman" w:hAnsi="Times New Roman" w:cs="Times New Roman"/>
                  <w:b/>
                  <w:bCs/>
                  <w:sz w:val="22"/>
                  <w:szCs w:val="22"/>
                </w:rPr>
              </w:rPrChange>
            </w:rPr>
            <w:delText>&amp;</w:delText>
          </w:r>
        </w:del>
        <w:r w:rsidR="00FA1750" w:rsidRPr="00074372">
          <w:rPr>
            <w:rStyle w:val="fontstyle01"/>
            <w:rFonts w:ascii="Times New Roman" w:hAnsi="Times New Roman" w:cs="Times New Roman"/>
            <w:bCs/>
            <w:sz w:val="22"/>
            <w:szCs w:val="22"/>
            <w:rPrChange w:id="1194" w:author="Microsoft account" w:date="2021-05-22T22:55:00Z">
              <w:rPr>
                <w:rStyle w:val="fontstyle01"/>
                <w:rFonts w:ascii="Times New Roman" w:hAnsi="Times New Roman" w:cs="Times New Roman"/>
                <w:b/>
                <w:bCs/>
                <w:sz w:val="22"/>
                <w:szCs w:val="22"/>
              </w:rPr>
            </w:rPrChange>
          </w:rPr>
          <w:t xml:space="preserve"> </w:t>
        </w:r>
      </w:ins>
      <w:ins w:id="1195" w:author="Microsoft account" w:date="2021-05-25T15:42:00Z">
        <w:r w:rsidR="006B24BD">
          <w:rPr>
            <w:rStyle w:val="fontstyle01"/>
            <w:rFonts w:ascii="Times New Roman" w:hAnsi="Times New Roman" w:cs="Times New Roman"/>
            <w:bCs/>
            <w:sz w:val="22"/>
            <w:szCs w:val="22"/>
          </w:rPr>
          <w:t>4523</w:t>
        </w:r>
      </w:ins>
      <w:ins w:id="1196" w:author="Microsoft account" w:date="2021-05-25T15:55:00Z">
        <w:r w:rsidR="00323936">
          <w:rPr>
            <w:rStyle w:val="fontstyle01"/>
            <w:rFonts w:ascii="Times New Roman" w:hAnsi="Times New Roman" w:cs="Times New Roman"/>
            <w:bCs/>
            <w:sz w:val="22"/>
            <w:szCs w:val="22"/>
          </w:rPr>
          <w:t xml:space="preserve"> (48.40%)</w:t>
        </w:r>
      </w:ins>
      <w:ins w:id="1197" w:author="Rashed Hasan" w:date="2021-05-13T04:07:00Z">
        <w:del w:id="1198" w:author="Microsoft account" w:date="2021-05-25T15:42:00Z">
          <w:r w:rsidR="00FA1750" w:rsidRPr="00074372" w:rsidDel="006B24BD">
            <w:rPr>
              <w:rStyle w:val="fontstyle01"/>
              <w:rFonts w:ascii="Times New Roman" w:hAnsi="Times New Roman" w:cs="Times New Roman"/>
              <w:bCs/>
              <w:sz w:val="22"/>
              <w:szCs w:val="22"/>
              <w:rPrChange w:id="1199" w:author="Microsoft account" w:date="2021-05-22T22:55:00Z">
                <w:rPr>
                  <w:rStyle w:val="fontstyle01"/>
                  <w:rFonts w:ascii="Times New Roman" w:hAnsi="Times New Roman" w:cs="Times New Roman"/>
                  <w:b/>
                  <w:bCs/>
                  <w:sz w:val="22"/>
                  <w:szCs w:val="22"/>
                </w:rPr>
              </w:rPrChange>
            </w:rPr>
            <w:delText>541</w:delText>
          </w:r>
        </w:del>
        <w:del w:id="1200" w:author="Microsoft account" w:date="2021-05-25T15:41:00Z">
          <w:r w:rsidR="00FA1750" w:rsidRPr="00074372" w:rsidDel="006B24BD">
            <w:rPr>
              <w:rStyle w:val="fontstyle01"/>
              <w:rFonts w:ascii="Times New Roman" w:hAnsi="Times New Roman" w:cs="Times New Roman"/>
              <w:bCs/>
              <w:sz w:val="22"/>
              <w:szCs w:val="22"/>
              <w:rPrChange w:id="1201" w:author="Microsoft account" w:date="2021-05-22T22:55:00Z">
                <w:rPr>
                  <w:rStyle w:val="fontstyle01"/>
                  <w:rFonts w:ascii="Times New Roman" w:hAnsi="Times New Roman" w:cs="Times New Roman"/>
                  <w:b/>
                  <w:bCs/>
                  <w:sz w:val="22"/>
                  <w:szCs w:val="22"/>
                </w:rPr>
              </w:rPrChange>
            </w:rPr>
            <w:delText>1</w:delText>
          </w:r>
        </w:del>
        <w:r w:rsidR="00FA1750" w:rsidRPr="00074372">
          <w:rPr>
            <w:rStyle w:val="fontstyle01"/>
            <w:rFonts w:ascii="Times New Roman" w:hAnsi="Times New Roman" w:cs="Times New Roman"/>
            <w:bCs/>
            <w:sz w:val="22"/>
            <w:szCs w:val="22"/>
            <w:rPrChange w:id="1202" w:author="Microsoft account" w:date="2021-05-22T22:55:00Z">
              <w:rPr>
                <w:rStyle w:val="fontstyle01"/>
                <w:rFonts w:ascii="Times New Roman" w:hAnsi="Times New Roman" w:cs="Times New Roman"/>
                <w:b/>
                <w:bCs/>
                <w:sz w:val="22"/>
                <w:szCs w:val="22"/>
              </w:rPr>
            </w:rPrChange>
          </w:rPr>
          <w:t xml:space="preserve"> </w:t>
        </w:r>
      </w:ins>
      <w:ins w:id="1203" w:author="Microsoft account" w:date="2021-05-22T22:59:00Z">
        <w:r w:rsidR="0031547A">
          <w:rPr>
            <w:rStyle w:val="fontstyle01"/>
            <w:rFonts w:ascii="Times New Roman" w:hAnsi="Times New Roman" w:cs="Times New Roman"/>
            <w:bCs/>
            <w:sz w:val="22"/>
            <w:szCs w:val="22"/>
          </w:rPr>
          <w:t>in MICS 2019</w:t>
        </w:r>
      </w:ins>
      <w:ins w:id="1204" w:author="Rashed Hasan" w:date="2021-05-13T04:07:00Z">
        <w:del w:id="1205" w:author="Microsoft account" w:date="2021-05-22T22:59:00Z">
          <w:r w:rsidR="00FA1750" w:rsidRPr="00074372" w:rsidDel="0031547A">
            <w:rPr>
              <w:rStyle w:val="fontstyle01"/>
              <w:rFonts w:ascii="Times New Roman" w:hAnsi="Times New Roman" w:cs="Times New Roman"/>
              <w:bCs/>
              <w:sz w:val="22"/>
              <w:szCs w:val="22"/>
              <w:rPrChange w:id="1206" w:author="Microsoft account" w:date="2021-05-22T22:55:00Z">
                <w:rPr>
                  <w:rStyle w:val="fontstyle01"/>
                  <w:rFonts w:ascii="Times New Roman" w:hAnsi="Times New Roman" w:cs="Times New Roman"/>
                  <w:b/>
                  <w:bCs/>
                  <w:sz w:val="22"/>
                  <w:szCs w:val="22"/>
                </w:rPr>
              </w:rPrChange>
            </w:rPr>
            <w:delText>(MICS-6)</w:delText>
          </w:r>
        </w:del>
        <w:r w:rsidR="00FA1750" w:rsidRPr="00074372">
          <w:rPr>
            <w:rStyle w:val="fontstyle01"/>
            <w:rFonts w:ascii="Times New Roman" w:hAnsi="Times New Roman" w:cs="Times New Roman"/>
            <w:bCs/>
            <w:sz w:val="22"/>
            <w:szCs w:val="22"/>
            <w:rPrChange w:id="1207" w:author="Microsoft account" w:date="2021-05-22T22:55:00Z">
              <w:rPr>
                <w:rStyle w:val="fontstyle01"/>
                <w:rFonts w:ascii="Times New Roman" w:hAnsi="Times New Roman" w:cs="Times New Roman"/>
                <w:b/>
                <w:bCs/>
                <w:sz w:val="22"/>
                <w:szCs w:val="22"/>
              </w:rPr>
            </w:rPrChange>
          </w:rPr>
          <w:t xml:space="preserve"> o</w:t>
        </w:r>
      </w:ins>
      <w:ins w:id="1208" w:author="Rashed Hasan" w:date="2021-05-13T04:08:00Z">
        <w:r w:rsidR="00FA1750" w:rsidRPr="00074372">
          <w:rPr>
            <w:rStyle w:val="fontstyle01"/>
            <w:rFonts w:ascii="Times New Roman" w:hAnsi="Times New Roman" w:cs="Times New Roman"/>
            <w:bCs/>
            <w:sz w:val="22"/>
            <w:szCs w:val="22"/>
            <w:rPrChange w:id="1209" w:author="Microsoft account" w:date="2021-05-22T22:55:00Z">
              <w:rPr>
                <w:rStyle w:val="fontstyle01"/>
                <w:rFonts w:ascii="Times New Roman" w:hAnsi="Times New Roman" w:cs="Times New Roman"/>
                <w:b/>
                <w:bCs/>
                <w:sz w:val="22"/>
                <w:szCs w:val="22"/>
              </w:rPr>
            </w:rPrChange>
          </w:rPr>
          <w:t xml:space="preserve">f the respondent child were female. Based on residence status </w:t>
        </w:r>
      </w:ins>
      <w:ins w:id="1210" w:author="Microsoft account" w:date="2021-05-25T15:51:00Z">
        <w:r w:rsidR="00665E8C">
          <w:rPr>
            <w:rStyle w:val="fontstyle01"/>
            <w:rFonts w:ascii="Times New Roman" w:hAnsi="Times New Roman" w:cs="Times New Roman"/>
            <w:bCs/>
            <w:sz w:val="22"/>
            <w:szCs w:val="22"/>
          </w:rPr>
          <w:t>6855</w:t>
        </w:r>
      </w:ins>
      <w:ins w:id="1211" w:author="Microsoft account" w:date="2021-05-25T15:55:00Z">
        <w:r w:rsidR="006D6E13">
          <w:rPr>
            <w:rStyle w:val="fontstyle01"/>
            <w:rFonts w:ascii="Times New Roman" w:hAnsi="Times New Roman" w:cs="Times New Roman"/>
            <w:bCs/>
            <w:sz w:val="22"/>
            <w:szCs w:val="22"/>
          </w:rPr>
          <w:t xml:space="preserve"> (84.13</w:t>
        </w:r>
      </w:ins>
      <w:ins w:id="1212" w:author="Microsoft account" w:date="2021-05-25T15:56:00Z">
        <w:r w:rsidR="006D6E13">
          <w:rPr>
            <w:rStyle w:val="fontstyle01"/>
            <w:rFonts w:ascii="Times New Roman" w:hAnsi="Times New Roman" w:cs="Times New Roman"/>
            <w:bCs/>
            <w:sz w:val="22"/>
            <w:szCs w:val="22"/>
          </w:rPr>
          <w:t>%)</w:t>
        </w:r>
      </w:ins>
      <w:ins w:id="1213" w:author="Rashed Hasan" w:date="2021-05-13T04:09:00Z">
        <w:del w:id="1214" w:author="Microsoft account" w:date="2021-05-25T15:51:00Z">
          <w:r w:rsidR="00FA1750" w:rsidRPr="00074372" w:rsidDel="00665E8C">
            <w:rPr>
              <w:rStyle w:val="fontstyle01"/>
              <w:rFonts w:ascii="Times New Roman" w:hAnsi="Times New Roman" w:cs="Times New Roman"/>
              <w:bCs/>
              <w:sz w:val="22"/>
              <w:szCs w:val="22"/>
              <w:rPrChange w:id="1215" w:author="Microsoft account" w:date="2021-05-22T22:55:00Z">
                <w:rPr>
                  <w:rStyle w:val="fontstyle01"/>
                  <w:rFonts w:ascii="Times New Roman" w:hAnsi="Times New Roman" w:cs="Times New Roman"/>
                  <w:b/>
                  <w:bCs/>
                  <w:sz w:val="22"/>
                  <w:szCs w:val="22"/>
                </w:rPr>
              </w:rPrChange>
            </w:rPr>
            <w:delText>9581</w:delText>
          </w:r>
        </w:del>
        <w:r w:rsidR="00FA1750" w:rsidRPr="00074372">
          <w:rPr>
            <w:rStyle w:val="fontstyle01"/>
            <w:rFonts w:ascii="Times New Roman" w:hAnsi="Times New Roman" w:cs="Times New Roman"/>
            <w:bCs/>
            <w:sz w:val="22"/>
            <w:szCs w:val="22"/>
            <w:rPrChange w:id="1216" w:author="Microsoft account" w:date="2021-05-22T22:55:00Z">
              <w:rPr>
                <w:rStyle w:val="fontstyle01"/>
                <w:rFonts w:ascii="Times New Roman" w:hAnsi="Times New Roman" w:cs="Times New Roman"/>
                <w:b/>
                <w:bCs/>
                <w:sz w:val="22"/>
                <w:szCs w:val="22"/>
              </w:rPr>
            </w:rPrChange>
          </w:rPr>
          <w:t xml:space="preserve"> </w:t>
        </w:r>
      </w:ins>
      <w:ins w:id="1217" w:author="Microsoft account" w:date="2021-05-22T23:02:00Z">
        <w:r w:rsidR="000F72DF">
          <w:rPr>
            <w:rStyle w:val="fontstyle01"/>
            <w:rFonts w:ascii="Times New Roman" w:hAnsi="Times New Roman" w:cs="Times New Roman"/>
            <w:bCs/>
            <w:sz w:val="22"/>
            <w:szCs w:val="22"/>
          </w:rPr>
          <w:t>in MICS 2012</w:t>
        </w:r>
      </w:ins>
      <w:ins w:id="1218" w:author="Rashed Hasan" w:date="2021-05-13T04:09:00Z">
        <w:del w:id="1219" w:author="Microsoft account" w:date="2021-05-22T23:02:00Z">
          <w:r w:rsidR="00FA1750" w:rsidRPr="00074372" w:rsidDel="000F72DF">
            <w:rPr>
              <w:rStyle w:val="fontstyle01"/>
              <w:rFonts w:ascii="Times New Roman" w:hAnsi="Times New Roman" w:cs="Times New Roman"/>
              <w:bCs/>
              <w:sz w:val="22"/>
              <w:szCs w:val="22"/>
              <w:rPrChange w:id="1220" w:author="Microsoft account" w:date="2021-05-22T22:55:00Z">
                <w:rPr>
                  <w:rStyle w:val="fontstyle01"/>
                  <w:rFonts w:ascii="Times New Roman" w:hAnsi="Times New Roman" w:cs="Times New Roman"/>
                  <w:b/>
                  <w:bCs/>
                  <w:sz w:val="22"/>
                  <w:szCs w:val="22"/>
                </w:rPr>
              </w:rPrChange>
            </w:rPr>
            <w:delText>(MICS-5)</w:delText>
          </w:r>
        </w:del>
        <w:r w:rsidR="00FA1750" w:rsidRPr="00074372">
          <w:rPr>
            <w:rStyle w:val="fontstyle01"/>
            <w:rFonts w:ascii="Times New Roman" w:hAnsi="Times New Roman" w:cs="Times New Roman"/>
            <w:bCs/>
            <w:sz w:val="22"/>
            <w:szCs w:val="22"/>
            <w:rPrChange w:id="1221" w:author="Microsoft account" w:date="2021-05-22T22:55:00Z">
              <w:rPr>
                <w:rStyle w:val="fontstyle01"/>
                <w:rFonts w:ascii="Times New Roman" w:hAnsi="Times New Roman" w:cs="Times New Roman"/>
                <w:b/>
                <w:bCs/>
                <w:sz w:val="22"/>
                <w:szCs w:val="22"/>
              </w:rPr>
            </w:rPrChange>
          </w:rPr>
          <w:t xml:space="preserve"> </w:t>
        </w:r>
      </w:ins>
      <w:ins w:id="1222" w:author="Microsoft account" w:date="2021-05-22T23:02:00Z">
        <w:r w:rsidR="000F72DF">
          <w:rPr>
            <w:rStyle w:val="fontstyle01"/>
            <w:rFonts w:ascii="Times New Roman" w:hAnsi="Times New Roman" w:cs="Times New Roman"/>
            <w:bCs/>
            <w:sz w:val="22"/>
            <w:szCs w:val="22"/>
          </w:rPr>
          <w:t>and</w:t>
        </w:r>
      </w:ins>
      <w:ins w:id="1223" w:author="Rashed Hasan" w:date="2021-05-13T04:09:00Z">
        <w:del w:id="1224" w:author="Microsoft account" w:date="2021-05-22T23:02:00Z">
          <w:r w:rsidR="00FA1750" w:rsidRPr="00074372" w:rsidDel="000F72DF">
            <w:rPr>
              <w:rStyle w:val="fontstyle01"/>
              <w:rFonts w:ascii="Times New Roman" w:hAnsi="Times New Roman" w:cs="Times New Roman"/>
              <w:bCs/>
              <w:sz w:val="22"/>
              <w:szCs w:val="22"/>
              <w:rPrChange w:id="1225" w:author="Microsoft account" w:date="2021-05-22T22:55:00Z">
                <w:rPr>
                  <w:rStyle w:val="fontstyle01"/>
                  <w:rFonts w:ascii="Times New Roman" w:hAnsi="Times New Roman" w:cs="Times New Roman"/>
                  <w:b/>
                  <w:bCs/>
                  <w:sz w:val="22"/>
                  <w:szCs w:val="22"/>
                </w:rPr>
              </w:rPrChange>
            </w:rPr>
            <w:delText>&amp;</w:delText>
          </w:r>
        </w:del>
        <w:r w:rsidR="00FA1750" w:rsidRPr="00074372">
          <w:rPr>
            <w:rStyle w:val="fontstyle01"/>
            <w:rFonts w:ascii="Times New Roman" w:hAnsi="Times New Roman" w:cs="Times New Roman"/>
            <w:bCs/>
            <w:sz w:val="22"/>
            <w:szCs w:val="22"/>
            <w:rPrChange w:id="1226" w:author="Microsoft account" w:date="2021-05-22T22:55:00Z">
              <w:rPr>
                <w:rStyle w:val="fontstyle01"/>
                <w:rFonts w:ascii="Times New Roman" w:hAnsi="Times New Roman" w:cs="Times New Roman"/>
                <w:b/>
                <w:bCs/>
                <w:sz w:val="22"/>
                <w:szCs w:val="22"/>
              </w:rPr>
            </w:rPrChange>
          </w:rPr>
          <w:t xml:space="preserve"> </w:t>
        </w:r>
      </w:ins>
      <w:ins w:id="1227" w:author="Microsoft account" w:date="2021-05-25T15:49:00Z">
        <w:r w:rsidR="004B2CE4">
          <w:rPr>
            <w:rStyle w:val="fontstyle01"/>
            <w:rFonts w:ascii="Times New Roman" w:hAnsi="Times New Roman" w:cs="Times New Roman"/>
            <w:bCs/>
            <w:sz w:val="22"/>
            <w:szCs w:val="22"/>
          </w:rPr>
          <w:t>7611</w:t>
        </w:r>
      </w:ins>
      <w:ins w:id="1228" w:author="Microsoft account" w:date="2021-05-25T15:56:00Z">
        <w:r w:rsidR="00873E0B">
          <w:rPr>
            <w:rStyle w:val="fontstyle01"/>
            <w:rFonts w:ascii="Times New Roman" w:hAnsi="Times New Roman" w:cs="Times New Roman"/>
            <w:bCs/>
            <w:sz w:val="22"/>
            <w:szCs w:val="22"/>
          </w:rPr>
          <w:t xml:space="preserve"> (81.44</w:t>
        </w:r>
      </w:ins>
      <w:ins w:id="1229" w:author="Microsoft account" w:date="2021-05-25T15:57:00Z">
        <w:r w:rsidR="00873E0B">
          <w:rPr>
            <w:rStyle w:val="fontstyle01"/>
            <w:rFonts w:ascii="Times New Roman" w:hAnsi="Times New Roman" w:cs="Times New Roman"/>
            <w:bCs/>
            <w:sz w:val="22"/>
            <w:szCs w:val="22"/>
          </w:rPr>
          <w:t>%</w:t>
        </w:r>
      </w:ins>
      <w:ins w:id="1230" w:author="Microsoft account" w:date="2021-05-25T15:56:00Z">
        <w:r w:rsidR="00873E0B">
          <w:rPr>
            <w:rStyle w:val="fontstyle01"/>
            <w:rFonts w:ascii="Times New Roman" w:hAnsi="Times New Roman" w:cs="Times New Roman"/>
            <w:bCs/>
            <w:sz w:val="22"/>
            <w:szCs w:val="22"/>
          </w:rPr>
          <w:t>)</w:t>
        </w:r>
      </w:ins>
      <w:ins w:id="1231" w:author="Rashed Hasan" w:date="2021-05-13T04:09:00Z">
        <w:del w:id="1232" w:author="Microsoft account" w:date="2021-05-25T15:49:00Z">
          <w:r w:rsidR="00FA1750" w:rsidRPr="00074372" w:rsidDel="004B2CE4">
            <w:rPr>
              <w:rStyle w:val="fontstyle01"/>
              <w:rFonts w:ascii="Times New Roman" w:hAnsi="Times New Roman" w:cs="Times New Roman"/>
              <w:bCs/>
              <w:sz w:val="22"/>
              <w:szCs w:val="22"/>
              <w:rPrChange w:id="1233" w:author="Microsoft account" w:date="2021-05-22T22:55:00Z">
                <w:rPr>
                  <w:rStyle w:val="fontstyle01"/>
                  <w:rFonts w:ascii="Times New Roman" w:hAnsi="Times New Roman" w:cs="Times New Roman"/>
                  <w:b/>
                  <w:bCs/>
                  <w:sz w:val="22"/>
                  <w:szCs w:val="22"/>
                </w:rPr>
              </w:rPrChange>
            </w:rPr>
            <w:delText>8948</w:delText>
          </w:r>
        </w:del>
        <w:r w:rsidR="00FA1750" w:rsidRPr="00074372">
          <w:rPr>
            <w:rStyle w:val="fontstyle01"/>
            <w:rFonts w:ascii="Times New Roman" w:hAnsi="Times New Roman" w:cs="Times New Roman"/>
            <w:bCs/>
            <w:sz w:val="22"/>
            <w:szCs w:val="22"/>
            <w:rPrChange w:id="1234" w:author="Microsoft account" w:date="2021-05-22T22:55:00Z">
              <w:rPr>
                <w:rStyle w:val="fontstyle01"/>
                <w:rFonts w:ascii="Times New Roman" w:hAnsi="Times New Roman" w:cs="Times New Roman"/>
                <w:b/>
                <w:bCs/>
                <w:sz w:val="22"/>
                <w:szCs w:val="22"/>
              </w:rPr>
            </w:rPrChange>
          </w:rPr>
          <w:t xml:space="preserve"> </w:t>
        </w:r>
      </w:ins>
      <w:ins w:id="1235" w:author="Microsoft account" w:date="2021-05-22T23:02:00Z">
        <w:r w:rsidR="000F72DF">
          <w:rPr>
            <w:rStyle w:val="fontstyle01"/>
            <w:rFonts w:ascii="Times New Roman" w:hAnsi="Times New Roman" w:cs="Times New Roman"/>
            <w:bCs/>
            <w:sz w:val="22"/>
            <w:szCs w:val="22"/>
          </w:rPr>
          <w:t>in MICS 2019</w:t>
        </w:r>
      </w:ins>
      <w:ins w:id="1236" w:author="Rashed Hasan" w:date="2021-05-13T04:09:00Z">
        <w:del w:id="1237" w:author="Microsoft account" w:date="2021-05-22T23:02:00Z">
          <w:r w:rsidR="00FA1750" w:rsidRPr="00074372" w:rsidDel="000F72DF">
            <w:rPr>
              <w:rStyle w:val="fontstyle01"/>
              <w:rFonts w:ascii="Times New Roman" w:hAnsi="Times New Roman" w:cs="Times New Roman"/>
              <w:bCs/>
              <w:sz w:val="22"/>
              <w:szCs w:val="22"/>
              <w:rPrChange w:id="1238" w:author="Microsoft account" w:date="2021-05-22T22:55:00Z">
                <w:rPr>
                  <w:rStyle w:val="fontstyle01"/>
                  <w:rFonts w:ascii="Times New Roman" w:hAnsi="Times New Roman" w:cs="Times New Roman"/>
                  <w:b/>
                  <w:bCs/>
                  <w:sz w:val="22"/>
                  <w:szCs w:val="22"/>
                </w:rPr>
              </w:rPrChange>
            </w:rPr>
            <w:delText>(MICS-6)</w:delText>
          </w:r>
        </w:del>
        <w:r w:rsidR="00FA1750" w:rsidRPr="00074372">
          <w:rPr>
            <w:rStyle w:val="fontstyle01"/>
            <w:rFonts w:ascii="Times New Roman" w:hAnsi="Times New Roman" w:cs="Times New Roman"/>
            <w:bCs/>
            <w:sz w:val="22"/>
            <w:szCs w:val="22"/>
            <w:rPrChange w:id="1239" w:author="Microsoft account" w:date="2021-05-22T22:55:00Z">
              <w:rPr>
                <w:rStyle w:val="fontstyle01"/>
                <w:rFonts w:ascii="Times New Roman" w:hAnsi="Times New Roman" w:cs="Times New Roman"/>
                <w:b/>
                <w:bCs/>
                <w:sz w:val="22"/>
                <w:szCs w:val="22"/>
              </w:rPr>
            </w:rPrChange>
          </w:rPr>
          <w:t xml:space="preserve"> of the respondent were fro</w:t>
        </w:r>
      </w:ins>
      <w:ins w:id="1240" w:author="Rashed Hasan" w:date="2021-05-13T04:10:00Z">
        <w:r w:rsidR="00FA1750" w:rsidRPr="00074372">
          <w:rPr>
            <w:rStyle w:val="fontstyle01"/>
            <w:rFonts w:ascii="Times New Roman" w:hAnsi="Times New Roman" w:cs="Times New Roman"/>
            <w:bCs/>
            <w:sz w:val="22"/>
            <w:szCs w:val="22"/>
            <w:rPrChange w:id="1241" w:author="Microsoft account" w:date="2021-05-22T22:55:00Z">
              <w:rPr>
                <w:rStyle w:val="fontstyle01"/>
                <w:rFonts w:ascii="Times New Roman" w:hAnsi="Times New Roman" w:cs="Times New Roman"/>
                <w:b/>
                <w:bCs/>
                <w:sz w:val="22"/>
                <w:szCs w:val="22"/>
              </w:rPr>
            </w:rPrChange>
          </w:rPr>
          <w:t>m rural and 1</w:t>
        </w:r>
      </w:ins>
      <w:ins w:id="1242" w:author="Microsoft account" w:date="2021-05-25T15:51:00Z">
        <w:r w:rsidR="00665E8C">
          <w:rPr>
            <w:rStyle w:val="fontstyle01"/>
            <w:rFonts w:ascii="Times New Roman" w:hAnsi="Times New Roman" w:cs="Times New Roman"/>
            <w:bCs/>
            <w:sz w:val="22"/>
            <w:szCs w:val="22"/>
          </w:rPr>
          <w:t>293</w:t>
        </w:r>
      </w:ins>
      <w:ins w:id="1243" w:author="Microsoft account" w:date="2021-05-25T15:56:00Z">
        <w:r w:rsidR="006D6E13">
          <w:rPr>
            <w:rStyle w:val="fontstyle01"/>
            <w:rFonts w:ascii="Times New Roman" w:hAnsi="Times New Roman" w:cs="Times New Roman"/>
            <w:bCs/>
            <w:sz w:val="22"/>
            <w:szCs w:val="22"/>
          </w:rPr>
          <w:t xml:space="preserve"> (15.87%)</w:t>
        </w:r>
      </w:ins>
      <w:ins w:id="1244" w:author="Rashed Hasan" w:date="2021-05-13T04:10:00Z">
        <w:del w:id="1245" w:author="Microsoft account" w:date="2021-05-25T15:51:00Z">
          <w:r w:rsidR="00FA1750" w:rsidRPr="00074372" w:rsidDel="00665E8C">
            <w:rPr>
              <w:rStyle w:val="fontstyle01"/>
              <w:rFonts w:ascii="Times New Roman" w:hAnsi="Times New Roman" w:cs="Times New Roman"/>
              <w:bCs/>
              <w:sz w:val="22"/>
              <w:szCs w:val="22"/>
              <w:rPrChange w:id="1246" w:author="Microsoft account" w:date="2021-05-22T22:55:00Z">
                <w:rPr>
                  <w:rStyle w:val="fontstyle01"/>
                  <w:rFonts w:ascii="Times New Roman" w:hAnsi="Times New Roman" w:cs="Times New Roman"/>
                  <w:b/>
                  <w:bCs/>
                  <w:sz w:val="22"/>
                  <w:szCs w:val="22"/>
                </w:rPr>
              </w:rPrChange>
            </w:rPr>
            <w:delText>736</w:delText>
          </w:r>
        </w:del>
      </w:ins>
      <w:ins w:id="1247" w:author="Microsoft account" w:date="2021-05-22T23:02:00Z">
        <w:r w:rsidR="000F72DF">
          <w:rPr>
            <w:rStyle w:val="fontstyle01"/>
            <w:rFonts w:ascii="Times New Roman" w:hAnsi="Times New Roman" w:cs="Times New Roman"/>
            <w:bCs/>
            <w:sz w:val="22"/>
            <w:szCs w:val="22"/>
          </w:rPr>
          <w:t xml:space="preserve"> in MICS 2012</w:t>
        </w:r>
      </w:ins>
      <w:ins w:id="1248" w:author="Rashed Hasan" w:date="2021-05-13T04:10:00Z">
        <w:del w:id="1249" w:author="Microsoft account" w:date="2021-05-22T23:02:00Z">
          <w:r w:rsidR="00FA1750" w:rsidRPr="00074372" w:rsidDel="000F72DF">
            <w:rPr>
              <w:rStyle w:val="fontstyle01"/>
              <w:rFonts w:ascii="Times New Roman" w:hAnsi="Times New Roman" w:cs="Times New Roman"/>
              <w:bCs/>
              <w:sz w:val="22"/>
              <w:szCs w:val="22"/>
              <w:rPrChange w:id="1250" w:author="Microsoft account" w:date="2021-05-22T22:55:00Z">
                <w:rPr>
                  <w:rStyle w:val="fontstyle01"/>
                  <w:rFonts w:ascii="Times New Roman" w:hAnsi="Times New Roman" w:cs="Times New Roman"/>
                  <w:b/>
                  <w:bCs/>
                  <w:sz w:val="22"/>
                  <w:szCs w:val="22"/>
                </w:rPr>
              </w:rPrChange>
            </w:rPr>
            <w:delText xml:space="preserve"> (MICS-5)</w:delText>
          </w:r>
        </w:del>
        <w:r w:rsidR="00FA1750" w:rsidRPr="00074372">
          <w:rPr>
            <w:rStyle w:val="fontstyle01"/>
            <w:rFonts w:ascii="Times New Roman" w:hAnsi="Times New Roman" w:cs="Times New Roman"/>
            <w:bCs/>
            <w:sz w:val="22"/>
            <w:szCs w:val="22"/>
            <w:rPrChange w:id="1251" w:author="Microsoft account" w:date="2021-05-22T22:55:00Z">
              <w:rPr>
                <w:rStyle w:val="fontstyle01"/>
                <w:rFonts w:ascii="Times New Roman" w:hAnsi="Times New Roman" w:cs="Times New Roman"/>
                <w:b/>
                <w:bCs/>
                <w:sz w:val="22"/>
                <w:szCs w:val="22"/>
              </w:rPr>
            </w:rPrChange>
          </w:rPr>
          <w:t xml:space="preserve"> </w:t>
        </w:r>
      </w:ins>
      <w:ins w:id="1252" w:author="Microsoft account" w:date="2021-05-22T23:02:00Z">
        <w:r w:rsidR="000F72DF">
          <w:rPr>
            <w:rStyle w:val="fontstyle01"/>
            <w:rFonts w:ascii="Times New Roman" w:hAnsi="Times New Roman" w:cs="Times New Roman"/>
            <w:bCs/>
            <w:sz w:val="22"/>
            <w:szCs w:val="22"/>
          </w:rPr>
          <w:t>and</w:t>
        </w:r>
      </w:ins>
      <w:ins w:id="1253" w:author="Microsoft account" w:date="2021-05-25T15:50:00Z">
        <w:r w:rsidR="000B4981">
          <w:rPr>
            <w:rStyle w:val="fontstyle01"/>
            <w:rFonts w:ascii="Times New Roman" w:hAnsi="Times New Roman" w:cs="Times New Roman"/>
            <w:bCs/>
            <w:sz w:val="22"/>
            <w:szCs w:val="22"/>
          </w:rPr>
          <w:t xml:space="preserve"> 1735</w:t>
        </w:r>
      </w:ins>
      <w:ins w:id="1254" w:author="Microsoft account" w:date="2021-05-25T15:57:00Z">
        <w:r w:rsidR="00873E0B">
          <w:rPr>
            <w:rStyle w:val="fontstyle01"/>
            <w:rFonts w:ascii="Times New Roman" w:hAnsi="Times New Roman" w:cs="Times New Roman"/>
            <w:bCs/>
            <w:sz w:val="22"/>
            <w:szCs w:val="22"/>
          </w:rPr>
          <w:t xml:space="preserve"> (18.56%)</w:t>
        </w:r>
      </w:ins>
      <w:ins w:id="1255" w:author="Rashed Hasan" w:date="2021-05-13T04:10:00Z">
        <w:del w:id="1256" w:author="Microsoft account" w:date="2021-05-22T23:02:00Z">
          <w:r w:rsidR="00FA1750" w:rsidRPr="00074372" w:rsidDel="000F72DF">
            <w:rPr>
              <w:rStyle w:val="fontstyle01"/>
              <w:rFonts w:ascii="Times New Roman" w:hAnsi="Times New Roman" w:cs="Times New Roman"/>
              <w:bCs/>
              <w:sz w:val="22"/>
              <w:szCs w:val="22"/>
              <w:rPrChange w:id="1257" w:author="Microsoft account" w:date="2021-05-22T22:55:00Z">
                <w:rPr>
                  <w:rStyle w:val="fontstyle01"/>
                  <w:rFonts w:ascii="Times New Roman" w:hAnsi="Times New Roman" w:cs="Times New Roman"/>
                  <w:b/>
                  <w:bCs/>
                  <w:sz w:val="22"/>
                  <w:szCs w:val="22"/>
                </w:rPr>
              </w:rPrChange>
            </w:rPr>
            <w:delText>&amp;</w:delText>
          </w:r>
        </w:del>
        <w:r w:rsidR="00FA1750" w:rsidRPr="00074372">
          <w:rPr>
            <w:rStyle w:val="fontstyle01"/>
            <w:rFonts w:ascii="Times New Roman" w:hAnsi="Times New Roman" w:cs="Times New Roman"/>
            <w:bCs/>
            <w:sz w:val="22"/>
            <w:szCs w:val="22"/>
            <w:rPrChange w:id="1258" w:author="Microsoft account" w:date="2021-05-22T22:55:00Z">
              <w:rPr>
                <w:rStyle w:val="fontstyle01"/>
                <w:rFonts w:ascii="Times New Roman" w:hAnsi="Times New Roman" w:cs="Times New Roman"/>
                <w:b/>
                <w:bCs/>
                <w:sz w:val="22"/>
                <w:szCs w:val="22"/>
              </w:rPr>
            </w:rPrChange>
          </w:rPr>
          <w:t xml:space="preserve"> </w:t>
        </w:r>
        <w:del w:id="1259" w:author="Microsoft account" w:date="2021-05-25T15:49:00Z">
          <w:r w:rsidR="00FA1750" w:rsidRPr="00074372" w:rsidDel="004B2CE4">
            <w:rPr>
              <w:rStyle w:val="fontstyle01"/>
              <w:rFonts w:ascii="Times New Roman" w:hAnsi="Times New Roman" w:cs="Times New Roman"/>
              <w:bCs/>
              <w:sz w:val="22"/>
              <w:szCs w:val="22"/>
              <w:rPrChange w:id="1260" w:author="Microsoft account" w:date="2021-05-22T22:55:00Z">
                <w:rPr>
                  <w:rStyle w:val="fontstyle01"/>
                  <w:rFonts w:ascii="Times New Roman" w:hAnsi="Times New Roman" w:cs="Times New Roman"/>
                  <w:b/>
                  <w:bCs/>
                  <w:sz w:val="22"/>
                  <w:szCs w:val="22"/>
                </w:rPr>
              </w:rPrChange>
            </w:rPr>
            <w:delText>2056</w:delText>
          </w:r>
        </w:del>
        <w:r w:rsidR="00FA1750" w:rsidRPr="00074372">
          <w:rPr>
            <w:rStyle w:val="fontstyle01"/>
            <w:rFonts w:ascii="Times New Roman" w:hAnsi="Times New Roman" w:cs="Times New Roman"/>
            <w:bCs/>
            <w:sz w:val="22"/>
            <w:szCs w:val="22"/>
            <w:rPrChange w:id="1261" w:author="Microsoft account" w:date="2021-05-22T22:55:00Z">
              <w:rPr>
                <w:rStyle w:val="fontstyle01"/>
                <w:rFonts w:ascii="Times New Roman" w:hAnsi="Times New Roman" w:cs="Times New Roman"/>
                <w:b/>
                <w:bCs/>
                <w:sz w:val="22"/>
                <w:szCs w:val="22"/>
              </w:rPr>
            </w:rPrChange>
          </w:rPr>
          <w:t xml:space="preserve"> </w:t>
        </w:r>
      </w:ins>
      <w:ins w:id="1262" w:author="Microsoft account" w:date="2021-05-22T23:02:00Z">
        <w:r w:rsidR="000F72DF">
          <w:rPr>
            <w:rStyle w:val="fontstyle01"/>
            <w:rFonts w:ascii="Times New Roman" w:hAnsi="Times New Roman" w:cs="Times New Roman"/>
            <w:bCs/>
            <w:sz w:val="22"/>
            <w:szCs w:val="22"/>
          </w:rPr>
          <w:t>in MICS 2019</w:t>
        </w:r>
      </w:ins>
      <w:ins w:id="1263" w:author="Rashed Hasan" w:date="2021-05-13T04:10:00Z">
        <w:del w:id="1264" w:author="Microsoft account" w:date="2021-05-22T23:02:00Z">
          <w:r w:rsidR="00FA1750" w:rsidRPr="00074372" w:rsidDel="000F72DF">
            <w:rPr>
              <w:rStyle w:val="fontstyle01"/>
              <w:rFonts w:ascii="Times New Roman" w:hAnsi="Times New Roman" w:cs="Times New Roman"/>
              <w:bCs/>
              <w:sz w:val="22"/>
              <w:szCs w:val="22"/>
              <w:rPrChange w:id="1265" w:author="Microsoft account" w:date="2021-05-22T22:55:00Z">
                <w:rPr>
                  <w:rStyle w:val="fontstyle01"/>
                  <w:rFonts w:ascii="Times New Roman" w:hAnsi="Times New Roman" w:cs="Times New Roman"/>
                  <w:b/>
                  <w:bCs/>
                  <w:sz w:val="22"/>
                  <w:szCs w:val="22"/>
                </w:rPr>
              </w:rPrChange>
            </w:rPr>
            <w:delText>(MICS-6)</w:delText>
          </w:r>
        </w:del>
        <w:r w:rsidR="00FA1750" w:rsidRPr="00074372">
          <w:rPr>
            <w:rStyle w:val="fontstyle01"/>
            <w:rFonts w:ascii="Times New Roman" w:hAnsi="Times New Roman" w:cs="Times New Roman"/>
            <w:bCs/>
            <w:sz w:val="22"/>
            <w:szCs w:val="22"/>
            <w:rPrChange w:id="1266" w:author="Microsoft account" w:date="2021-05-22T22:55:00Z">
              <w:rPr>
                <w:rStyle w:val="fontstyle01"/>
                <w:rFonts w:ascii="Times New Roman" w:hAnsi="Times New Roman" w:cs="Times New Roman"/>
                <w:b/>
                <w:bCs/>
                <w:sz w:val="22"/>
                <w:szCs w:val="22"/>
              </w:rPr>
            </w:rPrChange>
          </w:rPr>
          <w:t xml:space="preserve"> of the respondent </w:t>
        </w:r>
      </w:ins>
      <w:ins w:id="1267" w:author="Rashed Hasan" w:date="2021-05-13T04:12:00Z">
        <w:r w:rsidR="006A0A31" w:rsidRPr="00074372">
          <w:rPr>
            <w:rStyle w:val="fontstyle01"/>
            <w:rFonts w:ascii="Times New Roman" w:hAnsi="Times New Roman" w:cs="Times New Roman"/>
            <w:bCs/>
            <w:sz w:val="22"/>
            <w:szCs w:val="22"/>
            <w:rPrChange w:id="1268" w:author="Microsoft account" w:date="2021-05-22T22:55:00Z">
              <w:rPr>
                <w:rStyle w:val="fontstyle01"/>
                <w:rFonts w:ascii="Times New Roman" w:hAnsi="Times New Roman" w:cs="Times New Roman"/>
                <w:b/>
                <w:bCs/>
                <w:sz w:val="22"/>
                <w:szCs w:val="22"/>
              </w:rPr>
            </w:rPrChange>
          </w:rPr>
          <w:t xml:space="preserve">child </w:t>
        </w:r>
      </w:ins>
      <w:ins w:id="1269" w:author="Rashed Hasan" w:date="2021-05-13T04:10:00Z">
        <w:r w:rsidR="00FA1750" w:rsidRPr="00074372">
          <w:rPr>
            <w:rStyle w:val="fontstyle01"/>
            <w:rFonts w:ascii="Times New Roman" w:hAnsi="Times New Roman" w:cs="Times New Roman"/>
            <w:bCs/>
            <w:sz w:val="22"/>
            <w:szCs w:val="22"/>
            <w:rPrChange w:id="1270" w:author="Microsoft account" w:date="2021-05-22T22:55:00Z">
              <w:rPr>
                <w:rStyle w:val="fontstyle01"/>
                <w:rFonts w:ascii="Times New Roman" w:hAnsi="Times New Roman" w:cs="Times New Roman"/>
                <w:b/>
                <w:bCs/>
                <w:sz w:val="22"/>
                <w:szCs w:val="22"/>
              </w:rPr>
            </w:rPrChange>
          </w:rPr>
          <w:t>were from urban.</w:t>
        </w:r>
      </w:ins>
      <w:ins w:id="1271" w:author="Microsoft account" w:date="2021-05-25T16:19:00Z">
        <w:r w:rsidR="0062170C">
          <w:rPr>
            <w:rStyle w:val="fontstyle01"/>
            <w:rFonts w:ascii="Times New Roman" w:hAnsi="Times New Roman" w:cs="Times New Roman"/>
            <w:bCs/>
            <w:sz w:val="22"/>
            <w:szCs w:val="22"/>
          </w:rPr>
          <w:t xml:space="preserve"> </w:t>
        </w:r>
        <w:r w:rsidR="0062170C" w:rsidRPr="00103135">
          <w:rPr>
            <w:rFonts w:ascii="Times New Roman" w:hAnsi="Times New Roman" w:cs="Times New Roman"/>
            <w:color w:val="000000"/>
          </w:rPr>
          <w:t>The distribution of developmentally on track status of child age of 3 years is 59.46% according to 2012 MICS whereas it is increased to 68.72% in 2019 MICS and child age of 4 years 71.40% was on track in 2012 MICS whereas that increased to 81.26% in 2019 MICS. By the sex of the child, the female child was always more developmentally on track than the male child. In 2012 MICS, male child developmentally on track status was 63.41% and 67.65% for female. Similarly, in 2019 MICS, 71.51% and 78.46% were male and female developmentally on track. The children from rural 72.17% in 2012 MICS and 78.15% in 2019 MICS were more developmentally on track than the urban 63.72% in 2012 MICS and 73.99% in 2019 MICS children</w:t>
        </w:r>
        <w:r w:rsidR="0062170C">
          <w:rPr>
            <w:rFonts w:ascii="Times New Roman" w:hAnsi="Times New Roman" w:cs="Times New Roman"/>
            <w:color w:val="000000"/>
          </w:rPr>
          <w:t xml:space="preserve"> [Figure 3]</w:t>
        </w:r>
        <w:r w:rsidR="0062170C" w:rsidRPr="00103135">
          <w:rPr>
            <w:rFonts w:ascii="Times New Roman" w:hAnsi="Times New Roman" w:cs="Times New Roman"/>
            <w:color w:val="000000"/>
          </w:rPr>
          <w:t>.</w:t>
        </w:r>
      </w:ins>
    </w:p>
    <w:tbl>
      <w:tblPr>
        <w:tblStyle w:val="TableGrid"/>
        <w:tblW w:w="5000" w:type="pct"/>
        <w:tblLook w:val="04A0" w:firstRow="1" w:lastRow="0" w:firstColumn="1" w:lastColumn="0" w:noHBand="0" w:noVBand="1"/>
        <w:tblPrChange w:id="1272" w:author="Microsoft account" w:date="2021-05-25T22:44:00Z">
          <w:tblPr>
            <w:tblStyle w:val="TableGrid"/>
            <w:tblW w:w="5000" w:type="pct"/>
            <w:tblLayout w:type="fixed"/>
            <w:tblLook w:val="04A0" w:firstRow="1" w:lastRow="0" w:firstColumn="1" w:lastColumn="0" w:noHBand="0" w:noVBand="1"/>
          </w:tblPr>
        </w:tblPrChange>
      </w:tblPr>
      <w:tblGrid>
        <w:gridCol w:w="7094"/>
        <w:gridCol w:w="7296"/>
        <w:tblGridChange w:id="1273">
          <w:tblGrid>
            <w:gridCol w:w="7095"/>
            <w:gridCol w:w="7295"/>
          </w:tblGrid>
        </w:tblGridChange>
      </w:tblGrid>
      <w:tr w:rsidR="0062170C" w14:paraId="3546B5DD" w14:textId="77777777" w:rsidTr="00E75A46">
        <w:trPr>
          <w:ins w:id="1274" w:author="Microsoft account" w:date="2021-05-25T16:17:00Z"/>
        </w:trPr>
        <w:tc>
          <w:tcPr>
            <w:tcW w:w="2465" w:type="pct"/>
            <w:tcPrChange w:id="1275" w:author="Microsoft account" w:date="2021-05-25T22:44:00Z">
              <w:tcPr>
                <w:tcW w:w="6385" w:type="dxa"/>
              </w:tcPr>
            </w:tcPrChange>
          </w:tcPr>
          <w:p w14:paraId="74B822AE" w14:textId="77777777" w:rsidR="0062170C" w:rsidRDefault="0062170C" w:rsidP="00E75A46">
            <w:pPr>
              <w:contextualSpacing/>
              <w:jc w:val="both"/>
              <w:rPr>
                <w:ins w:id="1276" w:author="Microsoft account" w:date="2021-05-25T16:17:00Z"/>
                <w:rStyle w:val="fontstyle01"/>
                <w:rFonts w:ascii="Times New Roman" w:hAnsi="Times New Roman" w:cs="Times New Roman"/>
                <w:b/>
                <w:bCs/>
                <w:sz w:val="22"/>
                <w:szCs w:val="22"/>
                <w:lang w:val="en-GB"/>
              </w:rPr>
            </w:pPr>
            <w:ins w:id="1277" w:author="Microsoft account" w:date="2021-05-25T16:17:00Z">
              <w:r>
                <w:rPr>
                  <w:noProof/>
                </w:rPr>
                <w:lastRenderedPageBreak/>
                <w:drawing>
                  <wp:inline distT="0" distB="0" distL="0" distR="0" wp14:anchorId="26F451AF" wp14:editId="456BA707">
                    <wp:extent cx="3917315" cy="2124221"/>
                    <wp:effectExtent l="0" t="0" r="698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tc>
        <w:tc>
          <w:tcPr>
            <w:tcW w:w="2535" w:type="pct"/>
            <w:tcPrChange w:id="1278" w:author="Microsoft account" w:date="2021-05-25T22:44:00Z">
              <w:tcPr>
                <w:tcW w:w="6565" w:type="dxa"/>
              </w:tcPr>
            </w:tcPrChange>
          </w:tcPr>
          <w:p w14:paraId="571755E2" w14:textId="77777777" w:rsidR="0062170C" w:rsidRDefault="0062170C" w:rsidP="00E75A46">
            <w:pPr>
              <w:contextualSpacing/>
              <w:jc w:val="both"/>
              <w:rPr>
                <w:ins w:id="1279" w:author="Microsoft account" w:date="2021-05-25T16:17:00Z"/>
                <w:rStyle w:val="fontstyle01"/>
                <w:rFonts w:ascii="Times New Roman" w:hAnsi="Times New Roman" w:cs="Times New Roman"/>
                <w:b/>
                <w:bCs/>
                <w:sz w:val="22"/>
                <w:szCs w:val="22"/>
                <w:lang w:val="en-GB"/>
              </w:rPr>
            </w:pPr>
            <w:ins w:id="1280" w:author="Microsoft account" w:date="2021-05-25T16:17:00Z">
              <w:r>
                <w:rPr>
                  <w:noProof/>
                </w:rPr>
                <w:drawing>
                  <wp:inline distT="0" distB="0" distL="0" distR="0" wp14:anchorId="24F5CB67" wp14:editId="4DF39FD8">
                    <wp:extent cx="4046855" cy="2124075"/>
                    <wp:effectExtent l="0" t="0" r="1079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tc>
      </w:tr>
      <w:tr w:rsidR="0062170C" w14:paraId="5BBE6EA6" w14:textId="77777777" w:rsidTr="00E75A46">
        <w:trPr>
          <w:ins w:id="1281" w:author="Microsoft account" w:date="2021-05-25T16:17:00Z"/>
        </w:trPr>
        <w:tc>
          <w:tcPr>
            <w:tcW w:w="2465" w:type="pct"/>
            <w:tcPrChange w:id="1282" w:author="Microsoft account" w:date="2021-05-25T22:44:00Z">
              <w:tcPr>
                <w:tcW w:w="6385" w:type="dxa"/>
              </w:tcPr>
            </w:tcPrChange>
          </w:tcPr>
          <w:p w14:paraId="74BBB54D" w14:textId="77777777" w:rsidR="0062170C" w:rsidRDefault="0062170C" w:rsidP="00E75A46">
            <w:pPr>
              <w:contextualSpacing/>
              <w:jc w:val="both"/>
              <w:rPr>
                <w:ins w:id="1283" w:author="Microsoft account" w:date="2021-05-25T16:17:00Z"/>
                <w:rStyle w:val="fontstyle01"/>
                <w:rFonts w:ascii="Times New Roman" w:hAnsi="Times New Roman" w:cs="Times New Roman"/>
                <w:b/>
                <w:bCs/>
                <w:sz w:val="22"/>
                <w:szCs w:val="22"/>
                <w:lang w:val="en-GB"/>
              </w:rPr>
            </w:pPr>
            <w:ins w:id="1284" w:author="Microsoft account" w:date="2021-05-25T16:17:00Z">
              <w:r w:rsidRPr="00193C97">
                <w:rPr>
                  <w:rFonts w:ascii="Times New Roman" w:hAnsi="Times New Roman" w:cs="Times New Roman"/>
                  <w:b/>
                  <w:color w:val="000000"/>
                </w:rPr>
                <w:t xml:space="preserve">Fig </w:t>
              </w:r>
              <w:r>
                <w:rPr>
                  <w:rFonts w:ascii="Times New Roman" w:hAnsi="Times New Roman" w:cs="Times New Roman"/>
                  <w:b/>
                  <w:color w:val="000000"/>
                </w:rPr>
                <w:t>3a</w:t>
              </w:r>
              <w:r w:rsidRPr="00193C97">
                <w:rPr>
                  <w:rFonts w:ascii="Times New Roman" w:hAnsi="Times New Roman" w:cs="Times New Roman"/>
                  <w:b/>
                  <w:color w:val="000000"/>
                </w:rPr>
                <w:t xml:space="preserve">. </w:t>
              </w:r>
              <w:r w:rsidRPr="00AA4FFD">
                <w:rPr>
                  <w:rFonts w:ascii="Times New Roman" w:hAnsi="Times New Roman" w:cs="Times New Roman"/>
                  <w:bCs/>
                  <w:color w:val="000000"/>
                </w:rPr>
                <w:t>Distribu</w:t>
              </w:r>
              <w:r>
                <w:rPr>
                  <w:rFonts w:ascii="Times New Roman" w:hAnsi="Times New Roman" w:cs="Times New Roman"/>
                  <w:bCs/>
                  <w:color w:val="000000"/>
                </w:rPr>
                <w:t xml:space="preserve">tion </w:t>
              </w:r>
              <w:r w:rsidRPr="00AA4FFD">
                <w:rPr>
                  <w:rFonts w:ascii="Times New Roman" w:hAnsi="Times New Roman" w:cs="Times New Roman"/>
                  <w:bCs/>
                  <w:color w:val="000000"/>
                </w:rPr>
                <w:t xml:space="preserve">of children by </w:t>
              </w:r>
              <w:r>
                <w:rPr>
                  <w:rFonts w:ascii="Times New Roman" w:hAnsi="Times New Roman" w:cs="Times New Roman"/>
                  <w:bCs/>
                  <w:color w:val="000000"/>
                </w:rPr>
                <w:t xml:space="preserve">age and </w:t>
              </w:r>
              <w:r w:rsidRPr="00AA4FFD">
                <w:rPr>
                  <w:rFonts w:ascii="Times New Roman" w:hAnsi="Times New Roman" w:cs="Times New Roman"/>
                  <w:bCs/>
                  <w:color w:val="000000"/>
                </w:rPr>
                <w:t>different survey years.</w:t>
              </w:r>
            </w:ins>
          </w:p>
        </w:tc>
        <w:tc>
          <w:tcPr>
            <w:tcW w:w="2535" w:type="pct"/>
            <w:tcPrChange w:id="1285" w:author="Microsoft account" w:date="2021-05-25T22:44:00Z">
              <w:tcPr>
                <w:tcW w:w="6565" w:type="dxa"/>
              </w:tcPr>
            </w:tcPrChange>
          </w:tcPr>
          <w:p w14:paraId="602738E4" w14:textId="77777777" w:rsidR="0062170C" w:rsidRDefault="0062170C" w:rsidP="00E75A46">
            <w:pPr>
              <w:contextualSpacing/>
              <w:jc w:val="both"/>
              <w:rPr>
                <w:ins w:id="1286" w:author="Microsoft account" w:date="2021-05-25T16:17:00Z"/>
                <w:rStyle w:val="fontstyle01"/>
                <w:rFonts w:ascii="Times New Roman" w:hAnsi="Times New Roman" w:cs="Times New Roman"/>
                <w:b/>
                <w:bCs/>
                <w:sz w:val="22"/>
                <w:szCs w:val="22"/>
                <w:lang w:val="en-GB"/>
              </w:rPr>
              <w:pPrChange w:id="1287" w:author="Microsoft account" w:date="2021-05-25T22:50:00Z">
                <w:pPr>
                  <w:contextualSpacing/>
                  <w:jc w:val="both"/>
                </w:pPr>
              </w:pPrChange>
            </w:pPr>
            <w:ins w:id="1288" w:author="Microsoft account" w:date="2021-05-25T16:17:00Z">
              <w:r w:rsidRPr="00193C97">
                <w:rPr>
                  <w:rFonts w:ascii="Times New Roman" w:hAnsi="Times New Roman" w:cs="Times New Roman"/>
                  <w:b/>
                  <w:color w:val="000000"/>
                </w:rPr>
                <w:t xml:space="preserve">Fig </w:t>
              </w:r>
              <w:r>
                <w:rPr>
                  <w:rFonts w:ascii="Times New Roman" w:hAnsi="Times New Roman" w:cs="Times New Roman"/>
                  <w:b/>
                  <w:color w:val="000000"/>
                </w:rPr>
                <w:t>3b</w:t>
              </w:r>
              <w:r w:rsidRPr="00193C97">
                <w:rPr>
                  <w:rFonts w:ascii="Times New Roman" w:hAnsi="Times New Roman" w:cs="Times New Roman"/>
                  <w:b/>
                  <w:color w:val="000000"/>
                </w:rPr>
                <w:t xml:space="preserve">. </w:t>
              </w:r>
              <w:r w:rsidRPr="00AA4FFD">
                <w:rPr>
                  <w:rFonts w:ascii="Times New Roman" w:hAnsi="Times New Roman" w:cs="Times New Roman"/>
                  <w:bCs/>
                  <w:color w:val="000000"/>
                </w:rPr>
                <w:t>Distribution of developmental</w:t>
              </w:r>
              <w:r>
                <w:rPr>
                  <w:rFonts w:ascii="Times New Roman" w:hAnsi="Times New Roman" w:cs="Times New Roman"/>
                  <w:bCs/>
                  <w:color w:val="000000"/>
                </w:rPr>
                <w:t>ly on track</w:t>
              </w:r>
              <w:r w:rsidRPr="00AA4FFD">
                <w:rPr>
                  <w:rFonts w:ascii="Times New Roman" w:hAnsi="Times New Roman" w:cs="Times New Roman"/>
                  <w:bCs/>
                  <w:color w:val="000000"/>
                </w:rPr>
                <w:t xml:space="preserve"> status of children by </w:t>
              </w:r>
              <w:r>
                <w:rPr>
                  <w:rFonts w:ascii="Times New Roman" w:hAnsi="Times New Roman" w:cs="Times New Roman"/>
                  <w:bCs/>
                  <w:color w:val="000000"/>
                </w:rPr>
                <w:t xml:space="preserve">age and </w:t>
              </w:r>
              <w:r w:rsidRPr="00AA4FFD">
                <w:rPr>
                  <w:rFonts w:ascii="Times New Roman" w:hAnsi="Times New Roman" w:cs="Times New Roman"/>
                  <w:bCs/>
                  <w:color w:val="000000"/>
                </w:rPr>
                <w:t>different survey years.</w:t>
              </w:r>
            </w:ins>
          </w:p>
        </w:tc>
      </w:tr>
      <w:tr w:rsidR="0062170C" w14:paraId="55C6D39A" w14:textId="77777777" w:rsidTr="00E75A46">
        <w:trPr>
          <w:ins w:id="1289" w:author="Microsoft account" w:date="2021-05-25T16:17:00Z"/>
        </w:trPr>
        <w:tc>
          <w:tcPr>
            <w:tcW w:w="2465" w:type="pct"/>
            <w:tcPrChange w:id="1290" w:author="Microsoft account" w:date="2021-05-25T22:44:00Z">
              <w:tcPr>
                <w:tcW w:w="6385" w:type="dxa"/>
              </w:tcPr>
            </w:tcPrChange>
          </w:tcPr>
          <w:p w14:paraId="33A7BEC1" w14:textId="77777777" w:rsidR="0062170C" w:rsidRDefault="0062170C" w:rsidP="00E75A46">
            <w:pPr>
              <w:contextualSpacing/>
              <w:jc w:val="both"/>
              <w:rPr>
                <w:ins w:id="1291" w:author="Microsoft account" w:date="2021-05-25T16:17:00Z"/>
                <w:rStyle w:val="fontstyle01"/>
                <w:rFonts w:ascii="Times New Roman" w:hAnsi="Times New Roman" w:cs="Times New Roman"/>
                <w:b/>
                <w:bCs/>
                <w:sz w:val="22"/>
                <w:szCs w:val="22"/>
                <w:lang w:val="en-GB"/>
              </w:rPr>
            </w:pPr>
            <w:ins w:id="1292" w:author="Microsoft account" w:date="2021-05-25T16:17:00Z">
              <w:r>
                <w:rPr>
                  <w:noProof/>
                </w:rPr>
                <w:drawing>
                  <wp:inline distT="0" distB="0" distL="0" distR="0" wp14:anchorId="173CC718" wp14:editId="1647F551">
                    <wp:extent cx="3917315" cy="2166424"/>
                    <wp:effectExtent l="0" t="0" r="6985" b="57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tc>
        <w:tc>
          <w:tcPr>
            <w:tcW w:w="2535" w:type="pct"/>
            <w:tcPrChange w:id="1293" w:author="Microsoft account" w:date="2021-05-25T22:44:00Z">
              <w:tcPr>
                <w:tcW w:w="6565" w:type="dxa"/>
              </w:tcPr>
            </w:tcPrChange>
          </w:tcPr>
          <w:p w14:paraId="454DD3E5" w14:textId="77777777" w:rsidR="0062170C" w:rsidRDefault="0062170C" w:rsidP="00E75A46">
            <w:pPr>
              <w:contextualSpacing/>
              <w:jc w:val="both"/>
              <w:rPr>
                <w:ins w:id="1294" w:author="Microsoft account" w:date="2021-05-25T16:17:00Z"/>
                <w:rStyle w:val="fontstyle01"/>
                <w:rFonts w:ascii="Times New Roman" w:hAnsi="Times New Roman" w:cs="Times New Roman"/>
                <w:b/>
                <w:bCs/>
                <w:sz w:val="22"/>
                <w:szCs w:val="22"/>
                <w:lang w:val="en-GB"/>
              </w:rPr>
            </w:pPr>
            <w:ins w:id="1295" w:author="Microsoft account" w:date="2021-05-25T16:17:00Z">
              <w:r>
                <w:rPr>
                  <w:noProof/>
                </w:rPr>
                <w:drawing>
                  <wp:inline distT="0" distB="0" distL="0" distR="0" wp14:anchorId="70F11616" wp14:editId="619AE1B7">
                    <wp:extent cx="3951605" cy="2165985"/>
                    <wp:effectExtent l="0" t="0" r="1079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tc>
      </w:tr>
      <w:tr w:rsidR="0062170C" w14:paraId="19002A04" w14:textId="77777777" w:rsidTr="00E75A46">
        <w:trPr>
          <w:ins w:id="1296" w:author="Microsoft account" w:date="2021-05-25T16:17:00Z"/>
        </w:trPr>
        <w:tc>
          <w:tcPr>
            <w:tcW w:w="2465" w:type="pct"/>
            <w:tcPrChange w:id="1297" w:author="Microsoft account" w:date="2021-05-25T22:44:00Z">
              <w:tcPr>
                <w:tcW w:w="6385" w:type="dxa"/>
              </w:tcPr>
            </w:tcPrChange>
          </w:tcPr>
          <w:p w14:paraId="47B0ABDD" w14:textId="77777777" w:rsidR="0062170C" w:rsidRDefault="0062170C" w:rsidP="00E75A46">
            <w:pPr>
              <w:contextualSpacing/>
              <w:jc w:val="both"/>
              <w:rPr>
                <w:ins w:id="1298" w:author="Microsoft account" w:date="2021-05-25T16:17:00Z"/>
                <w:rStyle w:val="fontstyle01"/>
                <w:rFonts w:ascii="Times New Roman" w:hAnsi="Times New Roman" w:cs="Times New Roman"/>
                <w:b/>
                <w:bCs/>
                <w:sz w:val="22"/>
                <w:szCs w:val="22"/>
              </w:rPr>
            </w:pPr>
            <w:ins w:id="1299" w:author="Microsoft account" w:date="2021-05-25T16:17:00Z">
              <w:r w:rsidRPr="00193C97">
                <w:rPr>
                  <w:rFonts w:ascii="Times New Roman" w:hAnsi="Times New Roman" w:cs="Times New Roman"/>
                  <w:b/>
                  <w:color w:val="000000"/>
                </w:rPr>
                <w:t xml:space="preserve">Fig </w:t>
              </w:r>
              <w:r>
                <w:rPr>
                  <w:rFonts w:ascii="Times New Roman" w:hAnsi="Times New Roman" w:cs="Times New Roman"/>
                  <w:b/>
                  <w:color w:val="000000"/>
                </w:rPr>
                <w:t>3c</w:t>
              </w:r>
              <w:r w:rsidRPr="00193C97">
                <w:rPr>
                  <w:rFonts w:ascii="Times New Roman" w:hAnsi="Times New Roman" w:cs="Times New Roman"/>
                  <w:b/>
                  <w:color w:val="000000"/>
                </w:rPr>
                <w:t xml:space="preserve">. </w:t>
              </w:r>
              <w:r w:rsidRPr="00AA4FFD">
                <w:rPr>
                  <w:rFonts w:ascii="Times New Roman" w:hAnsi="Times New Roman" w:cs="Times New Roman"/>
                  <w:bCs/>
                  <w:color w:val="000000"/>
                </w:rPr>
                <w:t>Distribution of children by</w:t>
              </w:r>
              <w:r>
                <w:rPr>
                  <w:rFonts w:ascii="Times New Roman" w:hAnsi="Times New Roman" w:cs="Times New Roman"/>
                  <w:bCs/>
                  <w:color w:val="000000"/>
                </w:rPr>
                <w:t xml:space="preserve"> sex and</w:t>
              </w:r>
              <w:r w:rsidRPr="00AA4FFD">
                <w:rPr>
                  <w:rFonts w:ascii="Times New Roman" w:hAnsi="Times New Roman" w:cs="Times New Roman"/>
                  <w:bCs/>
                  <w:color w:val="000000"/>
                </w:rPr>
                <w:t xml:space="preserve"> different survey years.</w:t>
              </w:r>
            </w:ins>
          </w:p>
        </w:tc>
        <w:tc>
          <w:tcPr>
            <w:tcW w:w="2535" w:type="pct"/>
            <w:tcPrChange w:id="1300" w:author="Microsoft account" w:date="2021-05-25T22:44:00Z">
              <w:tcPr>
                <w:tcW w:w="6565" w:type="dxa"/>
              </w:tcPr>
            </w:tcPrChange>
          </w:tcPr>
          <w:p w14:paraId="5FBE0CDB" w14:textId="77777777" w:rsidR="0062170C" w:rsidRDefault="0062170C" w:rsidP="00E75A46">
            <w:pPr>
              <w:contextualSpacing/>
              <w:jc w:val="both"/>
              <w:rPr>
                <w:ins w:id="1301" w:author="Microsoft account" w:date="2021-05-25T16:17:00Z"/>
                <w:rStyle w:val="fontstyle01"/>
                <w:rFonts w:ascii="Times New Roman" w:hAnsi="Times New Roman" w:cs="Times New Roman"/>
                <w:b/>
                <w:bCs/>
                <w:sz w:val="22"/>
                <w:szCs w:val="22"/>
                <w:lang w:val="en-GB"/>
              </w:rPr>
            </w:pPr>
            <w:ins w:id="1302" w:author="Microsoft account" w:date="2021-05-25T16:17:00Z">
              <w:r w:rsidRPr="00193C97">
                <w:rPr>
                  <w:rFonts w:ascii="Times New Roman" w:hAnsi="Times New Roman" w:cs="Times New Roman"/>
                  <w:b/>
                  <w:color w:val="000000"/>
                </w:rPr>
                <w:t xml:space="preserve">Fig </w:t>
              </w:r>
              <w:r>
                <w:rPr>
                  <w:rFonts w:ascii="Times New Roman" w:hAnsi="Times New Roman" w:cs="Times New Roman"/>
                  <w:b/>
                  <w:color w:val="000000"/>
                </w:rPr>
                <w:t>3d</w:t>
              </w:r>
              <w:r w:rsidRPr="00193C97">
                <w:rPr>
                  <w:rFonts w:ascii="Times New Roman" w:hAnsi="Times New Roman" w:cs="Times New Roman"/>
                  <w:b/>
                  <w:color w:val="000000"/>
                </w:rPr>
                <w:t xml:space="preserve">. </w:t>
              </w:r>
              <w:r w:rsidRPr="00AA4FFD">
                <w:rPr>
                  <w:rFonts w:ascii="Times New Roman" w:hAnsi="Times New Roman" w:cs="Times New Roman"/>
                  <w:bCs/>
                  <w:color w:val="000000"/>
                </w:rPr>
                <w:t>Distribution of developmental</w:t>
              </w:r>
              <w:r>
                <w:rPr>
                  <w:rFonts w:ascii="Times New Roman" w:hAnsi="Times New Roman" w:cs="Times New Roman"/>
                  <w:bCs/>
                  <w:color w:val="000000"/>
                </w:rPr>
                <w:t>ly on track</w:t>
              </w:r>
              <w:r w:rsidRPr="00AA4FFD">
                <w:rPr>
                  <w:rFonts w:ascii="Times New Roman" w:hAnsi="Times New Roman" w:cs="Times New Roman"/>
                  <w:bCs/>
                  <w:color w:val="000000"/>
                </w:rPr>
                <w:t xml:space="preserve"> status of children by</w:t>
              </w:r>
              <w:r>
                <w:rPr>
                  <w:rFonts w:ascii="Times New Roman" w:hAnsi="Times New Roman" w:cs="Times New Roman"/>
                  <w:bCs/>
                  <w:color w:val="000000"/>
                </w:rPr>
                <w:t xml:space="preserve"> sex and</w:t>
              </w:r>
              <w:r w:rsidRPr="00AA4FFD">
                <w:rPr>
                  <w:rFonts w:ascii="Times New Roman" w:hAnsi="Times New Roman" w:cs="Times New Roman"/>
                  <w:bCs/>
                  <w:color w:val="000000"/>
                </w:rPr>
                <w:t xml:space="preserve"> different survey years.</w:t>
              </w:r>
            </w:ins>
          </w:p>
        </w:tc>
      </w:tr>
      <w:tr w:rsidR="0062170C" w14:paraId="2DBFCE46" w14:textId="77777777" w:rsidTr="00E75A46">
        <w:trPr>
          <w:ins w:id="1303" w:author="Microsoft account" w:date="2021-05-25T16:17:00Z"/>
        </w:trPr>
        <w:tc>
          <w:tcPr>
            <w:tcW w:w="2465" w:type="pct"/>
            <w:tcPrChange w:id="1304" w:author="Microsoft account" w:date="2021-05-25T22:44:00Z">
              <w:tcPr>
                <w:tcW w:w="6385" w:type="dxa"/>
              </w:tcPr>
            </w:tcPrChange>
          </w:tcPr>
          <w:p w14:paraId="3658A9FB" w14:textId="77777777" w:rsidR="0062170C" w:rsidRPr="00193C97" w:rsidRDefault="0062170C" w:rsidP="00E75A46">
            <w:pPr>
              <w:contextualSpacing/>
              <w:jc w:val="both"/>
              <w:rPr>
                <w:ins w:id="1305" w:author="Microsoft account" w:date="2021-05-25T16:17:00Z"/>
                <w:rFonts w:ascii="Times New Roman" w:hAnsi="Times New Roman" w:cs="Times New Roman"/>
                <w:b/>
                <w:color w:val="000000"/>
              </w:rPr>
            </w:pPr>
            <w:ins w:id="1306" w:author="Microsoft account" w:date="2021-05-25T16:17:00Z">
              <w:r>
                <w:rPr>
                  <w:noProof/>
                </w:rPr>
                <w:lastRenderedPageBreak/>
                <w:drawing>
                  <wp:inline distT="0" distB="0" distL="0" distR="0" wp14:anchorId="6BFBFE15" wp14:editId="0DD219A7">
                    <wp:extent cx="3917315" cy="2350135"/>
                    <wp:effectExtent l="0" t="0" r="6985"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tc>
        <w:tc>
          <w:tcPr>
            <w:tcW w:w="2535" w:type="pct"/>
            <w:tcPrChange w:id="1307" w:author="Microsoft account" w:date="2021-05-25T22:44:00Z">
              <w:tcPr>
                <w:tcW w:w="6565" w:type="dxa"/>
              </w:tcPr>
            </w:tcPrChange>
          </w:tcPr>
          <w:p w14:paraId="027DC373" w14:textId="77777777" w:rsidR="0062170C" w:rsidRPr="00193C97" w:rsidRDefault="0062170C" w:rsidP="00E75A46">
            <w:pPr>
              <w:contextualSpacing/>
              <w:jc w:val="both"/>
              <w:rPr>
                <w:ins w:id="1308" w:author="Microsoft account" w:date="2021-05-25T16:17:00Z"/>
                <w:rFonts w:ascii="Times New Roman" w:hAnsi="Times New Roman" w:cs="Times New Roman"/>
                <w:b/>
                <w:color w:val="000000"/>
              </w:rPr>
            </w:pPr>
            <w:ins w:id="1309" w:author="Microsoft account" w:date="2021-05-25T16:17:00Z">
              <w:r>
                <w:rPr>
                  <w:noProof/>
                </w:rPr>
                <w:drawing>
                  <wp:inline distT="0" distB="0" distL="0" distR="0" wp14:anchorId="2AD19D29" wp14:editId="502ECBEC">
                    <wp:extent cx="4031615" cy="2418080"/>
                    <wp:effectExtent l="0" t="0" r="698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tc>
      </w:tr>
      <w:tr w:rsidR="0062170C" w14:paraId="65B9E0DC" w14:textId="77777777" w:rsidTr="00E75A46">
        <w:trPr>
          <w:ins w:id="1310" w:author="Microsoft account" w:date="2021-05-25T16:17:00Z"/>
        </w:trPr>
        <w:tc>
          <w:tcPr>
            <w:tcW w:w="2465" w:type="pct"/>
            <w:tcPrChange w:id="1311" w:author="Microsoft account" w:date="2021-05-25T22:44:00Z">
              <w:tcPr>
                <w:tcW w:w="6385" w:type="dxa"/>
              </w:tcPr>
            </w:tcPrChange>
          </w:tcPr>
          <w:p w14:paraId="32590F73" w14:textId="77777777" w:rsidR="0062170C" w:rsidRPr="00193C97" w:rsidRDefault="0062170C" w:rsidP="00E75A46">
            <w:pPr>
              <w:contextualSpacing/>
              <w:jc w:val="both"/>
              <w:rPr>
                <w:ins w:id="1312" w:author="Microsoft account" w:date="2021-05-25T16:17:00Z"/>
                <w:rFonts w:ascii="Times New Roman" w:hAnsi="Times New Roman" w:cs="Times New Roman"/>
                <w:b/>
                <w:color w:val="000000"/>
              </w:rPr>
            </w:pPr>
            <w:ins w:id="1313" w:author="Microsoft account" w:date="2021-05-25T16:17:00Z">
              <w:r w:rsidRPr="00193C97">
                <w:rPr>
                  <w:rFonts w:ascii="Times New Roman" w:hAnsi="Times New Roman" w:cs="Times New Roman"/>
                  <w:b/>
                  <w:color w:val="000000"/>
                </w:rPr>
                <w:t xml:space="preserve">Fig </w:t>
              </w:r>
              <w:r>
                <w:rPr>
                  <w:rFonts w:ascii="Times New Roman" w:hAnsi="Times New Roman" w:cs="Times New Roman"/>
                  <w:b/>
                  <w:color w:val="000000"/>
                </w:rPr>
                <w:t>3e</w:t>
              </w:r>
              <w:r w:rsidRPr="00193C97">
                <w:rPr>
                  <w:rFonts w:ascii="Times New Roman" w:hAnsi="Times New Roman" w:cs="Times New Roman"/>
                  <w:b/>
                  <w:color w:val="000000"/>
                </w:rPr>
                <w:t xml:space="preserve">. </w:t>
              </w:r>
              <w:r w:rsidRPr="00AA4FFD">
                <w:rPr>
                  <w:rFonts w:ascii="Times New Roman" w:hAnsi="Times New Roman" w:cs="Times New Roman"/>
                  <w:bCs/>
                  <w:color w:val="000000"/>
                </w:rPr>
                <w:t>Distribution of children by</w:t>
              </w:r>
              <w:r>
                <w:rPr>
                  <w:rFonts w:ascii="Times New Roman" w:hAnsi="Times New Roman" w:cs="Times New Roman"/>
                  <w:bCs/>
                  <w:color w:val="000000"/>
                </w:rPr>
                <w:t xml:space="preserve"> place of residence and</w:t>
              </w:r>
              <w:r w:rsidRPr="00AA4FFD">
                <w:rPr>
                  <w:rFonts w:ascii="Times New Roman" w:hAnsi="Times New Roman" w:cs="Times New Roman"/>
                  <w:bCs/>
                  <w:color w:val="000000"/>
                </w:rPr>
                <w:t xml:space="preserve"> different survey years.</w:t>
              </w:r>
            </w:ins>
          </w:p>
        </w:tc>
        <w:tc>
          <w:tcPr>
            <w:tcW w:w="2535" w:type="pct"/>
            <w:tcPrChange w:id="1314" w:author="Microsoft account" w:date="2021-05-25T22:44:00Z">
              <w:tcPr>
                <w:tcW w:w="6565" w:type="dxa"/>
              </w:tcPr>
            </w:tcPrChange>
          </w:tcPr>
          <w:p w14:paraId="1DB28C37" w14:textId="77777777" w:rsidR="0062170C" w:rsidRPr="00193C97" w:rsidRDefault="0062170C" w:rsidP="00E75A46">
            <w:pPr>
              <w:contextualSpacing/>
              <w:jc w:val="both"/>
              <w:rPr>
                <w:ins w:id="1315" w:author="Microsoft account" w:date="2021-05-25T16:17:00Z"/>
                <w:rFonts w:ascii="Times New Roman" w:hAnsi="Times New Roman" w:cs="Times New Roman"/>
                <w:b/>
                <w:color w:val="000000"/>
              </w:rPr>
              <w:pPrChange w:id="1316" w:author="Microsoft account" w:date="2021-05-25T22:50:00Z">
                <w:pPr>
                  <w:contextualSpacing/>
                  <w:jc w:val="both"/>
                </w:pPr>
              </w:pPrChange>
            </w:pPr>
            <w:ins w:id="1317" w:author="Microsoft account" w:date="2021-05-25T16:17:00Z">
              <w:r w:rsidRPr="00193C97">
                <w:rPr>
                  <w:rFonts w:ascii="Times New Roman" w:hAnsi="Times New Roman" w:cs="Times New Roman"/>
                  <w:b/>
                  <w:color w:val="000000"/>
                </w:rPr>
                <w:t xml:space="preserve">Fig </w:t>
              </w:r>
              <w:r>
                <w:rPr>
                  <w:rFonts w:ascii="Times New Roman" w:hAnsi="Times New Roman" w:cs="Times New Roman"/>
                  <w:b/>
                  <w:color w:val="000000"/>
                </w:rPr>
                <w:t>3f</w:t>
              </w:r>
              <w:r w:rsidRPr="00193C97">
                <w:rPr>
                  <w:rFonts w:ascii="Times New Roman" w:hAnsi="Times New Roman" w:cs="Times New Roman"/>
                  <w:b/>
                  <w:color w:val="000000"/>
                </w:rPr>
                <w:t xml:space="preserve">. </w:t>
              </w:r>
              <w:r w:rsidRPr="00AA4FFD">
                <w:rPr>
                  <w:rFonts w:ascii="Times New Roman" w:hAnsi="Times New Roman" w:cs="Times New Roman"/>
                  <w:bCs/>
                  <w:color w:val="000000"/>
                </w:rPr>
                <w:t>Distribution of developmental</w:t>
              </w:r>
              <w:r>
                <w:rPr>
                  <w:rFonts w:ascii="Times New Roman" w:hAnsi="Times New Roman" w:cs="Times New Roman"/>
                  <w:bCs/>
                  <w:color w:val="000000"/>
                </w:rPr>
                <w:t>ly on track</w:t>
              </w:r>
              <w:r w:rsidRPr="00AA4FFD">
                <w:rPr>
                  <w:rFonts w:ascii="Times New Roman" w:hAnsi="Times New Roman" w:cs="Times New Roman"/>
                  <w:bCs/>
                  <w:color w:val="000000"/>
                </w:rPr>
                <w:t xml:space="preserve"> status of children by</w:t>
              </w:r>
              <w:r>
                <w:rPr>
                  <w:rFonts w:ascii="Times New Roman" w:hAnsi="Times New Roman" w:cs="Times New Roman"/>
                  <w:bCs/>
                  <w:color w:val="000000"/>
                </w:rPr>
                <w:t xml:space="preserve"> place of residence and</w:t>
              </w:r>
              <w:r w:rsidRPr="00AA4FFD">
                <w:rPr>
                  <w:rFonts w:ascii="Times New Roman" w:hAnsi="Times New Roman" w:cs="Times New Roman"/>
                  <w:bCs/>
                  <w:color w:val="000000"/>
                </w:rPr>
                <w:t xml:space="preserve"> different survey years.</w:t>
              </w:r>
            </w:ins>
          </w:p>
        </w:tc>
      </w:tr>
    </w:tbl>
    <w:p w14:paraId="54BDCEF8" w14:textId="77777777" w:rsidR="00E75A46" w:rsidRDefault="00E75A46" w:rsidP="00E75A46">
      <w:pPr>
        <w:spacing w:after="0" w:line="480" w:lineRule="auto"/>
        <w:contextualSpacing/>
        <w:jc w:val="both"/>
        <w:rPr>
          <w:ins w:id="1318" w:author="Microsoft account" w:date="2021-05-25T22:44:00Z"/>
          <w:rStyle w:val="fontstyle01"/>
          <w:rFonts w:ascii="Times New Roman" w:hAnsi="Times New Roman" w:cs="Times New Roman"/>
          <w:bCs/>
          <w:sz w:val="22"/>
          <w:szCs w:val="22"/>
        </w:rPr>
        <w:sectPr w:rsidR="00E75A46" w:rsidSect="00E75A46">
          <w:pgSz w:w="15840" w:h="12240" w:orient="landscape"/>
          <w:pgMar w:top="720" w:right="720" w:bottom="720" w:left="720" w:header="720" w:footer="720" w:gutter="0"/>
          <w:cols w:space="720"/>
          <w:docGrid w:linePitch="360"/>
          <w:sectPrChange w:id="1319" w:author="Microsoft account" w:date="2021-05-25T22:44:00Z">
            <w:sectPr w:rsidR="00E75A46" w:rsidSect="00E75A46">
              <w:pgMar w:top="1440" w:right="1440" w:bottom="1440" w:left="1440" w:header="720" w:footer="720" w:gutter="0"/>
            </w:sectPr>
          </w:sectPrChange>
        </w:sectPr>
      </w:pPr>
    </w:p>
    <w:p w14:paraId="3AE5DD52" w14:textId="19184FE5" w:rsidR="0031547A" w:rsidRDefault="00FA1750" w:rsidP="00E75A46">
      <w:pPr>
        <w:spacing w:after="0" w:line="480" w:lineRule="auto"/>
        <w:contextualSpacing/>
        <w:jc w:val="both"/>
        <w:rPr>
          <w:ins w:id="1320" w:author="Microsoft account" w:date="2021-05-22T22:59:00Z"/>
          <w:rStyle w:val="fontstyle01"/>
          <w:rFonts w:ascii="Times New Roman" w:hAnsi="Times New Roman" w:cs="Times New Roman"/>
          <w:bCs/>
          <w:sz w:val="22"/>
          <w:szCs w:val="22"/>
        </w:rPr>
      </w:pPr>
      <w:ins w:id="1321" w:author="Rashed Hasan" w:date="2021-05-13T04:10:00Z">
        <w:del w:id="1322" w:author="Microsoft account" w:date="2021-05-22T23:03:00Z">
          <w:r w:rsidRPr="00074372" w:rsidDel="004376A8">
            <w:rPr>
              <w:rStyle w:val="fontstyle01"/>
              <w:rFonts w:ascii="Times New Roman" w:hAnsi="Times New Roman" w:cs="Times New Roman"/>
              <w:bCs/>
              <w:sz w:val="22"/>
              <w:szCs w:val="22"/>
              <w:rPrChange w:id="1323" w:author="Microsoft account" w:date="2021-05-22T22:55:00Z">
                <w:rPr>
                  <w:rStyle w:val="fontstyle01"/>
                  <w:rFonts w:ascii="Times New Roman" w:hAnsi="Times New Roman" w:cs="Times New Roman"/>
                  <w:b/>
                  <w:bCs/>
                  <w:sz w:val="22"/>
                  <w:szCs w:val="22"/>
                </w:rPr>
              </w:rPrChange>
            </w:rPr>
            <w:lastRenderedPageBreak/>
            <w:delText xml:space="preserve"> </w:delText>
          </w:r>
        </w:del>
      </w:ins>
      <w:ins w:id="1324" w:author="Rashed Hasan" w:date="2021-05-13T11:15:00Z">
        <w:del w:id="1325" w:author="Microsoft account" w:date="2021-05-22T23:03:00Z">
          <w:r w:rsidR="005F22FA" w:rsidRPr="00074372" w:rsidDel="004376A8">
            <w:rPr>
              <w:rStyle w:val="fontstyle01"/>
              <w:rFonts w:ascii="Times New Roman" w:hAnsi="Times New Roman" w:cs="Times New Roman"/>
              <w:bCs/>
              <w:sz w:val="22"/>
              <w:szCs w:val="22"/>
              <w:rPrChange w:id="1326" w:author="Microsoft account" w:date="2021-05-22T22:55:00Z">
                <w:rPr>
                  <w:rStyle w:val="fontstyle01"/>
                  <w:rFonts w:ascii="Times New Roman" w:hAnsi="Times New Roman" w:cs="Times New Roman"/>
                  <w:b/>
                  <w:bCs/>
                  <w:sz w:val="22"/>
                  <w:szCs w:val="22"/>
                </w:rPr>
              </w:rPrChange>
            </w:rPr>
            <w:delText xml:space="preserve">By divisional region </w:delText>
          </w:r>
        </w:del>
      </w:ins>
      <w:ins w:id="1327" w:author="Rashed Hasan" w:date="2021-05-13T11:16:00Z">
        <w:del w:id="1328" w:author="Microsoft account" w:date="2021-05-22T23:03:00Z">
          <w:r w:rsidR="005F22FA" w:rsidRPr="00074372" w:rsidDel="004376A8">
            <w:rPr>
              <w:rStyle w:val="fontstyle01"/>
              <w:rFonts w:ascii="Times New Roman" w:hAnsi="Times New Roman" w:cs="Times New Roman"/>
              <w:bCs/>
              <w:sz w:val="22"/>
              <w:szCs w:val="22"/>
              <w:rPrChange w:id="1329" w:author="Microsoft account" w:date="2021-05-22T22:55:00Z">
                <w:rPr>
                  <w:rStyle w:val="fontstyle01"/>
                  <w:rFonts w:ascii="Times New Roman" w:hAnsi="Times New Roman" w:cs="Times New Roman"/>
                  <w:b/>
                  <w:bCs/>
                  <w:sz w:val="22"/>
                  <w:szCs w:val="22"/>
                </w:rPr>
              </w:rPrChange>
            </w:rPr>
            <w:delText xml:space="preserve">in Dhaka 1053 </w:delText>
          </w:r>
        </w:del>
      </w:ins>
      <w:ins w:id="1330" w:author="Rashed Hasan" w:date="2021-05-13T11:17:00Z">
        <w:del w:id="1331" w:author="Microsoft account" w:date="2021-05-22T23:03:00Z">
          <w:r w:rsidR="005F22FA" w:rsidRPr="00074372" w:rsidDel="004376A8">
            <w:rPr>
              <w:rStyle w:val="fontstyle01"/>
              <w:rFonts w:ascii="Times New Roman" w:hAnsi="Times New Roman" w:cs="Times New Roman"/>
              <w:bCs/>
              <w:sz w:val="22"/>
              <w:szCs w:val="22"/>
              <w:rPrChange w:id="1332" w:author="Microsoft account" w:date="2021-05-22T22:55:00Z">
                <w:rPr>
                  <w:rStyle w:val="fontstyle01"/>
                  <w:rFonts w:ascii="Times New Roman" w:hAnsi="Times New Roman" w:cs="Times New Roman"/>
                  <w:b/>
                  <w:bCs/>
                  <w:sz w:val="22"/>
                  <w:szCs w:val="22"/>
                </w:rPr>
              </w:rPrChange>
            </w:rPr>
            <w:delText>(MICS-5) of the respondent were age</w:delText>
          </w:r>
        </w:del>
      </w:ins>
      <w:ins w:id="1333" w:author="Rashed Hasan" w:date="2021-05-13T11:18:00Z">
        <w:del w:id="1334" w:author="Microsoft account" w:date="2021-05-22T23:03:00Z">
          <w:r w:rsidR="005F22FA" w:rsidRPr="00074372" w:rsidDel="004376A8">
            <w:rPr>
              <w:rStyle w:val="fontstyle01"/>
              <w:rFonts w:ascii="Times New Roman" w:hAnsi="Times New Roman" w:cs="Times New Roman"/>
              <w:bCs/>
              <w:sz w:val="22"/>
              <w:szCs w:val="22"/>
              <w:rPrChange w:id="1335" w:author="Microsoft account" w:date="2021-05-22T22:55:00Z">
                <w:rPr>
                  <w:rStyle w:val="fontstyle01"/>
                  <w:rFonts w:ascii="Times New Roman" w:hAnsi="Times New Roman" w:cs="Times New Roman"/>
                  <w:b/>
                  <w:bCs/>
                  <w:sz w:val="22"/>
                  <w:szCs w:val="22"/>
                </w:rPr>
              </w:rPrChange>
            </w:rPr>
            <w:delText>d</w:delText>
          </w:r>
        </w:del>
      </w:ins>
      <w:ins w:id="1336" w:author="Rashed Hasan" w:date="2021-05-13T11:17:00Z">
        <w:del w:id="1337" w:author="Microsoft account" w:date="2021-05-22T23:03:00Z">
          <w:r w:rsidR="005F22FA" w:rsidRPr="00074372" w:rsidDel="004376A8">
            <w:rPr>
              <w:rStyle w:val="fontstyle01"/>
              <w:rFonts w:ascii="Times New Roman" w:hAnsi="Times New Roman" w:cs="Times New Roman"/>
              <w:bCs/>
              <w:sz w:val="22"/>
              <w:szCs w:val="22"/>
              <w:rPrChange w:id="1338" w:author="Microsoft account" w:date="2021-05-22T22:55:00Z">
                <w:rPr>
                  <w:rStyle w:val="fontstyle01"/>
                  <w:rFonts w:ascii="Times New Roman" w:hAnsi="Times New Roman" w:cs="Times New Roman"/>
                  <w:b/>
                  <w:bCs/>
                  <w:sz w:val="22"/>
                  <w:szCs w:val="22"/>
                </w:rPr>
              </w:rPrChange>
            </w:rPr>
            <w:delText xml:space="preserve"> 3 and 1126 (MICS-5</w:delText>
          </w:r>
        </w:del>
      </w:ins>
      <w:ins w:id="1339" w:author="Rashed Hasan" w:date="2021-05-13T11:18:00Z">
        <w:del w:id="1340" w:author="Microsoft account" w:date="2021-05-22T23:03:00Z">
          <w:r w:rsidR="005F22FA" w:rsidRPr="00074372" w:rsidDel="004376A8">
            <w:rPr>
              <w:rStyle w:val="fontstyle01"/>
              <w:rFonts w:ascii="Times New Roman" w:hAnsi="Times New Roman" w:cs="Times New Roman"/>
              <w:bCs/>
              <w:sz w:val="22"/>
              <w:szCs w:val="22"/>
              <w:rPrChange w:id="1341" w:author="Microsoft account" w:date="2021-05-22T22:55:00Z">
                <w:rPr>
                  <w:rStyle w:val="fontstyle01"/>
                  <w:rFonts w:ascii="Times New Roman" w:hAnsi="Times New Roman" w:cs="Times New Roman"/>
                  <w:b/>
                  <w:bCs/>
                  <w:sz w:val="22"/>
                  <w:szCs w:val="22"/>
                </w:rPr>
              </w:rPrChange>
            </w:rPr>
            <w:delText>) of the respondent</w:delText>
          </w:r>
        </w:del>
      </w:ins>
      <w:ins w:id="1342" w:author="Rashed Hasan" w:date="2021-05-15T21:48:00Z">
        <w:del w:id="1343" w:author="Microsoft account" w:date="2021-05-22T23:03:00Z">
          <w:r w:rsidR="00966764" w:rsidRPr="00074372" w:rsidDel="004376A8">
            <w:rPr>
              <w:rStyle w:val="fontstyle01"/>
              <w:rFonts w:ascii="Times New Roman" w:hAnsi="Times New Roman" w:cs="Times New Roman"/>
              <w:bCs/>
              <w:sz w:val="22"/>
              <w:szCs w:val="22"/>
              <w:rPrChange w:id="1344" w:author="Microsoft account" w:date="2021-05-22T22:55:00Z">
                <w:rPr>
                  <w:rStyle w:val="fontstyle01"/>
                  <w:rFonts w:ascii="Times New Roman" w:hAnsi="Times New Roman" w:cs="Times New Roman"/>
                  <w:b/>
                  <w:bCs/>
                  <w:sz w:val="22"/>
                  <w:szCs w:val="22"/>
                </w:rPr>
              </w:rPrChange>
            </w:rPr>
            <w:delText>s</w:delText>
          </w:r>
        </w:del>
      </w:ins>
      <w:ins w:id="1345" w:author="Rashed Hasan" w:date="2021-05-13T11:18:00Z">
        <w:del w:id="1346" w:author="Microsoft account" w:date="2021-05-22T23:03:00Z">
          <w:r w:rsidR="005F22FA" w:rsidRPr="00074372" w:rsidDel="004376A8">
            <w:rPr>
              <w:rStyle w:val="fontstyle01"/>
              <w:rFonts w:ascii="Times New Roman" w:hAnsi="Times New Roman" w:cs="Times New Roman"/>
              <w:bCs/>
              <w:sz w:val="22"/>
              <w:szCs w:val="22"/>
              <w:rPrChange w:id="1347" w:author="Microsoft account" w:date="2021-05-22T22:55:00Z">
                <w:rPr>
                  <w:rStyle w:val="fontstyle01"/>
                  <w:rFonts w:ascii="Times New Roman" w:hAnsi="Times New Roman" w:cs="Times New Roman"/>
                  <w:b/>
                  <w:bCs/>
                  <w:sz w:val="22"/>
                  <w:szCs w:val="22"/>
                </w:rPr>
              </w:rPrChange>
            </w:rPr>
            <w:delText xml:space="preserve"> were aged 4.</w:delText>
          </w:r>
        </w:del>
      </w:ins>
      <w:ins w:id="1348" w:author="Rashed Hasan" w:date="2021-05-13T11:19:00Z">
        <w:del w:id="1349" w:author="Microsoft account" w:date="2021-05-22T23:03:00Z">
          <w:r w:rsidR="005F22FA" w:rsidRPr="00074372" w:rsidDel="004376A8">
            <w:rPr>
              <w:rStyle w:val="fontstyle01"/>
              <w:rFonts w:ascii="Times New Roman" w:hAnsi="Times New Roman" w:cs="Times New Roman"/>
              <w:bCs/>
              <w:sz w:val="22"/>
              <w:szCs w:val="22"/>
              <w:rPrChange w:id="1350" w:author="Microsoft account" w:date="2021-05-22T22:55:00Z">
                <w:rPr>
                  <w:rStyle w:val="fontstyle01"/>
                  <w:rFonts w:ascii="Times New Roman" w:hAnsi="Times New Roman" w:cs="Times New Roman"/>
                  <w:b/>
                  <w:bCs/>
                  <w:sz w:val="22"/>
                  <w:szCs w:val="22"/>
                </w:rPr>
              </w:rPrChange>
            </w:rPr>
            <w:delText xml:space="preserve"> In Chittagong division there were 981 (MICS-</w:delText>
          </w:r>
        </w:del>
      </w:ins>
      <w:ins w:id="1351" w:author="Rashed Hasan" w:date="2021-05-13T11:20:00Z">
        <w:del w:id="1352" w:author="Microsoft account" w:date="2021-05-22T23:03:00Z">
          <w:r w:rsidR="005F22FA" w:rsidRPr="00074372" w:rsidDel="004376A8">
            <w:rPr>
              <w:rStyle w:val="fontstyle01"/>
              <w:rFonts w:ascii="Times New Roman" w:hAnsi="Times New Roman" w:cs="Times New Roman"/>
              <w:bCs/>
              <w:sz w:val="22"/>
              <w:szCs w:val="22"/>
              <w:rPrChange w:id="1353" w:author="Microsoft account" w:date="2021-05-22T22:55:00Z">
                <w:rPr>
                  <w:rStyle w:val="fontstyle01"/>
                  <w:rFonts w:ascii="Times New Roman" w:hAnsi="Times New Roman" w:cs="Times New Roman"/>
                  <w:b/>
                  <w:bCs/>
                  <w:sz w:val="22"/>
                  <w:szCs w:val="22"/>
                </w:rPr>
              </w:rPrChange>
            </w:rPr>
            <w:delText>6</w:delText>
          </w:r>
        </w:del>
      </w:ins>
      <w:ins w:id="1354" w:author="Rashed Hasan" w:date="2021-05-13T11:19:00Z">
        <w:del w:id="1355" w:author="Microsoft account" w:date="2021-05-22T23:03:00Z">
          <w:r w:rsidR="005F22FA" w:rsidRPr="00074372" w:rsidDel="004376A8">
            <w:rPr>
              <w:rStyle w:val="fontstyle01"/>
              <w:rFonts w:ascii="Times New Roman" w:hAnsi="Times New Roman" w:cs="Times New Roman"/>
              <w:bCs/>
              <w:sz w:val="22"/>
              <w:szCs w:val="22"/>
              <w:rPrChange w:id="1356" w:author="Microsoft account" w:date="2021-05-22T22:55:00Z">
                <w:rPr>
                  <w:rStyle w:val="fontstyle01"/>
                  <w:rFonts w:ascii="Times New Roman" w:hAnsi="Times New Roman" w:cs="Times New Roman"/>
                  <w:b/>
                  <w:bCs/>
                  <w:sz w:val="22"/>
                  <w:szCs w:val="22"/>
                </w:rPr>
              </w:rPrChange>
            </w:rPr>
            <w:delText>) of the respondent</w:delText>
          </w:r>
        </w:del>
      </w:ins>
      <w:ins w:id="1357" w:author="Rashed Hasan" w:date="2021-05-13T13:39:00Z">
        <w:del w:id="1358" w:author="Microsoft account" w:date="2021-05-22T23:03:00Z">
          <w:r w:rsidR="007E27D6" w:rsidRPr="00074372" w:rsidDel="004376A8">
            <w:rPr>
              <w:rStyle w:val="fontstyle01"/>
              <w:rFonts w:ascii="Times New Roman" w:hAnsi="Times New Roman" w:cs="Times New Roman"/>
              <w:bCs/>
              <w:sz w:val="22"/>
              <w:szCs w:val="22"/>
              <w:rPrChange w:id="1359" w:author="Microsoft account" w:date="2021-05-22T22:55:00Z">
                <w:rPr>
                  <w:rStyle w:val="fontstyle01"/>
                  <w:rFonts w:ascii="Times New Roman" w:hAnsi="Times New Roman" w:cs="Times New Roman"/>
                  <w:b/>
                  <w:bCs/>
                  <w:sz w:val="22"/>
                  <w:szCs w:val="22"/>
                </w:rPr>
              </w:rPrChange>
            </w:rPr>
            <w:delText>s</w:delText>
          </w:r>
        </w:del>
      </w:ins>
      <w:ins w:id="1360" w:author="Rashed Hasan" w:date="2021-05-13T11:19:00Z">
        <w:del w:id="1361" w:author="Microsoft account" w:date="2021-05-22T23:03:00Z">
          <w:r w:rsidR="005F22FA" w:rsidRPr="00074372" w:rsidDel="004376A8">
            <w:rPr>
              <w:rStyle w:val="fontstyle01"/>
              <w:rFonts w:ascii="Times New Roman" w:hAnsi="Times New Roman" w:cs="Times New Roman"/>
              <w:bCs/>
              <w:sz w:val="22"/>
              <w:szCs w:val="22"/>
              <w:rPrChange w:id="1362" w:author="Microsoft account" w:date="2021-05-22T22:55:00Z">
                <w:rPr>
                  <w:rStyle w:val="fontstyle01"/>
                  <w:rFonts w:ascii="Times New Roman" w:hAnsi="Times New Roman" w:cs="Times New Roman"/>
                  <w:b/>
                  <w:bCs/>
                  <w:sz w:val="22"/>
                  <w:szCs w:val="22"/>
                </w:rPr>
              </w:rPrChange>
            </w:rPr>
            <w:delText xml:space="preserve"> </w:delText>
          </w:r>
        </w:del>
      </w:ins>
      <w:ins w:id="1363" w:author="Rashed Hasan" w:date="2021-05-13T11:20:00Z">
        <w:del w:id="1364" w:author="Microsoft account" w:date="2021-05-22T23:03:00Z">
          <w:r w:rsidR="005F22FA" w:rsidRPr="00074372" w:rsidDel="004376A8">
            <w:rPr>
              <w:rStyle w:val="fontstyle01"/>
              <w:rFonts w:ascii="Times New Roman" w:hAnsi="Times New Roman" w:cs="Times New Roman"/>
              <w:bCs/>
              <w:sz w:val="22"/>
              <w:szCs w:val="22"/>
              <w:rPrChange w:id="1365" w:author="Microsoft account" w:date="2021-05-22T22:55:00Z">
                <w:rPr>
                  <w:rStyle w:val="fontstyle01"/>
                  <w:rFonts w:ascii="Times New Roman" w:hAnsi="Times New Roman" w:cs="Times New Roman"/>
                  <w:b/>
                  <w:bCs/>
                  <w:sz w:val="22"/>
                  <w:szCs w:val="22"/>
                </w:rPr>
              </w:rPrChange>
            </w:rPr>
            <w:delText>aged 3 and 1003 (MICS-6) of the respondent</w:delText>
          </w:r>
        </w:del>
      </w:ins>
      <w:ins w:id="1366" w:author="Rashed Hasan" w:date="2021-05-15T21:48:00Z">
        <w:del w:id="1367" w:author="Microsoft account" w:date="2021-05-22T23:03:00Z">
          <w:r w:rsidR="00966764" w:rsidRPr="00074372" w:rsidDel="004376A8">
            <w:rPr>
              <w:rStyle w:val="fontstyle01"/>
              <w:rFonts w:ascii="Times New Roman" w:hAnsi="Times New Roman" w:cs="Times New Roman"/>
              <w:bCs/>
              <w:sz w:val="22"/>
              <w:szCs w:val="22"/>
              <w:rPrChange w:id="1368" w:author="Microsoft account" w:date="2021-05-22T22:55:00Z">
                <w:rPr>
                  <w:rStyle w:val="fontstyle01"/>
                  <w:rFonts w:ascii="Times New Roman" w:hAnsi="Times New Roman" w:cs="Times New Roman"/>
                  <w:b/>
                  <w:bCs/>
                  <w:sz w:val="22"/>
                  <w:szCs w:val="22"/>
                </w:rPr>
              </w:rPrChange>
            </w:rPr>
            <w:delText>’s</w:delText>
          </w:r>
        </w:del>
      </w:ins>
      <w:ins w:id="1369" w:author="Rashed Hasan" w:date="2021-05-13T11:20:00Z">
        <w:del w:id="1370" w:author="Microsoft account" w:date="2021-05-22T23:03:00Z">
          <w:r w:rsidR="005F22FA" w:rsidRPr="00074372" w:rsidDel="004376A8">
            <w:rPr>
              <w:rStyle w:val="fontstyle01"/>
              <w:rFonts w:ascii="Times New Roman" w:hAnsi="Times New Roman" w:cs="Times New Roman"/>
              <w:bCs/>
              <w:sz w:val="22"/>
              <w:szCs w:val="22"/>
              <w:rPrChange w:id="1371" w:author="Microsoft account" w:date="2021-05-22T22:55:00Z">
                <w:rPr>
                  <w:rStyle w:val="fontstyle01"/>
                  <w:rFonts w:ascii="Times New Roman" w:hAnsi="Times New Roman" w:cs="Times New Roman"/>
                  <w:b/>
                  <w:bCs/>
                  <w:sz w:val="22"/>
                  <w:szCs w:val="22"/>
                </w:rPr>
              </w:rPrChange>
            </w:rPr>
            <w:delText xml:space="preserve"> aged 4.</w:delText>
          </w:r>
        </w:del>
      </w:ins>
      <w:ins w:id="1372" w:author="Rashed Hasan" w:date="2021-05-13T11:18:00Z">
        <w:del w:id="1373" w:author="Microsoft account" w:date="2021-05-22T23:03:00Z">
          <w:r w:rsidR="005F22FA" w:rsidRPr="00074372" w:rsidDel="004376A8">
            <w:rPr>
              <w:rStyle w:val="fontstyle01"/>
              <w:rFonts w:ascii="Times New Roman" w:hAnsi="Times New Roman" w:cs="Times New Roman"/>
              <w:bCs/>
              <w:sz w:val="22"/>
              <w:szCs w:val="22"/>
              <w:rPrChange w:id="1374" w:author="Microsoft account" w:date="2021-05-22T22:55:00Z">
                <w:rPr>
                  <w:rStyle w:val="fontstyle01"/>
                  <w:rFonts w:ascii="Times New Roman" w:hAnsi="Times New Roman" w:cs="Times New Roman"/>
                  <w:b/>
                  <w:bCs/>
                  <w:sz w:val="22"/>
                  <w:szCs w:val="22"/>
                </w:rPr>
              </w:rPrChange>
            </w:rPr>
            <w:delText xml:space="preserve"> </w:delText>
          </w:r>
        </w:del>
      </w:ins>
      <w:ins w:id="1375" w:author="Rashed Hasan" w:date="2021-05-13T13:36:00Z">
        <w:del w:id="1376" w:author="Microsoft account" w:date="2021-05-22T23:03:00Z">
          <w:r w:rsidR="00023AD7" w:rsidRPr="00074372" w:rsidDel="004376A8">
            <w:rPr>
              <w:rStyle w:val="fontstyle01"/>
              <w:rFonts w:ascii="Times New Roman" w:hAnsi="Times New Roman" w:cs="Times New Roman"/>
              <w:bCs/>
              <w:sz w:val="22"/>
              <w:szCs w:val="22"/>
              <w:rPrChange w:id="1377" w:author="Microsoft account" w:date="2021-05-22T22:55:00Z">
                <w:rPr>
                  <w:rStyle w:val="fontstyle01"/>
                  <w:rFonts w:ascii="Times New Roman" w:hAnsi="Times New Roman" w:cs="Times New Roman"/>
                  <w:b/>
                  <w:bCs/>
                  <w:sz w:val="22"/>
                  <w:szCs w:val="22"/>
                </w:rPr>
              </w:rPrChange>
            </w:rPr>
            <w:delText>Lowest in Sylhet division 449 (MICS-5) of the respondent were aged 3 and 390 (MICS-</w:delText>
          </w:r>
        </w:del>
      </w:ins>
      <w:ins w:id="1378" w:author="Rashed Hasan" w:date="2021-05-13T13:37:00Z">
        <w:del w:id="1379" w:author="Microsoft account" w:date="2021-05-22T23:03:00Z">
          <w:r w:rsidR="00023AD7" w:rsidRPr="00074372" w:rsidDel="004376A8">
            <w:rPr>
              <w:rStyle w:val="fontstyle01"/>
              <w:rFonts w:ascii="Times New Roman" w:hAnsi="Times New Roman" w:cs="Times New Roman"/>
              <w:bCs/>
              <w:sz w:val="22"/>
              <w:szCs w:val="22"/>
              <w:rPrChange w:id="1380" w:author="Microsoft account" w:date="2021-05-22T22:55:00Z">
                <w:rPr>
                  <w:rStyle w:val="fontstyle01"/>
                  <w:rFonts w:ascii="Times New Roman" w:hAnsi="Times New Roman" w:cs="Times New Roman"/>
                  <w:b/>
                  <w:bCs/>
                  <w:sz w:val="22"/>
                  <w:szCs w:val="22"/>
                </w:rPr>
              </w:rPrChange>
            </w:rPr>
            <w:delText>5) were aged 4, in Mymenshing 290 (MICS-</w:delText>
          </w:r>
        </w:del>
      </w:ins>
      <w:ins w:id="1381" w:author="Rashed Hasan" w:date="2021-05-13T13:38:00Z">
        <w:del w:id="1382" w:author="Microsoft account" w:date="2021-05-22T23:03:00Z">
          <w:r w:rsidR="00023AD7" w:rsidRPr="00074372" w:rsidDel="004376A8">
            <w:rPr>
              <w:rStyle w:val="fontstyle01"/>
              <w:rFonts w:ascii="Times New Roman" w:hAnsi="Times New Roman" w:cs="Times New Roman"/>
              <w:bCs/>
              <w:sz w:val="22"/>
              <w:szCs w:val="22"/>
              <w:rPrChange w:id="1383" w:author="Microsoft account" w:date="2021-05-22T22:55:00Z">
                <w:rPr>
                  <w:rStyle w:val="fontstyle01"/>
                  <w:rFonts w:ascii="Times New Roman" w:hAnsi="Times New Roman" w:cs="Times New Roman"/>
                  <w:b/>
                  <w:bCs/>
                  <w:sz w:val="22"/>
                  <w:szCs w:val="22"/>
                </w:rPr>
              </w:rPrChange>
            </w:rPr>
            <w:delText>6</w:delText>
          </w:r>
        </w:del>
      </w:ins>
      <w:ins w:id="1384" w:author="Rashed Hasan" w:date="2021-05-13T13:37:00Z">
        <w:del w:id="1385" w:author="Microsoft account" w:date="2021-05-22T23:03:00Z">
          <w:r w:rsidR="00023AD7" w:rsidRPr="00074372" w:rsidDel="004376A8">
            <w:rPr>
              <w:rStyle w:val="fontstyle01"/>
              <w:rFonts w:ascii="Times New Roman" w:hAnsi="Times New Roman" w:cs="Times New Roman"/>
              <w:bCs/>
              <w:sz w:val="22"/>
              <w:szCs w:val="22"/>
              <w:rPrChange w:id="1386" w:author="Microsoft account" w:date="2021-05-22T22:55:00Z">
                <w:rPr>
                  <w:rStyle w:val="fontstyle01"/>
                  <w:rFonts w:ascii="Times New Roman" w:hAnsi="Times New Roman" w:cs="Times New Roman"/>
                  <w:b/>
                  <w:bCs/>
                  <w:sz w:val="22"/>
                  <w:szCs w:val="22"/>
                </w:rPr>
              </w:rPrChange>
            </w:rPr>
            <w:delText>) of the respondent were aged 3 and 284 (</w:delText>
          </w:r>
        </w:del>
      </w:ins>
      <w:ins w:id="1387" w:author="Rashed Hasan" w:date="2021-05-13T13:38:00Z">
        <w:del w:id="1388" w:author="Microsoft account" w:date="2021-05-22T23:03:00Z">
          <w:r w:rsidR="00023AD7" w:rsidRPr="00074372" w:rsidDel="004376A8">
            <w:rPr>
              <w:rStyle w:val="fontstyle01"/>
              <w:rFonts w:ascii="Times New Roman" w:hAnsi="Times New Roman" w:cs="Times New Roman"/>
              <w:bCs/>
              <w:sz w:val="22"/>
              <w:szCs w:val="22"/>
              <w:rPrChange w:id="1389" w:author="Microsoft account" w:date="2021-05-22T22:55:00Z">
                <w:rPr>
                  <w:rStyle w:val="fontstyle01"/>
                  <w:rFonts w:ascii="Times New Roman" w:hAnsi="Times New Roman" w:cs="Times New Roman"/>
                  <w:b/>
                  <w:bCs/>
                  <w:sz w:val="22"/>
                  <w:szCs w:val="22"/>
                </w:rPr>
              </w:rPrChange>
            </w:rPr>
            <w:delText>MICS-6) of the child respondent</w:delText>
          </w:r>
        </w:del>
      </w:ins>
      <w:ins w:id="1390" w:author="Rashed Hasan" w:date="2021-05-13T13:39:00Z">
        <w:del w:id="1391" w:author="Microsoft account" w:date="2021-05-22T23:03:00Z">
          <w:r w:rsidR="007E27D6" w:rsidRPr="00074372" w:rsidDel="004376A8">
            <w:rPr>
              <w:rStyle w:val="fontstyle01"/>
              <w:rFonts w:ascii="Times New Roman" w:hAnsi="Times New Roman" w:cs="Times New Roman"/>
              <w:bCs/>
              <w:sz w:val="22"/>
              <w:szCs w:val="22"/>
              <w:rPrChange w:id="1392" w:author="Microsoft account" w:date="2021-05-22T22:55:00Z">
                <w:rPr>
                  <w:rStyle w:val="fontstyle01"/>
                  <w:rFonts w:ascii="Times New Roman" w:hAnsi="Times New Roman" w:cs="Times New Roman"/>
                  <w:b/>
                  <w:bCs/>
                  <w:sz w:val="22"/>
                  <w:szCs w:val="22"/>
                </w:rPr>
              </w:rPrChange>
            </w:rPr>
            <w:delText>s</w:delText>
          </w:r>
        </w:del>
      </w:ins>
      <w:ins w:id="1393" w:author="Rashed Hasan" w:date="2021-05-13T13:38:00Z">
        <w:del w:id="1394" w:author="Microsoft account" w:date="2021-05-22T23:03:00Z">
          <w:r w:rsidR="00023AD7" w:rsidRPr="00074372" w:rsidDel="004376A8">
            <w:rPr>
              <w:rStyle w:val="fontstyle01"/>
              <w:rFonts w:ascii="Times New Roman" w:hAnsi="Times New Roman" w:cs="Times New Roman"/>
              <w:bCs/>
              <w:sz w:val="22"/>
              <w:szCs w:val="22"/>
              <w:rPrChange w:id="1395" w:author="Microsoft account" w:date="2021-05-22T22:55:00Z">
                <w:rPr>
                  <w:rStyle w:val="fontstyle01"/>
                  <w:rFonts w:ascii="Times New Roman" w:hAnsi="Times New Roman" w:cs="Times New Roman"/>
                  <w:b/>
                  <w:bCs/>
                  <w:sz w:val="22"/>
                  <w:szCs w:val="22"/>
                </w:rPr>
              </w:rPrChange>
            </w:rPr>
            <w:delText xml:space="preserve"> were aged 4.</w:delText>
          </w:r>
        </w:del>
      </w:ins>
    </w:p>
    <w:p w14:paraId="2307C77C" w14:textId="775C3319" w:rsidR="004041C1" w:rsidRDefault="004041C1" w:rsidP="00E75A46">
      <w:pPr>
        <w:spacing w:after="0" w:line="480" w:lineRule="auto"/>
        <w:contextualSpacing/>
        <w:jc w:val="both"/>
        <w:rPr>
          <w:ins w:id="1396" w:author="Microsoft account" w:date="2021-05-22T23:04:00Z"/>
          <w:rStyle w:val="fontstyle01"/>
          <w:rFonts w:ascii="Times New Roman" w:hAnsi="Times New Roman" w:cs="Times New Roman"/>
          <w:sz w:val="22"/>
          <w:szCs w:val="22"/>
        </w:rPr>
        <w:pPrChange w:id="1397" w:author="Microsoft account" w:date="2021-05-25T22:50:00Z">
          <w:pPr>
            <w:spacing w:after="0" w:line="480" w:lineRule="auto"/>
            <w:contextualSpacing/>
            <w:jc w:val="both"/>
          </w:pPr>
        </w:pPrChange>
      </w:pPr>
      <w:ins w:id="1398" w:author="Microsoft account" w:date="2021-05-22T23:04:00Z">
        <w:r>
          <w:rPr>
            <w:rStyle w:val="fontstyle01"/>
            <w:rFonts w:ascii="Times New Roman" w:hAnsi="Times New Roman" w:cs="Times New Roman"/>
            <w:sz w:val="22"/>
            <w:szCs w:val="22"/>
          </w:rPr>
          <w:t>The</w:t>
        </w:r>
        <w:r w:rsidRPr="00103135">
          <w:rPr>
            <w:rStyle w:val="fontstyle01"/>
            <w:rFonts w:ascii="Times New Roman" w:hAnsi="Times New Roman" w:cs="Times New Roman"/>
            <w:sz w:val="22"/>
            <w:szCs w:val="22"/>
          </w:rPr>
          <w:t xml:space="preserve"> comparison of ECD on-track status for indicated domains between the years 2012 and 2019</w:t>
        </w:r>
        <w:r>
          <w:rPr>
            <w:rStyle w:val="fontstyle01"/>
            <w:rFonts w:ascii="Times New Roman" w:hAnsi="Times New Roman" w:cs="Times New Roman"/>
            <w:sz w:val="22"/>
            <w:szCs w:val="22"/>
          </w:rPr>
          <w:t xml:space="preserve"> was assessed [Table 1]</w:t>
        </w:r>
        <w:r w:rsidRPr="00103135">
          <w:rPr>
            <w:rStyle w:val="fontstyle01"/>
            <w:rFonts w:ascii="Times New Roman" w:hAnsi="Times New Roman" w:cs="Times New Roman"/>
            <w:sz w:val="22"/>
            <w:szCs w:val="22"/>
          </w:rPr>
          <w:t xml:space="preserve">. </w:t>
        </w:r>
        <w:r>
          <w:rPr>
            <w:rStyle w:val="fontstyle01"/>
            <w:rFonts w:ascii="Times New Roman" w:hAnsi="Times New Roman" w:cs="Times New Roman"/>
            <w:sz w:val="22"/>
            <w:szCs w:val="22"/>
          </w:rPr>
          <w:t>Prevalence</w:t>
        </w:r>
        <w:r w:rsidRPr="00103135">
          <w:rPr>
            <w:rStyle w:val="fontstyle01"/>
            <w:rFonts w:ascii="Times New Roman" w:hAnsi="Times New Roman" w:cs="Times New Roman"/>
            <w:sz w:val="22"/>
            <w:szCs w:val="22"/>
          </w:rPr>
          <w:t xml:space="preserve"> of the</w:t>
        </w:r>
        <w:r>
          <w:rPr>
            <w:rStyle w:val="fontstyle01"/>
            <w:rFonts w:ascii="Times New Roman" w:hAnsi="Times New Roman" w:cs="Times New Roman"/>
            <w:sz w:val="22"/>
            <w:szCs w:val="22"/>
          </w:rPr>
          <w:t>se</w:t>
        </w:r>
        <w:r w:rsidRPr="00103135">
          <w:rPr>
            <w:rStyle w:val="fontstyle01"/>
            <w:rFonts w:ascii="Times New Roman" w:hAnsi="Times New Roman" w:cs="Times New Roman"/>
            <w:sz w:val="22"/>
            <w:szCs w:val="22"/>
          </w:rPr>
          <w:t xml:space="preserve"> status ha</w:t>
        </w:r>
        <w:r>
          <w:rPr>
            <w:rStyle w:val="fontstyle01"/>
            <w:rFonts w:ascii="Times New Roman" w:hAnsi="Times New Roman" w:cs="Times New Roman"/>
            <w:sz w:val="22"/>
            <w:szCs w:val="22"/>
          </w:rPr>
          <w:t>s</w:t>
        </w:r>
        <w:r w:rsidRPr="00103135">
          <w:rPr>
            <w:rStyle w:val="fontstyle01"/>
            <w:rFonts w:ascii="Times New Roman" w:hAnsi="Times New Roman" w:cs="Times New Roman"/>
            <w:sz w:val="22"/>
            <w:szCs w:val="22"/>
          </w:rPr>
          <w:t xml:space="preserve"> increased for each of the domains</w:t>
        </w:r>
        <w:r>
          <w:rPr>
            <w:rStyle w:val="fontstyle01"/>
            <w:rFonts w:ascii="Times New Roman" w:hAnsi="Times New Roman" w:cs="Times New Roman"/>
            <w:sz w:val="22"/>
            <w:szCs w:val="22"/>
          </w:rPr>
          <w:t>. The</w:t>
        </w:r>
        <w:r w:rsidRPr="00103135">
          <w:rPr>
            <w:rStyle w:val="fontstyle01"/>
            <w:rFonts w:ascii="Times New Roman" w:hAnsi="Times New Roman" w:cs="Times New Roman"/>
            <w:sz w:val="22"/>
            <w:szCs w:val="22"/>
          </w:rPr>
          <w:t xml:space="preserve"> highest increase</w:t>
        </w:r>
        <w:r>
          <w:rPr>
            <w:rStyle w:val="fontstyle01"/>
            <w:rFonts w:ascii="Times New Roman" w:hAnsi="Times New Roman" w:cs="Times New Roman"/>
            <w:sz w:val="22"/>
            <w:szCs w:val="22"/>
          </w:rPr>
          <w:t xml:space="preserve"> rate</w:t>
        </w:r>
        <w:r w:rsidRPr="00103135">
          <w:rPr>
            <w:rStyle w:val="fontstyle01"/>
            <w:rFonts w:ascii="Times New Roman" w:hAnsi="Times New Roman" w:cs="Times New Roman"/>
            <w:sz w:val="22"/>
            <w:szCs w:val="22"/>
          </w:rPr>
          <w:t xml:space="preserve"> in ECD on track status (21.2% to 28.8%) was found in </w:t>
        </w:r>
        <w:r>
          <w:rPr>
            <w:rStyle w:val="fontstyle01"/>
            <w:rFonts w:ascii="Times New Roman" w:hAnsi="Times New Roman" w:cs="Times New Roman"/>
            <w:sz w:val="22"/>
            <w:szCs w:val="22"/>
          </w:rPr>
          <w:t xml:space="preserve">the </w:t>
        </w:r>
        <w:r w:rsidRPr="00103135">
          <w:rPr>
            <w:rStyle w:val="fontstyle01"/>
            <w:rFonts w:ascii="Times New Roman" w:hAnsi="Times New Roman" w:cs="Times New Roman"/>
            <w:sz w:val="22"/>
            <w:szCs w:val="22"/>
          </w:rPr>
          <w:t>literacy-numeracy domain. The lowest</w:t>
        </w:r>
        <w:r>
          <w:rPr>
            <w:rStyle w:val="fontstyle01"/>
            <w:rFonts w:ascii="Times New Roman" w:hAnsi="Times New Roman" w:cs="Times New Roman"/>
            <w:sz w:val="22"/>
            <w:szCs w:val="22"/>
          </w:rPr>
          <w:t xml:space="preserve"> rate of</w:t>
        </w:r>
        <w:r w:rsidRPr="00103135">
          <w:rPr>
            <w:rStyle w:val="fontstyle01"/>
            <w:rFonts w:ascii="Times New Roman" w:hAnsi="Times New Roman" w:cs="Times New Roman"/>
            <w:sz w:val="22"/>
            <w:szCs w:val="22"/>
          </w:rPr>
          <w:t xml:space="preserve"> increase in ECD on track status (68.4% to 72.7%) was found in the social-emotional domain.</w:t>
        </w:r>
      </w:ins>
    </w:p>
    <w:p w14:paraId="7C7C94CB" w14:textId="77777777" w:rsidR="004041C1" w:rsidRDefault="004041C1" w:rsidP="00E75A46">
      <w:pPr>
        <w:spacing w:after="0" w:line="240" w:lineRule="auto"/>
        <w:jc w:val="both"/>
        <w:rPr>
          <w:ins w:id="1399" w:author="Microsoft account" w:date="2021-05-22T23:04:00Z"/>
          <w:rStyle w:val="fontstyle01"/>
          <w:rFonts w:ascii="Times New Roman" w:hAnsi="Times New Roman" w:cs="Times New Roman"/>
          <w:sz w:val="22"/>
          <w:szCs w:val="22"/>
        </w:rPr>
        <w:pPrChange w:id="1400" w:author="Microsoft account" w:date="2021-05-25T22:50:00Z">
          <w:pPr>
            <w:spacing w:after="0" w:line="240" w:lineRule="auto"/>
            <w:jc w:val="both"/>
          </w:pPr>
        </w:pPrChange>
      </w:pPr>
      <w:ins w:id="1401" w:author="Microsoft account" w:date="2021-05-22T23:04:00Z">
        <w:r w:rsidRPr="009023CE">
          <w:rPr>
            <w:rStyle w:val="fontstyle01"/>
            <w:rFonts w:ascii="Times New Roman" w:hAnsi="Times New Roman" w:cs="Times New Roman"/>
            <w:sz w:val="22"/>
            <w:szCs w:val="22"/>
          </w:rPr>
          <w:t xml:space="preserve">Table 1: Comparison of the developmentally </w:t>
        </w:r>
        <w:r>
          <w:rPr>
            <w:rStyle w:val="fontstyle01"/>
            <w:rFonts w:ascii="Times New Roman" w:hAnsi="Times New Roman" w:cs="Times New Roman"/>
            <w:sz w:val="22"/>
            <w:szCs w:val="22"/>
          </w:rPr>
          <w:t>on-track</w:t>
        </w:r>
        <w:r w:rsidRPr="009023CE">
          <w:rPr>
            <w:rStyle w:val="fontstyle01"/>
            <w:rFonts w:ascii="Times New Roman" w:hAnsi="Times New Roman" w:cs="Times New Roman"/>
            <w:sz w:val="22"/>
            <w:szCs w:val="22"/>
          </w:rPr>
          <w:t xml:space="preserve"> status for indicated domains between two consecutive MICS survey.</w:t>
        </w:r>
      </w:ins>
    </w:p>
    <w:p w14:paraId="52652B27" w14:textId="77777777" w:rsidR="004041C1" w:rsidRPr="009023CE" w:rsidRDefault="004041C1" w:rsidP="00E75A46">
      <w:pPr>
        <w:spacing w:after="0" w:line="240" w:lineRule="auto"/>
        <w:jc w:val="both"/>
        <w:rPr>
          <w:ins w:id="1402" w:author="Microsoft account" w:date="2021-05-22T23:04:00Z"/>
          <w:rStyle w:val="fontstyle01"/>
          <w:rFonts w:ascii="Times New Roman" w:hAnsi="Times New Roman" w:cs="Times New Roman"/>
          <w:sz w:val="22"/>
          <w:szCs w:val="22"/>
        </w:rPr>
        <w:pPrChange w:id="1403" w:author="Microsoft account" w:date="2021-05-25T22:50:00Z">
          <w:pPr>
            <w:spacing w:after="0" w:line="240" w:lineRule="auto"/>
            <w:jc w:val="both"/>
          </w:pPr>
        </w:pPrChange>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21"/>
        <w:gridCol w:w="3121"/>
      </w:tblGrid>
      <w:tr w:rsidR="004041C1" w:rsidRPr="00193C97" w14:paraId="3631B1AC" w14:textId="77777777" w:rsidTr="00DB299F">
        <w:trPr>
          <w:ins w:id="1404" w:author="Microsoft account" w:date="2021-05-22T23:04:00Z"/>
        </w:trPr>
        <w:tc>
          <w:tcPr>
            <w:tcW w:w="1666" w:type="pct"/>
            <w:tcBorders>
              <w:top w:val="single" w:sz="4" w:space="0" w:color="auto"/>
              <w:bottom w:val="single" w:sz="4" w:space="0" w:color="auto"/>
            </w:tcBorders>
          </w:tcPr>
          <w:p w14:paraId="0E35574E" w14:textId="77777777" w:rsidR="004041C1" w:rsidRPr="009023CE" w:rsidRDefault="004041C1" w:rsidP="00E75A46">
            <w:pPr>
              <w:jc w:val="both"/>
              <w:rPr>
                <w:ins w:id="1405" w:author="Microsoft account" w:date="2021-05-22T23:04:00Z"/>
                <w:rStyle w:val="fontstyle01"/>
                <w:rFonts w:ascii="Times New Roman" w:hAnsi="Times New Roman" w:cs="Times New Roman"/>
              </w:rPr>
              <w:pPrChange w:id="1406" w:author="Microsoft account" w:date="2021-05-25T22:50:00Z">
                <w:pPr>
                  <w:jc w:val="both"/>
                </w:pPr>
              </w:pPrChange>
            </w:pPr>
            <w:ins w:id="1407" w:author="Microsoft account" w:date="2021-05-22T23:04:00Z">
              <w:r w:rsidRPr="009023CE">
                <w:rPr>
                  <w:rStyle w:val="fontstyle01"/>
                  <w:rFonts w:ascii="Times New Roman" w:hAnsi="Times New Roman" w:cs="Times New Roman"/>
                </w:rPr>
                <w:t>Domains</w:t>
              </w:r>
            </w:ins>
          </w:p>
        </w:tc>
        <w:tc>
          <w:tcPr>
            <w:tcW w:w="1667" w:type="pct"/>
            <w:tcBorders>
              <w:top w:val="single" w:sz="4" w:space="0" w:color="auto"/>
              <w:bottom w:val="single" w:sz="4" w:space="0" w:color="auto"/>
            </w:tcBorders>
          </w:tcPr>
          <w:p w14:paraId="2F630089" w14:textId="77777777" w:rsidR="004041C1" w:rsidRPr="009023CE" w:rsidRDefault="004041C1" w:rsidP="00E75A46">
            <w:pPr>
              <w:jc w:val="both"/>
              <w:rPr>
                <w:ins w:id="1408" w:author="Microsoft account" w:date="2021-05-22T23:04:00Z"/>
                <w:rStyle w:val="fontstyle01"/>
                <w:rFonts w:ascii="Times New Roman" w:hAnsi="Times New Roman" w:cs="Times New Roman"/>
              </w:rPr>
              <w:pPrChange w:id="1409" w:author="Microsoft account" w:date="2021-05-25T22:50:00Z">
                <w:pPr>
                  <w:jc w:val="both"/>
                </w:pPr>
              </w:pPrChange>
            </w:pPr>
            <w:ins w:id="1410" w:author="Microsoft account" w:date="2021-05-22T23:04:00Z">
              <w:r w:rsidRPr="009023CE">
                <w:rPr>
                  <w:rStyle w:val="fontstyle01"/>
                  <w:rFonts w:ascii="Times New Roman" w:hAnsi="Times New Roman" w:cs="Times New Roman"/>
                </w:rPr>
                <w:t>2012 MICS (%)</w:t>
              </w:r>
            </w:ins>
          </w:p>
        </w:tc>
        <w:tc>
          <w:tcPr>
            <w:tcW w:w="1667" w:type="pct"/>
            <w:tcBorders>
              <w:top w:val="single" w:sz="4" w:space="0" w:color="auto"/>
              <w:bottom w:val="single" w:sz="4" w:space="0" w:color="auto"/>
            </w:tcBorders>
          </w:tcPr>
          <w:p w14:paraId="04186044" w14:textId="77777777" w:rsidR="004041C1" w:rsidRPr="009023CE" w:rsidRDefault="004041C1" w:rsidP="00E75A46">
            <w:pPr>
              <w:jc w:val="both"/>
              <w:rPr>
                <w:ins w:id="1411" w:author="Microsoft account" w:date="2021-05-22T23:04:00Z"/>
                <w:rStyle w:val="fontstyle01"/>
                <w:rFonts w:ascii="Times New Roman" w:hAnsi="Times New Roman" w:cs="Times New Roman"/>
              </w:rPr>
              <w:pPrChange w:id="1412" w:author="Microsoft account" w:date="2021-05-25T22:50:00Z">
                <w:pPr>
                  <w:jc w:val="both"/>
                </w:pPr>
              </w:pPrChange>
            </w:pPr>
            <w:ins w:id="1413" w:author="Microsoft account" w:date="2021-05-22T23:04:00Z">
              <w:r w:rsidRPr="009023CE">
                <w:rPr>
                  <w:rStyle w:val="fontstyle01"/>
                  <w:rFonts w:ascii="Times New Roman" w:hAnsi="Times New Roman" w:cs="Times New Roman"/>
                </w:rPr>
                <w:t>2019 MICS (%)</w:t>
              </w:r>
            </w:ins>
          </w:p>
        </w:tc>
      </w:tr>
      <w:tr w:rsidR="004041C1" w:rsidRPr="00193C97" w14:paraId="6C742E2F" w14:textId="77777777" w:rsidTr="00DB299F">
        <w:trPr>
          <w:ins w:id="1414" w:author="Microsoft account" w:date="2021-05-22T23:04:00Z"/>
        </w:trPr>
        <w:tc>
          <w:tcPr>
            <w:tcW w:w="1666" w:type="pct"/>
            <w:tcBorders>
              <w:top w:val="single" w:sz="4" w:space="0" w:color="auto"/>
            </w:tcBorders>
          </w:tcPr>
          <w:p w14:paraId="2B79EA54" w14:textId="77777777" w:rsidR="004041C1" w:rsidRPr="009023CE" w:rsidRDefault="004041C1" w:rsidP="00E75A46">
            <w:pPr>
              <w:jc w:val="both"/>
              <w:rPr>
                <w:ins w:id="1415" w:author="Microsoft account" w:date="2021-05-22T23:04:00Z"/>
                <w:rStyle w:val="fontstyle01"/>
                <w:rFonts w:ascii="Times New Roman" w:hAnsi="Times New Roman" w:cs="Times New Roman"/>
              </w:rPr>
            </w:pPr>
            <w:ins w:id="1416" w:author="Microsoft account" w:date="2021-05-22T23:04:00Z">
              <w:r w:rsidRPr="009023CE">
                <w:rPr>
                  <w:rStyle w:val="fontstyle01"/>
                  <w:rFonts w:ascii="Times New Roman" w:hAnsi="Times New Roman" w:cs="Times New Roman"/>
                </w:rPr>
                <w:t>Literacy-numeracy</w:t>
              </w:r>
            </w:ins>
          </w:p>
        </w:tc>
        <w:tc>
          <w:tcPr>
            <w:tcW w:w="1667" w:type="pct"/>
            <w:tcBorders>
              <w:top w:val="single" w:sz="4" w:space="0" w:color="auto"/>
            </w:tcBorders>
          </w:tcPr>
          <w:p w14:paraId="7F1F5FFE" w14:textId="77777777" w:rsidR="004041C1" w:rsidRPr="009023CE" w:rsidRDefault="004041C1" w:rsidP="00E75A46">
            <w:pPr>
              <w:jc w:val="both"/>
              <w:rPr>
                <w:ins w:id="1417" w:author="Microsoft account" w:date="2021-05-22T23:04:00Z"/>
                <w:rStyle w:val="fontstyle01"/>
                <w:rFonts w:ascii="Times New Roman" w:hAnsi="Times New Roman" w:cs="Times New Roman"/>
              </w:rPr>
              <w:pPrChange w:id="1418" w:author="Microsoft account" w:date="2021-05-25T22:50:00Z">
                <w:pPr>
                  <w:jc w:val="both"/>
                </w:pPr>
              </w:pPrChange>
            </w:pPr>
            <w:ins w:id="1419" w:author="Microsoft account" w:date="2021-05-22T23:04:00Z">
              <w:r w:rsidRPr="009023CE">
                <w:rPr>
                  <w:rStyle w:val="fontstyle01"/>
                  <w:rFonts w:ascii="Times New Roman" w:hAnsi="Times New Roman" w:cs="Times New Roman"/>
                </w:rPr>
                <w:t>21.2</w:t>
              </w:r>
            </w:ins>
          </w:p>
        </w:tc>
        <w:tc>
          <w:tcPr>
            <w:tcW w:w="1667" w:type="pct"/>
            <w:tcBorders>
              <w:top w:val="single" w:sz="4" w:space="0" w:color="auto"/>
            </w:tcBorders>
          </w:tcPr>
          <w:p w14:paraId="71B29E6A" w14:textId="77777777" w:rsidR="004041C1" w:rsidRPr="009023CE" w:rsidRDefault="004041C1" w:rsidP="00E75A46">
            <w:pPr>
              <w:jc w:val="both"/>
              <w:rPr>
                <w:ins w:id="1420" w:author="Microsoft account" w:date="2021-05-22T23:04:00Z"/>
                <w:rStyle w:val="fontstyle01"/>
                <w:rFonts w:ascii="Times New Roman" w:hAnsi="Times New Roman" w:cs="Times New Roman"/>
              </w:rPr>
              <w:pPrChange w:id="1421" w:author="Microsoft account" w:date="2021-05-25T22:50:00Z">
                <w:pPr>
                  <w:jc w:val="both"/>
                </w:pPr>
              </w:pPrChange>
            </w:pPr>
            <w:ins w:id="1422" w:author="Microsoft account" w:date="2021-05-22T23:04:00Z">
              <w:r w:rsidRPr="009023CE">
                <w:rPr>
                  <w:rStyle w:val="fontstyle01"/>
                  <w:rFonts w:ascii="Times New Roman" w:hAnsi="Times New Roman" w:cs="Times New Roman"/>
                </w:rPr>
                <w:t>28.8</w:t>
              </w:r>
            </w:ins>
          </w:p>
        </w:tc>
      </w:tr>
      <w:tr w:rsidR="004041C1" w:rsidRPr="00193C97" w14:paraId="3D6DCEC1" w14:textId="77777777" w:rsidTr="00DB299F">
        <w:trPr>
          <w:ins w:id="1423" w:author="Microsoft account" w:date="2021-05-22T23:04:00Z"/>
        </w:trPr>
        <w:tc>
          <w:tcPr>
            <w:tcW w:w="1666" w:type="pct"/>
          </w:tcPr>
          <w:p w14:paraId="401CADA5" w14:textId="77777777" w:rsidR="004041C1" w:rsidRPr="009023CE" w:rsidRDefault="004041C1" w:rsidP="00E75A46">
            <w:pPr>
              <w:jc w:val="both"/>
              <w:rPr>
                <w:ins w:id="1424" w:author="Microsoft account" w:date="2021-05-22T23:04:00Z"/>
                <w:rStyle w:val="fontstyle01"/>
                <w:rFonts w:ascii="Times New Roman" w:hAnsi="Times New Roman" w:cs="Times New Roman"/>
              </w:rPr>
            </w:pPr>
            <w:ins w:id="1425" w:author="Microsoft account" w:date="2021-05-22T23:04:00Z">
              <w:r w:rsidRPr="009023CE">
                <w:rPr>
                  <w:rStyle w:val="fontstyle01"/>
                  <w:rFonts w:ascii="Times New Roman" w:hAnsi="Times New Roman" w:cs="Times New Roman"/>
                </w:rPr>
                <w:t>Physical</w:t>
              </w:r>
            </w:ins>
          </w:p>
        </w:tc>
        <w:tc>
          <w:tcPr>
            <w:tcW w:w="1667" w:type="pct"/>
          </w:tcPr>
          <w:p w14:paraId="273E746D" w14:textId="77777777" w:rsidR="004041C1" w:rsidRPr="009023CE" w:rsidRDefault="004041C1" w:rsidP="00E75A46">
            <w:pPr>
              <w:jc w:val="both"/>
              <w:rPr>
                <w:ins w:id="1426" w:author="Microsoft account" w:date="2021-05-22T23:04:00Z"/>
                <w:rStyle w:val="fontstyle01"/>
                <w:rFonts w:ascii="Times New Roman" w:hAnsi="Times New Roman" w:cs="Times New Roman"/>
              </w:rPr>
              <w:pPrChange w:id="1427" w:author="Microsoft account" w:date="2021-05-25T22:50:00Z">
                <w:pPr>
                  <w:jc w:val="both"/>
                </w:pPr>
              </w:pPrChange>
            </w:pPr>
            <w:ins w:id="1428" w:author="Microsoft account" w:date="2021-05-22T23:04:00Z">
              <w:r w:rsidRPr="009023CE">
                <w:rPr>
                  <w:rStyle w:val="fontstyle01"/>
                  <w:rFonts w:ascii="Times New Roman" w:hAnsi="Times New Roman" w:cs="Times New Roman"/>
                </w:rPr>
                <w:t>92.2</w:t>
              </w:r>
            </w:ins>
          </w:p>
        </w:tc>
        <w:tc>
          <w:tcPr>
            <w:tcW w:w="1667" w:type="pct"/>
          </w:tcPr>
          <w:p w14:paraId="22053924" w14:textId="77777777" w:rsidR="004041C1" w:rsidRPr="009023CE" w:rsidRDefault="004041C1" w:rsidP="00E75A46">
            <w:pPr>
              <w:jc w:val="both"/>
              <w:rPr>
                <w:ins w:id="1429" w:author="Microsoft account" w:date="2021-05-22T23:04:00Z"/>
                <w:rStyle w:val="fontstyle01"/>
                <w:rFonts w:ascii="Times New Roman" w:hAnsi="Times New Roman" w:cs="Times New Roman"/>
              </w:rPr>
              <w:pPrChange w:id="1430" w:author="Microsoft account" w:date="2021-05-25T22:50:00Z">
                <w:pPr>
                  <w:jc w:val="both"/>
                </w:pPr>
              </w:pPrChange>
            </w:pPr>
            <w:ins w:id="1431" w:author="Microsoft account" w:date="2021-05-22T23:04:00Z">
              <w:r w:rsidRPr="009023CE">
                <w:rPr>
                  <w:rStyle w:val="fontstyle01"/>
                  <w:rFonts w:ascii="Times New Roman" w:hAnsi="Times New Roman" w:cs="Times New Roman"/>
                </w:rPr>
                <w:t>98.4</w:t>
              </w:r>
            </w:ins>
          </w:p>
        </w:tc>
      </w:tr>
      <w:tr w:rsidR="004041C1" w:rsidRPr="00193C97" w14:paraId="277AB789" w14:textId="77777777" w:rsidTr="00DB299F">
        <w:trPr>
          <w:ins w:id="1432" w:author="Microsoft account" w:date="2021-05-22T23:04:00Z"/>
        </w:trPr>
        <w:tc>
          <w:tcPr>
            <w:tcW w:w="1666" w:type="pct"/>
          </w:tcPr>
          <w:p w14:paraId="38A19030" w14:textId="77777777" w:rsidR="004041C1" w:rsidRPr="009023CE" w:rsidRDefault="004041C1" w:rsidP="00E75A46">
            <w:pPr>
              <w:jc w:val="both"/>
              <w:rPr>
                <w:ins w:id="1433" w:author="Microsoft account" w:date="2021-05-22T23:04:00Z"/>
                <w:rStyle w:val="fontstyle01"/>
                <w:rFonts w:ascii="Times New Roman" w:hAnsi="Times New Roman" w:cs="Times New Roman"/>
              </w:rPr>
            </w:pPr>
            <w:ins w:id="1434" w:author="Microsoft account" w:date="2021-05-22T23:04:00Z">
              <w:r w:rsidRPr="009023CE">
                <w:rPr>
                  <w:rStyle w:val="fontstyle01"/>
                  <w:rFonts w:ascii="Times New Roman" w:hAnsi="Times New Roman" w:cs="Times New Roman"/>
                </w:rPr>
                <w:t>Social-Emotional</w:t>
              </w:r>
            </w:ins>
          </w:p>
        </w:tc>
        <w:tc>
          <w:tcPr>
            <w:tcW w:w="1667" w:type="pct"/>
          </w:tcPr>
          <w:p w14:paraId="2925659E" w14:textId="77777777" w:rsidR="004041C1" w:rsidRPr="009023CE" w:rsidRDefault="004041C1" w:rsidP="00E75A46">
            <w:pPr>
              <w:jc w:val="both"/>
              <w:rPr>
                <w:ins w:id="1435" w:author="Microsoft account" w:date="2021-05-22T23:04:00Z"/>
                <w:rStyle w:val="fontstyle01"/>
                <w:rFonts w:ascii="Times New Roman" w:hAnsi="Times New Roman" w:cs="Times New Roman"/>
              </w:rPr>
              <w:pPrChange w:id="1436" w:author="Microsoft account" w:date="2021-05-25T22:50:00Z">
                <w:pPr>
                  <w:jc w:val="both"/>
                </w:pPr>
              </w:pPrChange>
            </w:pPr>
            <w:ins w:id="1437" w:author="Microsoft account" w:date="2021-05-22T23:04:00Z">
              <w:r w:rsidRPr="009023CE">
                <w:rPr>
                  <w:rStyle w:val="fontstyle01"/>
                  <w:rFonts w:ascii="Times New Roman" w:hAnsi="Times New Roman" w:cs="Times New Roman"/>
                </w:rPr>
                <w:t>68.4</w:t>
              </w:r>
            </w:ins>
          </w:p>
        </w:tc>
        <w:tc>
          <w:tcPr>
            <w:tcW w:w="1667" w:type="pct"/>
          </w:tcPr>
          <w:p w14:paraId="1AB8329F" w14:textId="77777777" w:rsidR="004041C1" w:rsidRPr="009023CE" w:rsidRDefault="004041C1" w:rsidP="00E75A46">
            <w:pPr>
              <w:jc w:val="both"/>
              <w:rPr>
                <w:ins w:id="1438" w:author="Microsoft account" w:date="2021-05-22T23:04:00Z"/>
                <w:rStyle w:val="fontstyle01"/>
                <w:rFonts w:ascii="Times New Roman" w:hAnsi="Times New Roman" w:cs="Times New Roman"/>
              </w:rPr>
              <w:pPrChange w:id="1439" w:author="Microsoft account" w:date="2021-05-25T22:50:00Z">
                <w:pPr>
                  <w:jc w:val="both"/>
                </w:pPr>
              </w:pPrChange>
            </w:pPr>
            <w:ins w:id="1440" w:author="Microsoft account" w:date="2021-05-22T23:04:00Z">
              <w:r w:rsidRPr="009023CE">
                <w:rPr>
                  <w:rStyle w:val="fontstyle01"/>
                  <w:rFonts w:ascii="Times New Roman" w:hAnsi="Times New Roman" w:cs="Times New Roman"/>
                </w:rPr>
                <w:t>72.7</w:t>
              </w:r>
            </w:ins>
          </w:p>
        </w:tc>
      </w:tr>
      <w:tr w:rsidR="004041C1" w:rsidRPr="00193C97" w14:paraId="63B5377E" w14:textId="77777777" w:rsidTr="00DB299F">
        <w:trPr>
          <w:ins w:id="1441" w:author="Microsoft account" w:date="2021-05-22T23:04:00Z"/>
        </w:trPr>
        <w:tc>
          <w:tcPr>
            <w:tcW w:w="1666" w:type="pct"/>
          </w:tcPr>
          <w:p w14:paraId="29DFB7F8" w14:textId="77777777" w:rsidR="004041C1" w:rsidRPr="009023CE" w:rsidRDefault="004041C1" w:rsidP="00E75A46">
            <w:pPr>
              <w:jc w:val="both"/>
              <w:rPr>
                <w:ins w:id="1442" w:author="Microsoft account" w:date="2021-05-22T23:04:00Z"/>
                <w:rStyle w:val="fontstyle01"/>
                <w:rFonts w:ascii="Times New Roman" w:hAnsi="Times New Roman" w:cs="Times New Roman"/>
              </w:rPr>
            </w:pPr>
            <w:ins w:id="1443" w:author="Microsoft account" w:date="2021-05-22T23:04:00Z">
              <w:r>
                <w:rPr>
                  <w:rStyle w:val="fontstyle01"/>
                  <w:rFonts w:ascii="Times New Roman" w:hAnsi="Times New Roman" w:cs="Times New Roman"/>
                </w:rPr>
                <w:t>A</w:t>
              </w:r>
              <w:r w:rsidRPr="00FB6F17">
                <w:rPr>
                  <w:rStyle w:val="fontstyle01"/>
                  <w:rFonts w:ascii="Times New Roman" w:hAnsi="Times New Roman" w:cs="Times New Roman"/>
                </w:rPr>
                <w:t xml:space="preserve">pproaches to </w:t>
              </w:r>
              <w:r>
                <w:rPr>
                  <w:rStyle w:val="fontstyle01"/>
                  <w:rFonts w:ascii="Times New Roman" w:hAnsi="Times New Roman" w:cs="Times New Roman"/>
                </w:rPr>
                <w:t>l</w:t>
              </w:r>
              <w:r w:rsidRPr="009023CE">
                <w:rPr>
                  <w:rStyle w:val="fontstyle01"/>
                  <w:rFonts w:ascii="Times New Roman" w:hAnsi="Times New Roman" w:cs="Times New Roman"/>
                </w:rPr>
                <w:t>earning</w:t>
              </w:r>
            </w:ins>
          </w:p>
        </w:tc>
        <w:tc>
          <w:tcPr>
            <w:tcW w:w="1667" w:type="pct"/>
          </w:tcPr>
          <w:p w14:paraId="06A17D96" w14:textId="77777777" w:rsidR="004041C1" w:rsidRPr="009023CE" w:rsidRDefault="004041C1" w:rsidP="00E75A46">
            <w:pPr>
              <w:jc w:val="both"/>
              <w:rPr>
                <w:ins w:id="1444" w:author="Microsoft account" w:date="2021-05-22T23:04:00Z"/>
                <w:rStyle w:val="fontstyle01"/>
                <w:rFonts w:ascii="Times New Roman" w:hAnsi="Times New Roman" w:cs="Times New Roman"/>
              </w:rPr>
              <w:pPrChange w:id="1445" w:author="Microsoft account" w:date="2021-05-25T22:50:00Z">
                <w:pPr>
                  <w:jc w:val="both"/>
                </w:pPr>
              </w:pPrChange>
            </w:pPr>
            <w:ins w:id="1446" w:author="Microsoft account" w:date="2021-05-22T23:04:00Z">
              <w:r w:rsidRPr="009023CE">
                <w:rPr>
                  <w:rStyle w:val="fontstyle01"/>
                  <w:rFonts w:ascii="Times New Roman" w:hAnsi="Times New Roman" w:cs="Times New Roman"/>
                </w:rPr>
                <w:t>87.5</w:t>
              </w:r>
            </w:ins>
          </w:p>
        </w:tc>
        <w:tc>
          <w:tcPr>
            <w:tcW w:w="1667" w:type="pct"/>
          </w:tcPr>
          <w:p w14:paraId="7C5BAAD2" w14:textId="77777777" w:rsidR="004041C1" w:rsidRPr="009023CE" w:rsidRDefault="004041C1" w:rsidP="00E75A46">
            <w:pPr>
              <w:jc w:val="both"/>
              <w:rPr>
                <w:ins w:id="1447" w:author="Microsoft account" w:date="2021-05-22T23:04:00Z"/>
                <w:rStyle w:val="fontstyle01"/>
                <w:rFonts w:ascii="Times New Roman" w:hAnsi="Times New Roman" w:cs="Times New Roman"/>
              </w:rPr>
              <w:pPrChange w:id="1448" w:author="Microsoft account" w:date="2021-05-25T22:50:00Z">
                <w:pPr>
                  <w:jc w:val="both"/>
                </w:pPr>
              </w:pPrChange>
            </w:pPr>
            <w:ins w:id="1449" w:author="Microsoft account" w:date="2021-05-22T23:04:00Z">
              <w:r w:rsidRPr="009023CE">
                <w:rPr>
                  <w:rStyle w:val="fontstyle01"/>
                  <w:rFonts w:ascii="Times New Roman" w:hAnsi="Times New Roman" w:cs="Times New Roman"/>
                </w:rPr>
                <w:t>91.4</w:t>
              </w:r>
            </w:ins>
          </w:p>
        </w:tc>
      </w:tr>
      <w:commentRangeEnd w:id="1033"/>
    </w:tbl>
    <w:p w14:paraId="1331E239" w14:textId="77777777" w:rsidR="0062170C" w:rsidRDefault="0062170C" w:rsidP="00E75A46">
      <w:pPr>
        <w:spacing w:after="0" w:line="480" w:lineRule="auto"/>
        <w:contextualSpacing/>
        <w:jc w:val="both"/>
        <w:rPr>
          <w:ins w:id="1450" w:author="Microsoft account" w:date="2021-05-25T16:21:00Z"/>
          <w:rStyle w:val="CommentReference"/>
          <w:lang w:val="en-US"/>
        </w:rPr>
        <w:pPrChange w:id="1451" w:author="Microsoft account" w:date="2021-05-25T22:50:00Z">
          <w:pPr>
            <w:spacing w:after="0" w:line="480" w:lineRule="auto"/>
            <w:contextualSpacing/>
          </w:pPr>
        </w:pPrChange>
      </w:pPr>
    </w:p>
    <w:p w14:paraId="3255491E" w14:textId="404B9A63" w:rsidR="00A56260" w:rsidRPr="009719D2" w:rsidDel="0031547A" w:rsidRDefault="0062170C" w:rsidP="00E75A46">
      <w:pPr>
        <w:spacing w:after="0" w:line="480" w:lineRule="auto"/>
        <w:contextualSpacing/>
        <w:jc w:val="both"/>
        <w:rPr>
          <w:ins w:id="1452" w:author="meshbah rahman" w:date="2021-02-22T00:03:00Z"/>
          <w:del w:id="1453" w:author="Microsoft account" w:date="2021-05-22T22:58:00Z"/>
          <w:rStyle w:val="fontstyle01"/>
          <w:rFonts w:ascii="Times New Roman" w:hAnsi="Times New Roman" w:cs="Times New Roman"/>
          <w:sz w:val="22"/>
          <w:szCs w:val="22"/>
        </w:rPr>
        <w:pPrChange w:id="1454" w:author="Microsoft account" w:date="2021-05-25T22:50:00Z">
          <w:pPr>
            <w:spacing w:after="0" w:line="480" w:lineRule="auto"/>
            <w:contextualSpacing/>
          </w:pPr>
        </w:pPrChange>
      </w:pPr>
      <w:ins w:id="1455" w:author="Microsoft account" w:date="2021-05-25T16:21:00Z">
        <w:r>
          <w:rPr>
            <w:rStyle w:val="CommentReference"/>
            <w:rFonts w:ascii="Times New Roman" w:hAnsi="Times New Roman" w:cs="Times New Roman"/>
            <w:sz w:val="22"/>
            <w:szCs w:val="22"/>
            <w:lang w:val="en-US"/>
          </w:rPr>
          <w:t xml:space="preserve">The </w:t>
        </w:r>
      </w:ins>
      <w:del w:id="1456" w:author="Microsoft account" w:date="2021-05-25T16:21:00Z">
        <w:r w:rsidR="00A56260" w:rsidRPr="0062170C" w:rsidDel="0062170C">
          <w:rPr>
            <w:rStyle w:val="CommentReference"/>
            <w:rFonts w:ascii="Times New Roman" w:hAnsi="Times New Roman" w:cs="Times New Roman"/>
            <w:sz w:val="22"/>
            <w:szCs w:val="22"/>
            <w:lang w:val="en-US"/>
            <w:rPrChange w:id="1457" w:author="Microsoft account" w:date="2021-05-25T16:21:00Z">
              <w:rPr>
                <w:rStyle w:val="CommentReference"/>
                <w:lang w:val="en-US"/>
              </w:rPr>
            </w:rPrChange>
          </w:rPr>
          <w:commentReference w:id="1033"/>
        </w:r>
        <w:commentRangeEnd w:id="1034"/>
        <w:commentRangeEnd w:id="1035"/>
        <w:commentRangeEnd w:id="1036"/>
        <w:commentRangeEnd w:id="1037"/>
        <w:r w:rsidR="00903FE8" w:rsidRPr="0062170C" w:rsidDel="0062170C">
          <w:rPr>
            <w:rStyle w:val="CommentReference"/>
            <w:rFonts w:ascii="Times New Roman" w:hAnsi="Times New Roman" w:cs="Times New Roman"/>
            <w:sz w:val="22"/>
            <w:szCs w:val="22"/>
            <w:lang w:val="en-US"/>
            <w:rPrChange w:id="1458" w:author="Microsoft account" w:date="2021-05-25T16:21:00Z">
              <w:rPr>
                <w:rStyle w:val="CommentReference"/>
                <w:lang w:val="en-US"/>
              </w:rPr>
            </w:rPrChange>
          </w:rPr>
          <w:commentReference w:id="1034"/>
        </w:r>
      </w:del>
      <w:del w:id="1459" w:author="Microsoft account" w:date="2021-05-22T22:49:00Z">
        <w:r w:rsidR="00FA6755" w:rsidRPr="0062170C" w:rsidDel="00922021">
          <w:rPr>
            <w:rStyle w:val="CommentReference"/>
            <w:rFonts w:ascii="Times New Roman" w:hAnsi="Times New Roman" w:cs="Times New Roman"/>
            <w:sz w:val="22"/>
            <w:szCs w:val="22"/>
            <w:lang w:val="en-US"/>
            <w:rPrChange w:id="1460" w:author="Microsoft account" w:date="2021-05-25T16:21:00Z">
              <w:rPr>
                <w:rStyle w:val="CommentReference"/>
                <w:lang w:val="en-US"/>
              </w:rPr>
            </w:rPrChange>
          </w:rPr>
          <w:commentReference w:id="1035"/>
        </w:r>
        <w:r w:rsidR="003426F5" w:rsidRPr="0062170C" w:rsidDel="00922021">
          <w:rPr>
            <w:rStyle w:val="CommentReference"/>
            <w:rFonts w:ascii="Times New Roman" w:hAnsi="Times New Roman" w:cs="Times New Roman"/>
            <w:sz w:val="22"/>
            <w:szCs w:val="22"/>
            <w:lang w:val="en-US"/>
            <w:rPrChange w:id="1461" w:author="Microsoft account" w:date="2021-05-25T16:21:00Z">
              <w:rPr>
                <w:rStyle w:val="CommentReference"/>
                <w:lang w:val="en-US"/>
              </w:rPr>
            </w:rPrChange>
          </w:rPr>
          <w:commentReference w:id="1036"/>
        </w:r>
        <w:r w:rsidR="00461012" w:rsidRPr="0062170C" w:rsidDel="00922021">
          <w:rPr>
            <w:rStyle w:val="CommentReference"/>
            <w:rFonts w:ascii="Times New Roman" w:hAnsi="Times New Roman" w:cs="Times New Roman"/>
            <w:sz w:val="22"/>
            <w:szCs w:val="22"/>
            <w:lang w:val="en-US"/>
            <w:rPrChange w:id="1462" w:author="Microsoft account" w:date="2021-05-25T16:21:00Z">
              <w:rPr>
                <w:rStyle w:val="CommentReference"/>
                <w:lang w:val="en-US"/>
              </w:rPr>
            </w:rPrChange>
          </w:rPr>
          <w:commentReference w:id="1037"/>
        </w:r>
      </w:del>
      <w:ins w:id="1463" w:author="Chowdhury,Muhammad Abdul Baker" w:date="2021-02-24T15:12:00Z">
        <w:del w:id="1464" w:author="Microsoft account" w:date="2021-05-22T22:49:00Z">
          <w:r w:rsidR="00FA6755" w:rsidRPr="00F35DB3" w:rsidDel="00922021">
            <w:rPr>
              <w:rStyle w:val="fontstyle01"/>
              <w:rFonts w:ascii="Times New Roman" w:hAnsi="Times New Roman" w:cs="Times New Roman"/>
              <w:sz w:val="22"/>
              <w:szCs w:val="22"/>
            </w:rPr>
            <w:delText>S</w:delText>
          </w:r>
        </w:del>
        <w:del w:id="1465" w:author="Microsoft account" w:date="2021-05-22T22:58:00Z">
          <w:r w:rsidR="00FA6755" w:rsidRPr="009719D2" w:rsidDel="0031547A">
            <w:rPr>
              <w:rStyle w:val="fontstyle01"/>
              <w:rFonts w:ascii="Times New Roman" w:hAnsi="Times New Roman" w:cs="Times New Roman"/>
              <w:sz w:val="22"/>
              <w:szCs w:val="22"/>
            </w:rPr>
            <w:delText>ur</w:delText>
          </w:r>
        </w:del>
      </w:ins>
      <w:ins w:id="1466" w:author="Chowdhury,Muhammad Abdul Baker" w:date="2021-02-24T15:13:00Z">
        <w:del w:id="1467" w:author="Microsoft account" w:date="2021-05-22T22:58:00Z">
          <w:r w:rsidR="00FA6755" w:rsidRPr="009719D2" w:rsidDel="0031547A">
            <w:rPr>
              <w:rStyle w:val="fontstyle01"/>
              <w:rFonts w:ascii="Times New Roman" w:hAnsi="Times New Roman" w:cs="Times New Roman"/>
              <w:sz w:val="22"/>
              <w:szCs w:val="22"/>
            </w:rPr>
            <w:delText>v</w:delText>
          </w:r>
        </w:del>
      </w:ins>
      <w:ins w:id="1468" w:author="Chowdhury,Muhammad Abdul Baker" w:date="2021-02-24T15:12:00Z">
        <w:del w:id="1469" w:author="Microsoft account" w:date="2021-05-22T22:58:00Z">
          <w:r w:rsidR="00FA6755" w:rsidRPr="009719D2" w:rsidDel="0031547A">
            <w:rPr>
              <w:rStyle w:val="fontstyle01"/>
              <w:rFonts w:ascii="Times New Roman" w:hAnsi="Times New Roman" w:cs="Times New Roman"/>
              <w:sz w:val="22"/>
              <w:szCs w:val="22"/>
            </w:rPr>
            <w:delText xml:space="preserve">ey Characteristics: </w:delText>
          </w:r>
        </w:del>
      </w:ins>
    </w:p>
    <w:p w14:paraId="1B5DF336" w14:textId="74A1BA17" w:rsidR="00553B53" w:rsidDel="00E75A46" w:rsidRDefault="00FA6755" w:rsidP="00E75A46">
      <w:pPr>
        <w:spacing w:after="0" w:line="480" w:lineRule="auto"/>
        <w:contextualSpacing/>
        <w:jc w:val="both"/>
        <w:rPr>
          <w:del w:id="1470" w:author="Microsoft account" w:date="2021-05-22T14:34:00Z"/>
          <w:rFonts w:ascii="Times New Roman" w:hAnsi="Times New Roman" w:cs="Times New Roman"/>
          <w:color w:val="000000"/>
        </w:rPr>
        <w:pPrChange w:id="1471" w:author="Microsoft account" w:date="2021-05-25T22:50:00Z">
          <w:pPr>
            <w:spacing w:after="0" w:line="480" w:lineRule="auto"/>
            <w:contextualSpacing/>
          </w:pPr>
        </w:pPrChange>
      </w:pPr>
      <w:ins w:id="1472" w:author="Chowdhury,Muhammad Abdul Baker" w:date="2021-02-24T15:13:00Z">
        <w:del w:id="1473" w:author="Microsoft account" w:date="2021-05-22T22:58:00Z">
          <w:r w:rsidRPr="0011638B" w:rsidDel="0031547A">
            <w:rPr>
              <w:rStyle w:val="fontstyle01"/>
              <w:rFonts w:ascii="Times New Roman" w:hAnsi="Times New Roman" w:cs="Times New Roman"/>
              <w:sz w:val="22"/>
              <w:szCs w:val="22"/>
            </w:rPr>
            <w:delText>This study inc</w:delText>
          </w:r>
        </w:del>
      </w:ins>
      <w:ins w:id="1474" w:author="Rashed Hasan" w:date="2021-05-05T03:05:00Z">
        <w:del w:id="1475" w:author="Microsoft account" w:date="2021-05-22T22:58:00Z">
          <w:r w:rsidR="00CD7C11" w:rsidRPr="0011638B" w:rsidDel="0031547A">
            <w:rPr>
              <w:rStyle w:val="fontstyle01"/>
              <w:rFonts w:ascii="Times New Roman" w:hAnsi="Times New Roman" w:cs="Times New Roman"/>
              <w:sz w:val="22"/>
              <w:szCs w:val="22"/>
            </w:rPr>
            <w:delText>+</w:delText>
          </w:r>
        </w:del>
      </w:ins>
      <w:ins w:id="1476" w:author="Chowdhury,Muhammad Abdul Baker" w:date="2021-02-24T15:13:00Z">
        <w:del w:id="1477" w:author="Microsoft account" w:date="2021-05-22T22:58:00Z">
          <w:r w:rsidRPr="0011638B" w:rsidDel="0031547A">
            <w:rPr>
              <w:rStyle w:val="fontstyle01"/>
              <w:rFonts w:ascii="Times New Roman" w:hAnsi="Times New Roman" w:cs="Times New Roman"/>
              <w:sz w:val="22"/>
              <w:szCs w:val="22"/>
            </w:rPr>
            <w:delText xml:space="preserve">luded </w:delText>
          </w:r>
        </w:del>
        <w:del w:id="1478" w:author="Microsoft account" w:date="2021-05-01T23:49:00Z">
          <w:r w:rsidRPr="008303FF" w:rsidDel="000D1378">
            <w:rPr>
              <w:rStyle w:val="fontstyle01"/>
              <w:rFonts w:ascii="Times New Roman" w:hAnsi="Times New Roman" w:cs="Times New Roman"/>
              <w:sz w:val="22"/>
              <w:szCs w:val="22"/>
            </w:rPr>
            <w:delText>17494</w:delText>
          </w:r>
        </w:del>
        <w:del w:id="1479" w:author="Microsoft account" w:date="2021-05-22T22:58:00Z">
          <w:r w:rsidRPr="002725AB" w:rsidDel="0031547A">
            <w:rPr>
              <w:rStyle w:val="fontstyle01"/>
              <w:rFonts w:ascii="Times New Roman" w:hAnsi="Times New Roman" w:cs="Times New Roman"/>
              <w:sz w:val="22"/>
              <w:szCs w:val="22"/>
            </w:rPr>
            <w:delText xml:space="preserve"> nationally representative children </w:delText>
          </w:r>
        </w:del>
      </w:ins>
      <w:ins w:id="1480" w:author="Chowdhury,Muhammad Abdul Baker" w:date="2021-02-24T15:14:00Z">
        <w:del w:id="1481" w:author="Microsoft account" w:date="2021-05-01T23:49:00Z">
          <w:r w:rsidRPr="002725AB" w:rsidDel="000D1378">
            <w:rPr>
              <w:rStyle w:val="fontstyle01"/>
              <w:rFonts w:ascii="Times New Roman" w:hAnsi="Times New Roman" w:cs="Times New Roman"/>
              <w:sz w:val="22"/>
              <w:szCs w:val="22"/>
            </w:rPr>
            <w:delText>XX</w:delText>
          </w:r>
        </w:del>
        <w:del w:id="1482" w:author="Microsoft account" w:date="2021-05-22T22:58:00Z">
          <w:r w:rsidRPr="002725AB" w:rsidDel="0031547A">
            <w:rPr>
              <w:rStyle w:val="fontstyle01"/>
              <w:rFonts w:ascii="Times New Roman" w:hAnsi="Times New Roman" w:cs="Times New Roman"/>
              <w:sz w:val="22"/>
              <w:szCs w:val="22"/>
            </w:rPr>
            <w:delText xml:space="preserve"> to </w:delText>
          </w:r>
        </w:del>
        <w:del w:id="1483" w:author="Microsoft account" w:date="2021-05-01T23:49:00Z">
          <w:r w:rsidRPr="002725AB" w:rsidDel="000D1378">
            <w:rPr>
              <w:rStyle w:val="fontstyle01"/>
              <w:rFonts w:ascii="Times New Roman" w:hAnsi="Times New Roman" w:cs="Times New Roman"/>
              <w:sz w:val="22"/>
              <w:szCs w:val="22"/>
            </w:rPr>
            <w:delText>XX</w:delText>
          </w:r>
        </w:del>
        <w:del w:id="1484" w:author="Microsoft account" w:date="2021-05-22T22:58:00Z">
          <w:r w:rsidRPr="002725AB" w:rsidDel="0031547A">
            <w:rPr>
              <w:rStyle w:val="fontstyle01"/>
              <w:rFonts w:ascii="Times New Roman" w:hAnsi="Times New Roman" w:cs="Times New Roman"/>
              <w:sz w:val="22"/>
              <w:szCs w:val="22"/>
            </w:rPr>
            <w:delText xml:space="preserve"> months of age in Bangladesh.</w:delText>
          </w:r>
        </w:del>
      </w:ins>
      <w:ins w:id="1485" w:author="Chowdhury,Muhammad Abdul Baker" w:date="2021-02-24T15:15:00Z">
        <w:del w:id="1486" w:author="Microsoft account" w:date="2021-05-22T22:58:00Z">
          <w:r w:rsidRPr="00433B88" w:rsidDel="0031547A">
            <w:rPr>
              <w:rStyle w:val="fontstyle01"/>
              <w:rFonts w:ascii="Times New Roman" w:hAnsi="Times New Roman" w:cs="Times New Roman"/>
              <w:sz w:val="22"/>
              <w:szCs w:val="22"/>
            </w:rPr>
            <w:delText xml:space="preserve"> The prevalence of </w:delText>
          </w:r>
        </w:del>
      </w:ins>
      <w:ins w:id="1487" w:author="Kabir, Russell" w:date="2021-02-26T14:07:00Z">
        <w:del w:id="1488" w:author="Microsoft account" w:date="2021-05-22T22:58:00Z">
          <w:r w:rsidR="00BA324C" w:rsidRPr="00154E9F" w:rsidDel="0031547A">
            <w:rPr>
              <w:rStyle w:val="fontstyle01"/>
              <w:rFonts w:ascii="Times New Roman" w:hAnsi="Times New Roman" w:cs="Times New Roman"/>
              <w:sz w:val="22"/>
              <w:szCs w:val="22"/>
            </w:rPr>
            <w:delText>developmentally on track children</w:delText>
          </w:r>
        </w:del>
      </w:ins>
      <w:ins w:id="1489" w:author="Chowdhury,Muhammad Abdul Baker" w:date="2021-02-24T15:24:00Z">
        <w:del w:id="1490" w:author="Microsoft account" w:date="2021-05-22T22:58:00Z">
          <w:r w:rsidR="00553B53" w:rsidRPr="00E75A46" w:rsidDel="0031547A">
            <w:rPr>
              <w:rStyle w:val="fontstyle01"/>
              <w:rFonts w:ascii="Times New Roman" w:hAnsi="Times New Roman" w:cs="Times New Roman"/>
              <w:sz w:val="22"/>
              <w:szCs w:val="22"/>
            </w:rPr>
            <w:delText xml:space="preserve">children who are developmentally on track increased from </w:delText>
          </w:r>
        </w:del>
      </w:ins>
      <w:commentRangeStart w:id="1491"/>
      <w:commentRangeStart w:id="1492"/>
      <w:ins w:id="1493" w:author="Chowdhury,Muhammad Abdul Baker" w:date="2021-02-24T15:25:00Z">
        <w:del w:id="1494" w:author="Microsoft account" w:date="2021-05-22T22:58:00Z">
          <w:r w:rsidR="00553B53" w:rsidRPr="0062170C" w:rsidDel="0031547A">
            <w:rPr>
              <w:rStyle w:val="fontstyle01"/>
              <w:rFonts w:ascii="Times New Roman" w:hAnsi="Times New Roman" w:cs="Times New Roman"/>
              <w:sz w:val="22"/>
              <w:szCs w:val="22"/>
              <w:rPrChange w:id="1495" w:author="Microsoft account" w:date="2021-05-25T16:21:00Z">
                <w:rPr>
                  <w:rStyle w:val="fontstyle01"/>
                  <w:rFonts w:ascii="Times New Roman" w:hAnsi="Times New Roman" w:cs="Times New Roman"/>
                  <w:sz w:val="22"/>
                  <w:szCs w:val="22"/>
                </w:rPr>
              </w:rPrChange>
            </w:rPr>
            <w:delText>65.46% in 2012 to 74.86% in 2019</w:delText>
          </w:r>
          <w:commentRangeEnd w:id="1491"/>
          <w:r w:rsidR="00553B53" w:rsidRPr="0062170C" w:rsidDel="0031547A">
            <w:rPr>
              <w:rStyle w:val="CommentReference"/>
              <w:rFonts w:ascii="Times New Roman" w:hAnsi="Times New Roman" w:cs="Times New Roman"/>
              <w:sz w:val="22"/>
              <w:szCs w:val="22"/>
              <w:lang w:val="en-US"/>
              <w:rPrChange w:id="1496" w:author="Microsoft account" w:date="2021-05-25T16:21:00Z">
                <w:rPr>
                  <w:rStyle w:val="CommentReference"/>
                  <w:lang w:val="en-US"/>
                </w:rPr>
              </w:rPrChange>
            </w:rPr>
            <w:commentReference w:id="1491"/>
          </w:r>
        </w:del>
      </w:ins>
      <w:commentRangeEnd w:id="1492"/>
      <w:del w:id="1497" w:author="Microsoft account" w:date="2021-05-22T22:58:00Z">
        <w:r w:rsidR="003426F5" w:rsidRPr="0062170C" w:rsidDel="0031547A">
          <w:rPr>
            <w:rStyle w:val="CommentReference"/>
            <w:rFonts w:ascii="Times New Roman" w:hAnsi="Times New Roman" w:cs="Times New Roman"/>
            <w:sz w:val="22"/>
            <w:szCs w:val="22"/>
            <w:lang w:val="en-US"/>
            <w:rPrChange w:id="1498" w:author="Microsoft account" w:date="2021-05-25T16:21:00Z">
              <w:rPr>
                <w:rStyle w:val="CommentReference"/>
                <w:lang w:val="en-US"/>
              </w:rPr>
            </w:rPrChange>
          </w:rPr>
          <w:commentReference w:id="1492"/>
        </w:r>
      </w:del>
      <w:ins w:id="1499" w:author="Chowdhury,Muhammad Abdul Baker" w:date="2021-02-24T15:25:00Z">
        <w:del w:id="1500" w:author="Microsoft account" w:date="2021-05-22T22:58:00Z">
          <w:r w:rsidR="00553B53" w:rsidRPr="00F35DB3" w:rsidDel="0031547A">
            <w:rPr>
              <w:rStyle w:val="fontstyle01"/>
              <w:rFonts w:ascii="Times New Roman" w:hAnsi="Times New Roman" w:cs="Times New Roman"/>
              <w:sz w:val="22"/>
              <w:szCs w:val="22"/>
            </w:rPr>
            <w:delText xml:space="preserve">. </w:delText>
          </w:r>
        </w:del>
      </w:ins>
      <w:commentRangeStart w:id="1501"/>
      <w:commentRangeStart w:id="1502"/>
      <w:ins w:id="1503" w:author="Chowdhury,Muhammad Abdul Baker" w:date="2021-02-24T15:26:00Z">
        <w:del w:id="1504" w:author="Microsoft account" w:date="2021-05-22T22:58:00Z">
          <w:r w:rsidR="00F23C8E" w:rsidRPr="009719D2" w:rsidDel="0031547A">
            <w:rPr>
              <w:rStyle w:val="fontstyle01"/>
              <w:rFonts w:ascii="Times New Roman" w:hAnsi="Times New Roman" w:cs="Times New Roman"/>
              <w:sz w:val="22"/>
              <w:szCs w:val="22"/>
            </w:rPr>
            <w:delText>(Figure-1</w:delText>
          </w:r>
        </w:del>
      </w:ins>
      <w:ins w:id="1505" w:author="Rashed Hasan" w:date="2021-05-13T01:58:00Z">
        <w:del w:id="1506" w:author="Microsoft account" w:date="2021-05-22T22:58:00Z">
          <w:r w:rsidR="00387F38" w:rsidRPr="009719D2" w:rsidDel="0031547A">
            <w:rPr>
              <w:rStyle w:val="fontstyle01"/>
              <w:rFonts w:ascii="Times New Roman" w:hAnsi="Times New Roman" w:cs="Times New Roman"/>
              <w:sz w:val="22"/>
              <w:szCs w:val="22"/>
            </w:rPr>
            <w:delText>2</w:delText>
          </w:r>
        </w:del>
      </w:ins>
      <w:ins w:id="1507" w:author="Chowdhury,Muhammad Abdul Baker" w:date="2021-02-24T15:26:00Z">
        <w:del w:id="1508" w:author="Microsoft account" w:date="2021-05-22T22:58:00Z">
          <w:r w:rsidR="00F23C8E" w:rsidRPr="009719D2" w:rsidDel="0031547A">
            <w:rPr>
              <w:rStyle w:val="fontstyle01"/>
              <w:rFonts w:ascii="Times New Roman" w:hAnsi="Times New Roman" w:cs="Times New Roman"/>
              <w:sz w:val="22"/>
              <w:szCs w:val="22"/>
            </w:rPr>
            <w:delText>)</w:delText>
          </w:r>
        </w:del>
        <w:del w:id="1509" w:author="Microsoft account" w:date="2021-05-02T00:00:00Z">
          <w:r w:rsidR="00F23C8E" w:rsidRPr="009719D2" w:rsidDel="000D1378">
            <w:rPr>
              <w:rStyle w:val="fontstyle01"/>
              <w:rFonts w:ascii="Times New Roman" w:hAnsi="Times New Roman" w:cs="Times New Roman"/>
              <w:sz w:val="22"/>
              <w:szCs w:val="22"/>
            </w:rPr>
            <w:delText xml:space="preserve"> </w:delText>
          </w:r>
          <w:commentRangeEnd w:id="1501"/>
          <w:r w:rsidR="00F23C8E" w:rsidRPr="0062170C" w:rsidDel="000D1378">
            <w:rPr>
              <w:rStyle w:val="CommentReference"/>
              <w:rFonts w:ascii="Times New Roman" w:hAnsi="Times New Roman" w:cs="Times New Roman"/>
              <w:sz w:val="22"/>
              <w:szCs w:val="22"/>
              <w:lang w:val="en-US"/>
              <w:rPrChange w:id="1510" w:author="Microsoft account" w:date="2021-05-25T16:21:00Z">
                <w:rPr>
                  <w:rStyle w:val="CommentReference"/>
                  <w:lang w:val="en-US"/>
                </w:rPr>
              </w:rPrChange>
            </w:rPr>
            <w:commentReference w:id="1501"/>
          </w:r>
        </w:del>
      </w:ins>
      <w:commentRangeEnd w:id="1502"/>
      <w:del w:id="1511" w:author="Microsoft account" w:date="2021-05-22T22:58:00Z">
        <w:r w:rsidR="003426F5" w:rsidRPr="0062170C" w:rsidDel="0031547A">
          <w:rPr>
            <w:rStyle w:val="CommentReference"/>
            <w:rFonts w:ascii="Times New Roman" w:hAnsi="Times New Roman" w:cs="Times New Roman"/>
            <w:sz w:val="22"/>
            <w:szCs w:val="22"/>
            <w:lang w:val="en-US"/>
            <w:rPrChange w:id="1512" w:author="Microsoft account" w:date="2021-05-25T16:21:00Z">
              <w:rPr>
                <w:rStyle w:val="CommentReference"/>
                <w:lang w:val="en-US"/>
              </w:rPr>
            </w:rPrChange>
          </w:rPr>
          <w:commentReference w:id="1502"/>
        </w:r>
      </w:del>
      <w:ins w:id="1513" w:author="Microsoft account" w:date="2021-05-25T22:45:00Z">
        <w:r w:rsidR="00E75A46" w:rsidRPr="00103135">
          <w:rPr>
            <w:rFonts w:ascii="Times New Roman" w:hAnsi="Times New Roman" w:cs="Times New Roman"/>
            <w:color w:val="000000"/>
          </w:rPr>
          <w:t>Overall</w:t>
        </w:r>
      </w:ins>
      <w:ins w:id="1514" w:author="Microsoft account" w:date="2021-05-22T23:07:00Z">
        <w:r w:rsidR="004041C1" w:rsidRPr="00103135">
          <w:rPr>
            <w:rFonts w:ascii="Times New Roman" w:hAnsi="Times New Roman" w:cs="Times New Roman"/>
            <w:color w:val="000000"/>
          </w:rPr>
          <w:t xml:space="preserve"> ECD status by their socio-demographic </w:t>
        </w:r>
      </w:ins>
      <w:ins w:id="1515" w:author="Microsoft account" w:date="2021-05-22T23:10:00Z">
        <w:r w:rsidR="006A0D61">
          <w:rPr>
            <w:rFonts w:ascii="Times New Roman" w:hAnsi="Times New Roman" w:cs="Times New Roman"/>
            <w:color w:val="000000"/>
          </w:rPr>
          <w:t xml:space="preserve">and child </w:t>
        </w:r>
      </w:ins>
      <w:ins w:id="1516" w:author="Microsoft account" w:date="2021-05-22T23:07:00Z">
        <w:r w:rsidR="004041C1" w:rsidRPr="00103135">
          <w:rPr>
            <w:rFonts w:ascii="Times New Roman" w:hAnsi="Times New Roman" w:cs="Times New Roman"/>
            <w:color w:val="000000"/>
          </w:rPr>
          <w:t>characteristics for 2012 MICS and 2019 MICS surveys</w:t>
        </w:r>
        <w:r w:rsidR="004041C1">
          <w:rPr>
            <w:rFonts w:ascii="Times New Roman" w:hAnsi="Times New Roman" w:cs="Times New Roman"/>
            <w:color w:val="000000"/>
          </w:rPr>
          <w:t xml:space="preserve"> are shown in Table 2</w:t>
        </w:r>
        <w:r w:rsidR="004041C1" w:rsidRPr="00103135">
          <w:rPr>
            <w:rFonts w:ascii="Times New Roman" w:hAnsi="Times New Roman" w:cs="Times New Roman"/>
            <w:color w:val="000000"/>
          </w:rPr>
          <w:t>.</w:t>
        </w:r>
      </w:ins>
      <w:ins w:id="1517" w:author="Microsoft account" w:date="2021-05-22T23:09:00Z">
        <w:r w:rsidR="00B41406" w:rsidRPr="00B41406">
          <w:rPr>
            <w:rFonts w:ascii="Times New Roman" w:hAnsi="Times New Roman" w:cs="Times New Roman"/>
            <w:color w:val="000000"/>
          </w:rPr>
          <w:t xml:space="preserve"> </w:t>
        </w:r>
        <w:r w:rsidR="00B41406" w:rsidRPr="00103135">
          <w:rPr>
            <w:rFonts w:ascii="Times New Roman" w:hAnsi="Times New Roman" w:cs="Times New Roman"/>
            <w:color w:val="000000"/>
          </w:rPr>
          <w:t xml:space="preserve">The distribution of developmentally on track status of child </w:t>
        </w:r>
      </w:ins>
      <w:ins w:id="1518" w:author="Microsoft account" w:date="2021-05-22T23:11:00Z">
        <w:r w:rsidR="006A0D61">
          <w:rPr>
            <w:rFonts w:ascii="Times New Roman" w:hAnsi="Times New Roman" w:cs="Times New Roman"/>
            <w:color w:val="000000"/>
          </w:rPr>
          <w:t xml:space="preserve">bought in the family of </w:t>
        </w:r>
      </w:ins>
      <w:ins w:id="1519" w:author="Microsoft account" w:date="2021-05-22T23:12:00Z">
        <w:r w:rsidR="006A0D61">
          <w:rPr>
            <w:rFonts w:ascii="Times New Roman" w:hAnsi="Times New Roman" w:cs="Times New Roman"/>
            <w:color w:val="000000"/>
          </w:rPr>
          <w:t xml:space="preserve">highly educated mother </w:t>
        </w:r>
        <w:r w:rsidR="006A0D61" w:rsidRPr="00F35DB3">
          <w:rPr>
            <w:rFonts w:ascii="Times New Roman" w:hAnsi="Times New Roman" w:cs="Times New Roman"/>
            <w:color w:val="000000"/>
          </w:rPr>
          <w:t>(</w:t>
        </w:r>
        <w:r w:rsidR="006A0D61" w:rsidRPr="0062170C">
          <w:rPr>
            <w:rFonts w:ascii="Times New Roman" w:hAnsi="Times New Roman" w:cs="Times New Roman"/>
            <w:bCs/>
            <w:rPrChange w:id="1520" w:author="Microsoft account" w:date="2021-05-25T16:16:00Z">
              <w:rPr>
                <w:rFonts w:ascii="Times New Roman" w:hAnsi="Times New Roman" w:cs="Times New Roman"/>
                <w:bCs/>
                <w:sz w:val="18"/>
                <w:szCs w:val="18"/>
              </w:rPr>
            </w:rPrChange>
          </w:rPr>
          <w:t>Secondary complete or Higher)</w:t>
        </w:r>
      </w:ins>
      <w:ins w:id="1521" w:author="Microsoft account" w:date="2021-05-22T23:09:00Z">
        <w:r w:rsidR="00B41406" w:rsidRPr="00103135">
          <w:rPr>
            <w:rFonts w:ascii="Times New Roman" w:hAnsi="Times New Roman" w:cs="Times New Roman"/>
            <w:color w:val="000000"/>
          </w:rPr>
          <w:t xml:space="preserve"> is </w:t>
        </w:r>
        <w:r w:rsidR="006A0D61">
          <w:rPr>
            <w:rFonts w:ascii="Times New Roman" w:hAnsi="Times New Roman" w:cs="Times New Roman"/>
            <w:color w:val="000000"/>
          </w:rPr>
          <w:t>79</w:t>
        </w:r>
        <w:r w:rsidR="00B41406" w:rsidRPr="00103135">
          <w:rPr>
            <w:rFonts w:ascii="Times New Roman" w:hAnsi="Times New Roman" w:cs="Times New Roman"/>
            <w:color w:val="000000"/>
          </w:rPr>
          <w:t xml:space="preserve">.46% according to 2012 MICS whereas it is increased </w:t>
        </w:r>
        <w:r w:rsidR="00FE22C3">
          <w:rPr>
            <w:rFonts w:ascii="Times New Roman" w:hAnsi="Times New Roman" w:cs="Times New Roman"/>
            <w:color w:val="000000"/>
          </w:rPr>
          <w:t>to 81.27</w:t>
        </w:r>
        <w:r w:rsidR="00B41406" w:rsidRPr="00103135">
          <w:rPr>
            <w:rFonts w:ascii="Times New Roman" w:hAnsi="Times New Roman" w:cs="Times New Roman"/>
            <w:color w:val="000000"/>
          </w:rPr>
          <w:t xml:space="preserve">% in 2019 MICS and </w:t>
        </w:r>
      </w:ins>
      <w:ins w:id="1522" w:author="Microsoft account" w:date="2021-05-22T23:13:00Z">
        <w:r w:rsidR="00FE22C3" w:rsidRPr="00103135">
          <w:rPr>
            <w:rFonts w:ascii="Times New Roman" w:hAnsi="Times New Roman" w:cs="Times New Roman"/>
            <w:color w:val="000000"/>
          </w:rPr>
          <w:t xml:space="preserve">child </w:t>
        </w:r>
        <w:r w:rsidR="00FE22C3">
          <w:rPr>
            <w:rFonts w:ascii="Times New Roman" w:hAnsi="Times New Roman" w:cs="Times New Roman"/>
            <w:color w:val="000000"/>
          </w:rPr>
          <w:t xml:space="preserve">bought </w:t>
        </w:r>
      </w:ins>
      <w:ins w:id="1523" w:author="Microsoft account" w:date="2021-05-22T23:14:00Z">
        <w:r w:rsidR="00FE22C3">
          <w:rPr>
            <w:rFonts w:ascii="Times New Roman" w:hAnsi="Times New Roman" w:cs="Times New Roman"/>
            <w:color w:val="000000"/>
          </w:rPr>
          <w:t>by</w:t>
        </w:r>
      </w:ins>
      <w:ins w:id="1524" w:author="Microsoft account" w:date="2021-05-22T23:13:00Z">
        <w:r w:rsidR="00FE22C3">
          <w:rPr>
            <w:rFonts w:ascii="Times New Roman" w:hAnsi="Times New Roman" w:cs="Times New Roman"/>
            <w:color w:val="000000"/>
          </w:rPr>
          <w:t xml:space="preserve"> p</w:t>
        </w:r>
        <w:r w:rsidR="00FE22C3" w:rsidRPr="00FE22C3">
          <w:rPr>
            <w:rFonts w:ascii="Times New Roman" w:hAnsi="Times New Roman" w:cs="Times New Roman"/>
            <w:color w:val="000000"/>
          </w:rPr>
          <w:t xml:space="preserve">rimary </w:t>
        </w:r>
      </w:ins>
      <w:ins w:id="1525" w:author="Microsoft account" w:date="2021-05-23T01:22:00Z">
        <w:r w:rsidR="00BD064F" w:rsidRPr="00FE22C3">
          <w:rPr>
            <w:rFonts w:ascii="Times New Roman" w:hAnsi="Times New Roman" w:cs="Times New Roman"/>
            <w:color w:val="000000"/>
          </w:rPr>
          <w:t>incomplete</w:t>
        </w:r>
      </w:ins>
      <w:ins w:id="1526" w:author="Microsoft account" w:date="2021-05-22T23:13:00Z">
        <w:r w:rsidR="00FE22C3">
          <w:rPr>
            <w:rFonts w:ascii="Times New Roman" w:hAnsi="Times New Roman" w:cs="Times New Roman"/>
            <w:color w:val="000000"/>
          </w:rPr>
          <w:t xml:space="preserve"> mother was lowest </w:t>
        </w:r>
      </w:ins>
      <w:ins w:id="1527" w:author="Microsoft account" w:date="2021-05-22T23:14:00Z">
        <w:r w:rsidR="00FE22C3">
          <w:rPr>
            <w:rFonts w:ascii="Times New Roman" w:hAnsi="Times New Roman" w:cs="Times New Roman"/>
            <w:color w:val="000000"/>
          </w:rPr>
          <w:t>(</w:t>
        </w:r>
      </w:ins>
      <w:ins w:id="1528" w:author="Microsoft account" w:date="2021-05-22T23:09:00Z">
        <w:r w:rsidR="00FE22C3">
          <w:rPr>
            <w:rFonts w:ascii="Times New Roman" w:hAnsi="Times New Roman" w:cs="Times New Roman"/>
            <w:color w:val="000000"/>
          </w:rPr>
          <w:t>58.80</w:t>
        </w:r>
        <w:r w:rsidR="00B41406" w:rsidRPr="00103135">
          <w:rPr>
            <w:rFonts w:ascii="Times New Roman" w:hAnsi="Times New Roman" w:cs="Times New Roman"/>
            <w:color w:val="000000"/>
          </w:rPr>
          <w:t>%</w:t>
        </w:r>
      </w:ins>
      <w:ins w:id="1529" w:author="Microsoft account" w:date="2021-05-22T23:14:00Z">
        <w:r w:rsidR="00FE22C3">
          <w:rPr>
            <w:rFonts w:ascii="Times New Roman" w:hAnsi="Times New Roman" w:cs="Times New Roman"/>
            <w:color w:val="000000"/>
          </w:rPr>
          <w:t>)</w:t>
        </w:r>
      </w:ins>
      <w:ins w:id="1530" w:author="Microsoft account" w:date="2021-05-22T23:09:00Z">
        <w:r w:rsidR="00B41406" w:rsidRPr="00103135">
          <w:rPr>
            <w:rFonts w:ascii="Times New Roman" w:hAnsi="Times New Roman" w:cs="Times New Roman"/>
            <w:color w:val="000000"/>
          </w:rPr>
          <w:t xml:space="preserve"> on track</w:t>
        </w:r>
      </w:ins>
      <w:ins w:id="1531" w:author="Microsoft account" w:date="2021-05-22T23:15:00Z">
        <w:r w:rsidR="00FE22C3">
          <w:rPr>
            <w:rFonts w:ascii="Times New Roman" w:hAnsi="Times New Roman" w:cs="Times New Roman"/>
            <w:color w:val="000000"/>
          </w:rPr>
          <w:t xml:space="preserve"> status</w:t>
        </w:r>
      </w:ins>
      <w:ins w:id="1532" w:author="Microsoft account" w:date="2021-05-22T23:09:00Z">
        <w:r w:rsidR="00B41406" w:rsidRPr="00103135">
          <w:rPr>
            <w:rFonts w:ascii="Times New Roman" w:hAnsi="Times New Roman" w:cs="Times New Roman"/>
            <w:color w:val="000000"/>
          </w:rPr>
          <w:t xml:space="preserve"> in 2012 MICS whereas that increased to </w:t>
        </w:r>
        <w:r w:rsidR="00FE22C3">
          <w:rPr>
            <w:rFonts w:ascii="Times New Roman" w:hAnsi="Times New Roman" w:cs="Times New Roman"/>
            <w:color w:val="000000"/>
          </w:rPr>
          <w:t>68.53</w:t>
        </w:r>
        <w:r w:rsidR="00B41406" w:rsidRPr="00103135">
          <w:rPr>
            <w:rFonts w:ascii="Times New Roman" w:hAnsi="Times New Roman" w:cs="Times New Roman"/>
            <w:color w:val="000000"/>
          </w:rPr>
          <w:t>% in 2019 MICS</w:t>
        </w:r>
      </w:ins>
      <w:ins w:id="1533" w:author="Microsoft account" w:date="2021-05-22T23:15:00Z">
        <w:r w:rsidR="00FE22C3">
          <w:rPr>
            <w:rFonts w:ascii="Times New Roman" w:hAnsi="Times New Roman" w:cs="Times New Roman"/>
            <w:color w:val="000000"/>
          </w:rPr>
          <w:t xml:space="preserve"> but still lower than other education group</w:t>
        </w:r>
      </w:ins>
      <w:ins w:id="1534" w:author="Microsoft account" w:date="2021-05-22T23:09:00Z">
        <w:r w:rsidR="00B41406" w:rsidRPr="00103135">
          <w:rPr>
            <w:rFonts w:ascii="Times New Roman" w:hAnsi="Times New Roman" w:cs="Times New Roman"/>
            <w:color w:val="000000"/>
          </w:rPr>
          <w:t xml:space="preserve">. By the </w:t>
        </w:r>
      </w:ins>
      <w:ins w:id="1535" w:author="Microsoft account" w:date="2021-05-22T23:16:00Z">
        <w:r w:rsidR="00266D66">
          <w:rPr>
            <w:rFonts w:ascii="Times New Roman" w:hAnsi="Times New Roman" w:cs="Times New Roman"/>
            <w:color w:val="000000"/>
          </w:rPr>
          <w:t>wealth index</w:t>
        </w:r>
      </w:ins>
      <w:ins w:id="1536" w:author="Microsoft account" w:date="2021-05-22T23:09:00Z">
        <w:r w:rsidR="00B41406" w:rsidRPr="00103135">
          <w:rPr>
            <w:rFonts w:ascii="Times New Roman" w:hAnsi="Times New Roman" w:cs="Times New Roman"/>
            <w:color w:val="000000"/>
          </w:rPr>
          <w:t xml:space="preserve"> of the child</w:t>
        </w:r>
      </w:ins>
      <w:ins w:id="1537" w:author="Microsoft account" w:date="2021-05-22T23:16:00Z">
        <w:r w:rsidR="00266D66">
          <w:rPr>
            <w:rFonts w:ascii="Times New Roman" w:hAnsi="Times New Roman" w:cs="Times New Roman"/>
            <w:color w:val="000000"/>
          </w:rPr>
          <w:t xml:space="preserve"> family</w:t>
        </w:r>
      </w:ins>
      <w:ins w:id="1538" w:author="Microsoft account" w:date="2021-05-22T23:09:00Z">
        <w:r w:rsidR="00B41406" w:rsidRPr="00103135">
          <w:rPr>
            <w:rFonts w:ascii="Times New Roman" w:hAnsi="Times New Roman" w:cs="Times New Roman"/>
            <w:color w:val="000000"/>
          </w:rPr>
          <w:t xml:space="preserve">, the </w:t>
        </w:r>
      </w:ins>
      <w:ins w:id="1539" w:author="Microsoft account" w:date="2021-05-22T23:17:00Z">
        <w:r w:rsidR="00266D66">
          <w:rPr>
            <w:rFonts w:ascii="Times New Roman" w:hAnsi="Times New Roman" w:cs="Times New Roman"/>
            <w:color w:val="000000"/>
          </w:rPr>
          <w:t xml:space="preserve">richest family’s </w:t>
        </w:r>
      </w:ins>
      <w:ins w:id="1540" w:author="Microsoft account" w:date="2021-05-22T23:09:00Z">
        <w:r w:rsidR="00B41406" w:rsidRPr="00103135">
          <w:rPr>
            <w:rFonts w:ascii="Times New Roman" w:hAnsi="Times New Roman" w:cs="Times New Roman"/>
            <w:color w:val="000000"/>
          </w:rPr>
          <w:t xml:space="preserve">child was always more developmentally on track than </w:t>
        </w:r>
      </w:ins>
      <w:ins w:id="1541" w:author="Microsoft account" w:date="2021-05-22T23:17:00Z">
        <w:r w:rsidR="00266D66">
          <w:rPr>
            <w:rFonts w:ascii="Times New Roman" w:hAnsi="Times New Roman" w:cs="Times New Roman"/>
            <w:color w:val="000000"/>
          </w:rPr>
          <w:t>middle or poorest family</w:t>
        </w:r>
      </w:ins>
      <w:ins w:id="1542" w:author="Microsoft account" w:date="2021-05-22T23:18:00Z">
        <w:r w:rsidR="00266D66">
          <w:rPr>
            <w:rFonts w:ascii="Times New Roman" w:hAnsi="Times New Roman" w:cs="Times New Roman"/>
            <w:color w:val="000000"/>
          </w:rPr>
          <w:t>’s</w:t>
        </w:r>
      </w:ins>
      <w:ins w:id="1543" w:author="Microsoft account" w:date="2021-05-22T23:09:00Z">
        <w:r w:rsidR="00B41406" w:rsidRPr="00103135">
          <w:rPr>
            <w:rFonts w:ascii="Times New Roman" w:hAnsi="Times New Roman" w:cs="Times New Roman"/>
            <w:color w:val="000000"/>
          </w:rPr>
          <w:t xml:space="preserve"> child. In 2012 MICS, </w:t>
        </w:r>
      </w:ins>
      <w:ins w:id="1544" w:author="Microsoft account" w:date="2021-05-22T23:18:00Z">
        <w:r w:rsidR="00266D66">
          <w:rPr>
            <w:rFonts w:ascii="Times New Roman" w:hAnsi="Times New Roman" w:cs="Times New Roman"/>
            <w:color w:val="000000"/>
          </w:rPr>
          <w:t>richest family’s</w:t>
        </w:r>
      </w:ins>
      <w:ins w:id="1545" w:author="Microsoft account" w:date="2021-05-22T23:09:00Z">
        <w:r w:rsidR="00B41406" w:rsidRPr="00103135">
          <w:rPr>
            <w:rFonts w:ascii="Times New Roman" w:hAnsi="Times New Roman" w:cs="Times New Roman"/>
            <w:color w:val="000000"/>
          </w:rPr>
          <w:t xml:space="preserve"> child developmentally on track status was </w:t>
        </w:r>
        <w:r w:rsidR="00266D66">
          <w:rPr>
            <w:rFonts w:ascii="Times New Roman" w:hAnsi="Times New Roman" w:cs="Times New Roman"/>
            <w:color w:val="000000"/>
          </w:rPr>
          <w:t>77.55</w:t>
        </w:r>
        <w:r w:rsidR="00B41406" w:rsidRPr="00103135">
          <w:rPr>
            <w:rFonts w:ascii="Times New Roman" w:hAnsi="Times New Roman" w:cs="Times New Roman"/>
            <w:color w:val="000000"/>
          </w:rPr>
          <w:t xml:space="preserve">% </w:t>
        </w:r>
        <w:r w:rsidR="00266D66">
          <w:rPr>
            <w:rFonts w:ascii="Times New Roman" w:hAnsi="Times New Roman" w:cs="Times New Roman"/>
            <w:color w:val="000000"/>
          </w:rPr>
          <w:t>and 60.36</w:t>
        </w:r>
        <w:r w:rsidR="00B41406" w:rsidRPr="00103135">
          <w:rPr>
            <w:rFonts w:ascii="Times New Roman" w:hAnsi="Times New Roman" w:cs="Times New Roman"/>
            <w:color w:val="000000"/>
          </w:rPr>
          <w:t>%</w:t>
        </w:r>
        <w:r w:rsidR="00266D66">
          <w:rPr>
            <w:rFonts w:ascii="Times New Roman" w:hAnsi="Times New Roman" w:cs="Times New Roman"/>
            <w:color w:val="000000"/>
          </w:rPr>
          <w:t xml:space="preserve"> for poorest</w:t>
        </w:r>
        <w:r w:rsidR="00B41406" w:rsidRPr="00103135">
          <w:rPr>
            <w:rFonts w:ascii="Times New Roman" w:hAnsi="Times New Roman" w:cs="Times New Roman"/>
            <w:color w:val="000000"/>
          </w:rPr>
          <w:t>. Similar</w:t>
        </w:r>
        <w:r w:rsidR="00266D66">
          <w:rPr>
            <w:rFonts w:ascii="Times New Roman" w:hAnsi="Times New Roman" w:cs="Times New Roman"/>
            <w:color w:val="000000"/>
          </w:rPr>
          <w:t xml:space="preserve">ly, in 2019 MICS, </w:t>
        </w:r>
      </w:ins>
      <w:ins w:id="1546" w:author="Microsoft account" w:date="2021-05-22T23:18:00Z">
        <w:r w:rsidR="00266D66">
          <w:rPr>
            <w:rFonts w:ascii="Times New Roman" w:hAnsi="Times New Roman" w:cs="Times New Roman"/>
            <w:color w:val="000000"/>
          </w:rPr>
          <w:t>84.05</w:t>
        </w:r>
      </w:ins>
      <w:ins w:id="1547" w:author="Microsoft account" w:date="2021-05-22T23:09:00Z">
        <w:r w:rsidR="00B41406" w:rsidRPr="00103135">
          <w:rPr>
            <w:rFonts w:ascii="Times New Roman" w:hAnsi="Times New Roman" w:cs="Times New Roman"/>
            <w:color w:val="000000"/>
          </w:rPr>
          <w:t xml:space="preserve">% and </w:t>
        </w:r>
      </w:ins>
      <w:ins w:id="1548" w:author="Microsoft account" w:date="2021-05-22T23:19:00Z">
        <w:r w:rsidR="00266D66">
          <w:rPr>
            <w:rFonts w:ascii="Times New Roman" w:hAnsi="Times New Roman" w:cs="Times New Roman"/>
            <w:color w:val="000000"/>
          </w:rPr>
          <w:t>69.48</w:t>
        </w:r>
      </w:ins>
      <w:ins w:id="1549" w:author="Microsoft account" w:date="2021-05-22T23:09:00Z">
        <w:r w:rsidR="00B41406" w:rsidRPr="00103135">
          <w:rPr>
            <w:rFonts w:ascii="Times New Roman" w:hAnsi="Times New Roman" w:cs="Times New Roman"/>
            <w:color w:val="000000"/>
          </w:rPr>
          <w:t xml:space="preserve">% were </w:t>
        </w:r>
      </w:ins>
      <w:ins w:id="1550" w:author="Microsoft account" w:date="2021-05-22T23:19:00Z">
        <w:r w:rsidR="00AA5E78">
          <w:rPr>
            <w:rFonts w:ascii="Times New Roman" w:hAnsi="Times New Roman" w:cs="Times New Roman"/>
            <w:color w:val="000000"/>
          </w:rPr>
          <w:t>respectively richest</w:t>
        </w:r>
      </w:ins>
      <w:ins w:id="1551" w:author="Microsoft account" w:date="2021-05-22T23:09:00Z">
        <w:r w:rsidR="00B41406" w:rsidRPr="00103135">
          <w:rPr>
            <w:rFonts w:ascii="Times New Roman" w:hAnsi="Times New Roman" w:cs="Times New Roman"/>
            <w:color w:val="000000"/>
          </w:rPr>
          <w:t xml:space="preserve"> and </w:t>
        </w:r>
      </w:ins>
      <w:ins w:id="1552" w:author="Microsoft account" w:date="2021-05-22T23:19:00Z">
        <w:r w:rsidR="00AA5E78">
          <w:rPr>
            <w:rFonts w:ascii="Times New Roman" w:hAnsi="Times New Roman" w:cs="Times New Roman"/>
            <w:color w:val="000000"/>
          </w:rPr>
          <w:t>poorest</w:t>
        </w:r>
      </w:ins>
      <w:ins w:id="1553" w:author="Microsoft account" w:date="2021-05-22T23:09:00Z">
        <w:r w:rsidR="00B41406" w:rsidRPr="00103135">
          <w:rPr>
            <w:rFonts w:ascii="Times New Roman" w:hAnsi="Times New Roman" w:cs="Times New Roman"/>
            <w:color w:val="000000"/>
          </w:rPr>
          <w:t xml:space="preserve"> developmentally on track</w:t>
        </w:r>
      </w:ins>
      <w:ins w:id="1554" w:author="Microsoft account" w:date="2021-05-22T23:19:00Z">
        <w:r w:rsidR="00AA5E78">
          <w:rPr>
            <w:rFonts w:ascii="Times New Roman" w:hAnsi="Times New Roman" w:cs="Times New Roman"/>
            <w:color w:val="000000"/>
          </w:rPr>
          <w:t xml:space="preserve"> status</w:t>
        </w:r>
      </w:ins>
      <w:ins w:id="1555" w:author="Microsoft account" w:date="2021-05-22T23:09:00Z">
        <w:r w:rsidR="00B41406" w:rsidRPr="00103135">
          <w:rPr>
            <w:rFonts w:ascii="Times New Roman" w:hAnsi="Times New Roman" w:cs="Times New Roman"/>
            <w:color w:val="000000"/>
          </w:rPr>
          <w:t>. The children</w:t>
        </w:r>
      </w:ins>
      <w:ins w:id="1556" w:author="Microsoft account" w:date="2021-05-23T01:13:00Z">
        <w:r w:rsidR="00FC7E53">
          <w:rPr>
            <w:rFonts w:ascii="Times New Roman" w:hAnsi="Times New Roman" w:cs="Times New Roman"/>
            <w:color w:val="000000"/>
          </w:rPr>
          <w:t xml:space="preserve"> who were not underweight</w:t>
        </w:r>
      </w:ins>
      <w:ins w:id="1557" w:author="Microsoft account" w:date="2021-05-23T01:14:00Z">
        <w:r w:rsidR="00C432A4">
          <w:rPr>
            <w:rFonts w:ascii="Times New Roman" w:hAnsi="Times New Roman" w:cs="Times New Roman"/>
            <w:color w:val="000000"/>
          </w:rPr>
          <w:t xml:space="preserve"> and not stunned</w:t>
        </w:r>
      </w:ins>
      <w:ins w:id="1558" w:author="Microsoft account" w:date="2021-05-23T01:13:00Z">
        <w:r w:rsidR="00C432A4">
          <w:rPr>
            <w:rFonts w:ascii="Times New Roman" w:hAnsi="Times New Roman" w:cs="Times New Roman"/>
            <w:color w:val="000000"/>
          </w:rPr>
          <w:t xml:space="preserve"> are</w:t>
        </w:r>
        <w:r w:rsidR="00FC7E53">
          <w:rPr>
            <w:rFonts w:ascii="Times New Roman" w:hAnsi="Times New Roman" w:cs="Times New Roman"/>
            <w:color w:val="000000"/>
          </w:rPr>
          <w:t xml:space="preserve"> </w:t>
        </w:r>
      </w:ins>
      <w:ins w:id="1559" w:author="Microsoft account" w:date="2021-05-22T23:09:00Z">
        <w:r w:rsidR="00FC7E53">
          <w:rPr>
            <w:rFonts w:ascii="Times New Roman" w:hAnsi="Times New Roman" w:cs="Times New Roman"/>
            <w:color w:val="000000"/>
          </w:rPr>
          <w:t>65.72</w:t>
        </w:r>
        <w:r w:rsidR="00B41406" w:rsidRPr="00103135">
          <w:rPr>
            <w:rFonts w:ascii="Times New Roman" w:hAnsi="Times New Roman" w:cs="Times New Roman"/>
            <w:color w:val="000000"/>
          </w:rPr>
          <w:t>%</w:t>
        </w:r>
      </w:ins>
      <w:ins w:id="1560" w:author="Microsoft account" w:date="2021-05-23T01:14:00Z">
        <w:r w:rsidR="00C432A4">
          <w:rPr>
            <w:rFonts w:ascii="Times New Roman" w:hAnsi="Times New Roman" w:cs="Times New Roman"/>
            <w:color w:val="000000"/>
          </w:rPr>
          <w:t xml:space="preserve"> and </w:t>
        </w:r>
      </w:ins>
      <w:ins w:id="1561" w:author="Microsoft account" w:date="2021-05-23T01:16:00Z">
        <w:r w:rsidR="00C432A4" w:rsidRPr="00C432A4">
          <w:rPr>
            <w:rFonts w:ascii="Times New Roman" w:hAnsi="Times New Roman" w:cs="Times New Roman"/>
            <w:bCs/>
            <w:sz w:val="24"/>
            <w:szCs w:val="24"/>
            <w:rPrChange w:id="1562" w:author="Microsoft account" w:date="2021-05-23T01:16:00Z">
              <w:rPr>
                <w:rFonts w:ascii="Times New Roman" w:hAnsi="Times New Roman" w:cs="Times New Roman"/>
                <w:bCs/>
                <w:sz w:val="18"/>
                <w:szCs w:val="18"/>
              </w:rPr>
            </w:rPrChange>
          </w:rPr>
          <w:t>70.83</w:t>
        </w:r>
      </w:ins>
      <w:ins w:id="1563" w:author="Microsoft account" w:date="2021-05-23T01:15:00Z">
        <w:r w:rsidR="00C432A4" w:rsidRPr="00C432A4">
          <w:rPr>
            <w:rFonts w:ascii="Times New Roman" w:hAnsi="Times New Roman" w:cs="Times New Roman"/>
            <w:color w:val="000000"/>
            <w:sz w:val="24"/>
            <w:szCs w:val="24"/>
            <w:rPrChange w:id="1564" w:author="Microsoft account" w:date="2021-05-23T01:16:00Z">
              <w:rPr>
                <w:rFonts w:ascii="Times New Roman" w:hAnsi="Times New Roman" w:cs="Times New Roman"/>
                <w:color w:val="000000"/>
              </w:rPr>
            </w:rPrChange>
          </w:rPr>
          <w:t>%</w:t>
        </w:r>
        <w:r w:rsidR="00C432A4">
          <w:rPr>
            <w:rFonts w:ascii="Times New Roman" w:hAnsi="Times New Roman" w:cs="Times New Roman"/>
            <w:color w:val="000000"/>
          </w:rPr>
          <w:t xml:space="preserve"> </w:t>
        </w:r>
      </w:ins>
      <w:ins w:id="1565" w:author="Microsoft account" w:date="2021-05-22T23:09:00Z">
        <w:r w:rsidR="00B41406" w:rsidRPr="00103135">
          <w:rPr>
            <w:rFonts w:ascii="Times New Roman" w:hAnsi="Times New Roman" w:cs="Times New Roman"/>
            <w:color w:val="000000"/>
          </w:rPr>
          <w:t>in 2012 MICS</w:t>
        </w:r>
      </w:ins>
      <w:ins w:id="1566" w:author="Microsoft account" w:date="2021-05-23T01:17:00Z">
        <w:r w:rsidR="00C432A4" w:rsidRPr="00C432A4">
          <w:rPr>
            <w:rFonts w:ascii="Times New Roman" w:hAnsi="Times New Roman" w:cs="Times New Roman"/>
            <w:color w:val="000000"/>
          </w:rPr>
          <w:t xml:space="preserve"> </w:t>
        </w:r>
        <w:r w:rsidR="00C432A4" w:rsidRPr="00103135">
          <w:rPr>
            <w:rFonts w:ascii="Times New Roman" w:hAnsi="Times New Roman" w:cs="Times New Roman"/>
            <w:color w:val="000000"/>
          </w:rPr>
          <w:t>were more developmentally on track</w:t>
        </w:r>
      </w:ins>
      <w:ins w:id="1567" w:author="Microsoft account" w:date="2021-05-23T01:18:00Z">
        <w:r w:rsidR="00C432A4">
          <w:rPr>
            <w:rFonts w:ascii="Times New Roman" w:hAnsi="Times New Roman" w:cs="Times New Roman"/>
            <w:color w:val="000000"/>
          </w:rPr>
          <w:t xml:space="preserve"> </w:t>
        </w:r>
      </w:ins>
      <w:ins w:id="1568" w:author="Microsoft account" w:date="2021-05-23T01:19:00Z">
        <w:r w:rsidR="00C432A4">
          <w:rPr>
            <w:rFonts w:ascii="Times New Roman" w:hAnsi="Times New Roman" w:cs="Times New Roman"/>
            <w:color w:val="000000"/>
          </w:rPr>
          <w:t>t</w:t>
        </w:r>
      </w:ins>
      <w:ins w:id="1569" w:author="Microsoft account" w:date="2021-05-23T01:18:00Z">
        <w:r w:rsidR="00C432A4" w:rsidRPr="00103135">
          <w:rPr>
            <w:rFonts w:ascii="Times New Roman" w:hAnsi="Times New Roman" w:cs="Times New Roman"/>
            <w:color w:val="000000"/>
          </w:rPr>
          <w:t xml:space="preserve">han </w:t>
        </w:r>
        <w:r w:rsidR="00C432A4">
          <w:rPr>
            <w:rFonts w:ascii="Times New Roman" w:hAnsi="Times New Roman" w:cs="Times New Roman"/>
            <w:color w:val="000000"/>
          </w:rPr>
          <w:t>the children with underweight and stunned</w:t>
        </w:r>
      </w:ins>
      <w:ins w:id="1570" w:author="Microsoft account" w:date="2021-05-22T23:09:00Z">
        <w:r w:rsidR="00C432A4">
          <w:rPr>
            <w:rFonts w:ascii="Times New Roman" w:hAnsi="Times New Roman" w:cs="Times New Roman"/>
            <w:color w:val="000000"/>
          </w:rPr>
          <w:t xml:space="preserve">, respectively. </w:t>
        </w:r>
      </w:ins>
      <w:ins w:id="1571" w:author="Microsoft account" w:date="2021-05-23T01:16:00Z">
        <w:r w:rsidR="00C432A4" w:rsidRPr="00103135">
          <w:rPr>
            <w:rFonts w:ascii="Times New Roman" w:hAnsi="Times New Roman" w:cs="Times New Roman"/>
            <w:color w:val="000000"/>
          </w:rPr>
          <w:t>The children</w:t>
        </w:r>
        <w:r w:rsidR="00C432A4">
          <w:rPr>
            <w:rFonts w:ascii="Times New Roman" w:hAnsi="Times New Roman" w:cs="Times New Roman"/>
            <w:color w:val="000000"/>
          </w:rPr>
          <w:t xml:space="preserve"> who were not underweight and not stunned are </w:t>
        </w:r>
      </w:ins>
      <w:ins w:id="1572" w:author="Microsoft account" w:date="2021-05-22T23:09:00Z">
        <w:r w:rsidR="00C432A4">
          <w:rPr>
            <w:rFonts w:ascii="Times New Roman" w:hAnsi="Times New Roman" w:cs="Times New Roman"/>
            <w:color w:val="000000"/>
          </w:rPr>
          <w:t>75.97</w:t>
        </w:r>
        <w:r w:rsidR="00B41406" w:rsidRPr="00103135">
          <w:rPr>
            <w:rFonts w:ascii="Times New Roman" w:hAnsi="Times New Roman" w:cs="Times New Roman"/>
            <w:color w:val="000000"/>
          </w:rPr>
          <w:t>%</w:t>
        </w:r>
      </w:ins>
      <w:ins w:id="1573" w:author="Microsoft account" w:date="2021-05-23T01:15:00Z">
        <w:r w:rsidR="00C432A4">
          <w:rPr>
            <w:rFonts w:ascii="Times New Roman" w:hAnsi="Times New Roman" w:cs="Times New Roman"/>
            <w:color w:val="000000"/>
          </w:rPr>
          <w:t xml:space="preserve"> and </w:t>
        </w:r>
      </w:ins>
      <w:ins w:id="1574" w:author="Microsoft account" w:date="2021-05-23T01:17:00Z">
        <w:r w:rsidR="00C432A4">
          <w:rPr>
            <w:rFonts w:ascii="Times New Roman" w:hAnsi="Times New Roman" w:cs="Times New Roman"/>
            <w:color w:val="000000"/>
          </w:rPr>
          <w:t>76.79%</w:t>
        </w:r>
      </w:ins>
      <w:ins w:id="1575" w:author="Microsoft account" w:date="2021-05-22T23:09:00Z">
        <w:r w:rsidR="00B41406" w:rsidRPr="00103135">
          <w:rPr>
            <w:rFonts w:ascii="Times New Roman" w:hAnsi="Times New Roman" w:cs="Times New Roman"/>
            <w:color w:val="000000"/>
          </w:rPr>
          <w:t xml:space="preserve"> in 2019 MICS were more developmentally on track than </w:t>
        </w:r>
      </w:ins>
      <w:ins w:id="1576" w:author="Microsoft account" w:date="2021-05-23T01:18:00Z">
        <w:r w:rsidR="00C432A4">
          <w:rPr>
            <w:rFonts w:ascii="Times New Roman" w:hAnsi="Times New Roman" w:cs="Times New Roman"/>
            <w:color w:val="000000"/>
          </w:rPr>
          <w:t>the children with underweight and stunned</w:t>
        </w:r>
      </w:ins>
      <w:ins w:id="1577" w:author="Microsoft account" w:date="2021-05-22T23:09:00Z">
        <w:r w:rsidR="00B41406" w:rsidRPr="00103135">
          <w:rPr>
            <w:rFonts w:ascii="Times New Roman" w:hAnsi="Times New Roman" w:cs="Times New Roman"/>
            <w:color w:val="000000"/>
          </w:rPr>
          <w:t>.</w:t>
        </w:r>
      </w:ins>
      <w:ins w:id="1578" w:author="Microsoft account" w:date="2021-05-23T01:47:00Z">
        <w:r w:rsidR="00EA6E9D" w:rsidRPr="00EA6E9D">
          <w:rPr>
            <w:rFonts w:ascii="Times New Roman" w:hAnsi="Times New Roman" w:cs="Times New Roman"/>
            <w:color w:val="000000"/>
          </w:rPr>
          <w:t xml:space="preserve"> </w:t>
        </w:r>
        <w:r w:rsidR="00EA6E9D" w:rsidRPr="00103135">
          <w:rPr>
            <w:rFonts w:ascii="Times New Roman" w:hAnsi="Times New Roman" w:cs="Times New Roman"/>
            <w:color w:val="000000"/>
          </w:rPr>
          <w:t xml:space="preserve">The distribution of developmentally on track status of child </w:t>
        </w:r>
      </w:ins>
      <w:ins w:id="1579" w:author="Microsoft account" w:date="2021-05-23T01:48:00Z">
        <w:r w:rsidR="00EA6E9D">
          <w:rPr>
            <w:rFonts w:ascii="Times New Roman" w:hAnsi="Times New Roman" w:cs="Times New Roman"/>
            <w:color w:val="000000"/>
          </w:rPr>
          <w:t>who attend in early childhood programs</w:t>
        </w:r>
      </w:ins>
      <w:ins w:id="1580" w:author="Microsoft account" w:date="2021-05-23T01:47:00Z">
        <w:r w:rsidR="00EA6E9D" w:rsidRPr="00103135">
          <w:rPr>
            <w:rFonts w:ascii="Times New Roman" w:hAnsi="Times New Roman" w:cs="Times New Roman"/>
            <w:color w:val="000000"/>
          </w:rPr>
          <w:t xml:space="preserve"> is </w:t>
        </w:r>
        <w:r w:rsidR="00981D03">
          <w:rPr>
            <w:rFonts w:ascii="Times New Roman" w:hAnsi="Times New Roman" w:cs="Times New Roman"/>
            <w:color w:val="000000"/>
          </w:rPr>
          <w:t>78.93</w:t>
        </w:r>
        <w:r w:rsidR="00EA6E9D" w:rsidRPr="00103135">
          <w:rPr>
            <w:rFonts w:ascii="Times New Roman" w:hAnsi="Times New Roman" w:cs="Times New Roman"/>
            <w:color w:val="000000"/>
          </w:rPr>
          <w:t xml:space="preserve">% according to 2012 MICS whereas it is increased </w:t>
        </w:r>
        <w:r w:rsidR="00981D03">
          <w:rPr>
            <w:rFonts w:ascii="Times New Roman" w:hAnsi="Times New Roman" w:cs="Times New Roman"/>
            <w:color w:val="000000"/>
          </w:rPr>
          <w:t>to 85.99</w:t>
        </w:r>
        <w:r w:rsidR="00EA6E9D" w:rsidRPr="00103135">
          <w:rPr>
            <w:rFonts w:ascii="Times New Roman" w:hAnsi="Times New Roman" w:cs="Times New Roman"/>
            <w:color w:val="000000"/>
          </w:rPr>
          <w:t xml:space="preserve">% in 2019 </w:t>
        </w:r>
        <w:r w:rsidR="00981D03">
          <w:rPr>
            <w:rFonts w:ascii="Times New Roman" w:hAnsi="Times New Roman" w:cs="Times New Roman"/>
            <w:color w:val="000000"/>
          </w:rPr>
          <w:t xml:space="preserve">MICS, </w:t>
        </w:r>
        <w:r w:rsidR="00EA6E9D" w:rsidRPr="00103135">
          <w:rPr>
            <w:rFonts w:ascii="Times New Roman" w:hAnsi="Times New Roman" w:cs="Times New Roman"/>
            <w:color w:val="000000"/>
          </w:rPr>
          <w:t xml:space="preserve">child </w:t>
        </w:r>
        <w:r w:rsidR="00EA6E9D">
          <w:rPr>
            <w:rFonts w:ascii="Times New Roman" w:hAnsi="Times New Roman" w:cs="Times New Roman"/>
            <w:color w:val="000000"/>
          </w:rPr>
          <w:t xml:space="preserve">bought </w:t>
        </w:r>
      </w:ins>
      <w:ins w:id="1581" w:author="Microsoft account" w:date="2021-05-23T01:49:00Z">
        <w:r w:rsidR="003A15C1">
          <w:rPr>
            <w:rFonts w:ascii="Times New Roman" w:hAnsi="Times New Roman" w:cs="Times New Roman"/>
            <w:color w:val="000000"/>
          </w:rPr>
          <w:t>in the family where books for children are present</w:t>
        </w:r>
      </w:ins>
      <w:ins w:id="1582" w:author="Microsoft account" w:date="2021-05-23T01:47:00Z">
        <w:r w:rsidR="003A15C1">
          <w:rPr>
            <w:rFonts w:ascii="Times New Roman" w:hAnsi="Times New Roman" w:cs="Times New Roman"/>
            <w:color w:val="000000"/>
          </w:rPr>
          <w:t xml:space="preserve"> is </w:t>
        </w:r>
        <w:r w:rsidR="00981D03">
          <w:rPr>
            <w:rFonts w:ascii="Times New Roman" w:hAnsi="Times New Roman" w:cs="Times New Roman"/>
            <w:color w:val="000000"/>
          </w:rPr>
          <w:t>72.13</w:t>
        </w:r>
      </w:ins>
      <w:ins w:id="1583" w:author="Microsoft account" w:date="2021-05-23T01:50:00Z">
        <w:r w:rsidR="003A15C1">
          <w:rPr>
            <w:rFonts w:ascii="Times New Roman" w:hAnsi="Times New Roman" w:cs="Times New Roman"/>
            <w:color w:val="000000"/>
          </w:rPr>
          <w:t>%</w:t>
        </w:r>
      </w:ins>
      <w:ins w:id="1584" w:author="Microsoft account" w:date="2021-05-23T01:47:00Z">
        <w:r w:rsidR="00EA6E9D" w:rsidRPr="00103135">
          <w:rPr>
            <w:rFonts w:ascii="Times New Roman" w:hAnsi="Times New Roman" w:cs="Times New Roman"/>
            <w:color w:val="000000"/>
          </w:rPr>
          <w:t xml:space="preserve"> on track</w:t>
        </w:r>
        <w:r w:rsidR="00EA6E9D">
          <w:rPr>
            <w:rFonts w:ascii="Times New Roman" w:hAnsi="Times New Roman" w:cs="Times New Roman"/>
            <w:color w:val="000000"/>
          </w:rPr>
          <w:t xml:space="preserve"> status</w:t>
        </w:r>
        <w:r w:rsidR="00EA6E9D" w:rsidRPr="00103135">
          <w:rPr>
            <w:rFonts w:ascii="Times New Roman" w:hAnsi="Times New Roman" w:cs="Times New Roman"/>
            <w:color w:val="000000"/>
          </w:rPr>
          <w:t xml:space="preserve"> in </w:t>
        </w:r>
        <w:r w:rsidR="00EA6E9D" w:rsidRPr="00103135">
          <w:rPr>
            <w:rFonts w:ascii="Times New Roman" w:hAnsi="Times New Roman" w:cs="Times New Roman"/>
            <w:color w:val="000000"/>
          </w:rPr>
          <w:lastRenderedPageBreak/>
          <w:t xml:space="preserve">2012 MICS whereas that increased to </w:t>
        </w:r>
        <w:r w:rsidR="00981D03">
          <w:rPr>
            <w:rFonts w:ascii="Times New Roman" w:hAnsi="Times New Roman" w:cs="Times New Roman"/>
            <w:color w:val="000000"/>
          </w:rPr>
          <w:t>80.65</w:t>
        </w:r>
        <w:r w:rsidR="00EA6E9D" w:rsidRPr="00103135">
          <w:rPr>
            <w:rFonts w:ascii="Times New Roman" w:hAnsi="Times New Roman" w:cs="Times New Roman"/>
            <w:color w:val="000000"/>
          </w:rPr>
          <w:t>% in 2019 MICS</w:t>
        </w:r>
        <w:r w:rsidR="00981D03">
          <w:rPr>
            <w:rFonts w:ascii="Times New Roman" w:hAnsi="Times New Roman" w:cs="Times New Roman"/>
            <w:color w:val="000000"/>
          </w:rPr>
          <w:t xml:space="preserve"> and </w:t>
        </w:r>
      </w:ins>
      <w:ins w:id="1585" w:author="Microsoft account" w:date="2021-05-23T01:51:00Z">
        <w:r w:rsidR="00981D03" w:rsidRPr="00103135">
          <w:rPr>
            <w:rFonts w:ascii="Times New Roman" w:hAnsi="Times New Roman" w:cs="Times New Roman"/>
            <w:color w:val="000000"/>
          </w:rPr>
          <w:t xml:space="preserve">child </w:t>
        </w:r>
        <w:r w:rsidR="00981D03">
          <w:rPr>
            <w:rFonts w:ascii="Times New Roman" w:hAnsi="Times New Roman" w:cs="Times New Roman"/>
            <w:color w:val="000000"/>
          </w:rPr>
          <w:t>bought in the family where he get punishment is 49.01%</w:t>
        </w:r>
        <w:r w:rsidR="00981D03" w:rsidRPr="00103135">
          <w:rPr>
            <w:rFonts w:ascii="Times New Roman" w:hAnsi="Times New Roman" w:cs="Times New Roman"/>
            <w:color w:val="000000"/>
          </w:rPr>
          <w:t xml:space="preserve"> on track</w:t>
        </w:r>
        <w:r w:rsidR="00981D03">
          <w:rPr>
            <w:rFonts w:ascii="Times New Roman" w:hAnsi="Times New Roman" w:cs="Times New Roman"/>
            <w:color w:val="000000"/>
          </w:rPr>
          <w:t xml:space="preserve"> status</w:t>
        </w:r>
        <w:r w:rsidR="00981D03" w:rsidRPr="00103135">
          <w:rPr>
            <w:rFonts w:ascii="Times New Roman" w:hAnsi="Times New Roman" w:cs="Times New Roman"/>
            <w:color w:val="000000"/>
          </w:rPr>
          <w:t xml:space="preserve"> in 2012 MICS whereas that increased to </w:t>
        </w:r>
        <w:r w:rsidR="00981D03">
          <w:rPr>
            <w:rFonts w:ascii="Times New Roman" w:hAnsi="Times New Roman" w:cs="Times New Roman"/>
            <w:color w:val="000000"/>
          </w:rPr>
          <w:t>64.80</w:t>
        </w:r>
        <w:r w:rsidR="00981D03" w:rsidRPr="00103135">
          <w:rPr>
            <w:rFonts w:ascii="Times New Roman" w:hAnsi="Times New Roman" w:cs="Times New Roman"/>
            <w:color w:val="000000"/>
          </w:rPr>
          <w:t>% in 2019 MICS</w:t>
        </w:r>
      </w:ins>
      <w:ins w:id="1586" w:author="Microsoft account" w:date="2021-05-25T22:46:00Z">
        <w:r w:rsidR="00E75A46">
          <w:rPr>
            <w:rFonts w:ascii="Times New Roman" w:hAnsi="Times New Roman" w:cs="Times New Roman"/>
            <w:color w:val="000000"/>
          </w:rPr>
          <w:t>.</w:t>
        </w:r>
      </w:ins>
    </w:p>
    <w:p w14:paraId="41B91685" w14:textId="77777777" w:rsidR="00E75A46" w:rsidRDefault="00E75A46" w:rsidP="00E75A46">
      <w:pPr>
        <w:spacing w:after="0" w:line="480" w:lineRule="auto"/>
        <w:contextualSpacing/>
        <w:jc w:val="both"/>
        <w:rPr>
          <w:ins w:id="1587" w:author="Microsoft account" w:date="2021-05-25T22:46:00Z"/>
          <w:rStyle w:val="fontstyle01"/>
          <w:rFonts w:ascii="Times New Roman" w:hAnsi="Times New Roman" w:cs="Times New Roman"/>
          <w:sz w:val="22"/>
          <w:szCs w:val="22"/>
        </w:rPr>
        <w:pPrChange w:id="1588" w:author="Microsoft account" w:date="2021-05-25T22:50:00Z">
          <w:pPr>
            <w:spacing w:after="0" w:line="480" w:lineRule="auto"/>
            <w:contextualSpacing/>
          </w:pPr>
        </w:pPrChange>
      </w:pPr>
    </w:p>
    <w:p w14:paraId="32156469" w14:textId="70D268E6" w:rsidR="00553B53" w:rsidDel="00B41406" w:rsidRDefault="00553B53" w:rsidP="00E75A46">
      <w:pPr>
        <w:spacing w:after="0" w:line="480" w:lineRule="auto"/>
        <w:contextualSpacing/>
        <w:jc w:val="both"/>
        <w:rPr>
          <w:ins w:id="1589" w:author="Chowdhury,Muhammad Abdul Baker" w:date="2021-02-24T15:24:00Z"/>
          <w:del w:id="1590" w:author="Microsoft account" w:date="2021-05-22T23:09:00Z"/>
          <w:rStyle w:val="fontstyle01"/>
          <w:rFonts w:ascii="Times New Roman" w:hAnsi="Times New Roman" w:cs="Times New Roman"/>
          <w:sz w:val="22"/>
          <w:szCs w:val="22"/>
        </w:rPr>
        <w:pPrChange w:id="1591" w:author="Microsoft account" w:date="2021-05-25T22:50:00Z">
          <w:pPr>
            <w:spacing w:after="0" w:line="480" w:lineRule="auto"/>
            <w:contextualSpacing/>
          </w:pPr>
        </w:pPrChange>
      </w:pPr>
    </w:p>
    <w:p w14:paraId="0CE2C949" w14:textId="688B2E3B" w:rsidR="00A56260" w:rsidRPr="00103135" w:rsidRDefault="00A56260" w:rsidP="00E75A46">
      <w:pPr>
        <w:spacing w:after="0" w:line="480" w:lineRule="auto"/>
        <w:contextualSpacing/>
        <w:jc w:val="both"/>
        <w:rPr>
          <w:ins w:id="1592" w:author="meshbah rahman" w:date="2021-02-22T00:03:00Z"/>
          <w:rStyle w:val="fontstyle01"/>
          <w:rFonts w:ascii="Times New Roman" w:hAnsi="Times New Roman" w:cs="Times New Roman"/>
          <w:sz w:val="22"/>
          <w:szCs w:val="22"/>
        </w:rPr>
        <w:pPrChange w:id="1593" w:author="Microsoft account" w:date="2021-05-25T22:50:00Z">
          <w:pPr>
            <w:spacing w:after="0" w:line="480" w:lineRule="auto"/>
            <w:contextualSpacing/>
          </w:pPr>
        </w:pPrChange>
      </w:pPr>
      <w:ins w:id="1594" w:author="meshbah rahman" w:date="2021-02-22T00:03:00Z">
        <w:del w:id="1595" w:author="Chowdhury,Muhammad Abdul Baker" w:date="2021-02-24T15:26:00Z">
          <w:r w:rsidDel="00D57111">
            <w:rPr>
              <w:rStyle w:val="fontstyle01"/>
              <w:rFonts w:ascii="Times New Roman" w:hAnsi="Times New Roman" w:cs="Times New Roman"/>
              <w:sz w:val="22"/>
              <w:szCs w:val="22"/>
            </w:rPr>
            <w:delText xml:space="preserve">Out of 17494 children, </w:delText>
          </w:r>
        </w:del>
      </w:ins>
      <w:ins w:id="1596" w:author="meshbah rahman" w:date="2021-02-22T00:04:00Z">
        <w:del w:id="1597" w:author="Chowdhury,Muhammad Abdul Baker" w:date="2021-02-24T15:26:00Z">
          <w:r w:rsidDel="00D57111">
            <w:rPr>
              <w:rStyle w:val="fontstyle01"/>
              <w:rFonts w:ascii="Times New Roman" w:hAnsi="Times New Roman" w:cs="Times New Roman"/>
              <w:sz w:val="22"/>
              <w:szCs w:val="22"/>
            </w:rPr>
            <w:delText>t</w:delText>
          </w:r>
        </w:del>
      </w:ins>
      <w:ins w:id="1598" w:author="meshbah rahman" w:date="2021-02-22T00:03:00Z">
        <w:del w:id="1599" w:author="Chowdhury,Muhammad Abdul Baker" w:date="2021-02-24T15:26:00Z">
          <w:r w:rsidRPr="00103135" w:rsidDel="00D57111">
            <w:rPr>
              <w:rStyle w:val="fontstyle01"/>
              <w:rFonts w:ascii="Times New Roman" w:hAnsi="Times New Roman" w:cs="Times New Roman"/>
              <w:sz w:val="22"/>
              <w:szCs w:val="22"/>
            </w:rPr>
            <w:delText xml:space="preserve">he overall </w:delText>
          </w:r>
        </w:del>
      </w:ins>
      <w:ins w:id="1600" w:author="meshbah rahman" w:date="2021-02-22T00:04:00Z">
        <w:del w:id="1601" w:author="Chowdhury,Muhammad Abdul Baker" w:date="2021-02-24T15:26:00Z">
          <w:r w:rsidDel="00D57111">
            <w:rPr>
              <w:rStyle w:val="fontstyle01"/>
              <w:rFonts w:ascii="Times New Roman" w:hAnsi="Times New Roman" w:cs="Times New Roman"/>
              <w:sz w:val="22"/>
              <w:szCs w:val="22"/>
            </w:rPr>
            <w:delText>prevalence</w:delText>
          </w:r>
        </w:del>
      </w:ins>
      <w:ins w:id="1602" w:author="meshbah rahman" w:date="2021-02-22T00:03:00Z">
        <w:del w:id="1603" w:author="Chowdhury,Muhammad Abdul Baker" w:date="2021-02-24T15:26:00Z">
          <w:r w:rsidRPr="00103135" w:rsidDel="00D57111">
            <w:rPr>
              <w:rStyle w:val="fontstyle01"/>
              <w:rFonts w:ascii="Times New Roman" w:hAnsi="Times New Roman" w:cs="Times New Roman"/>
              <w:sz w:val="22"/>
              <w:szCs w:val="22"/>
            </w:rPr>
            <w:delText xml:space="preserve"> of ECD on track status increased over time in both surveys. In 2012 MICS, the percentage was 65.46% and it was increased by 74.86% in 2019 MICS (Fig </w:delText>
          </w:r>
        </w:del>
        <w:del w:id="1604" w:author="Rashed Hasan" w:date="2021-05-13T01:58:00Z">
          <w:r w:rsidRPr="00103135" w:rsidDel="00387F38">
            <w:rPr>
              <w:rStyle w:val="fontstyle01"/>
              <w:rFonts w:ascii="Times New Roman" w:hAnsi="Times New Roman" w:cs="Times New Roman"/>
              <w:sz w:val="22"/>
              <w:szCs w:val="22"/>
            </w:rPr>
            <w:delText>1</w:delText>
          </w:r>
        </w:del>
      </w:ins>
      <w:ins w:id="1605" w:author="Rashed Hasan" w:date="2021-05-13T01:58:00Z">
        <w:del w:id="1606" w:author="Microsoft account" w:date="2021-05-22T14:34:00Z">
          <w:r w:rsidR="00387F38" w:rsidDel="007B6EC7">
            <w:rPr>
              <w:rStyle w:val="fontstyle01"/>
              <w:rFonts w:ascii="Times New Roman" w:hAnsi="Times New Roman" w:cs="Times New Roman"/>
              <w:sz w:val="22"/>
              <w:szCs w:val="22"/>
            </w:rPr>
            <w:delText>2</w:delText>
          </w:r>
        </w:del>
      </w:ins>
      <w:ins w:id="1607" w:author="meshbah rahman" w:date="2021-02-22T00:03:00Z">
        <w:del w:id="1608" w:author="Chowdhury,Muhammad Abdul Baker" w:date="2021-02-24T15:26:00Z">
          <w:r w:rsidRPr="00103135" w:rsidDel="00D57111">
            <w:rPr>
              <w:rStyle w:val="fontstyle01"/>
              <w:rFonts w:ascii="Times New Roman" w:hAnsi="Times New Roman" w:cs="Times New Roman"/>
              <w:sz w:val="22"/>
              <w:szCs w:val="22"/>
            </w:rPr>
            <w:delText>).</w:delText>
          </w:r>
        </w:del>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56260" w:rsidRPr="00193C97" w:rsidDel="00B41406" w14:paraId="7995431D" w14:textId="088CC3FE" w:rsidTr="009023CE">
        <w:trPr>
          <w:ins w:id="1609" w:author="meshbah rahman" w:date="2021-02-22T00:03:00Z"/>
          <w:del w:id="1610" w:author="Microsoft account" w:date="2021-05-22T23:09:00Z"/>
        </w:trPr>
        <w:tc>
          <w:tcPr>
            <w:tcW w:w="12950" w:type="dxa"/>
          </w:tcPr>
          <w:p w14:paraId="7350B0A3" w14:textId="530F2F0C" w:rsidR="00A56260" w:rsidRPr="00193C97" w:rsidDel="00B41406" w:rsidRDefault="00A56260" w:rsidP="00E75A46">
            <w:pPr>
              <w:spacing w:line="480" w:lineRule="auto"/>
              <w:contextualSpacing/>
              <w:jc w:val="both"/>
              <w:rPr>
                <w:ins w:id="1611" w:author="meshbah rahman" w:date="2021-02-22T00:03:00Z"/>
                <w:del w:id="1612" w:author="Microsoft account" w:date="2021-05-22T23:09:00Z"/>
                <w:rFonts w:ascii="Times New Roman" w:hAnsi="Times New Roman" w:cs="Times New Roman"/>
                <w:b/>
                <w:bCs/>
                <w:color w:val="000000"/>
              </w:rPr>
            </w:pPr>
            <w:ins w:id="1613" w:author="meshbah rahman" w:date="2021-02-22T00:03:00Z">
              <w:del w:id="1614" w:author="Microsoft account" w:date="2021-05-22T21:21:00Z">
                <w:r w:rsidRPr="00AA4FFD" w:rsidDel="00C67EE5">
                  <w:rPr>
                    <w:rFonts w:ascii="Times New Roman" w:hAnsi="Times New Roman" w:cs="Times New Roman"/>
                    <w:noProof/>
                    <w:color w:val="000000"/>
                    <w:rPrChange w:id="1615" w:author="Unknown">
                      <w:rPr>
                        <w:noProof/>
                      </w:rPr>
                    </w:rPrChange>
                  </w:rPr>
                  <w:drawing>
                    <wp:inline distT="0" distB="0" distL="0" distR="0" wp14:anchorId="3E7D9F4C" wp14:editId="0B07D281">
                      <wp:extent cx="5665076" cy="3815255"/>
                      <wp:effectExtent l="0" t="0" r="0" b="0"/>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p>
        </w:tc>
      </w:tr>
      <w:tr w:rsidR="00A56260" w:rsidRPr="00193C97" w:rsidDel="00B41406" w14:paraId="295CB557" w14:textId="24B52D2D" w:rsidTr="009023CE">
        <w:trPr>
          <w:ins w:id="1616" w:author="meshbah rahman" w:date="2021-02-22T00:03:00Z"/>
          <w:del w:id="1617" w:author="Microsoft account" w:date="2021-05-22T23:09:00Z"/>
        </w:trPr>
        <w:tc>
          <w:tcPr>
            <w:tcW w:w="12950" w:type="dxa"/>
          </w:tcPr>
          <w:p w14:paraId="6E3CB0EF" w14:textId="1B479894" w:rsidR="00A56260" w:rsidRPr="00193C97" w:rsidDel="00B41406" w:rsidRDefault="00A56260" w:rsidP="00E75A46">
            <w:pPr>
              <w:spacing w:line="480" w:lineRule="auto"/>
              <w:contextualSpacing/>
              <w:jc w:val="both"/>
              <w:rPr>
                <w:ins w:id="1618" w:author="meshbah rahman" w:date="2021-02-22T00:03:00Z"/>
                <w:del w:id="1619" w:author="Microsoft account" w:date="2021-05-22T23:09:00Z"/>
                <w:rFonts w:ascii="Times New Roman" w:hAnsi="Times New Roman" w:cs="Times New Roman"/>
                <w:b/>
                <w:color w:val="000000"/>
              </w:rPr>
            </w:pPr>
            <w:commentRangeStart w:id="1620"/>
            <w:commentRangeStart w:id="1621"/>
            <w:commentRangeStart w:id="1622"/>
            <w:commentRangeStart w:id="1623"/>
            <w:ins w:id="1624" w:author="meshbah rahman" w:date="2021-02-22T00:03:00Z">
              <w:del w:id="1625" w:author="Microsoft account" w:date="2021-05-22T21:25:00Z">
                <w:r w:rsidRPr="00193C97" w:rsidDel="00C67EE5">
                  <w:rPr>
                    <w:rFonts w:ascii="Times New Roman" w:hAnsi="Times New Roman" w:cs="Times New Roman"/>
                    <w:b/>
                    <w:color w:val="000000"/>
                  </w:rPr>
                  <w:delText>Fig 1</w:delText>
                </w:r>
              </w:del>
            </w:ins>
            <w:ins w:id="1626" w:author="Rashed Hasan" w:date="2021-05-13T01:57:00Z">
              <w:del w:id="1627" w:author="Microsoft account" w:date="2021-05-22T21:25:00Z">
                <w:r w:rsidR="00387F38" w:rsidDel="00C67EE5">
                  <w:rPr>
                    <w:rFonts w:ascii="Times New Roman" w:hAnsi="Times New Roman" w:cs="Times New Roman"/>
                    <w:b/>
                    <w:color w:val="000000"/>
                  </w:rPr>
                  <w:delText>2</w:delText>
                </w:r>
              </w:del>
            </w:ins>
            <w:ins w:id="1628" w:author="meshbah rahman" w:date="2021-02-22T00:03:00Z">
              <w:del w:id="1629" w:author="Microsoft account" w:date="2021-05-22T21:25:00Z">
                <w:r w:rsidRPr="00193C97" w:rsidDel="00C67EE5">
                  <w:rPr>
                    <w:rFonts w:ascii="Times New Roman" w:hAnsi="Times New Roman" w:cs="Times New Roman"/>
                    <w:b/>
                    <w:color w:val="000000"/>
                  </w:rPr>
                  <w:delText xml:space="preserve">. </w:delText>
                </w:r>
                <w:commentRangeEnd w:id="1620"/>
                <w:r w:rsidDel="00C67EE5">
                  <w:rPr>
                    <w:rStyle w:val="CommentReference"/>
                  </w:rPr>
                  <w:commentReference w:id="1620"/>
                </w:r>
              </w:del>
            </w:ins>
            <w:commentRangeEnd w:id="1621"/>
            <w:commentRangeEnd w:id="1622"/>
            <w:commentRangeEnd w:id="1623"/>
            <w:del w:id="1630" w:author="Microsoft account" w:date="2021-05-22T21:25:00Z">
              <w:r w:rsidR="003426F5" w:rsidDel="00C67EE5">
                <w:rPr>
                  <w:rStyle w:val="CommentReference"/>
                </w:rPr>
                <w:commentReference w:id="1621"/>
              </w:r>
              <w:r w:rsidR="00D57111" w:rsidDel="00C67EE5">
                <w:rPr>
                  <w:rStyle w:val="CommentReference"/>
                </w:rPr>
                <w:commentReference w:id="1622"/>
              </w:r>
              <w:r w:rsidR="003426F5" w:rsidDel="00C67EE5">
                <w:rPr>
                  <w:rStyle w:val="CommentReference"/>
                </w:rPr>
                <w:commentReference w:id="1623"/>
              </w:r>
            </w:del>
            <w:ins w:id="1631" w:author="meshbah rahman" w:date="2021-02-22T00:03:00Z">
              <w:del w:id="1632" w:author="Microsoft account" w:date="2021-05-22T21:25:00Z">
                <w:r w:rsidRPr="00AA4FFD" w:rsidDel="00C67EE5">
                  <w:rPr>
                    <w:rFonts w:ascii="Times New Roman" w:hAnsi="Times New Roman" w:cs="Times New Roman"/>
                    <w:bCs/>
                    <w:color w:val="000000"/>
                  </w:rPr>
                  <w:delText>Distribution of developmental status of children by different survey years.</w:delText>
                </w:r>
              </w:del>
            </w:ins>
          </w:p>
        </w:tc>
      </w:tr>
    </w:tbl>
    <w:p w14:paraId="64A58F76" w14:textId="77777777" w:rsidR="00A56260" w:rsidDel="00B41406" w:rsidRDefault="00A56260" w:rsidP="00E75A46">
      <w:pPr>
        <w:spacing w:after="0" w:line="480" w:lineRule="auto"/>
        <w:contextualSpacing/>
        <w:jc w:val="both"/>
        <w:rPr>
          <w:ins w:id="1633" w:author="meshbah rahman" w:date="2021-02-22T00:03:00Z"/>
          <w:del w:id="1634" w:author="Microsoft account" w:date="2021-05-22T23:09:00Z"/>
          <w:rStyle w:val="fontstyle01"/>
          <w:rFonts w:ascii="Times New Roman" w:hAnsi="Times New Roman" w:cs="Times New Roman"/>
          <w:sz w:val="22"/>
          <w:szCs w:val="22"/>
        </w:rPr>
      </w:pPr>
    </w:p>
    <w:p w14:paraId="1BEB70DB" w14:textId="5592CECB" w:rsidR="00A56260" w:rsidDel="00B41406" w:rsidRDefault="00A56260" w:rsidP="00E75A46">
      <w:pPr>
        <w:spacing w:after="0" w:line="480" w:lineRule="auto"/>
        <w:contextualSpacing/>
        <w:jc w:val="both"/>
        <w:rPr>
          <w:ins w:id="1635" w:author="meshbah rahman" w:date="2021-02-22T00:02:00Z"/>
          <w:del w:id="1636" w:author="Microsoft account" w:date="2021-05-22T23:09:00Z"/>
          <w:rStyle w:val="fontstyle01"/>
          <w:rFonts w:ascii="Times New Roman" w:hAnsi="Times New Roman" w:cs="Times New Roman"/>
          <w:sz w:val="22"/>
          <w:szCs w:val="22"/>
        </w:rPr>
        <w:pPrChange w:id="1637" w:author="Microsoft account" w:date="2021-05-25T22:50:00Z">
          <w:pPr>
            <w:spacing w:after="0" w:line="480" w:lineRule="auto"/>
            <w:contextualSpacing/>
            <w:jc w:val="both"/>
          </w:pPr>
        </w:pPrChange>
      </w:pPr>
    </w:p>
    <w:p w14:paraId="14F12160" w14:textId="418C3789" w:rsidR="00193C97" w:rsidDel="004041C1" w:rsidRDefault="00407459" w:rsidP="00E75A46">
      <w:pPr>
        <w:spacing w:after="0" w:line="480" w:lineRule="auto"/>
        <w:contextualSpacing/>
        <w:jc w:val="both"/>
        <w:rPr>
          <w:ins w:id="1638" w:author="meshbah rahman" w:date="2021-02-19T21:40:00Z"/>
          <w:del w:id="1639" w:author="Microsoft account" w:date="2021-05-22T23:04:00Z"/>
          <w:rStyle w:val="fontstyle01"/>
          <w:rFonts w:ascii="Times New Roman" w:hAnsi="Times New Roman" w:cs="Times New Roman"/>
          <w:sz w:val="22"/>
          <w:szCs w:val="22"/>
        </w:rPr>
        <w:pPrChange w:id="1640" w:author="Microsoft account" w:date="2021-05-25T22:50:00Z">
          <w:pPr>
            <w:spacing w:after="0" w:line="480" w:lineRule="auto"/>
            <w:contextualSpacing/>
          </w:pPr>
        </w:pPrChange>
      </w:pPr>
      <w:del w:id="1641" w:author="Microsoft account" w:date="2021-05-22T23:04:00Z">
        <w:r w:rsidRPr="00103135" w:rsidDel="004041C1">
          <w:rPr>
            <w:rStyle w:val="fontstyle01"/>
            <w:rFonts w:ascii="Times New Roman" w:hAnsi="Times New Roman" w:cs="Times New Roman"/>
            <w:sz w:val="22"/>
            <w:szCs w:val="22"/>
          </w:rPr>
          <w:delText xml:space="preserve">Table 1 shows a </w:delText>
        </w:r>
      </w:del>
      <w:ins w:id="1642" w:author="meshbah rahman" w:date="2021-02-22T00:10:00Z">
        <w:del w:id="1643" w:author="Microsoft account" w:date="2021-05-22T23:04:00Z">
          <w:r w:rsidR="00202F48" w:rsidDel="004041C1">
            <w:rPr>
              <w:rStyle w:val="fontstyle01"/>
              <w:rFonts w:ascii="Times New Roman" w:hAnsi="Times New Roman" w:cs="Times New Roman"/>
              <w:sz w:val="22"/>
              <w:szCs w:val="22"/>
            </w:rPr>
            <w:delText>The</w:delText>
          </w:r>
          <w:r w:rsidR="00202F48" w:rsidRPr="00103135" w:rsidDel="004041C1">
            <w:rPr>
              <w:rStyle w:val="fontstyle01"/>
              <w:rFonts w:ascii="Times New Roman" w:hAnsi="Times New Roman" w:cs="Times New Roman"/>
              <w:sz w:val="22"/>
              <w:szCs w:val="22"/>
            </w:rPr>
            <w:delText xml:space="preserve"> </w:delText>
          </w:r>
        </w:del>
      </w:ins>
      <w:del w:id="1644" w:author="Microsoft account" w:date="2021-05-22T23:04:00Z">
        <w:r w:rsidRPr="00103135" w:rsidDel="004041C1">
          <w:rPr>
            <w:rStyle w:val="fontstyle01"/>
            <w:rFonts w:ascii="Times New Roman" w:hAnsi="Times New Roman" w:cs="Times New Roman"/>
            <w:sz w:val="22"/>
            <w:szCs w:val="22"/>
          </w:rPr>
          <w:delText>comparison of</w:delText>
        </w:r>
        <w:r w:rsidR="00EF172F" w:rsidRPr="00103135" w:rsidDel="004041C1">
          <w:rPr>
            <w:rStyle w:val="fontstyle01"/>
            <w:rFonts w:ascii="Times New Roman" w:hAnsi="Times New Roman" w:cs="Times New Roman"/>
            <w:sz w:val="22"/>
            <w:szCs w:val="22"/>
          </w:rPr>
          <w:delText xml:space="preserve"> ECD</w:delText>
        </w:r>
        <w:r w:rsidRPr="00103135" w:rsidDel="004041C1">
          <w:rPr>
            <w:rStyle w:val="fontstyle01"/>
            <w:rFonts w:ascii="Times New Roman" w:hAnsi="Times New Roman" w:cs="Times New Roman"/>
            <w:sz w:val="22"/>
            <w:szCs w:val="22"/>
          </w:rPr>
          <w:delText xml:space="preserve"> </w:delText>
        </w:r>
        <w:r w:rsidR="00EF172F" w:rsidRPr="00103135" w:rsidDel="004041C1">
          <w:rPr>
            <w:rStyle w:val="fontstyle01"/>
            <w:rFonts w:ascii="Times New Roman" w:hAnsi="Times New Roman" w:cs="Times New Roman"/>
            <w:sz w:val="22"/>
            <w:szCs w:val="22"/>
          </w:rPr>
          <w:delText>on</w:delText>
        </w:r>
        <w:r w:rsidR="00446BAB" w:rsidRPr="00103135" w:rsidDel="004041C1">
          <w:rPr>
            <w:rStyle w:val="fontstyle01"/>
            <w:rFonts w:ascii="Times New Roman" w:hAnsi="Times New Roman" w:cs="Times New Roman"/>
            <w:sz w:val="22"/>
            <w:szCs w:val="22"/>
          </w:rPr>
          <w:delText>-</w:delText>
        </w:r>
        <w:r w:rsidR="00EF172F" w:rsidRPr="00103135" w:rsidDel="004041C1">
          <w:rPr>
            <w:rStyle w:val="fontstyle01"/>
            <w:rFonts w:ascii="Times New Roman" w:hAnsi="Times New Roman" w:cs="Times New Roman"/>
            <w:sz w:val="22"/>
            <w:szCs w:val="22"/>
          </w:rPr>
          <w:delText xml:space="preserve">track </w:delText>
        </w:r>
        <w:r w:rsidRPr="00103135" w:rsidDel="004041C1">
          <w:rPr>
            <w:rStyle w:val="fontstyle01"/>
            <w:rFonts w:ascii="Times New Roman" w:hAnsi="Times New Roman" w:cs="Times New Roman"/>
            <w:sz w:val="22"/>
            <w:szCs w:val="22"/>
          </w:rPr>
          <w:delText>status for indicated domains between the years 2012 and 2019</w:delText>
        </w:r>
      </w:del>
      <w:ins w:id="1645" w:author="meshbah rahman" w:date="2021-02-22T00:10:00Z">
        <w:del w:id="1646" w:author="Microsoft account" w:date="2021-05-22T23:04:00Z">
          <w:r w:rsidR="00202F48" w:rsidDel="004041C1">
            <w:rPr>
              <w:rStyle w:val="fontstyle01"/>
              <w:rFonts w:ascii="Times New Roman" w:hAnsi="Times New Roman" w:cs="Times New Roman"/>
              <w:sz w:val="22"/>
              <w:szCs w:val="22"/>
            </w:rPr>
            <w:delText xml:space="preserve"> </w:delText>
          </w:r>
        </w:del>
      </w:ins>
      <w:ins w:id="1647" w:author="Kabir, Russell" w:date="2021-02-26T14:07:00Z">
        <w:del w:id="1648" w:author="Microsoft account" w:date="2021-05-22T23:04:00Z">
          <w:r w:rsidR="00BA324C" w:rsidDel="004041C1">
            <w:rPr>
              <w:rStyle w:val="fontstyle01"/>
              <w:rFonts w:ascii="Times New Roman" w:hAnsi="Times New Roman" w:cs="Times New Roman"/>
              <w:sz w:val="22"/>
              <w:szCs w:val="22"/>
            </w:rPr>
            <w:delText>was</w:delText>
          </w:r>
        </w:del>
      </w:ins>
      <w:ins w:id="1649" w:author="meshbah rahman" w:date="2021-02-22T00:10:00Z">
        <w:del w:id="1650" w:author="Microsoft account" w:date="2021-05-22T23:04:00Z">
          <w:r w:rsidR="00202F48" w:rsidDel="004041C1">
            <w:rPr>
              <w:rStyle w:val="fontstyle01"/>
              <w:rFonts w:ascii="Times New Roman" w:hAnsi="Times New Roman" w:cs="Times New Roman"/>
              <w:sz w:val="22"/>
              <w:szCs w:val="22"/>
            </w:rPr>
            <w:delText xml:space="preserve">were </w:delText>
          </w:r>
        </w:del>
      </w:ins>
      <w:ins w:id="1651" w:author="meshbah rahman" w:date="2021-02-22T00:13:00Z">
        <w:del w:id="1652" w:author="Microsoft account" w:date="2021-05-22T23:04:00Z">
          <w:r w:rsidR="00202F48" w:rsidDel="004041C1">
            <w:rPr>
              <w:rStyle w:val="fontstyle01"/>
              <w:rFonts w:ascii="Times New Roman" w:hAnsi="Times New Roman" w:cs="Times New Roman"/>
              <w:sz w:val="22"/>
              <w:szCs w:val="22"/>
            </w:rPr>
            <w:delText>assessed</w:delText>
          </w:r>
        </w:del>
      </w:ins>
      <w:ins w:id="1653" w:author="meshbah rahman" w:date="2021-02-22T00:10:00Z">
        <w:del w:id="1654" w:author="Microsoft account" w:date="2021-05-22T23:04:00Z">
          <w:r w:rsidR="00202F48" w:rsidDel="004041C1">
            <w:rPr>
              <w:rStyle w:val="fontstyle01"/>
              <w:rFonts w:ascii="Times New Roman" w:hAnsi="Times New Roman" w:cs="Times New Roman"/>
              <w:sz w:val="22"/>
              <w:szCs w:val="22"/>
            </w:rPr>
            <w:delText xml:space="preserve"> [Table 1]</w:delText>
          </w:r>
        </w:del>
      </w:ins>
      <w:del w:id="1655" w:author="Microsoft account" w:date="2021-05-22T23:04:00Z">
        <w:r w:rsidRPr="00103135" w:rsidDel="004041C1">
          <w:rPr>
            <w:rStyle w:val="fontstyle01"/>
            <w:rFonts w:ascii="Times New Roman" w:hAnsi="Times New Roman" w:cs="Times New Roman"/>
            <w:sz w:val="22"/>
            <w:szCs w:val="22"/>
          </w:rPr>
          <w:delText xml:space="preserve">. Percentages </w:delText>
        </w:r>
      </w:del>
      <w:ins w:id="1656" w:author="meshbah rahman" w:date="2021-02-22T00:13:00Z">
        <w:del w:id="1657" w:author="Microsoft account" w:date="2021-05-22T23:04:00Z">
          <w:r w:rsidR="00202F48" w:rsidDel="004041C1">
            <w:rPr>
              <w:rStyle w:val="fontstyle01"/>
              <w:rFonts w:ascii="Times New Roman" w:hAnsi="Times New Roman" w:cs="Times New Roman"/>
              <w:sz w:val="22"/>
              <w:szCs w:val="22"/>
            </w:rPr>
            <w:delText>Prevalence</w:delText>
          </w:r>
          <w:r w:rsidR="00202F48" w:rsidRPr="00103135" w:rsidDel="004041C1">
            <w:rPr>
              <w:rStyle w:val="fontstyle01"/>
              <w:rFonts w:ascii="Times New Roman" w:hAnsi="Times New Roman" w:cs="Times New Roman"/>
              <w:sz w:val="22"/>
              <w:szCs w:val="22"/>
            </w:rPr>
            <w:delText xml:space="preserve"> </w:delText>
          </w:r>
        </w:del>
      </w:ins>
      <w:del w:id="1658" w:author="Microsoft account" w:date="2021-05-22T23:04:00Z">
        <w:r w:rsidRPr="00103135" w:rsidDel="004041C1">
          <w:rPr>
            <w:rStyle w:val="fontstyle01"/>
            <w:rFonts w:ascii="Times New Roman" w:hAnsi="Times New Roman" w:cs="Times New Roman"/>
            <w:sz w:val="22"/>
            <w:szCs w:val="22"/>
          </w:rPr>
          <w:delText>of the</w:delText>
        </w:r>
      </w:del>
      <w:ins w:id="1659" w:author="meshbah rahman" w:date="2021-02-22T00:13:00Z">
        <w:del w:id="1660" w:author="Microsoft account" w:date="2021-05-22T23:04:00Z">
          <w:r w:rsidR="00202F48" w:rsidDel="004041C1">
            <w:rPr>
              <w:rStyle w:val="fontstyle01"/>
              <w:rFonts w:ascii="Times New Roman" w:hAnsi="Times New Roman" w:cs="Times New Roman"/>
              <w:sz w:val="22"/>
              <w:szCs w:val="22"/>
            </w:rPr>
            <w:delText>se</w:delText>
          </w:r>
        </w:del>
      </w:ins>
      <w:del w:id="1661" w:author="Microsoft account" w:date="2021-05-22T23:04:00Z">
        <w:r w:rsidRPr="00103135" w:rsidDel="004041C1">
          <w:rPr>
            <w:rStyle w:val="fontstyle01"/>
            <w:rFonts w:ascii="Times New Roman" w:hAnsi="Times New Roman" w:cs="Times New Roman"/>
            <w:sz w:val="22"/>
            <w:szCs w:val="22"/>
          </w:rPr>
          <w:delText xml:space="preserve"> </w:delText>
        </w:r>
        <w:r w:rsidR="00386F41" w:rsidRPr="00103135" w:rsidDel="004041C1">
          <w:rPr>
            <w:rStyle w:val="fontstyle01"/>
            <w:rFonts w:ascii="Times New Roman" w:hAnsi="Times New Roman" w:cs="Times New Roman"/>
            <w:sz w:val="22"/>
            <w:szCs w:val="22"/>
          </w:rPr>
          <w:delText>status</w:delText>
        </w:r>
        <w:r w:rsidRPr="00103135" w:rsidDel="004041C1">
          <w:rPr>
            <w:rStyle w:val="fontstyle01"/>
            <w:rFonts w:ascii="Times New Roman" w:hAnsi="Times New Roman" w:cs="Times New Roman"/>
            <w:sz w:val="22"/>
            <w:szCs w:val="22"/>
          </w:rPr>
          <w:delText xml:space="preserve"> ha</w:delText>
        </w:r>
      </w:del>
      <w:ins w:id="1662" w:author="meshbah rahman" w:date="2021-02-22T00:14:00Z">
        <w:del w:id="1663" w:author="Microsoft account" w:date="2021-05-22T23:04:00Z">
          <w:r w:rsidR="00202F48" w:rsidDel="004041C1">
            <w:rPr>
              <w:rStyle w:val="fontstyle01"/>
              <w:rFonts w:ascii="Times New Roman" w:hAnsi="Times New Roman" w:cs="Times New Roman"/>
              <w:sz w:val="22"/>
              <w:szCs w:val="22"/>
            </w:rPr>
            <w:delText>s</w:delText>
          </w:r>
        </w:del>
      </w:ins>
      <w:del w:id="1664" w:author="Microsoft account" w:date="2021-05-22T23:04:00Z">
        <w:r w:rsidRPr="00103135" w:rsidDel="004041C1">
          <w:rPr>
            <w:rStyle w:val="fontstyle01"/>
            <w:rFonts w:ascii="Times New Roman" w:hAnsi="Times New Roman" w:cs="Times New Roman"/>
            <w:sz w:val="22"/>
            <w:szCs w:val="22"/>
          </w:rPr>
          <w:delText xml:space="preserve">ve </w:delText>
        </w:r>
        <w:r w:rsidR="00386F41" w:rsidRPr="00103135" w:rsidDel="004041C1">
          <w:rPr>
            <w:rStyle w:val="fontstyle01"/>
            <w:rFonts w:ascii="Times New Roman" w:hAnsi="Times New Roman" w:cs="Times New Roman"/>
            <w:sz w:val="22"/>
            <w:szCs w:val="22"/>
          </w:rPr>
          <w:delText>increased</w:delText>
        </w:r>
        <w:r w:rsidRPr="00103135" w:rsidDel="004041C1">
          <w:rPr>
            <w:rStyle w:val="fontstyle01"/>
            <w:rFonts w:ascii="Times New Roman" w:hAnsi="Times New Roman" w:cs="Times New Roman"/>
            <w:sz w:val="22"/>
            <w:szCs w:val="22"/>
          </w:rPr>
          <w:delText xml:space="preserve"> for each of the </w:delText>
        </w:r>
        <w:r w:rsidR="00386F41" w:rsidRPr="00103135" w:rsidDel="004041C1">
          <w:rPr>
            <w:rStyle w:val="fontstyle01"/>
            <w:rFonts w:ascii="Times New Roman" w:hAnsi="Times New Roman" w:cs="Times New Roman"/>
            <w:sz w:val="22"/>
            <w:szCs w:val="22"/>
          </w:rPr>
          <w:delText>domains</w:delText>
        </w:r>
      </w:del>
      <w:ins w:id="1665" w:author="Kabir, Russell" w:date="2021-02-26T14:07:00Z">
        <w:del w:id="1666" w:author="Microsoft account" w:date="2021-05-22T23:04:00Z">
          <w:r w:rsidR="00BA324C" w:rsidDel="004041C1">
            <w:rPr>
              <w:rStyle w:val="fontstyle01"/>
              <w:rFonts w:ascii="Times New Roman" w:hAnsi="Times New Roman" w:cs="Times New Roman"/>
              <w:sz w:val="22"/>
              <w:szCs w:val="22"/>
            </w:rPr>
            <w:delText>. The</w:delText>
          </w:r>
        </w:del>
      </w:ins>
      <w:del w:id="1667" w:author="Microsoft account" w:date="2021-05-22T23:04:00Z">
        <w:r w:rsidR="00EF172F" w:rsidRPr="00103135" w:rsidDel="004041C1">
          <w:rPr>
            <w:rStyle w:val="fontstyle01"/>
            <w:rFonts w:ascii="Times New Roman" w:hAnsi="Times New Roman" w:cs="Times New Roman"/>
            <w:sz w:val="22"/>
            <w:szCs w:val="22"/>
          </w:rPr>
          <w:delText>,</w:delText>
        </w:r>
        <w:r w:rsidRPr="00103135" w:rsidDel="004041C1">
          <w:rPr>
            <w:rStyle w:val="fontstyle01"/>
            <w:rFonts w:ascii="Times New Roman" w:hAnsi="Times New Roman" w:cs="Times New Roman"/>
            <w:sz w:val="22"/>
            <w:szCs w:val="22"/>
          </w:rPr>
          <w:delText xml:space="preserve"> </w:delText>
        </w:r>
        <w:r w:rsidR="00EF172F" w:rsidRPr="00103135" w:rsidDel="004041C1">
          <w:rPr>
            <w:rStyle w:val="fontstyle01"/>
            <w:rFonts w:ascii="Times New Roman" w:hAnsi="Times New Roman" w:cs="Times New Roman"/>
            <w:sz w:val="22"/>
            <w:szCs w:val="22"/>
          </w:rPr>
          <w:delText>t</w:delText>
        </w:r>
        <w:r w:rsidRPr="00103135" w:rsidDel="004041C1">
          <w:rPr>
            <w:rStyle w:val="fontstyle01"/>
            <w:rFonts w:ascii="Times New Roman" w:hAnsi="Times New Roman" w:cs="Times New Roman"/>
            <w:sz w:val="22"/>
            <w:szCs w:val="22"/>
          </w:rPr>
          <w:delText xml:space="preserve">he </w:delText>
        </w:r>
        <w:r w:rsidR="00B60975" w:rsidRPr="00103135" w:rsidDel="004041C1">
          <w:rPr>
            <w:rStyle w:val="fontstyle01"/>
            <w:rFonts w:ascii="Times New Roman" w:hAnsi="Times New Roman" w:cs="Times New Roman"/>
            <w:sz w:val="22"/>
            <w:szCs w:val="22"/>
          </w:rPr>
          <w:delText>highest increase</w:delText>
        </w:r>
      </w:del>
      <w:ins w:id="1668" w:author="meshbah rahman" w:date="2021-02-22T00:14:00Z">
        <w:del w:id="1669" w:author="Microsoft account" w:date="2021-05-22T23:04:00Z">
          <w:r w:rsidR="00202F48" w:rsidDel="004041C1">
            <w:rPr>
              <w:rStyle w:val="fontstyle01"/>
              <w:rFonts w:ascii="Times New Roman" w:hAnsi="Times New Roman" w:cs="Times New Roman"/>
              <w:sz w:val="22"/>
              <w:szCs w:val="22"/>
            </w:rPr>
            <w:delText xml:space="preserve"> rate</w:delText>
          </w:r>
        </w:del>
      </w:ins>
      <w:del w:id="1670" w:author="Microsoft account" w:date="2021-05-22T23:04:00Z">
        <w:r w:rsidR="00B60975" w:rsidRPr="00103135" w:rsidDel="004041C1">
          <w:rPr>
            <w:rStyle w:val="fontstyle01"/>
            <w:rFonts w:ascii="Times New Roman" w:hAnsi="Times New Roman" w:cs="Times New Roman"/>
            <w:sz w:val="22"/>
            <w:szCs w:val="22"/>
          </w:rPr>
          <w:delText xml:space="preserve"> in </w:delText>
        </w:r>
        <w:r w:rsidR="00EF172F" w:rsidRPr="00103135" w:rsidDel="004041C1">
          <w:rPr>
            <w:rStyle w:val="fontstyle01"/>
            <w:rFonts w:ascii="Times New Roman" w:hAnsi="Times New Roman" w:cs="Times New Roman"/>
            <w:sz w:val="22"/>
            <w:szCs w:val="22"/>
          </w:rPr>
          <w:delText>ECD</w:delText>
        </w:r>
        <w:r w:rsidR="00B60975" w:rsidRPr="00103135" w:rsidDel="004041C1">
          <w:rPr>
            <w:rStyle w:val="fontstyle01"/>
            <w:rFonts w:ascii="Times New Roman" w:hAnsi="Times New Roman" w:cs="Times New Roman"/>
            <w:sz w:val="22"/>
            <w:szCs w:val="22"/>
          </w:rPr>
          <w:delText xml:space="preserve"> on track status </w:delText>
        </w:r>
        <w:r w:rsidRPr="00103135" w:rsidDel="004041C1">
          <w:rPr>
            <w:rStyle w:val="fontstyle01"/>
            <w:rFonts w:ascii="Times New Roman" w:hAnsi="Times New Roman" w:cs="Times New Roman"/>
            <w:sz w:val="22"/>
            <w:szCs w:val="22"/>
          </w:rPr>
          <w:delText>(</w:delText>
        </w:r>
        <w:r w:rsidR="00B60975" w:rsidRPr="00103135" w:rsidDel="004041C1">
          <w:rPr>
            <w:rStyle w:val="fontstyle01"/>
            <w:rFonts w:ascii="Times New Roman" w:hAnsi="Times New Roman" w:cs="Times New Roman"/>
            <w:sz w:val="22"/>
            <w:szCs w:val="22"/>
          </w:rPr>
          <w:delText>21.2</w:delText>
        </w:r>
        <w:r w:rsidRPr="00103135" w:rsidDel="004041C1">
          <w:rPr>
            <w:rStyle w:val="fontstyle01"/>
            <w:rFonts w:ascii="Times New Roman" w:hAnsi="Times New Roman" w:cs="Times New Roman"/>
            <w:sz w:val="22"/>
            <w:szCs w:val="22"/>
          </w:rPr>
          <w:delText xml:space="preserve">% to </w:delText>
        </w:r>
        <w:r w:rsidR="00B60975" w:rsidRPr="00103135" w:rsidDel="004041C1">
          <w:rPr>
            <w:rStyle w:val="fontstyle01"/>
            <w:rFonts w:ascii="Times New Roman" w:hAnsi="Times New Roman" w:cs="Times New Roman"/>
            <w:sz w:val="22"/>
            <w:szCs w:val="22"/>
          </w:rPr>
          <w:delText>28.8</w:delText>
        </w:r>
        <w:r w:rsidRPr="00103135" w:rsidDel="004041C1">
          <w:rPr>
            <w:rStyle w:val="fontstyle01"/>
            <w:rFonts w:ascii="Times New Roman" w:hAnsi="Times New Roman" w:cs="Times New Roman"/>
            <w:sz w:val="22"/>
            <w:szCs w:val="22"/>
          </w:rPr>
          <w:delText>%)</w:delText>
        </w:r>
        <w:r w:rsidR="00B60975" w:rsidRPr="00103135" w:rsidDel="004041C1">
          <w:rPr>
            <w:rStyle w:val="fontstyle01"/>
            <w:rFonts w:ascii="Times New Roman" w:hAnsi="Times New Roman" w:cs="Times New Roman"/>
            <w:sz w:val="22"/>
            <w:szCs w:val="22"/>
          </w:rPr>
          <w:delText xml:space="preserve"> was found in </w:delText>
        </w:r>
        <w:r w:rsidR="00446BAB" w:rsidRPr="00103135" w:rsidDel="004041C1">
          <w:rPr>
            <w:rStyle w:val="fontstyle01"/>
            <w:rFonts w:ascii="Times New Roman" w:hAnsi="Times New Roman" w:cs="Times New Roman"/>
            <w:sz w:val="22"/>
            <w:szCs w:val="22"/>
          </w:rPr>
          <w:delText xml:space="preserve">the </w:delText>
        </w:r>
      </w:del>
      <w:ins w:id="1671" w:author="Kabir, Russell" w:date="2021-02-26T14:08:00Z">
        <w:del w:id="1672" w:author="Microsoft account" w:date="2021-05-22T23:04:00Z">
          <w:r w:rsidR="00BA324C" w:rsidDel="004041C1">
            <w:rPr>
              <w:rStyle w:val="fontstyle01"/>
              <w:rFonts w:ascii="Times New Roman" w:hAnsi="Times New Roman" w:cs="Times New Roman"/>
              <w:sz w:val="22"/>
              <w:szCs w:val="22"/>
            </w:rPr>
            <w:delText xml:space="preserve">the </w:delText>
          </w:r>
        </w:del>
      </w:ins>
      <w:del w:id="1673" w:author="Microsoft account" w:date="2021-05-22T23:04:00Z">
        <w:r w:rsidR="00B60975" w:rsidRPr="00103135" w:rsidDel="004041C1">
          <w:rPr>
            <w:rStyle w:val="fontstyle01"/>
            <w:rFonts w:ascii="Times New Roman" w:hAnsi="Times New Roman" w:cs="Times New Roman"/>
            <w:sz w:val="22"/>
            <w:szCs w:val="22"/>
          </w:rPr>
          <w:delText>literacy-numeracy domain</w:delText>
        </w:r>
        <w:r w:rsidRPr="00103135" w:rsidDel="004041C1">
          <w:rPr>
            <w:rStyle w:val="fontstyle01"/>
            <w:rFonts w:ascii="Times New Roman" w:hAnsi="Times New Roman" w:cs="Times New Roman"/>
            <w:sz w:val="22"/>
            <w:szCs w:val="22"/>
          </w:rPr>
          <w:delText xml:space="preserve">. </w:delText>
        </w:r>
        <w:r w:rsidR="00446BAB" w:rsidRPr="00103135" w:rsidDel="004041C1">
          <w:rPr>
            <w:rStyle w:val="fontstyle01"/>
            <w:rFonts w:ascii="Times New Roman" w:hAnsi="Times New Roman" w:cs="Times New Roman"/>
            <w:sz w:val="22"/>
            <w:szCs w:val="22"/>
          </w:rPr>
          <w:delText>The l</w:delText>
        </w:r>
        <w:r w:rsidR="0063143F" w:rsidRPr="00103135" w:rsidDel="004041C1">
          <w:rPr>
            <w:rStyle w:val="fontstyle01"/>
            <w:rFonts w:ascii="Times New Roman" w:hAnsi="Times New Roman" w:cs="Times New Roman"/>
            <w:sz w:val="22"/>
            <w:szCs w:val="22"/>
          </w:rPr>
          <w:delText>owest</w:delText>
        </w:r>
      </w:del>
      <w:ins w:id="1674" w:author="meshbah rahman" w:date="2021-02-22T00:15:00Z">
        <w:del w:id="1675" w:author="Microsoft account" w:date="2021-05-22T23:04:00Z">
          <w:r w:rsidR="00202F48" w:rsidDel="004041C1">
            <w:rPr>
              <w:rStyle w:val="fontstyle01"/>
              <w:rFonts w:ascii="Times New Roman" w:hAnsi="Times New Roman" w:cs="Times New Roman"/>
              <w:sz w:val="22"/>
              <w:szCs w:val="22"/>
            </w:rPr>
            <w:delText xml:space="preserve"> rate of</w:delText>
          </w:r>
        </w:del>
      </w:ins>
      <w:del w:id="1676" w:author="Microsoft account" w:date="2021-05-22T23:04:00Z">
        <w:r w:rsidRPr="00103135" w:rsidDel="004041C1">
          <w:rPr>
            <w:rStyle w:val="fontstyle01"/>
            <w:rFonts w:ascii="Times New Roman" w:hAnsi="Times New Roman" w:cs="Times New Roman"/>
            <w:sz w:val="22"/>
            <w:szCs w:val="22"/>
          </w:rPr>
          <w:delText xml:space="preserve"> </w:delText>
        </w:r>
        <w:r w:rsidR="0063143F" w:rsidRPr="00103135" w:rsidDel="004041C1">
          <w:rPr>
            <w:rStyle w:val="fontstyle01"/>
            <w:rFonts w:ascii="Times New Roman" w:hAnsi="Times New Roman" w:cs="Times New Roman"/>
            <w:sz w:val="22"/>
            <w:szCs w:val="22"/>
          </w:rPr>
          <w:delText>increase</w:delText>
        </w:r>
        <w:r w:rsidRPr="00103135" w:rsidDel="004041C1">
          <w:rPr>
            <w:rStyle w:val="fontstyle01"/>
            <w:rFonts w:ascii="Times New Roman" w:hAnsi="Times New Roman" w:cs="Times New Roman"/>
            <w:sz w:val="22"/>
            <w:szCs w:val="22"/>
          </w:rPr>
          <w:delText xml:space="preserve"> in </w:delText>
        </w:r>
        <w:r w:rsidR="00EF172F" w:rsidRPr="00103135" w:rsidDel="004041C1">
          <w:rPr>
            <w:rStyle w:val="fontstyle01"/>
            <w:rFonts w:ascii="Times New Roman" w:hAnsi="Times New Roman" w:cs="Times New Roman"/>
            <w:sz w:val="22"/>
            <w:szCs w:val="22"/>
          </w:rPr>
          <w:delText>ECD</w:delText>
        </w:r>
        <w:r w:rsidR="0063143F" w:rsidRPr="00103135" w:rsidDel="004041C1">
          <w:rPr>
            <w:rStyle w:val="fontstyle01"/>
            <w:rFonts w:ascii="Times New Roman" w:hAnsi="Times New Roman" w:cs="Times New Roman"/>
            <w:sz w:val="22"/>
            <w:szCs w:val="22"/>
          </w:rPr>
          <w:delText xml:space="preserve"> on track status </w:delText>
        </w:r>
        <w:r w:rsidRPr="00103135" w:rsidDel="004041C1">
          <w:rPr>
            <w:rStyle w:val="fontstyle01"/>
            <w:rFonts w:ascii="Times New Roman" w:hAnsi="Times New Roman" w:cs="Times New Roman"/>
            <w:sz w:val="22"/>
            <w:szCs w:val="22"/>
          </w:rPr>
          <w:delText>(</w:delText>
        </w:r>
        <w:r w:rsidR="0063143F" w:rsidRPr="00103135" w:rsidDel="004041C1">
          <w:rPr>
            <w:rStyle w:val="fontstyle01"/>
            <w:rFonts w:ascii="Times New Roman" w:hAnsi="Times New Roman" w:cs="Times New Roman"/>
            <w:sz w:val="22"/>
            <w:szCs w:val="22"/>
          </w:rPr>
          <w:delText>68.4</w:delText>
        </w:r>
        <w:r w:rsidRPr="00103135" w:rsidDel="004041C1">
          <w:rPr>
            <w:rStyle w:val="fontstyle01"/>
            <w:rFonts w:ascii="Times New Roman" w:hAnsi="Times New Roman" w:cs="Times New Roman"/>
            <w:sz w:val="22"/>
            <w:szCs w:val="22"/>
          </w:rPr>
          <w:delText>% to 7</w:delText>
        </w:r>
        <w:r w:rsidR="0063143F" w:rsidRPr="00103135" w:rsidDel="004041C1">
          <w:rPr>
            <w:rStyle w:val="fontstyle01"/>
            <w:rFonts w:ascii="Times New Roman" w:hAnsi="Times New Roman" w:cs="Times New Roman"/>
            <w:sz w:val="22"/>
            <w:szCs w:val="22"/>
          </w:rPr>
          <w:delText>2</w:delText>
        </w:r>
        <w:r w:rsidRPr="00103135" w:rsidDel="004041C1">
          <w:rPr>
            <w:rStyle w:val="fontstyle01"/>
            <w:rFonts w:ascii="Times New Roman" w:hAnsi="Times New Roman" w:cs="Times New Roman"/>
            <w:sz w:val="22"/>
            <w:szCs w:val="22"/>
          </w:rPr>
          <w:delText>.</w:delText>
        </w:r>
        <w:r w:rsidR="0063143F" w:rsidRPr="00103135" w:rsidDel="004041C1">
          <w:rPr>
            <w:rStyle w:val="fontstyle01"/>
            <w:rFonts w:ascii="Times New Roman" w:hAnsi="Times New Roman" w:cs="Times New Roman"/>
            <w:sz w:val="22"/>
            <w:szCs w:val="22"/>
          </w:rPr>
          <w:delText>7</w:delText>
        </w:r>
        <w:r w:rsidRPr="00103135" w:rsidDel="004041C1">
          <w:rPr>
            <w:rStyle w:val="fontstyle01"/>
            <w:rFonts w:ascii="Times New Roman" w:hAnsi="Times New Roman" w:cs="Times New Roman"/>
            <w:sz w:val="22"/>
            <w:szCs w:val="22"/>
          </w:rPr>
          <w:delText xml:space="preserve">%) was found in </w:delText>
        </w:r>
        <w:r w:rsidR="00341529" w:rsidRPr="00103135" w:rsidDel="004041C1">
          <w:rPr>
            <w:rStyle w:val="fontstyle01"/>
            <w:rFonts w:ascii="Times New Roman" w:hAnsi="Times New Roman" w:cs="Times New Roman"/>
            <w:sz w:val="22"/>
            <w:szCs w:val="22"/>
          </w:rPr>
          <w:delText xml:space="preserve">the </w:delText>
        </w:r>
        <w:r w:rsidR="00EF172F" w:rsidRPr="00103135" w:rsidDel="004041C1">
          <w:rPr>
            <w:rStyle w:val="fontstyle01"/>
            <w:rFonts w:ascii="Times New Roman" w:hAnsi="Times New Roman" w:cs="Times New Roman"/>
            <w:sz w:val="22"/>
            <w:szCs w:val="22"/>
          </w:rPr>
          <w:delText>s</w:delText>
        </w:r>
        <w:r w:rsidR="0063143F" w:rsidRPr="00103135" w:rsidDel="004041C1">
          <w:rPr>
            <w:rStyle w:val="fontstyle01"/>
            <w:rFonts w:ascii="Times New Roman" w:hAnsi="Times New Roman" w:cs="Times New Roman"/>
            <w:sz w:val="22"/>
            <w:szCs w:val="22"/>
          </w:rPr>
          <w:delText>ocial-</w:delText>
        </w:r>
        <w:r w:rsidR="00EF172F" w:rsidRPr="00103135" w:rsidDel="004041C1">
          <w:rPr>
            <w:rStyle w:val="fontstyle01"/>
            <w:rFonts w:ascii="Times New Roman" w:hAnsi="Times New Roman" w:cs="Times New Roman"/>
            <w:sz w:val="22"/>
            <w:szCs w:val="22"/>
          </w:rPr>
          <w:delText>e</w:delText>
        </w:r>
        <w:r w:rsidR="0063143F" w:rsidRPr="00103135" w:rsidDel="004041C1">
          <w:rPr>
            <w:rStyle w:val="fontstyle01"/>
            <w:rFonts w:ascii="Times New Roman" w:hAnsi="Times New Roman" w:cs="Times New Roman"/>
            <w:sz w:val="22"/>
            <w:szCs w:val="22"/>
          </w:rPr>
          <w:delText>motional domain</w:delText>
        </w:r>
      </w:del>
      <w:ins w:id="1677" w:author="meshbah rahman" w:date="2021-02-22T00:18:00Z">
        <w:del w:id="1678" w:author="Microsoft account" w:date="2021-05-22T23:04:00Z">
          <w:r w:rsidR="00202F48" w:rsidDel="004041C1">
            <w:rPr>
              <w:rStyle w:val="fontstyle01"/>
              <w:rFonts w:ascii="Times New Roman" w:hAnsi="Times New Roman" w:cs="Times New Roman"/>
              <w:sz w:val="22"/>
              <w:szCs w:val="22"/>
            </w:rPr>
            <w:delText xml:space="preserve"> [Table 1]</w:delText>
          </w:r>
        </w:del>
      </w:ins>
      <w:del w:id="1679" w:author="Microsoft account" w:date="2021-05-22T23:04:00Z">
        <w:r w:rsidRPr="00103135" w:rsidDel="004041C1">
          <w:rPr>
            <w:rStyle w:val="fontstyle01"/>
            <w:rFonts w:ascii="Times New Roman" w:hAnsi="Times New Roman" w:cs="Times New Roman"/>
            <w:sz w:val="22"/>
            <w:szCs w:val="22"/>
          </w:rPr>
          <w:delText>.</w:delText>
        </w:r>
      </w:del>
    </w:p>
    <w:p w14:paraId="2C48F9A7" w14:textId="362FEE89" w:rsidR="00193C97" w:rsidDel="004041C1" w:rsidRDefault="00193C97" w:rsidP="00E75A46">
      <w:pPr>
        <w:spacing w:after="0" w:line="240" w:lineRule="auto"/>
        <w:jc w:val="both"/>
        <w:rPr>
          <w:ins w:id="1680" w:author="meshbah rahman" w:date="2021-02-19T21:42:00Z"/>
          <w:del w:id="1681" w:author="Microsoft account" w:date="2021-05-22T23:04:00Z"/>
          <w:rStyle w:val="fontstyle01"/>
          <w:rFonts w:ascii="Times New Roman" w:hAnsi="Times New Roman" w:cs="Times New Roman"/>
          <w:sz w:val="22"/>
          <w:szCs w:val="22"/>
        </w:rPr>
      </w:pPr>
      <w:moveToRangeStart w:id="1682" w:author="meshbah rahman" w:date="2021-02-19T21:40:00Z" w:name="move64663273"/>
      <w:moveTo w:id="1683" w:author="meshbah rahman" w:date="2021-02-19T21:40:00Z">
        <w:del w:id="1684" w:author="Microsoft account" w:date="2021-05-22T23:04:00Z">
          <w:r w:rsidRPr="009023CE" w:rsidDel="004041C1">
            <w:rPr>
              <w:rStyle w:val="fontstyle01"/>
              <w:rFonts w:ascii="Times New Roman" w:hAnsi="Times New Roman" w:cs="Times New Roman"/>
              <w:sz w:val="22"/>
              <w:szCs w:val="22"/>
            </w:rPr>
            <w:delText xml:space="preserve">Table 1: Comparison of the developmentally </w:delText>
          </w:r>
        </w:del>
      </w:moveTo>
      <w:ins w:id="1685" w:author="Kabir, Russell" w:date="2021-02-26T14:08:00Z">
        <w:del w:id="1686" w:author="Microsoft account" w:date="2021-05-22T23:04:00Z">
          <w:r w:rsidR="00BA324C" w:rsidDel="004041C1">
            <w:rPr>
              <w:rStyle w:val="fontstyle01"/>
              <w:rFonts w:ascii="Times New Roman" w:hAnsi="Times New Roman" w:cs="Times New Roman"/>
              <w:sz w:val="22"/>
              <w:szCs w:val="22"/>
            </w:rPr>
            <w:delText>on-track</w:delText>
          </w:r>
        </w:del>
      </w:ins>
      <w:moveTo w:id="1687" w:author="meshbah rahman" w:date="2021-02-19T21:40:00Z">
        <w:del w:id="1688" w:author="Microsoft account" w:date="2021-05-22T23:04:00Z">
          <w:r w:rsidRPr="009023CE" w:rsidDel="004041C1">
            <w:rPr>
              <w:rStyle w:val="fontstyle01"/>
              <w:rFonts w:ascii="Times New Roman" w:hAnsi="Times New Roman" w:cs="Times New Roman"/>
              <w:sz w:val="22"/>
              <w:szCs w:val="22"/>
            </w:rPr>
            <w:delText>on track status for indicated domains between two consecutive MICS survey.</w:delText>
          </w:r>
        </w:del>
      </w:moveTo>
    </w:p>
    <w:p w14:paraId="018F28DD" w14:textId="67DECE51" w:rsidR="00193C97" w:rsidRPr="009023CE" w:rsidDel="004041C1" w:rsidRDefault="00193C97" w:rsidP="00E75A46">
      <w:pPr>
        <w:spacing w:after="0" w:line="240" w:lineRule="auto"/>
        <w:jc w:val="both"/>
        <w:rPr>
          <w:del w:id="1689" w:author="Microsoft account" w:date="2021-05-22T23:04:00Z"/>
          <w:rStyle w:val="fontstyle01"/>
          <w:rFonts w:ascii="Times New Roman" w:hAnsi="Times New Roman" w:cs="Times New Roman"/>
          <w:sz w:val="22"/>
          <w:szCs w:val="22"/>
        </w:rPr>
        <w:pPrChange w:id="1690" w:author="Microsoft account" w:date="2021-05-25T22:50:00Z">
          <w:pPr>
            <w:spacing w:after="0" w:line="240" w:lineRule="auto"/>
            <w:jc w:val="both"/>
          </w:pPr>
        </w:pPrChange>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21"/>
        <w:gridCol w:w="3121"/>
      </w:tblGrid>
      <w:tr w:rsidR="00193C97" w:rsidRPr="00193C97" w:rsidDel="004041C1" w14:paraId="008AB78B" w14:textId="12293EBE" w:rsidTr="00193C97">
        <w:trPr>
          <w:del w:id="1691" w:author="Microsoft account" w:date="2021-05-22T23:04:00Z"/>
        </w:trPr>
        <w:tc>
          <w:tcPr>
            <w:tcW w:w="1666" w:type="pct"/>
            <w:tcBorders>
              <w:top w:val="single" w:sz="4" w:space="0" w:color="auto"/>
              <w:bottom w:val="single" w:sz="4" w:space="0" w:color="auto"/>
            </w:tcBorders>
          </w:tcPr>
          <w:p w14:paraId="069E52B3" w14:textId="6842B7EA" w:rsidR="00193C97" w:rsidRPr="009023CE" w:rsidDel="004041C1" w:rsidRDefault="00193C97" w:rsidP="00E75A46">
            <w:pPr>
              <w:jc w:val="both"/>
              <w:rPr>
                <w:del w:id="1692" w:author="Microsoft account" w:date="2021-05-22T23:04:00Z"/>
                <w:rStyle w:val="fontstyle01"/>
                <w:rFonts w:ascii="Times New Roman" w:hAnsi="Times New Roman" w:cs="Times New Roman"/>
              </w:rPr>
              <w:pPrChange w:id="1693" w:author="Microsoft account" w:date="2021-05-25T22:50:00Z">
                <w:pPr>
                  <w:jc w:val="both"/>
                </w:pPr>
              </w:pPrChange>
            </w:pPr>
            <w:moveTo w:id="1694" w:author="meshbah rahman" w:date="2021-02-19T21:40:00Z">
              <w:del w:id="1695" w:author="Microsoft account" w:date="2021-05-22T23:04:00Z">
                <w:r w:rsidRPr="009023CE" w:rsidDel="004041C1">
                  <w:rPr>
                    <w:rStyle w:val="fontstyle01"/>
                    <w:rFonts w:ascii="Times New Roman" w:hAnsi="Times New Roman" w:cs="Times New Roman"/>
                  </w:rPr>
                  <w:delText>Domains</w:delText>
                </w:r>
              </w:del>
            </w:moveTo>
          </w:p>
        </w:tc>
        <w:tc>
          <w:tcPr>
            <w:tcW w:w="1667" w:type="pct"/>
            <w:tcBorders>
              <w:top w:val="single" w:sz="4" w:space="0" w:color="auto"/>
              <w:bottom w:val="single" w:sz="4" w:space="0" w:color="auto"/>
            </w:tcBorders>
          </w:tcPr>
          <w:p w14:paraId="02D762C1" w14:textId="4199C74D" w:rsidR="00193C97" w:rsidRPr="009023CE" w:rsidDel="004041C1" w:rsidRDefault="00193C97" w:rsidP="00E75A46">
            <w:pPr>
              <w:jc w:val="both"/>
              <w:rPr>
                <w:del w:id="1696" w:author="Microsoft account" w:date="2021-05-22T23:04:00Z"/>
                <w:rStyle w:val="fontstyle01"/>
                <w:rFonts w:ascii="Times New Roman" w:hAnsi="Times New Roman" w:cs="Times New Roman"/>
              </w:rPr>
              <w:pPrChange w:id="1697" w:author="Microsoft account" w:date="2021-05-25T22:50:00Z">
                <w:pPr>
                  <w:jc w:val="both"/>
                </w:pPr>
              </w:pPrChange>
            </w:pPr>
            <w:moveTo w:id="1698" w:author="meshbah rahman" w:date="2021-02-19T21:40:00Z">
              <w:del w:id="1699" w:author="Microsoft account" w:date="2021-05-22T23:04:00Z">
                <w:r w:rsidRPr="009023CE" w:rsidDel="004041C1">
                  <w:rPr>
                    <w:rStyle w:val="fontstyle01"/>
                    <w:rFonts w:ascii="Times New Roman" w:hAnsi="Times New Roman" w:cs="Times New Roman"/>
                  </w:rPr>
                  <w:delText>2012 MICS (%)</w:delText>
                </w:r>
              </w:del>
            </w:moveTo>
          </w:p>
        </w:tc>
        <w:tc>
          <w:tcPr>
            <w:tcW w:w="1667" w:type="pct"/>
            <w:tcBorders>
              <w:top w:val="single" w:sz="4" w:space="0" w:color="auto"/>
              <w:bottom w:val="single" w:sz="4" w:space="0" w:color="auto"/>
            </w:tcBorders>
          </w:tcPr>
          <w:p w14:paraId="1BF4270C" w14:textId="15C3C355" w:rsidR="00193C97" w:rsidRPr="009023CE" w:rsidDel="004041C1" w:rsidRDefault="00193C97" w:rsidP="00E75A46">
            <w:pPr>
              <w:jc w:val="both"/>
              <w:rPr>
                <w:del w:id="1700" w:author="Microsoft account" w:date="2021-05-22T23:04:00Z"/>
                <w:rStyle w:val="fontstyle01"/>
                <w:rFonts w:ascii="Times New Roman" w:hAnsi="Times New Roman" w:cs="Times New Roman"/>
              </w:rPr>
              <w:pPrChange w:id="1701" w:author="Microsoft account" w:date="2021-05-25T22:50:00Z">
                <w:pPr>
                  <w:jc w:val="both"/>
                </w:pPr>
              </w:pPrChange>
            </w:pPr>
            <w:moveTo w:id="1702" w:author="meshbah rahman" w:date="2021-02-19T21:40:00Z">
              <w:del w:id="1703" w:author="Microsoft account" w:date="2021-05-22T23:04:00Z">
                <w:r w:rsidRPr="009023CE" w:rsidDel="004041C1">
                  <w:rPr>
                    <w:rStyle w:val="fontstyle01"/>
                    <w:rFonts w:ascii="Times New Roman" w:hAnsi="Times New Roman" w:cs="Times New Roman"/>
                  </w:rPr>
                  <w:delText>2019 MICS (%)</w:delText>
                </w:r>
              </w:del>
            </w:moveTo>
          </w:p>
        </w:tc>
      </w:tr>
      <w:tr w:rsidR="00193C97" w:rsidRPr="00193C97" w:rsidDel="004041C1" w14:paraId="0BC1E4DB" w14:textId="1CCD6EB7" w:rsidTr="00193C97">
        <w:trPr>
          <w:del w:id="1704" w:author="Microsoft account" w:date="2021-05-22T23:04:00Z"/>
        </w:trPr>
        <w:tc>
          <w:tcPr>
            <w:tcW w:w="1666" w:type="pct"/>
            <w:tcBorders>
              <w:top w:val="single" w:sz="4" w:space="0" w:color="auto"/>
            </w:tcBorders>
          </w:tcPr>
          <w:p w14:paraId="64AFF67F" w14:textId="0C2F30E6" w:rsidR="00193C97" w:rsidRPr="009023CE" w:rsidDel="004041C1" w:rsidRDefault="00193C97" w:rsidP="00E75A46">
            <w:pPr>
              <w:jc w:val="both"/>
              <w:rPr>
                <w:del w:id="1705" w:author="Microsoft account" w:date="2021-05-22T23:04:00Z"/>
                <w:rStyle w:val="fontstyle01"/>
                <w:rFonts w:ascii="Times New Roman" w:hAnsi="Times New Roman" w:cs="Times New Roman"/>
              </w:rPr>
            </w:pPr>
            <w:moveTo w:id="1706" w:author="meshbah rahman" w:date="2021-02-19T21:40:00Z">
              <w:del w:id="1707" w:author="Microsoft account" w:date="2021-05-22T23:04:00Z">
                <w:r w:rsidRPr="009023CE" w:rsidDel="004041C1">
                  <w:rPr>
                    <w:rStyle w:val="fontstyle01"/>
                    <w:rFonts w:ascii="Times New Roman" w:hAnsi="Times New Roman" w:cs="Times New Roman"/>
                  </w:rPr>
                  <w:delText>Literacy-numeracy</w:delText>
                </w:r>
              </w:del>
            </w:moveTo>
          </w:p>
        </w:tc>
        <w:tc>
          <w:tcPr>
            <w:tcW w:w="1667" w:type="pct"/>
            <w:tcBorders>
              <w:top w:val="single" w:sz="4" w:space="0" w:color="auto"/>
            </w:tcBorders>
          </w:tcPr>
          <w:p w14:paraId="4D9041AA" w14:textId="365C6D8F" w:rsidR="00193C97" w:rsidRPr="009023CE" w:rsidDel="004041C1" w:rsidRDefault="00193C97" w:rsidP="00E75A46">
            <w:pPr>
              <w:jc w:val="both"/>
              <w:rPr>
                <w:del w:id="1708" w:author="Microsoft account" w:date="2021-05-22T23:04:00Z"/>
                <w:rStyle w:val="fontstyle01"/>
                <w:rFonts w:ascii="Times New Roman" w:hAnsi="Times New Roman" w:cs="Times New Roman"/>
              </w:rPr>
              <w:pPrChange w:id="1709" w:author="Microsoft account" w:date="2021-05-25T22:50:00Z">
                <w:pPr>
                  <w:jc w:val="both"/>
                </w:pPr>
              </w:pPrChange>
            </w:pPr>
            <w:moveTo w:id="1710" w:author="meshbah rahman" w:date="2021-02-19T21:40:00Z">
              <w:del w:id="1711" w:author="Microsoft account" w:date="2021-05-22T23:04:00Z">
                <w:r w:rsidRPr="009023CE" w:rsidDel="004041C1">
                  <w:rPr>
                    <w:rStyle w:val="fontstyle01"/>
                    <w:rFonts w:ascii="Times New Roman" w:hAnsi="Times New Roman" w:cs="Times New Roman"/>
                  </w:rPr>
                  <w:delText>21.2</w:delText>
                </w:r>
              </w:del>
            </w:moveTo>
          </w:p>
        </w:tc>
        <w:tc>
          <w:tcPr>
            <w:tcW w:w="1667" w:type="pct"/>
            <w:tcBorders>
              <w:top w:val="single" w:sz="4" w:space="0" w:color="auto"/>
            </w:tcBorders>
          </w:tcPr>
          <w:p w14:paraId="3233E416" w14:textId="47C99E5F" w:rsidR="00193C97" w:rsidRPr="009023CE" w:rsidDel="004041C1" w:rsidRDefault="00193C97" w:rsidP="00E75A46">
            <w:pPr>
              <w:jc w:val="both"/>
              <w:rPr>
                <w:del w:id="1712" w:author="Microsoft account" w:date="2021-05-22T23:04:00Z"/>
                <w:rStyle w:val="fontstyle01"/>
                <w:rFonts w:ascii="Times New Roman" w:hAnsi="Times New Roman" w:cs="Times New Roman"/>
              </w:rPr>
              <w:pPrChange w:id="1713" w:author="Microsoft account" w:date="2021-05-25T22:50:00Z">
                <w:pPr>
                  <w:jc w:val="both"/>
                </w:pPr>
              </w:pPrChange>
            </w:pPr>
            <w:moveTo w:id="1714" w:author="meshbah rahman" w:date="2021-02-19T21:40:00Z">
              <w:del w:id="1715" w:author="Microsoft account" w:date="2021-05-22T23:04:00Z">
                <w:r w:rsidRPr="009023CE" w:rsidDel="004041C1">
                  <w:rPr>
                    <w:rStyle w:val="fontstyle01"/>
                    <w:rFonts w:ascii="Times New Roman" w:hAnsi="Times New Roman" w:cs="Times New Roman"/>
                  </w:rPr>
                  <w:delText>28.8</w:delText>
                </w:r>
              </w:del>
            </w:moveTo>
          </w:p>
        </w:tc>
      </w:tr>
      <w:tr w:rsidR="00193C97" w:rsidRPr="00193C97" w:rsidDel="004041C1" w14:paraId="226A6947" w14:textId="5A0636C8" w:rsidTr="009023CE">
        <w:trPr>
          <w:del w:id="1716" w:author="Microsoft account" w:date="2021-05-22T23:04:00Z"/>
        </w:trPr>
        <w:tc>
          <w:tcPr>
            <w:tcW w:w="1666" w:type="pct"/>
          </w:tcPr>
          <w:p w14:paraId="28755644" w14:textId="4B105970" w:rsidR="00193C97" w:rsidRPr="009023CE" w:rsidDel="004041C1" w:rsidRDefault="00193C97" w:rsidP="00E75A46">
            <w:pPr>
              <w:jc w:val="both"/>
              <w:rPr>
                <w:del w:id="1717" w:author="Microsoft account" w:date="2021-05-22T23:04:00Z"/>
                <w:rStyle w:val="fontstyle01"/>
                <w:rFonts w:ascii="Times New Roman" w:hAnsi="Times New Roman" w:cs="Times New Roman"/>
              </w:rPr>
            </w:pPr>
            <w:moveTo w:id="1718" w:author="meshbah rahman" w:date="2021-02-19T21:40:00Z">
              <w:del w:id="1719" w:author="Microsoft account" w:date="2021-05-22T23:04:00Z">
                <w:r w:rsidRPr="009023CE" w:rsidDel="004041C1">
                  <w:rPr>
                    <w:rStyle w:val="fontstyle01"/>
                    <w:rFonts w:ascii="Times New Roman" w:hAnsi="Times New Roman" w:cs="Times New Roman"/>
                  </w:rPr>
                  <w:delText>Physical</w:delText>
                </w:r>
              </w:del>
            </w:moveTo>
          </w:p>
        </w:tc>
        <w:tc>
          <w:tcPr>
            <w:tcW w:w="1667" w:type="pct"/>
          </w:tcPr>
          <w:p w14:paraId="387B24BA" w14:textId="4305ED04" w:rsidR="00193C97" w:rsidRPr="009023CE" w:rsidDel="004041C1" w:rsidRDefault="00193C97" w:rsidP="00E75A46">
            <w:pPr>
              <w:jc w:val="both"/>
              <w:rPr>
                <w:del w:id="1720" w:author="Microsoft account" w:date="2021-05-22T23:04:00Z"/>
                <w:rStyle w:val="fontstyle01"/>
                <w:rFonts w:ascii="Times New Roman" w:hAnsi="Times New Roman" w:cs="Times New Roman"/>
              </w:rPr>
              <w:pPrChange w:id="1721" w:author="Microsoft account" w:date="2021-05-25T22:50:00Z">
                <w:pPr>
                  <w:jc w:val="both"/>
                </w:pPr>
              </w:pPrChange>
            </w:pPr>
            <w:moveTo w:id="1722" w:author="meshbah rahman" w:date="2021-02-19T21:40:00Z">
              <w:del w:id="1723" w:author="Microsoft account" w:date="2021-05-22T23:04:00Z">
                <w:r w:rsidRPr="009023CE" w:rsidDel="004041C1">
                  <w:rPr>
                    <w:rStyle w:val="fontstyle01"/>
                    <w:rFonts w:ascii="Times New Roman" w:hAnsi="Times New Roman" w:cs="Times New Roman"/>
                  </w:rPr>
                  <w:delText>92.2</w:delText>
                </w:r>
              </w:del>
            </w:moveTo>
          </w:p>
        </w:tc>
        <w:tc>
          <w:tcPr>
            <w:tcW w:w="1667" w:type="pct"/>
          </w:tcPr>
          <w:p w14:paraId="673CCBFC" w14:textId="42EEB0EC" w:rsidR="00193C97" w:rsidRPr="009023CE" w:rsidDel="004041C1" w:rsidRDefault="00193C97" w:rsidP="00E75A46">
            <w:pPr>
              <w:jc w:val="both"/>
              <w:rPr>
                <w:del w:id="1724" w:author="Microsoft account" w:date="2021-05-22T23:04:00Z"/>
                <w:rStyle w:val="fontstyle01"/>
                <w:rFonts w:ascii="Times New Roman" w:hAnsi="Times New Roman" w:cs="Times New Roman"/>
              </w:rPr>
              <w:pPrChange w:id="1725" w:author="Microsoft account" w:date="2021-05-25T22:50:00Z">
                <w:pPr>
                  <w:jc w:val="both"/>
                </w:pPr>
              </w:pPrChange>
            </w:pPr>
            <w:moveTo w:id="1726" w:author="meshbah rahman" w:date="2021-02-19T21:40:00Z">
              <w:del w:id="1727" w:author="Microsoft account" w:date="2021-05-22T23:04:00Z">
                <w:r w:rsidRPr="009023CE" w:rsidDel="004041C1">
                  <w:rPr>
                    <w:rStyle w:val="fontstyle01"/>
                    <w:rFonts w:ascii="Times New Roman" w:hAnsi="Times New Roman" w:cs="Times New Roman"/>
                  </w:rPr>
                  <w:delText>98.4</w:delText>
                </w:r>
              </w:del>
            </w:moveTo>
          </w:p>
        </w:tc>
      </w:tr>
      <w:tr w:rsidR="00193C97" w:rsidRPr="00193C97" w:rsidDel="004041C1" w14:paraId="7E4643FC" w14:textId="7C95E8DA" w:rsidTr="009023CE">
        <w:trPr>
          <w:del w:id="1728" w:author="Microsoft account" w:date="2021-05-22T23:04:00Z"/>
        </w:trPr>
        <w:tc>
          <w:tcPr>
            <w:tcW w:w="1666" w:type="pct"/>
          </w:tcPr>
          <w:p w14:paraId="67557D64" w14:textId="67641E18" w:rsidR="00193C97" w:rsidRPr="009023CE" w:rsidDel="004041C1" w:rsidRDefault="00193C97" w:rsidP="00E75A46">
            <w:pPr>
              <w:jc w:val="both"/>
              <w:rPr>
                <w:del w:id="1729" w:author="Microsoft account" w:date="2021-05-22T23:04:00Z"/>
                <w:rStyle w:val="fontstyle01"/>
                <w:rFonts w:ascii="Times New Roman" w:hAnsi="Times New Roman" w:cs="Times New Roman"/>
              </w:rPr>
            </w:pPr>
            <w:moveTo w:id="1730" w:author="meshbah rahman" w:date="2021-02-19T21:40:00Z">
              <w:del w:id="1731" w:author="Microsoft account" w:date="2021-05-22T23:04:00Z">
                <w:r w:rsidRPr="009023CE" w:rsidDel="004041C1">
                  <w:rPr>
                    <w:rStyle w:val="fontstyle01"/>
                    <w:rFonts w:ascii="Times New Roman" w:hAnsi="Times New Roman" w:cs="Times New Roman"/>
                  </w:rPr>
                  <w:delText>Social-Emotional</w:delText>
                </w:r>
              </w:del>
            </w:moveTo>
          </w:p>
        </w:tc>
        <w:tc>
          <w:tcPr>
            <w:tcW w:w="1667" w:type="pct"/>
          </w:tcPr>
          <w:p w14:paraId="55B852CC" w14:textId="5EB18A9D" w:rsidR="00193C97" w:rsidRPr="009023CE" w:rsidDel="004041C1" w:rsidRDefault="00193C97" w:rsidP="00E75A46">
            <w:pPr>
              <w:jc w:val="both"/>
              <w:rPr>
                <w:del w:id="1732" w:author="Microsoft account" w:date="2021-05-22T23:04:00Z"/>
                <w:rStyle w:val="fontstyle01"/>
                <w:rFonts w:ascii="Times New Roman" w:hAnsi="Times New Roman" w:cs="Times New Roman"/>
              </w:rPr>
              <w:pPrChange w:id="1733" w:author="Microsoft account" w:date="2021-05-25T22:50:00Z">
                <w:pPr>
                  <w:jc w:val="both"/>
                </w:pPr>
              </w:pPrChange>
            </w:pPr>
            <w:moveTo w:id="1734" w:author="meshbah rahman" w:date="2021-02-19T21:40:00Z">
              <w:del w:id="1735" w:author="Microsoft account" w:date="2021-05-22T23:04:00Z">
                <w:r w:rsidRPr="009023CE" w:rsidDel="004041C1">
                  <w:rPr>
                    <w:rStyle w:val="fontstyle01"/>
                    <w:rFonts w:ascii="Times New Roman" w:hAnsi="Times New Roman" w:cs="Times New Roman"/>
                  </w:rPr>
                  <w:delText>68.4</w:delText>
                </w:r>
              </w:del>
            </w:moveTo>
          </w:p>
        </w:tc>
        <w:tc>
          <w:tcPr>
            <w:tcW w:w="1667" w:type="pct"/>
          </w:tcPr>
          <w:p w14:paraId="1B4D446A" w14:textId="4367B4F5" w:rsidR="00193C97" w:rsidRPr="009023CE" w:rsidDel="004041C1" w:rsidRDefault="00193C97" w:rsidP="00E75A46">
            <w:pPr>
              <w:jc w:val="both"/>
              <w:rPr>
                <w:del w:id="1736" w:author="Microsoft account" w:date="2021-05-22T23:04:00Z"/>
                <w:rStyle w:val="fontstyle01"/>
                <w:rFonts w:ascii="Times New Roman" w:hAnsi="Times New Roman" w:cs="Times New Roman"/>
              </w:rPr>
              <w:pPrChange w:id="1737" w:author="Microsoft account" w:date="2021-05-25T22:50:00Z">
                <w:pPr>
                  <w:jc w:val="both"/>
                </w:pPr>
              </w:pPrChange>
            </w:pPr>
            <w:moveTo w:id="1738" w:author="meshbah rahman" w:date="2021-02-19T21:40:00Z">
              <w:del w:id="1739" w:author="Microsoft account" w:date="2021-05-22T23:04:00Z">
                <w:r w:rsidRPr="009023CE" w:rsidDel="004041C1">
                  <w:rPr>
                    <w:rStyle w:val="fontstyle01"/>
                    <w:rFonts w:ascii="Times New Roman" w:hAnsi="Times New Roman" w:cs="Times New Roman"/>
                  </w:rPr>
                  <w:delText>72.7</w:delText>
                </w:r>
              </w:del>
            </w:moveTo>
          </w:p>
        </w:tc>
      </w:tr>
      <w:tr w:rsidR="00193C97" w:rsidRPr="00193C97" w:rsidDel="004041C1" w14:paraId="27449FB2" w14:textId="4E7284D5" w:rsidTr="009023CE">
        <w:trPr>
          <w:del w:id="1740" w:author="Microsoft account" w:date="2021-05-22T23:04:00Z"/>
        </w:trPr>
        <w:tc>
          <w:tcPr>
            <w:tcW w:w="1666" w:type="pct"/>
          </w:tcPr>
          <w:p w14:paraId="68AB2490" w14:textId="21E9075E" w:rsidR="00193C97" w:rsidRPr="009023CE" w:rsidDel="004041C1" w:rsidRDefault="00FB6F17" w:rsidP="00E75A46">
            <w:pPr>
              <w:jc w:val="both"/>
              <w:rPr>
                <w:del w:id="1741" w:author="Microsoft account" w:date="2021-05-22T23:04:00Z"/>
                <w:rStyle w:val="fontstyle01"/>
                <w:rFonts w:ascii="Times New Roman" w:hAnsi="Times New Roman" w:cs="Times New Roman"/>
              </w:rPr>
            </w:pPr>
            <w:ins w:id="1742" w:author="meshbah rahman" w:date="2021-02-22T02:17:00Z">
              <w:del w:id="1743" w:author="Microsoft account" w:date="2021-05-22T23:04:00Z">
                <w:r w:rsidDel="004041C1">
                  <w:rPr>
                    <w:rStyle w:val="fontstyle01"/>
                    <w:rFonts w:ascii="Times New Roman" w:hAnsi="Times New Roman" w:cs="Times New Roman"/>
                  </w:rPr>
                  <w:delText>A</w:delText>
                </w:r>
                <w:r w:rsidRPr="00FB6F17" w:rsidDel="004041C1">
                  <w:rPr>
                    <w:rStyle w:val="fontstyle01"/>
                    <w:rFonts w:ascii="Times New Roman" w:hAnsi="Times New Roman" w:cs="Times New Roman"/>
                  </w:rPr>
                  <w:delText xml:space="preserve">pproaches to </w:delText>
                </w:r>
                <w:r w:rsidDel="004041C1">
                  <w:rPr>
                    <w:rStyle w:val="fontstyle01"/>
                    <w:rFonts w:ascii="Times New Roman" w:hAnsi="Times New Roman" w:cs="Times New Roman"/>
                  </w:rPr>
                  <w:delText>l</w:delText>
                </w:r>
              </w:del>
            </w:ins>
            <w:moveTo w:id="1744" w:author="meshbah rahman" w:date="2021-02-19T21:40:00Z">
              <w:del w:id="1745" w:author="Microsoft account" w:date="2021-05-22T23:04:00Z">
                <w:r w:rsidR="00193C97" w:rsidRPr="009023CE" w:rsidDel="004041C1">
                  <w:rPr>
                    <w:rStyle w:val="fontstyle01"/>
                    <w:rFonts w:ascii="Times New Roman" w:hAnsi="Times New Roman" w:cs="Times New Roman"/>
                  </w:rPr>
                  <w:delText>Learning</w:delText>
                </w:r>
              </w:del>
            </w:moveTo>
          </w:p>
        </w:tc>
        <w:tc>
          <w:tcPr>
            <w:tcW w:w="1667" w:type="pct"/>
          </w:tcPr>
          <w:p w14:paraId="08A698A2" w14:textId="5221E0EC" w:rsidR="00193C97" w:rsidRPr="009023CE" w:rsidDel="004041C1" w:rsidRDefault="00193C97" w:rsidP="00E75A46">
            <w:pPr>
              <w:jc w:val="both"/>
              <w:rPr>
                <w:del w:id="1746" w:author="Microsoft account" w:date="2021-05-22T23:04:00Z"/>
                <w:rStyle w:val="fontstyle01"/>
                <w:rFonts w:ascii="Times New Roman" w:hAnsi="Times New Roman" w:cs="Times New Roman"/>
              </w:rPr>
              <w:pPrChange w:id="1747" w:author="Microsoft account" w:date="2021-05-25T22:50:00Z">
                <w:pPr>
                  <w:jc w:val="both"/>
                </w:pPr>
              </w:pPrChange>
            </w:pPr>
            <w:moveTo w:id="1748" w:author="meshbah rahman" w:date="2021-02-19T21:40:00Z">
              <w:del w:id="1749" w:author="Microsoft account" w:date="2021-05-22T23:04:00Z">
                <w:r w:rsidRPr="009023CE" w:rsidDel="004041C1">
                  <w:rPr>
                    <w:rStyle w:val="fontstyle01"/>
                    <w:rFonts w:ascii="Times New Roman" w:hAnsi="Times New Roman" w:cs="Times New Roman"/>
                  </w:rPr>
                  <w:delText>87.5</w:delText>
                </w:r>
              </w:del>
            </w:moveTo>
          </w:p>
        </w:tc>
        <w:tc>
          <w:tcPr>
            <w:tcW w:w="1667" w:type="pct"/>
          </w:tcPr>
          <w:p w14:paraId="7A3A3D0A" w14:textId="466FEA0B" w:rsidR="00193C97" w:rsidRPr="009023CE" w:rsidDel="004041C1" w:rsidRDefault="00193C97" w:rsidP="00E75A46">
            <w:pPr>
              <w:jc w:val="both"/>
              <w:rPr>
                <w:del w:id="1750" w:author="Microsoft account" w:date="2021-05-22T23:04:00Z"/>
                <w:rStyle w:val="fontstyle01"/>
                <w:rFonts w:ascii="Times New Roman" w:hAnsi="Times New Roman" w:cs="Times New Roman"/>
              </w:rPr>
              <w:pPrChange w:id="1751" w:author="Microsoft account" w:date="2021-05-25T22:50:00Z">
                <w:pPr>
                  <w:jc w:val="both"/>
                </w:pPr>
              </w:pPrChange>
            </w:pPr>
            <w:moveTo w:id="1752" w:author="meshbah rahman" w:date="2021-02-19T21:40:00Z">
              <w:del w:id="1753" w:author="Microsoft account" w:date="2021-05-22T23:04:00Z">
                <w:r w:rsidRPr="009023CE" w:rsidDel="004041C1">
                  <w:rPr>
                    <w:rStyle w:val="fontstyle01"/>
                    <w:rFonts w:ascii="Times New Roman" w:hAnsi="Times New Roman" w:cs="Times New Roman"/>
                  </w:rPr>
                  <w:delText>91.4</w:delText>
                </w:r>
              </w:del>
            </w:moveTo>
          </w:p>
        </w:tc>
      </w:tr>
    </w:tbl>
    <w:p w14:paraId="0EAF3B45" w14:textId="1A5EBB3E" w:rsidR="00193C97" w:rsidRPr="009023CE" w:rsidDel="004041C1" w:rsidRDefault="00193C97" w:rsidP="00E75A46">
      <w:pPr>
        <w:spacing w:after="0" w:line="240" w:lineRule="auto"/>
        <w:jc w:val="both"/>
        <w:rPr>
          <w:del w:id="1754" w:author="Microsoft account" w:date="2021-05-22T23:04:00Z"/>
          <w:rStyle w:val="fontstyle01"/>
          <w:rFonts w:ascii="Times New Roman" w:hAnsi="Times New Roman" w:cs="Times New Roman"/>
          <w:sz w:val="22"/>
          <w:szCs w:val="22"/>
        </w:rPr>
      </w:pPr>
    </w:p>
    <w:moveToRangeEnd w:id="1682"/>
    <w:p w14:paraId="625B54AF" w14:textId="3F420786" w:rsidR="00C366C3" w:rsidRPr="00103135" w:rsidDel="00A56260" w:rsidRDefault="002A5F7A" w:rsidP="00E75A46">
      <w:pPr>
        <w:spacing w:after="0" w:line="480" w:lineRule="auto"/>
        <w:contextualSpacing/>
        <w:jc w:val="both"/>
        <w:rPr>
          <w:del w:id="1755" w:author="meshbah rahman" w:date="2021-02-22T00:02:00Z"/>
          <w:rStyle w:val="fontstyle01"/>
          <w:rFonts w:ascii="Times New Roman" w:hAnsi="Times New Roman" w:cs="Times New Roman"/>
          <w:sz w:val="22"/>
          <w:szCs w:val="22"/>
        </w:rPr>
        <w:pPrChange w:id="1756" w:author="Microsoft account" w:date="2021-05-25T22:50:00Z">
          <w:pPr>
            <w:spacing w:after="0" w:line="480" w:lineRule="auto"/>
            <w:contextualSpacing/>
            <w:jc w:val="both"/>
          </w:pPr>
        </w:pPrChange>
      </w:pPr>
      <w:del w:id="1757" w:author="Microsoft account" w:date="2021-05-22T23:04:00Z">
        <w:r w:rsidRPr="00103135" w:rsidDel="004041C1">
          <w:rPr>
            <w:rStyle w:val="fontstyle01"/>
            <w:rFonts w:ascii="Times New Roman" w:hAnsi="Times New Roman" w:cs="Times New Roman"/>
            <w:sz w:val="22"/>
            <w:szCs w:val="22"/>
          </w:rPr>
          <w:delText xml:space="preserve"> </w:delText>
        </w:r>
      </w:del>
      <w:del w:id="1758" w:author="meshbah rahman" w:date="2021-02-22T00:02:00Z">
        <w:r w:rsidR="00C366C3" w:rsidRPr="00103135" w:rsidDel="00A56260">
          <w:rPr>
            <w:rStyle w:val="fontstyle01"/>
            <w:rFonts w:ascii="Times New Roman" w:hAnsi="Times New Roman" w:cs="Times New Roman"/>
            <w:sz w:val="22"/>
            <w:szCs w:val="22"/>
          </w:rPr>
          <w:delText xml:space="preserve">The </w:delText>
        </w:r>
        <w:r w:rsidRPr="00103135" w:rsidDel="00A56260">
          <w:rPr>
            <w:rStyle w:val="fontstyle01"/>
            <w:rFonts w:ascii="Times New Roman" w:hAnsi="Times New Roman" w:cs="Times New Roman"/>
            <w:sz w:val="22"/>
            <w:szCs w:val="22"/>
          </w:rPr>
          <w:delText xml:space="preserve">overall </w:delText>
        </w:r>
        <w:r w:rsidR="00C366C3" w:rsidRPr="00103135" w:rsidDel="00A56260">
          <w:rPr>
            <w:rStyle w:val="fontstyle01"/>
            <w:rFonts w:ascii="Times New Roman" w:hAnsi="Times New Roman" w:cs="Times New Roman"/>
            <w:sz w:val="22"/>
            <w:szCs w:val="22"/>
          </w:rPr>
          <w:delText xml:space="preserve">percentage of </w:delText>
        </w:r>
        <w:r w:rsidR="00EF172F" w:rsidRPr="00103135" w:rsidDel="00A56260">
          <w:rPr>
            <w:rStyle w:val="fontstyle01"/>
            <w:rFonts w:ascii="Times New Roman" w:hAnsi="Times New Roman" w:cs="Times New Roman"/>
            <w:sz w:val="22"/>
            <w:szCs w:val="22"/>
          </w:rPr>
          <w:delText>ECD</w:delText>
        </w:r>
        <w:r w:rsidR="00C366C3" w:rsidRPr="00103135" w:rsidDel="00A56260">
          <w:rPr>
            <w:rStyle w:val="fontstyle01"/>
            <w:rFonts w:ascii="Times New Roman" w:hAnsi="Times New Roman" w:cs="Times New Roman"/>
            <w:sz w:val="22"/>
            <w:szCs w:val="22"/>
          </w:rPr>
          <w:delText xml:space="preserve"> on track statu</w:delText>
        </w:r>
        <w:r w:rsidR="00EF172F" w:rsidRPr="00103135" w:rsidDel="00A56260">
          <w:rPr>
            <w:rStyle w:val="fontstyle01"/>
            <w:rFonts w:ascii="Times New Roman" w:hAnsi="Times New Roman" w:cs="Times New Roman"/>
            <w:sz w:val="22"/>
            <w:szCs w:val="22"/>
          </w:rPr>
          <w:delText>s</w:delText>
        </w:r>
        <w:r w:rsidR="00C366C3" w:rsidRPr="00103135" w:rsidDel="00A56260">
          <w:rPr>
            <w:rStyle w:val="fontstyle01"/>
            <w:rFonts w:ascii="Times New Roman" w:hAnsi="Times New Roman" w:cs="Times New Roman"/>
            <w:sz w:val="22"/>
            <w:szCs w:val="22"/>
          </w:rPr>
          <w:delText xml:space="preserve"> increased over time in both surveys. In 2012 MICS, the p</w:delText>
        </w:r>
        <w:r w:rsidR="001B5117" w:rsidRPr="00103135" w:rsidDel="00A56260">
          <w:rPr>
            <w:rStyle w:val="fontstyle01"/>
            <w:rFonts w:ascii="Times New Roman" w:hAnsi="Times New Roman" w:cs="Times New Roman"/>
            <w:sz w:val="22"/>
            <w:szCs w:val="22"/>
          </w:rPr>
          <w:delText>ercentage</w:delText>
        </w:r>
        <w:r w:rsidR="00C366C3"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was 65.46</w:delText>
        </w:r>
        <w:r w:rsidR="00C366C3"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 xml:space="preserve">and it was </w:delText>
        </w:r>
        <w:r w:rsidR="007F6601" w:rsidRPr="00103135" w:rsidDel="00A56260">
          <w:rPr>
            <w:rStyle w:val="fontstyle01"/>
            <w:rFonts w:ascii="Times New Roman" w:hAnsi="Times New Roman" w:cs="Times New Roman"/>
            <w:sz w:val="22"/>
            <w:szCs w:val="22"/>
          </w:rPr>
          <w:delText>increased</w:delText>
        </w:r>
        <w:r w:rsidR="00341529" w:rsidRPr="00103135" w:rsidDel="00A56260">
          <w:rPr>
            <w:rStyle w:val="fontstyle01"/>
            <w:rFonts w:ascii="Times New Roman" w:hAnsi="Times New Roman" w:cs="Times New Roman"/>
            <w:sz w:val="22"/>
            <w:szCs w:val="22"/>
          </w:rPr>
          <w:delText xml:space="preserve"> by</w:delText>
        </w:r>
        <w:r w:rsidR="007F6601"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 xml:space="preserve">74.86% </w:delText>
        </w:r>
        <w:r w:rsidR="007F6601" w:rsidRPr="00103135" w:rsidDel="00A56260">
          <w:rPr>
            <w:rStyle w:val="fontstyle01"/>
            <w:rFonts w:ascii="Times New Roman" w:hAnsi="Times New Roman" w:cs="Times New Roman"/>
            <w:sz w:val="22"/>
            <w:szCs w:val="22"/>
          </w:rPr>
          <w:delText>in</w:delText>
        </w:r>
        <w:r w:rsidR="00C366C3" w:rsidRPr="00103135" w:rsidDel="00A56260">
          <w:rPr>
            <w:rStyle w:val="fontstyle01"/>
            <w:rFonts w:ascii="Times New Roman" w:hAnsi="Times New Roman" w:cs="Times New Roman"/>
            <w:sz w:val="22"/>
            <w:szCs w:val="22"/>
          </w:rPr>
          <w:delText xml:space="preserve"> 201</w:delText>
        </w:r>
        <w:r w:rsidR="001B5117" w:rsidRPr="00103135" w:rsidDel="00A56260">
          <w:rPr>
            <w:rStyle w:val="fontstyle01"/>
            <w:rFonts w:ascii="Times New Roman" w:hAnsi="Times New Roman" w:cs="Times New Roman"/>
            <w:sz w:val="22"/>
            <w:szCs w:val="22"/>
          </w:rPr>
          <w:delText xml:space="preserve">9 MICS </w:delText>
        </w:r>
        <w:r w:rsidR="00C366C3" w:rsidRPr="00103135" w:rsidDel="00A56260">
          <w:rPr>
            <w:rStyle w:val="fontstyle01"/>
            <w:rFonts w:ascii="Times New Roman" w:hAnsi="Times New Roman" w:cs="Times New Roman"/>
            <w:sz w:val="22"/>
            <w:szCs w:val="22"/>
          </w:rPr>
          <w:delText>(Fig 1).</w:delText>
        </w:r>
      </w:del>
    </w:p>
    <w:p w14:paraId="7A02CE8A" w14:textId="77777777" w:rsidR="00193C97" w:rsidRPr="00103135" w:rsidDel="00B41406" w:rsidRDefault="00193C97" w:rsidP="00E75A46">
      <w:pPr>
        <w:spacing w:after="0" w:line="480" w:lineRule="auto"/>
        <w:contextualSpacing/>
        <w:jc w:val="both"/>
        <w:rPr>
          <w:del w:id="1759" w:author="Microsoft account" w:date="2021-05-22T23:09:00Z"/>
          <w:rStyle w:val="fontstyle01"/>
          <w:rFonts w:ascii="Times New Roman" w:hAnsi="Times New Roman" w:cs="Times New Roman"/>
          <w:sz w:val="22"/>
          <w:szCs w:val="22"/>
        </w:rPr>
        <w:pPrChange w:id="1760" w:author="Microsoft account" w:date="2021-05-25T22:50:00Z">
          <w:pPr>
            <w:spacing w:after="0" w:line="480" w:lineRule="auto"/>
            <w:contextualSpacing/>
            <w:jc w:val="both"/>
          </w:pPr>
        </w:pPrChange>
      </w:pPr>
    </w:p>
    <w:p w14:paraId="1CD8D16B" w14:textId="5F07DFC5" w:rsidR="00520622" w:rsidDel="004041C1" w:rsidRDefault="00520622" w:rsidP="00E75A46">
      <w:pPr>
        <w:spacing w:after="0" w:line="480" w:lineRule="auto"/>
        <w:contextualSpacing/>
        <w:jc w:val="both"/>
        <w:rPr>
          <w:ins w:id="1761" w:author="meshbah rahman" w:date="2021-02-19T22:42:00Z"/>
          <w:del w:id="1762" w:author="Microsoft account" w:date="2021-05-22T23:07:00Z"/>
          <w:rFonts w:ascii="Times New Roman" w:hAnsi="Times New Roman" w:cs="Times New Roman"/>
          <w:color w:val="000000"/>
        </w:rPr>
        <w:pPrChange w:id="1763" w:author="Microsoft account" w:date="2021-05-25T22:50:00Z">
          <w:pPr>
            <w:spacing w:after="0" w:line="480" w:lineRule="auto"/>
            <w:contextualSpacing/>
          </w:pPr>
        </w:pPrChange>
      </w:pPr>
      <w:commentRangeStart w:id="1764"/>
      <w:del w:id="1765" w:author="Microsoft account" w:date="2021-05-02T00:06:00Z">
        <w:r w:rsidRPr="00103135" w:rsidDel="003426F5">
          <w:rPr>
            <w:rFonts w:ascii="Times New Roman" w:hAnsi="Times New Roman" w:cs="Times New Roman"/>
            <w:color w:val="000000"/>
          </w:rPr>
          <w:delText xml:space="preserve">Table </w:delText>
        </w:r>
        <w:r w:rsidR="0021424C" w:rsidRPr="00103135" w:rsidDel="003426F5">
          <w:rPr>
            <w:rFonts w:ascii="Times New Roman" w:hAnsi="Times New Roman" w:cs="Times New Roman"/>
            <w:color w:val="000000"/>
          </w:rPr>
          <w:delText>2</w:delText>
        </w:r>
        <w:r w:rsidRPr="00103135" w:rsidDel="003426F5">
          <w:rPr>
            <w:rFonts w:ascii="Times New Roman" w:hAnsi="Times New Roman" w:cs="Times New Roman"/>
            <w:color w:val="000000"/>
          </w:rPr>
          <w:delText xml:space="preserve"> represents </w:delText>
        </w:r>
        <w:commentRangeEnd w:id="1764"/>
        <w:r w:rsidR="00BF31F9" w:rsidDel="003426F5">
          <w:rPr>
            <w:rStyle w:val="CommentReference"/>
            <w:lang w:val="en-US"/>
          </w:rPr>
          <w:commentReference w:id="1764"/>
        </w:r>
        <w:r w:rsidRPr="00103135" w:rsidDel="003426F5">
          <w:rPr>
            <w:rFonts w:ascii="Times New Roman" w:hAnsi="Times New Roman" w:cs="Times New Roman"/>
            <w:color w:val="000000"/>
          </w:rPr>
          <w:delText>th</w:delText>
        </w:r>
      </w:del>
      <w:del w:id="1766" w:author="Microsoft account" w:date="2021-05-02T00:07:00Z">
        <w:r w:rsidRPr="00103135" w:rsidDel="003426F5">
          <w:rPr>
            <w:rFonts w:ascii="Times New Roman" w:hAnsi="Times New Roman" w:cs="Times New Roman"/>
            <w:color w:val="000000"/>
          </w:rPr>
          <w:delText>e</w:delText>
        </w:r>
      </w:del>
      <w:del w:id="1767" w:author="Microsoft account" w:date="2021-05-22T23:07:00Z">
        <w:r w:rsidRPr="00103135" w:rsidDel="004041C1">
          <w:rPr>
            <w:rFonts w:ascii="Times New Roman" w:hAnsi="Times New Roman" w:cs="Times New Roman"/>
            <w:color w:val="000000"/>
          </w:rPr>
          <w:delText xml:space="preserve"> </w:delText>
        </w:r>
        <w:r w:rsidR="00594C07" w:rsidRPr="00103135" w:rsidDel="004041C1">
          <w:rPr>
            <w:rFonts w:ascii="Times New Roman" w:hAnsi="Times New Roman" w:cs="Times New Roman"/>
            <w:color w:val="000000"/>
          </w:rPr>
          <w:delText xml:space="preserve">percentage </w:delText>
        </w:r>
        <w:r w:rsidR="00341529" w:rsidRPr="00103135" w:rsidDel="004041C1">
          <w:rPr>
            <w:rFonts w:ascii="Times New Roman" w:hAnsi="Times New Roman" w:cs="Times New Roman"/>
            <w:color w:val="000000"/>
          </w:rPr>
          <w:delText xml:space="preserve">of </w:delText>
        </w:r>
        <w:r w:rsidR="0021424C" w:rsidRPr="00103135" w:rsidDel="004041C1">
          <w:rPr>
            <w:rFonts w:ascii="Times New Roman" w:hAnsi="Times New Roman" w:cs="Times New Roman"/>
            <w:color w:val="000000"/>
          </w:rPr>
          <w:delText xml:space="preserve">overall </w:delText>
        </w:r>
        <w:r w:rsidR="00814157" w:rsidRPr="00103135" w:rsidDel="004041C1">
          <w:rPr>
            <w:rFonts w:ascii="Times New Roman" w:hAnsi="Times New Roman" w:cs="Times New Roman"/>
            <w:color w:val="000000"/>
          </w:rPr>
          <w:delText>ECD</w:delText>
        </w:r>
        <w:r w:rsidRPr="00103135" w:rsidDel="004041C1">
          <w:rPr>
            <w:rFonts w:ascii="Times New Roman" w:hAnsi="Times New Roman" w:cs="Times New Roman"/>
            <w:color w:val="000000"/>
          </w:rPr>
          <w:delText xml:space="preserve"> status by their socio</w:delText>
        </w:r>
        <w:r w:rsidR="00341529" w:rsidRPr="00103135" w:rsidDel="004041C1">
          <w:rPr>
            <w:rFonts w:ascii="Times New Roman" w:hAnsi="Times New Roman" w:cs="Times New Roman"/>
            <w:color w:val="000000"/>
          </w:rPr>
          <w:delText>-</w:delText>
        </w:r>
        <w:r w:rsidRPr="00103135" w:rsidDel="004041C1">
          <w:rPr>
            <w:rFonts w:ascii="Times New Roman" w:hAnsi="Times New Roman" w:cs="Times New Roman"/>
            <w:color w:val="000000"/>
          </w:rPr>
          <w:delText>demographic characteristics</w:delText>
        </w:r>
        <w:r w:rsidR="00594C07" w:rsidRPr="00103135" w:rsidDel="004041C1">
          <w:rPr>
            <w:rFonts w:ascii="Times New Roman" w:hAnsi="Times New Roman" w:cs="Times New Roman"/>
            <w:color w:val="000000"/>
          </w:rPr>
          <w:delText xml:space="preserve"> for 2012 MICS and 20</w:delText>
        </w:r>
        <w:r w:rsidR="00235BC2" w:rsidRPr="00103135" w:rsidDel="004041C1">
          <w:rPr>
            <w:rFonts w:ascii="Times New Roman" w:hAnsi="Times New Roman" w:cs="Times New Roman"/>
            <w:color w:val="000000"/>
          </w:rPr>
          <w:delText>19 MICS surveys</w:delText>
        </w:r>
        <w:r w:rsidRPr="00103135" w:rsidDel="004041C1">
          <w:rPr>
            <w:rFonts w:ascii="Times New Roman" w:hAnsi="Times New Roman" w:cs="Times New Roman"/>
            <w:color w:val="000000"/>
          </w:rPr>
          <w:delText xml:space="preserve">. The </w:delText>
        </w:r>
        <w:r w:rsidR="00FF5B56" w:rsidRPr="00103135" w:rsidDel="004041C1">
          <w:rPr>
            <w:rFonts w:ascii="Times New Roman" w:hAnsi="Times New Roman" w:cs="Times New Roman"/>
            <w:color w:val="000000"/>
          </w:rPr>
          <w:delText xml:space="preserve">distribution of </w:delText>
        </w:r>
        <w:r w:rsidR="00104093" w:rsidRPr="00103135" w:rsidDel="004041C1">
          <w:rPr>
            <w:rFonts w:ascii="Times New Roman" w:hAnsi="Times New Roman" w:cs="Times New Roman"/>
            <w:color w:val="000000"/>
          </w:rPr>
          <w:delText>developmentally</w:delText>
        </w:r>
        <w:r w:rsidR="00814157" w:rsidRPr="00103135" w:rsidDel="004041C1">
          <w:rPr>
            <w:rFonts w:ascii="Times New Roman" w:hAnsi="Times New Roman" w:cs="Times New Roman"/>
            <w:color w:val="000000"/>
          </w:rPr>
          <w:delText xml:space="preserve"> on track</w:delText>
        </w:r>
        <w:r w:rsidR="00FF5B56" w:rsidRPr="00103135" w:rsidDel="004041C1">
          <w:rPr>
            <w:rFonts w:ascii="Times New Roman" w:hAnsi="Times New Roman" w:cs="Times New Roman"/>
            <w:color w:val="000000"/>
          </w:rPr>
          <w:delText xml:space="preserve"> status of </w:delText>
        </w:r>
        <w:r w:rsidRPr="00103135" w:rsidDel="004041C1">
          <w:rPr>
            <w:rFonts w:ascii="Times New Roman" w:hAnsi="Times New Roman" w:cs="Times New Roman"/>
            <w:color w:val="000000"/>
          </w:rPr>
          <w:delText>chil</w:delText>
        </w:r>
        <w:r w:rsidR="00FF5B56" w:rsidRPr="00103135" w:rsidDel="004041C1">
          <w:rPr>
            <w:rFonts w:ascii="Times New Roman" w:hAnsi="Times New Roman" w:cs="Times New Roman"/>
            <w:color w:val="000000"/>
          </w:rPr>
          <w:delText>d</w:delText>
        </w:r>
        <w:r w:rsidRPr="00103135" w:rsidDel="004041C1">
          <w:rPr>
            <w:rFonts w:ascii="Times New Roman" w:hAnsi="Times New Roman" w:cs="Times New Roman"/>
            <w:color w:val="000000"/>
          </w:rPr>
          <w:delText xml:space="preserve"> age </w:delText>
        </w:r>
        <w:r w:rsidR="00FF5B56" w:rsidRPr="00103135" w:rsidDel="004041C1">
          <w:rPr>
            <w:rFonts w:ascii="Times New Roman" w:hAnsi="Times New Roman" w:cs="Times New Roman"/>
            <w:color w:val="000000"/>
          </w:rPr>
          <w:delText xml:space="preserve">of </w:delText>
        </w:r>
        <w:r w:rsidRPr="00103135" w:rsidDel="004041C1">
          <w:rPr>
            <w:rFonts w:ascii="Times New Roman" w:hAnsi="Times New Roman" w:cs="Times New Roman"/>
            <w:color w:val="000000"/>
          </w:rPr>
          <w:delText xml:space="preserve">3 years is </w:delText>
        </w:r>
        <w:r w:rsidR="00FF5B56" w:rsidRPr="00103135" w:rsidDel="004041C1">
          <w:rPr>
            <w:rFonts w:ascii="Times New Roman" w:hAnsi="Times New Roman" w:cs="Times New Roman"/>
            <w:color w:val="000000"/>
          </w:rPr>
          <w:delText>59.46</w:delText>
        </w:r>
        <w:r w:rsidRPr="00103135" w:rsidDel="004041C1">
          <w:rPr>
            <w:rFonts w:ascii="Times New Roman" w:hAnsi="Times New Roman" w:cs="Times New Roman"/>
            <w:color w:val="000000"/>
          </w:rPr>
          <w:delText>%</w:delText>
        </w:r>
        <w:r w:rsidR="00FF5B56" w:rsidRPr="00103135" w:rsidDel="004041C1">
          <w:rPr>
            <w:rFonts w:ascii="Times New Roman" w:hAnsi="Times New Roman" w:cs="Times New Roman"/>
            <w:color w:val="000000"/>
          </w:rPr>
          <w:delText xml:space="preserve"> according to 2012 </w:delText>
        </w:r>
        <w:r w:rsidRPr="00103135" w:rsidDel="004041C1">
          <w:rPr>
            <w:rFonts w:ascii="Times New Roman" w:hAnsi="Times New Roman" w:cs="Times New Roman"/>
            <w:color w:val="000000"/>
          </w:rPr>
          <w:delText xml:space="preserve">MICS whereas </w:delText>
        </w:r>
        <w:r w:rsidR="00FF5B56" w:rsidRPr="00103135" w:rsidDel="004041C1">
          <w:rPr>
            <w:rFonts w:ascii="Times New Roman" w:hAnsi="Times New Roman" w:cs="Times New Roman"/>
            <w:color w:val="000000"/>
          </w:rPr>
          <w:delText>it is increased</w:delText>
        </w:r>
        <w:r w:rsidRPr="00103135" w:rsidDel="004041C1">
          <w:rPr>
            <w:rFonts w:ascii="Times New Roman" w:hAnsi="Times New Roman" w:cs="Times New Roman"/>
            <w:color w:val="000000"/>
          </w:rPr>
          <w:delText xml:space="preserve"> </w:delText>
        </w:r>
        <w:r w:rsidR="00FF5B56" w:rsidRPr="00103135" w:rsidDel="004041C1">
          <w:rPr>
            <w:rFonts w:ascii="Times New Roman" w:hAnsi="Times New Roman" w:cs="Times New Roman"/>
            <w:color w:val="000000"/>
          </w:rPr>
          <w:delText>to 68</w:delText>
        </w:r>
        <w:r w:rsidRPr="00103135" w:rsidDel="004041C1">
          <w:rPr>
            <w:rFonts w:ascii="Times New Roman" w:hAnsi="Times New Roman" w:cs="Times New Roman"/>
            <w:color w:val="000000"/>
          </w:rPr>
          <w:delText>.</w:delText>
        </w:r>
        <w:r w:rsidR="00FF5B56" w:rsidRPr="00103135" w:rsidDel="004041C1">
          <w:rPr>
            <w:rFonts w:ascii="Times New Roman" w:hAnsi="Times New Roman" w:cs="Times New Roman"/>
            <w:color w:val="000000"/>
          </w:rPr>
          <w:delText>72</w:delText>
        </w:r>
        <w:r w:rsidRPr="00103135" w:rsidDel="004041C1">
          <w:rPr>
            <w:rFonts w:ascii="Times New Roman" w:hAnsi="Times New Roman" w:cs="Times New Roman"/>
            <w:color w:val="000000"/>
          </w:rPr>
          <w:delText xml:space="preserve">% </w:delText>
        </w:r>
        <w:r w:rsidR="00FF5B56" w:rsidRPr="00103135" w:rsidDel="004041C1">
          <w:rPr>
            <w:rFonts w:ascii="Times New Roman" w:hAnsi="Times New Roman" w:cs="Times New Roman"/>
            <w:color w:val="000000"/>
          </w:rPr>
          <w:delText xml:space="preserve">in 2019 </w:delText>
        </w:r>
        <w:r w:rsidRPr="00103135" w:rsidDel="004041C1">
          <w:rPr>
            <w:rFonts w:ascii="Times New Roman" w:hAnsi="Times New Roman" w:cs="Times New Roman"/>
            <w:color w:val="000000"/>
          </w:rPr>
          <w:delText xml:space="preserve">MICS and </w:delText>
        </w:r>
        <w:r w:rsidR="005D01D7" w:rsidRPr="00103135" w:rsidDel="004041C1">
          <w:rPr>
            <w:rFonts w:ascii="Times New Roman" w:hAnsi="Times New Roman" w:cs="Times New Roman"/>
            <w:color w:val="000000"/>
          </w:rPr>
          <w:delText>child age of 4 years 7</w:delText>
        </w:r>
        <w:r w:rsidRPr="00103135" w:rsidDel="004041C1">
          <w:rPr>
            <w:rFonts w:ascii="Times New Roman" w:hAnsi="Times New Roman" w:cs="Times New Roman"/>
            <w:color w:val="000000"/>
          </w:rPr>
          <w:delText>1.</w:delText>
        </w:r>
        <w:r w:rsidR="005D01D7" w:rsidRPr="00103135" w:rsidDel="004041C1">
          <w:rPr>
            <w:rFonts w:ascii="Times New Roman" w:hAnsi="Times New Roman" w:cs="Times New Roman"/>
            <w:color w:val="000000"/>
          </w:rPr>
          <w:delText>40</w:delText>
        </w:r>
        <w:r w:rsidRPr="00103135" w:rsidDel="004041C1">
          <w:rPr>
            <w:rFonts w:ascii="Times New Roman" w:hAnsi="Times New Roman" w:cs="Times New Roman"/>
            <w:color w:val="000000"/>
          </w:rPr>
          <w:delText xml:space="preserve">% </w:delText>
        </w:r>
        <w:r w:rsidR="005D01D7" w:rsidRPr="00103135" w:rsidDel="004041C1">
          <w:rPr>
            <w:rFonts w:ascii="Times New Roman" w:hAnsi="Times New Roman" w:cs="Times New Roman"/>
            <w:color w:val="000000"/>
          </w:rPr>
          <w:delText xml:space="preserve">was on track in 2012 </w:delText>
        </w:r>
        <w:r w:rsidRPr="00103135" w:rsidDel="004041C1">
          <w:rPr>
            <w:rFonts w:ascii="Times New Roman" w:hAnsi="Times New Roman" w:cs="Times New Roman"/>
            <w:color w:val="000000"/>
          </w:rPr>
          <w:delText>MICS whereas that</w:delText>
        </w:r>
        <w:r w:rsidR="00814157" w:rsidRPr="00103135" w:rsidDel="004041C1">
          <w:rPr>
            <w:rFonts w:ascii="Times New Roman" w:hAnsi="Times New Roman" w:cs="Times New Roman"/>
            <w:color w:val="000000"/>
          </w:rPr>
          <w:delText xml:space="preserve"> increased to</w:delText>
        </w:r>
        <w:r w:rsidRPr="00103135" w:rsidDel="004041C1">
          <w:rPr>
            <w:rFonts w:ascii="Times New Roman" w:hAnsi="Times New Roman" w:cs="Times New Roman"/>
            <w:color w:val="000000"/>
          </w:rPr>
          <w:delText xml:space="preserve"> </w:delText>
        </w:r>
        <w:r w:rsidR="005D01D7" w:rsidRPr="00103135" w:rsidDel="004041C1">
          <w:rPr>
            <w:rFonts w:ascii="Times New Roman" w:hAnsi="Times New Roman" w:cs="Times New Roman"/>
            <w:color w:val="000000"/>
          </w:rPr>
          <w:delText>81</w:delText>
        </w:r>
        <w:r w:rsidRPr="00103135" w:rsidDel="004041C1">
          <w:rPr>
            <w:rFonts w:ascii="Times New Roman" w:hAnsi="Times New Roman" w:cs="Times New Roman"/>
            <w:color w:val="000000"/>
          </w:rPr>
          <w:delText>.</w:delText>
        </w:r>
        <w:r w:rsidR="005D01D7" w:rsidRPr="00103135" w:rsidDel="004041C1">
          <w:rPr>
            <w:rFonts w:ascii="Times New Roman" w:hAnsi="Times New Roman" w:cs="Times New Roman"/>
            <w:color w:val="000000"/>
          </w:rPr>
          <w:delText>26</w:delText>
        </w:r>
        <w:r w:rsidRPr="00103135" w:rsidDel="004041C1">
          <w:rPr>
            <w:rFonts w:ascii="Times New Roman" w:hAnsi="Times New Roman" w:cs="Times New Roman"/>
            <w:color w:val="000000"/>
          </w:rPr>
          <w:delText xml:space="preserve">% </w:delText>
        </w:r>
        <w:r w:rsidR="005D01D7" w:rsidRPr="00103135" w:rsidDel="004041C1">
          <w:rPr>
            <w:rFonts w:ascii="Times New Roman" w:hAnsi="Times New Roman" w:cs="Times New Roman"/>
            <w:color w:val="000000"/>
          </w:rPr>
          <w:delText xml:space="preserve">in 2019 </w:delText>
        </w:r>
        <w:r w:rsidRPr="00103135" w:rsidDel="004041C1">
          <w:rPr>
            <w:rFonts w:ascii="Times New Roman" w:hAnsi="Times New Roman" w:cs="Times New Roman"/>
            <w:color w:val="000000"/>
          </w:rPr>
          <w:delText>MICS.</w:delText>
        </w:r>
        <w:r w:rsidR="00F03659" w:rsidRPr="00103135" w:rsidDel="004041C1">
          <w:rPr>
            <w:rFonts w:ascii="Times New Roman" w:hAnsi="Times New Roman" w:cs="Times New Roman"/>
            <w:color w:val="000000"/>
          </w:rPr>
          <w:delText xml:space="preserve"> </w:delText>
        </w:r>
        <w:r w:rsidRPr="00103135" w:rsidDel="004041C1">
          <w:rPr>
            <w:rFonts w:ascii="Times New Roman" w:hAnsi="Times New Roman" w:cs="Times New Roman"/>
            <w:color w:val="000000"/>
          </w:rPr>
          <w:delText xml:space="preserve">By the sex of the child, </w:delText>
        </w:r>
        <w:r w:rsidR="00341529" w:rsidRPr="00103135" w:rsidDel="004041C1">
          <w:rPr>
            <w:rFonts w:ascii="Times New Roman" w:hAnsi="Times New Roman" w:cs="Times New Roman"/>
            <w:color w:val="000000"/>
          </w:rPr>
          <w:delText xml:space="preserve">the </w:delText>
        </w:r>
        <w:r w:rsidRPr="00103135" w:rsidDel="004041C1">
          <w:rPr>
            <w:rFonts w:ascii="Times New Roman" w:hAnsi="Times New Roman" w:cs="Times New Roman"/>
            <w:color w:val="000000"/>
          </w:rPr>
          <w:delText>female child was always more developmentally on track</w:delText>
        </w:r>
        <w:r w:rsidR="00FC7419" w:rsidRPr="00103135" w:rsidDel="004041C1">
          <w:rPr>
            <w:rFonts w:ascii="Times New Roman" w:hAnsi="Times New Roman" w:cs="Times New Roman"/>
            <w:color w:val="000000"/>
          </w:rPr>
          <w:delText xml:space="preserve"> than </w:delText>
        </w:r>
        <w:r w:rsidR="00341529" w:rsidRPr="00103135" w:rsidDel="004041C1">
          <w:rPr>
            <w:rFonts w:ascii="Times New Roman" w:hAnsi="Times New Roman" w:cs="Times New Roman"/>
            <w:color w:val="000000"/>
          </w:rPr>
          <w:delText xml:space="preserve">the </w:delText>
        </w:r>
        <w:r w:rsidR="00FC7419" w:rsidRPr="00103135" w:rsidDel="004041C1">
          <w:rPr>
            <w:rFonts w:ascii="Times New Roman" w:hAnsi="Times New Roman" w:cs="Times New Roman"/>
            <w:color w:val="000000"/>
          </w:rPr>
          <w:delText>male child.</w:delText>
        </w:r>
        <w:r w:rsidRPr="00103135" w:rsidDel="004041C1">
          <w:rPr>
            <w:rFonts w:ascii="Times New Roman" w:hAnsi="Times New Roman" w:cs="Times New Roman"/>
            <w:color w:val="000000"/>
          </w:rPr>
          <w:delText xml:space="preserve"> </w:delText>
        </w:r>
        <w:r w:rsidR="00FC7419" w:rsidRPr="00103135" w:rsidDel="004041C1">
          <w:rPr>
            <w:rFonts w:ascii="Times New Roman" w:hAnsi="Times New Roman" w:cs="Times New Roman"/>
            <w:color w:val="000000"/>
          </w:rPr>
          <w:delText xml:space="preserve">In 2012 MICS, male </w:delText>
        </w:r>
        <w:r w:rsidR="00AF5E88" w:rsidRPr="00103135" w:rsidDel="004041C1">
          <w:rPr>
            <w:rFonts w:ascii="Times New Roman" w:hAnsi="Times New Roman" w:cs="Times New Roman"/>
            <w:color w:val="000000"/>
          </w:rPr>
          <w:delText>child developmental</w:delText>
        </w:r>
        <w:r w:rsidR="0047738B" w:rsidRPr="00103135" w:rsidDel="004041C1">
          <w:rPr>
            <w:rFonts w:ascii="Times New Roman" w:hAnsi="Times New Roman" w:cs="Times New Roman"/>
            <w:color w:val="000000"/>
          </w:rPr>
          <w:delText>ly</w:delText>
        </w:r>
        <w:r w:rsidR="00AF5E88" w:rsidRPr="00103135" w:rsidDel="004041C1">
          <w:rPr>
            <w:rFonts w:ascii="Times New Roman" w:hAnsi="Times New Roman" w:cs="Times New Roman"/>
            <w:color w:val="000000"/>
          </w:rPr>
          <w:delText xml:space="preserve"> </w:delText>
        </w:r>
        <w:r w:rsidR="00814157" w:rsidRPr="00103135" w:rsidDel="004041C1">
          <w:rPr>
            <w:rFonts w:ascii="Times New Roman" w:hAnsi="Times New Roman" w:cs="Times New Roman"/>
            <w:color w:val="000000"/>
          </w:rPr>
          <w:delText xml:space="preserve">on track </w:delText>
        </w:r>
        <w:r w:rsidR="00AF5E88" w:rsidRPr="00103135" w:rsidDel="004041C1">
          <w:rPr>
            <w:rFonts w:ascii="Times New Roman" w:hAnsi="Times New Roman" w:cs="Times New Roman"/>
            <w:color w:val="000000"/>
          </w:rPr>
          <w:delText>status</w:delText>
        </w:r>
        <w:r w:rsidR="00814157" w:rsidRPr="00103135" w:rsidDel="004041C1">
          <w:rPr>
            <w:rFonts w:ascii="Times New Roman" w:hAnsi="Times New Roman" w:cs="Times New Roman"/>
            <w:color w:val="000000"/>
          </w:rPr>
          <w:delText xml:space="preserve"> was </w:delText>
        </w:r>
        <w:r w:rsidR="00AF5E88" w:rsidRPr="00103135" w:rsidDel="004041C1">
          <w:rPr>
            <w:rFonts w:ascii="Times New Roman" w:hAnsi="Times New Roman" w:cs="Times New Roman"/>
            <w:color w:val="000000"/>
          </w:rPr>
          <w:delText>63.41</w:delText>
        </w:r>
        <w:r w:rsidRPr="00103135" w:rsidDel="004041C1">
          <w:rPr>
            <w:rFonts w:ascii="Times New Roman" w:hAnsi="Times New Roman" w:cs="Times New Roman"/>
            <w:color w:val="000000"/>
          </w:rPr>
          <w:delText>%</w:delText>
        </w:r>
        <w:r w:rsidR="00594C07" w:rsidRPr="00103135" w:rsidDel="004041C1">
          <w:rPr>
            <w:rFonts w:ascii="Times New Roman" w:hAnsi="Times New Roman" w:cs="Times New Roman"/>
            <w:color w:val="000000"/>
          </w:rPr>
          <w:delText xml:space="preserve"> </w:delText>
        </w:r>
        <w:r w:rsidR="00AF5E88" w:rsidRPr="00103135" w:rsidDel="004041C1">
          <w:rPr>
            <w:rFonts w:ascii="Times New Roman" w:hAnsi="Times New Roman" w:cs="Times New Roman"/>
            <w:color w:val="000000"/>
          </w:rPr>
          <w:delText>and 67.65%</w:delText>
        </w:r>
        <w:r w:rsidR="00104093" w:rsidRPr="00103135" w:rsidDel="004041C1">
          <w:rPr>
            <w:rFonts w:ascii="Times New Roman" w:hAnsi="Times New Roman" w:cs="Times New Roman"/>
            <w:color w:val="000000"/>
          </w:rPr>
          <w:delText xml:space="preserve"> for female</w:delText>
        </w:r>
        <w:r w:rsidR="00AF5E88" w:rsidRPr="00103135" w:rsidDel="004041C1">
          <w:rPr>
            <w:rFonts w:ascii="Times New Roman" w:hAnsi="Times New Roman" w:cs="Times New Roman"/>
            <w:color w:val="000000"/>
          </w:rPr>
          <w:delText>. Similarly, in 2019 MICS, 71.51%</w:delText>
        </w:r>
        <w:r w:rsidRPr="00103135" w:rsidDel="004041C1">
          <w:rPr>
            <w:rFonts w:ascii="Times New Roman" w:hAnsi="Times New Roman" w:cs="Times New Roman"/>
            <w:color w:val="000000"/>
          </w:rPr>
          <w:delText xml:space="preserve"> and </w:delText>
        </w:r>
        <w:r w:rsidR="00AF5E88" w:rsidRPr="00103135" w:rsidDel="004041C1">
          <w:rPr>
            <w:rFonts w:ascii="Times New Roman" w:hAnsi="Times New Roman" w:cs="Times New Roman"/>
            <w:color w:val="000000"/>
          </w:rPr>
          <w:delText>78.46</w:delText>
        </w:r>
        <w:r w:rsidRPr="00103135" w:rsidDel="004041C1">
          <w:rPr>
            <w:rFonts w:ascii="Times New Roman" w:hAnsi="Times New Roman" w:cs="Times New Roman"/>
            <w:color w:val="000000"/>
          </w:rPr>
          <w:delText>%</w:delText>
        </w:r>
        <w:r w:rsidR="00AF5E88" w:rsidRPr="00103135" w:rsidDel="004041C1">
          <w:rPr>
            <w:rFonts w:ascii="Times New Roman" w:hAnsi="Times New Roman" w:cs="Times New Roman"/>
            <w:color w:val="000000"/>
          </w:rPr>
          <w:delText xml:space="preserve"> were male and female developmentally on track, respectively. </w:delText>
        </w:r>
        <w:r w:rsidRPr="00103135" w:rsidDel="004041C1">
          <w:rPr>
            <w:rFonts w:ascii="Times New Roman" w:hAnsi="Times New Roman" w:cs="Times New Roman"/>
            <w:color w:val="000000"/>
          </w:rPr>
          <w:delText xml:space="preserve">The children from rural </w:delText>
        </w:r>
        <w:r w:rsidR="001A014E" w:rsidRPr="00103135" w:rsidDel="004041C1">
          <w:rPr>
            <w:rFonts w:ascii="Times New Roman" w:hAnsi="Times New Roman" w:cs="Times New Roman"/>
            <w:color w:val="000000"/>
          </w:rPr>
          <w:delText xml:space="preserve">72.17% in </w:delText>
        </w:r>
        <w:r w:rsidRPr="00103135" w:rsidDel="004041C1">
          <w:rPr>
            <w:rFonts w:ascii="Times New Roman" w:hAnsi="Times New Roman" w:cs="Times New Roman"/>
            <w:color w:val="000000"/>
          </w:rPr>
          <w:delText>201</w:delText>
        </w:r>
        <w:r w:rsidR="001A014E" w:rsidRPr="00103135" w:rsidDel="004041C1">
          <w:rPr>
            <w:rFonts w:ascii="Times New Roman" w:hAnsi="Times New Roman" w:cs="Times New Roman"/>
            <w:color w:val="000000"/>
          </w:rPr>
          <w:delText>2 MICS</w:delText>
        </w:r>
        <w:r w:rsidRPr="00103135" w:rsidDel="004041C1">
          <w:rPr>
            <w:rFonts w:ascii="Times New Roman" w:hAnsi="Times New Roman" w:cs="Times New Roman"/>
            <w:color w:val="000000"/>
          </w:rPr>
          <w:delText xml:space="preserve"> </w:delText>
        </w:r>
        <w:r w:rsidR="001A014E" w:rsidRPr="00103135" w:rsidDel="004041C1">
          <w:rPr>
            <w:rFonts w:ascii="Times New Roman" w:hAnsi="Times New Roman" w:cs="Times New Roman"/>
            <w:color w:val="000000"/>
          </w:rPr>
          <w:delText>and 78.15% in 2019 MICS</w:delText>
        </w:r>
        <w:r w:rsidRPr="00103135" w:rsidDel="004041C1">
          <w:rPr>
            <w:rFonts w:ascii="Times New Roman" w:hAnsi="Times New Roman" w:cs="Times New Roman"/>
            <w:color w:val="000000"/>
          </w:rPr>
          <w:delText xml:space="preserve"> were more</w:delText>
        </w:r>
        <w:r w:rsidR="00594C07" w:rsidRPr="00103135" w:rsidDel="004041C1">
          <w:rPr>
            <w:rFonts w:ascii="Times New Roman" w:hAnsi="Times New Roman" w:cs="Times New Roman"/>
            <w:color w:val="000000"/>
          </w:rPr>
          <w:delText xml:space="preserve"> </w:delText>
        </w:r>
        <w:r w:rsidRPr="00103135" w:rsidDel="004041C1">
          <w:rPr>
            <w:rFonts w:ascii="Times New Roman" w:hAnsi="Times New Roman" w:cs="Times New Roman"/>
            <w:color w:val="000000"/>
          </w:rPr>
          <w:delText xml:space="preserve">developmentally on track than the urban </w:delText>
        </w:r>
        <w:r w:rsidR="001A014E" w:rsidRPr="00103135" w:rsidDel="004041C1">
          <w:rPr>
            <w:rFonts w:ascii="Times New Roman" w:hAnsi="Times New Roman" w:cs="Times New Roman"/>
            <w:color w:val="000000"/>
          </w:rPr>
          <w:delText xml:space="preserve">63.72% in 2012 </w:delText>
        </w:r>
        <w:r w:rsidRPr="00103135" w:rsidDel="004041C1">
          <w:rPr>
            <w:rFonts w:ascii="Times New Roman" w:hAnsi="Times New Roman" w:cs="Times New Roman"/>
            <w:color w:val="000000"/>
          </w:rPr>
          <w:delText>MICS</w:delText>
        </w:r>
        <w:r w:rsidR="001A014E" w:rsidRPr="00103135" w:rsidDel="004041C1">
          <w:rPr>
            <w:rFonts w:ascii="Times New Roman" w:hAnsi="Times New Roman" w:cs="Times New Roman"/>
            <w:color w:val="000000"/>
          </w:rPr>
          <w:delText xml:space="preserve"> and</w:delText>
        </w:r>
        <w:r w:rsidRPr="00103135" w:rsidDel="004041C1">
          <w:rPr>
            <w:rFonts w:ascii="Times New Roman" w:hAnsi="Times New Roman" w:cs="Times New Roman"/>
            <w:color w:val="000000"/>
          </w:rPr>
          <w:delText xml:space="preserve"> </w:delText>
        </w:r>
        <w:r w:rsidR="001A014E" w:rsidRPr="00103135" w:rsidDel="004041C1">
          <w:rPr>
            <w:rFonts w:ascii="Times New Roman" w:hAnsi="Times New Roman" w:cs="Times New Roman"/>
            <w:color w:val="000000"/>
          </w:rPr>
          <w:delText xml:space="preserve">73.99% in 2019 </w:delText>
        </w:r>
        <w:r w:rsidRPr="00103135" w:rsidDel="004041C1">
          <w:rPr>
            <w:rFonts w:ascii="Times New Roman" w:hAnsi="Times New Roman" w:cs="Times New Roman"/>
            <w:color w:val="000000"/>
          </w:rPr>
          <w:delText>MICS</w:delText>
        </w:r>
        <w:r w:rsidR="00594C07" w:rsidRPr="00103135" w:rsidDel="004041C1">
          <w:rPr>
            <w:rFonts w:ascii="Times New Roman" w:hAnsi="Times New Roman" w:cs="Times New Roman"/>
            <w:color w:val="000000"/>
          </w:rPr>
          <w:delText xml:space="preserve"> </w:delText>
        </w:r>
        <w:r w:rsidRPr="00103135" w:rsidDel="004041C1">
          <w:rPr>
            <w:rFonts w:ascii="Times New Roman" w:hAnsi="Times New Roman" w:cs="Times New Roman"/>
            <w:color w:val="000000"/>
          </w:rPr>
          <w:delText>children</w:delText>
        </w:r>
      </w:del>
      <w:ins w:id="1768" w:author="meshbah rahman" w:date="2021-02-19T22:42:00Z">
        <w:del w:id="1769" w:author="Microsoft account" w:date="2021-05-22T23:07:00Z">
          <w:r w:rsidR="00132FAD" w:rsidDel="004041C1">
            <w:rPr>
              <w:rFonts w:ascii="Times New Roman" w:hAnsi="Times New Roman" w:cs="Times New Roman"/>
              <w:color w:val="000000"/>
            </w:rPr>
            <w:delText xml:space="preserve"> [Table 2]</w:delText>
          </w:r>
        </w:del>
      </w:ins>
      <w:del w:id="1770" w:author="Microsoft account" w:date="2021-05-22T23:07:00Z">
        <w:r w:rsidRPr="00103135" w:rsidDel="004041C1">
          <w:rPr>
            <w:rFonts w:ascii="Times New Roman" w:hAnsi="Times New Roman" w:cs="Times New Roman"/>
            <w:color w:val="000000"/>
          </w:rPr>
          <w:delText>.</w:delText>
        </w:r>
      </w:del>
    </w:p>
    <w:p w14:paraId="3D90DE30" w14:textId="6DDE1417" w:rsidR="00132FAD" w:rsidRPr="009023CE" w:rsidDel="0049283F" w:rsidRDefault="00132FAD" w:rsidP="00E75A46">
      <w:pPr>
        <w:spacing w:after="0" w:line="480" w:lineRule="auto"/>
        <w:contextualSpacing/>
        <w:jc w:val="both"/>
        <w:rPr>
          <w:ins w:id="1771" w:author="meshbah rahman" w:date="2021-02-19T22:43:00Z"/>
          <w:del w:id="1772" w:author="Microsoft account" w:date="2021-05-22T14:01:00Z"/>
          <w:rFonts w:ascii="Times New Roman" w:hAnsi="Times New Roman" w:cs="Times New Roman"/>
          <w:bCs/>
          <w:color w:val="000000"/>
        </w:rPr>
      </w:pPr>
      <w:moveToRangeStart w:id="1773" w:author="meshbah rahman" w:date="2021-02-19T22:43:00Z" w:name="move64667004"/>
      <w:commentRangeStart w:id="1774"/>
      <w:ins w:id="1775" w:author="meshbah rahman" w:date="2021-02-19T22:43:00Z">
        <w:r w:rsidRPr="00132FAD">
          <w:rPr>
            <w:rFonts w:ascii="Times New Roman" w:hAnsi="Times New Roman" w:cs="Times New Roman"/>
            <w:b/>
            <w:color w:val="000000"/>
          </w:rPr>
          <w:t xml:space="preserve">Table.2 </w:t>
        </w:r>
        <w:r w:rsidRPr="009023CE">
          <w:rPr>
            <w:rFonts w:ascii="Times New Roman" w:hAnsi="Times New Roman" w:cs="Times New Roman"/>
            <w:bCs/>
            <w:color w:val="000000"/>
          </w:rPr>
          <w:t>Sample characteristics of children by developmental status, MICS 2012 and 2019.</w:t>
        </w:r>
      </w:ins>
      <w:commentRangeEnd w:id="1774"/>
      <w:r w:rsidR="00C81CCC">
        <w:rPr>
          <w:rStyle w:val="CommentReference"/>
          <w:lang w:val="en-US"/>
        </w:rPr>
        <w:commentReference w:id="1774"/>
      </w:r>
    </w:p>
    <w:moveToRangeEnd w:id="1773"/>
    <w:p w14:paraId="30F046C5" w14:textId="77777777" w:rsidR="00132FAD" w:rsidDel="0095306F" w:rsidRDefault="00132FAD" w:rsidP="00E75A46">
      <w:pPr>
        <w:spacing w:after="0" w:line="480" w:lineRule="auto"/>
        <w:contextualSpacing/>
        <w:jc w:val="both"/>
        <w:rPr>
          <w:del w:id="1776" w:author="meshbah rahman" w:date="2021-02-19T23:21:00Z"/>
          <w:rFonts w:ascii="Times New Roman" w:hAnsi="Times New Roman" w:cs="Times New Roman"/>
          <w:color w:val="000000"/>
        </w:rPr>
      </w:pPr>
    </w:p>
    <w:p w14:paraId="2D0666B9" w14:textId="23E77816" w:rsidR="0095306F" w:rsidDel="0049283F" w:rsidRDefault="0095306F" w:rsidP="00E75A46">
      <w:pPr>
        <w:spacing w:after="0" w:line="480" w:lineRule="auto"/>
        <w:contextualSpacing/>
        <w:jc w:val="both"/>
        <w:rPr>
          <w:ins w:id="1777" w:author="Rashed Hasan" w:date="2021-05-15T13:17:00Z"/>
          <w:del w:id="1778" w:author="Microsoft account" w:date="2021-05-22T14:00:00Z"/>
          <w:rFonts w:ascii="Times New Roman" w:hAnsi="Times New Roman" w:cs="Times New Roman"/>
          <w:color w:val="000000"/>
        </w:rPr>
        <w:pPrChange w:id="1779" w:author="Microsoft account" w:date="2021-05-25T22:50:00Z">
          <w:pPr>
            <w:spacing w:after="0" w:line="480" w:lineRule="auto"/>
            <w:contextualSpacing/>
            <w:jc w:val="both"/>
          </w:pPr>
        </w:pPrChange>
      </w:pPr>
    </w:p>
    <w:p w14:paraId="7082F035" w14:textId="01F6A329" w:rsidR="00277069" w:rsidRDefault="00277069" w:rsidP="00E75A46">
      <w:pPr>
        <w:spacing w:after="0" w:line="480" w:lineRule="auto"/>
        <w:contextualSpacing/>
        <w:jc w:val="both"/>
        <w:rPr>
          <w:ins w:id="1780" w:author="Rashed Hasan" w:date="2021-05-15T13:15:00Z"/>
          <w:rFonts w:ascii="Times New Roman" w:hAnsi="Times New Roman" w:cs="Times New Roman"/>
          <w:color w:val="000000"/>
        </w:rPr>
        <w:pPrChange w:id="1781" w:author="Microsoft account" w:date="2021-05-25T22:50:00Z">
          <w:pPr>
            <w:spacing w:after="0" w:line="480" w:lineRule="auto"/>
            <w:contextualSpacing/>
            <w:jc w:val="both"/>
          </w:pPr>
        </w:pPrChange>
      </w:pPr>
      <w:ins w:id="1782" w:author="Rashed Hasan" w:date="2021-05-15T13:17:00Z">
        <w:del w:id="1783" w:author="Microsoft account" w:date="2021-05-22T14:00:00Z">
          <w:r w:rsidDel="0049283F">
            <w:rPr>
              <w:rFonts w:ascii="Times New Roman" w:hAnsi="Times New Roman" w:cs="Times New Roman"/>
              <w:color w:val="000000"/>
            </w:rPr>
            <w:delText>New Table:-</w:delText>
          </w:r>
        </w:del>
      </w:ins>
    </w:p>
    <w:tbl>
      <w:tblPr>
        <w:tblStyle w:val="TableGrid"/>
        <w:tblW w:w="976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784" w:author="Microsoft account" w:date="2021-05-23T20:44:00Z">
          <w:tblPr>
            <w:tblStyle w:val="TableGrid"/>
            <w:tblW w:w="1013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802"/>
        <w:gridCol w:w="1381"/>
        <w:gridCol w:w="1381"/>
        <w:gridCol w:w="1230"/>
        <w:gridCol w:w="1290"/>
        <w:gridCol w:w="1448"/>
        <w:gridCol w:w="1230"/>
        <w:tblGridChange w:id="1785">
          <w:tblGrid>
            <w:gridCol w:w="2052"/>
            <w:gridCol w:w="1557"/>
            <w:gridCol w:w="1557"/>
            <w:gridCol w:w="995"/>
            <w:gridCol w:w="1423"/>
            <w:gridCol w:w="1557"/>
            <w:gridCol w:w="996"/>
          </w:tblGrid>
        </w:tblGridChange>
      </w:tblGrid>
      <w:tr w:rsidR="00277069" w:rsidRPr="00B63363" w14:paraId="61F3E8CC" w14:textId="77777777" w:rsidTr="0020300A">
        <w:trPr>
          <w:trHeight w:val="161"/>
          <w:jc w:val="center"/>
          <w:ins w:id="1786" w:author="Rashed Hasan" w:date="2021-05-15T13:15:00Z"/>
          <w:trPrChange w:id="1787" w:author="Microsoft account" w:date="2021-05-23T20:44:00Z">
            <w:trPr>
              <w:trHeight w:val="176"/>
              <w:jc w:val="center"/>
            </w:trPr>
          </w:trPrChange>
        </w:trPr>
        <w:tc>
          <w:tcPr>
            <w:tcW w:w="1802" w:type="dxa"/>
            <w:vMerge w:val="restart"/>
            <w:vAlign w:val="center"/>
            <w:tcPrChange w:id="1788" w:author="Microsoft account" w:date="2021-05-23T20:44:00Z">
              <w:tcPr>
                <w:tcW w:w="2052" w:type="dxa"/>
                <w:vMerge w:val="restart"/>
                <w:vAlign w:val="center"/>
              </w:tcPr>
            </w:tcPrChange>
          </w:tcPr>
          <w:p w14:paraId="4D2BC818" w14:textId="77777777" w:rsidR="00277069" w:rsidRPr="00B63363" w:rsidRDefault="00277069" w:rsidP="00E75A46">
            <w:pPr>
              <w:jc w:val="both"/>
              <w:rPr>
                <w:ins w:id="1789" w:author="Rashed Hasan" w:date="2021-05-15T13:15:00Z"/>
                <w:rFonts w:ascii="Times New Roman" w:hAnsi="Times New Roman" w:cs="Times New Roman"/>
                <w:sz w:val="18"/>
                <w:szCs w:val="18"/>
                <w:rPrChange w:id="1790" w:author="Rashed Hasan" w:date="2021-05-15T13:19:00Z">
                  <w:rPr>
                    <w:ins w:id="1791" w:author="Rashed Hasan" w:date="2021-05-15T13:15:00Z"/>
                    <w:rFonts w:ascii="Times New Roman" w:hAnsi="Times New Roman" w:cs="Times New Roman"/>
                    <w:sz w:val="20"/>
                    <w:szCs w:val="20"/>
                  </w:rPr>
                </w:rPrChange>
              </w:rPr>
              <w:pPrChange w:id="1792" w:author="Microsoft account" w:date="2021-05-25T22:50:00Z">
                <w:pPr>
                  <w:jc w:val="center"/>
                </w:pPr>
              </w:pPrChange>
            </w:pPr>
            <w:ins w:id="1793" w:author="Rashed Hasan" w:date="2021-05-15T13:15:00Z">
              <w:r w:rsidRPr="00B63363">
                <w:rPr>
                  <w:rFonts w:ascii="Times New Roman" w:hAnsi="Times New Roman" w:cs="Times New Roman"/>
                  <w:b/>
                  <w:sz w:val="18"/>
                  <w:szCs w:val="18"/>
                  <w:rPrChange w:id="1794" w:author="Rashed Hasan" w:date="2021-05-15T13:19:00Z">
                    <w:rPr>
                      <w:rFonts w:ascii="Times New Roman" w:hAnsi="Times New Roman" w:cs="Times New Roman"/>
                      <w:b/>
                      <w:sz w:val="20"/>
                      <w:szCs w:val="20"/>
                    </w:rPr>
                  </w:rPrChange>
                </w:rPr>
                <w:t>Characteristics</w:t>
              </w:r>
            </w:ins>
          </w:p>
        </w:tc>
        <w:tc>
          <w:tcPr>
            <w:tcW w:w="2762" w:type="dxa"/>
            <w:gridSpan w:val="2"/>
            <w:vAlign w:val="center"/>
            <w:tcPrChange w:id="1795" w:author="Microsoft account" w:date="2021-05-23T20:44:00Z">
              <w:tcPr>
                <w:tcW w:w="3114" w:type="dxa"/>
                <w:gridSpan w:val="2"/>
                <w:vAlign w:val="center"/>
              </w:tcPr>
            </w:tcPrChange>
          </w:tcPr>
          <w:p w14:paraId="23A82799" w14:textId="77777777" w:rsidR="00277069" w:rsidRPr="00B63363" w:rsidRDefault="00277069" w:rsidP="00E75A46">
            <w:pPr>
              <w:jc w:val="both"/>
              <w:rPr>
                <w:ins w:id="1796" w:author="Rashed Hasan" w:date="2021-05-15T13:15:00Z"/>
                <w:rFonts w:ascii="Times New Roman" w:hAnsi="Times New Roman" w:cs="Times New Roman"/>
                <w:sz w:val="18"/>
                <w:szCs w:val="18"/>
                <w:rPrChange w:id="1797" w:author="Rashed Hasan" w:date="2021-05-15T13:19:00Z">
                  <w:rPr>
                    <w:ins w:id="1798" w:author="Rashed Hasan" w:date="2021-05-15T13:15:00Z"/>
                    <w:rFonts w:ascii="Times New Roman" w:hAnsi="Times New Roman" w:cs="Times New Roman"/>
                    <w:sz w:val="20"/>
                    <w:szCs w:val="20"/>
                  </w:rPr>
                </w:rPrChange>
              </w:rPr>
              <w:pPrChange w:id="1799" w:author="Microsoft account" w:date="2021-05-25T22:50:00Z">
                <w:pPr>
                  <w:jc w:val="center"/>
                </w:pPr>
              </w:pPrChange>
            </w:pPr>
            <w:ins w:id="1800" w:author="Rashed Hasan" w:date="2021-05-15T13:15:00Z">
              <w:r w:rsidRPr="00B63363">
                <w:rPr>
                  <w:rFonts w:ascii="Times New Roman" w:hAnsi="Times New Roman" w:cs="Times New Roman"/>
                  <w:sz w:val="18"/>
                  <w:szCs w:val="18"/>
                  <w:rPrChange w:id="1801" w:author="Rashed Hasan" w:date="2021-05-15T13:19:00Z">
                    <w:rPr>
                      <w:rFonts w:ascii="Times New Roman" w:hAnsi="Times New Roman" w:cs="Times New Roman"/>
                      <w:sz w:val="20"/>
                      <w:szCs w:val="20"/>
                    </w:rPr>
                  </w:rPrChange>
                </w:rPr>
                <w:t>2012</w:t>
              </w:r>
            </w:ins>
          </w:p>
        </w:tc>
        <w:tc>
          <w:tcPr>
            <w:tcW w:w="1230" w:type="dxa"/>
            <w:vAlign w:val="center"/>
            <w:tcPrChange w:id="1802" w:author="Microsoft account" w:date="2021-05-23T20:44:00Z">
              <w:tcPr>
                <w:tcW w:w="995" w:type="dxa"/>
                <w:vAlign w:val="center"/>
              </w:tcPr>
            </w:tcPrChange>
          </w:tcPr>
          <w:p w14:paraId="0503DB1F" w14:textId="77777777" w:rsidR="00277069" w:rsidRPr="00B63363" w:rsidRDefault="00277069" w:rsidP="00E75A46">
            <w:pPr>
              <w:jc w:val="both"/>
              <w:rPr>
                <w:ins w:id="1803" w:author="Rashed Hasan" w:date="2021-05-15T13:15:00Z"/>
                <w:rFonts w:ascii="Times New Roman" w:hAnsi="Times New Roman" w:cs="Times New Roman"/>
                <w:sz w:val="18"/>
                <w:szCs w:val="18"/>
                <w:rPrChange w:id="1804" w:author="Rashed Hasan" w:date="2021-05-15T13:19:00Z">
                  <w:rPr>
                    <w:ins w:id="1805" w:author="Rashed Hasan" w:date="2021-05-15T13:15:00Z"/>
                    <w:rFonts w:ascii="Times New Roman" w:hAnsi="Times New Roman" w:cs="Times New Roman"/>
                    <w:sz w:val="20"/>
                    <w:szCs w:val="20"/>
                  </w:rPr>
                </w:rPrChange>
              </w:rPr>
              <w:pPrChange w:id="1806" w:author="Microsoft account" w:date="2021-05-25T22:50:00Z">
                <w:pPr>
                  <w:jc w:val="center"/>
                </w:pPr>
              </w:pPrChange>
            </w:pPr>
          </w:p>
        </w:tc>
        <w:tc>
          <w:tcPr>
            <w:tcW w:w="2738" w:type="dxa"/>
            <w:gridSpan w:val="2"/>
            <w:vAlign w:val="center"/>
            <w:tcPrChange w:id="1807" w:author="Microsoft account" w:date="2021-05-23T20:44:00Z">
              <w:tcPr>
                <w:tcW w:w="2980" w:type="dxa"/>
                <w:gridSpan w:val="2"/>
                <w:vAlign w:val="center"/>
              </w:tcPr>
            </w:tcPrChange>
          </w:tcPr>
          <w:p w14:paraId="7FF9F31F" w14:textId="77777777" w:rsidR="00277069" w:rsidRPr="00B63363" w:rsidRDefault="00277069" w:rsidP="00E75A46">
            <w:pPr>
              <w:jc w:val="both"/>
              <w:rPr>
                <w:ins w:id="1808" w:author="Rashed Hasan" w:date="2021-05-15T13:15:00Z"/>
                <w:rFonts w:ascii="Times New Roman" w:hAnsi="Times New Roman" w:cs="Times New Roman"/>
                <w:sz w:val="18"/>
                <w:szCs w:val="18"/>
                <w:rPrChange w:id="1809" w:author="Rashed Hasan" w:date="2021-05-15T13:19:00Z">
                  <w:rPr>
                    <w:ins w:id="1810" w:author="Rashed Hasan" w:date="2021-05-15T13:15:00Z"/>
                    <w:rFonts w:ascii="Times New Roman" w:hAnsi="Times New Roman" w:cs="Times New Roman"/>
                    <w:sz w:val="20"/>
                    <w:szCs w:val="20"/>
                  </w:rPr>
                </w:rPrChange>
              </w:rPr>
              <w:pPrChange w:id="1811" w:author="Microsoft account" w:date="2021-05-25T22:50:00Z">
                <w:pPr>
                  <w:jc w:val="center"/>
                </w:pPr>
              </w:pPrChange>
            </w:pPr>
            <w:ins w:id="1812" w:author="Rashed Hasan" w:date="2021-05-15T13:15:00Z">
              <w:r w:rsidRPr="00B63363">
                <w:rPr>
                  <w:rFonts w:ascii="Times New Roman" w:hAnsi="Times New Roman" w:cs="Times New Roman"/>
                  <w:sz w:val="18"/>
                  <w:szCs w:val="18"/>
                  <w:rPrChange w:id="1813" w:author="Rashed Hasan" w:date="2021-05-15T13:19:00Z">
                    <w:rPr>
                      <w:rFonts w:ascii="Times New Roman" w:hAnsi="Times New Roman" w:cs="Times New Roman"/>
                      <w:sz w:val="20"/>
                      <w:szCs w:val="20"/>
                    </w:rPr>
                  </w:rPrChange>
                </w:rPr>
                <w:t>2019</w:t>
              </w:r>
            </w:ins>
          </w:p>
        </w:tc>
        <w:tc>
          <w:tcPr>
            <w:tcW w:w="1230" w:type="dxa"/>
            <w:vAlign w:val="center"/>
            <w:tcPrChange w:id="1814" w:author="Microsoft account" w:date="2021-05-23T20:44:00Z">
              <w:tcPr>
                <w:tcW w:w="996" w:type="dxa"/>
                <w:vAlign w:val="center"/>
              </w:tcPr>
            </w:tcPrChange>
          </w:tcPr>
          <w:p w14:paraId="32F0FBAD" w14:textId="77777777" w:rsidR="00277069" w:rsidRPr="00B63363" w:rsidRDefault="00277069" w:rsidP="00E75A46">
            <w:pPr>
              <w:jc w:val="both"/>
              <w:rPr>
                <w:ins w:id="1815" w:author="Rashed Hasan" w:date="2021-05-15T13:15:00Z"/>
                <w:rFonts w:ascii="Times New Roman" w:hAnsi="Times New Roman" w:cs="Times New Roman"/>
                <w:sz w:val="18"/>
                <w:szCs w:val="18"/>
                <w:rPrChange w:id="1816" w:author="Rashed Hasan" w:date="2021-05-15T13:19:00Z">
                  <w:rPr>
                    <w:ins w:id="1817" w:author="Rashed Hasan" w:date="2021-05-15T13:15:00Z"/>
                    <w:rFonts w:ascii="Times New Roman" w:hAnsi="Times New Roman" w:cs="Times New Roman"/>
                    <w:sz w:val="20"/>
                    <w:szCs w:val="20"/>
                  </w:rPr>
                </w:rPrChange>
              </w:rPr>
              <w:pPrChange w:id="1818" w:author="Microsoft account" w:date="2021-05-25T22:50:00Z">
                <w:pPr>
                  <w:jc w:val="center"/>
                </w:pPr>
              </w:pPrChange>
            </w:pPr>
          </w:p>
        </w:tc>
      </w:tr>
      <w:tr w:rsidR="00277069" w:rsidRPr="00B63363" w14:paraId="2A36642A" w14:textId="77777777" w:rsidTr="0020300A">
        <w:trPr>
          <w:trHeight w:val="161"/>
          <w:jc w:val="center"/>
          <w:ins w:id="1819" w:author="Rashed Hasan" w:date="2021-05-15T13:15:00Z"/>
          <w:trPrChange w:id="1820" w:author="Microsoft account" w:date="2021-05-23T20:44:00Z">
            <w:trPr>
              <w:trHeight w:val="176"/>
              <w:jc w:val="center"/>
            </w:trPr>
          </w:trPrChange>
        </w:trPr>
        <w:tc>
          <w:tcPr>
            <w:tcW w:w="1802" w:type="dxa"/>
            <w:vMerge/>
            <w:vAlign w:val="center"/>
            <w:tcPrChange w:id="1821" w:author="Microsoft account" w:date="2021-05-23T20:44:00Z">
              <w:tcPr>
                <w:tcW w:w="2052" w:type="dxa"/>
                <w:vMerge/>
                <w:vAlign w:val="center"/>
              </w:tcPr>
            </w:tcPrChange>
          </w:tcPr>
          <w:p w14:paraId="6536C8DA" w14:textId="77777777" w:rsidR="00277069" w:rsidRPr="00B63363" w:rsidRDefault="00277069" w:rsidP="00E75A46">
            <w:pPr>
              <w:jc w:val="both"/>
              <w:rPr>
                <w:ins w:id="1822" w:author="Rashed Hasan" w:date="2021-05-15T13:15:00Z"/>
                <w:rFonts w:ascii="Times New Roman" w:hAnsi="Times New Roman" w:cs="Times New Roman"/>
                <w:sz w:val="18"/>
                <w:szCs w:val="18"/>
                <w:rPrChange w:id="1823" w:author="Rashed Hasan" w:date="2021-05-15T13:19:00Z">
                  <w:rPr>
                    <w:ins w:id="1824" w:author="Rashed Hasan" w:date="2021-05-15T13:15:00Z"/>
                    <w:rFonts w:ascii="Times New Roman" w:hAnsi="Times New Roman" w:cs="Times New Roman"/>
                    <w:sz w:val="20"/>
                    <w:szCs w:val="20"/>
                  </w:rPr>
                </w:rPrChange>
              </w:rPr>
              <w:pPrChange w:id="1825" w:author="Microsoft account" w:date="2021-05-25T22:50:00Z">
                <w:pPr>
                  <w:jc w:val="center"/>
                </w:pPr>
              </w:pPrChange>
            </w:pPr>
          </w:p>
        </w:tc>
        <w:tc>
          <w:tcPr>
            <w:tcW w:w="2762" w:type="dxa"/>
            <w:gridSpan w:val="2"/>
            <w:vAlign w:val="center"/>
            <w:tcPrChange w:id="1826" w:author="Microsoft account" w:date="2021-05-23T20:44:00Z">
              <w:tcPr>
                <w:tcW w:w="3114" w:type="dxa"/>
                <w:gridSpan w:val="2"/>
                <w:vAlign w:val="center"/>
              </w:tcPr>
            </w:tcPrChange>
          </w:tcPr>
          <w:p w14:paraId="01C43EDF" w14:textId="77777777" w:rsidR="00277069" w:rsidRPr="00B63363" w:rsidRDefault="00277069" w:rsidP="00E75A46">
            <w:pPr>
              <w:jc w:val="both"/>
              <w:rPr>
                <w:ins w:id="1827" w:author="Rashed Hasan" w:date="2021-05-15T13:15:00Z"/>
                <w:rFonts w:ascii="Times New Roman" w:hAnsi="Times New Roman" w:cs="Times New Roman"/>
                <w:sz w:val="18"/>
                <w:szCs w:val="18"/>
                <w:rPrChange w:id="1828" w:author="Rashed Hasan" w:date="2021-05-15T13:19:00Z">
                  <w:rPr>
                    <w:ins w:id="1829" w:author="Rashed Hasan" w:date="2021-05-15T13:15:00Z"/>
                    <w:rFonts w:ascii="Times New Roman" w:hAnsi="Times New Roman" w:cs="Times New Roman"/>
                    <w:sz w:val="20"/>
                    <w:szCs w:val="20"/>
                  </w:rPr>
                </w:rPrChange>
              </w:rPr>
              <w:pPrChange w:id="1830" w:author="Microsoft account" w:date="2021-05-25T22:50:00Z">
                <w:pPr>
                  <w:jc w:val="center"/>
                </w:pPr>
              </w:pPrChange>
            </w:pPr>
            <w:ins w:id="1831" w:author="Rashed Hasan" w:date="2021-05-15T13:15:00Z">
              <w:r w:rsidRPr="00B63363">
                <w:rPr>
                  <w:rFonts w:ascii="Times New Roman" w:hAnsi="Times New Roman" w:cs="Times New Roman"/>
                  <w:b/>
                  <w:sz w:val="18"/>
                  <w:szCs w:val="18"/>
                  <w:rPrChange w:id="1832" w:author="Rashed Hasan" w:date="2021-05-15T13:19:00Z">
                    <w:rPr>
                      <w:rFonts w:ascii="Times New Roman" w:hAnsi="Times New Roman" w:cs="Times New Roman"/>
                      <w:b/>
                      <w:sz w:val="20"/>
                      <w:szCs w:val="20"/>
                    </w:rPr>
                  </w:rPrChange>
                </w:rPr>
                <w:t>Developmentally on track</w:t>
              </w:r>
            </w:ins>
          </w:p>
        </w:tc>
        <w:tc>
          <w:tcPr>
            <w:tcW w:w="1230" w:type="dxa"/>
            <w:vMerge w:val="restart"/>
            <w:vAlign w:val="center"/>
            <w:tcPrChange w:id="1833" w:author="Microsoft account" w:date="2021-05-23T20:44:00Z">
              <w:tcPr>
                <w:tcW w:w="995" w:type="dxa"/>
                <w:vMerge w:val="restart"/>
                <w:vAlign w:val="center"/>
              </w:tcPr>
            </w:tcPrChange>
          </w:tcPr>
          <w:p w14:paraId="60ACA529" w14:textId="77777777" w:rsidR="00277069" w:rsidRPr="00B63363" w:rsidRDefault="00277069" w:rsidP="00E75A46">
            <w:pPr>
              <w:jc w:val="both"/>
              <w:rPr>
                <w:ins w:id="1834" w:author="Rashed Hasan" w:date="2021-05-15T13:15:00Z"/>
                <w:rFonts w:ascii="Times New Roman" w:hAnsi="Times New Roman" w:cs="Times New Roman"/>
                <w:sz w:val="18"/>
                <w:szCs w:val="18"/>
                <w:rPrChange w:id="1835" w:author="Rashed Hasan" w:date="2021-05-15T13:19:00Z">
                  <w:rPr>
                    <w:ins w:id="1836" w:author="Rashed Hasan" w:date="2021-05-15T13:15:00Z"/>
                    <w:rFonts w:ascii="Times New Roman" w:hAnsi="Times New Roman" w:cs="Times New Roman"/>
                    <w:sz w:val="20"/>
                    <w:szCs w:val="20"/>
                  </w:rPr>
                </w:rPrChange>
              </w:rPr>
              <w:pPrChange w:id="1837" w:author="Microsoft account" w:date="2021-05-25T22:50:00Z">
                <w:pPr>
                  <w:jc w:val="center"/>
                </w:pPr>
              </w:pPrChange>
            </w:pPr>
            <w:ins w:id="1838" w:author="Rashed Hasan" w:date="2021-05-15T13:15:00Z">
              <w:r w:rsidRPr="00B63363">
                <w:rPr>
                  <w:rFonts w:ascii="Times New Roman" w:hAnsi="Times New Roman" w:cs="Times New Roman"/>
                  <w:b/>
                  <w:sz w:val="18"/>
                  <w:szCs w:val="18"/>
                  <w:rPrChange w:id="1839" w:author="Rashed Hasan" w:date="2021-05-15T13:19:00Z">
                    <w:rPr>
                      <w:rFonts w:ascii="Times New Roman" w:hAnsi="Times New Roman" w:cs="Times New Roman"/>
                      <w:b/>
                      <w:sz w:val="20"/>
                      <w:szCs w:val="20"/>
                    </w:rPr>
                  </w:rPrChange>
                </w:rPr>
                <w:t>P-value</w:t>
              </w:r>
            </w:ins>
          </w:p>
        </w:tc>
        <w:tc>
          <w:tcPr>
            <w:tcW w:w="2738" w:type="dxa"/>
            <w:gridSpan w:val="2"/>
            <w:vAlign w:val="center"/>
            <w:tcPrChange w:id="1840" w:author="Microsoft account" w:date="2021-05-23T20:44:00Z">
              <w:tcPr>
                <w:tcW w:w="2980" w:type="dxa"/>
                <w:gridSpan w:val="2"/>
                <w:vAlign w:val="center"/>
              </w:tcPr>
            </w:tcPrChange>
          </w:tcPr>
          <w:p w14:paraId="5A48FFEB" w14:textId="77777777" w:rsidR="00277069" w:rsidRPr="00B63363" w:rsidRDefault="00277069" w:rsidP="00E75A46">
            <w:pPr>
              <w:jc w:val="both"/>
              <w:rPr>
                <w:ins w:id="1841" w:author="Rashed Hasan" w:date="2021-05-15T13:15:00Z"/>
                <w:rFonts w:ascii="Times New Roman" w:hAnsi="Times New Roman" w:cs="Times New Roman"/>
                <w:b/>
                <w:sz w:val="18"/>
                <w:szCs w:val="18"/>
                <w:rPrChange w:id="1842" w:author="Rashed Hasan" w:date="2021-05-15T13:19:00Z">
                  <w:rPr>
                    <w:ins w:id="1843" w:author="Rashed Hasan" w:date="2021-05-15T13:15:00Z"/>
                    <w:rFonts w:ascii="Times New Roman" w:hAnsi="Times New Roman" w:cs="Times New Roman"/>
                    <w:b/>
                    <w:sz w:val="20"/>
                    <w:szCs w:val="20"/>
                  </w:rPr>
                </w:rPrChange>
              </w:rPr>
              <w:pPrChange w:id="1844" w:author="Microsoft account" w:date="2021-05-25T22:50:00Z">
                <w:pPr>
                  <w:jc w:val="center"/>
                </w:pPr>
              </w:pPrChange>
            </w:pPr>
            <w:ins w:id="1845" w:author="Rashed Hasan" w:date="2021-05-15T13:15:00Z">
              <w:r w:rsidRPr="00B63363">
                <w:rPr>
                  <w:rFonts w:ascii="Times New Roman" w:hAnsi="Times New Roman" w:cs="Times New Roman"/>
                  <w:b/>
                  <w:sz w:val="18"/>
                  <w:szCs w:val="18"/>
                  <w:rPrChange w:id="1846" w:author="Rashed Hasan" w:date="2021-05-15T13:19:00Z">
                    <w:rPr>
                      <w:rFonts w:ascii="Times New Roman" w:hAnsi="Times New Roman" w:cs="Times New Roman"/>
                      <w:b/>
                      <w:sz w:val="20"/>
                      <w:szCs w:val="20"/>
                    </w:rPr>
                  </w:rPrChange>
                </w:rPr>
                <w:t>Developmentally on track</w:t>
              </w:r>
            </w:ins>
          </w:p>
        </w:tc>
        <w:tc>
          <w:tcPr>
            <w:tcW w:w="1230" w:type="dxa"/>
            <w:vMerge w:val="restart"/>
            <w:vAlign w:val="center"/>
            <w:tcPrChange w:id="1847" w:author="Microsoft account" w:date="2021-05-23T20:44:00Z">
              <w:tcPr>
                <w:tcW w:w="996" w:type="dxa"/>
                <w:vMerge w:val="restart"/>
                <w:vAlign w:val="center"/>
              </w:tcPr>
            </w:tcPrChange>
          </w:tcPr>
          <w:p w14:paraId="3D8ECC0A" w14:textId="77777777" w:rsidR="00277069" w:rsidRPr="00B63363" w:rsidRDefault="00277069" w:rsidP="00E75A46">
            <w:pPr>
              <w:jc w:val="both"/>
              <w:rPr>
                <w:ins w:id="1848" w:author="Rashed Hasan" w:date="2021-05-15T13:15:00Z"/>
                <w:rFonts w:ascii="Times New Roman" w:hAnsi="Times New Roman" w:cs="Times New Roman"/>
                <w:b/>
                <w:sz w:val="18"/>
                <w:szCs w:val="18"/>
                <w:rPrChange w:id="1849" w:author="Rashed Hasan" w:date="2021-05-15T13:19:00Z">
                  <w:rPr>
                    <w:ins w:id="1850" w:author="Rashed Hasan" w:date="2021-05-15T13:15:00Z"/>
                    <w:rFonts w:ascii="Times New Roman" w:hAnsi="Times New Roman" w:cs="Times New Roman"/>
                    <w:b/>
                    <w:sz w:val="20"/>
                    <w:szCs w:val="20"/>
                  </w:rPr>
                </w:rPrChange>
              </w:rPr>
              <w:pPrChange w:id="1851" w:author="Microsoft account" w:date="2021-05-25T22:50:00Z">
                <w:pPr>
                  <w:jc w:val="center"/>
                </w:pPr>
              </w:pPrChange>
            </w:pPr>
            <w:ins w:id="1852" w:author="Rashed Hasan" w:date="2021-05-15T13:15:00Z">
              <w:r w:rsidRPr="00B63363">
                <w:rPr>
                  <w:rFonts w:ascii="Times New Roman" w:hAnsi="Times New Roman" w:cs="Times New Roman"/>
                  <w:b/>
                  <w:sz w:val="18"/>
                  <w:szCs w:val="18"/>
                  <w:rPrChange w:id="1853" w:author="Rashed Hasan" w:date="2021-05-15T13:19:00Z">
                    <w:rPr>
                      <w:rFonts w:ascii="Times New Roman" w:hAnsi="Times New Roman" w:cs="Times New Roman"/>
                      <w:b/>
                      <w:sz w:val="20"/>
                      <w:szCs w:val="20"/>
                    </w:rPr>
                  </w:rPrChange>
                </w:rPr>
                <w:t>P-value</w:t>
              </w:r>
            </w:ins>
          </w:p>
        </w:tc>
      </w:tr>
      <w:tr w:rsidR="00277069" w:rsidRPr="00B63363" w14:paraId="6FA6624C" w14:textId="77777777" w:rsidTr="0020300A">
        <w:trPr>
          <w:trHeight w:val="161"/>
          <w:jc w:val="center"/>
          <w:ins w:id="1854" w:author="Rashed Hasan" w:date="2021-05-15T13:15:00Z"/>
          <w:trPrChange w:id="1855" w:author="Microsoft account" w:date="2021-05-23T20:44:00Z">
            <w:trPr>
              <w:trHeight w:val="176"/>
              <w:jc w:val="center"/>
            </w:trPr>
          </w:trPrChange>
        </w:trPr>
        <w:tc>
          <w:tcPr>
            <w:tcW w:w="1802" w:type="dxa"/>
            <w:vMerge/>
            <w:vAlign w:val="center"/>
            <w:tcPrChange w:id="1856" w:author="Microsoft account" w:date="2021-05-23T20:44:00Z">
              <w:tcPr>
                <w:tcW w:w="2052" w:type="dxa"/>
                <w:vMerge/>
                <w:vAlign w:val="center"/>
              </w:tcPr>
            </w:tcPrChange>
          </w:tcPr>
          <w:p w14:paraId="03AD7282" w14:textId="77777777" w:rsidR="00277069" w:rsidRPr="00B63363" w:rsidRDefault="00277069" w:rsidP="00E75A46">
            <w:pPr>
              <w:jc w:val="both"/>
              <w:rPr>
                <w:ins w:id="1857" w:author="Rashed Hasan" w:date="2021-05-15T13:15:00Z"/>
                <w:rFonts w:ascii="Times New Roman" w:hAnsi="Times New Roman" w:cs="Times New Roman"/>
                <w:sz w:val="18"/>
                <w:szCs w:val="18"/>
                <w:rPrChange w:id="1858" w:author="Rashed Hasan" w:date="2021-05-15T13:19:00Z">
                  <w:rPr>
                    <w:ins w:id="1859" w:author="Rashed Hasan" w:date="2021-05-15T13:15:00Z"/>
                    <w:rFonts w:ascii="Times New Roman" w:hAnsi="Times New Roman" w:cs="Times New Roman"/>
                    <w:sz w:val="20"/>
                    <w:szCs w:val="20"/>
                  </w:rPr>
                </w:rPrChange>
              </w:rPr>
              <w:pPrChange w:id="1860" w:author="Microsoft account" w:date="2021-05-25T22:50:00Z">
                <w:pPr>
                  <w:jc w:val="center"/>
                </w:pPr>
              </w:pPrChange>
            </w:pPr>
          </w:p>
        </w:tc>
        <w:tc>
          <w:tcPr>
            <w:tcW w:w="1381" w:type="dxa"/>
            <w:vAlign w:val="center"/>
            <w:tcPrChange w:id="1861" w:author="Microsoft account" w:date="2021-05-23T20:44:00Z">
              <w:tcPr>
                <w:tcW w:w="1557" w:type="dxa"/>
                <w:vAlign w:val="center"/>
              </w:tcPr>
            </w:tcPrChange>
          </w:tcPr>
          <w:p w14:paraId="300E9123" w14:textId="77777777" w:rsidR="00277069" w:rsidRPr="00B63363" w:rsidRDefault="00277069" w:rsidP="00E75A46">
            <w:pPr>
              <w:jc w:val="both"/>
              <w:rPr>
                <w:ins w:id="1862" w:author="Rashed Hasan" w:date="2021-05-15T13:15:00Z"/>
                <w:rFonts w:ascii="Times New Roman" w:hAnsi="Times New Roman" w:cs="Times New Roman"/>
                <w:b/>
                <w:sz w:val="18"/>
                <w:szCs w:val="18"/>
                <w:rPrChange w:id="1863" w:author="Rashed Hasan" w:date="2021-05-15T13:19:00Z">
                  <w:rPr>
                    <w:ins w:id="1864" w:author="Rashed Hasan" w:date="2021-05-15T13:15:00Z"/>
                    <w:rFonts w:ascii="Times New Roman" w:hAnsi="Times New Roman" w:cs="Times New Roman"/>
                    <w:b/>
                    <w:sz w:val="20"/>
                    <w:szCs w:val="20"/>
                  </w:rPr>
                </w:rPrChange>
              </w:rPr>
              <w:pPrChange w:id="1865" w:author="Microsoft account" w:date="2021-05-25T22:50:00Z">
                <w:pPr>
                  <w:jc w:val="center"/>
                </w:pPr>
              </w:pPrChange>
            </w:pPr>
            <w:ins w:id="1866" w:author="Rashed Hasan" w:date="2021-05-15T13:15:00Z">
              <w:r w:rsidRPr="00B63363">
                <w:rPr>
                  <w:rFonts w:ascii="Times New Roman" w:hAnsi="Times New Roman" w:cs="Times New Roman"/>
                  <w:b/>
                  <w:sz w:val="18"/>
                  <w:szCs w:val="18"/>
                  <w:rPrChange w:id="1867" w:author="Rashed Hasan" w:date="2021-05-15T13:19:00Z">
                    <w:rPr>
                      <w:rFonts w:ascii="Times New Roman" w:hAnsi="Times New Roman" w:cs="Times New Roman"/>
                      <w:b/>
                      <w:sz w:val="20"/>
                      <w:szCs w:val="20"/>
                    </w:rPr>
                  </w:rPrChange>
                </w:rPr>
                <w:t>Yes</w:t>
              </w:r>
            </w:ins>
          </w:p>
        </w:tc>
        <w:tc>
          <w:tcPr>
            <w:tcW w:w="1381" w:type="dxa"/>
            <w:vAlign w:val="center"/>
            <w:tcPrChange w:id="1868" w:author="Microsoft account" w:date="2021-05-23T20:44:00Z">
              <w:tcPr>
                <w:tcW w:w="1557" w:type="dxa"/>
                <w:vAlign w:val="center"/>
              </w:tcPr>
            </w:tcPrChange>
          </w:tcPr>
          <w:p w14:paraId="39E2B020" w14:textId="77777777" w:rsidR="00277069" w:rsidRPr="00B63363" w:rsidRDefault="00277069" w:rsidP="00E75A46">
            <w:pPr>
              <w:jc w:val="both"/>
              <w:rPr>
                <w:ins w:id="1869" w:author="Rashed Hasan" w:date="2021-05-15T13:15:00Z"/>
                <w:rFonts w:ascii="Times New Roman" w:hAnsi="Times New Roman" w:cs="Times New Roman"/>
                <w:b/>
                <w:sz w:val="18"/>
                <w:szCs w:val="18"/>
                <w:rPrChange w:id="1870" w:author="Rashed Hasan" w:date="2021-05-15T13:19:00Z">
                  <w:rPr>
                    <w:ins w:id="1871" w:author="Rashed Hasan" w:date="2021-05-15T13:15:00Z"/>
                    <w:rFonts w:ascii="Times New Roman" w:hAnsi="Times New Roman" w:cs="Times New Roman"/>
                    <w:b/>
                    <w:sz w:val="20"/>
                    <w:szCs w:val="20"/>
                  </w:rPr>
                </w:rPrChange>
              </w:rPr>
              <w:pPrChange w:id="1872" w:author="Microsoft account" w:date="2021-05-25T22:50:00Z">
                <w:pPr>
                  <w:jc w:val="center"/>
                </w:pPr>
              </w:pPrChange>
            </w:pPr>
            <w:ins w:id="1873" w:author="Rashed Hasan" w:date="2021-05-15T13:15:00Z">
              <w:r w:rsidRPr="00B63363">
                <w:rPr>
                  <w:rFonts w:ascii="Times New Roman" w:hAnsi="Times New Roman" w:cs="Times New Roman"/>
                  <w:b/>
                  <w:sz w:val="18"/>
                  <w:szCs w:val="18"/>
                  <w:rPrChange w:id="1874" w:author="Rashed Hasan" w:date="2021-05-15T13:19:00Z">
                    <w:rPr>
                      <w:rFonts w:ascii="Times New Roman" w:hAnsi="Times New Roman" w:cs="Times New Roman"/>
                      <w:b/>
                      <w:sz w:val="20"/>
                      <w:szCs w:val="20"/>
                    </w:rPr>
                  </w:rPrChange>
                </w:rPr>
                <w:t>No</w:t>
              </w:r>
            </w:ins>
          </w:p>
        </w:tc>
        <w:tc>
          <w:tcPr>
            <w:tcW w:w="1230" w:type="dxa"/>
            <w:vMerge/>
            <w:vAlign w:val="center"/>
            <w:tcPrChange w:id="1875" w:author="Microsoft account" w:date="2021-05-23T20:44:00Z">
              <w:tcPr>
                <w:tcW w:w="995" w:type="dxa"/>
                <w:vMerge/>
                <w:vAlign w:val="center"/>
              </w:tcPr>
            </w:tcPrChange>
          </w:tcPr>
          <w:p w14:paraId="488B8F3F" w14:textId="77777777" w:rsidR="00277069" w:rsidRPr="00B63363" w:rsidRDefault="00277069" w:rsidP="00E75A46">
            <w:pPr>
              <w:jc w:val="both"/>
              <w:rPr>
                <w:ins w:id="1876" w:author="Rashed Hasan" w:date="2021-05-15T13:15:00Z"/>
                <w:rFonts w:ascii="Times New Roman" w:hAnsi="Times New Roman" w:cs="Times New Roman"/>
                <w:sz w:val="18"/>
                <w:szCs w:val="18"/>
                <w:rPrChange w:id="1877" w:author="Rashed Hasan" w:date="2021-05-15T13:19:00Z">
                  <w:rPr>
                    <w:ins w:id="1878" w:author="Rashed Hasan" w:date="2021-05-15T13:15:00Z"/>
                    <w:rFonts w:ascii="Times New Roman" w:hAnsi="Times New Roman" w:cs="Times New Roman"/>
                    <w:sz w:val="20"/>
                    <w:szCs w:val="20"/>
                  </w:rPr>
                </w:rPrChange>
              </w:rPr>
              <w:pPrChange w:id="1879" w:author="Microsoft account" w:date="2021-05-25T22:50:00Z">
                <w:pPr>
                  <w:jc w:val="center"/>
                </w:pPr>
              </w:pPrChange>
            </w:pPr>
          </w:p>
        </w:tc>
        <w:tc>
          <w:tcPr>
            <w:tcW w:w="1290" w:type="dxa"/>
            <w:vAlign w:val="center"/>
            <w:tcPrChange w:id="1880" w:author="Microsoft account" w:date="2021-05-23T20:44:00Z">
              <w:tcPr>
                <w:tcW w:w="1423" w:type="dxa"/>
                <w:vAlign w:val="center"/>
              </w:tcPr>
            </w:tcPrChange>
          </w:tcPr>
          <w:p w14:paraId="2D0332A3" w14:textId="77777777" w:rsidR="00277069" w:rsidRPr="00B63363" w:rsidRDefault="00277069" w:rsidP="00E75A46">
            <w:pPr>
              <w:jc w:val="both"/>
              <w:rPr>
                <w:ins w:id="1881" w:author="Rashed Hasan" w:date="2021-05-15T13:15:00Z"/>
                <w:rFonts w:ascii="Times New Roman" w:hAnsi="Times New Roman" w:cs="Times New Roman"/>
                <w:b/>
                <w:sz w:val="18"/>
                <w:szCs w:val="18"/>
                <w:rPrChange w:id="1882" w:author="Rashed Hasan" w:date="2021-05-15T13:19:00Z">
                  <w:rPr>
                    <w:ins w:id="1883" w:author="Rashed Hasan" w:date="2021-05-15T13:15:00Z"/>
                    <w:rFonts w:ascii="Times New Roman" w:hAnsi="Times New Roman" w:cs="Times New Roman"/>
                    <w:b/>
                    <w:sz w:val="20"/>
                    <w:szCs w:val="20"/>
                  </w:rPr>
                </w:rPrChange>
              </w:rPr>
              <w:pPrChange w:id="1884" w:author="Microsoft account" w:date="2021-05-25T22:50:00Z">
                <w:pPr>
                  <w:jc w:val="center"/>
                </w:pPr>
              </w:pPrChange>
            </w:pPr>
            <w:ins w:id="1885" w:author="Rashed Hasan" w:date="2021-05-15T13:15:00Z">
              <w:r w:rsidRPr="00B63363">
                <w:rPr>
                  <w:rFonts w:ascii="Times New Roman" w:hAnsi="Times New Roman" w:cs="Times New Roman"/>
                  <w:b/>
                  <w:sz w:val="18"/>
                  <w:szCs w:val="18"/>
                  <w:rPrChange w:id="1886" w:author="Rashed Hasan" w:date="2021-05-15T13:19:00Z">
                    <w:rPr>
                      <w:rFonts w:ascii="Times New Roman" w:hAnsi="Times New Roman" w:cs="Times New Roman"/>
                      <w:b/>
                      <w:sz w:val="20"/>
                      <w:szCs w:val="20"/>
                    </w:rPr>
                  </w:rPrChange>
                </w:rPr>
                <w:t>Yes</w:t>
              </w:r>
            </w:ins>
          </w:p>
        </w:tc>
        <w:tc>
          <w:tcPr>
            <w:tcW w:w="1448" w:type="dxa"/>
            <w:vAlign w:val="center"/>
            <w:tcPrChange w:id="1887" w:author="Microsoft account" w:date="2021-05-23T20:44:00Z">
              <w:tcPr>
                <w:tcW w:w="1557" w:type="dxa"/>
                <w:vAlign w:val="center"/>
              </w:tcPr>
            </w:tcPrChange>
          </w:tcPr>
          <w:p w14:paraId="6EBA6D61" w14:textId="77777777" w:rsidR="00277069" w:rsidRPr="00B63363" w:rsidRDefault="00277069" w:rsidP="00E75A46">
            <w:pPr>
              <w:jc w:val="both"/>
              <w:rPr>
                <w:ins w:id="1888" w:author="Rashed Hasan" w:date="2021-05-15T13:15:00Z"/>
                <w:rFonts w:ascii="Times New Roman" w:hAnsi="Times New Roman" w:cs="Times New Roman"/>
                <w:b/>
                <w:sz w:val="18"/>
                <w:szCs w:val="18"/>
                <w:rPrChange w:id="1889" w:author="Rashed Hasan" w:date="2021-05-15T13:19:00Z">
                  <w:rPr>
                    <w:ins w:id="1890" w:author="Rashed Hasan" w:date="2021-05-15T13:15:00Z"/>
                    <w:rFonts w:ascii="Times New Roman" w:hAnsi="Times New Roman" w:cs="Times New Roman"/>
                    <w:b/>
                    <w:sz w:val="20"/>
                    <w:szCs w:val="20"/>
                  </w:rPr>
                </w:rPrChange>
              </w:rPr>
              <w:pPrChange w:id="1891" w:author="Microsoft account" w:date="2021-05-25T22:50:00Z">
                <w:pPr>
                  <w:jc w:val="center"/>
                </w:pPr>
              </w:pPrChange>
            </w:pPr>
            <w:ins w:id="1892" w:author="Rashed Hasan" w:date="2021-05-15T13:15:00Z">
              <w:r w:rsidRPr="00B63363">
                <w:rPr>
                  <w:rFonts w:ascii="Times New Roman" w:hAnsi="Times New Roman" w:cs="Times New Roman"/>
                  <w:b/>
                  <w:sz w:val="18"/>
                  <w:szCs w:val="18"/>
                  <w:rPrChange w:id="1893" w:author="Rashed Hasan" w:date="2021-05-15T13:19:00Z">
                    <w:rPr>
                      <w:rFonts w:ascii="Times New Roman" w:hAnsi="Times New Roman" w:cs="Times New Roman"/>
                      <w:b/>
                      <w:sz w:val="20"/>
                      <w:szCs w:val="20"/>
                    </w:rPr>
                  </w:rPrChange>
                </w:rPr>
                <w:t>No</w:t>
              </w:r>
            </w:ins>
          </w:p>
        </w:tc>
        <w:tc>
          <w:tcPr>
            <w:tcW w:w="1230" w:type="dxa"/>
            <w:vMerge/>
            <w:vAlign w:val="center"/>
            <w:tcPrChange w:id="1894" w:author="Microsoft account" w:date="2021-05-23T20:44:00Z">
              <w:tcPr>
                <w:tcW w:w="996" w:type="dxa"/>
                <w:vMerge/>
                <w:vAlign w:val="center"/>
              </w:tcPr>
            </w:tcPrChange>
          </w:tcPr>
          <w:p w14:paraId="01031E19" w14:textId="77777777" w:rsidR="00277069" w:rsidRPr="00B63363" w:rsidRDefault="00277069" w:rsidP="00E75A46">
            <w:pPr>
              <w:jc w:val="both"/>
              <w:rPr>
                <w:ins w:id="1895" w:author="Rashed Hasan" w:date="2021-05-15T13:15:00Z"/>
                <w:rFonts w:ascii="Times New Roman" w:hAnsi="Times New Roman" w:cs="Times New Roman"/>
                <w:sz w:val="18"/>
                <w:szCs w:val="18"/>
                <w:rPrChange w:id="1896" w:author="Rashed Hasan" w:date="2021-05-15T13:19:00Z">
                  <w:rPr>
                    <w:ins w:id="1897" w:author="Rashed Hasan" w:date="2021-05-15T13:15:00Z"/>
                    <w:rFonts w:ascii="Times New Roman" w:hAnsi="Times New Roman" w:cs="Times New Roman"/>
                    <w:sz w:val="20"/>
                    <w:szCs w:val="20"/>
                  </w:rPr>
                </w:rPrChange>
              </w:rPr>
              <w:pPrChange w:id="1898" w:author="Microsoft account" w:date="2021-05-25T22:50:00Z">
                <w:pPr>
                  <w:jc w:val="center"/>
                </w:pPr>
              </w:pPrChange>
            </w:pPr>
          </w:p>
        </w:tc>
      </w:tr>
      <w:tr w:rsidR="00277069" w:rsidRPr="00B63363" w14:paraId="04C067DE" w14:textId="77777777" w:rsidTr="0020300A">
        <w:trPr>
          <w:trHeight w:val="161"/>
          <w:jc w:val="center"/>
          <w:ins w:id="1899" w:author="Rashed Hasan" w:date="2021-05-15T13:15:00Z"/>
          <w:trPrChange w:id="1900" w:author="Microsoft account" w:date="2021-05-23T20:44:00Z">
            <w:trPr>
              <w:trHeight w:val="175"/>
              <w:jc w:val="center"/>
            </w:trPr>
          </w:trPrChange>
        </w:trPr>
        <w:tc>
          <w:tcPr>
            <w:tcW w:w="1802" w:type="dxa"/>
            <w:vMerge/>
            <w:tcBorders>
              <w:bottom w:val="single" w:sz="4" w:space="0" w:color="auto"/>
            </w:tcBorders>
            <w:vAlign w:val="center"/>
            <w:tcPrChange w:id="1901" w:author="Microsoft account" w:date="2021-05-23T20:44:00Z">
              <w:tcPr>
                <w:tcW w:w="2052" w:type="dxa"/>
                <w:vMerge/>
                <w:tcBorders>
                  <w:bottom w:val="single" w:sz="4" w:space="0" w:color="auto"/>
                </w:tcBorders>
                <w:vAlign w:val="center"/>
              </w:tcPr>
            </w:tcPrChange>
          </w:tcPr>
          <w:p w14:paraId="5D15E6CF" w14:textId="77777777" w:rsidR="00277069" w:rsidRPr="00B63363" w:rsidRDefault="00277069" w:rsidP="00E75A46">
            <w:pPr>
              <w:jc w:val="both"/>
              <w:rPr>
                <w:ins w:id="1902" w:author="Rashed Hasan" w:date="2021-05-15T13:15:00Z"/>
                <w:rFonts w:ascii="Times New Roman" w:hAnsi="Times New Roman" w:cs="Times New Roman"/>
                <w:sz w:val="18"/>
                <w:szCs w:val="18"/>
                <w:rPrChange w:id="1903" w:author="Rashed Hasan" w:date="2021-05-15T13:19:00Z">
                  <w:rPr>
                    <w:ins w:id="1904" w:author="Rashed Hasan" w:date="2021-05-15T13:15:00Z"/>
                    <w:rFonts w:ascii="Times New Roman" w:hAnsi="Times New Roman" w:cs="Times New Roman"/>
                    <w:sz w:val="20"/>
                    <w:szCs w:val="20"/>
                  </w:rPr>
                </w:rPrChange>
              </w:rPr>
              <w:pPrChange w:id="1905" w:author="Microsoft account" w:date="2021-05-25T22:50:00Z">
                <w:pPr>
                  <w:jc w:val="center"/>
                </w:pPr>
              </w:pPrChange>
            </w:pPr>
          </w:p>
        </w:tc>
        <w:tc>
          <w:tcPr>
            <w:tcW w:w="1381" w:type="dxa"/>
            <w:tcBorders>
              <w:bottom w:val="single" w:sz="4" w:space="0" w:color="auto"/>
            </w:tcBorders>
            <w:vAlign w:val="center"/>
            <w:tcPrChange w:id="1906" w:author="Microsoft account" w:date="2021-05-23T20:44:00Z">
              <w:tcPr>
                <w:tcW w:w="1557" w:type="dxa"/>
                <w:tcBorders>
                  <w:bottom w:val="single" w:sz="4" w:space="0" w:color="auto"/>
                </w:tcBorders>
                <w:vAlign w:val="center"/>
              </w:tcPr>
            </w:tcPrChange>
          </w:tcPr>
          <w:p w14:paraId="2C44797A" w14:textId="77777777" w:rsidR="00277069" w:rsidRPr="00B63363" w:rsidRDefault="00277069" w:rsidP="00E75A46">
            <w:pPr>
              <w:jc w:val="both"/>
              <w:rPr>
                <w:ins w:id="1907" w:author="Rashed Hasan" w:date="2021-05-15T13:15:00Z"/>
                <w:rFonts w:ascii="Times New Roman" w:hAnsi="Times New Roman" w:cs="Times New Roman"/>
                <w:b/>
                <w:sz w:val="18"/>
                <w:szCs w:val="18"/>
                <w:rPrChange w:id="1908" w:author="Rashed Hasan" w:date="2021-05-15T13:19:00Z">
                  <w:rPr>
                    <w:ins w:id="1909" w:author="Rashed Hasan" w:date="2021-05-15T13:15:00Z"/>
                    <w:rFonts w:ascii="Times New Roman" w:hAnsi="Times New Roman" w:cs="Times New Roman"/>
                    <w:b/>
                    <w:sz w:val="20"/>
                    <w:szCs w:val="20"/>
                  </w:rPr>
                </w:rPrChange>
              </w:rPr>
              <w:pPrChange w:id="1910" w:author="Microsoft account" w:date="2021-05-25T22:50:00Z">
                <w:pPr>
                  <w:jc w:val="center"/>
                </w:pPr>
              </w:pPrChange>
            </w:pPr>
            <w:ins w:id="1911" w:author="Rashed Hasan" w:date="2021-05-15T13:15:00Z">
              <w:r w:rsidRPr="00B63363">
                <w:rPr>
                  <w:rFonts w:ascii="Times New Roman" w:hAnsi="Times New Roman" w:cs="Times New Roman"/>
                  <w:b/>
                  <w:sz w:val="18"/>
                  <w:szCs w:val="18"/>
                  <w:rPrChange w:id="1912" w:author="Rashed Hasan" w:date="2021-05-15T13:19:00Z">
                    <w:rPr>
                      <w:rFonts w:ascii="Times New Roman" w:hAnsi="Times New Roman" w:cs="Times New Roman"/>
                      <w:b/>
                      <w:sz w:val="20"/>
                      <w:szCs w:val="20"/>
                    </w:rPr>
                  </w:rPrChange>
                </w:rPr>
                <w:t>N (%)</w:t>
              </w:r>
            </w:ins>
          </w:p>
        </w:tc>
        <w:tc>
          <w:tcPr>
            <w:tcW w:w="1381" w:type="dxa"/>
            <w:tcBorders>
              <w:bottom w:val="single" w:sz="4" w:space="0" w:color="auto"/>
            </w:tcBorders>
            <w:vAlign w:val="center"/>
            <w:tcPrChange w:id="1913" w:author="Microsoft account" w:date="2021-05-23T20:44:00Z">
              <w:tcPr>
                <w:tcW w:w="1557" w:type="dxa"/>
                <w:tcBorders>
                  <w:bottom w:val="single" w:sz="4" w:space="0" w:color="auto"/>
                </w:tcBorders>
                <w:vAlign w:val="center"/>
              </w:tcPr>
            </w:tcPrChange>
          </w:tcPr>
          <w:p w14:paraId="59F514D6" w14:textId="77777777" w:rsidR="00277069" w:rsidRPr="00B63363" w:rsidRDefault="00277069" w:rsidP="00E75A46">
            <w:pPr>
              <w:jc w:val="both"/>
              <w:rPr>
                <w:ins w:id="1914" w:author="Rashed Hasan" w:date="2021-05-15T13:15:00Z"/>
                <w:rFonts w:ascii="Times New Roman" w:hAnsi="Times New Roman" w:cs="Times New Roman"/>
                <w:b/>
                <w:sz w:val="18"/>
                <w:szCs w:val="18"/>
                <w:rPrChange w:id="1915" w:author="Rashed Hasan" w:date="2021-05-15T13:19:00Z">
                  <w:rPr>
                    <w:ins w:id="1916" w:author="Rashed Hasan" w:date="2021-05-15T13:15:00Z"/>
                    <w:rFonts w:ascii="Times New Roman" w:hAnsi="Times New Roman" w:cs="Times New Roman"/>
                    <w:b/>
                    <w:sz w:val="20"/>
                    <w:szCs w:val="20"/>
                  </w:rPr>
                </w:rPrChange>
              </w:rPr>
              <w:pPrChange w:id="1917" w:author="Microsoft account" w:date="2021-05-25T22:50:00Z">
                <w:pPr>
                  <w:jc w:val="center"/>
                </w:pPr>
              </w:pPrChange>
            </w:pPr>
            <w:ins w:id="1918" w:author="Rashed Hasan" w:date="2021-05-15T13:15:00Z">
              <w:r w:rsidRPr="00B63363">
                <w:rPr>
                  <w:rFonts w:ascii="Times New Roman" w:hAnsi="Times New Roman" w:cs="Times New Roman"/>
                  <w:b/>
                  <w:sz w:val="18"/>
                  <w:szCs w:val="18"/>
                  <w:rPrChange w:id="1919" w:author="Rashed Hasan" w:date="2021-05-15T13:19:00Z">
                    <w:rPr>
                      <w:rFonts w:ascii="Times New Roman" w:hAnsi="Times New Roman" w:cs="Times New Roman"/>
                      <w:b/>
                      <w:sz w:val="20"/>
                      <w:szCs w:val="20"/>
                    </w:rPr>
                  </w:rPrChange>
                </w:rPr>
                <w:t>N (%)</w:t>
              </w:r>
            </w:ins>
          </w:p>
        </w:tc>
        <w:tc>
          <w:tcPr>
            <w:tcW w:w="1230" w:type="dxa"/>
            <w:vMerge/>
            <w:tcBorders>
              <w:bottom w:val="single" w:sz="4" w:space="0" w:color="auto"/>
            </w:tcBorders>
            <w:vAlign w:val="center"/>
            <w:tcPrChange w:id="1920" w:author="Microsoft account" w:date="2021-05-23T20:44:00Z">
              <w:tcPr>
                <w:tcW w:w="995" w:type="dxa"/>
                <w:vMerge/>
                <w:tcBorders>
                  <w:bottom w:val="single" w:sz="4" w:space="0" w:color="auto"/>
                </w:tcBorders>
                <w:vAlign w:val="center"/>
              </w:tcPr>
            </w:tcPrChange>
          </w:tcPr>
          <w:p w14:paraId="2A2D3594" w14:textId="77777777" w:rsidR="00277069" w:rsidRPr="00B63363" w:rsidRDefault="00277069" w:rsidP="00E75A46">
            <w:pPr>
              <w:jc w:val="both"/>
              <w:rPr>
                <w:ins w:id="1921" w:author="Rashed Hasan" w:date="2021-05-15T13:15:00Z"/>
                <w:rFonts w:ascii="Times New Roman" w:hAnsi="Times New Roman" w:cs="Times New Roman"/>
                <w:sz w:val="18"/>
                <w:szCs w:val="18"/>
                <w:rPrChange w:id="1922" w:author="Rashed Hasan" w:date="2021-05-15T13:19:00Z">
                  <w:rPr>
                    <w:ins w:id="1923" w:author="Rashed Hasan" w:date="2021-05-15T13:15:00Z"/>
                    <w:rFonts w:ascii="Times New Roman" w:hAnsi="Times New Roman" w:cs="Times New Roman"/>
                    <w:sz w:val="20"/>
                    <w:szCs w:val="20"/>
                  </w:rPr>
                </w:rPrChange>
              </w:rPr>
              <w:pPrChange w:id="1924" w:author="Microsoft account" w:date="2021-05-25T22:50:00Z">
                <w:pPr>
                  <w:jc w:val="center"/>
                </w:pPr>
              </w:pPrChange>
            </w:pPr>
          </w:p>
        </w:tc>
        <w:tc>
          <w:tcPr>
            <w:tcW w:w="1290" w:type="dxa"/>
            <w:tcBorders>
              <w:bottom w:val="single" w:sz="4" w:space="0" w:color="auto"/>
            </w:tcBorders>
            <w:vAlign w:val="center"/>
            <w:tcPrChange w:id="1925" w:author="Microsoft account" w:date="2021-05-23T20:44:00Z">
              <w:tcPr>
                <w:tcW w:w="1423" w:type="dxa"/>
                <w:tcBorders>
                  <w:bottom w:val="single" w:sz="4" w:space="0" w:color="auto"/>
                </w:tcBorders>
                <w:vAlign w:val="center"/>
              </w:tcPr>
            </w:tcPrChange>
          </w:tcPr>
          <w:p w14:paraId="236D2E75" w14:textId="77777777" w:rsidR="00277069" w:rsidRPr="00B63363" w:rsidRDefault="00277069" w:rsidP="00E75A46">
            <w:pPr>
              <w:jc w:val="both"/>
              <w:rPr>
                <w:ins w:id="1926" w:author="Rashed Hasan" w:date="2021-05-15T13:15:00Z"/>
                <w:rFonts w:ascii="Times New Roman" w:hAnsi="Times New Roman" w:cs="Times New Roman"/>
                <w:b/>
                <w:sz w:val="18"/>
                <w:szCs w:val="18"/>
                <w:rPrChange w:id="1927" w:author="Rashed Hasan" w:date="2021-05-15T13:19:00Z">
                  <w:rPr>
                    <w:ins w:id="1928" w:author="Rashed Hasan" w:date="2021-05-15T13:15:00Z"/>
                    <w:rFonts w:ascii="Times New Roman" w:hAnsi="Times New Roman" w:cs="Times New Roman"/>
                    <w:b/>
                    <w:sz w:val="20"/>
                    <w:szCs w:val="20"/>
                  </w:rPr>
                </w:rPrChange>
              </w:rPr>
              <w:pPrChange w:id="1929" w:author="Microsoft account" w:date="2021-05-25T22:50:00Z">
                <w:pPr>
                  <w:jc w:val="center"/>
                </w:pPr>
              </w:pPrChange>
            </w:pPr>
            <w:ins w:id="1930" w:author="Rashed Hasan" w:date="2021-05-15T13:15:00Z">
              <w:r w:rsidRPr="00B63363">
                <w:rPr>
                  <w:rFonts w:ascii="Times New Roman" w:hAnsi="Times New Roman" w:cs="Times New Roman"/>
                  <w:b/>
                  <w:sz w:val="18"/>
                  <w:szCs w:val="18"/>
                  <w:rPrChange w:id="1931" w:author="Rashed Hasan" w:date="2021-05-15T13:19:00Z">
                    <w:rPr>
                      <w:rFonts w:ascii="Times New Roman" w:hAnsi="Times New Roman" w:cs="Times New Roman"/>
                      <w:b/>
                      <w:sz w:val="20"/>
                      <w:szCs w:val="20"/>
                    </w:rPr>
                  </w:rPrChange>
                </w:rPr>
                <w:t>N (%)</w:t>
              </w:r>
            </w:ins>
          </w:p>
        </w:tc>
        <w:tc>
          <w:tcPr>
            <w:tcW w:w="1448" w:type="dxa"/>
            <w:tcBorders>
              <w:bottom w:val="single" w:sz="4" w:space="0" w:color="auto"/>
            </w:tcBorders>
            <w:vAlign w:val="center"/>
            <w:tcPrChange w:id="1932" w:author="Microsoft account" w:date="2021-05-23T20:44:00Z">
              <w:tcPr>
                <w:tcW w:w="1557" w:type="dxa"/>
                <w:tcBorders>
                  <w:bottom w:val="single" w:sz="4" w:space="0" w:color="auto"/>
                </w:tcBorders>
                <w:vAlign w:val="center"/>
              </w:tcPr>
            </w:tcPrChange>
          </w:tcPr>
          <w:p w14:paraId="2E9C011E" w14:textId="77777777" w:rsidR="00277069" w:rsidRPr="00B63363" w:rsidRDefault="00277069" w:rsidP="00E75A46">
            <w:pPr>
              <w:jc w:val="both"/>
              <w:rPr>
                <w:ins w:id="1933" w:author="Rashed Hasan" w:date="2021-05-15T13:15:00Z"/>
                <w:rFonts w:ascii="Times New Roman" w:hAnsi="Times New Roman" w:cs="Times New Roman"/>
                <w:b/>
                <w:sz w:val="18"/>
                <w:szCs w:val="18"/>
                <w:rPrChange w:id="1934" w:author="Rashed Hasan" w:date="2021-05-15T13:19:00Z">
                  <w:rPr>
                    <w:ins w:id="1935" w:author="Rashed Hasan" w:date="2021-05-15T13:15:00Z"/>
                    <w:rFonts w:ascii="Times New Roman" w:hAnsi="Times New Roman" w:cs="Times New Roman"/>
                    <w:b/>
                    <w:sz w:val="20"/>
                    <w:szCs w:val="20"/>
                  </w:rPr>
                </w:rPrChange>
              </w:rPr>
              <w:pPrChange w:id="1936" w:author="Microsoft account" w:date="2021-05-25T22:50:00Z">
                <w:pPr>
                  <w:jc w:val="center"/>
                </w:pPr>
              </w:pPrChange>
            </w:pPr>
            <w:ins w:id="1937" w:author="Rashed Hasan" w:date="2021-05-15T13:15:00Z">
              <w:r w:rsidRPr="00B63363">
                <w:rPr>
                  <w:rFonts w:ascii="Times New Roman" w:hAnsi="Times New Roman" w:cs="Times New Roman"/>
                  <w:b/>
                  <w:sz w:val="18"/>
                  <w:szCs w:val="18"/>
                  <w:rPrChange w:id="1938" w:author="Rashed Hasan" w:date="2021-05-15T13:19:00Z">
                    <w:rPr>
                      <w:rFonts w:ascii="Times New Roman" w:hAnsi="Times New Roman" w:cs="Times New Roman"/>
                      <w:b/>
                      <w:sz w:val="20"/>
                      <w:szCs w:val="20"/>
                    </w:rPr>
                  </w:rPrChange>
                </w:rPr>
                <w:t>N (%)</w:t>
              </w:r>
            </w:ins>
          </w:p>
        </w:tc>
        <w:tc>
          <w:tcPr>
            <w:tcW w:w="1230" w:type="dxa"/>
            <w:vMerge/>
            <w:tcBorders>
              <w:bottom w:val="single" w:sz="4" w:space="0" w:color="auto"/>
            </w:tcBorders>
            <w:vAlign w:val="center"/>
            <w:tcPrChange w:id="1939" w:author="Microsoft account" w:date="2021-05-23T20:44:00Z">
              <w:tcPr>
                <w:tcW w:w="996" w:type="dxa"/>
                <w:vMerge/>
                <w:tcBorders>
                  <w:bottom w:val="single" w:sz="4" w:space="0" w:color="auto"/>
                </w:tcBorders>
                <w:vAlign w:val="center"/>
              </w:tcPr>
            </w:tcPrChange>
          </w:tcPr>
          <w:p w14:paraId="31E3A1BC" w14:textId="77777777" w:rsidR="00277069" w:rsidRPr="00B63363" w:rsidRDefault="00277069" w:rsidP="00E75A46">
            <w:pPr>
              <w:jc w:val="both"/>
              <w:rPr>
                <w:ins w:id="1940" w:author="Rashed Hasan" w:date="2021-05-15T13:15:00Z"/>
                <w:rFonts w:ascii="Times New Roman" w:hAnsi="Times New Roman" w:cs="Times New Roman"/>
                <w:sz w:val="18"/>
                <w:szCs w:val="18"/>
                <w:rPrChange w:id="1941" w:author="Rashed Hasan" w:date="2021-05-15T13:19:00Z">
                  <w:rPr>
                    <w:ins w:id="1942" w:author="Rashed Hasan" w:date="2021-05-15T13:15:00Z"/>
                    <w:rFonts w:ascii="Times New Roman" w:hAnsi="Times New Roman" w:cs="Times New Roman"/>
                    <w:sz w:val="20"/>
                    <w:szCs w:val="20"/>
                  </w:rPr>
                </w:rPrChange>
              </w:rPr>
              <w:pPrChange w:id="1943" w:author="Microsoft account" w:date="2021-05-25T22:50:00Z">
                <w:pPr>
                  <w:jc w:val="center"/>
                </w:pPr>
              </w:pPrChange>
            </w:pPr>
          </w:p>
        </w:tc>
      </w:tr>
      <w:tr w:rsidR="00277069" w:rsidRPr="00B63363" w14:paraId="6BCACA27" w14:textId="77777777" w:rsidTr="00277069">
        <w:trPr>
          <w:trHeight w:val="161"/>
          <w:jc w:val="center"/>
          <w:ins w:id="1944" w:author="Rashed Hasan" w:date="2021-05-15T13:15:00Z"/>
          <w:trPrChange w:id="1945" w:author="Rashed Hasan" w:date="2021-05-15T13:16:00Z">
            <w:trPr>
              <w:trHeight w:val="175"/>
              <w:jc w:val="center"/>
            </w:trPr>
          </w:trPrChange>
        </w:trPr>
        <w:tc>
          <w:tcPr>
            <w:tcW w:w="9762" w:type="dxa"/>
            <w:gridSpan w:val="7"/>
            <w:tcBorders>
              <w:top w:val="single" w:sz="4" w:space="0" w:color="auto"/>
              <w:bottom w:val="nil"/>
            </w:tcBorders>
            <w:vAlign w:val="center"/>
            <w:tcPrChange w:id="1946" w:author="Rashed Hasan" w:date="2021-05-15T13:16:00Z">
              <w:tcPr>
                <w:tcW w:w="10137" w:type="dxa"/>
                <w:gridSpan w:val="7"/>
                <w:tcBorders>
                  <w:top w:val="single" w:sz="4" w:space="0" w:color="auto"/>
                  <w:bottom w:val="nil"/>
                </w:tcBorders>
                <w:vAlign w:val="center"/>
              </w:tcPr>
            </w:tcPrChange>
          </w:tcPr>
          <w:p w14:paraId="645D5676" w14:textId="77777777" w:rsidR="00277069" w:rsidRPr="00B63363" w:rsidRDefault="00277069" w:rsidP="00E75A46">
            <w:pPr>
              <w:jc w:val="both"/>
              <w:rPr>
                <w:ins w:id="1947" w:author="Rashed Hasan" w:date="2021-05-15T13:15:00Z"/>
                <w:rFonts w:ascii="Times New Roman" w:hAnsi="Times New Roman" w:cs="Times New Roman"/>
                <w:i/>
                <w:sz w:val="18"/>
                <w:szCs w:val="18"/>
                <w:rPrChange w:id="1948" w:author="Rashed Hasan" w:date="2021-05-15T13:19:00Z">
                  <w:rPr>
                    <w:ins w:id="1949" w:author="Rashed Hasan" w:date="2021-05-15T13:15:00Z"/>
                    <w:rFonts w:ascii="Times New Roman" w:hAnsi="Times New Roman" w:cs="Times New Roman"/>
                    <w:i/>
                    <w:sz w:val="20"/>
                    <w:szCs w:val="20"/>
                  </w:rPr>
                </w:rPrChange>
              </w:rPr>
              <w:pPrChange w:id="1950" w:author="Microsoft account" w:date="2021-05-25T22:50:00Z">
                <w:pPr/>
              </w:pPrChange>
            </w:pPr>
            <w:ins w:id="1951" w:author="Rashed Hasan" w:date="2021-05-15T13:15:00Z">
              <w:r w:rsidRPr="00B63363">
                <w:rPr>
                  <w:rFonts w:ascii="Times New Roman" w:hAnsi="Times New Roman" w:cs="Times New Roman"/>
                  <w:b/>
                  <w:i/>
                  <w:sz w:val="18"/>
                  <w:szCs w:val="18"/>
                  <w:rPrChange w:id="1952" w:author="Rashed Hasan" w:date="2021-05-15T13:19:00Z">
                    <w:rPr>
                      <w:rFonts w:ascii="Times New Roman" w:hAnsi="Times New Roman" w:cs="Times New Roman"/>
                      <w:b/>
                      <w:i/>
                      <w:sz w:val="20"/>
                      <w:szCs w:val="20"/>
                    </w:rPr>
                  </w:rPrChange>
                </w:rPr>
                <w:t>Age of child</w:t>
              </w:r>
            </w:ins>
          </w:p>
        </w:tc>
      </w:tr>
      <w:tr w:rsidR="00277069" w:rsidRPr="00B63363" w14:paraId="30D8BEF5" w14:textId="77777777" w:rsidTr="0020300A">
        <w:trPr>
          <w:trHeight w:val="250"/>
          <w:jc w:val="center"/>
          <w:ins w:id="1953" w:author="Rashed Hasan" w:date="2021-05-15T13:15:00Z"/>
          <w:trPrChange w:id="1954" w:author="Microsoft account" w:date="2021-05-23T20:44:00Z">
            <w:trPr>
              <w:trHeight w:val="272"/>
              <w:jc w:val="center"/>
            </w:trPr>
          </w:trPrChange>
        </w:trPr>
        <w:tc>
          <w:tcPr>
            <w:tcW w:w="1802" w:type="dxa"/>
            <w:tcBorders>
              <w:top w:val="nil"/>
            </w:tcBorders>
            <w:vAlign w:val="center"/>
            <w:tcPrChange w:id="1955" w:author="Microsoft account" w:date="2021-05-23T20:44:00Z">
              <w:tcPr>
                <w:tcW w:w="2052" w:type="dxa"/>
                <w:tcBorders>
                  <w:top w:val="nil"/>
                </w:tcBorders>
                <w:vAlign w:val="center"/>
              </w:tcPr>
            </w:tcPrChange>
          </w:tcPr>
          <w:p w14:paraId="5DBA197A" w14:textId="77777777" w:rsidR="00277069" w:rsidRPr="00B63363" w:rsidRDefault="00277069" w:rsidP="00E75A46">
            <w:pPr>
              <w:jc w:val="both"/>
              <w:rPr>
                <w:ins w:id="1956" w:author="Rashed Hasan" w:date="2021-05-15T13:15:00Z"/>
                <w:rFonts w:ascii="Times New Roman" w:hAnsi="Times New Roman" w:cs="Times New Roman"/>
                <w:bCs/>
                <w:sz w:val="18"/>
                <w:szCs w:val="18"/>
                <w:rPrChange w:id="1957" w:author="Rashed Hasan" w:date="2021-05-15T13:19:00Z">
                  <w:rPr>
                    <w:ins w:id="1958" w:author="Rashed Hasan" w:date="2021-05-15T13:15:00Z"/>
                    <w:rFonts w:ascii="Times New Roman" w:hAnsi="Times New Roman" w:cs="Times New Roman"/>
                    <w:bCs/>
                    <w:sz w:val="20"/>
                    <w:szCs w:val="20"/>
                  </w:rPr>
                </w:rPrChange>
              </w:rPr>
              <w:pPrChange w:id="1959" w:author="Microsoft account" w:date="2021-05-25T22:50:00Z">
                <w:pPr>
                  <w:jc w:val="center"/>
                </w:pPr>
              </w:pPrChange>
            </w:pPr>
            <w:ins w:id="1960" w:author="Rashed Hasan" w:date="2021-05-15T13:15:00Z">
              <w:r w:rsidRPr="00B63363">
                <w:rPr>
                  <w:rFonts w:ascii="Times New Roman" w:hAnsi="Times New Roman" w:cs="Times New Roman"/>
                  <w:bCs/>
                  <w:sz w:val="18"/>
                  <w:szCs w:val="18"/>
                  <w:rPrChange w:id="1961" w:author="Rashed Hasan" w:date="2021-05-15T13:19:00Z">
                    <w:rPr>
                      <w:rFonts w:ascii="Times New Roman" w:hAnsi="Times New Roman" w:cs="Times New Roman"/>
                      <w:bCs/>
                      <w:sz w:val="20"/>
                      <w:szCs w:val="20"/>
                    </w:rPr>
                  </w:rPrChange>
                </w:rPr>
                <w:t>3</w:t>
              </w:r>
            </w:ins>
          </w:p>
        </w:tc>
        <w:tc>
          <w:tcPr>
            <w:tcW w:w="1381" w:type="dxa"/>
            <w:tcBorders>
              <w:top w:val="nil"/>
            </w:tcBorders>
            <w:vAlign w:val="center"/>
            <w:tcPrChange w:id="1962" w:author="Microsoft account" w:date="2021-05-23T20:44:00Z">
              <w:tcPr>
                <w:tcW w:w="1557" w:type="dxa"/>
                <w:tcBorders>
                  <w:top w:val="nil"/>
                </w:tcBorders>
                <w:vAlign w:val="center"/>
              </w:tcPr>
            </w:tcPrChange>
          </w:tcPr>
          <w:p w14:paraId="477038F5" w14:textId="77777777" w:rsidR="00277069" w:rsidRPr="00B63363" w:rsidRDefault="00277069" w:rsidP="00E75A46">
            <w:pPr>
              <w:jc w:val="both"/>
              <w:rPr>
                <w:ins w:id="1963" w:author="Rashed Hasan" w:date="2021-05-15T13:15:00Z"/>
                <w:rFonts w:ascii="Times New Roman" w:hAnsi="Times New Roman" w:cs="Times New Roman"/>
                <w:bCs/>
                <w:sz w:val="18"/>
                <w:szCs w:val="18"/>
                <w:rPrChange w:id="1964" w:author="Rashed Hasan" w:date="2021-05-15T13:19:00Z">
                  <w:rPr>
                    <w:ins w:id="1965" w:author="Rashed Hasan" w:date="2021-05-15T13:15:00Z"/>
                    <w:rFonts w:ascii="Times New Roman" w:hAnsi="Times New Roman" w:cs="Times New Roman"/>
                    <w:bCs/>
                    <w:sz w:val="20"/>
                    <w:szCs w:val="20"/>
                  </w:rPr>
                </w:rPrChange>
              </w:rPr>
              <w:pPrChange w:id="1966" w:author="Microsoft account" w:date="2021-05-25T22:50:00Z">
                <w:pPr>
                  <w:jc w:val="center"/>
                </w:pPr>
              </w:pPrChange>
            </w:pPr>
            <w:ins w:id="1967" w:author="Rashed Hasan" w:date="2021-05-15T13:15:00Z">
              <w:r w:rsidRPr="00B63363">
                <w:rPr>
                  <w:rFonts w:ascii="Times New Roman" w:hAnsi="Times New Roman" w:cs="Times New Roman"/>
                  <w:bCs/>
                  <w:sz w:val="18"/>
                  <w:szCs w:val="18"/>
                  <w:rPrChange w:id="1968" w:author="Rashed Hasan" w:date="2021-05-15T13:19:00Z">
                    <w:rPr>
                      <w:rFonts w:ascii="Times New Roman" w:hAnsi="Times New Roman" w:cs="Times New Roman"/>
                      <w:bCs/>
                      <w:sz w:val="20"/>
                      <w:szCs w:val="20"/>
                    </w:rPr>
                  </w:rPrChange>
                </w:rPr>
                <w:t>2392 (59.46)</w:t>
              </w:r>
            </w:ins>
          </w:p>
        </w:tc>
        <w:tc>
          <w:tcPr>
            <w:tcW w:w="1381" w:type="dxa"/>
            <w:tcBorders>
              <w:top w:val="nil"/>
            </w:tcBorders>
            <w:vAlign w:val="center"/>
            <w:tcPrChange w:id="1969" w:author="Microsoft account" w:date="2021-05-23T20:44:00Z">
              <w:tcPr>
                <w:tcW w:w="1557" w:type="dxa"/>
                <w:tcBorders>
                  <w:top w:val="nil"/>
                </w:tcBorders>
                <w:vAlign w:val="center"/>
              </w:tcPr>
            </w:tcPrChange>
          </w:tcPr>
          <w:p w14:paraId="3745EE77" w14:textId="77777777" w:rsidR="00277069" w:rsidRPr="00B63363" w:rsidRDefault="00277069" w:rsidP="00E75A46">
            <w:pPr>
              <w:jc w:val="both"/>
              <w:rPr>
                <w:ins w:id="1970" w:author="Rashed Hasan" w:date="2021-05-15T13:15:00Z"/>
                <w:rFonts w:ascii="Times New Roman" w:hAnsi="Times New Roman" w:cs="Times New Roman"/>
                <w:bCs/>
                <w:sz w:val="18"/>
                <w:szCs w:val="18"/>
                <w:rPrChange w:id="1971" w:author="Rashed Hasan" w:date="2021-05-15T13:19:00Z">
                  <w:rPr>
                    <w:ins w:id="1972" w:author="Rashed Hasan" w:date="2021-05-15T13:15:00Z"/>
                    <w:rFonts w:ascii="Times New Roman" w:hAnsi="Times New Roman" w:cs="Times New Roman"/>
                    <w:bCs/>
                    <w:sz w:val="20"/>
                    <w:szCs w:val="20"/>
                  </w:rPr>
                </w:rPrChange>
              </w:rPr>
              <w:pPrChange w:id="1973" w:author="Microsoft account" w:date="2021-05-25T22:50:00Z">
                <w:pPr>
                  <w:jc w:val="center"/>
                </w:pPr>
              </w:pPrChange>
            </w:pPr>
            <w:ins w:id="1974" w:author="Rashed Hasan" w:date="2021-05-15T13:15:00Z">
              <w:r w:rsidRPr="00B63363">
                <w:rPr>
                  <w:rFonts w:ascii="Times New Roman" w:hAnsi="Times New Roman" w:cs="Times New Roman"/>
                  <w:bCs/>
                  <w:sz w:val="18"/>
                  <w:szCs w:val="18"/>
                  <w:rPrChange w:id="1975" w:author="Rashed Hasan" w:date="2021-05-15T13:19:00Z">
                    <w:rPr>
                      <w:rFonts w:ascii="Times New Roman" w:hAnsi="Times New Roman" w:cs="Times New Roman"/>
                      <w:bCs/>
                      <w:sz w:val="20"/>
                      <w:szCs w:val="20"/>
                    </w:rPr>
                  </w:rPrChange>
                </w:rPr>
                <w:t>1649(40.54)</w:t>
              </w:r>
            </w:ins>
          </w:p>
        </w:tc>
        <w:tc>
          <w:tcPr>
            <w:tcW w:w="1230" w:type="dxa"/>
            <w:vMerge w:val="restart"/>
            <w:tcBorders>
              <w:top w:val="nil"/>
            </w:tcBorders>
            <w:vAlign w:val="center"/>
            <w:tcPrChange w:id="1976" w:author="Microsoft account" w:date="2021-05-23T20:44:00Z">
              <w:tcPr>
                <w:tcW w:w="995" w:type="dxa"/>
                <w:vMerge w:val="restart"/>
                <w:tcBorders>
                  <w:top w:val="nil"/>
                </w:tcBorders>
                <w:vAlign w:val="center"/>
              </w:tcPr>
            </w:tcPrChange>
          </w:tcPr>
          <w:p w14:paraId="10DA0E72" w14:textId="77777777" w:rsidR="00277069" w:rsidRPr="00B63363" w:rsidRDefault="00277069" w:rsidP="00E75A46">
            <w:pPr>
              <w:jc w:val="both"/>
              <w:rPr>
                <w:ins w:id="1977" w:author="Rashed Hasan" w:date="2021-05-15T13:15:00Z"/>
                <w:rFonts w:ascii="Times New Roman" w:hAnsi="Times New Roman" w:cs="Times New Roman"/>
                <w:bCs/>
                <w:sz w:val="18"/>
                <w:szCs w:val="18"/>
                <w:rPrChange w:id="1978" w:author="Rashed Hasan" w:date="2021-05-15T13:19:00Z">
                  <w:rPr>
                    <w:ins w:id="1979" w:author="Rashed Hasan" w:date="2021-05-15T13:15:00Z"/>
                    <w:rFonts w:ascii="Times New Roman" w:hAnsi="Times New Roman" w:cs="Times New Roman"/>
                    <w:bCs/>
                    <w:sz w:val="20"/>
                    <w:szCs w:val="20"/>
                  </w:rPr>
                </w:rPrChange>
              </w:rPr>
              <w:pPrChange w:id="1980" w:author="Microsoft account" w:date="2021-05-25T22:50:00Z">
                <w:pPr>
                  <w:jc w:val="center"/>
                </w:pPr>
              </w:pPrChange>
            </w:pPr>
            <w:ins w:id="1981" w:author="Rashed Hasan" w:date="2021-05-15T13:15:00Z">
              <w:r w:rsidRPr="00B63363">
                <w:rPr>
                  <w:rFonts w:ascii="Times New Roman" w:hAnsi="Times New Roman" w:cs="Times New Roman"/>
                  <w:bCs/>
                  <w:sz w:val="18"/>
                  <w:szCs w:val="18"/>
                  <w:rPrChange w:id="1982" w:author="Rashed Hasan" w:date="2021-05-15T13:19:00Z">
                    <w:rPr>
                      <w:rFonts w:ascii="Times New Roman" w:hAnsi="Times New Roman" w:cs="Times New Roman"/>
                      <w:bCs/>
                      <w:sz w:val="20"/>
                      <w:szCs w:val="20"/>
                    </w:rPr>
                  </w:rPrChange>
                </w:rPr>
                <w:t>&lt;0.001</w:t>
              </w:r>
            </w:ins>
          </w:p>
        </w:tc>
        <w:tc>
          <w:tcPr>
            <w:tcW w:w="1290" w:type="dxa"/>
            <w:tcBorders>
              <w:top w:val="nil"/>
            </w:tcBorders>
            <w:vAlign w:val="center"/>
            <w:tcPrChange w:id="1983" w:author="Microsoft account" w:date="2021-05-23T20:44:00Z">
              <w:tcPr>
                <w:tcW w:w="1423" w:type="dxa"/>
                <w:tcBorders>
                  <w:top w:val="nil"/>
                </w:tcBorders>
                <w:vAlign w:val="center"/>
              </w:tcPr>
            </w:tcPrChange>
          </w:tcPr>
          <w:p w14:paraId="1868DC45" w14:textId="77777777" w:rsidR="00277069" w:rsidRPr="00B63363" w:rsidRDefault="00277069" w:rsidP="00E75A46">
            <w:pPr>
              <w:jc w:val="both"/>
              <w:rPr>
                <w:ins w:id="1984" w:author="Rashed Hasan" w:date="2021-05-15T13:15:00Z"/>
                <w:rFonts w:ascii="Times New Roman" w:hAnsi="Times New Roman" w:cs="Times New Roman"/>
                <w:bCs/>
                <w:sz w:val="18"/>
                <w:szCs w:val="18"/>
                <w:rPrChange w:id="1985" w:author="Rashed Hasan" w:date="2021-05-15T13:19:00Z">
                  <w:rPr>
                    <w:ins w:id="1986" w:author="Rashed Hasan" w:date="2021-05-15T13:15:00Z"/>
                    <w:rFonts w:ascii="Times New Roman" w:hAnsi="Times New Roman" w:cs="Times New Roman"/>
                    <w:bCs/>
                    <w:sz w:val="20"/>
                    <w:szCs w:val="20"/>
                  </w:rPr>
                </w:rPrChange>
              </w:rPr>
              <w:pPrChange w:id="1987" w:author="Microsoft account" w:date="2021-05-25T22:50:00Z">
                <w:pPr>
                  <w:jc w:val="center"/>
                </w:pPr>
              </w:pPrChange>
            </w:pPr>
            <w:ins w:id="1988" w:author="Rashed Hasan" w:date="2021-05-15T13:15:00Z">
              <w:r w:rsidRPr="00B63363">
                <w:rPr>
                  <w:rFonts w:ascii="Times New Roman" w:hAnsi="Times New Roman" w:cs="Times New Roman"/>
                  <w:bCs/>
                  <w:sz w:val="18"/>
                  <w:szCs w:val="18"/>
                  <w:rPrChange w:id="1989" w:author="Rashed Hasan" w:date="2021-05-15T13:19:00Z">
                    <w:rPr>
                      <w:rFonts w:ascii="Times New Roman" w:hAnsi="Times New Roman" w:cs="Times New Roman"/>
                      <w:bCs/>
                      <w:sz w:val="20"/>
                      <w:szCs w:val="20"/>
                    </w:rPr>
                  </w:rPrChange>
                </w:rPr>
                <w:t>3166 (68.72)</w:t>
              </w:r>
            </w:ins>
          </w:p>
        </w:tc>
        <w:tc>
          <w:tcPr>
            <w:tcW w:w="1448" w:type="dxa"/>
            <w:tcBorders>
              <w:top w:val="nil"/>
            </w:tcBorders>
            <w:vAlign w:val="center"/>
            <w:tcPrChange w:id="1990" w:author="Microsoft account" w:date="2021-05-23T20:44:00Z">
              <w:tcPr>
                <w:tcW w:w="1557" w:type="dxa"/>
                <w:tcBorders>
                  <w:top w:val="nil"/>
                </w:tcBorders>
                <w:vAlign w:val="center"/>
              </w:tcPr>
            </w:tcPrChange>
          </w:tcPr>
          <w:p w14:paraId="09D70708" w14:textId="77777777" w:rsidR="00277069" w:rsidRPr="00B63363" w:rsidRDefault="00277069" w:rsidP="00E75A46">
            <w:pPr>
              <w:jc w:val="both"/>
              <w:rPr>
                <w:ins w:id="1991" w:author="Rashed Hasan" w:date="2021-05-15T13:15:00Z"/>
                <w:rFonts w:ascii="Times New Roman" w:hAnsi="Times New Roman" w:cs="Times New Roman"/>
                <w:bCs/>
                <w:sz w:val="18"/>
                <w:szCs w:val="18"/>
                <w:rPrChange w:id="1992" w:author="Rashed Hasan" w:date="2021-05-15T13:19:00Z">
                  <w:rPr>
                    <w:ins w:id="1993" w:author="Rashed Hasan" w:date="2021-05-15T13:15:00Z"/>
                    <w:rFonts w:ascii="Times New Roman" w:hAnsi="Times New Roman" w:cs="Times New Roman"/>
                    <w:bCs/>
                    <w:sz w:val="20"/>
                    <w:szCs w:val="20"/>
                  </w:rPr>
                </w:rPrChange>
              </w:rPr>
              <w:pPrChange w:id="1994" w:author="Microsoft account" w:date="2021-05-25T22:50:00Z">
                <w:pPr>
                  <w:jc w:val="center"/>
                </w:pPr>
              </w:pPrChange>
            </w:pPr>
            <w:ins w:id="1995" w:author="Rashed Hasan" w:date="2021-05-15T13:15:00Z">
              <w:r w:rsidRPr="00B63363">
                <w:rPr>
                  <w:rFonts w:ascii="Times New Roman" w:hAnsi="Times New Roman" w:cs="Times New Roman"/>
                  <w:bCs/>
                  <w:sz w:val="18"/>
                  <w:szCs w:val="18"/>
                  <w:rPrChange w:id="1996" w:author="Rashed Hasan" w:date="2021-05-15T13:19:00Z">
                    <w:rPr>
                      <w:rFonts w:ascii="Times New Roman" w:hAnsi="Times New Roman" w:cs="Times New Roman"/>
                      <w:bCs/>
                      <w:sz w:val="20"/>
                      <w:szCs w:val="20"/>
                    </w:rPr>
                  </w:rPrChange>
                </w:rPr>
                <w:t>1584 (31.28)</w:t>
              </w:r>
            </w:ins>
          </w:p>
        </w:tc>
        <w:tc>
          <w:tcPr>
            <w:tcW w:w="1230" w:type="dxa"/>
            <w:vMerge w:val="restart"/>
            <w:tcBorders>
              <w:top w:val="nil"/>
            </w:tcBorders>
            <w:vAlign w:val="center"/>
            <w:tcPrChange w:id="1997" w:author="Microsoft account" w:date="2021-05-23T20:44:00Z">
              <w:tcPr>
                <w:tcW w:w="996" w:type="dxa"/>
                <w:vMerge w:val="restart"/>
                <w:tcBorders>
                  <w:top w:val="nil"/>
                </w:tcBorders>
                <w:vAlign w:val="center"/>
              </w:tcPr>
            </w:tcPrChange>
          </w:tcPr>
          <w:p w14:paraId="193567B8" w14:textId="77777777" w:rsidR="00277069" w:rsidRPr="00B63363" w:rsidRDefault="00277069" w:rsidP="00E75A46">
            <w:pPr>
              <w:jc w:val="both"/>
              <w:rPr>
                <w:ins w:id="1998" w:author="Rashed Hasan" w:date="2021-05-15T13:15:00Z"/>
                <w:rFonts w:ascii="Times New Roman" w:hAnsi="Times New Roman" w:cs="Times New Roman"/>
                <w:bCs/>
                <w:sz w:val="18"/>
                <w:szCs w:val="18"/>
                <w:rPrChange w:id="1999" w:author="Rashed Hasan" w:date="2021-05-15T13:19:00Z">
                  <w:rPr>
                    <w:ins w:id="2000" w:author="Rashed Hasan" w:date="2021-05-15T13:15:00Z"/>
                    <w:rFonts w:ascii="Times New Roman" w:hAnsi="Times New Roman" w:cs="Times New Roman"/>
                    <w:bCs/>
                    <w:sz w:val="20"/>
                    <w:szCs w:val="20"/>
                  </w:rPr>
                </w:rPrChange>
              </w:rPr>
              <w:pPrChange w:id="2001" w:author="Microsoft account" w:date="2021-05-25T22:50:00Z">
                <w:pPr>
                  <w:jc w:val="center"/>
                </w:pPr>
              </w:pPrChange>
            </w:pPr>
            <w:ins w:id="2002" w:author="Rashed Hasan" w:date="2021-05-15T13:15:00Z">
              <w:r w:rsidRPr="00B63363">
                <w:rPr>
                  <w:rFonts w:ascii="Times New Roman" w:hAnsi="Times New Roman" w:cs="Times New Roman"/>
                  <w:bCs/>
                  <w:sz w:val="18"/>
                  <w:szCs w:val="18"/>
                  <w:rPrChange w:id="2003" w:author="Rashed Hasan" w:date="2021-05-15T13:19:00Z">
                    <w:rPr>
                      <w:rFonts w:ascii="Times New Roman" w:hAnsi="Times New Roman" w:cs="Times New Roman"/>
                      <w:bCs/>
                      <w:sz w:val="20"/>
                      <w:szCs w:val="20"/>
                    </w:rPr>
                  </w:rPrChange>
                </w:rPr>
                <w:t>&lt;0.001</w:t>
              </w:r>
            </w:ins>
          </w:p>
        </w:tc>
      </w:tr>
      <w:tr w:rsidR="00277069" w:rsidRPr="00B63363" w14:paraId="720AD723" w14:textId="77777777" w:rsidTr="0020300A">
        <w:trPr>
          <w:trHeight w:val="138"/>
          <w:jc w:val="center"/>
          <w:ins w:id="2004" w:author="Rashed Hasan" w:date="2021-05-15T13:15:00Z"/>
          <w:trPrChange w:id="2005" w:author="Microsoft account" w:date="2021-05-23T20:44:00Z">
            <w:trPr>
              <w:trHeight w:val="150"/>
              <w:jc w:val="center"/>
            </w:trPr>
          </w:trPrChange>
        </w:trPr>
        <w:tc>
          <w:tcPr>
            <w:tcW w:w="1802" w:type="dxa"/>
            <w:vAlign w:val="center"/>
            <w:tcPrChange w:id="2006" w:author="Microsoft account" w:date="2021-05-23T20:44:00Z">
              <w:tcPr>
                <w:tcW w:w="2052" w:type="dxa"/>
                <w:vAlign w:val="center"/>
              </w:tcPr>
            </w:tcPrChange>
          </w:tcPr>
          <w:p w14:paraId="062290ED" w14:textId="77777777" w:rsidR="00277069" w:rsidRPr="00B63363" w:rsidRDefault="00277069" w:rsidP="00E75A46">
            <w:pPr>
              <w:jc w:val="both"/>
              <w:rPr>
                <w:ins w:id="2007" w:author="Rashed Hasan" w:date="2021-05-15T13:15:00Z"/>
                <w:rFonts w:ascii="Times New Roman" w:hAnsi="Times New Roman" w:cs="Times New Roman"/>
                <w:bCs/>
                <w:sz w:val="18"/>
                <w:szCs w:val="18"/>
                <w:rPrChange w:id="2008" w:author="Rashed Hasan" w:date="2021-05-15T13:19:00Z">
                  <w:rPr>
                    <w:ins w:id="2009" w:author="Rashed Hasan" w:date="2021-05-15T13:15:00Z"/>
                    <w:rFonts w:ascii="Times New Roman" w:hAnsi="Times New Roman" w:cs="Times New Roman"/>
                    <w:bCs/>
                    <w:sz w:val="20"/>
                    <w:szCs w:val="20"/>
                  </w:rPr>
                </w:rPrChange>
              </w:rPr>
              <w:pPrChange w:id="2010" w:author="Microsoft account" w:date="2021-05-25T22:50:00Z">
                <w:pPr>
                  <w:jc w:val="center"/>
                </w:pPr>
              </w:pPrChange>
            </w:pPr>
            <w:ins w:id="2011" w:author="Rashed Hasan" w:date="2021-05-15T13:15:00Z">
              <w:r w:rsidRPr="00B63363">
                <w:rPr>
                  <w:rFonts w:ascii="Times New Roman" w:hAnsi="Times New Roman" w:cs="Times New Roman"/>
                  <w:bCs/>
                  <w:sz w:val="18"/>
                  <w:szCs w:val="18"/>
                  <w:rPrChange w:id="2012" w:author="Rashed Hasan" w:date="2021-05-15T13:19:00Z">
                    <w:rPr>
                      <w:rFonts w:ascii="Times New Roman" w:hAnsi="Times New Roman" w:cs="Times New Roman"/>
                      <w:bCs/>
                      <w:sz w:val="20"/>
                      <w:szCs w:val="20"/>
                    </w:rPr>
                  </w:rPrChange>
                </w:rPr>
                <w:t>4</w:t>
              </w:r>
            </w:ins>
          </w:p>
        </w:tc>
        <w:tc>
          <w:tcPr>
            <w:tcW w:w="1381" w:type="dxa"/>
            <w:vAlign w:val="center"/>
            <w:tcPrChange w:id="2013" w:author="Microsoft account" w:date="2021-05-23T20:44:00Z">
              <w:tcPr>
                <w:tcW w:w="1557" w:type="dxa"/>
                <w:vAlign w:val="center"/>
              </w:tcPr>
            </w:tcPrChange>
          </w:tcPr>
          <w:p w14:paraId="771E985B" w14:textId="77777777" w:rsidR="00277069" w:rsidRPr="00B63363" w:rsidRDefault="00277069" w:rsidP="00E75A46">
            <w:pPr>
              <w:jc w:val="both"/>
              <w:rPr>
                <w:ins w:id="2014" w:author="Rashed Hasan" w:date="2021-05-15T13:15:00Z"/>
                <w:rFonts w:ascii="Times New Roman" w:hAnsi="Times New Roman" w:cs="Times New Roman"/>
                <w:bCs/>
                <w:sz w:val="18"/>
                <w:szCs w:val="18"/>
                <w:rPrChange w:id="2015" w:author="Rashed Hasan" w:date="2021-05-15T13:19:00Z">
                  <w:rPr>
                    <w:ins w:id="2016" w:author="Rashed Hasan" w:date="2021-05-15T13:15:00Z"/>
                    <w:rFonts w:ascii="Times New Roman" w:hAnsi="Times New Roman" w:cs="Times New Roman"/>
                    <w:bCs/>
                    <w:sz w:val="20"/>
                    <w:szCs w:val="20"/>
                  </w:rPr>
                </w:rPrChange>
              </w:rPr>
              <w:pPrChange w:id="2017" w:author="Microsoft account" w:date="2021-05-25T22:50:00Z">
                <w:pPr>
                  <w:jc w:val="center"/>
                </w:pPr>
              </w:pPrChange>
            </w:pPr>
            <w:ins w:id="2018" w:author="Rashed Hasan" w:date="2021-05-15T13:15:00Z">
              <w:r w:rsidRPr="00B63363">
                <w:rPr>
                  <w:rFonts w:ascii="Times New Roman" w:hAnsi="Times New Roman" w:cs="Times New Roman"/>
                  <w:bCs/>
                  <w:sz w:val="18"/>
                  <w:szCs w:val="18"/>
                  <w:rPrChange w:id="2019" w:author="Rashed Hasan" w:date="2021-05-15T13:19:00Z">
                    <w:rPr>
                      <w:rFonts w:ascii="Times New Roman" w:hAnsi="Times New Roman" w:cs="Times New Roman"/>
                      <w:bCs/>
                      <w:sz w:val="20"/>
                      <w:szCs w:val="20"/>
                    </w:rPr>
                  </w:rPrChange>
                </w:rPr>
                <w:t>2909 (71.40)</w:t>
              </w:r>
            </w:ins>
          </w:p>
        </w:tc>
        <w:tc>
          <w:tcPr>
            <w:tcW w:w="1381" w:type="dxa"/>
            <w:vAlign w:val="center"/>
            <w:tcPrChange w:id="2020" w:author="Microsoft account" w:date="2021-05-23T20:44:00Z">
              <w:tcPr>
                <w:tcW w:w="1557" w:type="dxa"/>
                <w:vAlign w:val="center"/>
              </w:tcPr>
            </w:tcPrChange>
          </w:tcPr>
          <w:p w14:paraId="6BC7C71A" w14:textId="77777777" w:rsidR="00277069" w:rsidRPr="00B63363" w:rsidRDefault="00277069" w:rsidP="00E75A46">
            <w:pPr>
              <w:jc w:val="both"/>
              <w:rPr>
                <w:ins w:id="2021" w:author="Rashed Hasan" w:date="2021-05-15T13:15:00Z"/>
                <w:rFonts w:ascii="Times New Roman" w:hAnsi="Times New Roman" w:cs="Times New Roman"/>
                <w:bCs/>
                <w:sz w:val="18"/>
                <w:szCs w:val="18"/>
                <w:rPrChange w:id="2022" w:author="Rashed Hasan" w:date="2021-05-15T13:19:00Z">
                  <w:rPr>
                    <w:ins w:id="2023" w:author="Rashed Hasan" w:date="2021-05-15T13:15:00Z"/>
                    <w:rFonts w:ascii="Times New Roman" w:hAnsi="Times New Roman" w:cs="Times New Roman"/>
                    <w:bCs/>
                    <w:sz w:val="20"/>
                    <w:szCs w:val="20"/>
                  </w:rPr>
                </w:rPrChange>
              </w:rPr>
              <w:pPrChange w:id="2024" w:author="Microsoft account" w:date="2021-05-25T22:50:00Z">
                <w:pPr>
                  <w:jc w:val="center"/>
                </w:pPr>
              </w:pPrChange>
            </w:pPr>
            <w:ins w:id="2025" w:author="Rashed Hasan" w:date="2021-05-15T13:15:00Z">
              <w:r w:rsidRPr="00B63363">
                <w:rPr>
                  <w:rFonts w:ascii="Times New Roman" w:hAnsi="Times New Roman" w:cs="Times New Roman"/>
                  <w:bCs/>
                  <w:sz w:val="18"/>
                  <w:szCs w:val="18"/>
                  <w:rPrChange w:id="2026" w:author="Rashed Hasan" w:date="2021-05-15T13:19:00Z">
                    <w:rPr>
                      <w:rFonts w:ascii="Times New Roman" w:hAnsi="Times New Roman" w:cs="Times New Roman"/>
                      <w:bCs/>
                      <w:sz w:val="20"/>
                      <w:szCs w:val="20"/>
                    </w:rPr>
                  </w:rPrChange>
                </w:rPr>
                <w:t>1198 (28.60)</w:t>
              </w:r>
            </w:ins>
          </w:p>
        </w:tc>
        <w:tc>
          <w:tcPr>
            <w:tcW w:w="1230" w:type="dxa"/>
            <w:vMerge/>
            <w:vAlign w:val="center"/>
            <w:tcPrChange w:id="2027" w:author="Microsoft account" w:date="2021-05-23T20:44:00Z">
              <w:tcPr>
                <w:tcW w:w="995" w:type="dxa"/>
                <w:vMerge/>
                <w:vAlign w:val="center"/>
              </w:tcPr>
            </w:tcPrChange>
          </w:tcPr>
          <w:p w14:paraId="6A2E2DF3" w14:textId="77777777" w:rsidR="00277069" w:rsidRPr="00B63363" w:rsidRDefault="00277069" w:rsidP="00E75A46">
            <w:pPr>
              <w:jc w:val="both"/>
              <w:rPr>
                <w:ins w:id="2028" w:author="Rashed Hasan" w:date="2021-05-15T13:15:00Z"/>
                <w:rFonts w:ascii="Times New Roman" w:hAnsi="Times New Roman" w:cs="Times New Roman"/>
                <w:sz w:val="18"/>
                <w:szCs w:val="18"/>
                <w:rPrChange w:id="2029" w:author="Rashed Hasan" w:date="2021-05-15T13:19:00Z">
                  <w:rPr>
                    <w:ins w:id="2030" w:author="Rashed Hasan" w:date="2021-05-15T13:15:00Z"/>
                    <w:rFonts w:ascii="Times New Roman" w:hAnsi="Times New Roman" w:cs="Times New Roman"/>
                    <w:sz w:val="20"/>
                    <w:szCs w:val="20"/>
                  </w:rPr>
                </w:rPrChange>
              </w:rPr>
              <w:pPrChange w:id="2031" w:author="Microsoft account" w:date="2021-05-25T22:50:00Z">
                <w:pPr>
                  <w:jc w:val="center"/>
                </w:pPr>
              </w:pPrChange>
            </w:pPr>
          </w:p>
        </w:tc>
        <w:tc>
          <w:tcPr>
            <w:tcW w:w="1290" w:type="dxa"/>
            <w:vAlign w:val="center"/>
            <w:tcPrChange w:id="2032" w:author="Microsoft account" w:date="2021-05-23T20:44:00Z">
              <w:tcPr>
                <w:tcW w:w="1423" w:type="dxa"/>
                <w:vAlign w:val="center"/>
              </w:tcPr>
            </w:tcPrChange>
          </w:tcPr>
          <w:p w14:paraId="08A5A6B6" w14:textId="77777777" w:rsidR="00277069" w:rsidRPr="00B63363" w:rsidRDefault="00277069" w:rsidP="00E75A46">
            <w:pPr>
              <w:jc w:val="both"/>
              <w:rPr>
                <w:ins w:id="2033" w:author="Rashed Hasan" w:date="2021-05-15T13:15:00Z"/>
                <w:rFonts w:ascii="Times New Roman" w:hAnsi="Times New Roman" w:cs="Times New Roman"/>
                <w:bCs/>
                <w:sz w:val="18"/>
                <w:szCs w:val="18"/>
                <w:rPrChange w:id="2034" w:author="Rashed Hasan" w:date="2021-05-15T13:19:00Z">
                  <w:rPr>
                    <w:ins w:id="2035" w:author="Rashed Hasan" w:date="2021-05-15T13:15:00Z"/>
                    <w:rFonts w:ascii="Times New Roman" w:hAnsi="Times New Roman" w:cs="Times New Roman"/>
                    <w:bCs/>
                    <w:sz w:val="20"/>
                    <w:szCs w:val="20"/>
                  </w:rPr>
                </w:rPrChange>
              </w:rPr>
              <w:pPrChange w:id="2036" w:author="Microsoft account" w:date="2021-05-25T22:50:00Z">
                <w:pPr>
                  <w:jc w:val="center"/>
                </w:pPr>
              </w:pPrChange>
            </w:pPr>
            <w:ins w:id="2037" w:author="Rashed Hasan" w:date="2021-05-15T13:15:00Z">
              <w:r w:rsidRPr="00B63363">
                <w:rPr>
                  <w:rFonts w:ascii="Times New Roman" w:hAnsi="Times New Roman" w:cs="Times New Roman"/>
                  <w:bCs/>
                  <w:sz w:val="18"/>
                  <w:szCs w:val="18"/>
                  <w:rPrChange w:id="2038" w:author="Rashed Hasan" w:date="2021-05-15T13:19:00Z">
                    <w:rPr>
                      <w:rFonts w:ascii="Times New Roman" w:hAnsi="Times New Roman" w:cs="Times New Roman"/>
                      <w:bCs/>
                      <w:sz w:val="20"/>
                      <w:szCs w:val="20"/>
                    </w:rPr>
                  </w:rPrChange>
                </w:rPr>
                <w:t>3680 (81.26)</w:t>
              </w:r>
            </w:ins>
          </w:p>
        </w:tc>
        <w:tc>
          <w:tcPr>
            <w:tcW w:w="1448" w:type="dxa"/>
            <w:vAlign w:val="center"/>
            <w:tcPrChange w:id="2039" w:author="Microsoft account" w:date="2021-05-23T20:44:00Z">
              <w:tcPr>
                <w:tcW w:w="1557" w:type="dxa"/>
                <w:vAlign w:val="center"/>
              </w:tcPr>
            </w:tcPrChange>
          </w:tcPr>
          <w:p w14:paraId="55F94904" w14:textId="77777777" w:rsidR="00277069" w:rsidRPr="00B63363" w:rsidRDefault="00277069" w:rsidP="00E75A46">
            <w:pPr>
              <w:jc w:val="both"/>
              <w:rPr>
                <w:ins w:id="2040" w:author="Rashed Hasan" w:date="2021-05-15T13:15:00Z"/>
                <w:rFonts w:ascii="Times New Roman" w:hAnsi="Times New Roman" w:cs="Times New Roman"/>
                <w:bCs/>
                <w:sz w:val="18"/>
                <w:szCs w:val="18"/>
                <w:rPrChange w:id="2041" w:author="Rashed Hasan" w:date="2021-05-15T13:19:00Z">
                  <w:rPr>
                    <w:ins w:id="2042" w:author="Rashed Hasan" w:date="2021-05-15T13:15:00Z"/>
                    <w:rFonts w:ascii="Times New Roman" w:hAnsi="Times New Roman" w:cs="Times New Roman"/>
                    <w:bCs/>
                    <w:sz w:val="20"/>
                    <w:szCs w:val="20"/>
                  </w:rPr>
                </w:rPrChange>
              </w:rPr>
              <w:pPrChange w:id="2043" w:author="Microsoft account" w:date="2021-05-25T22:50:00Z">
                <w:pPr>
                  <w:jc w:val="center"/>
                </w:pPr>
              </w:pPrChange>
            </w:pPr>
            <w:ins w:id="2044" w:author="Rashed Hasan" w:date="2021-05-15T13:15:00Z">
              <w:r w:rsidRPr="00B63363">
                <w:rPr>
                  <w:rFonts w:ascii="Times New Roman" w:hAnsi="Times New Roman" w:cs="Times New Roman"/>
                  <w:bCs/>
                  <w:sz w:val="18"/>
                  <w:szCs w:val="18"/>
                  <w:rPrChange w:id="2045" w:author="Rashed Hasan" w:date="2021-05-15T13:19:00Z">
                    <w:rPr>
                      <w:rFonts w:ascii="Times New Roman" w:hAnsi="Times New Roman" w:cs="Times New Roman"/>
                      <w:bCs/>
                      <w:sz w:val="20"/>
                      <w:szCs w:val="20"/>
                    </w:rPr>
                  </w:rPrChange>
                </w:rPr>
                <w:t>916 (18.74)</w:t>
              </w:r>
            </w:ins>
          </w:p>
        </w:tc>
        <w:tc>
          <w:tcPr>
            <w:tcW w:w="1230" w:type="dxa"/>
            <w:vMerge/>
            <w:vAlign w:val="center"/>
            <w:tcPrChange w:id="2046" w:author="Microsoft account" w:date="2021-05-23T20:44:00Z">
              <w:tcPr>
                <w:tcW w:w="996" w:type="dxa"/>
                <w:vMerge/>
                <w:vAlign w:val="center"/>
              </w:tcPr>
            </w:tcPrChange>
          </w:tcPr>
          <w:p w14:paraId="5773016F" w14:textId="77777777" w:rsidR="00277069" w:rsidRPr="00B63363" w:rsidRDefault="00277069" w:rsidP="00E75A46">
            <w:pPr>
              <w:jc w:val="both"/>
              <w:rPr>
                <w:ins w:id="2047" w:author="Rashed Hasan" w:date="2021-05-15T13:15:00Z"/>
                <w:rFonts w:ascii="Times New Roman" w:hAnsi="Times New Roman" w:cs="Times New Roman"/>
                <w:sz w:val="18"/>
                <w:szCs w:val="18"/>
                <w:rPrChange w:id="2048" w:author="Rashed Hasan" w:date="2021-05-15T13:19:00Z">
                  <w:rPr>
                    <w:ins w:id="2049" w:author="Rashed Hasan" w:date="2021-05-15T13:15:00Z"/>
                    <w:rFonts w:ascii="Times New Roman" w:hAnsi="Times New Roman" w:cs="Times New Roman"/>
                    <w:sz w:val="20"/>
                    <w:szCs w:val="20"/>
                  </w:rPr>
                </w:rPrChange>
              </w:rPr>
              <w:pPrChange w:id="2050" w:author="Microsoft account" w:date="2021-05-25T22:50:00Z">
                <w:pPr>
                  <w:jc w:val="center"/>
                </w:pPr>
              </w:pPrChange>
            </w:pPr>
          </w:p>
        </w:tc>
      </w:tr>
      <w:tr w:rsidR="00277069" w:rsidRPr="00B63363" w14:paraId="1995E5E1" w14:textId="77777777" w:rsidTr="00277069">
        <w:trPr>
          <w:trHeight w:val="138"/>
          <w:jc w:val="center"/>
          <w:ins w:id="2051" w:author="Rashed Hasan" w:date="2021-05-15T13:15:00Z"/>
          <w:trPrChange w:id="2052" w:author="Rashed Hasan" w:date="2021-05-15T13:16:00Z">
            <w:trPr>
              <w:trHeight w:val="150"/>
              <w:jc w:val="center"/>
            </w:trPr>
          </w:trPrChange>
        </w:trPr>
        <w:tc>
          <w:tcPr>
            <w:tcW w:w="9762" w:type="dxa"/>
            <w:gridSpan w:val="7"/>
            <w:vAlign w:val="center"/>
            <w:tcPrChange w:id="2053" w:author="Rashed Hasan" w:date="2021-05-15T13:16:00Z">
              <w:tcPr>
                <w:tcW w:w="10137" w:type="dxa"/>
                <w:gridSpan w:val="7"/>
                <w:vAlign w:val="center"/>
              </w:tcPr>
            </w:tcPrChange>
          </w:tcPr>
          <w:p w14:paraId="24EC556C" w14:textId="77777777" w:rsidR="00277069" w:rsidRPr="00B63363" w:rsidRDefault="00277069" w:rsidP="00E75A46">
            <w:pPr>
              <w:jc w:val="both"/>
              <w:rPr>
                <w:ins w:id="2054" w:author="Rashed Hasan" w:date="2021-05-15T13:15:00Z"/>
                <w:rFonts w:ascii="Times New Roman" w:hAnsi="Times New Roman" w:cs="Times New Roman"/>
                <w:i/>
                <w:sz w:val="18"/>
                <w:szCs w:val="18"/>
                <w:rPrChange w:id="2055" w:author="Rashed Hasan" w:date="2021-05-15T13:19:00Z">
                  <w:rPr>
                    <w:ins w:id="2056" w:author="Rashed Hasan" w:date="2021-05-15T13:15:00Z"/>
                    <w:rFonts w:ascii="Times New Roman" w:hAnsi="Times New Roman" w:cs="Times New Roman"/>
                    <w:i/>
                    <w:sz w:val="20"/>
                    <w:szCs w:val="20"/>
                  </w:rPr>
                </w:rPrChange>
              </w:rPr>
              <w:pPrChange w:id="2057" w:author="Microsoft account" w:date="2021-05-25T22:50:00Z">
                <w:pPr/>
              </w:pPrChange>
            </w:pPr>
            <w:ins w:id="2058" w:author="Rashed Hasan" w:date="2021-05-15T13:15:00Z">
              <w:r w:rsidRPr="00B63363">
                <w:rPr>
                  <w:rFonts w:ascii="Times New Roman" w:hAnsi="Times New Roman" w:cs="Times New Roman"/>
                  <w:b/>
                  <w:i/>
                  <w:sz w:val="18"/>
                  <w:szCs w:val="18"/>
                  <w:rPrChange w:id="2059" w:author="Rashed Hasan" w:date="2021-05-15T13:19:00Z">
                    <w:rPr>
                      <w:rFonts w:ascii="Times New Roman" w:hAnsi="Times New Roman" w:cs="Times New Roman"/>
                      <w:b/>
                      <w:i/>
                      <w:sz w:val="20"/>
                      <w:szCs w:val="20"/>
                    </w:rPr>
                  </w:rPrChange>
                </w:rPr>
                <w:t>Child’s sex</w:t>
              </w:r>
            </w:ins>
          </w:p>
        </w:tc>
      </w:tr>
      <w:tr w:rsidR="00277069" w:rsidRPr="00B63363" w14:paraId="38A8917A" w14:textId="77777777" w:rsidTr="0020300A">
        <w:trPr>
          <w:trHeight w:val="268"/>
          <w:jc w:val="center"/>
          <w:ins w:id="2060" w:author="Rashed Hasan" w:date="2021-05-15T13:15:00Z"/>
          <w:trPrChange w:id="2061" w:author="Microsoft account" w:date="2021-05-23T20:44:00Z">
            <w:trPr>
              <w:trHeight w:val="292"/>
              <w:jc w:val="center"/>
            </w:trPr>
          </w:trPrChange>
        </w:trPr>
        <w:tc>
          <w:tcPr>
            <w:tcW w:w="1802" w:type="dxa"/>
            <w:vAlign w:val="center"/>
            <w:tcPrChange w:id="2062" w:author="Microsoft account" w:date="2021-05-23T20:44:00Z">
              <w:tcPr>
                <w:tcW w:w="2052" w:type="dxa"/>
                <w:vAlign w:val="center"/>
              </w:tcPr>
            </w:tcPrChange>
          </w:tcPr>
          <w:p w14:paraId="26A0B3D1" w14:textId="77777777" w:rsidR="00277069" w:rsidRPr="00B63363" w:rsidRDefault="00277069" w:rsidP="00E75A46">
            <w:pPr>
              <w:jc w:val="both"/>
              <w:rPr>
                <w:ins w:id="2063" w:author="Rashed Hasan" w:date="2021-05-15T13:15:00Z"/>
                <w:rFonts w:ascii="Times New Roman" w:hAnsi="Times New Roman" w:cs="Times New Roman"/>
                <w:bCs/>
                <w:sz w:val="18"/>
                <w:szCs w:val="18"/>
                <w:rPrChange w:id="2064" w:author="Rashed Hasan" w:date="2021-05-15T13:19:00Z">
                  <w:rPr>
                    <w:ins w:id="2065" w:author="Rashed Hasan" w:date="2021-05-15T13:15:00Z"/>
                    <w:rFonts w:ascii="Times New Roman" w:hAnsi="Times New Roman" w:cs="Times New Roman"/>
                    <w:bCs/>
                    <w:sz w:val="20"/>
                    <w:szCs w:val="20"/>
                  </w:rPr>
                </w:rPrChange>
              </w:rPr>
              <w:pPrChange w:id="2066" w:author="Microsoft account" w:date="2021-05-25T22:50:00Z">
                <w:pPr>
                  <w:jc w:val="center"/>
                </w:pPr>
              </w:pPrChange>
            </w:pPr>
            <w:ins w:id="2067" w:author="Rashed Hasan" w:date="2021-05-15T13:15:00Z">
              <w:r w:rsidRPr="00B63363">
                <w:rPr>
                  <w:rFonts w:ascii="Times New Roman" w:hAnsi="Times New Roman" w:cs="Times New Roman"/>
                  <w:bCs/>
                  <w:sz w:val="18"/>
                  <w:szCs w:val="18"/>
                  <w:rPrChange w:id="2068" w:author="Rashed Hasan" w:date="2021-05-15T13:19:00Z">
                    <w:rPr>
                      <w:rFonts w:ascii="Times New Roman" w:hAnsi="Times New Roman" w:cs="Times New Roman"/>
                      <w:bCs/>
                      <w:sz w:val="20"/>
                      <w:szCs w:val="20"/>
                    </w:rPr>
                  </w:rPrChange>
                </w:rPr>
                <w:t>Male</w:t>
              </w:r>
            </w:ins>
          </w:p>
        </w:tc>
        <w:tc>
          <w:tcPr>
            <w:tcW w:w="1381" w:type="dxa"/>
            <w:vAlign w:val="center"/>
            <w:tcPrChange w:id="2069" w:author="Microsoft account" w:date="2021-05-23T20:44:00Z">
              <w:tcPr>
                <w:tcW w:w="1557" w:type="dxa"/>
                <w:vAlign w:val="center"/>
              </w:tcPr>
            </w:tcPrChange>
          </w:tcPr>
          <w:p w14:paraId="7E1F32E9" w14:textId="77777777" w:rsidR="00277069" w:rsidRPr="00B63363" w:rsidRDefault="00277069" w:rsidP="00E75A46">
            <w:pPr>
              <w:jc w:val="both"/>
              <w:rPr>
                <w:ins w:id="2070" w:author="Rashed Hasan" w:date="2021-05-15T13:15:00Z"/>
                <w:rFonts w:ascii="Times New Roman" w:hAnsi="Times New Roman" w:cs="Times New Roman"/>
                <w:bCs/>
                <w:sz w:val="18"/>
                <w:szCs w:val="18"/>
                <w:rPrChange w:id="2071" w:author="Rashed Hasan" w:date="2021-05-15T13:19:00Z">
                  <w:rPr>
                    <w:ins w:id="2072" w:author="Rashed Hasan" w:date="2021-05-15T13:15:00Z"/>
                    <w:rFonts w:ascii="Times New Roman" w:hAnsi="Times New Roman" w:cs="Times New Roman"/>
                    <w:bCs/>
                    <w:sz w:val="20"/>
                    <w:szCs w:val="20"/>
                  </w:rPr>
                </w:rPrChange>
              </w:rPr>
              <w:pPrChange w:id="2073" w:author="Microsoft account" w:date="2021-05-25T22:50:00Z">
                <w:pPr>
                  <w:jc w:val="center"/>
                </w:pPr>
              </w:pPrChange>
            </w:pPr>
            <w:ins w:id="2074" w:author="Rashed Hasan" w:date="2021-05-15T13:15:00Z">
              <w:r w:rsidRPr="00B63363">
                <w:rPr>
                  <w:rFonts w:ascii="Times New Roman" w:hAnsi="Times New Roman" w:cs="Times New Roman"/>
                  <w:bCs/>
                  <w:sz w:val="18"/>
                  <w:szCs w:val="18"/>
                  <w:rPrChange w:id="2075" w:author="Rashed Hasan" w:date="2021-05-15T13:19:00Z">
                    <w:rPr>
                      <w:rFonts w:ascii="Times New Roman" w:hAnsi="Times New Roman" w:cs="Times New Roman"/>
                      <w:bCs/>
                      <w:sz w:val="20"/>
                      <w:szCs w:val="20"/>
                    </w:rPr>
                  </w:rPrChange>
                </w:rPr>
                <w:t>2669 (63.41)</w:t>
              </w:r>
            </w:ins>
          </w:p>
        </w:tc>
        <w:tc>
          <w:tcPr>
            <w:tcW w:w="1381" w:type="dxa"/>
            <w:vAlign w:val="center"/>
            <w:tcPrChange w:id="2076" w:author="Microsoft account" w:date="2021-05-23T20:44:00Z">
              <w:tcPr>
                <w:tcW w:w="1557" w:type="dxa"/>
                <w:vAlign w:val="center"/>
              </w:tcPr>
            </w:tcPrChange>
          </w:tcPr>
          <w:p w14:paraId="0DF11A9F" w14:textId="77777777" w:rsidR="00277069" w:rsidRPr="00B63363" w:rsidRDefault="00277069" w:rsidP="00E75A46">
            <w:pPr>
              <w:jc w:val="both"/>
              <w:rPr>
                <w:ins w:id="2077" w:author="Rashed Hasan" w:date="2021-05-15T13:15:00Z"/>
                <w:rFonts w:ascii="Times New Roman" w:hAnsi="Times New Roman" w:cs="Times New Roman"/>
                <w:bCs/>
                <w:sz w:val="18"/>
                <w:szCs w:val="18"/>
                <w:rPrChange w:id="2078" w:author="Rashed Hasan" w:date="2021-05-15T13:19:00Z">
                  <w:rPr>
                    <w:ins w:id="2079" w:author="Rashed Hasan" w:date="2021-05-15T13:15:00Z"/>
                    <w:rFonts w:ascii="Times New Roman" w:hAnsi="Times New Roman" w:cs="Times New Roman"/>
                    <w:bCs/>
                    <w:sz w:val="20"/>
                    <w:szCs w:val="20"/>
                  </w:rPr>
                </w:rPrChange>
              </w:rPr>
              <w:pPrChange w:id="2080" w:author="Microsoft account" w:date="2021-05-25T22:50:00Z">
                <w:pPr>
                  <w:jc w:val="center"/>
                </w:pPr>
              </w:pPrChange>
            </w:pPr>
            <w:ins w:id="2081" w:author="Rashed Hasan" w:date="2021-05-15T13:15:00Z">
              <w:r w:rsidRPr="00B63363">
                <w:rPr>
                  <w:rFonts w:ascii="Times New Roman" w:hAnsi="Times New Roman" w:cs="Times New Roman"/>
                  <w:bCs/>
                  <w:sz w:val="18"/>
                  <w:szCs w:val="18"/>
                  <w:rPrChange w:id="2082" w:author="Rashed Hasan" w:date="2021-05-15T13:19:00Z">
                    <w:rPr>
                      <w:rFonts w:ascii="Times New Roman" w:hAnsi="Times New Roman" w:cs="Times New Roman"/>
                      <w:bCs/>
                      <w:sz w:val="20"/>
                      <w:szCs w:val="20"/>
                    </w:rPr>
                  </w:rPrChange>
                </w:rPr>
                <w:t>1565 (36.59)</w:t>
              </w:r>
            </w:ins>
          </w:p>
        </w:tc>
        <w:tc>
          <w:tcPr>
            <w:tcW w:w="1230" w:type="dxa"/>
            <w:vMerge w:val="restart"/>
            <w:vAlign w:val="center"/>
            <w:tcPrChange w:id="2083" w:author="Microsoft account" w:date="2021-05-23T20:44:00Z">
              <w:tcPr>
                <w:tcW w:w="995" w:type="dxa"/>
                <w:vMerge w:val="restart"/>
                <w:vAlign w:val="center"/>
              </w:tcPr>
            </w:tcPrChange>
          </w:tcPr>
          <w:p w14:paraId="7596F08B" w14:textId="7AC12C9B" w:rsidR="00277069" w:rsidRPr="00B63363" w:rsidRDefault="00277069" w:rsidP="00E75A46">
            <w:pPr>
              <w:jc w:val="both"/>
              <w:rPr>
                <w:ins w:id="2084" w:author="Rashed Hasan" w:date="2021-05-15T13:15:00Z"/>
                <w:rFonts w:ascii="Times New Roman" w:hAnsi="Times New Roman" w:cs="Times New Roman"/>
                <w:bCs/>
                <w:sz w:val="18"/>
                <w:szCs w:val="18"/>
                <w:rPrChange w:id="2085" w:author="Rashed Hasan" w:date="2021-05-15T13:19:00Z">
                  <w:rPr>
                    <w:ins w:id="2086" w:author="Rashed Hasan" w:date="2021-05-15T13:15:00Z"/>
                    <w:rFonts w:ascii="Times New Roman" w:hAnsi="Times New Roman" w:cs="Times New Roman"/>
                    <w:bCs/>
                    <w:sz w:val="20"/>
                    <w:szCs w:val="20"/>
                  </w:rPr>
                </w:rPrChange>
              </w:rPr>
              <w:pPrChange w:id="2087" w:author="Microsoft account" w:date="2021-05-25T22:50:00Z">
                <w:pPr>
                  <w:jc w:val="center"/>
                </w:pPr>
              </w:pPrChange>
            </w:pPr>
            <w:ins w:id="2088" w:author="Rashed Hasan" w:date="2021-05-15T13:15:00Z">
              <w:del w:id="2089" w:author="Microsoft account" w:date="2021-05-24T12:39:00Z">
                <w:r w:rsidRPr="00B63363" w:rsidDel="00D6287E">
                  <w:rPr>
                    <w:rFonts w:ascii="Times New Roman" w:hAnsi="Times New Roman" w:cs="Times New Roman"/>
                    <w:bCs/>
                    <w:sz w:val="18"/>
                    <w:szCs w:val="18"/>
                    <w:rPrChange w:id="2090" w:author="Rashed Hasan" w:date="2021-05-15T13:19:00Z">
                      <w:rPr>
                        <w:rFonts w:ascii="Times New Roman" w:hAnsi="Times New Roman" w:cs="Times New Roman"/>
                        <w:bCs/>
                        <w:sz w:val="20"/>
                        <w:szCs w:val="20"/>
                      </w:rPr>
                    </w:rPrChange>
                  </w:rPr>
                  <w:delText>&lt;</w:delText>
                </w:r>
              </w:del>
              <w:r w:rsidRPr="00B63363">
                <w:rPr>
                  <w:rFonts w:ascii="Times New Roman" w:hAnsi="Times New Roman" w:cs="Times New Roman"/>
                  <w:bCs/>
                  <w:sz w:val="18"/>
                  <w:szCs w:val="18"/>
                  <w:rPrChange w:id="2091" w:author="Rashed Hasan" w:date="2021-05-15T13:19:00Z">
                    <w:rPr>
                      <w:rFonts w:ascii="Times New Roman" w:hAnsi="Times New Roman" w:cs="Times New Roman"/>
                      <w:bCs/>
                      <w:sz w:val="20"/>
                      <w:szCs w:val="20"/>
                    </w:rPr>
                  </w:rPrChange>
                </w:rPr>
                <w:t>0.00</w:t>
              </w:r>
            </w:ins>
            <w:ins w:id="2092" w:author="Microsoft account" w:date="2021-05-24T12:39:00Z">
              <w:r w:rsidR="00D6287E">
                <w:rPr>
                  <w:rFonts w:ascii="Times New Roman" w:hAnsi="Times New Roman" w:cs="Times New Roman"/>
                  <w:bCs/>
                  <w:sz w:val="18"/>
                  <w:szCs w:val="18"/>
                </w:rPr>
                <w:t>2</w:t>
              </w:r>
            </w:ins>
            <w:ins w:id="2093" w:author="Rashed Hasan" w:date="2021-05-15T13:15:00Z">
              <w:del w:id="2094" w:author="Microsoft account" w:date="2021-05-24T12:39:00Z">
                <w:r w:rsidRPr="00B63363" w:rsidDel="00D6287E">
                  <w:rPr>
                    <w:rFonts w:ascii="Times New Roman" w:hAnsi="Times New Roman" w:cs="Times New Roman"/>
                    <w:bCs/>
                    <w:sz w:val="18"/>
                    <w:szCs w:val="18"/>
                    <w:rPrChange w:id="2095" w:author="Rashed Hasan" w:date="2021-05-15T13:19:00Z">
                      <w:rPr>
                        <w:rFonts w:ascii="Times New Roman" w:hAnsi="Times New Roman" w:cs="Times New Roman"/>
                        <w:bCs/>
                        <w:sz w:val="20"/>
                        <w:szCs w:val="20"/>
                      </w:rPr>
                    </w:rPrChange>
                  </w:rPr>
                  <w:delText>5</w:delText>
                </w:r>
              </w:del>
            </w:ins>
          </w:p>
        </w:tc>
        <w:tc>
          <w:tcPr>
            <w:tcW w:w="1290" w:type="dxa"/>
            <w:vAlign w:val="center"/>
            <w:tcPrChange w:id="2096" w:author="Microsoft account" w:date="2021-05-23T20:44:00Z">
              <w:tcPr>
                <w:tcW w:w="1423" w:type="dxa"/>
                <w:vAlign w:val="center"/>
              </w:tcPr>
            </w:tcPrChange>
          </w:tcPr>
          <w:p w14:paraId="3A96F9D6" w14:textId="77777777" w:rsidR="00277069" w:rsidRPr="00B63363" w:rsidRDefault="00277069" w:rsidP="00E75A46">
            <w:pPr>
              <w:jc w:val="both"/>
              <w:rPr>
                <w:ins w:id="2097" w:author="Rashed Hasan" w:date="2021-05-15T13:15:00Z"/>
                <w:rFonts w:ascii="Times New Roman" w:hAnsi="Times New Roman" w:cs="Times New Roman"/>
                <w:bCs/>
                <w:sz w:val="18"/>
                <w:szCs w:val="18"/>
                <w:rPrChange w:id="2098" w:author="Rashed Hasan" w:date="2021-05-15T13:19:00Z">
                  <w:rPr>
                    <w:ins w:id="2099" w:author="Rashed Hasan" w:date="2021-05-15T13:15:00Z"/>
                    <w:rFonts w:ascii="Times New Roman" w:hAnsi="Times New Roman" w:cs="Times New Roman"/>
                    <w:bCs/>
                    <w:sz w:val="20"/>
                    <w:szCs w:val="20"/>
                  </w:rPr>
                </w:rPrChange>
              </w:rPr>
              <w:pPrChange w:id="2100" w:author="Microsoft account" w:date="2021-05-25T22:50:00Z">
                <w:pPr>
                  <w:jc w:val="center"/>
                </w:pPr>
              </w:pPrChange>
            </w:pPr>
            <w:ins w:id="2101" w:author="Rashed Hasan" w:date="2021-05-15T13:15:00Z">
              <w:r w:rsidRPr="00B63363">
                <w:rPr>
                  <w:rFonts w:ascii="Times New Roman" w:hAnsi="Times New Roman" w:cs="Times New Roman"/>
                  <w:bCs/>
                  <w:sz w:val="18"/>
                  <w:szCs w:val="18"/>
                  <w:rPrChange w:id="2102" w:author="Rashed Hasan" w:date="2021-05-15T13:19:00Z">
                    <w:rPr>
                      <w:rFonts w:ascii="Times New Roman" w:hAnsi="Times New Roman" w:cs="Times New Roman"/>
                      <w:bCs/>
                      <w:sz w:val="20"/>
                      <w:szCs w:val="20"/>
                    </w:rPr>
                  </w:rPrChange>
                </w:rPr>
                <w:t>3383 (71.51)</w:t>
              </w:r>
            </w:ins>
          </w:p>
        </w:tc>
        <w:tc>
          <w:tcPr>
            <w:tcW w:w="1448" w:type="dxa"/>
            <w:vAlign w:val="center"/>
            <w:tcPrChange w:id="2103" w:author="Microsoft account" w:date="2021-05-23T20:44:00Z">
              <w:tcPr>
                <w:tcW w:w="1557" w:type="dxa"/>
                <w:vAlign w:val="center"/>
              </w:tcPr>
            </w:tcPrChange>
          </w:tcPr>
          <w:p w14:paraId="4CFB4B9A" w14:textId="77777777" w:rsidR="00277069" w:rsidRPr="00B63363" w:rsidRDefault="00277069" w:rsidP="00E75A46">
            <w:pPr>
              <w:jc w:val="both"/>
              <w:rPr>
                <w:ins w:id="2104" w:author="Rashed Hasan" w:date="2021-05-15T13:15:00Z"/>
                <w:rFonts w:ascii="Times New Roman" w:hAnsi="Times New Roman" w:cs="Times New Roman"/>
                <w:bCs/>
                <w:sz w:val="18"/>
                <w:szCs w:val="18"/>
                <w:rPrChange w:id="2105" w:author="Rashed Hasan" w:date="2021-05-15T13:19:00Z">
                  <w:rPr>
                    <w:ins w:id="2106" w:author="Rashed Hasan" w:date="2021-05-15T13:15:00Z"/>
                    <w:rFonts w:ascii="Times New Roman" w:hAnsi="Times New Roman" w:cs="Times New Roman"/>
                    <w:bCs/>
                    <w:sz w:val="20"/>
                    <w:szCs w:val="20"/>
                  </w:rPr>
                </w:rPrChange>
              </w:rPr>
              <w:pPrChange w:id="2107" w:author="Microsoft account" w:date="2021-05-25T22:50:00Z">
                <w:pPr>
                  <w:jc w:val="center"/>
                </w:pPr>
              </w:pPrChange>
            </w:pPr>
            <w:ins w:id="2108" w:author="Rashed Hasan" w:date="2021-05-15T13:15:00Z">
              <w:r w:rsidRPr="00B63363">
                <w:rPr>
                  <w:rFonts w:ascii="Times New Roman" w:hAnsi="Times New Roman" w:cs="Times New Roman"/>
                  <w:bCs/>
                  <w:sz w:val="18"/>
                  <w:szCs w:val="18"/>
                  <w:rPrChange w:id="2109" w:author="Rashed Hasan" w:date="2021-05-15T13:19:00Z">
                    <w:rPr>
                      <w:rFonts w:ascii="Times New Roman" w:hAnsi="Times New Roman" w:cs="Times New Roman"/>
                      <w:bCs/>
                      <w:sz w:val="20"/>
                      <w:szCs w:val="20"/>
                    </w:rPr>
                  </w:rPrChange>
                </w:rPr>
                <w:t>1440 (28.49)</w:t>
              </w:r>
            </w:ins>
          </w:p>
        </w:tc>
        <w:tc>
          <w:tcPr>
            <w:tcW w:w="1230" w:type="dxa"/>
            <w:vMerge w:val="restart"/>
            <w:vAlign w:val="center"/>
            <w:tcPrChange w:id="2110" w:author="Microsoft account" w:date="2021-05-23T20:44:00Z">
              <w:tcPr>
                <w:tcW w:w="996" w:type="dxa"/>
                <w:vMerge w:val="restart"/>
                <w:vAlign w:val="center"/>
              </w:tcPr>
            </w:tcPrChange>
          </w:tcPr>
          <w:p w14:paraId="5F902A03" w14:textId="77777777" w:rsidR="00277069" w:rsidRPr="00B63363" w:rsidRDefault="00277069" w:rsidP="00E75A46">
            <w:pPr>
              <w:jc w:val="both"/>
              <w:rPr>
                <w:ins w:id="2111" w:author="Rashed Hasan" w:date="2021-05-15T13:15:00Z"/>
                <w:rFonts w:ascii="Times New Roman" w:hAnsi="Times New Roman" w:cs="Times New Roman"/>
                <w:bCs/>
                <w:sz w:val="18"/>
                <w:szCs w:val="18"/>
                <w:rPrChange w:id="2112" w:author="Rashed Hasan" w:date="2021-05-15T13:19:00Z">
                  <w:rPr>
                    <w:ins w:id="2113" w:author="Rashed Hasan" w:date="2021-05-15T13:15:00Z"/>
                    <w:rFonts w:ascii="Times New Roman" w:hAnsi="Times New Roman" w:cs="Times New Roman"/>
                    <w:bCs/>
                    <w:sz w:val="20"/>
                    <w:szCs w:val="20"/>
                  </w:rPr>
                </w:rPrChange>
              </w:rPr>
              <w:pPrChange w:id="2114" w:author="Microsoft account" w:date="2021-05-25T22:50:00Z">
                <w:pPr>
                  <w:jc w:val="center"/>
                </w:pPr>
              </w:pPrChange>
            </w:pPr>
            <w:ins w:id="2115" w:author="Rashed Hasan" w:date="2021-05-15T13:15:00Z">
              <w:r w:rsidRPr="00B63363">
                <w:rPr>
                  <w:rFonts w:ascii="Times New Roman" w:hAnsi="Times New Roman" w:cs="Times New Roman"/>
                  <w:bCs/>
                  <w:sz w:val="18"/>
                  <w:szCs w:val="18"/>
                  <w:rPrChange w:id="2116" w:author="Rashed Hasan" w:date="2021-05-15T13:19:00Z">
                    <w:rPr>
                      <w:rFonts w:ascii="Times New Roman" w:hAnsi="Times New Roman" w:cs="Times New Roman"/>
                      <w:bCs/>
                      <w:sz w:val="20"/>
                      <w:szCs w:val="20"/>
                    </w:rPr>
                  </w:rPrChange>
                </w:rPr>
                <w:t>&lt;0.001</w:t>
              </w:r>
            </w:ins>
          </w:p>
        </w:tc>
      </w:tr>
      <w:tr w:rsidR="00277069" w:rsidRPr="00B63363" w14:paraId="07B9FD62" w14:textId="77777777" w:rsidTr="0020300A">
        <w:trPr>
          <w:trHeight w:val="138"/>
          <w:jc w:val="center"/>
          <w:ins w:id="2117" w:author="Rashed Hasan" w:date="2021-05-15T13:15:00Z"/>
          <w:trPrChange w:id="2118" w:author="Microsoft account" w:date="2021-05-23T20:44:00Z">
            <w:trPr>
              <w:trHeight w:val="150"/>
              <w:jc w:val="center"/>
            </w:trPr>
          </w:trPrChange>
        </w:trPr>
        <w:tc>
          <w:tcPr>
            <w:tcW w:w="1802" w:type="dxa"/>
            <w:vAlign w:val="center"/>
            <w:tcPrChange w:id="2119" w:author="Microsoft account" w:date="2021-05-23T20:44:00Z">
              <w:tcPr>
                <w:tcW w:w="2052" w:type="dxa"/>
                <w:vAlign w:val="center"/>
              </w:tcPr>
            </w:tcPrChange>
          </w:tcPr>
          <w:p w14:paraId="35E1CDBD" w14:textId="77777777" w:rsidR="00277069" w:rsidRPr="00B63363" w:rsidRDefault="00277069" w:rsidP="00E75A46">
            <w:pPr>
              <w:jc w:val="both"/>
              <w:rPr>
                <w:ins w:id="2120" w:author="Rashed Hasan" w:date="2021-05-15T13:15:00Z"/>
                <w:rFonts w:ascii="Times New Roman" w:hAnsi="Times New Roman" w:cs="Times New Roman"/>
                <w:bCs/>
                <w:sz w:val="18"/>
                <w:szCs w:val="18"/>
                <w:rPrChange w:id="2121" w:author="Rashed Hasan" w:date="2021-05-15T13:19:00Z">
                  <w:rPr>
                    <w:ins w:id="2122" w:author="Rashed Hasan" w:date="2021-05-15T13:15:00Z"/>
                    <w:rFonts w:ascii="Times New Roman" w:hAnsi="Times New Roman" w:cs="Times New Roman"/>
                    <w:bCs/>
                    <w:sz w:val="20"/>
                    <w:szCs w:val="20"/>
                  </w:rPr>
                </w:rPrChange>
              </w:rPr>
              <w:pPrChange w:id="2123" w:author="Microsoft account" w:date="2021-05-25T22:50:00Z">
                <w:pPr>
                  <w:jc w:val="center"/>
                </w:pPr>
              </w:pPrChange>
            </w:pPr>
            <w:ins w:id="2124" w:author="Rashed Hasan" w:date="2021-05-15T13:15:00Z">
              <w:r w:rsidRPr="00B63363">
                <w:rPr>
                  <w:rFonts w:ascii="Times New Roman" w:hAnsi="Times New Roman" w:cs="Times New Roman"/>
                  <w:bCs/>
                  <w:sz w:val="18"/>
                  <w:szCs w:val="18"/>
                  <w:rPrChange w:id="2125" w:author="Rashed Hasan" w:date="2021-05-15T13:19:00Z">
                    <w:rPr>
                      <w:rFonts w:ascii="Times New Roman" w:hAnsi="Times New Roman" w:cs="Times New Roman"/>
                      <w:bCs/>
                      <w:sz w:val="20"/>
                      <w:szCs w:val="20"/>
                    </w:rPr>
                  </w:rPrChange>
                </w:rPr>
                <w:t>Female</w:t>
              </w:r>
            </w:ins>
          </w:p>
        </w:tc>
        <w:tc>
          <w:tcPr>
            <w:tcW w:w="1381" w:type="dxa"/>
            <w:vAlign w:val="center"/>
            <w:tcPrChange w:id="2126" w:author="Microsoft account" w:date="2021-05-23T20:44:00Z">
              <w:tcPr>
                <w:tcW w:w="1557" w:type="dxa"/>
                <w:vAlign w:val="center"/>
              </w:tcPr>
            </w:tcPrChange>
          </w:tcPr>
          <w:p w14:paraId="329E8C06" w14:textId="77777777" w:rsidR="00277069" w:rsidRPr="00B63363" w:rsidRDefault="00277069" w:rsidP="00E75A46">
            <w:pPr>
              <w:jc w:val="both"/>
              <w:rPr>
                <w:ins w:id="2127" w:author="Rashed Hasan" w:date="2021-05-15T13:15:00Z"/>
                <w:rFonts w:ascii="Times New Roman" w:hAnsi="Times New Roman" w:cs="Times New Roman"/>
                <w:bCs/>
                <w:sz w:val="18"/>
                <w:szCs w:val="18"/>
                <w:rPrChange w:id="2128" w:author="Rashed Hasan" w:date="2021-05-15T13:19:00Z">
                  <w:rPr>
                    <w:ins w:id="2129" w:author="Rashed Hasan" w:date="2021-05-15T13:15:00Z"/>
                    <w:rFonts w:ascii="Times New Roman" w:hAnsi="Times New Roman" w:cs="Times New Roman"/>
                    <w:bCs/>
                    <w:sz w:val="20"/>
                    <w:szCs w:val="20"/>
                  </w:rPr>
                </w:rPrChange>
              </w:rPr>
              <w:pPrChange w:id="2130" w:author="Microsoft account" w:date="2021-05-25T22:50:00Z">
                <w:pPr>
                  <w:jc w:val="center"/>
                </w:pPr>
              </w:pPrChange>
            </w:pPr>
            <w:ins w:id="2131" w:author="Rashed Hasan" w:date="2021-05-15T13:15:00Z">
              <w:r w:rsidRPr="00B63363">
                <w:rPr>
                  <w:rFonts w:ascii="Times New Roman" w:hAnsi="Times New Roman" w:cs="Times New Roman"/>
                  <w:bCs/>
                  <w:sz w:val="18"/>
                  <w:szCs w:val="18"/>
                  <w:rPrChange w:id="2132" w:author="Rashed Hasan" w:date="2021-05-15T13:19:00Z">
                    <w:rPr>
                      <w:rFonts w:ascii="Times New Roman" w:hAnsi="Times New Roman" w:cs="Times New Roman"/>
                      <w:bCs/>
                      <w:sz w:val="20"/>
                      <w:szCs w:val="20"/>
                    </w:rPr>
                  </w:rPrChange>
                </w:rPr>
                <w:t>2632 (67.65)</w:t>
              </w:r>
            </w:ins>
          </w:p>
        </w:tc>
        <w:tc>
          <w:tcPr>
            <w:tcW w:w="1381" w:type="dxa"/>
            <w:vAlign w:val="center"/>
            <w:tcPrChange w:id="2133" w:author="Microsoft account" w:date="2021-05-23T20:44:00Z">
              <w:tcPr>
                <w:tcW w:w="1557" w:type="dxa"/>
                <w:vAlign w:val="center"/>
              </w:tcPr>
            </w:tcPrChange>
          </w:tcPr>
          <w:p w14:paraId="076E9D25" w14:textId="77777777" w:rsidR="00277069" w:rsidRPr="00B63363" w:rsidRDefault="00277069" w:rsidP="00E75A46">
            <w:pPr>
              <w:jc w:val="both"/>
              <w:rPr>
                <w:ins w:id="2134" w:author="Rashed Hasan" w:date="2021-05-15T13:15:00Z"/>
                <w:rFonts w:ascii="Times New Roman" w:hAnsi="Times New Roman" w:cs="Times New Roman"/>
                <w:bCs/>
                <w:sz w:val="18"/>
                <w:szCs w:val="18"/>
                <w:rPrChange w:id="2135" w:author="Rashed Hasan" w:date="2021-05-15T13:19:00Z">
                  <w:rPr>
                    <w:ins w:id="2136" w:author="Rashed Hasan" w:date="2021-05-15T13:15:00Z"/>
                    <w:rFonts w:ascii="Times New Roman" w:hAnsi="Times New Roman" w:cs="Times New Roman"/>
                    <w:bCs/>
                    <w:sz w:val="20"/>
                    <w:szCs w:val="20"/>
                  </w:rPr>
                </w:rPrChange>
              </w:rPr>
              <w:pPrChange w:id="2137" w:author="Microsoft account" w:date="2021-05-25T22:50:00Z">
                <w:pPr>
                  <w:jc w:val="center"/>
                </w:pPr>
              </w:pPrChange>
            </w:pPr>
            <w:ins w:id="2138" w:author="Rashed Hasan" w:date="2021-05-15T13:15:00Z">
              <w:r w:rsidRPr="00B63363">
                <w:rPr>
                  <w:rFonts w:ascii="Times New Roman" w:hAnsi="Times New Roman" w:cs="Times New Roman"/>
                  <w:bCs/>
                  <w:sz w:val="18"/>
                  <w:szCs w:val="18"/>
                  <w:rPrChange w:id="2139" w:author="Rashed Hasan" w:date="2021-05-15T13:19:00Z">
                    <w:rPr>
                      <w:rFonts w:ascii="Times New Roman" w:hAnsi="Times New Roman" w:cs="Times New Roman"/>
                      <w:bCs/>
                      <w:sz w:val="20"/>
                      <w:szCs w:val="20"/>
                    </w:rPr>
                  </w:rPrChange>
                </w:rPr>
                <w:t>1282 (32.35)</w:t>
              </w:r>
            </w:ins>
          </w:p>
        </w:tc>
        <w:tc>
          <w:tcPr>
            <w:tcW w:w="1230" w:type="dxa"/>
            <w:vMerge/>
            <w:vAlign w:val="center"/>
            <w:tcPrChange w:id="2140" w:author="Microsoft account" w:date="2021-05-23T20:44:00Z">
              <w:tcPr>
                <w:tcW w:w="995" w:type="dxa"/>
                <w:vMerge/>
                <w:vAlign w:val="center"/>
              </w:tcPr>
            </w:tcPrChange>
          </w:tcPr>
          <w:p w14:paraId="398F5B8D" w14:textId="77777777" w:rsidR="00277069" w:rsidRPr="00B63363" w:rsidRDefault="00277069" w:rsidP="00E75A46">
            <w:pPr>
              <w:jc w:val="both"/>
              <w:rPr>
                <w:ins w:id="2141" w:author="Rashed Hasan" w:date="2021-05-15T13:15:00Z"/>
                <w:rFonts w:ascii="Times New Roman" w:hAnsi="Times New Roman" w:cs="Times New Roman"/>
                <w:sz w:val="18"/>
                <w:szCs w:val="18"/>
                <w:rPrChange w:id="2142" w:author="Rashed Hasan" w:date="2021-05-15T13:19:00Z">
                  <w:rPr>
                    <w:ins w:id="2143" w:author="Rashed Hasan" w:date="2021-05-15T13:15:00Z"/>
                    <w:rFonts w:ascii="Times New Roman" w:hAnsi="Times New Roman" w:cs="Times New Roman"/>
                    <w:sz w:val="20"/>
                    <w:szCs w:val="20"/>
                  </w:rPr>
                </w:rPrChange>
              </w:rPr>
              <w:pPrChange w:id="2144" w:author="Microsoft account" w:date="2021-05-25T22:50:00Z">
                <w:pPr>
                  <w:jc w:val="center"/>
                </w:pPr>
              </w:pPrChange>
            </w:pPr>
          </w:p>
        </w:tc>
        <w:tc>
          <w:tcPr>
            <w:tcW w:w="1290" w:type="dxa"/>
            <w:vAlign w:val="center"/>
            <w:tcPrChange w:id="2145" w:author="Microsoft account" w:date="2021-05-23T20:44:00Z">
              <w:tcPr>
                <w:tcW w:w="1423" w:type="dxa"/>
                <w:vAlign w:val="center"/>
              </w:tcPr>
            </w:tcPrChange>
          </w:tcPr>
          <w:p w14:paraId="4BB7F229" w14:textId="77777777" w:rsidR="00277069" w:rsidRPr="00B63363" w:rsidRDefault="00277069" w:rsidP="00E75A46">
            <w:pPr>
              <w:jc w:val="both"/>
              <w:rPr>
                <w:ins w:id="2146" w:author="Rashed Hasan" w:date="2021-05-15T13:15:00Z"/>
                <w:rFonts w:ascii="Times New Roman" w:hAnsi="Times New Roman" w:cs="Times New Roman"/>
                <w:bCs/>
                <w:sz w:val="18"/>
                <w:szCs w:val="18"/>
                <w:rPrChange w:id="2147" w:author="Rashed Hasan" w:date="2021-05-15T13:19:00Z">
                  <w:rPr>
                    <w:ins w:id="2148" w:author="Rashed Hasan" w:date="2021-05-15T13:15:00Z"/>
                    <w:rFonts w:ascii="Times New Roman" w:hAnsi="Times New Roman" w:cs="Times New Roman"/>
                    <w:bCs/>
                    <w:sz w:val="20"/>
                    <w:szCs w:val="20"/>
                  </w:rPr>
                </w:rPrChange>
              </w:rPr>
              <w:pPrChange w:id="2149" w:author="Microsoft account" w:date="2021-05-25T22:50:00Z">
                <w:pPr>
                  <w:jc w:val="center"/>
                </w:pPr>
              </w:pPrChange>
            </w:pPr>
            <w:ins w:id="2150" w:author="Rashed Hasan" w:date="2021-05-15T13:15:00Z">
              <w:r w:rsidRPr="00B63363">
                <w:rPr>
                  <w:rFonts w:ascii="Times New Roman" w:hAnsi="Times New Roman" w:cs="Times New Roman"/>
                  <w:bCs/>
                  <w:sz w:val="18"/>
                  <w:szCs w:val="18"/>
                  <w:rPrChange w:id="2151" w:author="Rashed Hasan" w:date="2021-05-15T13:19:00Z">
                    <w:rPr>
                      <w:rFonts w:ascii="Times New Roman" w:hAnsi="Times New Roman" w:cs="Times New Roman"/>
                      <w:bCs/>
                      <w:sz w:val="20"/>
                      <w:szCs w:val="20"/>
                    </w:rPr>
                  </w:rPrChange>
                </w:rPr>
                <w:t>3463 (78.46)</w:t>
              </w:r>
            </w:ins>
          </w:p>
        </w:tc>
        <w:tc>
          <w:tcPr>
            <w:tcW w:w="1448" w:type="dxa"/>
            <w:vAlign w:val="center"/>
            <w:tcPrChange w:id="2152" w:author="Microsoft account" w:date="2021-05-23T20:44:00Z">
              <w:tcPr>
                <w:tcW w:w="1557" w:type="dxa"/>
                <w:vAlign w:val="center"/>
              </w:tcPr>
            </w:tcPrChange>
          </w:tcPr>
          <w:p w14:paraId="6AD1E2BD" w14:textId="77777777" w:rsidR="00277069" w:rsidRPr="00B63363" w:rsidRDefault="00277069" w:rsidP="00E75A46">
            <w:pPr>
              <w:jc w:val="both"/>
              <w:rPr>
                <w:ins w:id="2153" w:author="Rashed Hasan" w:date="2021-05-15T13:15:00Z"/>
                <w:rFonts w:ascii="Times New Roman" w:hAnsi="Times New Roman" w:cs="Times New Roman"/>
                <w:bCs/>
                <w:sz w:val="18"/>
                <w:szCs w:val="18"/>
                <w:rPrChange w:id="2154" w:author="Rashed Hasan" w:date="2021-05-15T13:19:00Z">
                  <w:rPr>
                    <w:ins w:id="2155" w:author="Rashed Hasan" w:date="2021-05-15T13:15:00Z"/>
                    <w:rFonts w:ascii="Times New Roman" w:hAnsi="Times New Roman" w:cs="Times New Roman"/>
                    <w:bCs/>
                    <w:sz w:val="20"/>
                    <w:szCs w:val="20"/>
                  </w:rPr>
                </w:rPrChange>
              </w:rPr>
              <w:pPrChange w:id="2156" w:author="Microsoft account" w:date="2021-05-25T22:50:00Z">
                <w:pPr>
                  <w:jc w:val="center"/>
                </w:pPr>
              </w:pPrChange>
            </w:pPr>
            <w:ins w:id="2157" w:author="Rashed Hasan" w:date="2021-05-15T13:15:00Z">
              <w:r w:rsidRPr="00B63363">
                <w:rPr>
                  <w:rFonts w:ascii="Times New Roman" w:hAnsi="Times New Roman" w:cs="Times New Roman"/>
                  <w:bCs/>
                  <w:sz w:val="18"/>
                  <w:szCs w:val="18"/>
                  <w:rPrChange w:id="2158" w:author="Rashed Hasan" w:date="2021-05-15T13:19:00Z">
                    <w:rPr>
                      <w:rFonts w:ascii="Times New Roman" w:hAnsi="Times New Roman" w:cs="Times New Roman"/>
                      <w:bCs/>
                      <w:sz w:val="20"/>
                      <w:szCs w:val="20"/>
                    </w:rPr>
                  </w:rPrChange>
                </w:rPr>
                <w:t>1060 (21.54)</w:t>
              </w:r>
            </w:ins>
          </w:p>
        </w:tc>
        <w:tc>
          <w:tcPr>
            <w:tcW w:w="1230" w:type="dxa"/>
            <w:vMerge/>
            <w:vAlign w:val="center"/>
            <w:tcPrChange w:id="2159" w:author="Microsoft account" w:date="2021-05-23T20:44:00Z">
              <w:tcPr>
                <w:tcW w:w="996" w:type="dxa"/>
                <w:vMerge/>
                <w:vAlign w:val="center"/>
              </w:tcPr>
            </w:tcPrChange>
          </w:tcPr>
          <w:p w14:paraId="10F45051" w14:textId="77777777" w:rsidR="00277069" w:rsidRPr="00B63363" w:rsidRDefault="00277069" w:rsidP="00E75A46">
            <w:pPr>
              <w:jc w:val="both"/>
              <w:rPr>
                <w:ins w:id="2160" w:author="Rashed Hasan" w:date="2021-05-15T13:15:00Z"/>
                <w:rFonts w:ascii="Times New Roman" w:hAnsi="Times New Roman" w:cs="Times New Roman"/>
                <w:sz w:val="18"/>
                <w:szCs w:val="18"/>
                <w:rPrChange w:id="2161" w:author="Rashed Hasan" w:date="2021-05-15T13:19:00Z">
                  <w:rPr>
                    <w:ins w:id="2162" w:author="Rashed Hasan" w:date="2021-05-15T13:15:00Z"/>
                    <w:rFonts w:ascii="Times New Roman" w:hAnsi="Times New Roman" w:cs="Times New Roman"/>
                    <w:sz w:val="20"/>
                    <w:szCs w:val="20"/>
                  </w:rPr>
                </w:rPrChange>
              </w:rPr>
              <w:pPrChange w:id="2163" w:author="Microsoft account" w:date="2021-05-25T22:50:00Z">
                <w:pPr>
                  <w:jc w:val="center"/>
                </w:pPr>
              </w:pPrChange>
            </w:pPr>
          </w:p>
        </w:tc>
      </w:tr>
      <w:tr w:rsidR="00277069" w:rsidRPr="00B63363" w14:paraId="2A207A72" w14:textId="77777777" w:rsidTr="00277069">
        <w:trPr>
          <w:trHeight w:val="138"/>
          <w:jc w:val="center"/>
          <w:ins w:id="2164" w:author="Rashed Hasan" w:date="2021-05-15T13:15:00Z"/>
          <w:trPrChange w:id="2165" w:author="Rashed Hasan" w:date="2021-05-15T13:16:00Z">
            <w:trPr>
              <w:trHeight w:val="150"/>
              <w:jc w:val="center"/>
            </w:trPr>
          </w:trPrChange>
        </w:trPr>
        <w:tc>
          <w:tcPr>
            <w:tcW w:w="9762" w:type="dxa"/>
            <w:gridSpan w:val="7"/>
            <w:vAlign w:val="center"/>
            <w:tcPrChange w:id="2166" w:author="Rashed Hasan" w:date="2021-05-15T13:16:00Z">
              <w:tcPr>
                <w:tcW w:w="10137" w:type="dxa"/>
                <w:gridSpan w:val="7"/>
                <w:vAlign w:val="center"/>
              </w:tcPr>
            </w:tcPrChange>
          </w:tcPr>
          <w:p w14:paraId="053A56CC" w14:textId="77F7FD99" w:rsidR="00277069" w:rsidRPr="00B63363" w:rsidRDefault="00D30CAE" w:rsidP="00E75A46">
            <w:pPr>
              <w:jc w:val="both"/>
              <w:rPr>
                <w:ins w:id="2167" w:author="Rashed Hasan" w:date="2021-05-15T13:15:00Z"/>
                <w:rFonts w:ascii="Times New Roman" w:hAnsi="Times New Roman" w:cs="Times New Roman"/>
                <w:i/>
                <w:sz w:val="18"/>
                <w:szCs w:val="18"/>
                <w:rPrChange w:id="2168" w:author="Rashed Hasan" w:date="2021-05-15T13:19:00Z">
                  <w:rPr>
                    <w:ins w:id="2169" w:author="Rashed Hasan" w:date="2021-05-15T13:15:00Z"/>
                    <w:rFonts w:ascii="Times New Roman" w:hAnsi="Times New Roman" w:cs="Times New Roman"/>
                    <w:i/>
                    <w:sz w:val="20"/>
                    <w:szCs w:val="20"/>
                  </w:rPr>
                </w:rPrChange>
              </w:rPr>
              <w:pPrChange w:id="2170" w:author="Microsoft account" w:date="2021-05-25T22:50:00Z">
                <w:pPr/>
              </w:pPrChange>
            </w:pPr>
            <w:ins w:id="2171" w:author="Microsoft account" w:date="2021-05-25T12:18:00Z">
              <w:r>
                <w:rPr>
                  <w:rFonts w:ascii="Times New Roman" w:hAnsi="Times New Roman" w:cs="Times New Roman"/>
                  <w:b/>
                  <w:i/>
                  <w:sz w:val="18"/>
                  <w:szCs w:val="18"/>
                </w:rPr>
                <w:t>Place of r</w:t>
              </w:r>
            </w:ins>
            <w:ins w:id="2172" w:author="Rashed Hasan" w:date="2021-05-15T13:15:00Z">
              <w:del w:id="2173" w:author="Microsoft account" w:date="2021-05-25T12:18:00Z">
                <w:r w:rsidR="00277069" w:rsidRPr="00B63363" w:rsidDel="00D30CAE">
                  <w:rPr>
                    <w:rFonts w:ascii="Times New Roman" w:hAnsi="Times New Roman" w:cs="Times New Roman"/>
                    <w:b/>
                    <w:i/>
                    <w:sz w:val="18"/>
                    <w:szCs w:val="18"/>
                    <w:rPrChange w:id="2174" w:author="Rashed Hasan" w:date="2021-05-15T13:19:00Z">
                      <w:rPr>
                        <w:rFonts w:ascii="Times New Roman" w:hAnsi="Times New Roman" w:cs="Times New Roman"/>
                        <w:b/>
                        <w:i/>
                        <w:sz w:val="20"/>
                        <w:szCs w:val="20"/>
                      </w:rPr>
                    </w:rPrChange>
                  </w:rPr>
                  <w:delText>R</w:delText>
                </w:r>
              </w:del>
              <w:r w:rsidR="00277069" w:rsidRPr="00B63363">
                <w:rPr>
                  <w:rFonts w:ascii="Times New Roman" w:hAnsi="Times New Roman" w:cs="Times New Roman"/>
                  <w:b/>
                  <w:i/>
                  <w:sz w:val="18"/>
                  <w:szCs w:val="18"/>
                  <w:rPrChange w:id="2175" w:author="Rashed Hasan" w:date="2021-05-15T13:19:00Z">
                    <w:rPr>
                      <w:rFonts w:ascii="Times New Roman" w:hAnsi="Times New Roman" w:cs="Times New Roman"/>
                      <w:b/>
                      <w:i/>
                      <w:sz w:val="20"/>
                      <w:szCs w:val="20"/>
                    </w:rPr>
                  </w:rPrChange>
                </w:rPr>
                <w:t>esidence</w:t>
              </w:r>
            </w:ins>
          </w:p>
        </w:tc>
      </w:tr>
      <w:tr w:rsidR="00277069" w:rsidRPr="00B63363" w14:paraId="38F2915E" w14:textId="77777777" w:rsidTr="0020300A">
        <w:trPr>
          <w:trHeight w:val="250"/>
          <w:jc w:val="center"/>
          <w:ins w:id="2176" w:author="Rashed Hasan" w:date="2021-05-15T13:15:00Z"/>
          <w:trPrChange w:id="2177" w:author="Microsoft account" w:date="2021-05-23T20:44:00Z">
            <w:trPr>
              <w:trHeight w:val="272"/>
              <w:jc w:val="center"/>
            </w:trPr>
          </w:trPrChange>
        </w:trPr>
        <w:tc>
          <w:tcPr>
            <w:tcW w:w="1802" w:type="dxa"/>
            <w:vAlign w:val="center"/>
            <w:tcPrChange w:id="2178" w:author="Microsoft account" w:date="2021-05-23T20:44:00Z">
              <w:tcPr>
                <w:tcW w:w="2052" w:type="dxa"/>
                <w:vAlign w:val="center"/>
              </w:tcPr>
            </w:tcPrChange>
          </w:tcPr>
          <w:p w14:paraId="3B0632F1" w14:textId="77777777" w:rsidR="00277069" w:rsidRPr="00B63363" w:rsidRDefault="00277069" w:rsidP="00E75A46">
            <w:pPr>
              <w:jc w:val="both"/>
              <w:rPr>
                <w:ins w:id="2179" w:author="Rashed Hasan" w:date="2021-05-15T13:15:00Z"/>
                <w:rFonts w:ascii="Times New Roman" w:hAnsi="Times New Roman" w:cs="Times New Roman"/>
                <w:bCs/>
                <w:sz w:val="18"/>
                <w:szCs w:val="18"/>
                <w:rPrChange w:id="2180" w:author="Rashed Hasan" w:date="2021-05-15T13:19:00Z">
                  <w:rPr>
                    <w:ins w:id="2181" w:author="Rashed Hasan" w:date="2021-05-15T13:15:00Z"/>
                    <w:rFonts w:ascii="Times New Roman" w:hAnsi="Times New Roman" w:cs="Times New Roman"/>
                    <w:bCs/>
                    <w:sz w:val="20"/>
                    <w:szCs w:val="20"/>
                  </w:rPr>
                </w:rPrChange>
              </w:rPr>
              <w:pPrChange w:id="2182" w:author="Microsoft account" w:date="2021-05-25T22:50:00Z">
                <w:pPr>
                  <w:jc w:val="center"/>
                </w:pPr>
              </w:pPrChange>
            </w:pPr>
            <w:ins w:id="2183" w:author="Rashed Hasan" w:date="2021-05-15T13:15:00Z">
              <w:r w:rsidRPr="00B63363">
                <w:rPr>
                  <w:rFonts w:ascii="Times New Roman" w:hAnsi="Times New Roman" w:cs="Times New Roman"/>
                  <w:bCs/>
                  <w:sz w:val="18"/>
                  <w:szCs w:val="18"/>
                  <w:rPrChange w:id="2184" w:author="Rashed Hasan" w:date="2021-05-15T13:19:00Z">
                    <w:rPr>
                      <w:rFonts w:ascii="Times New Roman" w:hAnsi="Times New Roman" w:cs="Times New Roman"/>
                      <w:bCs/>
                      <w:sz w:val="20"/>
                      <w:szCs w:val="20"/>
                    </w:rPr>
                  </w:rPrChange>
                </w:rPr>
                <w:t>Urban</w:t>
              </w:r>
            </w:ins>
          </w:p>
        </w:tc>
        <w:tc>
          <w:tcPr>
            <w:tcW w:w="1381" w:type="dxa"/>
            <w:vAlign w:val="center"/>
            <w:tcPrChange w:id="2185" w:author="Microsoft account" w:date="2021-05-23T20:44:00Z">
              <w:tcPr>
                <w:tcW w:w="1557" w:type="dxa"/>
                <w:vAlign w:val="center"/>
              </w:tcPr>
            </w:tcPrChange>
          </w:tcPr>
          <w:p w14:paraId="77DD24FC" w14:textId="77777777" w:rsidR="00277069" w:rsidRPr="00B63363" w:rsidRDefault="00277069" w:rsidP="00E75A46">
            <w:pPr>
              <w:jc w:val="both"/>
              <w:rPr>
                <w:ins w:id="2186" w:author="Rashed Hasan" w:date="2021-05-15T13:15:00Z"/>
                <w:rFonts w:ascii="Times New Roman" w:hAnsi="Times New Roman" w:cs="Times New Roman"/>
                <w:bCs/>
                <w:sz w:val="18"/>
                <w:szCs w:val="18"/>
                <w:rPrChange w:id="2187" w:author="Rashed Hasan" w:date="2021-05-15T13:19:00Z">
                  <w:rPr>
                    <w:ins w:id="2188" w:author="Rashed Hasan" w:date="2021-05-15T13:15:00Z"/>
                    <w:rFonts w:ascii="Times New Roman" w:hAnsi="Times New Roman" w:cs="Times New Roman"/>
                    <w:bCs/>
                    <w:sz w:val="20"/>
                    <w:szCs w:val="20"/>
                  </w:rPr>
                </w:rPrChange>
              </w:rPr>
              <w:pPrChange w:id="2189" w:author="Microsoft account" w:date="2021-05-25T22:50:00Z">
                <w:pPr>
                  <w:jc w:val="center"/>
                </w:pPr>
              </w:pPrChange>
            </w:pPr>
            <w:ins w:id="2190" w:author="Rashed Hasan" w:date="2021-05-15T13:15:00Z">
              <w:r w:rsidRPr="00B63363">
                <w:rPr>
                  <w:rFonts w:ascii="Times New Roman" w:hAnsi="Times New Roman" w:cs="Times New Roman"/>
                  <w:bCs/>
                  <w:sz w:val="18"/>
                  <w:szCs w:val="18"/>
                  <w:rPrChange w:id="2191" w:author="Rashed Hasan" w:date="2021-05-15T13:19:00Z">
                    <w:rPr>
                      <w:rFonts w:ascii="Times New Roman" w:hAnsi="Times New Roman" w:cs="Times New Roman"/>
                      <w:bCs/>
                      <w:sz w:val="20"/>
                      <w:szCs w:val="20"/>
                    </w:rPr>
                  </w:rPrChange>
                </w:rPr>
                <w:t>4388(63.72)</w:t>
              </w:r>
            </w:ins>
          </w:p>
        </w:tc>
        <w:tc>
          <w:tcPr>
            <w:tcW w:w="1381" w:type="dxa"/>
            <w:vAlign w:val="center"/>
            <w:tcPrChange w:id="2192" w:author="Microsoft account" w:date="2021-05-23T20:44:00Z">
              <w:tcPr>
                <w:tcW w:w="1557" w:type="dxa"/>
                <w:vAlign w:val="center"/>
              </w:tcPr>
            </w:tcPrChange>
          </w:tcPr>
          <w:p w14:paraId="79E0C4CA" w14:textId="77777777" w:rsidR="00277069" w:rsidRPr="00B63363" w:rsidRDefault="00277069" w:rsidP="00E75A46">
            <w:pPr>
              <w:jc w:val="both"/>
              <w:rPr>
                <w:ins w:id="2193" w:author="Rashed Hasan" w:date="2021-05-15T13:15:00Z"/>
                <w:rFonts w:ascii="Times New Roman" w:hAnsi="Times New Roman" w:cs="Times New Roman"/>
                <w:bCs/>
                <w:sz w:val="18"/>
                <w:szCs w:val="18"/>
                <w:rPrChange w:id="2194" w:author="Rashed Hasan" w:date="2021-05-15T13:19:00Z">
                  <w:rPr>
                    <w:ins w:id="2195" w:author="Rashed Hasan" w:date="2021-05-15T13:15:00Z"/>
                    <w:rFonts w:ascii="Times New Roman" w:hAnsi="Times New Roman" w:cs="Times New Roman"/>
                    <w:bCs/>
                    <w:sz w:val="20"/>
                    <w:szCs w:val="20"/>
                  </w:rPr>
                </w:rPrChange>
              </w:rPr>
              <w:pPrChange w:id="2196" w:author="Microsoft account" w:date="2021-05-25T22:50:00Z">
                <w:pPr>
                  <w:jc w:val="center"/>
                </w:pPr>
              </w:pPrChange>
            </w:pPr>
            <w:ins w:id="2197" w:author="Rashed Hasan" w:date="2021-05-15T13:15:00Z">
              <w:r w:rsidRPr="00B63363">
                <w:rPr>
                  <w:rFonts w:ascii="Times New Roman" w:hAnsi="Times New Roman" w:cs="Times New Roman"/>
                  <w:bCs/>
                  <w:sz w:val="18"/>
                  <w:szCs w:val="18"/>
                  <w:rPrChange w:id="2198" w:author="Rashed Hasan" w:date="2021-05-15T13:19:00Z">
                    <w:rPr>
                      <w:rFonts w:ascii="Times New Roman" w:hAnsi="Times New Roman" w:cs="Times New Roman"/>
                      <w:bCs/>
                      <w:sz w:val="20"/>
                      <w:szCs w:val="20"/>
                    </w:rPr>
                  </w:rPrChange>
                </w:rPr>
                <w:t>2467 (36.28)</w:t>
              </w:r>
            </w:ins>
          </w:p>
        </w:tc>
        <w:tc>
          <w:tcPr>
            <w:tcW w:w="1230" w:type="dxa"/>
            <w:vMerge w:val="restart"/>
            <w:vAlign w:val="center"/>
            <w:tcPrChange w:id="2199" w:author="Microsoft account" w:date="2021-05-23T20:44:00Z">
              <w:tcPr>
                <w:tcW w:w="995" w:type="dxa"/>
                <w:vMerge w:val="restart"/>
                <w:vAlign w:val="center"/>
              </w:tcPr>
            </w:tcPrChange>
          </w:tcPr>
          <w:p w14:paraId="3EEA734B" w14:textId="77777777" w:rsidR="00277069" w:rsidRPr="00B63363" w:rsidRDefault="00277069" w:rsidP="00E75A46">
            <w:pPr>
              <w:jc w:val="both"/>
              <w:rPr>
                <w:ins w:id="2200" w:author="Rashed Hasan" w:date="2021-05-15T13:15:00Z"/>
                <w:rFonts w:ascii="Times New Roman" w:hAnsi="Times New Roman" w:cs="Times New Roman"/>
                <w:bCs/>
                <w:sz w:val="18"/>
                <w:szCs w:val="18"/>
                <w:rPrChange w:id="2201" w:author="Rashed Hasan" w:date="2021-05-15T13:19:00Z">
                  <w:rPr>
                    <w:ins w:id="2202" w:author="Rashed Hasan" w:date="2021-05-15T13:15:00Z"/>
                    <w:rFonts w:ascii="Times New Roman" w:hAnsi="Times New Roman" w:cs="Times New Roman"/>
                    <w:bCs/>
                    <w:sz w:val="20"/>
                    <w:szCs w:val="20"/>
                  </w:rPr>
                </w:rPrChange>
              </w:rPr>
              <w:pPrChange w:id="2203" w:author="Microsoft account" w:date="2021-05-25T22:50:00Z">
                <w:pPr>
                  <w:jc w:val="center"/>
                </w:pPr>
              </w:pPrChange>
            </w:pPr>
            <w:ins w:id="2204" w:author="Rashed Hasan" w:date="2021-05-15T13:15:00Z">
              <w:r w:rsidRPr="00B63363">
                <w:rPr>
                  <w:rFonts w:ascii="Times New Roman" w:hAnsi="Times New Roman" w:cs="Times New Roman"/>
                  <w:bCs/>
                  <w:sz w:val="18"/>
                  <w:szCs w:val="18"/>
                  <w:rPrChange w:id="2205" w:author="Rashed Hasan" w:date="2021-05-15T13:19:00Z">
                    <w:rPr>
                      <w:rFonts w:ascii="Times New Roman" w:hAnsi="Times New Roman" w:cs="Times New Roman"/>
                      <w:bCs/>
                      <w:sz w:val="20"/>
                      <w:szCs w:val="20"/>
                    </w:rPr>
                  </w:rPrChange>
                </w:rPr>
                <w:t>&lt;0.001</w:t>
              </w:r>
            </w:ins>
          </w:p>
        </w:tc>
        <w:tc>
          <w:tcPr>
            <w:tcW w:w="1290" w:type="dxa"/>
            <w:vAlign w:val="center"/>
            <w:tcPrChange w:id="2206" w:author="Microsoft account" w:date="2021-05-23T20:44:00Z">
              <w:tcPr>
                <w:tcW w:w="1423" w:type="dxa"/>
                <w:vAlign w:val="center"/>
              </w:tcPr>
            </w:tcPrChange>
          </w:tcPr>
          <w:p w14:paraId="4355CC1A" w14:textId="77777777" w:rsidR="00277069" w:rsidRPr="00B63363" w:rsidRDefault="00277069" w:rsidP="00E75A46">
            <w:pPr>
              <w:jc w:val="both"/>
              <w:rPr>
                <w:ins w:id="2207" w:author="Rashed Hasan" w:date="2021-05-15T13:15:00Z"/>
                <w:rFonts w:ascii="Times New Roman" w:hAnsi="Times New Roman" w:cs="Times New Roman"/>
                <w:bCs/>
                <w:sz w:val="18"/>
                <w:szCs w:val="18"/>
                <w:rPrChange w:id="2208" w:author="Rashed Hasan" w:date="2021-05-15T13:19:00Z">
                  <w:rPr>
                    <w:ins w:id="2209" w:author="Rashed Hasan" w:date="2021-05-15T13:15:00Z"/>
                    <w:rFonts w:ascii="Times New Roman" w:hAnsi="Times New Roman" w:cs="Times New Roman"/>
                    <w:bCs/>
                    <w:sz w:val="20"/>
                    <w:szCs w:val="20"/>
                  </w:rPr>
                </w:rPrChange>
              </w:rPr>
              <w:pPrChange w:id="2210" w:author="Microsoft account" w:date="2021-05-25T22:50:00Z">
                <w:pPr>
                  <w:jc w:val="center"/>
                </w:pPr>
              </w:pPrChange>
            </w:pPr>
            <w:ins w:id="2211" w:author="Rashed Hasan" w:date="2021-05-15T13:15:00Z">
              <w:r w:rsidRPr="00B63363">
                <w:rPr>
                  <w:rFonts w:ascii="Times New Roman" w:hAnsi="Times New Roman" w:cs="Times New Roman"/>
                  <w:bCs/>
                  <w:sz w:val="18"/>
                  <w:szCs w:val="18"/>
                  <w:rPrChange w:id="2212" w:author="Rashed Hasan" w:date="2021-05-15T13:19:00Z">
                    <w:rPr>
                      <w:rFonts w:ascii="Times New Roman" w:hAnsi="Times New Roman" w:cs="Times New Roman"/>
                      <w:bCs/>
                      <w:sz w:val="20"/>
                      <w:szCs w:val="20"/>
                    </w:rPr>
                  </w:rPrChange>
                </w:rPr>
                <w:t>5541 (73.99)</w:t>
              </w:r>
            </w:ins>
          </w:p>
        </w:tc>
        <w:tc>
          <w:tcPr>
            <w:tcW w:w="1448" w:type="dxa"/>
            <w:vAlign w:val="center"/>
            <w:tcPrChange w:id="2213" w:author="Microsoft account" w:date="2021-05-23T20:44:00Z">
              <w:tcPr>
                <w:tcW w:w="1557" w:type="dxa"/>
                <w:vAlign w:val="center"/>
              </w:tcPr>
            </w:tcPrChange>
          </w:tcPr>
          <w:p w14:paraId="4D83E2B4" w14:textId="77777777" w:rsidR="00277069" w:rsidRPr="00B63363" w:rsidRDefault="00277069" w:rsidP="00E75A46">
            <w:pPr>
              <w:jc w:val="both"/>
              <w:rPr>
                <w:ins w:id="2214" w:author="Rashed Hasan" w:date="2021-05-15T13:15:00Z"/>
                <w:rFonts w:ascii="Times New Roman" w:hAnsi="Times New Roman" w:cs="Times New Roman"/>
                <w:bCs/>
                <w:sz w:val="18"/>
                <w:szCs w:val="18"/>
                <w:rPrChange w:id="2215" w:author="Rashed Hasan" w:date="2021-05-15T13:19:00Z">
                  <w:rPr>
                    <w:ins w:id="2216" w:author="Rashed Hasan" w:date="2021-05-15T13:15:00Z"/>
                    <w:rFonts w:ascii="Times New Roman" w:hAnsi="Times New Roman" w:cs="Times New Roman"/>
                    <w:bCs/>
                    <w:sz w:val="20"/>
                    <w:szCs w:val="20"/>
                  </w:rPr>
                </w:rPrChange>
              </w:rPr>
              <w:pPrChange w:id="2217" w:author="Microsoft account" w:date="2021-05-25T22:50:00Z">
                <w:pPr>
                  <w:jc w:val="center"/>
                </w:pPr>
              </w:pPrChange>
            </w:pPr>
            <w:ins w:id="2218" w:author="Rashed Hasan" w:date="2021-05-15T13:15:00Z">
              <w:r w:rsidRPr="00B63363">
                <w:rPr>
                  <w:rFonts w:ascii="Times New Roman" w:hAnsi="Times New Roman" w:cs="Times New Roman"/>
                  <w:bCs/>
                  <w:sz w:val="18"/>
                  <w:szCs w:val="18"/>
                  <w:rPrChange w:id="2219" w:author="Rashed Hasan" w:date="2021-05-15T13:19:00Z">
                    <w:rPr>
                      <w:rFonts w:ascii="Times New Roman" w:hAnsi="Times New Roman" w:cs="Times New Roman"/>
                      <w:bCs/>
                      <w:sz w:val="20"/>
                      <w:szCs w:val="20"/>
                    </w:rPr>
                  </w:rPrChange>
                </w:rPr>
                <w:t>2070 (26.01)</w:t>
              </w:r>
            </w:ins>
          </w:p>
        </w:tc>
        <w:tc>
          <w:tcPr>
            <w:tcW w:w="1230" w:type="dxa"/>
            <w:vMerge w:val="restart"/>
            <w:vAlign w:val="center"/>
            <w:tcPrChange w:id="2220" w:author="Microsoft account" w:date="2021-05-23T20:44:00Z">
              <w:tcPr>
                <w:tcW w:w="996" w:type="dxa"/>
                <w:vMerge w:val="restart"/>
                <w:vAlign w:val="center"/>
              </w:tcPr>
            </w:tcPrChange>
          </w:tcPr>
          <w:p w14:paraId="579CE463" w14:textId="77777777" w:rsidR="00277069" w:rsidRPr="00B63363" w:rsidRDefault="00277069" w:rsidP="00E75A46">
            <w:pPr>
              <w:jc w:val="both"/>
              <w:rPr>
                <w:ins w:id="2221" w:author="Rashed Hasan" w:date="2021-05-15T13:15:00Z"/>
                <w:rFonts w:ascii="Times New Roman" w:hAnsi="Times New Roman" w:cs="Times New Roman"/>
                <w:bCs/>
                <w:sz w:val="18"/>
                <w:szCs w:val="18"/>
                <w:rPrChange w:id="2222" w:author="Rashed Hasan" w:date="2021-05-15T13:19:00Z">
                  <w:rPr>
                    <w:ins w:id="2223" w:author="Rashed Hasan" w:date="2021-05-15T13:15:00Z"/>
                    <w:rFonts w:ascii="Times New Roman" w:hAnsi="Times New Roman" w:cs="Times New Roman"/>
                    <w:bCs/>
                    <w:sz w:val="20"/>
                    <w:szCs w:val="20"/>
                  </w:rPr>
                </w:rPrChange>
              </w:rPr>
              <w:pPrChange w:id="2224" w:author="Microsoft account" w:date="2021-05-25T22:50:00Z">
                <w:pPr>
                  <w:jc w:val="center"/>
                </w:pPr>
              </w:pPrChange>
            </w:pPr>
            <w:ins w:id="2225" w:author="Rashed Hasan" w:date="2021-05-15T13:15:00Z">
              <w:r w:rsidRPr="00B63363">
                <w:rPr>
                  <w:rFonts w:ascii="Times New Roman" w:hAnsi="Times New Roman" w:cs="Times New Roman"/>
                  <w:bCs/>
                  <w:sz w:val="18"/>
                  <w:szCs w:val="18"/>
                  <w:rPrChange w:id="2226" w:author="Rashed Hasan" w:date="2021-05-15T13:19:00Z">
                    <w:rPr>
                      <w:rFonts w:ascii="Times New Roman" w:hAnsi="Times New Roman" w:cs="Times New Roman"/>
                      <w:bCs/>
                      <w:sz w:val="20"/>
                      <w:szCs w:val="20"/>
                    </w:rPr>
                  </w:rPrChange>
                </w:rPr>
                <w:t>&lt;0.001</w:t>
              </w:r>
            </w:ins>
          </w:p>
        </w:tc>
      </w:tr>
      <w:tr w:rsidR="00277069" w:rsidRPr="00B63363" w14:paraId="62B2C9C1" w14:textId="77777777" w:rsidTr="0020300A">
        <w:trPr>
          <w:trHeight w:val="138"/>
          <w:jc w:val="center"/>
          <w:ins w:id="2227" w:author="Rashed Hasan" w:date="2021-05-15T13:15:00Z"/>
          <w:trPrChange w:id="2228" w:author="Microsoft account" w:date="2021-05-23T20:44:00Z">
            <w:trPr>
              <w:trHeight w:val="150"/>
              <w:jc w:val="center"/>
            </w:trPr>
          </w:trPrChange>
        </w:trPr>
        <w:tc>
          <w:tcPr>
            <w:tcW w:w="1802" w:type="dxa"/>
            <w:vAlign w:val="center"/>
            <w:tcPrChange w:id="2229" w:author="Microsoft account" w:date="2021-05-23T20:44:00Z">
              <w:tcPr>
                <w:tcW w:w="2052" w:type="dxa"/>
                <w:vAlign w:val="center"/>
              </w:tcPr>
            </w:tcPrChange>
          </w:tcPr>
          <w:p w14:paraId="4CBF9019" w14:textId="77777777" w:rsidR="00277069" w:rsidRPr="00B63363" w:rsidRDefault="00277069" w:rsidP="00E75A46">
            <w:pPr>
              <w:jc w:val="both"/>
              <w:rPr>
                <w:ins w:id="2230" w:author="Rashed Hasan" w:date="2021-05-15T13:15:00Z"/>
                <w:rFonts w:ascii="Times New Roman" w:hAnsi="Times New Roman" w:cs="Times New Roman"/>
                <w:bCs/>
                <w:sz w:val="18"/>
                <w:szCs w:val="18"/>
                <w:rPrChange w:id="2231" w:author="Rashed Hasan" w:date="2021-05-15T13:19:00Z">
                  <w:rPr>
                    <w:ins w:id="2232" w:author="Rashed Hasan" w:date="2021-05-15T13:15:00Z"/>
                    <w:rFonts w:ascii="Times New Roman" w:hAnsi="Times New Roman" w:cs="Times New Roman"/>
                    <w:bCs/>
                    <w:sz w:val="20"/>
                    <w:szCs w:val="20"/>
                  </w:rPr>
                </w:rPrChange>
              </w:rPr>
              <w:pPrChange w:id="2233" w:author="Microsoft account" w:date="2021-05-25T22:50:00Z">
                <w:pPr>
                  <w:jc w:val="center"/>
                </w:pPr>
              </w:pPrChange>
            </w:pPr>
            <w:ins w:id="2234" w:author="Rashed Hasan" w:date="2021-05-15T13:15:00Z">
              <w:r w:rsidRPr="00B63363">
                <w:rPr>
                  <w:rFonts w:ascii="Times New Roman" w:hAnsi="Times New Roman" w:cs="Times New Roman"/>
                  <w:bCs/>
                  <w:sz w:val="18"/>
                  <w:szCs w:val="18"/>
                  <w:rPrChange w:id="2235" w:author="Rashed Hasan" w:date="2021-05-15T13:19:00Z">
                    <w:rPr>
                      <w:rFonts w:ascii="Times New Roman" w:hAnsi="Times New Roman" w:cs="Times New Roman"/>
                      <w:bCs/>
                      <w:sz w:val="20"/>
                      <w:szCs w:val="20"/>
                    </w:rPr>
                  </w:rPrChange>
                </w:rPr>
                <w:t>Rural</w:t>
              </w:r>
            </w:ins>
          </w:p>
        </w:tc>
        <w:tc>
          <w:tcPr>
            <w:tcW w:w="1381" w:type="dxa"/>
            <w:vAlign w:val="center"/>
            <w:tcPrChange w:id="2236" w:author="Microsoft account" w:date="2021-05-23T20:44:00Z">
              <w:tcPr>
                <w:tcW w:w="1557" w:type="dxa"/>
                <w:vAlign w:val="center"/>
              </w:tcPr>
            </w:tcPrChange>
          </w:tcPr>
          <w:p w14:paraId="6C07FDD3" w14:textId="77777777" w:rsidR="00277069" w:rsidRPr="00B63363" w:rsidRDefault="00277069" w:rsidP="00E75A46">
            <w:pPr>
              <w:jc w:val="both"/>
              <w:rPr>
                <w:ins w:id="2237" w:author="Rashed Hasan" w:date="2021-05-15T13:15:00Z"/>
                <w:rFonts w:ascii="Times New Roman" w:hAnsi="Times New Roman" w:cs="Times New Roman"/>
                <w:bCs/>
                <w:sz w:val="18"/>
                <w:szCs w:val="18"/>
                <w:rPrChange w:id="2238" w:author="Rashed Hasan" w:date="2021-05-15T13:19:00Z">
                  <w:rPr>
                    <w:ins w:id="2239" w:author="Rashed Hasan" w:date="2021-05-15T13:15:00Z"/>
                    <w:rFonts w:ascii="Times New Roman" w:hAnsi="Times New Roman" w:cs="Times New Roman"/>
                    <w:bCs/>
                    <w:sz w:val="20"/>
                    <w:szCs w:val="20"/>
                  </w:rPr>
                </w:rPrChange>
              </w:rPr>
              <w:pPrChange w:id="2240" w:author="Microsoft account" w:date="2021-05-25T22:50:00Z">
                <w:pPr>
                  <w:jc w:val="center"/>
                </w:pPr>
              </w:pPrChange>
            </w:pPr>
            <w:ins w:id="2241" w:author="Rashed Hasan" w:date="2021-05-15T13:15:00Z">
              <w:r w:rsidRPr="00B63363">
                <w:rPr>
                  <w:rFonts w:ascii="Times New Roman" w:hAnsi="Times New Roman" w:cs="Times New Roman"/>
                  <w:bCs/>
                  <w:sz w:val="18"/>
                  <w:szCs w:val="18"/>
                  <w:rPrChange w:id="2242" w:author="Rashed Hasan" w:date="2021-05-15T13:19:00Z">
                    <w:rPr>
                      <w:rFonts w:ascii="Times New Roman" w:hAnsi="Times New Roman" w:cs="Times New Roman"/>
                      <w:bCs/>
                      <w:sz w:val="20"/>
                      <w:szCs w:val="20"/>
                    </w:rPr>
                  </w:rPrChange>
                </w:rPr>
                <w:t>913 (72.17)</w:t>
              </w:r>
            </w:ins>
          </w:p>
        </w:tc>
        <w:tc>
          <w:tcPr>
            <w:tcW w:w="1381" w:type="dxa"/>
            <w:vAlign w:val="center"/>
            <w:tcPrChange w:id="2243" w:author="Microsoft account" w:date="2021-05-23T20:44:00Z">
              <w:tcPr>
                <w:tcW w:w="1557" w:type="dxa"/>
                <w:vAlign w:val="center"/>
              </w:tcPr>
            </w:tcPrChange>
          </w:tcPr>
          <w:p w14:paraId="09A17354" w14:textId="77777777" w:rsidR="00277069" w:rsidRPr="00B63363" w:rsidRDefault="00277069" w:rsidP="00E75A46">
            <w:pPr>
              <w:jc w:val="both"/>
              <w:rPr>
                <w:ins w:id="2244" w:author="Rashed Hasan" w:date="2021-05-15T13:15:00Z"/>
                <w:rFonts w:ascii="Times New Roman" w:hAnsi="Times New Roman" w:cs="Times New Roman"/>
                <w:bCs/>
                <w:sz w:val="18"/>
                <w:szCs w:val="18"/>
                <w:rPrChange w:id="2245" w:author="Rashed Hasan" w:date="2021-05-15T13:19:00Z">
                  <w:rPr>
                    <w:ins w:id="2246" w:author="Rashed Hasan" w:date="2021-05-15T13:15:00Z"/>
                    <w:rFonts w:ascii="Times New Roman" w:hAnsi="Times New Roman" w:cs="Times New Roman"/>
                    <w:bCs/>
                    <w:sz w:val="20"/>
                    <w:szCs w:val="20"/>
                  </w:rPr>
                </w:rPrChange>
              </w:rPr>
              <w:pPrChange w:id="2247" w:author="Microsoft account" w:date="2021-05-25T22:50:00Z">
                <w:pPr>
                  <w:jc w:val="center"/>
                </w:pPr>
              </w:pPrChange>
            </w:pPr>
            <w:ins w:id="2248" w:author="Rashed Hasan" w:date="2021-05-15T13:15:00Z">
              <w:r w:rsidRPr="00B63363">
                <w:rPr>
                  <w:rFonts w:ascii="Times New Roman" w:hAnsi="Times New Roman" w:cs="Times New Roman"/>
                  <w:bCs/>
                  <w:sz w:val="18"/>
                  <w:szCs w:val="18"/>
                  <w:rPrChange w:id="2249" w:author="Rashed Hasan" w:date="2021-05-15T13:19:00Z">
                    <w:rPr>
                      <w:rFonts w:ascii="Times New Roman" w:hAnsi="Times New Roman" w:cs="Times New Roman"/>
                      <w:bCs/>
                      <w:sz w:val="20"/>
                      <w:szCs w:val="20"/>
                    </w:rPr>
                  </w:rPrChange>
                </w:rPr>
                <w:t>380 (27.83)</w:t>
              </w:r>
            </w:ins>
          </w:p>
        </w:tc>
        <w:tc>
          <w:tcPr>
            <w:tcW w:w="1230" w:type="dxa"/>
            <w:vMerge/>
            <w:vAlign w:val="center"/>
            <w:tcPrChange w:id="2250" w:author="Microsoft account" w:date="2021-05-23T20:44:00Z">
              <w:tcPr>
                <w:tcW w:w="995" w:type="dxa"/>
                <w:vMerge/>
                <w:vAlign w:val="center"/>
              </w:tcPr>
            </w:tcPrChange>
          </w:tcPr>
          <w:p w14:paraId="11D211BE" w14:textId="77777777" w:rsidR="00277069" w:rsidRPr="00B63363" w:rsidRDefault="00277069" w:rsidP="00E75A46">
            <w:pPr>
              <w:jc w:val="both"/>
              <w:rPr>
                <w:ins w:id="2251" w:author="Rashed Hasan" w:date="2021-05-15T13:15:00Z"/>
                <w:rFonts w:ascii="Times New Roman" w:hAnsi="Times New Roman" w:cs="Times New Roman"/>
                <w:sz w:val="18"/>
                <w:szCs w:val="18"/>
                <w:rPrChange w:id="2252" w:author="Rashed Hasan" w:date="2021-05-15T13:19:00Z">
                  <w:rPr>
                    <w:ins w:id="2253" w:author="Rashed Hasan" w:date="2021-05-15T13:15:00Z"/>
                    <w:rFonts w:ascii="Times New Roman" w:hAnsi="Times New Roman" w:cs="Times New Roman"/>
                    <w:sz w:val="20"/>
                    <w:szCs w:val="20"/>
                  </w:rPr>
                </w:rPrChange>
              </w:rPr>
              <w:pPrChange w:id="2254" w:author="Microsoft account" w:date="2021-05-25T22:50:00Z">
                <w:pPr>
                  <w:jc w:val="center"/>
                </w:pPr>
              </w:pPrChange>
            </w:pPr>
          </w:p>
        </w:tc>
        <w:tc>
          <w:tcPr>
            <w:tcW w:w="1290" w:type="dxa"/>
            <w:vAlign w:val="center"/>
            <w:tcPrChange w:id="2255" w:author="Microsoft account" w:date="2021-05-23T20:44:00Z">
              <w:tcPr>
                <w:tcW w:w="1423" w:type="dxa"/>
                <w:vAlign w:val="center"/>
              </w:tcPr>
            </w:tcPrChange>
          </w:tcPr>
          <w:p w14:paraId="42FF70A7" w14:textId="77777777" w:rsidR="00277069" w:rsidRPr="00B63363" w:rsidRDefault="00277069" w:rsidP="00E75A46">
            <w:pPr>
              <w:jc w:val="both"/>
              <w:rPr>
                <w:ins w:id="2256" w:author="Rashed Hasan" w:date="2021-05-15T13:15:00Z"/>
                <w:rFonts w:ascii="Times New Roman" w:hAnsi="Times New Roman" w:cs="Times New Roman"/>
                <w:bCs/>
                <w:sz w:val="18"/>
                <w:szCs w:val="18"/>
                <w:rPrChange w:id="2257" w:author="Rashed Hasan" w:date="2021-05-15T13:19:00Z">
                  <w:rPr>
                    <w:ins w:id="2258" w:author="Rashed Hasan" w:date="2021-05-15T13:15:00Z"/>
                    <w:rFonts w:ascii="Times New Roman" w:hAnsi="Times New Roman" w:cs="Times New Roman"/>
                    <w:bCs/>
                    <w:sz w:val="20"/>
                    <w:szCs w:val="20"/>
                  </w:rPr>
                </w:rPrChange>
              </w:rPr>
              <w:pPrChange w:id="2259" w:author="Microsoft account" w:date="2021-05-25T22:50:00Z">
                <w:pPr>
                  <w:jc w:val="center"/>
                </w:pPr>
              </w:pPrChange>
            </w:pPr>
            <w:ins w:id="2260" w:author="Rashed Hasan" w:date="2021-05-15T13:15:00Z">
              <w:r w:rsidRPr="00B63363">
                <w:rPr>
                  <w:rFonts w:ascii="Times New Roman" w:hAnsi="Times New Roman" w:cs="Times New Roman"/>
                  <w:bCs/>
                  <w:sz w:val="18"/>
                  <w:szCs w:val="18"/>
                  <w:rPrChange w:id="2261" w:author="Rashed Hasan" w:date="2021-05-15T13:19:00Z">
                    <w:rPr>
                      <w:rFonts w:ascii="Times New Roman" w:hAnsi="Times New Roman" w:cs="Times New Roman"/>
                      <w:bCs/>
                      <w:sz w:val="20"/>
                      <w:szCs w:val="20"/>
                    </w:rPr>
                  </w:rPrChange>
                </w:rPr>
                <w:t>1305 (78.15)</w:t>
              </w:r>
            </w:ins>
          </w:p>
        </w:tc>
        <w:tc>
          <w:tcPr>
            <w:tcW w:w="1448" w:type="dxa"/>
            <w:vAlign w:val="center"/>
            <w:tcPrChange w:id="2262" w:author="Microsoft account" w:date="2021-05-23T20:44:00Z">
              <w:tcPr>
                <w:tcW w:w="1557" w:type="dxa"/>
                <w:vAlign w:val="center"/>
              </w:tcPr>
            </w:tcPrChange>
          </w:tcPr>
          <w:p w14:paraId="5C918D35" w14:textId="77777777" w:rsidR="00277069" w:rsidRPr="00B63363" w:rsidRDefault="00277069" w:rsidP="00E75A46">
            <w:pPr>
              <w:jc w:val="both"/>
              <w:rPr>
                <w:ins w:id="2263" w:author="Rashed Hasan" w:date="2021-05-15T13:15:00Z"/>
                <w:rFonts w:ascii="Times New Roman" w:hAnsi="Times New Roman" w:cs="Times New Roman"/>
                <w:bCs/>
                <w:sz w:val="18"/>
                <w:szCs w:val="18"/>
                <w:rPrChange w:id="2264" w:author="Rashed Hasan" w:date="2021-05-15T13:19:00Z">
                  <w:rPr>
                    <w:ins w:id="2265" w:author="Rashed Hasan" w:date="2021-05-15T13:15:00Z"/>
                    <w:rFonts w:ascii="Times New Roman" w:hAnsi="Times New Roman" w:cs="Times New Roman"/>
                    <w:bCs/>
                    <w:sz w:val="20"/>
                    <w:szCs w:val="20"/>
                  </w:rPr>
                </w:rPrChange>
              </w:rPr>
              <w:pPrChange w:id="2266" w:author="Microsoft account" w:date="2021-05-25T22:50:00Z">
                <w:pPr>
                  <w:jc w:val="center"/>
                </w:pPr>
              </w:pPrChange>
            </w:pPr>
            <w:ins w:id="2267" w:author="Rashed Hasan" w:date="2021-05-15T13:15:00Z">
              <w:r w:rsidRPr="00B63363">
                <w:rPr>
                  <w:rFonts w:ascii="Times New Roman" w:hAnsi="Times New Roman" w:cs="Times New Roman"/>
                  <w:bCs/>
                  <w:sz w:val="18"/>
                  <w:szCs w:val="18"/>
                  <w:rPrChange w:id="2268" w:author="Rashed Hasan" w:date="2021-05-15T13:19:00Z">
                    <w:rPr>
                      <w:rFonts w:ascii="Times New Roman" w:hAnsi="Times New Roman" w:cs="Times New Roman"/>
                      <w:bCs/>
                      <w:sz w:val="20"/>
                      <w:szCs w:val="20"/>
                    </w:rPr>
                  </w:rPrChange>
                </w:rPr>
                <w:t>430 (21.85)</w:t>
              </w:r>
            </w:ins>
          </w:p>
        </w:tc>
        <w:tc>
          <w:tcPr>
            <w:tcW w:w="1230" w:type="dxa"/>
            <w:vMerge/>
            <w:vAlign w:val="center"/>
            <w:tcPrChange w:id="2269" w:author="Microsoft account" w:date="2021-05-23T20:44:00Z">
              <w:tcPr>
                <w:tcW w:w="996" w:type="dxa"/>
                <w:vMerge/>
                <w:vAlign w:val="center"/>
              </w:tcPr>
            </w:tcPrChange>
          </w:tcPr>
          <w:p w14:paraId="56E32296" w14:textId="77777777" w:rsidR="00277069" w:rsidRPr="00B63363" w:rsidRDefault="00277069" w:rsidP="00E75A46">
            <w:pPr>
              <w:jc w:val="both"/>
              <w:rPr>
                <w:ins w:id="2270" w:author="Rashed Hasan" w:date="2021-05-15T13:15:00Z"/>
                <w:rFonts w:ascii="Times New Roman" w:hAnsi="Times New Roman" w:cs="Times New Roman"/>
                <w:sz w:val="18"/>
                <w:szCs w:val="18"/>
                <w:rPrChange w:id="2271" w:author="Rashed Hasan" w:date="2021-05-15T13:19:00Z">
                  <w:rPr>
                    <w:ins w:id="2272" w:author="Rashed Hasan" w:date="2021-05-15T13:15:00Z"/>
                    <w:rFonts w:ascii="Times New Roman" w:hAnsi="Times New Roman" w:cs="Times New Roman"/>
                    <w:sz w:val="20"/>
                    <w:szCs w:val="20"/>
                  </w:rPr>
                </w:rPrChange>
              </w:rPr>
              <w:pPrChange w:id="2273" w:author="Microsoft account" w:date="2021-05-25T22:50:00Z">
                <w:pPr>
                  <w:jc w:val="center"/>
                </w:pPr>
              </w:pPrChange>
            </w:pPr>
          </w:p>
        </w:tc>
      </w:tr>
      <w:tr w:rsidR="00277069" w:rsidRPr="00B63363" w14:paraId="21EA9299" w14:textId="77777777" w:rsidTr="00277069">
        <w:trPr>
          <w:trHeight w:val="138"/>
          <w:jc w:val="center"/>
          <w:ins w:id="2274" w:author="Rashed Hasan" w:date="2021-05-15T13:15:00Z"/>
          <w:trPrChange w:id="2275" w:author="Rashed Hasan" w:date="2021-05-15T13:16:00Z">
            <w:trPr>
              <w:trHeight w:val="150"/>
              <w:jc w:val="center"/>
            </w:trPr>
          </w:trPrChange>
        </w:trPr>
        <w:tc>
          <w:tcPr>
            <w:tcW w:w="9762" w:type="dxa"/>
            <w:gridSpan w:val="7"/>
            <w:vAlign w:val="center"/>
            <w:tcPrChange w:id="2276" w:author="Rashed Hasan" w:date="2021-05-15T13:16:00Z">
              <w:tcPr>
                <w:tcW w:w="10137" w:type="dxa"/>
                <w:gridSpan w:val="7"/>
                <w:vAlign w:val="center"/>
              </w:tcPr>
            </w:tcPrChange>
          </w:tcPr>
          <w:p w14:paraId="7FF2D537" w14:textId="77777777" w:rsidR="00277069" w:rsidRPr="00B63363" w:rsidRDefault="00277069" w:rsidP="00E75A46">
            <w:pPr>
              <w:jc w:val="both"/>
              <w:rPr>
                <w:ins w:id="2277" w:author="Rashed Hasan" w:date="2021-05-15T13:15:00Z"/>
                <w:rFonts w:ascii="Times New Roman" w:hAnsi="Times New Roman" w:cs="Times New Roman"/>
                <w:i/>
                <w:sz w:val="18"/>
                <w:szCs w:val="18"/>
                <w:rPrChange w:id="2278" w:author="Rashed Hasan" w:date="2021-05-15T13:19:00Z">
                  <w:rPr>
                    <w:ins w:id="2279" w:author="Rashed Hasan" w:date="2021-05-15T13:15:00Z"/>
                    <w:rFonts w:ascii="Times New Roman" w:hAnsi="Times New Roman" w:cs="Times New Roman"/>
                    <w:i/>
                    <w:sz w:val="20"/>
                    <w:szCs w:val="20"/>
                  </w:rPr>
                </w:rPrChange>
              </w:rPr>
              <w:pPrChange w:id="2280" w:author="Microsoft account" w:date="2021-05-25T22:50:00Z">
                <w:pPr/>
              </w:pPrChange>
            </w:pPr>
            <w:ins w:id="2281" w:author="Rashed Hasan" w:date="2021-05-15T13:15:00Z">
              <w:r w:rsidRPr="00B63363">
                <w:rPr>
                  <w:rFonts w:ascii="Times New Roman" w:hAnsi="Times New Roman" w:cs="Times New Roman"/>
                  <w:b/>
                  <w:i/>
                  <w:sz w:val="18"/>
                  <w:szCs w:val="18"/>
                  <w:rPrChange w:id="2282" w:author="Rashed Hasan" w:date="2021-05-15T13:19:00Z">
                    <w:rPr>
                      <w:rFonts w:ascii="Times New Roman" w:hAnsi="Times New Roman" w:cs="Times New Roman"/>
                      <w:b/>
                      <w:i/>
                      <w:sz w:val="20"/>
                      <w:szCs w:val="20"/>
                    </w:rPr>
                  </w:rPrChange>
                </w:rPr>
                <w:t>Division</w:t>
              </w:r>
            </w:ins>
          </w:p>
        </w:tc>
      </w:tr>
      <w:tr w:rsidR="00277069" w:rsidRPr="00B63363" w14:paraId="19458F72" w14:textId="77777777" w:rsidTr="0020300A">
        <w:trPr>
          <w:trHeight w:val="250"/>
          <w:jc w:val="center"/>
          <w:ins w:id="2283" w:author="Rashed Hasan" w:date="2021-05-15T13:15:00Z"/>
          <w:trPrChange w:id="2284" w:author="Microsoft account" w:date="2021-05-23T20:44:00Z">
            <w:trPr>
              <w:trHeight w:val="272"/>
              <w:jc w:val="center"/>
            </w:trPr>
          </w:trPrChange>
        </w:trPr>
        <w:tc>
          <w:tcPr>
            <w:tcW w:w="1802" w:type="dxa"/>
            <w:vAlign w:val="center"/>
            <w:tcPrChange w:id="2285" w:author="Microsoft account" w:date="2021-05-23T20:44:00Z">
              <w:tcPr>
                <w:tcW w:w="2052" w:type="dxa"/>
                <w:vAlign w:val="center"/>
              </w:tcPr>
            </w:tcPrChange>
          </w:tcPr>
          <w:p w14:paraId="3F06B58C" w14:textId="77777777" w:rsidR="00277069" w:rsidRPr="00B63363" w:rsidRDefault="00277069" w:rsidP="00E75A46">
            <w:pPr>
              <w:jc w:val="both"/>
              <w:rPr>
                <w:ins w:id="2286" w:author="Rashed Hasan" w:date="2021-05-15T13:15:00Z"/>
                <w:rFonts w:ascii="Times New Roman" w:hAnsi="Times New Roman" w:cs="Times New Roman"/>
                <w:bCs/>
                <w:sz w:val="18"/>
                <w:szCs w:val="18"/>
                <w:rPrChange w:id="2287" w:author="Rashed Hasan" w:date="2021-05-15T13:19:00Z">
                  <w:rPr>
                    <w:ins w:id="2288" w:author="Rashed Hasan" w:date="2021-05-15T13:15:00Z"/>
                    <w:rFonts w:ascii="Times New Roman" w:hAnsi="Times New Roman" w:cs="Times New Roman"/>
                    <w:bCs/>
                    <w:sz w:val="20"/>
                    <w:szCs w:val="20"/>
                  </w:rPr>
                </w:rPrChange>
              </w:rPr>
              <w:pPrChange w:id="2289" w:author="Microsoft account" w:date="2021-05-25T22:50:00Z">
                <w:pPr>
                  <w:jc w:val="center"/>
                </w:pPr>
              </w:pPrChange>
            </w:pPr>
            <w:ins w:id="2290" w:author="Rashed Hasan" w:date="2021-05-15T13:15:00Z">
              <w:r w:rsidRPr="00B63363">
                <w:rPr>
                  <w:rFonts w:ascii="Times New Roman" w:hAnsi="Times New Roman" w:cs="Times New Roman"/>
                  <w:bCs/>
                  <w:sz w:val="18"/>
                  <w:szCs w:val="18"/>
                  <w:rPrChange w:id="2291" w:author="Rashed Hasan" w:date="2021-05-15T13:19:00Z">
                    <w:rPr>
                      <w:rFonts w:ascii="Times New Roman" w:hAnsi="Times New Roman" w:cs="Times New Roman"/>
                      <w:bCs/>
                      <w:sz w:val="20"/>
                      <w:szCs w:val="20"/>
                    </w:rPr>
                  </w:rPrChange>
                </w:rPr>
                <w:t>Barishal</w:t>
              </w:r>
            </w:ins>
          </w:p>
        </w:tc>
        <w:tc>
          <w:tcPr>
            <w:tcW w:w="1381" w:type="dxa"/>
            <w:vAlign w:val="center"/>
            <w:tcPrChange w:id="2292" w:author="Microsoft account" w:date="2021-05-23T20:44:00Z">
              <w:tcPr>
                <w:tcW w:w="1557" w:type="dxa"/>
                <w:vAlign w:val="center"/>
              </w:tcPr>
            </w:tcPrChange>
          </w:tcPr>
          <w:p w14:paraId="7F6F9E03" w14:textId="77777777" w:rsidR="00277069" w:rsidRPr="00B63363" w:rsidRDefault="00277069" w:rsidP="00E75A46">
            <w:pPr>
              <w:jc w:val="both"/>
              <w:rPr>
                <w:ins w:id="2293" w:author="Rashed Hasan" w:date="2021-05-15T13:15:00Z"/>
                <w:rFonts w:ascii="Times New Roman" w:hAnsi="Times New Roman" w:cs="Times New Roman"/>
                <w:bCs/>
                <w:sz w:val="18"/>
                <w:szCs w:val="18"/>
                <w:rPrChange w:id="2294" w:author="Rashed Hasan" w:date="2021-05-15T13:19:00Z">
                  <w:rPr>
                    <w:ins w:id="2295" w:author="Rashed Hasan" w:date="2021-05-15T13:15:00Z"/>
                    <w:rFonts w:ascii="Times New Roman" w:hAnsi="Times New Roman" w:cs="Times New Roman"/>
                    <w:bCs/>
                    <w:sz w:val="20"/>
                    <w:szCs w:val="20"/>
                  </w:rPr>
                </w:rPrChange>
              </w:rPr>
              <w:pPrChange w:id="2296" w:author="Microsoft account" w:date="2021-05-25T22:50:00Z">
                <w:pPr>
                  <w:jc w:val="center"/>
                </w:pPr>
              </w:pPrChange>
            </w:pPr>
            <w:ins w:id="2297" w:author="Rashed Hasan" w:date="2021-05-15T13:15:00Z">
              <w:r w:rsidRPr="00B63363">
                <w:rPr>
                  <w:rFonts w:ascii="Times New Roman" w:hAnsi="Times New Roman" w:cs="Times New Roman"/>
                  <w:bCs/>
                  <w:sz w:val="18"/>
                  <w:szCs w:val="18"/>
                  <w:rPrChange w:id="2298" w:author="Rashed Hasan" w:date="2021-05-15T13:19:00Z">
                    <w:rPr>
                      <w:rFonts w:ascii="Times New Roman" w:hAnsi="Times New Roman" w:cs="Times New Roman"/>
                      <w:bCs/>
                      <w:sz w:val="20"/>
                      <w:szCs w:val="20"/>
                    </w:rPr>
                  </w:rPrChange>
                </w:rPr>
                <w:t>526 (67.86)</w:t>
              </w:r>
            </w:ins>
          </w:p>
        </w:tc>
        <w:tc>
          <w:tcPr>
            <w:tcW w:w="1381" w:type="dxa"/>
            <w:vAlign w:val="center"/>
            <w:tcPrChange w:id="2299" w:author="Microsoft account" w:date="2021-05-23T20:44:00Z">
              <w:tcPr>
                <w:tcW w:w="1557" w:type="dxa"/>
                <w:vAlign w:val="center"/>
              </w:tcPr>
            </w:tcPrChange>
          </w:tcPr>
          <w:p w14:paraId="780DD757" w14:textId="77777777" w:rsidR="00277069" w:rsidRPr="00B63363" w:rsidRDefault="00277069" w:rsidP="00E75A46">
            <w:pPr>
              <w:jc w:val="both"/>
              <w:rPr>
                <w:ins w:id="2300" w:author="Rashed Hasan" w:date="2021-05-15T13:15:00Z"/>
                <w:rFonts w:ascii="Times New Roman" w:hAnsi="Times New Roman" w:cs="Times New Roman"/>
                <w:bCs/>
                <w:sz w:val="18"/>
                <w:szCs w:val="18"/>
                <w:rPrChange w:id="2301" w:author="Rashed Hasan" w:date="2021-05-15T13:19:00Z">
                  <w:rPr>
                    <w:ins w:id="2302" w:author="Rashed Hasan" w:date="2021-05-15T13:15:00Z"/>
                    <w:rFonts w:ascii="Times New Roman" w:hAnsi="Times New Roman" w:cs="Times New Roman"/>
                    <w:bCs/>
                    <w:sz w:val="20"/>
                    <w:szCs w:val="20"/>
                  </w:rPr>
                </w:rPrChange>
              </w:rPr>
              <w:pPrChange w:id="2303" w:author="Microsoft account" w:date="2021-05-25T22:50:00Z">
                <w:pPr>
                  <w:jc w:val="center"/>
                </w:pPr>
              </w:pPrChange>
            </w:pPr>
            <w:ins w:id="2304" w:author="Rashed Hasan" w:date="2021-05-15T13:15:00Z">
              <w:r w:rsidRPr="00B63363">
                <w:rPr>
                  <w:rFonts w:ascii="Times New Roman" w:hAnsi="Times New Roman" w:cs="Times New Roman"/>
                  <w:bCs/>
                  <w:sz w:val="18"/>
                  <w:szCs w:val="18"/>
                  <w:rPrChange w:id="2305" w:author="Rashed Hasan" w:date="2021-05-15T13:19:00Z">
                    <w:rPr>
                      <w:rFonts w:ascii="Times New Roman" w:hAnsi="Times New Roman" w:cs="Times New Roman"/>
                      <w:bCs/>
                      <w:sz w:val="20"/>
                      <w:szCs w:val="20"/>
                    </w:rPr>
                  </w:rPrChange>
                </w:rPr>
                <w:t>262 (32.14)</w:t>
              </w:r>
            </w:ins>
          </w:p>
        </w:tc>
        <w:tc>
          <w:tcPr>
            <w:tcW w:w="1230" w:type="dxa"/>
            <w:vMerge w:val="restart"/>
            <w:vAlign w:val="center"/>
            <w:tcPrChange w:id="2306" w:author="Microsoft account" w:date="2021-05-23T20:44:00Z">
              <w:tcPr>
                <w:tcW w:w="995" w:type="dxa"/>
                <w:vMerge w:val="restart"/>
                <w:vAlign w:val="center"/>
              </w:tcPr>
            </w:tcPrChange>
          </w:tcPr>
          <w:p w14:paraId="460B275B" w14:textId="77777777" w:rsidR="00277069" w:rsidRPr="00B63363" w:rsidRDefault="00277069" w:rsidP="00E75A46">
            <w:pPr>
              <w:jc w:val="both"/>
              <w:rPr>
                <w:ins w:id="2307" w:author="Rashed Hasan" w:date="2021-05-15T13:15:00Z"/>
                <w:rFonts w:ascii="Times New Roman" w:hAnsi="Times New Roman" w:cs="Times New Roman"/>
                <w:bCs/>
                <w:sz w:val="18"/>
                <w:szCs w:val="18"/>
                <w:rPrChange w:id="2308" w:author="Rashed Hasan" w:date="2021-05-15T13:19:00Z">
                  <w:rPr>
                    <w:ins w:id="2309" w:author="Rashed Hasan" w:date="2021-05-15T13:15:00Z"/>
                    <w:rFonts w:ascii="Times New Roman" w:hAnsi="Times New Roman" w:cs="Times New Roman"/>
                    <w:bCs/>
                    <w:sz w:val="20"/>
                    <w:szCs w:val="20"/>
                  </w:rPr>
                </w:rPrChange>
              </w:rPr>
              <w:pPrChange w:id="2310" w:author="Microsoft account" w:date="2021-05-25T22:50:00Z">
                <w:pPr>
                  <w:jc w:val="center"/>
                </w:pPr>
              </w:pPrChange>
            </w:pPr>
            <w:ins w:id="2311" w:author="Rashed Hasan" w:date="2021-05-15T13:15:00Z">
              <w:r w:rsidRPr="00B63363">
                <w:rPr>
                  <w:rFonts w:ascii="Times New Roman" w:hAnsi="Times New Roman" w:cs="Times New Roman"/>
                  <w:bCs/>
                  <w:sz w:val="18"/>
                  <w:szCs w:val="18"/>
                  <w:rPrChange w:id="2312" w:author="Rashed Hasan" w:date="2021-05-15T13:19:00Z">
                    <w:rPr>
                      <w:rFonts w:ascii="Times New Roman" w:hAnsi="Times New Roman" w:cs="Times New Roman"/>
                      <w:bCs/>
                      <w:sz w:val="20"/>
                      <w:szCs w:val="20"/>
                    </w:rPr>
                  </w:rPrChange>
                </w:rPr>
                <w:t>&lt;0.001</w:t>
              </w:r>
            </w:ins>
          </w:p>
        </w:tc>
        <w:tc>
          <w:tcPr>
            <w:tcW w:w="1290" w:type="dxa"/>
            <w:vAlign w:val="center"/>
            <w:tcPrChange w:id="2313" w:author="Microsoft account" w:date="2021-05-23T20:44:00Z">
              <w:tcPr>
                <w:tcW w:w="1423" w:type="dxa"/>
                <w:vAlign w:val="center"/>
              </w:tcPr>
            </w:tcPrChange>
          </w:tcPr>
          <w:p w14:paraId="34F1A68D" w14:textId="77777777" w:rsidR="00277069" w:rsidRPr="00B63363" w:rsidRDefault="00277069" w:rsidP="00E75A46">
            <w:pPr>
              <w:jc w:val="both"/>
              <w:rPr>
                <w:ins w:id="2314" w:author="Rashed Hasan" w:date="2021-05-15T13:15:00Z"/>
                <w:rFonts w:ascii="Times New Roman" w:hAnsi="Times New Roman" w:cs="Times New Roman"/>
                <w:bCs/>
                <w:sz w:val="18"/>
                <w:szCs w:val="18"/>
                <w:rPrChange w:id="2315" w:author="Rashed Hasan" w:date="2021-05-15T13:19:00Z">
                  <w:rPr>
                    <w:ins w:id="2316" w:author="Rashed Hasan" w:date="2021-05-15T13:15:00Z"/>
                    <w:rFonts w:ascii="Times New Roman" w:hAnsi="Times New Roman" w:cs="Times New Roman"/>
                    <w:bCs/>
                    <w:sz w:val="20"/>
                    <w:szCs w:val="20"/>
                  </w:rPr>
                </w:rPrChange>
              </w:rPr>
              <w:pPrChange w:id="2317" w:author="Microsoft account" w:date="2021-05-25T22:50:00Z">
                <w:pPr>
                  <w:jc w:val="center"/>
                </w:pPr>
              </w:pPrChange>
            </w:pPr>
            <w:ins w:id="2318" w:author="Rashed Hasan" w:date="2021-05-15T13:15:00Z">
              <w:r w:rsidRPr="00B63363">
                <w:rPr>
                  <w:rFonts w:ascii="Times New Roman" w:hAnsi="Times New Roman" w:cs="Times New Roman"/>
                  <w:bCs/>
                  <w:sz w:val="18"/>
                  <w:szCs w:val="18"/>
                  <w:rPrChange w:id="2319" w:author="Rashed Hasan" w:date="2021-05-15T13:19:00Z">
                    <w:rPr>
                      <w:rFonts w:ascii="Times New Roman" w:hAnsi="Times New Roman" w:cs="Times New Roman"/>
                      <w:bCs/>
                      <w:sz w:val="20"/>
                      <w:szCs w:val="20"/>
                    </w:rPr>
                  </w:rPrChange>
                </w:rPr>
                <w:t>552 (67.8)</w:t>
              </w:r>
            </w:ins>
          </w:p>
        </w:tc>
        <w:tc>
          <w:tcPr>
            <w:tcW w:w="1448" w:type="dxa"/>
            <w:vAlign w:val="center"/>
            <w:tcPrChange w:id="2320" w:author="Microsoft account" w:date="2021-05-23T20:44:00Z">
              <w:tcPr>
                <w:tcW w:w="1557" w:type="dxa"/>
                <w:vAlign w:val="center"/>
              </w:tcPr>
            </w:tcPrChange>
          </w:tcPr>
          <w:p w14:paraId="358F368E" w14:textId="77777777" w:rsidR="00277069" w:rsidRPr="00B63363" w:rsidRDefault="00277069" w:rsidP="00E75A46">
            <w:pPr>
              <w:jc w:val="both"/>
              <w:rPr>
                <w:ins w:id="2321" w:author="Rashed Hasan" w:date="2021-05-15T13:15:00Z"/>
                <w:rFonts w:ascii="Times New Roman" w:hAnsi="Times New Roman" w:cs="Times New Roman"/>
                <w:bCs/>
                <w:sz w:val="18"/>
                <w:szCs w:val="18"/>
                <w:rPrChange w:id="2322" w:author="Rashed Hasan" w:date="2021-05-15T13:19:00Z">
                  <w:rPr>
                    <w:ins w:id="2323" w:author="Rashed Hasan" w:date="2021-05-15T13:15:00Z"/>
                    <w:rFonts w:ascii="Times New Roman" w:hAnsi="Times New Roman" w:cs="Times New Roman"/>
                    <w:bCs/>
                    <w:sz w:val="20"/>
                    <w:szCs w:val="20"/>
                  </w:rPr>
                </w:rPrChange>
              </w:rPr>
              <w:pPrChange w:id="2324" w:author="Microsoft account" w:date="2021-05-25T22:50:00Z">
                <w:pPr>
                  <w:jc w:val="center"/>
                </w:pPr>
              </w:pPrChange>
            </w:pPr>
            <w:ins w:id="2325" w:author="Rashed Hasan" w:date="2021-05-15T13:15:00Z">
              <w:r w:rsidRPr="00B63363">
                <w:rPr>
                  <w:rFonts w:ascii="Times New Roman" w:hAnsi="Times New Roman" w:cs="Times New Roman"/>
                  <w:bCs/>
                  <w:sz w:val="18"/>
                  <w:szCs w:val="18"/>
                  <w:rPrChange w:id="2326" w:author="Rashed Hasan" w:date="2021-05-15T13:19:00Z">
                    <w:rPr>
                      <w:rFonts w:ascii="Times New Roman" w:hAnsi="Times New Roman" w:cs="Times New Roman"/>
                      <w:bCs/>
                      <w:sz w:val="20"/>
                      <w:szCs w:val="20"/>
                    </w:rPr>
                  </w:rPrChange>
                </w:rPr>
                <w:t>269 (32.20)</w:t>
              </w:r>
            </w:ins>
          </w:p>
        </w:tc>
        <w:tc>
          <w:tcPr>
            <w:tcW w:w="1230" w:type="dxa"/>
            <w:vMerge w:val="restart"/>
            <w:vAlign w:val="center"/>
            <w:tcPrChange w:id="2327" w:author="Microsoft account" w:date="2021-05-23T20:44:00Z">
              <w:tcPr>
                <w:tcW w:w="996" w:type="dxa"/>
                <w:vMerge w:val="restart"/>
                <w:vAlign w:val="center"/>
              </w:tcPr>
            </w:tcPrChange>
          </w:tcPr>
          <w:p w14:paraId="522CBC6D" w14:textId="77777777" w:rsidR="00277069" w:rsidRPr="00B63363" w:rsidRDefault="00277069" w:rsidP="00E75A46">
            <w:pPr>
              <w:jc w:val="both"/>
              <w:rPr>
                <w:ins w:id="2328" w:author="Rashed Hasan" w:date="2021-05-15T13:15:00Z"/>
                <w:rFonts w:ascii="Times New Roman" w:hAnsi="Times New Roman" w:cs="Times New Roman"/>
                <w:bCs/>
                <w:sz w:val="18"/>
                <w:szCs w:val="18"/>
                <w:rPrChange w:id="2329" w:author="Rashed Hasan" w:date="2021-05-15T13:19:00Z">
                  <w:rPr>
                    <w:ins w:id="2330" w:author="Rashed Hasan" w:date="2021-05-15T13:15:00Z"/>
                    <w:rFonts w:ascii="Times New Roman" w:hAnsi="Times New Roman" w:cs="Times New Roman"/>
                    <w:bCs/>
                    <w:sz w:val="20"/>
                    <w:szCs w:val="20"/>
                  </w:rPr>
                </w:rPrChange>
              </w:rPr>
              <w:pPrChange w:id="2331" w:author="Microsoft account" w:date="2021-05-25T22:50:00Z">
                <w:pPr>
                  <w:jc w:val="center"/>
                </w:pPr>
              </w:pPrChange>
            </w:pPr>
            <w:ins w:id="2332" w:author="Rashed Hasan" w:date="2021-05-15T13:15:00Z">
              <w:r w:rsidRPr="00B63363">
                <w:rPr>
                  <w:rFonts w:ascii="Times New Roman" w:hAnsi="Times New Roman" w:cs="Times New Roman"/>
                  <w:bCs/>
                  <w:sz w:val="18"/>
                  <w:szCs w:val="18"/>
                  <w:rPrChange w:id="2333" w:author="Rashed Hasan" w:date="2021-05-15T13:19:00Z">
                    <w:rPr>
                      <w:rFonts w:ascii="Times New Roman" w:hAnsi="Times New Roman" w:cs="Times New Roman"/>
                      <w:bCs/>
                      <w:sz w:val="20"/>
                      <w:szCs w:val="20"/>
                    </w:rPr>
                  </w:rPrChange>
                </w:rPr>
                <w:t>&lt;0.001</w:t>
              </w:r>
            </w:ins>
          </w:p>
        </w:tc>
      </w:tr>
      <w:tr w:rsidR="00277069" w:rsidRPr="00B63363" w14:paraId="55B791E2" w14:textId="77777777" w:rsidTr="0020300A">
        <w:trPr>
          <w:trHeight w:val="138"/>
          <w:jc w:val="center"/>
          <w:ins w:id="2334" w:author="Rashed Hasan" w:date="2021-05-15T13:15:00Z"/>
          <w:trPrChange w:id="2335" w:author="Microsoft account" w:date="2021-05-23T20:44:00Z">
            <w:trPr>
              <w:trHeight w:val="150"/>
              <w:jc w:val="center"/>
            </w:trPr>
          </w:trPrChange>
        </w:trPr>
        <w:tc>
          <w:tcPr>
            <w:tcW w:w="1802" w:type="dxa"/>
            <w:vAlign w:val="center"/>
            <w:tcPrChange w:id="2336" w:author="Microsoft account" w:date="2021-05-23T20:44:00Z">
              <w:tcPr>
                <w:tcW w:w="2052" w:type="dxa"/>
                <w:vAlign w:val="center"/>
              </w:tcPr>
            </w:tcPrChange>
          </w:tcPr>
          <w:p w14:paraId="1C9CC6D5" w14:textId="77777777" w:rsidR="00277069" w:rsidRPr="00B63363" w:rsidRDefault="00277069" w:rsidP="00E75A46">
            <w:pPr>
              <w:jc w:val="both"/>
              <w:rPr>
                <w:ins w:id="2337" w:author="Rashed Hasan" w:date="2021-05-15T13:15:00Z"/>
                <w:rFonts w:ascii="Times New Roman" w:hAnsi="Times New Roman" w:cs="Times New Roman"/>
                <w:bCs/>
                <w:sz w:val="18"/>
                <w:szCs w:val="18"/>
                <w:rPrChange w:id="2338" w:author="Rashed Hasan" w:date="2021-05-15T13:19:00Z">
                  <w:rPr>
                    <w:ins w:id="2339" w:author="Rashed Hasan" w:date="2021-05-15T13:15:00Z"/>
                    <w:rFonts w:ascii="Times New Roman" w:hAnsi="Times New Roman" w:cs="Times New Roman"/>
                    <w:bCs/>
                    <w:sz w:val="20"/>
                    <w:szCs w:val="20"/>
                  </w:rPr>
                </w:rPrChange>
              </w:rPr>
              <w:pPrChange w:id="2340" w:author="Microsoft account" w:date="2021-05-25T22:50:00Z">
                <w:pPr>
                  <w:jc w:val="center"/>
                </w:pPr>
              </w:pPrChange>
            </w:pPr>
            <w:ins w:id="2341" w:author="Rashed Hasan" w:date="2021-05-15T13:15:00Z">
              <w:r w:rsidRPr="00B63363">
                <w:rPr>
                  <w:rFonts w:ascii="Times New Roman" w:hAnsi="Times New Roman" w:cs="Times New Roman"/>
                  <w:bCs/>
                  <w:sz w:val="18"/>
                  <w:szCs w:val="18"/>
                  <w:rPrChange w:id="2342" w:author="Rashed Hasan" w:date="2021-05-15T13:19:00Z">
                    <w:rPr>
                      <w:rFonts w:ascii="Times New Roman" w:hAnsi="Times New Roman" w:cs="Times New Roman"/>
                      <w:bCs/>
                      <w:sz w:val="20"/>
                      <w:szCs w:val="20"/>
                    </w:rPr>
                  </w:rPrChange>
                </w:rPr>
                <w:t>Chattogram</w:t>
              </w:r>
            </w:ins>
          </w:p>
        </w:tc>
        <w:tc>
          <w:tcPr>
            <w:tcW w:w="1381" w:type="dxa"/>
            <w:vAlign w:val="center"/>
            <w:tcPrChange w:id="2343" w:author="Microsoft account" w:date="2021-05-23T20:44:00Z">
              <w:tcPr>
                <w:tcW w:w="1557" w:type="dxa"/>
                <w:vAlign w:val="center"/>
              </w:tcPr>
            </w:tcPrChange>
          </w:tcPr>
          <w:p w14:paraId="4584989E" w14:textId="77777777" w:rsidR="00277069" w:rsidRPr="00B63363" w:rsidRDefault="00277069" w:rsidP="00E75A46">
            <w:pPr>
              <w:jc w:val="both"/>
              <w:rPr>
                <w:ins w:id="2344" w:author="Rashed Hasan" w:date="2021-05-15T13:15:00Z"/>
                <w:rFonts w:ascii="Times New Roman" w:hAnsi="Times New Roman" w:cs="Times New Roman"/>
                <w:bCs/>
                <w:sz w:val="18"/>
                <w:szCs w:val="18"/>
                <w:rPrChange w:id="2345" w:author="Rashed Hasan" w:date="2021-05-15T13:19:00Z">
                  <w:rPr>
                    <w:ins w:id="2346" w:author="Rashed Hasan" w:date="2021-05-15T13:15:00Z"/>
                    <w:rFonts w:ascii="Times New Roman" w:hAnsi="Times New Roman" w:cs="Times New Roman"/>
                    <w:bCs/>
                    <w:sz w:val="20"/>
                    <w:szCs w:val="20"/>
                  </w:rPr>
                </w:rPrChange>
              </w:rPr>
              <w:pPrChange w:id="2347" w:author="Microsoft account" w:date="2021-05-25T22:50:00Z">
                <w:pPr>
                  <w:jc w:val="center"/>
                </w:pPr>
              </w:pPrChange>
            </w:pPr>
            <w:ins w:id="2348" w:author="Rashed Hasan" w:date="2021-05-15T13:15:00Z">
              <w:r w:rsidRPr="00B63363">
                <w:rPr>
                  <w:rFonts w:ascii="Times New Roman" w:hAnsi="Times New Roman" w:cs="Times New Roman"/>
                  <w:bCs/>
                  <w:sz w:val="18"/>
                  <w:szCs w:val="18"/>
                  <w:rPrChange w:id="2349" w:author="Rashed Hasan" w:date="2021-05-15T13:19:00Z">
                    <w:rPr>
                      <w:rFonts w:ascii="Times New Roman" w:hAnsi="Times New Roman" w:cs="Times New Roman"/>
                      <w:bCs/>
                      <w:sz w:val="20"/>
                      <w:szCs w:val="20"/>
                    </w:rPr>
                  </w:rPrChange>
                </w:rPr>
                <w:t>940 (55.04)</w:t>
              </w:r>
            </w:ins>
          </w:p>
        </w:tc>
        <w:tc>
          <w:tcPr>
            <w:tcW w:w="1381" w:type="dxa"/>
            <w:vAlign w:val="center"/>
            <w:tcPrChange w:id="2350" w:author="Microsoft account" w:date="2021-05-23T20:44:00Z">
              <w:tcPr>
                <w:tcW w:w="1557" w:type="dxa"/>
                <w:vAlign w:val="center"/>
              </w:tcPr>
            </w:tcPrChange>
          </w:tcPr>
          <w:p w14:paraId="0ADFCAEE" w14:textId="77777777" w:rsidR="00277069" w:rsidRPr="00B63363" w:rsidRDefault="00277069" w:rsidP="00E75A46">
            <w:pPr>
              <w:jc w:val="both"/>
              <w:rPr>
                <w:ins w:id="2351" w:author="Rashed Hasan" w:date="2021-05-15T13:15:00Z"/>
                <w:rFonts w:ascii="Times New Roman" w:hAnsi="Times New Roman" w:cs="Times New Roman"/>
                <w:bCs/>
                <w:sz w:val="18"/>
                <w:szCs w:val="18"/>
                <w:rPrChange w:id="2352" w:author="Rashed Hasan" w:date="2021-05-15T13:19:00Z">
                  <w:rPr>
                    <w:ins w:id="2353" w:author="Rashed Hasan" w:date="2021-05-15T13:15:00Z"/>
                    <w:rFonts w:ascii="Times New Roman" w:hAnsi="Times New Roman" w:cs="Times New Roman"/>
                    <w:bCs/>
                    <w:sz w:val="20"/>
                    <w:szCs w:val="20"/>
                  </w:rPr>
                </w:rPrChange>
              </w:rPr>
              <w:pPrChange w:id="2354" w:author="Microsoft account" w:date="2021-05-25T22:50:00Z">
                <w:pPr>
                  <w:jc w:val="center"/>
                </w:pPr>
              </w:pPrChange>
            </w:pPr>
            <w:ins w:id="2355" w:author="Rashed Hasan" w:date="2021-05-15T13:15:00Z">
              <w:r w:rsidRPr="00B63363">
                <w:rPr>
                  <w:rFonts w:ascii="Times New Roman" w:hAnsi="Times New Roman" w:cs="Times New Roman"/>
                  <w:bCs/>
                  <w:sz w:val="18"/>
                  <w:szCs w:val="18"/>
                  <w:rPrChange w:id="2356" w:author="Rashed Hasan" w:date="2021-05-15T13:19:00Z">
                    <w:rPr>
                      <w:rFonts w:ascii="Times New Roman" w:hAnsi="Times New Roman" w:cs="Times New Roman"/>
                      <w:bCs/>
                      <w:sz w:val="20"/>
                      <w:szCs w:val="20"/>
                    </w:rPr>
                  </w:rPrChange>
                </w:rPr>
                <w:t>682 (44.96)</w:t>
              </w:r>
            </w:ins>
          </w:p>
        </w:tc>
        <w:tc>
          <w:tcPr>
            <w:tcW w:w="1230" w:type="dxa"/>
            <w:vMerge/>
            <w:vAlign w:val="center"/>
            <w:tcPrChange w:id="2357" w:author="Microsoft account" w:date="2021-05-23T20:44:00Z">
              <w:tcPr>
                <w:tcW w:w="995" w:type="dxa"/>
                <w:vMerge/>
                <w:vAlign w:val="center"/>
              </w:tcPr>
            </w:tcPrChange>
          </w:tcPr>
          <w:p w14:paraId="4678C4A8" w14:textId="77777777" w:rsidR="00277069" w:rsidRPr="00B63363" w:rsidRDefault="00277069" w:rsidP="00E75A46">
            <w:pPr>
              <w:jc w:val="both"/>
              <w:rPr>
                <w:ins w:id="2358" w:author="Rashed Hasan" w:date="2021-05-15T13:15:00Z"/>
                <w:rFonts w:ascii="Times New Roman" w:hAnsi="Times New Roman" w:cs="Times New Roman"/>
                <w:sz w:val="18"/>
                <w:szCs w:val="18"/>
                <w:rPrChange w:id="2359" w:author="Rashed Hasan" w:date="2021-05-15T13:19:00Z">
                  <w:rPr>
                    <w:ins w:id="2360" w:author="Rashed Hasan" w:date="2021-05-15T13:15:00Z"/>
                    <w:rFonts w:ascii="Times New Roman" w:hAnsi="Times New Roman" w:cs="Times New Roman"/>
                    <w:sz w:val="20"/>
                    <w:szCs w:val="20"/>
                  </w:rPr>
                </w:rPrChange>
              </w:rPr>
              <w:pPrChange w:id="2361" w:author="Microsoft account" w:date="2021-05-25T22:50:00Z">
                <w:pPr>
                  <w:jc w:val="center"/>
                </w:pPr>
              </w:pPrChange>
            </w:pPr>
          </w:p>
        </w:tc>
        <w:tc>
          <w:tcPr>
            <w:tcW w:w="1290" w:type="dxa"/>
            <w:vAlign w:val="center"/>
            <w:tcPrChange w:id="2362" w:author="Microsoft account" w:date="2021-05-23T20:44:00Z">
              <w:tcPr>
                <w:tcW w:w="1423" w:type="dxa"/>
                <w:vAlign w:val="center"/>
              </w:tcPr>
            </w:tcPrChange>
          </w:tcPr>
          <w:p w14:paraId="221D43B7" w14:textId="77777777" w:rsidR="00277069" w:rsidRPr="00B63363" w:rsidRDefault="00277069" w:rsidP="00E75A46">
            <w:pPr>
              <w:jc w:val="both"/>
              <w:rPr>
                <w:ins w:id="2363" w:author="Rashed Hasan" w:date="2021-05-15T13:15:00Z"/>
                <w:rFonts w:ascii="Times New Roman" w:hAnsi="Times New Roman" w:cs="Times New Roman"/>
                <w:bCs/>
                <w:sz w:val="18"/>
                <w:szCs w:val="18"/>
                <w:rPrChange w:id="2364" w:author="Rashed Hasan" w:date="2021-05-15T13:19:00Z">
                  <w:rPr>
                    <w:ins w:id="2365" w:author="Rashed Hasan" w:date="2021-05-15T13:15:00Z"/>
                    <w:rFonts w:ascii="Times New Roman" w:hAnsi="Times New Roman" w:cs="Times New Roman"/>
                    <w:bCs/>
                    <w:sz w:val="20"/>
                    <w:szCs w:val="20"/>
                  </w:rPr>
                </w:rPrChange>
              </w:rPr>
              <w:pPrChange w:id="2366" w:author="Microsoft account" w:date="2021-05-25T22:50:00Z">
                <w:pPr>
                  <w:jc w:val="center"/>
                </w:pPr>
              </w:pPrChange>
            </w:pPr>
            <w:ins w:id="2367" w:author="Rashed Hasan" w:date="2021-05-15T13:15:00Z">
              <w:r w:rsidRPr="00B63363">
                <w:rPr>
                  <w:rFonts w:ascii="Times New Roman" w:hAnsi="Times New Roman" w:cs="Times New Roman"/>
                  <w:bCs/>
                  <w:sz w:val="18"/>
                  <w:szCs w:val="18"/>
                  <w:rPrChange w:id="2368" w:author="Rashed Hasan" w:date="2021-05-15T13:19:00Z">
                    <w:rPr>
                      <w:rFonts w:ascii="Times New Roman" w:hAnsi="Times New Roman" w:cs="Times New Roman"/>
                      <w:bCs/>
                      <w:sz w:val="20"/>
                      <w:szCs w:val="20"/>
                    </w:rPr>
                  </w:rPrChange>
                </w:rPr>
                <w:t>1479 (78.26)</w:t>
              </w:r>
            </w:ins>
          </w:p>
        </w:tc>
        <w:tc>
          <w:tcPr>
            <w:tcW w:w="1448" w:type="dxa"/>
            <w:vAlign w:val="center"/>
            <w:tcPrChange w:id="2369" w:author="Microsoft account" w:date="2021-05-23T20:44:00Z">
              <w:tcPr>
                <w:tcW w:w="1557" w:type="dxa"/>
                <w:vAlign w:val="center"/>
              </w:tcPr>
            </w:tcPrChange>
          </w:tcPr>
          <w:p w14:paraId="57BB7F6C" w14:textId="77777777" w:rsidR="00277069" w:rsidRPr="00B63363" w:rsidRDefault="00277069" w:rsidP="00E75A46">
            <w:pPr>
              <w:jc w:val="both"/>
              <w:rPr>
                <w:ins w:id="2370" w:author="Rashed Hasan" w:date="2021-05-15T13:15:00Z"/>
                <w:rFonts w:ascii="Times New Roman" w:hAnsi="Times New Roman" w:cs="Times New Roman"/>
                <w:bCs/>
                <w:sz w:val="18"/>
                <w:szCs w:val="18"/>
                <w:rPrChange w:id="2371" w:author="Rashed Hasan" w:date="2021-05-15T13:19:00Z">
                  <w:rPr>
                    <w:ins w:id="2372" w:author="Rashed Hasan" w:date="2021-05-15T13:15:00Z"/>
                    <w:rFonts w:ascii="Times New Roman" w:hAnsi="Times New Roman" w:cs="Times New Roman"/>
                    <w:bCs/>
                    <w:sz w:val="20"/>
                    <w:szCs w:val="20"/>
                  </w:rPr>
                </w:rPrChange>
              </w:rPr>
              <w:pPrChange w:id="2373" w:author="Microsoft account" w:date="2021-05-25T22:50:00Z">
                <w:pPr>
                  <w:jc w:val="center"/>
                </w:pPr>
              </w:pPrChange>
            </w:pPr>
            <w:ins w:id="2374" w:author="Rashed Hasan" w:date="2021-05-15T13:15:00Z">
              <w:r w:rsidRPr="00B63363">
                <w:rPr>
                  <w:rFonts w:ascii="Times New Roman" w:hAnsi="Times New Roman" w:cs="Times New Roman"/>
                  <w:bCs/>
                  <w:sz w:val="18"/>
                  <w:szCs w:val="18"/>
                  <w:rPrChange w:id="2375" w:author="Rashed Hasan" w:date="2021-05-15T13:19:00Z">
                    <w:rPr>
                      <w:rFonts w:ascii="Times New Roman" w:hAnsi="Times New Roman" w:cs="Times New Roman"/>
                      <w:bCs/>
                      <w:sz w:val="20"/>
                      <w:szCs w:val="20"/>
                    </w:rPr>
                  </w:rPrChange>
                </w:rPr>
                <w:t>470 (21.74)</w:t>
              </w:r>
            </w:ins>
          </w:p>
        </w:tc>
        <w:tc>
          <w:tcPr>
            <w:tcW w:w="1230" w:type="dxa"/>
            <w:vMerge/>
            <w:vAlign w:val="center"/>
            <w:tcPrChange w:id="2376" w:author="Microsoft account" w:date="2021-05-23T20:44:00Z">
              <w:tcPr>
                <w:tcW w:w="996" w:type="dxa"/>
                <w:vMerge/>
                <w:vAlign w:val="center"/>
              </w:tcPr>
            </w:tcPrChange>
          </w:tcPr>
          <w:p w14:paraId="4F143810" w14:textId="77777777" w:rsidR="00277069" w:rsidRPr="00B63363" w:rsidRDefault="00277069" w:rsidP="00E75A46">
            <w:pPr>
              <w:jc w:val="both"/>
              <w:rPr>
                <w:ins w:id="2377" w:author="Rashed Hasan" w:date="2021-05-15T13:15:00Z"/>
                <w:rFonts w:ascii="Times New Roman" w:hAnsi="Times New Roman" w:cs="Times New Roman"/>
                <w:sz w:val="18"/>
                <w:szCs w:val="18"/>
                <w:rPrChange w:id="2378" w:author="Rashed Hasan" w:date="2021-05-15T13:19:00Z">
                  <w:rPr>
                    <w:ins w:id="2379" w:author="Rashed Hasan" w:date="2021-05-15T13:15:00Z"/>
                    <w:rFonts w:ascii="Times New Roman" w:hAnsi="Times New Roman" w:cs="Times New Roman"/>
                    <w:sz w:val="20"/>
                    <w:szCs w:val="20"/>
                  </w:rPr>
                </w:rPrChange>
              </w:rPr>
              <w:pPrChange w:id="2380" w:author="Microsoft account" w:date="2021-05-25T22:50:00Z">
                <w:pPr>
                  <w:jc w:val="center"/>
                </w:pPr>
              </w:pPrChange>
            </w:pPr>
          </w:p>
        </w:tc>
      </w:tr>
      <w:tr w:rsidR="00277069" w:rsidRPr="00B63363" w14:paraId="3FC19952" w14:textId="77777777" w:rsidTr="0020300A">
        <w:trPr>
          <w:trHeight w:val="138"/>
          <w:jc w:val="center"/>
          <w:ins w:id="2381" w:author="Rashed Hasan" w:date="2021-05-15T13:15:00Z"/>
          <w:trPrChange w:id="2382" w:author="Microsoft account" w:date="2021-05-23T20:44:00Z">
            <w:trPr>
              <w:trHeight w:val="150"/>
              <w:jc w:val="center"/>
            </w:trPr>
          </w:trPrChange>
        </w:trPr>
        <w:tc>
          <w:tcPr>
            <w:tcW w:w="1802" w:type="dxa"/>
            <w:vAlign w:val="center"/>
            <w:tcPrChange w:id="2383" w:author="Microsoft account" w:date="2021-05-23T20:44:00Z">
              <w:tcPr>
                <w:tcW w:w="2052" w:type="dxa"/>
                <w:vAlign w:val="center"/>
              </w:tcPr>
            </w:tcPrChange>
          </w:tcPr>
          <w:p w14:paraId="7E645D4B" w14:textId="77777777" w:rsidR="00277069" w:rsidRPr="00B63363" w:rsidRDefault="00277069" w:rsidP="00E75A46">
            <w:pPr>
              <w:jc w:val="both"/>
              <w:rPr>
                <w:ins w:id="2384" w:author="Rashed Hasan" w:date="2021-05-15T13:15:00Z"/>
                <w:rFonts w:ascii="Times New Roman" w:hAnsi="Times New Roman" w:cs="Times New Roman"/>
                <w:bCs/>
                <w:sz w:val="18"/>
                <w:szCs w:val="18"/>
                <w:rPrChange w:id="2385" w:author="Rashed Hasan" w:date="2021-05-15T13:19:00Z">
                  <w:rPr>
                    <w:ins w:id="2386" w:author="Rashed Hasan" w:date="2021-05-15T13:15:00Z"/>
                    <w:rFonts w:ascii="Times New Roman" w:hAnsi="Times New Roman" w:cs="Times New Roman"/>
                    <w:bCs/>
                    <w:sz w:val="20"/>
                    <w:szCs w:val="20"/>
                  </w:rPr>
                </w:rPrChange>
              </w:rPr>
              <w:pPrChange w:id="2387" w:author="Microsoft account" w:date="2021-05-25T22:50:00Z">
                <w:pPr>
                  <w:jc w:val="center"/>
                </w:pPr>
              </w:pPrChange>
            </w:pPr>
            <w:ins w:id="2388" w:author="Rashed Hasan" w:date="2021-05-15T13:15:00Z">
              <w:r w:rsidRPr="00B63363">
                <w:rPr>
                  <w:rFonts w:ascii="Times New Roman" w:hAnsi="Times New Roman" w:cs="Times New Roman"/>
                  <w:bCs/>
                  <w:sz w:val="18"/>
                  <w:szCs w:val="18"/>
                  <w:rPrChange w:id="2389" w:author="Rashed Hasan" w:date="2021-05-15T13:19:00Z">
                    <w:rPr>
                      <w:rFonts w:ascii="Times New Roman" w:hAnsi="Times New Roman" w:cs="Times New Roman"/>
                      <w:bCs/>
                      <w:sz w:val="20"/>
                      <w:szCs w:val="20"/>
                    </w:rPr>
                  </w:rPrChange>
                </w:rPr>
                <w:t>Dhaka</w:t>
              </w:r>
            </w:ins>
          </w:p>
        </w:tc>
        <w:tc>
          <w:tcPr>
            <w:tcW w:w="1381" w:type="dxa"/>
            <w:vAlign w:val="center"/>
            <w:tcPrChange w:id="2390" w:author="Microsoft account" w:date="2021-05-23T20:44:00Z">
              <w:tcPr>
                <w:tcW w:w="1557" w:type="dxa"/>
                <w:vAlign w:val="center"/>
              </w:tcPr>
            </w:tcPrChange>
          </w:tcPr>
          <w:p w14:paraId="6B5C1069" w14:textId="77777777" w:rsidR="00277069" w:rsidRPr="00B63363" w:rsidRDefault="00277069" w:rsidP="00E75A46">
            <w:pPr>
              <w:jc w:val="both"/>
              <w:rPr>
                <w:ins w:id="2391" w:author="Rashed Hasan" w:date="2021-05-15T13:15:00Z"/>
                <w:rFonts w:ascii="Times New Roman" w:hAnsi="Times New Roman" w:cs="Times New Roman"/>
                <w:bCs/>
                <w:sz w:val="18"/>
                <w:szCs w:val="18"/>
                <w:rPrChange w:id="2392" w:author="Rashed Hasan" w:date="2021-05-15T13:19:00Z">
                  <w:rPr>
                    <w:ins w:id="2393" w:author="Rashed Hasan" w:date="2021-05-15T13:15:00Z"/>
                    <w:rFonts w:ascii="Times New Roman" w:hAnsi="Times New Roman" w:cs="Times New Roman"/>
                    <w:bCs/>
                    <w:sz w:val="20"/>
                    <w:szCs w:val="20"/>
                  </w:rPr>
                </w:rPrChange>
              </w:rPr>
              <w:pPrChange w:id="2394" w:author="Microsoft account" w:date="2021-05-25T22:50:00Z">
                <w:pPr>
                  <w:jc w:val="center"/>
                </w:pPr>
              </w:pPrChange>
            </w:pPr>
            <w:ins w:id="2395" w:author="Rashed Hasan" w:date="2021-05-15T13:15:00Z">
              <w:r w:rsidRPr="00B63363">
                <w:rPr>
                  <w:rFonts w:ascii="Times New Roman" w:hAnsi="Times New Roman" w:cs="Times New Roman"/>
                  <w:bCs/>
                  <w:sz w:val="18"/>
                  <w:szCs w:val="18"/>
                  <w:rPrChange w:id="2396" w:author="Rashed Hasan" w:date="2021-05-15T13:19:00Z">
                    <w:rPr>
                      <w:rFonts w:ascii="Times New Roman" w:hAnsi="Times New Roman" w:cs="Times New Roman"/>
                      <w:bCs/>
                      <w:sz w:val="20"/>
                      <w:szCs w:val="20"/>
                    </w:rPr>
                  </w:rPrChange>
                </w:rPr>
                <w:t>1286 (67.45)</w:t>
              </w:r>
            </w:ins>
          </w:p>
        </w:tc>
        <w:tc>
          <w:tcPr>
            <w:tcW w:w="1381" w:type="dxa"/>
            <w:vAlign w:val="center"/>
            <w:tcPrChange w:id="2397" w:author="Microsoft account" w:date="2021-05-23T20:44:00Z">
              <w:tcPr>
                <w:tcW w:w="1557" w:type="dxa"/>
                <w:vAlign w:val="center"/>
              </w:tcPr>
            </w:tcPrChange>
          </w:tcPr>
          <w:p w14:paraId="45EE8A40" w14:textId="77777777" w:rsidR="00277069" w:rsidRPr="00B63363" w:rsidRDefault="00277069" w:rsidP="00E75A46">
            <w:pPr>
              <w:jc w:val="both"/>
              <w:rPr>
                <w:ins w:id="2398" w:author="Rashed Hasan" w:date="2021-05-15T13:15:00Z"/>
                <w:rFonts w:ascii="Times New Roman" w:hAnsi="Times New Roman" w:cs="Times New Roman"/>
                <w:bCs/>
                <w:sz w:val="18"/>
                <w:szCs w:val="18"/>
                <w:rPrChange w:id="2399" w:author="Rashed Hasan" w:date="2021-05-15T13:19:00Z">
                  <w:rPr>
                    <w:ins w:id="2400" w:author="Rashed Hasan" w:date="2021-05-15T13:15:00Z"/>
                    <w:rFonts w:ascii="Times New Roman" w:hAnsi="Times New Roman" w:cs="Times New Roman"/>
                    <w:bCs/>
                    <w:sz w:val="20"/>
                    <w:szCs w:val="20"/>
                  </w:rPr>
                </w:rPrChange>
              </w:rPr>
              <w:pPrChange w:id="2401" w:author="Microsoft account" w:date="2021-05-25T22:50:00Z">
                <w:pPr>
                  <w:jc w:val="center"/>
                </w:pPr>
              </w:pPrChange>
            </w:pPr>
            <w:ins w:id="2402" w:author="Rashed Hasan" w:date="2021-05-15T13:15:00Z">
              <w:r w:rsidRPr="00B63363">
                <w:rPr>
                  <w:rFonts w:ascii="Times New Roman" w:hAnsi="Times New Roman" w:cs="Times New Roman"/>
                  <w:bCs/>
                  <w:sz w:val="18"/>
                  <w:szCs w:val="18"/>
                  <w:rPrChange w:id="2403" w:author="Rashed Hasan" w:date="2021-05-15T13:19:00Z">
                    <w:rPr>
                      <w:rFonts w:ascii="Times New Roman" w:hAnsi="Times New Roman" w:cs="Times New Roman"/>
                      <w:bCs/>
                      <w:sz w:val="20"/>
                      <w:szCs w:val="20"/>
                    </w:rPr>
                  </w:rPrChange>
                </w:rPr>
                <w:t>674 (32.55)</w:t>
              </w:r>
            </w:ins>
          </w:p>
        </w:tc>
        <w:tc>
          <w:tcPr>
            <w:tcW w:w="1230" w:type="dxa"/>
            <w:vMerge/>
            <w:vAlign w:val="center"/>
            <w:tcPrChange w:id="2404" w:author="Microsoft account" w:date="2021-05-23T20:44:00Z">
              <w:tcPr>
                <w:tcW w:w="995" w:type="dxa"/>
                <w:vMerge/>
                <w:vAlign w:val="center"/>
              </w:tcPr>
            </w:tcPrChange>
          </w:tcPr>
          <w:p w14:paraId="6B3A87B3" w14:textId="77777777" w:rsidR="00277069" w:rsidRPr="00B63363" w:rsidRDefault="00277069" w:rsidP="00E75A46">
            <w:pPr>
              <w:jc w:val="both"/>
              <w:rPr>
                <w:ins w:id="2405" w:author="Rashed Hasan" w:date="2021-05-15T13:15:00Z"/>
                <w:rFonts w:ascii="Times New Roman" w:hAnsi="Times New Roman" w:cs="Times New Roman"/>
                <w:sz w:val="18"/>
                <w:szCs w:val="18"/>
                <w:rPrChange w:id="2406" w:author="Rashed Hasan" w:date="2021-05-15T13:19:00Z">
                  <w:rPr>
                    <w:ins w:id="2407" w:author="Rashed Hasan" w:date="2021-05-15T13:15:00Z"/>
                    <w:rFonts w:ascii="Times New Roman" w:hAnsi="Times New Roman" w:cs="Times New Roman"/>
                    <w:sz w:val="20"/>
                    <w:szCs w:val="20"/>
                  </w:rPr>
                </w:rPrChange>
              </w:rPr>
              <w:pPrChange w:id="2408" w:author="Microsoft account" w:date="2021-05-25T22:50:00Z">
                <w:pPr>
                  <w:jc w:val="center"/>
                </w:pPr>
              </w:pPrChange>
            </w:pPr>
          </w:p>
        </w:tc>
        <w:tc>
          <w:tcPr>
            <w:tcW w:w="1290" w:type="dxa"/>
            <w:vAlign w:val="center"/>
            <w:tcPrChange w:id="2409" w:author="Microsoft account" w:date="2021-05-23T20:44:00Z">
              <w:tcPr>
                <w:tcW w:w="1423" w:type="dxa"/>
                <w:vAlign w:val="center"/>
              </w:tcPr>
            </w:tcPrChange>
          </w:tcPr>
          <w:p w14:paraId="3F74BEAF" w14:textId="77777777" w:rsidR="00277069" w:rsidRPr="00B63363" w:rsidRDefault="00277069" w:rsidP="00E75A46">
            <w:pPr>
              <w:jc w:val="both"/>
              <w:rPr>
                <w:ins w:id="2410" w:author="Rashed Hasan" w:date="2021-05-15T13:15:00Z"/>
                <w:rFonts w:ascii="Times New Roman" w:hAnsi="Times New Roman" w:cs="Times New Roman"/>
                <w:bCs/>
                <w:sz w:val="18"/>
                <w:szCs w:val="18"/>
                <w:rPrChange w:id="2411" w:author="Rashed Hasan" w:date="2021-05-15T13:19:00Z">
                  <w:rPr>
                    <w:ins w:id="2412" w:author="Rashed Hasan" w:date="2021-05-15T13:15:00Z"/>
                    <w:rFonts w:ascii="Times New Roman" w:hAnsi="Times New Roman" w:cs="Times New Roman"/>
                    <w:bCs/>
                    <w:sz w:val="20"/>
                    <w:szCs w:val="20"/>
                  </w:rPr>
                </w:rPrChange>
              </w:rPr>
              <w:pPrChange w:id="2413" w:author="Microsoft account" w:date="2021-05-25T22:50:00Z">
                <w:pPr>
                  <w:jc w:val="center"/>
                </w:pPr>
              </w:pPrChange>
            </w:pPr>
            <w:ins w:id="2414" w:author="Rashed Hasan" w:date="2021-05-15T13:15:00Z">
              <w:r w:rsidRPr="00B63363">
                <w:rPr>
                  <w:rFonts w:ascii="Times New Roman" w:hAnsi="Times New Roman" w:cs="Times New Roman"/>
                  <w:bCs/>
                  <w:sz w:val="18"/>
                  <w:szCs w:val="18"/>
                  <w:rPrChange w:id="2415" w:author="Rashed Hasan" w:date="2021-05-15T13:19:00Z">
                    <w:rPr>
                      <w:rFonts w:ascii="Times New Roman" w:hAnsi="Times New Roman" w:cs="Times New Roman"/>
                      <w:bCs/>
                      <w:sz w:val="20"/>
                      <w:szCs w:val="20"/>
                    </w:rPr>
                  </w:rPrChange>
                </w:rPr>
                <w:t>1453 (81.85)</w:t>
              </w:r>
            </w:ins>
          </w:p>
        </w:tc>
        <w:tc>
          <w:tcPr>
            <w:tcW w:w="1448" w:type="dxa"/>
            <w:vAlign w:val="center"/>
            <w:tcPrChange w:id="2416" w:author="Microsoft account" w:date="2021-05-23T20:44:00Z">
              <w:tcPr>
                <w:tcW w:w="1557" w:type="dxa"/>
                <w:vAlign w:val="center"/>
              </w:tcPr>
            </w:tcPrChange>
          </w:tcPr>
          <w:p w14:paraId="7CC425B3" w14:textId="77777777" w:rsidR="00277069" w:rsidRPr="00B63363" w:rsidRDefault="00277069" w:rsidP="00E75A46">
            <w:pPr>
              <w:jc w:val="both"/>
              <w:rPr>
                <w:ins w:id="2417" w:author="Rashed Hasan" w:date="2021-05-15T13:15:00Z"/>
                <w:rFonts w:ascii="Times New Roman" w:hAnsi="Times New Roman" w:cs="Times New Roman"/>
                <w:bCs/>
                <w:sz w:val="18"/>
                <w:szCs w:val="18"/>
                <w:rPrChange w:id="2418" w:author="Rashed Hasan" w:date="2021-05-15T13:19:00Z">
                  <w:rPr>
                    <w:ins w:id="2419" w:author="Rashed Hasan" w:date="2021-05-15T13:15:00Z"/>
                    <w:rFonts w:ascii="Times New Roman" w:hAnsi="Times New Roman" w:cs="Times New Roman"/>
                    <w:bCs/>
                    <w:sz w:val="20"/>
                    <w:szCs w:val="20"/>
                  </w:rPr>
                </w:rPrChange>
              </w:rPr>
              <w:pPrChange w:id="2420" w:author="Microsoft account" w:date="2021-05-25T22:50:00Z">
                <w:pPr>
                  <w:jc w:val="center"/>
                </w:pPr>
              </w:pPrChange>
            </w:pPr>
            <w:ins w:id="2421" w:author="Rashed Hasan" w:date="2021-05-15T13:15:00Z">
              <w:r w:rsidRPr="00B63363">
                <w:rPr>
                  <w:rFonts w:ascii="Times New Roman" w:hAnsi="Times New Roman" w:cs="Times New Roman"/>
                  <w:bCs/>
                  <w:sz w:val="18"/>
                  <w:szCs w:val="18"/>
                  <w:rPrChange w:id="2422" w:author="Rashed Hasan" w:date="2021-05-15T13:19:00Z">
                    <w:rPr>
                      <w:rFonts w:ascii="Times New Roman" w:hAnsi="Times New Roman" w:cs="Times New Roman"/>
                      <w:bCs/>
                      <w:sz w:val="20"/>
                      <w:szCs w:val="20"/>
                    </w:rPr>
                  </w:rPrChange>
                </w:rPr>
                <w:t>343 (18.15)</w:t>
              </w:r>
            </w:ins>
          </w:p>
        </w:tc>
        <w:tc>
          <w:tcPr>
            <w:tcW w:w="1230" w:type="dxa"/>
            <w:vMerge/>
            <w:vAlign w:val="center"/>
            <w:tcPrChange w:id="2423" w:author="Microsoft account" w:date="2021-05-23T20:44:00Z">
              <w:tcPr>
                <w:tcW w:w="996" w:type="dxa"/>
                <w:vMerge/>
                <w:vAlign w:val="center"/>
              </w:tcPr>
            </w:tcPrChange>
          </w:tcPr>
          <w:p w14:paraId="0BE733F9" w14:textId="77777777" w:rsidR="00277069" w:rsidRPr="00B63363" w:rsidRDefault="00277069" w:rsidP="00E75A46">
            <w:pPr>
              <w:jc w:val="both"/>
              <w:rPr>
                <w:ins w:id="2424" w:author="Rashed Hasan" w:date="2021-05-15T13:15:00Z"/>
                <w:rFonts w:ascii="Times New Roman" w:hAnsi="Times New Roman" w:cs="Times New Roman"/>
                <w:sz w:val="18"/>
                <w:szCs w:val="18"/>
                <w:rPrChange w:id="2425" w:author="Rashed Hasan" w:date="2021-05-15T13:19:00Z">
                  <w:rPr>
                    <w:ins w:id="2426" w:author="Rashed Hasan" w:date="2021-05-15T13:15:00Z"/>
                    <w:rFonts w:ascii="Times New Roman" w:hAnsi="Times New Roman" w:cs="Times New Roman"/>
                    <w:sz w:val="20"/>
                    <w:szCs w:val="20"/>
                  </w:rPr>
                </w:rPrChange>
              </w:rPr>
              <w:pPrChange w:id="2427" w:author="Microsoft account" w:date="2021-05-25T22:50:00Z">
                <w:pPr>
                  <w:jc w:val="center"/>
                </w:pPr>
              </w:pPrChange>
            </w:pPr>
          </w:p>
        </w:tc>
      </w:tr>
      <w:tr w:rsidR="00277069" w:rsidRPr="00B63363" w14:paraId="4DE69D1D" w14:textId="77777777" w:rsidTr="0020300A">
        <w:trPr>
          <w:trHeight w:val="138"/>
          <w:jc w:val="center"/>
          <w:ins w:id="2428" w:author="Rashed Hasan" w:date="2021-05-15T13:15:00Z"/>
          <w:trPrChange w:id="2429" w:author="Microsoft account" w:date="2021-05-23T20:44:00Z">
            <w:trPr>
              <w:trHeight w:val="150"/>
              <w:jc w:val="center"/>
            </w:trPr>
          </w:trPrChange>
        </w:trPr>
        <w:tc>
          <w:tcPr>
            <w:tcW w:w="1802" w:type="dxa"/>
            <w:vAlign w:val="center"/>
            <w:tcPrChange w:id="2430" w:author="Microsoft account" w:date="2021-05-23T20:44:00Z">
              <w:tcPr>
                <w:tcW w:w="2052" w:type="dxa"/>
                <w:vAlign w:val="center"/>
              </w:tcPr>
            </w:tcPrChange>
          </w:tcPr>
          <w:p w14:paraId="0123ABAB" w14:textId="77777777" w:rsidR="00277069" w:rsidRPr="00B63363" w:rsidRDefault="00277069" w:rsidP="00E75A46">
            <w:pPr>
              <w:jc w:val="both"/>
              <w:rPr>
                <w:ins w:id="2431" w:author="Rashed Hasan" w:date="2021-05-15T13:15:00Z"/>
                <w:rFonts w:ascii="Times New Roman" w:hAnsi="Times New Roman" w:cs="Times New Roman"/>
                <w:bCs/>
                <w:sz w:val="18"/>
                <w:szCs w:val="18"/>
                <w:rPrChange w:id="2432" w:author="Rashed Hasan" w:date="2021-05-15T13:19:00Z">
                  <w:rPr>
                    <w:ins w:id="2433" w:author="Rashed Hasan" w:date="2021-05-15T13:15:00Z"/>
                    <w:rFonts w:ascii="Times New Roman" w:hAnsi="Times New Roman" w:cs="Times New Roman"/>
                    <w:bCs/>
                    <w:sz w:val="20"/>
                    <w:szCs w:val="20"/>
                  </w:rPr>
                </w:rPrChange>
              </w:rPr>
              <w:pPrChange w:id="2434" w:author="Microsoft account" w:date="2021-05-25T22:50:00Z">
                <w:pPr>
                  <w:jc w:val="center"/>
                </w:pPr>
              </w:pPrChange>
            </w:pPr>
            <w:ins w:id="2435" w:author="Rashed Hasan" w:date="2021-05-15T13:15:00Z">
              <w:r w:rsidRPr="00B63363">
                <w:rPr>
                  <w:rFonts w:ascii="Times New Roman" w:hAnsi="Times New Roman" w:cs="Times New Roman"/>
                  <w:bCs/>
                  <w:sz w:val="18"/>
                  <w:szCs w:val="18"/>
                  <w:rPrChange w:id="2436" w:author="Rashed Hasan" w:date="2021-05-15T13:19:00Z">
                    <w:rPr>
                      <w:rFonts w:ascii="Times New Roman" w:hAnsi="Times New Roman" w:cs="Times New Roman"/>
                      <w:bCs/>
                      <w:sz w:val="20"/>
                      <w:szCs w:val="20"/>
                    </w:rPr>
                  </w:rPrChange>
                </w:rPr>
                <w:t>Khulna</w:t>
              </w:r>
            </w:ins>
          </w:p>
        </w:tc>
        <w:tc>
          <w:tcPr>
            <w:tcW w:w="1381" w:type="dxa"/>
            <w:vAlign w:val="center"/>
            <w:tcPrChange w:id="2437" w:author="Microsoft account" w:date="2021-05-23T20:44:00Z">
              <w:tcPr>
                <w:tcW w:w="1557" w:type="dxa"/>
                <w:vAlign w:val="center"/>
              </w:tcPr>
            </w:tcPrChange>
          </w:tcPr>
          <w:p w14:paraId="507D8088" w14:textId="77777777" w:rsidR="00277069" w:rsidRPr="00B63363" w:rsidRDefault="00277069" w:rsidP="00E75A46">
            <w:pPr>
              <w:jc w:val="both"/>
              <w:rPr>
                <w:ins w:id="2438" w:author="Rashed Hasan" w:date="2021-05-15T13:15:00Z"/>
                <w:rFonts w:ascii="Times New Roman" w:hAnsi="Times New Roman" w:cs="Times New Roman"/>
                <w:bCs/>
                <w:sz w:val="18"/>
                <w:szCs w:val="18"/>
                <w:rPrChange w:id="2439" w:author="Rashed Hasan" w:date="2021-05-15T13:19:00Z">
                  <w:rPr>
                    <w:ins w:id="2440" w:author="Rashed Hasan" w:date="2021-05-15T13:15:00Z"/>
                    <w:rFonts w:ascii="Times New Roman" w:hAnsi="Times New Roman" w:cs="Times New Roman"/>
                    <w:bCs/>
                    <w:sz w:val="20"/>
                    <w:szCs w:val="20"/>
                  </w:rPr>
                </w:rPrChange>
              </w:rPr>
              <w:pPrChange w:id="2441" w:author="Microsoft account" w:date="2021-05-25T22:50:00Z">
                <w:pPr>
                  <w:jc w:val="center"/>
                </w:pPr>
              </w:pPrChange>
            </w:pPr>
            <w:ins w:id="2442" w:author="Rashed Hasan" w:date="2021-05-15T13:15:00Z">
              <w:r w:rsidRPr="00B63363">
                <w:rPr>
                  <w:rFonts w:ascii="Times New Roman" w:hAnsi="Times New Roman" w:cs="Times New Roman"/>
                  <w:bCs/>
                  <w:sz w:val="18"/>
                  <w:szCs w:val="18"/>
                  <w:rPrChange w:id="2443" w:author="Rashed Hasan" w:date="2021-05-15T13:19:00Z">
                    <w:rPr>
                      <w:rFonts w:ascii="Times New Roman" w:hAnsi="Times New Roman" w:cs="Times New Roman"/>
                      <w:bCs/>
                      <w:sz w:val="20"/>
                      <w:szCs w:val="20"/>
                    </w:rPr>
                  </w:rPrChange>
                </w:rPr>
                <w:t>740 (71.70)</w:t>
              </w:r>
            </w:ins>
          </w:p>
        </w:tc>
        <w:tc>
          <w:tcPr>
            <w:tcW w:w="1381" w:type="dxa"/>
            <w:vAlign w:val="center"/>
            <w:tcPrChange w:id="2444" w:author="Microsoft account" w:date="2021-05-23T20:44:00Z">
              <w:tcPr>
                <w:tcW w:w="1557" w:type="dxa"/>
                <w:vAlign w:val="center"/>
              </w:tcPr>
            </w:tcPrChange>
          </w:tcPr>
          <w:p w14:paraId="79B8D132" w14:textId="77777777" w:rsidR="00277069" w:rsidRPr="00B63363" w:rsidRDefault="00277069" w:rsidP="00E75A46">
            <w:pPr>
              <w:jc w:val="both"/>
              <w:rPr>
                <w:ins w:id="2445" w:author="Rashed Hasan" w:date="2021-05-15T13:15:00Z"/>
                <w:rFonts w:ascii="Times New Roman" w:hAnsi="Times New Roman" w:cs="Times New Roman"/>
                <w:bCs/>
                <w:sz w:val="18"/>
                <w:szCs w:val="18"/>
                <w:rPrChange w:id="2446" w:author="Rashed Hasan" w:date="2021-05-15T13:19:00Z">
                  <w:rPr>
                    <w:ins w:id="2447" w:author="Rashed Hasan" w:date="2021-05-15T13:15:00Z"/>
                    <w:rFonts w:ascii="Times New Roman" w:hAnsi="Times New Roman" w:cs="Times New Roman"/>
                    <w:bCs/>
                    <w:sz w:val="20"/>
                    <w:szCs w:val="20"/>
                  </w:rPr>
                </w:rPrChange>
              </w:rPr>
              <w:pPrChange w:id="2448" w:author="Microsoft account" w:date="2021-05-25T22:50:00Z">
                <w:pPr>
                  <w:jc w:val="center"/>
                </w:pPr>
              </w:pPrChange>
            </w:pPr>
            <w:ins w:id="2449" w:author="Rashed Hasan" w:date="2021-05-15T13:15:00Z">
              <w:r w:rsidRPr="00B63363">
                <w:rPr>
                  <w:rFonts w:ascii="Times New Roman" w:hAnsi="Times New Roman" w:cs="Times New Roman"/>
                  <w:bCs/>
                  <w:sz w:val="18"/>
                  <w:szCs w:val="18"/>
                  <w:rPrChange w:id="2450" w:author="Rashed Hasan" w:date="2021-05-15T13:19:00Z">
                    <w:rPr>
                      <w:rFonts w:ascii="Times New Roman" w:hAnsi="Times New Roman" w:cs="Times New Roman"/>
                      <w:bCs/>
                      <w:sz w:val="20"/>
                      <w:szCs w:val="20"/>
                    </w:rPr>
                  </w:rPrChange>
                </w:rPr>
                <w:t>326 (28.30)</w:t>
              </w:r>
            </w:ins>
          </w:p>
        </w:tc>
        <w:tc>
          <w:tcPr>
            <w:tcW w:w="1230" w:type="dxa"/>
            <w:vMerge/>
            <w:vAlign w:val="center"/>
            <w:tcPrChange w:id="2451" w:author="Microsoft account" w:date="2021-05-23T20:44:00Z">
              <w:tcPr>
                <w:tcW w:w="995" w:type="dxa"/>
                <w:vMerge/>
                <w:vAlign w:val="center"/>
              </w:tcPr>
            </w:tcPrChange>
          </w:tcPr>
          <w:p w14:paraId="423E7721" w14:textId="77777777" w:rsidR="00277069" w:rsidRPr="00B63363" w:rsidRDefault="00277069" w:rsidP="00E75A46">
            <w:pPr>
              <w:jc w:val="both"/>
              <w:rPr>
                <w:ins w:id="2452" w:author="Rashed Hasan" w:date="2021-05-15T13:15:00Z"/>
                <w:rFonts w:ascii="Times New Roman" w:hAnsi="Times New Roman" w:cs="Times New Roman"/>
                <w:sz w:val="18"/>
                <w:szCs w:val="18"/>
                <w:rPrChange w:id="2453" w:author="Rashed Hasan" w:date="2021-05-15T13:19:00Z">
                  <w:rPr>
                    <w:ins w:id="2454" w:author="Rashed Hasan" w:date="2021-05-15T13:15:00Z"/>
                    <w:rFonts w:ascii="Times New Roman" w:hAnsi="Times New Roman" w:cs="Times New Roman"/>
                    <w:sz w:val="20"/>
                    <w:szCs w:val="20"/>
                  </w:rPr>
                </w:rPrChange>
              </w:rPr>
              <w:pPrChange w:id="2455" w:author="Microsoft account" w:date="2021-05-25T22:50:00Z">
                <w:pPr>
                  <w:jc w:val="center"/>
                </w:pPr>
              </w:pPrChange>
            </w:pPr>
          </w:p>
        </w:tc>
        <w:tc>
          <w:tcPr>
            <w:tcW w:w="1290" w:type="dxa"/>
            <w:vAlign w:val="center"/>
            <w:tcPrChange w:id="2456" w:author="Microsoft account" w:date="2021-05-23T20:44:00Z">
              <w:tcPr>
                <w:tcW w:w="1423" w:type="dxa"/>
                <w:vAlign w:val="center"/>
              </w:tcPr>
            </w:tcPrChange>
          </w:tcPr>
          <w:p w14:paraId="716D1283" w14:textId="77777777" w:rsidR="00277069" w:rsidRPr="00B63363" w:rsidRDefault="00277069" w:rsidP="00E75A46">
            <w:pPr>
              <w:jc w:val="both"/>
              <w:rPr>
                <w:ins w:id="2457" w:author="Rashed Hasan" w:date="2021-05-15T13:15:00Z"/>
                <w:rFonts w:ascii="Times New Roman" w:hAnsi="Times New Roman" w:cs="Times New Roman"/>
                <w:bCs/>
                <w:sz w:val="18"/>
                <w:szCs w:val="18"/>
                <w:rPrChange w:id="2458" w:author="Rashed Hasan" w:date="2021-05-15T13:19:00Z">
                  <w:rPr>
                    <w:ins w:id="2459" w:author="Rashed Hasan" w:date="2021-05-15T13:15:00Z"/>
                    <w:rFonts w:ascii="Times New Roman" w:hAnsi="Times New Roman" w:cs="Times New Roman"/>
                    <w:bCs/>
                    <w:sz w:val="20"/>
                    <w:szCs w:val="20"/>
                  </w:rPr>
                </w:rPrChange>
              </w:rPr>
              <w:pPrChange w:id="2460" w:author="Microsoft account" w:date="2021-05-25T22:50:00Z">
                <w:pPr>
                  <w:jc w:val="center"/>
                </w:pPr>
              </w:pPrChange>
            </w:pPr>
            <w:ins w:id="2461" w:author="Rashed Hasan" w:date="2021-05-15T13:15:00Z">
              <w:r w:rsidRPr="00B63363">
                <w:rPr>
                  <w:rFonts w:ascii="Times New Roman" w:hAnsi="Times New Roman" w:cs="Times New Roman"/>
                  <w:bCs/>
                  <w:sz w:val="18"/>
                  <w:szCs w:val="18"/>
                  <w:rPrChange w:id="2462" w:author="Rashed Hasan" w:date="2021-05-15T13:19:00Z">
                    <w:rPr>
                      <w:rFonts w:ascii="Times New Roman" w:hAnsi="Times New Roman" w:cs="Times New Roman"/>
                      <w:bCs/>
                      <w:sz w:val="20"/>
                      <w:szCs w:val="20"/>
                    </w:rPr>
                  </w:rPrChange>
                </w:rPr>
                <w:t>895 (73.07)</w:t>
              </w:r>
            </w:ins>
          </w:p>
        </w:tc>
        <w:tc>
          <w:tcPr>
            <w:tcW w:w="1448" w:type="dxa"/>
            <w:vAlign w:val="center"/>
            <w:tcPrChange w:id="2463" w:author="Microsoft account" w:date="2021-05-23T20:44:00Z">
              <w:tcPr>
                <w:tcW w:w="1557" w:type="dxa"/>
                <w:vAlign w:val="center"/>
              </w:tcPr>
            </w:tcPrChange>
          </w:tcPr>
          <w:p w14:paraId="006C3084" w14:textId="77777777" w:rsidR="00277069" w:rsidRPr="00B63363" w:rsidRDefault="00277069" w:rsidP="00E75A46">
            <w:pPr>
              <w:jc w:val="both"/>
              <w:rPr>
                <w:ins w:id="2464" w:author="Rashed Hasan" w:date="2021-05-15T13:15:00Z"/>
                <w:rFonts w:ascii="Times New Roman" w:hAnsi="Times New Roman" w:cs="Times New Roman"/>
                <w:bCs/>
                <w:sz w:val="18"/>
                <w:szCs w:val="18"/>
                <w:rPrChange w:id="2465" w:author="Rashed Hasan" w:date="2021-05-15T13:19:00Z">
                  <w:rPr>
                    <w:ins w:id="2466" w:author="Rashed Hasan" w:date="2021-05-15T13:15:00Z"/>
                    <w:rFonts w:ascii="Times New Roman" w:hAnsi="Times New Roman" w:cs="Times New Roman"/>
                    <w:bCs/>
                    <w:sz w:val="20"/>
                    <w:szCs w:val="20"/>
                  </w:rPr>
                </w:rPrChange>
              </w:rPr>
              <w:pPrChange w:id="2467" w:author="Microsoft account" w:date="2021-05-25T22:50:00Z">
                <w:pPr>
                  <w:jc w:val="center"/>
                </w:pPr>
              </w:pPrChange>
            </w:pPr>
            <w:ins w:id="2468" w:author="Rashed Hasan" w:date="2021-05-15T13:15:00Z">
              <w:r w:rsidRPr="00B63363">
                <w:rPr>
                  <w:rFonts w:ascii="Times New Roman" w:hAnsi="Times New Roman" w:cs="Times New Roman"/>
                  <w:bCs/>
                  <w:sz w:val="18"/>
                  <w:szCs w:val="18"/>
                  <w:rPrChange w:id="2469" w:author="Rashed Hasan" w:date="2021-05-15T13:19:00Z">
                    <w:rPr>
                      <w:rFonts w:ascii="Times New Roman" w:hAnsi="Times New Roman" w:cs="Times New Roman"/>
                      <w:bCs/>
                      <w:sz w:val="20"/>
                      <w:szCs w:val="20"/>
                    </w:rPr>
                  </w:rPrChange>
                </w:rPr>
                <w:t>409 (26.93)</w:t>
              </w:r>
            </w:ins>
          </w:p>
        </w:tc>
        <w:tc>
          <w:tcPr>
            <w:tcW w:w="1230" w:type="dxa"/>
            <w:vMerge/>
            <w:vAlign w:val="center"/>
            <w:tcPrChange w:id="2470" w:author="Microsoft account" w:date="2021-05-23T20:44:00Z">
              <w:tcPr>
                <w:tcW w:w="996" w:type="dxa"/>
                <w:vMerge/>
                <w:vAlign w:val="center"/>
              </w:tcPr>
            </w:tcPrChange>
          </w:tcPr>
          <w:p w14:paraId="518DF46B" w14:textId="77777777" w:rsidR="00277069" w:rsidRPr="00B63363" w:rsidRDefault="00277069" w:rsidP="00E75A46">
            <w:pPr>
              <w:jc w:val="both"/>
              <w:rPr>
                <w:ins w:id="2471" w:author="Rashed Hasan" w:date="2021-05-15T13:15:00Z"/>
                <w:rFonts w:ascii="Times New Roman" w:hAnsi="Times New Roman" w:cs="Times New Roman"/>
                <w:sz w:val="18"/>
                <w:szCs w:val="18"/>
                <w:rPrChange w:id="2472" w:author="Rashed Hasan" w:date="2021-05-15T13:19:00Z">
                  <w:rPr>
                    <w:ins w:id="2473" w:author="Rashed Hasan" w:date="2021-05-15T13:15:00Z"/>
                    <w:rFonts w:ascii="Times New Roman" w:hAnsi="Times New Roman" w:cs="Times New Roman"/>
                    <w:sz w:val="20"/>
                    <w:szCs w:val="20"/>
                  </w:rPr>
                </w:rPrChange>
              </w:rPr>
              <w:pPrChange w:id="2474" w:author="Microsoft account" w:date="2021-05-25T22:50:00Z">
                <w:pPr>
                  <w:jc w:val="center"/>
                </w:pPr>
              </w:pPrChange>
            </w:pPr>
          </w:p>
        </w:tc>
      </w:tr>
      <w:tr w:rsidR="00277069" w:rsidRPr="00B63363" w14:paraId="7A609F73" w14:textId="77777777" w:rsidTr="0020300A">
        <w:trPr>
          <w:trHeight w:val="138"/>
          <w:jc w:val="center"/>
          <w:ins w:id="2475" w:author="Rashed Hasan" w:date="2021-05-15T13:15:00Z"/>
          <w:trPrChange w:id="2476" w:author="Microsoft account" w:date="2021-05-23T20:44:00Z">
            <w:trPr>
              <w:trHeight w:val="150"/>
              <w:jc w:val="center"/>
            </w:trPr>
          </w:trPrChange>
        </w:trPr>
        <w:tc>
          <w:tcPr>
            <w:tcW w:w="1802" w:type="dxa"/>
            <w:vAlign w:val="center"/>
            <w:tcPrChange w:id="2477" w:author="Microsoft account" w:date="2021-05-23T20:44:00Z">
              <w:tcPr>
                <w:tcW w:w="2052" w:type="dxa"/>
                <w:vAlign w:val="center"/>
              </w:tcPr>
            </w:tcPrChange>
          </w:tcPr>
          <w:p w14:paraId="23264A96" w14:textId="77777777" w:rsidR="00277069" w:rsidRPr="00B63363" w:rsidRDefault="00277069" w:rsidP="00E75A46">
            <w:pPr>
              <w:jc w:val="both"/>
              <w:rPr>
                <w:ins w:id="2478" w:author="Rashed Hasan" w:date="2021-05-15T13:15:00Z"/>
                <w:rFonts w:ascii="Times New Roman" w:hAnsi="Times New Roman" w:cs="Times New Roman"/>
                <w:bCs/>
                <w:sz w:val="18"/>
                <w:szCs w:val="18"/>
                <w:rPrChange w:id="2479" w:author="Rashed Hasan" w:date="2021-05-15T13:19:00Z">
                  <w:rPr>
                    <w:ins w:id="2480" w:author="Rashed Hasan" w:date="2021-05-15T13:15:00Z"/>
                    <w:rFonts w:ascii="Times New Roman" w:hAnsi="Times New Roman" w:cs="Times New Roman"/>
                    <w:bCs/>
                    <w:sz w:val="20"/>
                    <w:szCs w:val="20"/>
                  </w:rPr>
                </w:rPrChange>
              </w:rPr>
              <w:pPrChange w:id="2481" w:author="Microsoft account" w:date="2021-05-25T22:50:00Z">
                <w:pPr>
                  <w:jc w:val="center"/>
                </w:pPr>
              </w:pPrChange>
            </w:pPr>
            <w:ins w:id="2482" w:author="Rashed Hasan" w:date="2021-05-15T13:15:00Z">
              <w:r w:rsidRPr="00B63363">
                <w:rPr>
                  <w:rFonts w:ascii="Times New Roman" w:hAnsi="Times New Roman" w:cs="Times New Roman"/>
                  <w:bCs/>
                  <w:sz w:val="18"/>
                  <w:szCs w:val="18"/>
                  <w:rPrChange w:id="2483" w:author="Rashed Hasan" w:date="2021-05-15T13:19:00Z">
                    <w:rPr>
                      <w:rFonts w:ascii="Times New Roman" w:hAnsi="Times New Roman" w:cs="Times New Roman"/>
                      <w:bCs/>
                      <w:sz w:val="20"/>
                      <w:szCs w:val="20"/>
                    </w:rPr>
                  </w:rPrChange>
                </w:rPr>
                <w:t>Mymensingh</w:t>
              </w:r>
            </w:ins>
          </w:p>
        </w:tc>
        <w:tc>
          <w:tcPr>
            <w:tcW w:w="1381" w:type="dxa"/>
            <w:vAlign w:val="center"/>
            <w:tcPrChange w:id="2484" w:author="Microsoft account" w:date="2021-05-23T20:44:00Z">
              <w:tcPr>
                <w:tcW w:w="1557" w:type="dxa"/>
                <w:vAlign w:val="center"/>
              </w:tcPr>
            </w:tcPrChange>
          </w:tcPr>
          <w:p w14:paraId="0F08294C" w14:textId="77777777" w:rsidR="00277069" w:rsidRPr="00B63363" w:rsidRDefault="00277069" w:rsidP="00E75A46">
            <w:pPr>
              <w:jc w:val="both"/>
              <w:rPr>
                <w:ins w:id="2485" w:author="Rashed Hasan" w:date="2021-05-15T13:15:00Z"/>
                <w:rFonts w:ascii="Times New Roman" w:hAnsi="Times New Roman" w:cs="Times New Roman"/>
                <w:bCs/>
                <w:sz w:val="18"/>
                <w:szCs w:val="18"/>
                <w:rPrChange w:id="2486" w:author="Rashed Hasan" w:date="2021-05-15T13:19:00Z">
                  <w:rPr>
                    <w:ins w:id="2487" w:author="Rashed Hasan" w:date="2021-05-15T13:15:00Z"/>
                    <w:rFonts w:ascii="Times New Roman" w:hAnsi="Times New Roman" w:cs="Times New Roman"/>
                    <w:bCs/>
                    <w:sz w:val="20"/>
                    <w:szCs w:val="20"/>
                  </w:rPr>
                </w:rPrChange>
              </w:rPr>
              <w:pPrChange w:id="2488" w:author="Microsoft account" w:date="2021-05-25T22:50:00Z">
                <w:pPr>
                  <w:jc w:val="center"/>
                </w:pPr>
              </w:pPrChange>
            </w:pPr>
            <w:ins w:id="2489" w:author="Rashed Hasan" w:date="2021-05-15T13:15:00Z">
              <w:r w:rsidRPr="00B63363">
                <w:rPr>
                  <w:rFonts w:ascii="Times New Roman" w:hAnsi="Times New Roman" w:cs="Times New Roman"/>
                  <w:bCs/>
                  <w:sz w:val="18"/>
                  <w:szCs w:val="18"/>
                  <w:rPrChange w:id="2490" w:author="Rashed Hasan" w:date="2021-05-15T13:19:00Z">
                    <w:rPr>
                      <w:rFonts w:ascii="Times New Roman" w:hAnsi="Times New Roman" w:cs="Times New Roman"/>
                      <w:bCs/>
                      <w:sz w:val="20"/>
                      <w:szCs w:val="20"/>
                    </w:rPr>
                  </w:rPrChange>
                </w:rPr>
                <w:t>-</w:t>
              </w:r>
            </w:ins>
          </w:p>
        </w:tc>
        <w:tc>
          <w:tcPr>
            <w:tcW w:w="1381" w:type="dxa"/>
            <w:vAlign w:val="center"/>
            <w:tcPrChange w:id="2491" w:author="Microsoft account" w:date="2021-05-23T20:44:00Z">
              <w:tcPr>
                <w:tcW w:w="1557" w:type="dxa"/>
                <w:vAlign w:val="center"/>
              </w:tcPr>
            </w:tcPrChange>
          </w:tcPr>
          <w:p w14:paraId="4725030E" w14:textId="77777777" w:rsidR="00277069" w:rsidRPr="00B63363" w:rsidRDefault="00277069" w:rsidP="00E75A46">
            <w:pPr>
              <w:jc w:val="both"/>
              <w:rPr>
                <w:ins w:id="2492" w:author="Rashed Hasan" w:date="2021-05-15T13:15:00Z"/>
                <w:rFonts w:ascii="Times New Roman" w:hAnsi="Times New Roman" w:cs="Times New Roman"/>
                <w:bCs/>
                <w:sz w:val="18"/>
                <w:szCs w:val="18"/>
                <w:rPrChange w:id="2493" w:author="Rashed Hasan" w:date="2021-05-15T13:19:00Z">
                  <w:rPr>
                    <w:ins w:id="2494" w:author="Rashed Hasan" w:date="2021-05-15T13:15:00Z"/>
                    <w:rFonts w:ascii="Times New Roman" w:hAnsi="Times New Roman" w:cs="Times New Roman"/>
                    <w:bCs/>
                    <w:sz w:val="20"/>
                    <w:szCs w:val="20"/>
                  </w:rPr>
                </w:rPrChange>
              </w:rPr>
              <w:pPrChange w:id="2495" w:author="Microsoft account" w:date="2021-05-25T22:50:00Z">
                <w:pPr>
                  <w:jc w:val="center"/>
                </w:pPr>
              </w:pPrChange>
            </w:pPr>
            <w:ins w:id="2496" w:author="Rashed Hasan" w:date="2021-05-15T13:15:00Z">
              <w:r w:rsidRPr="00B63363">
                <w:rPr>
                  <w:rFonts w:ascii="Times New Roman" w:hAnsi="Times New Roman" w:cs="Times New Roman"/>
                  <w:bCs/>
                  <w:sz w:val="18"/>
                  <w:szCs w:val="18"/>
                  <w:rPrChange w:id="2497" w:author="Rashed Hasan" w:date="2021-05-15T13:19:00Z">
                    <w:rPr>
                      <w:rFonts w:ascii="Times New Roman" w:hAnsi="Times New Roman" w:cs="Times New Roman"/>
                      <w:bCs/>
                      <w:sz w:val="20"/>
                      <w:szCs w:val="20"/>
                    </w:rPr>
                  </w:rPrChange>
                </w:rPr>
                <w:t>-</w:t>
              </w:r>
            </w:ins>
          </w:p>
        </w:tc>
        <w:tc>
          <w:tcPr>
            <w:tcW w:w="1230" w:type="dxa"/>
            <w:vMerge/>
            <w:vAlign w:val="center"/>
            <w:tcPrChange w:id="2498" w:author="Microsoft account" w:date="2021-05-23T20:44:00Z">
              <w:tcPr>
                <w:tcW w:w="995" w:type="dxa"/>
                <w:vMerge/>
                <w:vAlign w:val="center"/>
              </w:tcPr>
            </w:tcPrChange>
          </w:tcPr>
          <w:p w14:paraId="71F2FDA2" w14:textId="77777777" w:rsidR="00277069" w:rsidRPr="00B63363" w:rsidRDefault="00277069" w:rsidP="00E75A46">
            <w:pPr>
              <w:jc w:val="both"/>
              <w:rPr>
                <w:ins w:id="2499" w:author="Rashed Hasan" w:date="2021-05-15T13:15:00Z"/>
                <w:rFonts w:ascii="Times New Roman" w:hAnsi="Times New Roman" w:cs="Times New Roman"/>
                <w:sz w:val="18"/>
                <w:szCs w:val="18"/>
                <w:rPrChange w:id="2500" w:author="Rashed Hasan" w:date="2021-05-15T13:19:00Z">
                  <w:rPr>
                    <w:ins w:id="2501" w:author="Rashed Hasan" w:date="2021-05-15T13:15:00Z"/>
                    <w:rFonts w:ascii="Times New Roman" w:hAnsi="Times New Roman" w:cs="Times New Roman"/>
                    <w:sz w:val="20"/>
                    <w:szCs w:val="20"/>
                  </w:rPr>
                </w:rPrChange>
              </w:rPr>
              <w:pPrChange w:id="2502" w:author="Microsoft account" w:date="2021-05-25T22:50:00Z">
                <w:pPr>
                  <w:jc w:val="center"/>
                </w:pPr>
              </w:pPrChange>
            </w:pPr>
          </w:p>
        </w:tc>
        <w:tc>
          <w:tcPr>
            <w:tcW w:w="1290" w:type="dxa"/>
            <w:vAlign w:val="center"/>
            <w:tcPrChange w:id="2503" w:author="Microsoft account" w:date="2021-05-23T20:44:00Z">
              <w:tcPr>
                <w:tcW w:w="1423" w:type="dxa"/>
                <w:vAlign w:val="center"/>
              </w:tcPr>
            </w:tcPrChange>
          </w:tcPr>
          <w:p w14:paraId="11F92FFB" w14:textId="77777777" w:rsidR="00277069" w:rsidRPr="00B63363" w:rsidRDefault="00277069" w:rsidP="00E75A46">
            <w:pPr>
              <w:jc w:val="both"/>
              <w:rPr>
                <w:ins w:id="2504" w:author="Rashed Hasan" w:date="2021-05-15T13:15:00Z"/>
                <w:rFonts w:ascii="Times New Roman" w:hAnsi="Times New Roman" w:cs="Times New Roman"/>
                <w:bCs/>
                <w:sz w:val="18"/>
                <w:szCs w:val="18"/>
                <w:rPrChange w:id="2505" w:author="Rashed Hasan" w:date="2021-05-15T13:19:00Z">
                  <w:rPr>
                    <w:ins w:id="2506" w:author="Rashed Hasan" w:date="2021-05-15T13:15:00Z"/>
                    <w:rFonts w:ascii="Times New Roman" w:hAnsi="Times New Roman" w:cs="Times New Roman"/>
                    <w:bCs/>
                    <w:sz w:val="20"/>
                    <w:szCs w:val="20"/>
                  </w:rPr>
                </w:rPrChange>
              </w:rPr>
              <w:pPrChange w:id="2507" w:author="Microsoft account" w:date="2021-05-25T22:50:00Z">
                <w:pPr>
                  <w:jc w:val="center"/>
                </w:pPr>
              </w:pPrChange>
            </w:pPr>
            <w:ins w:id="2508" w:author="Rashed Hasan" w:date="2021-05-15T13:15:00Z">
              <w:r w:rsidRPr="00B63363">
                <w:rPr>
                  <w:rFonts w:ascii="Times New Roman" w:hAnsi="Times New Roman" w:cs="Times New Roman"/>
                  <w:bCs/>
                  <w:sz w:val="18"/>
                  <w:szCs w:val="18"/>
                  <w:rPrChange w:id="2509" w:author="Rashed Hasan" w:date="2021-05-15T13:19:00Z">
                    <w:rPr>
                      <w:rFonts w:ascii="Times New Roman" w:hAnsi="Times New Roman" w:cs="Times New Roman"/>
                      <w:bCs/>
                      <w:sz w:val="20"/>
                      <w:szCs w:val="20"/>
                    </w:rPr>
                  </w:rPrChange>
                </w:rPr>
                <w:t>347 (61.26)</w:t>
              </w:r>
            </w:ins>
          </w:p>
        </w:tc>
        <w:tc>
          <w:tcPr>
            <w:tcW w:w="1448" w:type="dxa"/>
            <w:vAlign w:val="center"/>
            <w:tcPrChange w:id="2510" w:author="Microsoft account" w:date="2021-05-23T20:44:00Z">
              <w:tcPr>
                <w:tcW w:w="1557" w:type="dxa"/>
                <w:vAlign w:val="center"/>
              </w:tcPr>
            </w:tcPrChange>
          </w:tcPr>
          <w:p w14:paraId="1FB27B0A" w14:textId="77777777" w:rsidR="00277069" w:rsidRPr="00B63363" w:rsidRDefault="00277069" w:rsidP="00E75A46">
            <w:pPr>
              <w:jc w:val="both"/>
              <w:rPr>
                <w:ins w:id="2511" w:author="Rashed Hasan" w:date="2021-05-15T13:15:00Z"/>
                <w:rFonts w:ascii="Times New Roman" w:hAnsi="Times New Roman" w:cs="Times New Roman"/>
                <w:bCs/>
                <w:sz w:val="18"/>
                <w:szCs w:val="18"/>
                <w:rPrChange w:id="2512" w:author="Rashed Hasan" w:date="2021-05-15T13:19:00Z">
                  <w:rPr>
                    <w:ins w:id="2513" w:author="Rashed Hasan" w:date="2021-05-15T13:15:00Z"/>
                    <w:rFonts w:ascii="Times New Roman" w:hAnsi="Times New Roman" w:cs="Times New Roman"/>
                    <w:bCs/>
                    <w:sz w:val="20"/>
                    <w:szCs w:val="20"/>
                  </w:rPr>
                </w:rPrChange>
              </w:rPr>
              <w:pPrChange w:id="2514" w:author="Microsoft account" w:date="2021-05-25T22:50:00Z">
                <w:pPr>
                  <w:jc w:val="center"/>
                </w:pPr>
              </w:pPrChange>
            </w:pPr>
            <w:ins w:id="2515" w:author="Rashed Hasan" w:date="2021-05-15T13:15:00Z">
              <w:r w:rsidRPr="00B63363">
                <w:rPr>
                  <w:rFonts w:ascii="Times New Roman" w:hAnsi="Times New Roman" w:cs="Times New Roman"/>
                  <w:bCs/>
                  <w:sz w:val="18"/>
                  <w:szCs w:val="18"/>
                  <w:rPrChange w:id="2516" w:author="Rashed Hasan" w:date="2021-05-15T13:19:00Z">
                    <w:rPr>
                      <w:rFonts w:ascii="Times New Roman" w:hAnsi="Times New Roman" w:cs="Times New Roman"/>
                      <w:bCs/>
                      <w:sz w:val="20"/>
                      <w:szCs w:val="20"/>
                    </w:rPr>
                  </w:rPrChange>
                </w:rPr>
                <w:t>209 (38.74)</w:t>
              </w:r>
            </w:ins>
          </w:p>
        </w:tc>
        <w:tc>
          <w:tcPr>
            <w:tcW w:w="1230" w:type="dxa"/>
            <w:vMerge/>
            <w:vAlign w:val="center"/>
            <w:tcPrChange w:id="2517" w:author="Microsoft account" w:date="2021-05-23T20:44:00Z">
              <w:tcPr>
                <w:tcW w:w="996" w:type="dxa"/>
                <w:vMerge/>
                <w:vAlign w:val="center"/>
              </w:tcPr>
            </w:tcPrChange>
          </w:tcPr>
          <w:p w14:paraId="1D26F3B8" w14:textId="77777777" w:rsidR="00277069" w:rsidRPr="00B63363" w:rsidRDefault="00277069" w:rsidP="00E75A46">
            <w:pPr>
              <w:jc w:val="both"/>
              <w:rPr>
                <w:ins w:id="2518" w:author="Rashed Hasan" w:date="2021-05-15T13:15:00Z"/>
                <w:rFonts w:ascii="Times New Roman" w:hAnsi="Times New Roman" w:cs="Times New Roman"/>
                <w:sz w:val="18"/>
                <w:szCs w:val="18"/>
                <w:rPrChange w:id="2519" w:author="Rashed Hasan" w:date="2021-05-15T13:19:00Z">
                  <w:rPr>
                    <w:ins w:id="2520" w:author="Rashed Hasan" w:date="2021-05-15T13:15:00Z"/>
                    <w:rFonts w:ascii="Times New Roman" w:hAnsi="Times New Roman" w:cs="Times New Roman"/>
                    <w:sz w:val="20"/>
                    <w:szCs w:val="20"/>
                  </w:rPr>
                </w:rPrChange>
              </w:rPr>
              <w:pPrChange w:id="2521" w:author="Microsoft account" w:date="2021-05-25T22:50:00Z">
                <w:pPr>
                  <w:jc w:val="center"/>
                </w:pPr>
              </w:pPrChange>
            </w:pPr>
          </w:p>
        </w:tc>
      </w:tr>
      <w:tr w:rsidR="00277069" w:rsidRPr="00B63363" w14:paraId="0095BED0" w14:textId="77777777" w:rsidTr="0020300A">
        <w:trPr>
          <w:trHeight w:val="138"/>
          <w:jc w:val="center"/>
          <w:ins w:id="2522" w:author="Rashed Hasan" w:date="2021-05-15T13:15:00Z"/>
          <w:trPrChange w:id="2523" w:author="Microsoft account" w:date="2021-05-23T20:44:00Z">
            <w:trPr>
              <w:trHeight w:val="150"/>
              <w:jc w:val="center"/>
            </w:trPr>
          </w:trPrChange>
        </w:trPr>
        <w:tc>
          <w:tcPr>
            <w:tcW w:w="1802" w:type="dxa"/>
            <w:vAlign w:val="center"/>
            <w:tcPrChange w:id="2524" w:author="Microsoft account" w:date="2021-05-23T20:44:00Z">
              <w:tcPr>
                <w:tcW w:w="2052" w:type="dxa"/>
                <w:vAlign w:val="center"/>
              </w:tcPr>
            </w:tcPrChange>
          </w:tcPr>
          <w:p w14:paraId="67D1F529" w14:textId="77777777" w:rsidR="00277069" w:rsidRPr="00B63363" w:rsidRDefault="00277069" w:rsidP="00E75A46">
            <w:pPr>
              <w:jc w:val="both"/>
              <w:rPr>
                <w:ins w:id="2525" w:author="Rashed Hasan" w:date="2021-05-15T13:15:00Z"/>
                <w:rFonts w:ascii="Times New Roman" w:hAnsi="Times New Roman" w:cs="Times New Roman"/>
                <w:bCs/>
                <w:sz w:val="18"/>
                <w:szCs w:val="18"/>
                <w:rPrChange w:id="2526" w:author="Rashed Hasan" w:date="2021-05-15T13:19:00Z">
                  <w:rPr>
                    <w:ins w:id="2527" w:author="Rashed Hasan" w:date="2021-05-15T13:15:00Z"/>
                    <w:rFonts w:ascii="Times New Roman" w:hAnsi="Times New Roman" w:cs="Times New Roman"/>
                    <w:bCs/>
                    <w:sz w:val="20"/>
                    <w:szCs w:val="20"/>
                  </w:rPr>
                </w:rPrChange>
              </w:rPr>
              <w:pPrChange w:id="2528" w:author="Microsoft account" w:date="2021-05-25T22:50:00Z">
                <w:pPr>
                  <w:jc w:val="center"/>
                </w:pPr>
              </w:pPrChange>
            </w:pPr>
            <w:ins w:id="2529" w:author="Rashed Hasan" w:date="2021-05-15T13:15:00Z">
              <w:r w:rsidRPr="00B63363">
                <w:rPr>
                  <w:rFonts w:ascii="Times New Roman" w:hAnsi="Times New Roman" w:cs="Times New Roman"/>
                  <w:bCs/>
                  <w:sz w:val="18"/>
                  <w:szCs w:val="18"/>
                  <w:rPrChange w:id="2530" w:author="Rashed Hasan" w:date="2021-05-15T13:19:00Z">
                    <w:rPr>
                      <w:rFonts w:ascii="Times New Roman" w:hAnsi="Times New Roman" w:cs="Times New Roman"/>
                      <w:bCs/>
                      <w:sz w:val="20"/>
                      <w:szCs w:val="20"/>
                    </w:rPr>
                  </w:rPrChange>
                </w:rPr>
                <w:t>Rajshahi</w:t>
              </w:r>
            </w:ins>
          </w:p>
        </w:tc>
        <w:tc>
          <w:tcPr>
            <w:tcW w:w="1381" w:type="dxa"/>
            <w:vAlign w:val="center"/>
            <w:tcPrChange w:id="2531" w:author="Microsoft account" w:date="2021-05-23T20:44:00Z">
              <w:tcPr>
                <w:tcW w:w="1557" w:type="dxa"/>
                <w:vAlign w:val="center"/>
              </w:tcPr>
            </w:tcPrChange>
          </w:tcPr>
          <w:p w14:paraId="7CB725CB" w14:textId="77777777" w:rsidR="00277069" w:rsidRPr="00B63363" w:rsidRDefault="00277069" w:rsidP="00E75A46">
            <w:pPr>
              <w:jc w:val="both"/>
              <w:rPr>
                <w:ins w:id="2532" w:author="Rashed Hasan" w:date="2021-05-15T13:15:00Z"/>
                <w:rFonts w:ascii="Times New Roman" w:hAnsi="Times New Roman" w:cs="Times New Roman"/>
                <w:bCs/>
                <w:sz w:val="18"/>
                <w:szCs w:val="18"/>
                <w:rPrChange w:id="2533" w:author="Rashed Hasan" w:date="2021-05-15T13:19:00Z">
                  <w:rPr>
                    <w:ins w:id="2534" w:author="Rashed Hasan" w:date="2021-05-15T13:15:00Z"/>
                    <w:rFonts w:ascii="Times New Roman" w:hAnsi="Times New Roman" w:cs="Times New Roman"/>
                    <w:bCs/>
                    <w:sz w:val="20"/>
                    <w:szCs w:val="20"/>
                  </w:rPr>
                </w:rPrChange>
              </w:rPr>
              <w:pPrChange w:id="2535" w:author="Microsoft account" w:date="2021-05-25T22:50:00Z">
                <w:pPr>
                  <w:jc w:val="center"/>
                </w:pPr>
              </w:pPrChange>
            </w:pPr>
            <w:ins w:id="2536" w:author="Rashed Hasan" w:date="2021-05-15T13:15:00Z">
              <w:r w:rsidRPr="00B63363">
                <w:rPr>
                  <w:rFonts w:ascii="Times New Roman" w:hAnsi="Times New Roman" w:cs="Times New Roman"/>
                  <w:bCs/>
                  <w:sz w:val="18"/>
                  <w:szCs w:val="18"/>
                  <w:rPrChange w:id="2537" w:author="Rashed Hasan" w:date="2021-05-15T13:19:00Z">
                    <w:rPr>
                      <w:rFonts w:ascii="Times New Roman" w:hAnsi="Times New Roman" w:cs="Times New Roman"/>
                      <w:bCs/>
                      <w:sz w:val="20"/>
                      <w:szCs w:val="20"/>
                    </w:rPr>
                  </w:rPrChange>
                </w:rPr>
                <w:t>527 (66.76)</w:t>
              </w:r>
            </w:ins>
          </w:p>
        </w:tc>
        <w:tc>
          <w:tcPr>
            <w:tcW w:w="1381" w:type="dxa"/>
            <w:vAlign w:val="center"/>
            <w:tcPrChange w:id="2538" w:author="Microsoft account" w:date="2021-05-23T20:44:00Z">
              <w:tcPr>
                <w:tcW w:w="1557" w:type="dxa"/>
                <w:vAlign w:val="center"/>
              </w:tcPr>
            </w:tcPrChange>
          </w:tcPr>
          <w:p w14:paraId="1931DF46" w14:textId="77777777" w:rsidR="00277069" w:rsidRPr="00B63363" w:rsidRDefault="00277069" w:rsidP="00E75A46">
            <w:pPr>
              <w:jc w:val="both"/>
              <w:rPr>
                <w:ins w:id="2539" w:author="Rashed Hasan" w:date="2021-05-15T13:15:00Z"/>
                <w:rFonts w:ascii="Times New Roman" w:hAnsi="Times New Roman" w:cs="Times New Roman"/>
                <w:bCs/>
                <w:sz w:val="18"/>
                <w:szCs w:val="18"/>
                <w:rPrChange w:id="2540" w:author="Rashed Hasan" w:date="2021-05-15T13:19:00Z">
                  <w:rPr>
                    <w:ins w:id="2541" w:author="Rashed Hasan" w:date="2021-05-15T13:15:00Z"/>
                    <w:rFonts w:ascii="Times New Roman" w:hAnsi="Times New Roman" w:cs="Times New Roman"/>
                    <w:bCs/>
                    <w:sz w:val="20"/>
                    <w:szCs w:val="20"/>
                  </w:rPr>
                </w:rPrChange>
              </w:rPr>
              <w:pPrChange w:id="2542" w:author="Microsoft account" w:date="2021-05-25T22:50:00Z">
                <w:pPr>
                  <w:jc w:val="center"/>
                </w:pPr>
              </w:pPrChange>
            </w:pPr>
            <w:ins w:id="2543" w:author="Rashed Hasan" w:date="2021-05-15T13:15:00Z">
              <w:r w:rsidRPr="00B63363">
                <w:rPr>
                  <w:rFonts w:ascii="Times New Roman" w:hAnsi="Times New Roman" w:cs="Times New Roman"/>
                  <w:bCs/>
                  <w:sz w:val="18"/>
                  <w:szCs w:val="18"/>
                  <w:rPrChange w:id="2544" w:author="Rashed Hasan" w:date="2021-05-15T13:19:00Z">
                    <w:rPr>
                      <w:rFonts w:ascii="Times New Roman" w:hAnsi="Times New Roman" w:cs="Times New Roman"/>
                      <w:bCs/>
                      <w:sz w:val="20"/>
                      <w:szCs w:val="20"/>
                    </w:rPr>
                  </w:rPrChange>
                </w:rPr>
                <w:t>263 (33.24)</w:t>
              </w:r>
            </w:ins>
          </w:p>
        </w:tc>
        <w:tc>
          <w:tcPr>
            <w:tcW w:w="1230" w:type="dxa"/>
            <w:vMerge/>
            <w:vAlign w:val="center"/>
            <w:tcPrChange w:id="2545" w:author="Microsoft account" w:date="2021-05-23T20:44:00Z">
              <w:tcPr>
                <w:tcW w:w="995" w:type="dxa"/>
                <w:vMerge/>
                <w:vAlign w:val="center"/>
              </w:tcPr>
            </w:tcPrChange>
          </w:tcPr>
          <w:p w14:paraId="294F4417" w14:textId="77777777" w:rsidR="00277069" w:rsidRPr="00B63363" w:rsidRDefault="00277069" w:rsidP="00E75A46">
            <w:pPr>
              <w:jc w:val="both"/>
              <w:rPr>
                <w:ins w:id="2546" w:author="Rashed Hasan" w:date="2021-05-15T13:15:00Z"/>
                <w:rFonts w:ascii="Times New Roman" w:hAnsi="Times New Roman" w:cs="Times New Roman"/>
                <w:sz w:val="18"/>
                <w:szCs w:val="18"/>
                <w:rPrChange w:id="2547" w:author="Rashed Hasan" w:date="2021-05-15T13:19:00Z">
                  <w:rPr>
                    <w:ins w:id="2548" w:author="Rashed Hasan" w:date="2021-05-15T13:15:00Z"/>
                    <w:rFonts w:ascii="Times New Roman" w:hAnsi="Times New Roman" w:cs="Times New Roman"/>
                    <w:sz w:val="20"/>
                    <w:szCs w:val="20"/>
                  </w:rPr>
                </w:rPrChange>
              </w:rPr>
              <w:pPrChange w:id="2549" w:author="Microsoft account" w:date="2021-05-25T22:50:00Z">
                <w:pPr>
                  <w:jc w:val="center"/>
                </w:pPr>
              </w:pPrChange>
            </w:pPr>
          </w:p>
        </w:tc>
        <w:tc>
          <w:tcPr>
            <w:tcW w:w="1290" w:type="dxa"/>
            <w:vAlign w:val="center"/>
            <w:tcPrChange w:id="2550" w:author="Microsoft account" w:date="2021-05-23T20:44:00Z">
              <w:tcPr>
                <w:tcW w:w="1423" w:type="dxa"/>
                <w:vAlign w:val="center"/>
              </w:tcPr>
            </w:tcPrChange>
          </w:tcPr>
          <w:p w14:paraId="60F40104" w14:textId="77777777" w:rsidR="00277069" w:rsidRPr="00B63363" w:rsidRDefault="00277069" w:rsidP="00E75A46">
            <w:pPr>
              <w:jc w:val="both"/>
              <w:rPr>
                <w:ins w:id="2551" w:author="Rashed Hasan" w:date="2021-05-15T13:15:00Z"/>
                <w:rFonts w:ascii="Times New Roman" w:hAnsi="Times New Roman" w:cs="Times New Roman"/>
                <w:bCs/>
                <w:sz w:val="18"/>
                <w:szCs w:val="18"/>
                <w:rPrChange w:id="2552" w:author="Rashed Hasan" w:date="2021-05-15T13:19:00Z">
                  <w:rPr>
                    <w:ins w:id="2553" w:author="Rashed Hasan" w:date="2021-05-15T13:15:00Z"/>
                    <w:rFonts w:ascii="Times New Roman" w:hAnsi="Times New Roman" w:cs="Times New Roman"/>
                    <w:bCs/>
                    <w:sz w:val="20"/>
                    <w:szCs w:val="20"/>
                  </w:rPr>
                </w:rPrChange>
              </w:rPr>
              <w:pPrChange w:id="2554" w:author="Microsoft account" w:date="2021-05-25T22:50:00Z">
                <w:pPr>
                  <w:jc w:val="center"/>
                </w:pPr>
              </w:pPrChange>
            </w:pPr>
            <w:ins w:id="2555" w:author="Rashed Hasan" w:date="2021-05-15T13:15:00Z">
              <w:r w:rsidRPr="00B63363">
                <w:rPr>
                  <w:rFonts w:ascii="Times New Roman" w:hAnsi="Times New Roman" w:cs="Times New Roman"/>
                  <w:bCs/>
                  <w:sz w:val="18"/>
                  <w:szCs w:val="18"/>
                  <w:rPrChange w:id="2556" w:author="Rashed Hasan" w:date="2021-05-15T13:19:00Z">
                    <w:rPr>
                      <w:rFonts w:ascii="Times New Roman" w:hAnsi="Times New Roman" w:cs="Times New Roman"/>
                      <w:bCs/>
                      <w:sz w:val="20"/>
                      <w:szCs w:val="20"/>
                    </w:rPr>
                  </w:rPrChange>
                </w:rPr>
                <w:t>720 (69.57)</w:t>
              </w:r>
            </w:ins>
          </w:p>
        </w:tc>
        <w:tc>
          <w:tcPr>
            <w:tcW w:w="1448" w:type="dxa"/>
            <w:vAlign w:val="center"/>
            <w:tcPrChange w:id="2557" w:author="Microsoft account" w:date="2021-05-23T20:44:00Z">
              <w:tcPr>
                <w:tcW w:w="1557" w:type="dxa"/>
                <w:vAlign w:val="center"/>
              </w:tcPr>
            </w:tcPrChange>
          </w:tcPr>
          <w:p w14:paraId="0BD7EE6B" w14:textId="77777777" w:rsidR="00277069" w:rsidRPr="00B63363" w:rsidRDefault="00277069" w:rsidP="00E75A46">
            <w:pPr>
              <w:jc w:val="both"/>
              <w:rPr>
                <w:ins w:id="2558" w:author="Rashed Hasan" w:date="2021-05-15T13:15:00Z"/>
                <w:rFonts w:ascii="Times New Roman" w:hAnsi="Times New Roman" w:cs="Times New Roman"/>
                <w:bCs/>
                <w:sz w:val="18"/>
                <w:szCs w:val="18"/>
                <w:rPrChange w:id="2559" w:author="Rashed Hasan" w:date="2021-05-15T13:19:00Z">
                  <w:rPr>
                    <w:ins w:id="2560" w:author="Rashed Hasan" w:date="2021-05-15T13:15:00Z"/>
                    <w:rFonts w:ascii="Times New Roman" w:hAnsi="Times New Roman" w:cs="Times New Roman"/>
                    <w:bCs/>
                    <w:sz w:val="20"/>
                    <w:szCs w:val="20"/>
                  </w:rPr>
                </w:rPrChange>
              </w:rPr>
              <w:pPrChange w:id="2561" w:author="Microsoft account" w:date="2021-05-25T22:50:00Z">
                <w:pPr>
                  <w:jc w:val="center"/>
                </w:pPr>
              </w:pPrChange>
            </w:pPr>
            <w:ins w:id="2562" w:author="Rashed Hasan" w:date="2021-05-15T13:15:00Z">
              <w:r w:rsidRPr="00B63363">
                <w:rPr>
                  <w:rFonts w:ascii="Times New Roman" w:hAnsi="Times New Roman" w:cs="Times New Roman"/>
                  <w:bCs/>
                  <w:sz w:val="18"/>
                  <w:szCs w:val="18"/>
                  <w:rPrChange w:id="2563" w:author="Rashed Hasan" w:date="2021-05-15T13:19:00Z">
                    <w:rPr>
                      <w:rFonts w:ascii="Times New Roman" w:hAnsi="Times New Roman" w:cs="Times New Roman"/>
                      <w:bCs/>
                      <w:sz w:val="20"/>
                      <w:szCs w:val="20"/>
                    </w:rPr>
                  </w:rPrChange>
                </w:rPr>
                <w:t>307 (30.43)</w:t>
              </w:r>
            </w:ins>
          </w:p>
        </w:tc>
        <w:tc>
          <w:tcPr>
            <w:tcW w:w="1230" w:type="dxa"/>
            <w:vMerge/>
            <w:vAlign w:val="center"/>
            <w:tcPrChange w:id="2564" w:author="Microsoft account" w:date="2021-05-23T20:44:00Z">
              <w:tcPr>
                <w:tcW w:w="996" w:type="dxa"/>
                <w:vMerge/>
                <w:vAlign w:val="center"/>
              </w:tcPr>
            </w:tcPrChange>
          </w:tcPr>
          <w:p w14:paraId="75E22AED" w14:textId="77777777" w:rsidR="00277069" w:rsidRPr="00B63363" w:rsidRDefault="00277069" w:rsidP="00E75A46">
            <w:pPr>
              <w:jc w:val="both"/>
              <w:rPr>
                <w:ins w:id="2565" w:author="Rashed Hasan" w:date="2021-05-15T13:15:00Z"/>
                <w:rFonts w:ascii="Times New Roman" w:hAnsi="Times New Roman" w:cs="Times New Roman"/>
                <w:sz w:val="18"/>
                <w:szCs w:val="18"/>
                <w:rPrChange w:id="2566" w:author="Rashed Hasan" w:date="2021-05-15T13:19:00Z">
                  <w:rPr>
                    <w:ins w:id="2567" w:author="Rashed Hasan" w:date="2021-05-15T13:15:00Z"/>
                    <w:rFonts w:ascii="Times New Roman" w:hAnsi="Times New Roman" w:cs="Times New Roman"/>
                    <w:sz w:val="20"/>
                    <w:szCs w:val="20"/>
                  </w:rPr>
                </w:rPrChange>
              </w:rPr>
              <w:pPrChange w:id="2568" w:author="Microsoft account" w:date="2021-05-25T22:50:00Z">
                <w:pPr>
                  <w:jc w:val="center"/>
                </w:pPr>
              </w:pPrChange>
            </w:pPr>
          </w:p>
        </w:tc>
      </w:tr>
      <w:tr w:rsidR="00277069" w:rsidRPr="00B63363" w14:paraId="11004FDB" w14:textId="77777777" w:rsidTr="0020300A">
        <w:trPr>
          <w:trHeight w:val="138"/>
          <w:jc w:val="center"/>
          <w:ins w:id="2569" w:author="Rashed Hasan" w:date="2021-05-15T13:15:00Z"/>
          <w:trPrChange w:id="2570" w:author="Microsoft account" w:date="2021-05-23T20:44:00Z">
            <w:trPr>
              <w:trHeight w:val="150"/>
              <w:jc w:val="center"/>
            </w:trPr>
          </w:trPrChange>
        </w:trPr>
        <w:tc>
          <w:tcPr>
            <w:tcW w:w="1802" w:type="dxa"/>
            <w:vAlign w:val="center"/>
            <w:tcPrChange w:id="2571" w:author="Microsoft account" w:date="2021-05-23T20:44:00Z">
              <w:tcPr>
                <w:tcW w:w="2052" w:type="dxa"/>
                <w:vAlign w:val="center"/>
              </w:tcPr>
            </w:tcPrChange>
          </w:tcPr>
          <w:p w14:paraId="0BC5D6A8" w14:textId="77777777" w:rsidR="00277069" w:rsidRPr="00B63363" w:rsidRDefault="00277069" w:rsidP="00E75A46">
            <w:pPr>
              <w:jc w:val="both"/>
              <w:rPr>
                <w:ins w:id="2572" w:author="Rashed Hasan" w:date="2021-05-15T13:15:00Z"/>
                <w:rFonts w:ascii="Times New Roman" w:hAnsi="Times New Roman" w:cs="Times New Roman"/>
                <w:bCs/>
                <w:sz w:val="18"/>
                <w:szCs w:val="18"/>
                <w:rPrChange w:id="2573" w:author="Rashed Hasan" w:date="2021-05-15T13:19:00Z">
                  <w:rPr>
                    <w:ins w:id="2574" w:author="Rashed Hasan" w:date="2021-05-15T13:15:00Z"/>
                    <w:rFonts w:ascii="Times New Roman" w:hAnsi="Times New Roman" w:cs="Times New Roman"/>
                    <w:bCs/>
                    <w:sz w:val="20"/>
                    <w:szCs w:val="20"/>
                  </w:rPr>
                </w:rPrChange>
              </w:rPr>
              <w:pPrChange w:id="2575" w:author="Microsoft account" w:date="2021-05-25T22:50:00Z">
                <w:pPr>
                  <w:jc w:val="center"/>
                </w:pPr>
              </w:pPrChange>
            </w:pPr>
            <w:ins w:id="2576" w:author="Rashed Hasan" w:date="2021-05-15T13:15:00Z">
              <w:r w:rsidRPr="00B63363">
                <w:rPr>
                  <w:rFonts w:ascii="Times New Roman" w:hAnsi="Times New Roman" w:cs="Times New Roman"/>
                  <w:bCs/>
                  <w:sz w:val="18"/>
                  <w:szCs w:val="18"/>
                  <w:rPrChange w:id="2577" w:author="Rashed Hasan" w:date="2021-05-15T13:19:00Z">
                    <w:rPr>
                      <w:rFonts w:ascii="Times New Roman" w:hAnsi="Times New Roman" w:cs="Times New Roman"/>
                      <w:bCs/>
                      <w:sz w:val="20"/>
                      <w:szCs w:val="20"/>
                    </w:rPr>
                  </w:rPrChange>
                </w:rPr>
                <w:t>Rangpur</w:t>
              </w:r>
            </w:ins>
          </w:p>
        </w:tc>
        <w:tc>
          <w:tcPr>
            <w:tcW w:w="1381" w:type="dxa"/>
            <w:vAlign w:val="center"/>
            <w:tcPrChange w:id="2578" w:author="Microsoft account" w:date="2021-05-23T20:44:00Z">
              <w:tcPr>
                <w:tcW w:w="1557" w:type="dxa"/>
                <w:vAlign w:val="center"/>
              </w:tcPr>
            </w:tcPrChange>
          </w:tcPr>
          <w:p w14:paraId="3FC89B23" w14:textId="77777777" w:rsidR="00277069" w:rsidRPr="00B63363" w:rsidRDefault="00277069" w:rsidP="00E75A46">
            <w:pPr>
              <w:jc w:val="both"/>
              <w:rPr>
                <w:ins w:id="2579" w:author="Rashed Hasan" w:date="2021-05-15T13:15:00Z"/>
                <w:rFonts w:ascii="Times New Roman" w:hAnsi="Times New Roman" w:cs="Times New Roman"/>
                <w:bCs/>
                <w:sz w:val="18"/>
                <w:szCs w:val="18"/>
                <w:rPrChange w:id="2580" w:author="Rashed Hasan" w:date="2021-05-15T13:19:00Z">
                  <w:rPr>
                    <w:ins w:id="2581" w:author="Rashed Hasan" w:date="2021-05-15T13:15:00Z"/>
                    <w:rFonts w:ascii="Times New Roman" w:hAnsi="Times New Roman" w:cs="Times New Roman"/>
                    <w:bCs/>
                    <w:sz w:val="20"/>
                    <w:szCs w:val="20"/>
                  </w:rPr>
                </w:rPrChange>
              </w:rPr>
              <w:pPrChange w:id="2582" w:author="Microsoft account" w:date="2021-05-25T22:50:00Z">
                <w:pPr>
                  <w:jc w:val="center"/>
                </w:pPr>
              </w:pPrChange>
            </w:pPr>
            <w:ins w:id="2583" w:author="Rashed Hasan" w:date="2021-05-15T13:15:00Z">
              <w:r w:rsidRPr="00B63363">
                <w:rPr>
                  <w:rFonts w:ascii="Times New Roman" w:hAnsi="Times New Roman" w:cs="Times New Roman"/>
                  <w:bCs/>
                  <w:sz w:val="18"/>
                  <w:szCs w:val="18"/>
                  <w:rPrChange w:id="2584" w:author="Rashed Hasan" w:date="2021-05-15T13:19:00Z">
                    <w:rPr>
                      <w:rFonts w:ascii="Times New Roman" w:hAnsi="Times New Roman" w:cs="Times New Roman"/>
                      <w:bCs/>
                      <w:sz w:val="20"/>
                      <w:szCs w:val="20"/>
                    </w:rPr>
                  </w:rPrChange>
                </w:rPr>
                <w:t>866 (78.38)</w:t>
              </w:r>
            </w:ins>
          </w:p>
        </w:tc>
        <w:tc>
          <w:tcPr>
            <w:tcW w:w="1381" w:type="dxa"/>
            <w:vAlign w:val="center"/>
            <w:tcPrChange w:id="2585" w:author="Microsoft account" w:date="2021-05-23T20:44:00Z">
              <w:tcPr>
                <w:tcW w:w="1557" w:type="dxa"/>
                <w:vAlign w:val="center"/>
              </w:tcPr>
            </w:tcPrChange>
          </w:tcPr>
          <w:p w14:paraId="0DF46439" w14:textId="77777777" w:rsidR="00277069" w:rsidRPr="00B63363" w:rsidRDefault="00277069" w:rsidP="00E75A46">
            <w:pPr>
              <w:jc w:val="both"/>
              <w:rPr>
                <w:ins w:id="2586" w:author="Rashed Hasan" w:date="2021-05-15T13:15:00Z"/>
                <w:rFonts w:ascii="Times New Roman" w:hAnsi="Times New Roman" w:cs="Times New Roman"/>
                <w:bCs/>
                <w:sz w:val="18"/>
                <w:szCs w:val="18"/>
                <w:rPrChange w:id="2587" w:author="Rashed Hasan" w:date="2021-05-15T13:19:00Z">
                  <w:rPr>
                    <w:ins w:id="2588" w:author="Rashed Hasan" w:date="2021-05-15T13:15:00Z"/>
                    <w:rFonts w:ascii="Times New Roman" w:hAnsi="Times New Roman" w:cs="Times New Roman"/>
                    <w:bCs/>
                    <w:sz w:val="20"/>
                    <w:szCs w:val="20"/>
                  </w:rPr>
                </w:rPrChange>
              </w:rPr>
              <w:pPrChange w:id="2589" w:author="Microsoft account" w:date="2021-05-25T22:50:00Z">
                <w:pPr>
                  <w:jc w:val="center"/>
                </w:pPr>
              </w:pPrChange>
            </w:pPr>
            <w:ins w:id="2590" w:author="Rashed Hasan" w:date="2021-05-15T13:15:00Z">
              <w:r w:rsidRPr="00B63363">
                <w:rPr>
                  <w:rFonts w:ascii="Times New Roman" w:hAnsi="Times New Roman" w:cs="Times New Roman"/>
                  <w:bCs/>
                  <w:sz w:val="18"/>
                  <w:szCs w:val="18"/>
                  <w:rPrChange w:id="2591" w:author="Rashed Hasan" w:date="2021-05-15T13:19:00Z">
                    <w:rPr>
                      <w:rFonts w:ascii="Times New Roman" w:hAnsi="Times New Roman" w:cs="Times New Roman"/>
                      <w:bCs/>
                      <w:sz w:val="20"/>
                      <w:szCs w:val="20"/>
                    </w:rPr>
                  </w:rPrChange>
                </w:rPr>
                <w:t>262 (21.62)</w:t>
              </w:r>
            </w:ins>
          </w:p>
        </w:tc>
        <w:tc>
          <w:tcPr>
            <w:tcW w:w="1230" w:type="dxa"/>
            <w:vMerge/>
            <w:vAlign w:val="center"/>
            <w:tcPrChange w:id="2592" w:author="Microsoft account" w:date="2021-05-23T20:44:00Z">
              <w:tcPr>
                <w:tcW w:w="995" w:type="dxa"/>
                <w:vMerge/>
                <w:vAlign w:val="center"/>
              </w:tcPr>
            </w:tcPrChange>
          </w:tcPr>
          <w:p w14:paraId="73B59A0C" w14:textId="77777777" w:rsidR="00277069" w:rsidRPr="00B63363" w:rsidRDefault="00277069" w:rsidP="00E75A46">
            <w:pPr>
              <w:jc w:val="both"/>
              <w:rPr>
                <w:ins w:id="2593" w:author="Rashed Hasan" w:date="2021-05-15T13:15:00Z"/>
                <w:rFonts w:ascii="Times New Roman" w:hAnsi="Times New Roman" w:cs="Times New Roman"/>
                <w:sz w:val="18"/>
                <w:szCs w:val="18"/>
                <w:rPrChange w:id="2594" w:author="Rashed Hasan" w:date="2021-05-15T13:19:00Z">
                  <w:rPr>
                    <w:ins w:id="2595" w:author="Rashed Hasan" w:date="2021-05-15T13:15:00Z"/>
                    <w:rFonts w:ascii="Times New Roman" w:hAnsi="Times New Roman" w:cs="Times New Roman"/>
                    <w:sz w:val="20"/>
                    <w:szCs w:val="20"/>
                  </w:rPr>
                </w:rPrChange>
              </w:rPr>
              <w:pPrChange w:id="2596" w:author="Microsoft account" w:date="2021-05-25T22:50:00Z">
                <w:pPr>
                  <w:jc w:val="center"/>
                </w:pPr>
              </w:pPrChange>
            </w:pPr>
          </w:p>
        </w:tc>
        <w:tc>
          <w:tcPr>
            <w:tcW w:w="1290" w:type="dxa"/>
            <w:vAlign w:val="center"/>
            <w:tcPrChange w:id="2597" w:author="Microsoft account" w:date="2021-05-23T20:44:00Z">
              <w:tcPr>
                <w:tcW w:w="1423" w:type="dxa"/>
                <w:vAlign w:val="center"/>
              </w:tcPr>
            </w:tcPrChange>
          </w:tcPr>
          <w:p w14:paraId="18E3B92B" w14:textId="77777777" w:rsidR="00277069" w:rsidRPr="00B63363" w:rsidRDefault="00277069" w:rsidP="00E75A46">
            <w:pPr>
              <w:jc w:val="both"/>
              <w:rPr>
                <w:ins w:id="2598" w:author="Rashed Hasan" w:date="2021-05-15T13:15:00Z"/>
                <w:rFonts w:ascii="Times New Roman" w:hAnsi="Times New Roman" w:cs="Times New Roman"/>
                <w:bCs/>
                <w:sz w:val="18"/>
                <w:szCs w:val="18"/>
                <w:rPrChange w:id="2599" w:author="Rashed Hasan" w:date="2021-05-15T13:19:00Z">
                  <w:rPr>
                    <w:ins w:id="2600" w:author="Rashed Hasan" w:date="2021-05-15T13:15:00Z"/>
                    <w:rFonts w:ascii="Times New Roman" w:hAnsi="Times New Roman" w:cs="Times New Roman"/>
                    <w:bCs/>
                    <w:sz w:val="20"/>
                    <w:szCs w:val="20"/>
                  </w:rPr>
                </w:rPrChange>
              </w:rPr>
              <w:pPrChange w:id="2601" w:author="Microsoft account" w:date="2021-05-25T22:50:00Z">
                <w:pPr>
                  <w:jc w:val="center"/>
                </w:pPr>
              </w:pPrChange>
            </w:pPr>
            <w:ins w:id="2602" w:author="Rashed Hasan" w:date="2021-05-15T13:15:00Z">
              <w:r w:rsidRPr="00B63363">
                <w:rPr>
                  <w:rFonts w:ascii="Times New Roman" w:hAnsi="Times New Roman" w:cs="Times New Roman"/>
                  <w:bCs/>
                  <w:sz w:val="18"/>
                  <w:szCs w:val="18"/>
                  <w:rPrChange w:id="2603" w:author="Rashed Hasan" w:date="2021-05-15T13:19:00Z">
                    <w:rPr>
                      <w:rFonts w:ascii="Times New Roman" w:hAnsi="Times New Roman" w:cs="Times New Roman"/>
                      <w:bCs/>
                      <w:sz w:val="20"/>
                      <w:szCs w:val="20"/>
                    </w:rPr>
                  </w:rPrChange>
                </w:rPr>
                <w:t>896 (83.71)</w:t>
              </w:r>
            </w:ins>
          </w:p>
        </w:tc>
        <w:tc>
          <w:tcPr>
            <w:tcW w:w="1448" w:type="dxa"/>
            <w:vAlign w:val="center"/>
            <w:tcPrChange w:id="2604" w:author="Microsoft account" w:date="2021-05-23T20:44:00Z">
              <w:tcPr>
                <w:tcW w:w="1557" w:type="dxa"/>
                <w:vAlign w:val="center"/>
              </w:tcPr>
            </w:tcPrChange>
          </w:tcPr>
          <w:p w14:paraId="7343755E" w14:textId="77777777" w:rsidR="00277069" w:rsidRPr="00B63363" w:rsidRDefault="00277069" w:rsidP="00E75A46">
            <w:pPr>
              <w:jc w:val="both"/>
              <w:rPr>
                <w:ins w:id="2605" w:author="Rashed Hasan" w:date="2021-05-15T13:15:00Z"/>
                <w:rFonts w:ascii="Times New Roman" w:hAnsi="Times New Roman" w:cs="Times New Roman"/>
                <w:bCs/>
                <w:sz w:val="18"/>
                <w:szCs w:val="18"/>
                <w:rPrChange w:id="2606" w:author="Rashed Hasan" w:date="2021-05-15T13:19:00Z">
                  <w:rPr>
                    <w:ins w:id="2607" w:author="Rashed Hasan" w:date="2021-05-15T13:15:00Z"/>
                    <w:rFonts w:ascii="Times New Roman" w:hAnsi="Times New Roman" w:cs="Times New Roman"/>
                    <w:bCs/>
                    <w:sz w:val="20"/>
                    <w:szCs w:val="20"/>
                  </w:rPr>
                </w:rPrChange>
              </w:rPr>
              <w:pPrChange w:id="2608" w:author="Microsoft account" w:date="2021-05-25T22:50:00Z">
                <w:pPr>
                  <w:jc w:val="center"/>
                </w:pPr>
              </w:pPrChange>
            </w:pPr>
            <w:ins w:id="2609" w:author="Rashed Hasan" w:date="2021-05-15T13:15:00Z">
              <w:r w:rsidRPr="00B63363">
                <w:rPr>
                  <w:rFonts w:ascii="Times New Roman" w:hAnsi="Times New Roman" w:cs="Times New Roman"/>
                  <w:bCs/>
                  <w:sz w:val="18"/>
                  <w:szCs w:val="18"/>
                  <w:rPrChange w:id="2610" w:author="Rashed Hasan" w:date="2021-05-15T13:19:00Z">
                    <w:rPr>
                      <w:rFonts w:ascii="Times New Roman" w:hAnsi="Times New Roman" w:cs="Times New Roman"/>
                      <w:bCs/>
                      <w:sz w:val="20"/>
                      <w:szCs w:val="20"/>
                    </w:rPr>
                  </w:rPrChange>
                </w:rPr>
                <w:t>207 (16.29)</w:t>
              </w:r>
            </w:ins>
          </w:p>
        </w:tc>
        <w:tc>
          <w:tcPr>
            <w:tcW w:w="1230" w:type="dxa"/>
            <w:vMerge/>
            <w:vAlign w:val="center"/>
            <w:tcPrChange w:id="2611" w:author="Microsoft account" w:date="2021-05-23T20:44:00Z">
              <w:tcPr>
                <w:tcW w:w="996" w:type="dxa"/>
                <w:vMerge/>
                <w:vAlign w:val="center"/>
              </w:tcPr>
            </w:tcPrChange>
          </w:tcPr>
          <w:p w14:paraId="7DFA93AD" w14:textId="77777777" w:rsidR="00277069" w:rsidRPr="00B63363" w:rsidRDefault="00277069" w:rsidP="00E75A46">
            <w:pPr>
              <w:jc w:val="both"/>
              <w:rPr>
                <w:ins w:id="2612" w:author="Rashed Hasan" w:date="2021-05-15T13:15:00Z"/>
                <w:rFonts w:ascii="Times New Roman" w:hAnsi="Times New Roman" w:cs="Times New Roman"/>
                <w:sz w:val="18"/>
                <w:szCs w:val="18"/>
                <w:rPrChange w:id="2613" w:author="Rashed Hasan" w:date="2021-05-15T13:19:00Z">
                  <w:rPr>
                    <w:ins w:id="2614" w:author="Rashed Hasan" w:date="2021-05-15T13:15:00Z"/>
                    <w:rFonts w:ascii="Times New Roman" w:hAnsi="Times New Roman" w:cs="Times New Roman"/>
                    <w:sz w:val="20"/>
                    <w:szCs w:val="20"/>
                  </w:rPr>
                </w:rPrChange>
              </w:rPr>
              <w:pPrChange w:id="2615" w:author="Microsoft account" w:date="2021-05-25T22:50:00Z">
                <w:pPr>
                  <w:jc w:val="center"/>
                </w:pPr>
              </w:pPrChange>
            </w:pPr>
          </w:p>
        </w:tc>
      </w:tr>
      <w:tr w:rsidR="00277069" w:rsidRPr="00B63363" w14:paraId="16B64AAF" w14:textId="77777777" w:rsidTr="0020300A">
        <w:trPr>
          <w:trHeight w:val="138"/>
          <w:jc w:val="center"/>
          <w:ins w:id="2616" w:author="Rashed Hasan" w:date="2021-05-15T13:15:00Z"/>
          <w:trPrChange w:id="2617" w:author="Microsoft account" w:date="2021-05-23T20:44:00Z">
            <w:trPr>
              <w:trHeight w:val="150"/>
              <w:jc w:val="center"/>
            </w:trPr>
          </w:trPrChange>
        </w:trPr>
        <w:tc>
          <w:tcPr>
            <w:tcW w:w="1802" w:type="dxa"/>
            <w:vAlign w:val="center"/>
            <w:tcPrChange w:id="2618" w:author="Microsoft account" w:date="2021-05-23T20:44:00Z">
              <w:tcPr>
                <w:tcW w:w="2052" w:type="dxa"/>
                <w:vAlign w:val="center"/>
              </w:tcPr>
            </w:tcPrChange>
          </w:tcPr>
          <w:p w14:paraId="54044FB6" w14:textId="77777777" w:rsidR="00277069" w:rsidRPr="00B63363" w:rsidRDefault="00277069" w:rsidP="00E75A46">
            <w:pPr>
              <w:jc w:val="both"/>
              <w:rPr>
                <w:ins w:id="2619" w:author="Rashed Hasan" w:date="2021-05-15T13:15:00Z"/>
                <w:rFonts w:ascii="Times New Roman" w:hAnsi="Times New Roman" w:cs="Times New Roman"/>
                <w:bCs/>
                <w:sz w:val="18"/>
                <w:szCs w:val="18"/>
                <w:rPrChange w:id="2620" w:author="Rashed Hasan" w:date="2021-05-15T13:19:00Z">
                  <w:rPr>
                    <w:ins w:id="2621" w:author="Rashed Hasan" w:date="2021-05-15T13:15:00Z"/>
                    <w:rFonts w:ascii="Times New Roman" w:hAnsi="Times New Roman" w:cs="Times New Roman"/>
                    <w:bCs/>
                    <w:sz w:val="20"/>
                    <w:szCs w:val="20"/>
                  </w:rPr>
                </w:rPrChange>
              </w:rPr>
              <w:pPrChange w:id="2622" w:author="Microsoft account" w:date="2021-05-25T22:50:00Z">
                <w:pPr>
                  <w:jc w:val="center"/>
                </w:pPr>
              </w:pPrChange>
            </w:pPr>
            <w:ins w:id="2623" w:author="Rashed Hasan" w:date="2021-05-15T13:15:00Z">
              <w:r w:rsidRPr="00B63363">
                <w:rPr>
                  <w:rFonts w:ascii="Times New Roman" w:hAnsi="Times New Roman" w:cs="Times New Roman"/>
                  <w:bCs/>
                  <w:sz w:val="18"/>
                  <w:szCs w:val="18"/>
                  <w:rPrChange w:id="2624" w:author="Rashed Hasan" w:date="2021-05-15T13:19:00Z">
                    <w:rPr>
                      <w:rFonts w:ascii="Times New Roman" w:hAnsi="Times New Roman" w:cs="Times New Roman"/>
                      <w:bCs/>
                      <w:sz w:val="20"/>
                      <w:szCs w:val="20"/>
                    </w:rPr>
                  </w:rPrChange>
                </w:rPr>
                <w:t>Sylhet</w:t>
              </w:r>
            </w:ins>
          </w:p>
        </w:tc>
        <w:tc>
          <w:tcPr>
            <w:tcW w:w="1381" w:type="dxa"/>
            <w:vAlign w:val="center"/>
            <w:tcPrChange w:id="2625" w:author="Microsoft account" w:date="2021-05-23T20:44:00Z">
              <w:tcPr>
                <w:tcW w:w="1557" w:type="dxa"/>
                <w:vAlign w:val="center"/>
              </w:tcPr>
            </w:tcPrChange>
          </w:tcPr>
          <w:p w14:paraId="4472DA13" w14:textId="77777777" w:rsidR="00277069" w:rsidRPr="00B63363" w:rsidRDefault="00277069" w:rsidP="00E75A46">
            <w:pPr>
              <w:jc w:val="both"/>
              <w:rPr>
                <w:ins w:id="2626" w:author="Rashed Hasan" w:date="2021-05-15T13:15:00Z"/>
                <w:rFonts w:ascii="Times New Roman" w:hAnsi="Times New Roman" w:cs="Times New Roman"/>
                <w:bCs/>
                <w:sz w:val="18"/>
                <w:szCs w:val="18"/>
                <w:rPrChange w:id="2627" w:author="Rashed Hasan" w:date="2021-05-15T13:19:00Z">
                  <w:rPr>
                    <w:ins w:id="2628" w:author="Rashed Hasan" w:date="2021-05-15T13:15:00Z"/>
                    <w:rFonts w:ascii="Times New Roman" w:hAnsi="Times New Roman" w:cs="Times New Roman"/>
                    <w:bCs/>
                    <w:sz w:val="20"/>
                    <w:szCs w:val="20"/>
                  </w:rPr>
                </w:rPrChange>
              </w:rPr>
              <w:pPrChange w:id="2629" w:author="Microsoft account" w:date="2021-05-25T22:50:00Z">
                <w:pPr>
                  <w:jc w:val="center"/>
                </w:pPr>
              </w:pPrChange>
            </w:pPr>
            <w:ins w:id="2630" w:author="Rashed Hasan" w:date="2021-05-15T13:15:00Z">
              <w:r w:rsidRPr="00B63363">
                <w:rPr>
                  <w:rFonts w:ascii="Times New Roman" w:hAnsi="Times New Roman" w:cs="Times New Roman"/>
                  <w:bCs/>
                  <w:sz w:val="18"/>
                  <w:szCs w:val="18"/>
                  <w:rPrChange w:id="2631" w:author="Rashed Hasan" w:date="2021-05-15T13:19:00Z">
                    <w:rPr>
                      <w:rFonts w:ascii="Times New Roman" w:hAnsi="Times New Roman" w:cs="Times New Roman"/>
                      <w:bCs/>
                      <w:sz w:val="20"/>
                      <w:szCs w:val="20"/>
                    </w:rPr>
                  </w:rPrChange>
                </w:rPr>
                <w:t>416 (54.15)</w:t>
              </w:r>
            </w:ins>
          </w:p>
        </w:tc>
        <w:tc>
          <w:tcPr>
            <w:tcW w:w="1381" w:type="dxa"/>
            <w:vAlign w:val="center"/>
            <w:tcPrChange w:id="2632" w:author="Microsoft account" w:date="2021-05-23T20:44:00Z">
              <w:tcPr>
                <w:tcW w:w="1557" w:type="dxa"/>
                <w:vAlign w:val="center"/>
              </w:tcPr>
            </w:tcPrChange>
          </w:tcPr>
          <w:p w14:paraId="0524E665" w14:textId="77777777" w:rsidR="00277069" w:rsidRPr="00B63363" w:rsidRDefault="00277069" w:rsidP="00E75A46">
            <w:pPr>
              <w:jc w:val="both"/>
              <w:rPr>
                <w:ins w:id="2633" w:author="Rashed Hasan" w:date="2021-05-15T13:15:00Z"/>
                <w:rFonts w:ascii="Times New Roman" w:hAnsi="Times New Roman" w:cs="Times New Roman"/>
                <w:bCs/>
                <w:sz w:val="18"/>
                <w:szCs w:val="18"/>
                <w:rPrChange w:id="2634" w:author="Rashed Hasan" w:date="2021-05-15T13:19:00Z">
                  <w:rPr>
                    <w:ins w:id="2635" w:author="Rashed Hasan" w:date="2021-05-15T13:15:00Z"/>
                    <w:rFonts w:ascii="Times New Roman" w:hAnsi="Times New Roman" w:cs="Times New Roman"/>
                    <w:bCs/>
                    <w:sz w:val="20"/>
                    <w:szCs w:val="20"/>
                  </w:rPr>
                </w:rPrChange>
              </w:rPr>
              <w:pPrChange w:id="2636" w:author="Microsoft account" w:date="2021-05-25T22:50:00Z">
                <w:pPr>
                  <w:jc w:val="center"/>
                </w:pPr>
              </w:pPrChange>
            </w:pPr>
            <w:ins w:id="2637" w:author="Rashed Hasan" w:date="2021-05-15T13:15:00Z">
              <w:r w:rsidRPr="00B63363">
                <w:rPr>
                  <w:rFonts w:ascii="Times New Roman" w:hAnsi="Times New Roman" w:cs="Times New Roman"/>
                  <w:bCs/>
                  <w:sz w:val="18"/>
                  <w:szCs w:val="18"/>
                  <w:rPrChange w:id="2638" w:author="Rashed Hasan" w:date="2021-05-15T13:19:00Z">
                    <w:rPr>
                      <w:rFonts w:ascii="Times New Roman" w:hAnsi="Times New Roman" w:cs="Times New Roman"/>
                      <w:bCs/>
                      <w:sz w:val="20"/>
                      <w:szCs w:val="20"/>
                    </w:rPr>
                  </w:rPrChange>
                </w:rPr>
                <w:t>378 (45.85)</w:t>
              </w:r>
            </w:ins>
          </w:p>
        </w:tc>
        <w:tc>
          <w:tcPr>
            <w:tcW w:w="1230" w:type="dxa"/>
            <w:vMerge/>
            <w:vAlign w:val="center"/>
            <w:tcPrChange w:id="2639" w:author="Microsoft account" w:date="2021-05-23T20:44:00Z">
              <w:tcPr>
                <w:tcW w:w="995" w:type="dxa"/>
                <w:vMerge/>
                <w:vAlign w:val="center"/>
              </w:tcPr>
            </w:tcPrChange>
          </w:tcPr>
          <w:p w14:paraId="73A75BD9" w14:textId="77777777" w:rsidR="00277069" w:rsidRPr="00B63363" w:rsidRDefault="00277069" w:rsidP="00E75A46">
            <w:pPr>
              <w:jc w:val="both"/>
              <w:rPr>
                <w:ins w:id="2640" w:author="Rashed Hasan" w:date="2021-05-15T13:15:00Z"/>
                <w:rFonts w:ascii="Times New Roman" w:hAnsi="Times New Roman" w:cs="Times New Roman"/>
                <w:sz w:val="18"/>
                <w:szCs w:val="18"/>
                <w:rPrChange w:id="2641" w:author="Rashed Hasan" w:date="2021-05-15T13:19:00Z">
                  <w:rPr>
                    <w:ins w:id="2642" w:author="Rashed Hasan" w:date="2021-05-15T13:15:00Z"/>
                    <w:rFonts w:ascii="Times New Roman" w:hAnsi="Times New Roman" w:cs="Times New Roman"/>
                    <w:sz w:val="20"/>
                    <w:szCs w:val="20"/>
                  </w:rPr>
                </w:rPrChange>
              </w:rPr>
              <w:pPrChange w:id="2643" w:author="Microsoft account" w:date="2021-05-25T22:50:00Z">
                <w:pPr>
                  <w:jc w:val="center"/>
                </w:pPr>
              </w:pPrChange>
            </w:pPr>
          </w:p>
        </w:tc>
        <w:tc>
          <w:tcPr>
            <w:tcW w:w="1290" w:type="dxa"/>
            <w:vAlign w:val="center"/>
            <w:tcPrChange w:id="2644" w:author="Microsoft account" w:date="2021-05-23T20:44:00Z">
              <w:tcPr>
                <w:tcW w:w="1423" w:type="dxa"/>
                <w:vAlign w:val="center"/>
              </w:tcPr>
            </w:tcPrChange>
          </w:tcPr>
          <w:p w14:paraId="767B85A5" w14:textId="77777777" w:rsidR="00277069" w:rsidRPr="00B63363" w:rsidRDefault="00277069" w:rsidP="00E75A46">
            <w:pPr>
              <w:jc w:val="both"/>
              <w:rPr>
                <w:ins w:id="2645" w:author="Rashed Hasan" w:date="2021-05-15T13:15:00Z"/>
                <w:rFonts w:ascii="Times New Roman" w:hAnsi="Times New Roman" w:cs="Times New Roman"/>
                <w:bCs/>
                <w:sz w:val="18"/>
                <w:szCs w:val="18"/>
                <w:rPrChange w:id="2646" w:author="Rashed Hasan" w:date="2021-05-15T13:19:00Z">
                  <w:rPr>
                    <w:ins w:id="2647" w:author="Rashed Hasan" w:date="2021-05-15T13:15:00Z"/>
                    <w:rFonts w:ascii="Times New Roman" w:hAnsi="Times New Roman" w:cs="Times New Roman"/>
                    <w:bCs/>
                    <w:sz w:val="20"/>
                    <w:szCs w:val="20"/>
                  </w:rPr>
                </w:rPrChange>
              </w:rPr>
              <w:pPrChange w:id="2648" w:author="Microsoft account" w:date="2021-05-25T22:50:00Z">
                <w:pPr>
                  <w:jc w:val="center"/>
                </w:pPr>
              </w:pPrChange>
            </w:pPr>
            <w:ins w:id="2649" w:author="Rashed Hasan" w:date="2021-05-15T13:15:00Z">
              <w:r w:rsidRPr="00B63363">
                <w:rPr>
                  <w:rFonts w:ascii="Times New Roman" w:hAnsi="Times New Roman" w:cs="Times New Roman"/>
                  <w:bCs/>
                  <w:sz w:val="18"/>
                  <w:szCs w:val="18"/>
                  <w:rPrChange w:id="2650" w:author="Rashed Hasan" w:date="2021-05-15T13:19:00Z">
                    <w:rPr>
                      <w:rFonts w:ascii="Times New Roman" w:hAnsi="Times New Roman" w:cs="Times New Roman"/>
                      <w:bCs/>
                      <w:sz w:val="20"/>
                      <w:szCs w:val="20"/>
                    </w:rPr>
                  </w:rPrChange>
                </w:rPr>
                <w:t>504 (61.73)</w:t>
              </w:r>
            </w:ins>
          </w:p>
        </w:tc>
        <w:tc>
          <w:tcPr>
            <w:tcW w:w="1448" w:type="dxa"/>
            <w:vAlign w:val="center"/>
            <w:tcPrChange w:id="2651" w:author="Microsoft account" w:date="2021-05-23T20:44:00Z">
              <w:tcPr>
                <w:tcW w:w="1557" w:type="dxa"/>
                <w:vAlign w:val="center"/>
              </w:tcPr>
            </w:tcPrChange>
          </w:tcPr>
          <w:p w14:paraId="7BC307D8" w14:textId="77777777" w:rsidR="00277069" w:rsidRPr="00B63363" w:rsidRDefault="00277069" w:rsidP="00E75A46">
            <w:pPr>
              <w:jc w:val="both"/>
              <w:rPr>
                <w:ins w:id="2652" w:author="Rashed Hasan" w:date="2021-05-15T13:15:00Z"/>
                <w:rFonts w:ascii="Times New Roman" w:hAnsi="Times New Roman" w:cs="Times New Roman"/>
                <w:bCs/>
                <w:sz w:val="18"/>
                <w:szCs w:val="18"/>
                <w:rPrChange w:id="2653" w:author="Rashed Hasan" w:date="2021-05-15T13:19:00Z">
                  <w:rPr>
                    <w:ins w:id="2654" w:author="Rashed Hasan" w:date="2021-05-15T13:15:00Z"/>
                    <w:rFonts w:ascii="Times New Roman" w:hAnsi="Times New Roman" w:cs="Times New Roman"/>
                    <w:bCs/>
                    <w:sz w:val="20"/>
                    <w:szCs w:val="20"/>
                  </w:rPr>
                </w:rPrChange>
              </w:rPr>
              <w:pPrChange w:id="2655" w:author="Microsoft account" w:date="2021-05-25T22:50:00Z">
                <w:pPr>
                  <w:jc w:val="center"/>
                </w:pPr>
              </w:pPrChange>
            </w:pPr>
            <w:ins w:id="2656" w:author="Rashed Hasan" w:date="2021-05-15T13:15:00Z">
              <w:r w:rsidRPr="00B63363">
                <w:rPr>
                  <w:rFonts w:ascii="Times New Roman" w:hAnsi="Times New Roman" w:cs="Times New Roman"/>
                  <w:bCs/>
                  <w:sz w:val="18"/>
                  <w:szCs w:val="18"/>
                  <w:rPrChange w:id="2657" w:author="Rashed Hasan" w:date="2021-05-15T13:19:00Z">
                    <w:rPr>
                      <w:rFonts w:ascii="Times New Roman" w:hAnsi="Times New Roman" w:cs="Times New Roman"/>
                      <w:bCs/>
                      <w:sz w:val="20"/>
                      <w:szCs w:val="20"/>
                    </w:rPr>
                  </w:rPrChange>
                </w:rPr>
                <w:t>286 (38.27)</w:t>
              </w:r>
            </w:ins>
          </w:p>
        </w:tc>
        <w:tc>
          <w:tcPr>
            <w:tcW w:w="1230" w:type="dxa"/>
            <w:vMerge/>
            <w:vAlign w:val="center"/>
            <w:tcPrChange w:id="2658" w:author="Microsoft account" w:date="2021-05-23T20:44:00Z">
              <w:tcPr>
                <w:tcW w:w="996" w:type="dxa"/>
                <w:vMerge/>
                <w:vAlign w:val="center"/>
              </w:tcPr>
            </w:tcPrChange>
          </w:tcPr>
          <w:p w14:paraId="0410E1E2" w14:textId="77777777" w:rsidR="00277069" w:rsidRPr="00B63363" w:rsidRDefault="00277069" w:rsidP="00E75A46">
            <w:pPr>
              <w:jc w:val="both"/>
              <w:rPr>
                <w:ins w:id="2659" w:author="Rashed Hasan" w:date="2021-05-15T13:15:00Z"/>
                <w:rFonts w:ascii="Times New Roman" w:hAnsi="Times New Roman" w:cs="Times New Roman"/>
                <w:sz w:val="18"/>
                <w:szCs w:val="18"/>
                <w:rPrChange w:id="2660" w:author="Rashed Hasan" w:date="2021-05-15T13:19:00Z">
                  <w:rPr>
                    <w:ins w:id="2661" w:author="Rashed Hasan" w:date="2021-05-15T13:15:00Z"/>
                    <w:rFonts w:ascii="Times New Roman" w:hAnsi="Times New Roman" w:cs="Times New Roman"/>
                    <w:sz w:val="20"/>
                    <w:szCs w:val="20"/>
                  </w:rPr>
                </w:rPrChange>
              </w:rPr>
              <w:pPrChange w:id="2662" w:author="Microsoft account" w:date="2021-05-25T22:50:00Z">
                <w:pPr>
                  <w:jc w:val="center"/>
                </w:pPr>
              </w:pPrChange>
            </w:pPr>
          </w:p>
        </w:tc>
      </w:tr>
      <w:tr w:rsidR="00277069" w:rsidRPr="00B63363" w14:paraId="611A00C3" w14:textId="77777777" w:rsidTr="00277069">
        <w:trPr>
          <w:trHeight w:val="138"/>
          <w:jc w:val="center"/>
          <w:ins w:id="2663" w:author="Rashed Hasan" w:date="2021-05-15T13:15:00Z"/>
          <w:trPrChange w:id="2664" w:author="Rashed Hasan" w:date="2021-05-15T13:16:00Z">
            <w:trPr>
              <w:trHeight w:val="150"/>
              <w:jc w:val="center"/>
            </w:trPr>
          </w:trPrChange>
        </w:trPr>
        <w:tc>
          <w:tcPr>
            <w:tcW w:w="9762" w:type="dxa"/>
            <w:gridSpan w:val="7"/>
            <w:vAlign w:val="center"/>
            <w:tcPrChange w:id="2665" w:author="Rashed Hasan" w:date="2021-05-15T13:16:00Z">
              <w:tcPr>
                <w:tcW w:w="10137" w:type="dxa"/>
                <w:gridSpan w:val="7"/>
                <w:vAlign w:val="center"/>
              </w:tcPr>
            </w:tcPrChange>
          </w:tcPr>
          <w:p w14:paraId="6A5BDC29" w14:textId="77777777" w:rsidR="00277069" w:rsidRPr="00B63363" w:rsidRDefault="00277069" w:rsidP="00E75A46">
            <w:pPr>
              <w:jc w:val="both"/>
              <w:rPr>
                <w:ins w:id="2666" w:author="Rashed Hasan" w:date="2021-05-15T13:15:00Z"/>
                <w:rFonts w:ascii="Times New Roman" w:hAnsi="Times New Roman" w:cs="Times New Roman"/>
                <w:i/>
                <w:sz w:val="18"/>
                <w:szCs w:val="18"/>
                <w:rPrChange w:id="2667" w:author="Rashed Hasan" w:date="2021-05-15T13:19:00Z">
                  <w:rPr>
                    <w:ins w:id="2668" w:author="Rashed Hasan" w:date="2021-05-15T13:15:00Z"/>
                    <w:rFonts w:ascii="Times New Roman" w:hAnsi="Times New Roman" w:cs="Times New Roman"/>
                    <w:i/>
                    <w:sz w:val="20"/>
                    <w:szCs w:val="20"/>
                  </w:rPr>
                </w:rPrChange>
              </w:rPr>
              <w:pPrChange w:id="2669" w:author="Microsoft account" w:date="2021-05-25T22:50:00Z">
                <w:pPr/>
              </w:pPrChange>
            </w:pPr>
            <w:ins w:id="2670" w:author="Rashed Hasan" w:date="2021-05-15T13:15:00Z">
              <w:r w:rsidRPr="00B63363">
                <w:rPr>
                  <w:rFonts w:ascii="Times New Roman" w:hAnsi="Times New Roman" w:cs="Times New Roman"/>
                  <w:b/>
                  <w:i/>
                  <w:sz w:val="18"/>
                  <w:szCs w:val="18"/>
                  <w:rPrChange w:id="2671" w:author="Rashed Hasan" w:date="2021-05-15T13:19:00Z">
                    <w:rPr>
                      <w:rFonts w:ascii="Times New Roman" w:hAnsi="Times New Roman" w:cs="Times New Roman"/>
                      <w:b/>
                      <w:i/>
                      <w:sz w:val="20"/>
                      <w:szCs w:val="20"/>
                    </w:rPr>
                  </w:rPrChange>
                </w:rPr>
                <w:t>Mother’s Education</w:t>
              </w:r>
            </w:ins>
          </w:p>
        </w:tc>
      </w:tr>
      <w:tr w:rsidR="00277069" w:rsidRPr="00B63363" w14:paraId="3771ED39" w14:textId="77777777" w:rsidTr="0020300A">
        <w:trPr>
          <w:trHeight w:val="396"/>
          <w:jc w:val="center"/>
          <w:ins w:id="2672" w:author="Rashed Hasan" w:date="2021-05-15T13:15:00Z"/>
          <w:trPrChange w:id="2673" w:author="Microsoft account" w:date="2021-05-23T20:44:00Z">
            <w:trPr>
              <w:trHeight w:val="431"/>
              <w:jc w:val="center"/>
            </w:trPr>
          </w:trPrChange>
        </w:trPr>
        <w:tc>
          <w:tcPr>
            <w:tcW w:w="1802" w:type="dxa"/>
            <w:vAlign w:val="center"/>
            <w:tcPrChange w:id="2674" w:author="Microsoft account" w:date="2021-05-23T20:44:00Z">
              <w:tcPr>
                <w:tcW w:w="2052" w:type="dxa"/>
                <w:vAlign w:val="center"/>
              </w:tcPr>
            </w:tcPrChange>
          </w:tcPr>
          <w:p w14:paraId="3D9C19F3" w14:textId="77777777" w:rsidR="00277069" w:rsidRPr="00B63363" w:rsidRDefault="00277069" w:rsidP="00E75A46">
            <w:pPr>
              <w:jc w:val="both"/>
              <w:rPr>
                <w:ins w:id="2675" w:author="Rashed Hasan" w:date="2021-05-15T13:15:00Z"/>
                <w:rFonts w:ascii="Times New Roman" w:hAnsi="Times New Roman" w:cs="Times New Roman"/>
                <w:bCs/>
                <w:sz w:val="18"/>
                <w:szCs w:val="18"/>
                <w:rPrChange w:id="2676" w:author="Rashed Hasan" w:date="2021-05-15T13:19:00Z">
                  <w:rPr>
                    <w:ins w:id="2677" w:author="Rashed Hasan" w:date="2021-05-15T13:15:00Z"/>
                    <w:rFonts w:ascii="Times New Roman" w:hAnsi="Times New Roman" w:cs="Times New Roman"/>
                    <w:bCs/>
                    <w:sz w:val="20"/>
                    <w:szCs w:val="20"/>
                  </w:rPr>
                </w:rPrChange>
              </w:rPr>
              <w:pPrChange w:id="2678" w:author="Microsoft account" w:date="2021-05-25T22:50:00Z">
                <w:pPr>
                  <w:jc w:val="center"/>
                </w:pPr>
              </w:pPrChange>
            </w:pPr>
            <w:ins w:id="2679" w:author="Rashed Hasan" w:date="2021-05-15T13:15:00Z">
              <w:r w:rsidRPr="00B63363">
                <w:rPr>
                  <w:rFonts w:ascii="Times New Roman" w:hAnsi="Times New Roman" w:cs="Times New Roman"/>
                  <w:bCs/>
                  <w:sz w:val="18"/>
                  <w:szCs w:val="18"/>
                  <w:rPrChange w:id="2680" w:author="Rashed Hasan" w:date="2021-05-15T13:19:00Z">
                    <w:rPr>
                      <w:rFonts w:ascii="Times New Roman" w:hAnsi="Times New Roman" w:cs="Times New Roman"/>
                      <w:bCs/>
                      <w:sz w:val="20"/>
                      <w:szCs w:val="20"/>
                    </w:rPr>
                  </w:rPrChange>
                </w:rPr>
                <w:t>Primary incomplete</w:t>
              </w:r>
            </w:ins>
          </w:p>
        </w:tc>
        <w:tc>
          <w:tcPr>
            <w:tcW w:w="1381" w:type="dxa"/>
            <w:vAlign w:val="center"/>
            <w:tcPrChange w:id="2681" w:author="Microsoft account" w:date="2021-05-23T20:44:00Z">
              <w:tcPr>
                <w:tcW w:w="1557" w:type="dxa"/>
                <w:vAlign w:val="center"/>
              </w:tcPr>
            </w:tcPrChange>
          </w:tcPr>
          <w:p w14:paraId="289C4257" w14:textId="77777777" w:rsidR="00277069" w:rsidRPr="00B63363" w:rsidRDefault="00277069" w:rsidP="00E75A46">
            <w:pPr>
              <w:jc w:val="both"/>
              <w:rPr>
                <w:ins w:id="2682" w:author="Rashed Hasan" w:date="2021-05-15T13:15:00Z"/>
                <w:rFonts w:ascii="Times New Roman" w:hAnsi="Times New Roman" w:cs="Times New Roman"/>
                <w:bCs/>
                <w:sz w:val="18"/>
                <w:szCs w:val="18"/>
                <w:rPrChange w:id="2683" w:author="Rashed Hasan" w:date="2021-05-15T13:19:00Z">
                  <w:rPr>
                    <w:ins w:id="2684" w:author="Rashed Hasan" w:date="2021-05-15T13:15:00Z"/>
                    <w:rFonts w:ascii="Times New Roman" w:hAnsi="Times New Roman" w:cs="Times New Roman"/>
                    <w:bCs/>
                    <w:sz w:val="20"/>
                    <w:szCs w:val="20"/>
                  </w:rPr>
                </w:rPrChange>
              </w:rPr>
              <w:pPrChange w:id="2685" w:author="Microsoft account" w:date="2021-05-25T22:50:00Z">
                <w:pPr>
                  <w:jc w:val="center"/>
                </w:pPr>
              </w:pPrChange>
            </w:pPr>
            <w:ins w:id="2686" w:author="Rashed Hasan" w:date="2021-05-15T13:15:00Z">
              <w:r w:rsidRPr="00B63363">
                <w:rPr>
                  <w:rFonts w:ascii="Times New Roman" w:hAnsi="Times New Roman" w:cs="Times New Roman"/>
                  <w:bCs/>
                  <w:sz w:val="18"/>
                  <w:szCs w:val="18"/>
                  <w:rPrChange w:id="2687" w:author="Rashed Hasan" w:date="2021-05-15T13:19:00Z">
                    <w:rPr>
                      <w:rFonts w:ascii="Times New Roman" w:hAnsi="Times New Roman" w:cs="Times New Roman"/>
                      <w:bCs/>
                      <w:sz w:val="20"/>
                      <w:szCs w:val="20"/>
                    </w:rPr>
                  </w:rPrChange>
                </w:rPr>
                <w:t>2076 (58.80)</w:t>
              </w:r>
            </w:ins>
          </w:p>
        </w:tc>
        <w:tc>
          <w:tcPr>
            <w:tcW w:w="1381" w:type="dxa"/>
            <w:vAlign w:val="center"/>
            <w:tcPrChange w:id="2688" w:author="Microsoft account" w:date="2021-05-23T20:44:00Z">
              <w:tcPr>
                <w:tcW w:w="1557" w:type="dxa"/>
                <w:vAlign w:val="center"/>
              </w:tcPr>
            </w:tcPrChange>
          </w:tcPr>
          <w:p w14:paraId="0DA9CCE4" w14:textId="77777777" w:rsidR="00277069" w:rsidRPr="00B63363" w:rsidRDefault="00277069" w:rsidP="00E75A46">
            <w:pPr>
              <w:jc w:val="both"/>
              <w:rPr>
                <w:ins w:id="2689" w:author="Rashed Hasan" w:date="2021-05-15T13:15:00Z"/>
                <w:rFonts w:ascii="Times New Roman" w:hAnsi="Times New Roman" w:cs="Times New Roman"/>
                <w:bCs/>
                <w:sz w:val="18"/>
                <w:szCs w:val="18"/>
                <w:rPrChange w:id="2690" w:author="Rashed Hasan" w:date="2021-05-15T13:19:00Z">
                  <w:rPr>
                    <w:ins w:id="2691" w:author="Rashed Hasan" w:date="2021-05-15T13:15:00Z"/>
                    <w:rFonts w:ascii="Times New Roman" w:hAnsi="Times New Roman" w:cs="Times New Roman"/>
                    <w:bCs/>
                    <w:sz w:val="20"/>
                    <w:szCs w:val="20"/>
                  </w:rPr>
                </w:rPrChange>
              </w:rPr>
              <w:pPrChange w:id="2692" w:author="Microsoft account" w:date="2021-05-25T22:50:00Z">
                <w:pPr>
                  <w:jc w:val="center"/>
                </w:pPr>
              </w:pPrChange>
            </w:pPr>
            <w:ins w:id="2693" w:author="Rashed Hasan" w:date="2021-05-15T13:15:00Z">
              <w:r w:rsidRPr="00B63363">
                <w:rPr>
                  <w:rFonts w:ascii="Times New Roman" w:hAnsi="Times New Roman" w:cs="Times New Roman"/>
                  <w:bCs/>
                  <w:sz w:val="18"/>
                  <w:szCs w:val="18"/>
                  <w:rPrChange w:id="2694" w:author="Rashed Hasan" w:date="2021-05-15T13:19:00Z">
                    <w:rPr>
                      <w:rFonts w:ascii="Times New Roman" w:hAnsi="Times New Roman" w:cs="Times New Roman"/>
                      <w:bCs/>
                      <w:sz w:val="20"/>
                      <w:szCs w:val="20"/>
                    </w:rPr>
                  </w:rPrChange>
                </w:rPr>
                <w:t>1462 (41.20)</w:t>
              </w:r>
            </w:ins>
          </w:p>
        </w:tc>
        <w:tc>
          <w:tcPr>
            <w:tcW w:w="1230" w:type="dxa"/>
            <w:vMerge w:val="restart"/>
            <w:vAlign w:val="center"/>
            <w:tcPrChange w:id="2695" w:author="Microsoft account" w:date="2021-05-23T20:44:00Z">
              <w:tcPr>
                <w:tcW w:w="995" w:type="dxa"/>
                <w:vMerge w:val="restart"/>
                <w:vAlign w:val="center"/>
              </w:tcPr>
            </w:tcPrChange>
          </w:tcPr>
          <w:p w14:paraId="4625ECAB" w14:textId="313950B8" w:rsidR="00277069" w:rsidRPr="00B63363" w:rsidRDefault="006A0D61" w:rsidP="00E75A46">
            <w:pPr>
              <w:jc w:val="both"/>
              <w:rPr>
                <w:ins w:id="2696" w:author="Rashed Hasan" w:date="2021-05-15T13:15:00Z"/>
                <w:rFonts w:ascii="Times New Roman" w:hAnsi="Times New Roman" w:cs="Times New Roman"/>
                <w:bCs/>
                <w:sz w:val="18"/>
                <w:szCs w:val="18"/>
                <w:rPrChange w:id="2697" w:author="Rashed Hasan" w:date="2021-05-15T13:19:00Z">
                  <w:rPr>
                    <w:ins w:id="2698" w:author="Rashed Hasan" w:date="2021-05-15T13:15:00Z"/>
                    <w:rFonts w:ascii="Times New Roman" w:hAnsi="Times New Roman" w:cs="Times New Roman"/>
                    <w:bCs/>
                    <w:sz w:val="20"/>
                    <w:szCs w:val="20"/>
                  </w:rPr>
                </w:rPrChange>
              </w:rPr>
              <w:pPrChange w:id="2699" w:author="Microsoft account" w:date="2021-05-25T22:50:00Z">
                <w:pPr>
                  <w:jc w:val="center"/>
                </w:pPr>
              </w:pPrChange>
            </w:pPr>
            <w:ins w:id="2700" w:author="Microsoft account" w:date="2021-05-22T23:11:00Z">
              <w:r w:rsidRPr="00AA7700">
                <w:rPr>
                  <w:rFonts w:ascii="Times New Roman" w:hAnsi="Times New Roman" w:cs="Times New Roman"/>
                  <w:bCs/>
                  <w:sz w:val="18"/>
                  <w:szCs w:val="18"/>
                </w:rPr>
                <w:t>&lt;0.001</w:t>
              </w:r>
            </w:ins>
            <w:ins w:id="2701" w:author="Rashed Hasan" w:date="2021-05-15T13:15:00Z">
              <w:del w:id="2702" w:author="Microsoft account" w:date="2021-05-22T23:10:00Z">
                <w:r w:rsidR="00277069" w:rsidRPr="00B63363" w:rsidDel="006A0D61">
                  <w:rPr>
                    <w:rFonts w:ascii="Times New Roman" w:hAnsi="Times New Roman" w:cs="Times New Roman"/>
                    <w:bCs/>
                    <w:sz w:val="18"/>
                    <w:szCs w:val="18"/>
                    <w:rPrChange w:id="2703" w:author="Rashed Hasan" w:date="2021-05-15T13:19:00Z">
                      <w:rPr>
                        <w:rFonts w:ascii="Times New Roman" w:hAnsi="Times New Roman" w:cs="Times New Roman"/>
                        <w:bCs/>
                        <w:sz w:val="20"/>
                        <w:szCs w:val="20"/>
                      </w:rPr>
                    </w:rPrChange>
                  </w:rPr>
                  <w:delText>&lt;0.001</w:delText>
                </w:r>
              </w:del>
            </w:ins>
          </w:p>
        </w:tc>
        <w:tc>
          <w:tcPr>
            <w:tcW w:w="1290" w:type="dxa"/>
            <w:vAlign w:val="center"/>
            <w:tcPrChange w:id="2704" w:author="Microsoft account" w:date="2021-05-23T20:44:00Z">
              <w:tcPr>
                <w:tcW w:w="1423" w:type="dxa"/>
                <w:vAlign w:val="center"/>
              </w:tcPr>
            </w:tcPrChange>
          </w:tcPr>
          <w:p w14:paraId="37F52B8C" w14:textId="58B49D2B" w:rsidR="00277069" w:rsidRPr="00B63363" w:rsidRDefault="00277069" w:rsidP="00E75A46">
            <w:pPr>
              <w:jc w:val="both"/>
              <w:rPr>
                <w:ins w:id="2705" w:author="Rashed Hasan" w:date="2021-05-15T13:15:00Z"/>
                <w:rFonts w:ascii="Times New Roman" w:hAnsi="Times New Roman" w:cs="Times New Roman"/>
                <w:bCs/>
                <w:sz w:val="18"/>
                <w:szCs w:val="18"/>
                <w:rPrChange w:id="2706" w:author="Rashed Hasan" w:date="2021-05-15T13:19:00Z">
                  <w:rPr>
                    <w:ins w:id="2707" w:author="Rashed Hasan" w:date="2021-05-15T13:15:00Z"/>
                    <w:rFonts w:ascii="Times New Roman" w:hAnsi="Times New Roman" w:cs="Times New Roman"/>
                    <w:bCs/>
                    <w:sz w:val="20"/>
                    <w:szCs w:val="20"/>
                  </w:rPr>
                </w:rPrChange>
              </w:rPr>
              <w:pPrChange w:id="2708" w:author="Microsoft account" w:date="2021-05-25T22:50:00Z">
                <w:pPr>
                  <w:jc w:val="center"/>
                </w:pPr>
              </w:pPrChange>
            </w:pPr>
            <w:ins w:id="2709" w:author="Rashed Hasan" w:date="2021-05-15T13:15:00Z">
              <w:r w:rsidRPr="00B63363">
                <w:rPr>
                  <w:rFonts w:ascii="Times New Roman" w:hAnsi="Times New Roman" w:cs="Times New Roman"/>
                  <w:bCs/>
                  <w:sz w:val="18"/>
                  <w:szCs w:val="18"/>
                  <w:rPrChange w:id="2710" w:author="Rashed Hasan" w:date="2021-05-15T13:19:00Z">
                    <w:rPr>
                      <w:rFonts w:ascii="Times New Roman" w:hAnsi="Times New Roman" w:cs="Times New Roman"/>
                      <w:bCs/>
                      <w:sz w:val="20"/>
                      <w:szCs w:val="20"/>
                    </w:rPr>
                  </w:rPrChange>
                </w:rPr>
                <w:t>847 (68.5</w:t>
              </w:r>
            </w:ins>
            <w:ins w:id="2711" w:author="Microsoft account" w:date="2021-05-23T19:31:00Z">
              <w:r w:rsidR="00977E44">
                <w:rPr>
                  <w:rFonts w:ascii="Times New Roman" w:hAnsi="Times New Roman" w:cs="Times New Roman"/>
                  <w:bCs/>
                  <w:sz w:val="18"/>
                  <w:szCs w:val="18"/>
                </w:rPr>
                <w:t>6</w:t>
              </w:r>
            </w:ins>
            <w:ins w:id="2712" w:author="Rashed Hasan" w:date="2021-05-15T13:15:00Z">
              <w:del w:id="2713" w:author="Microsoft account" w:date="2021-05-23T19:31:00Z">
                <w:r w:rsidRPr="00B63363" w:rsidDel="00977E44">
                  <w:rPr>
                    <w:rFonts w:ascii="Times New Roman" w:hAnsi="Times New Roman" w:cs="Times New Roman"/>
                    <w:bCs/>
                    <w:sz w:val="18"/>
                    <w:szCs w:val="18"/>
                    <w:rPrChange w:id="2714" w:author="Rashed Hasan" w:date="2021-05-15T13:19:00Z">
                      <w:rPr>
                        <w:rFonts w:ascii="Times New Roman" w:hAnsi="Times New Roman" w:cs="Times New Roman"/>
                        <w:bCs/>
                        <w:sz w:val="20"/>
                        <w:szCs w:val="20"/>
                      </w:rPr>
                    </w:rPrChange>
                  </w:rPr>
                  <w:delText>3</w:delText>
                </w:r>
              </w:del>
              <w:r w:rsidRPr="00B63363">
                <w:rPr>
                  <w:rFonts w:ascii="Times New Roman" w:hAnsi="Times New Roman" w:cs="Times New Roman"/>
                  <w:bCs/>
                  <w:sz w:val="18"/>
                  <w:szCs w:val="18"/>
                  <w:rPrChange w:id="2715" w:author="Rashed Hasan" w:date="2021-05-15T13:19:00Z">
                    <w:rPr>
                      <w:rFonts w:ascii="Times New Roman" w:hAnsi="Times New Roman" w:cs="Times New Roman"/>
                      <w:bCs/>
                      <w:sz w:val="20"/>
                      <w:szCs w:val="20"/>
                    </w:rPr>
                  </w:rPrChange>
                </w:rPr>
                <w:t>)</w:t>
              </w:r>
            </w:ins>
          </w:p>
        </w:tc>
        <w:tc>
          <w:tcPr>
            <w:tcW w:w="1448" w:type="dxa"/>
            <w:vAlign w:val="center"/>
            <w:tcPrChange w:id="2716" w:author="Microsoft account" w:date="2021-05-23T20:44:00Z">
              <w:tcPr>
                <w:tcW w:w="1557" w:type="dxa"/>
                <w:vAlign w:val="center"/>
              </w:tcPr>
            </w:tcPrChange>
          </w:tcPr>
          <w:p w14:paraId="53946204" w14:textId="7F420DF1" w:rsidR="00277069" w:rsidRPr="00B63363" w:rsidRDefault="00277069" w:rsidP="00E75A46">
            <w:pPr>
              <w:jc w:val="both"/>
              <w:rPr>
                <w:ins w:id="2717" w:author="Rashed Hasan" w:date="2021-05-15T13:15:00Z"/>
                <w:rFonts w:ascii="Times New Roman" w:hAnsi="Times New Roman" w:cs="Times New Roman"/>
                <w:bCs/>
                <w:sz w:val="18"/>
                <w:szCs w:val="18"/>
                <w:rPrChange w:id="2718" w:author="Rashed Hasan" w:date="2021-05-15T13:19:00Z">
                  <w:rPr>
                    <w:ins w:id="2719" w:author="Rashed Hasan" w:date="2021-05-15T13:15:00Z"/>
                    <w:rFonts w:ascii="Times New Roman" w:hAnsi="Times New Roman" w:cs="Times New Roman"/>
                    <w:bCs/>
                    <w:sz w:val="20"/>
                    <w:szCs w:val="20"/>
                  </w:rPr>
                </w:rPrChange>
              </w:rPr>
              <w:pPrChange w:id="2720" w:author="Microsoft account" w:date="2021-05-25T22:50:00Z">
                <w:pPr>
                  <w:jc w:val="center"/>
                </w:pPr>
              </w:pPrChange>
            </w:pPr>
            <w:ins w:id="2721" w:author="Rashed Hasan" w:date="2021-05-15T13:15:00Z">
              <w:r w:rsidRPr="00B63363">
                <w:rPr>
                  <w:rFonts w:ascii="Times New Roman" w:hAnsi="Times New Roman" w:cs="Times New Roman"/>
                  <w:bCs/>
                  <w:sz w:val="18"/>
                  <w:szCs w:val="18"/>
                  <w:rPrChange w:id="2722" w:author="Rashed Hasan" w:date="2021-05-15T13:19:00Z">
                    <w:rPr>
                      <w:rFonts w:ascii="Times New Roman" w:hAnsi="Times New Roman" w:cs="Times New Roman"/>
                      <w:bCs/>
                      <w:sz w:val="20"/>
                      <w:szCs w:val="20"/>
                    </w:rPr>
                  </w:rPrChange>
                </w:rPr>
                <w:t>389 (31.4</w:t>
              </w:r>
            </w:ins>
            <w:ins w:id="2723" w:author="Microsoft account" w:date="2021-05-23T19:30:00Z">
              <w:r w:rsidR="003E2BED">
                <w:rPr>
                  <w:rFonts w:ascii="Times New Roman" w:hAnsi="Times New Roman" w:cs="Times New Roman"/>
                  <w:bCs/>
                  <w:sz w:val="18"/>
                  <w:szCs w:val="18"/>
                </w:rPr>
                <w:t>4</w:t>
              </w:r>
            </w:ins>
            <w:ins w:id="2724" w:author="Rashed Hasan" w:date="2021-05-15T13:15:00Z">
              <w:del w:id="2725" w:author="Microsoft account" w:date="2021-05-23T19:30:00Z">
                <w:r w:rsidRPr="00B63363" w:rsidDel="003E2BED">
                  <w:rPr>
                    <w:rFonts w:ascii="Times New Roman" w:hAnsi="Times New Roman" w:cs="Times New Roman"/>
                    <w:bCs/>
                    <w:sz w:val="18"/>
                    <w:szCs w:val="18"/>
                    <w:rPrChange w:id="2726" w:author="Rashed Hasan" w:date="2021-05-15T13:19:00Z">
                      <w:rPr>
                        <w:rFonts w:ascii="Times New Roman" w:hAnsi="Times New Roman" w:cs="Times New Roman"/>
                        <w:bCs/>
                        <w:sz w:val="20"/>
                        <w:szCs w:val="20"/>
                      </w:rPr>
                    </w:rPrChange>
                  </w:rPr>
                  <w:delText>7</w:delText>
                </w:r>
              </w:del>
              <w:r w:rsidRPr="00B63363">
                <w:rPr>
                  <w:rFonts w:ascii="Times New Roman" w:hAnsi="Times New Roman" w:cs="Times New Roman"/>
                  <w:bCs/>
                  <w:sz w:val="18"/>
                  <w:szCs w:val="18"/>
                  <w:rPrChange w:id="2727" w:author="Rashed Hasan" w:date="2021-05-15T13:19:00Z">
                    <w:rPr>
                      <w:rFonts w:ascii="Times New Roman" w:hAnsi="Times New Roman" w:cs="Times New Roman"/>
                      <w:bCs/>
                      <w:sz w:val="20"/>
                      <w:szCs w:val="20"/>
                    </w:rPr>
                  </w:rPrChange>
                </w:rPr>
                <w:t>)</w:t>
              </w:r>
            </w:ins>
          </w:p>
        </w:tc>
        <w:tc>
          <w:tcPr>
            <w:tcW w:w="1230" w:type="dxa"/>
            <w:vMerge w:val="restart"/>
            <w:vAlign w:val="center"/>
            <w:tcPrChange w:id="2728" w:author="Microsoft account" w:date="2021-05-23T20:44:00Z">
              <w:tcPr>
                <w:tcW w:w="996" w:type="dxa"/>
                <w:vMerge w:val="restart"/>
                <w:vAlign w:val="center"/>
              </w:tcPr>
            </w:tcPrChange>
          </w:tcPr>
          <w:p w14:paraId="7E810A37" w14:textId="7EDA7796" w:rsidR="00277069" w:rsidRPr="00B63363" w:rsidRDefault="006A0D61" w:rsidP="00E75A46">
            <w:pPr>
              <w:jc w:val="both"/>
              <w:rPr>
                <w:ins w:id="2729" w:author="Rashed Hasan" w:date="2021-05-15T13:15:00Z"/>
                <w:rFonts w:ascii="Times New Roman" w:hAnsi="Times New Roman" w:cs="Times New Roman"/>
                <w:bCs/>
                <w:sz w:val="18"/>
                <w:szCs w:val="18"/>
                <w:rPrChange w:id="2730" w:author="Rashed Hasan" w:date="2021-05-15T13:19:00Z">
                  <w:rPr>
                    <w:ins w:id="2731" w:author="Rashed Hasan" w:date="2021-05-15T13:15:00Z"/>
                    <w:rFonts w:ascii="Times New Roman" w:hAnsi="Times New Roman" w:cs="Times New Roman"/>
                    <w:bCs/>
                    <w:sz w:val="20"/>
                    <w:szCs w:val="20"/>
                  </w:rPr>
                </w:rPrChange>
              </w:rPr>
              <w:pPrChange w:id="2732" w:author="Microsoft account" w:date="2021-05-25T22:50:00Z">
                <w:pPr>
                  <w:jc w:val="center"/>
                </w:pPr>
              </w:pPrChange>
            </w:pPr>
            <w:ins w:id="2733" w:author="Microsoft account" w:date="2021-05-22T23:11:00Z">
              <w:r w:rsidRPr="00AA7700">
                <w:rPr>
                  <w:rFonts w:ascii="Times New Roman" w:hAnsi="Times New Roman" w:cs="Times New Roman"/>
                  <w:bCs/>
                  <w:sz w:val="18"/>
                  <w:szCs w:val="18"/>
                </w:rPr>
                <w:t>&lt;0.001</w:t>
              </w:r>
            </w:ins>
            <w:ins w:id="2734" w:author="Rashed Hasan" w:date="2021-05-15T13:15:00Z">
              <w:del w:id="2735" w:author="Microsoft account" w:date="2021-05-22T23:10:00Z">
                <w:r w:rsidR="00277069" w:rsidRPr="00B63363" w:rsidDel="006A0D61">
                  <w:rPr>
                    <w:rFonts w:ascii="Times New Roman" w:hAnsi="Times New Roman" w:cs="Times New Roman"/>
                    <w:bCs/>
                    <w:sz w:val="18"/>
                    <w:szCs w:val="18"/>
                    <w:rPrChange w:id="2736" w:author="Rashed Hasan" w:date="2021-05-15T13:19:00Z">
                      <w:rPr>
                        <w:rFonts w:ascii="Times New Roman" w:hAnsi="Times New Roman" w:cs="Times New Roman"/>
                        <w:bCs/>
                        <w:sz w:val="20"/>
                        <w:szCs w:val="20"/>
                      </w:rPr>
                    </w:rPrChange>
                  </w:rPr>
                  <w:delText>&lt;0.001</w:delText>
                </w:r>
              </w:del>
            </w:ins>
          </w:p>
        </w:tc>
      </w:tr>
      <w:tr w:rsidR="00277069" w:rsidRPr="00B63363" w14:paraId="5D5B47CD" w14:textId="77777777" w:rsidTr="0020300A">
        <w:trPr>
          <w:trHeight w:val="138"/>
          <w:jc w:val="center"/>
          <w:ins w:id="2737" w:author="Rashed Hasan" w:date="2021-05-15T13:15:00Z"/>
          <w:trPrChange w:id="2738" w:author="Microsoft account" w:date="2021-05-23T20:44:00Z">
            <w:trPr>
              <w:trHeight w:val="150"/>
              <w:jc w:val="center"/>
            </w:trPr>
          </w:trPrChange>
        </w:trPr>
        <w:tc>
          <w:tcPr>
            <w:tcW w:w="1802" w:type="dxa"/>
            <w:vAlign w:val="center"/>
            <w:tcPrChange w:id="2739" w:author="Microsoft account" w:date="2021-05-23T20:44:00Z">
              <w:tcPr>
                <w:tcW w:w="2052" w:type="dxa"/>
                <w:vAlign w:val="center"/>
              </w:tcPr>
            </w:tcPrChange>
          </w:tcPr>
          <w:p w14:paraId="28A66652" w14:textId="77777777" w:rsidR="00277069" w:rsidRPr="00B63363" w:rsidRDefault="00277069" w:rsidP="00E75A46">
            <w:pPr>
              <w:jc w:val="both"/>
              <w:rPr>
                <w:ins w:id="2740" w:author="Rashed Hasan" w:date="2021-05-15T13:15:00Z"/>
                <w:rFonts w:ascii="Times New Roman" w:hAnsi="Times New Roman" w:cs="Times New Roman"/>
                <w:bCs/>
                <w:sz w:val="18"/>
                <w:szCs w:val="18"/>
                <w:rPrChange w:id="2741" w:author="Rashed Hasan" w:date="2021-05-15T13:19:00Z">
                  <w:rPr>
                    <w:ins w:id="2742" w:author="Rashed Hasan" w:date="2021-05-15T13:15:00Z"/>
                    <w:rFonts w:ascii="Times New Roman" w:hAnsi="Times New Roman" w:cs="Times New Roman"/>
                    <w:bCs/>
                    <w:sz w:val="20"/>
                    <w:szCs w:val="20"/>
                  </w:rPr>
                </w:rPrChange>
              </w:rPr>
              <w:pPrChange w:id="2743" w:author="Microsoft account" w:date="2021-05-25T22:50:00Z">
                <w:pPr>
                  <w:jc w:val="center"/>
                </w:pPr>
              </w:pPrChange>
            </w:pPr>
            <w:ins w:id="2744" w:author="Rashed Hasan" w:date="2021-05-15T13:15:00Z">
              <w:r w:rsidRPr="00B63363">
                <w:rPr>
                  <w:rFonts w:ascii="Times New Roman" w:hAnsi="Times New Roman" w:cs="Times New Roman"/>
                  <w:bCs/>
                  <w:sz w:val="18"/>
                  <w:szCs w:val="18"/>
                  <w:rPrChange w:id="2745" w:author="Rashed Hasan" w:date="2021-05-15T13:19:00Z">
                    <w:rPr>
                      <w:rFonts w:ascii="Times New Roman" w:hAnsi="Times New Roman" w:cs="Times New Roman"/>
                      <w:bCs/>
                      <w:sz w:val="20"/>
                      <w:szCs w:val="20"/>
                    </w:rPr>
                  </w:rPrChange>
                </w:rPr>
                <w:t>Primary complete</w:t>
              </w:r>
            </w:ins>
          </w:p>
        </w:tc>
        <w:tc>
          <w:tcPr>
            <w:tcW w:w="1381" w:type="dxa"/>
            <w:vAlign w:val="center"/>
            <w:tcPrChange w:id="2746" w:author="Microsoft account" w:date="2021-05-23T20:44:00Z">
              <w:tcPr>
                <w:tcW w:w="1557" w:type="dxa"/>
                <w:vAlign w:val="center"/>
              </w:tcPr>
            </w:tcPrChange>
          </w:tcPr>
          <w:p w14:paraId="12B01DA0" w14:textId="77777777" w:rsidR="00277069" w:rsidRPr="00B63363" w:rsidRDefault="00277069" w:rsidP="00E75A46">
            <w:pPr>
              <w:jc w:val="both"/>
              <w:rPr>
                <w:ins w:id="2747" w:author="Rashed Hasan" w:date="2021-05-15T13:15:00Z"/>
                <w:rFonts w:ascii="Times New Roman" w:hAnsi="Times New Roman" w:cs="Times New Roman"/>
                <w:bCs/>
                <w:sz w:val="18"/>
                <w:szCs w:val="18"/>
                <w:rPrChange w:id="2748" w:author="Rashed Hasan" w:date="2021-05-15T13:19:00Z">
                  <w:rPr>
                    <w:ins w:id="2749" w:author="Rashed Hasan" w:date="2021-05-15T13:15:00Z"/>
                    <w:rFonts w:ascii="Times New Roman" w:hAnsi="Times New Roman" w:cs="Times New Roman"/>
                    <w:bCs/>
                    <w:sz w:val="20"/>
                    <w:szCs w:val="20"/>
                  </w:rPr>
                </w:rPrChange>
              </w:rPr>
              <w:pPrChange w:id="2750" w:author="Microsoft account" w:date="2021-05-25T22:50:00Z">
                <w:pPr>
                  <w:jc w:val="center"/>
                </w:pPr>
              </w:pPrChange>
            </w:pPr>
            <w:ins w:id="2751" w:author="Rashed Hasan" w:date="2021-05-15T13:15:00Z">
              <w:r w:rsidRPr="00B63363">
                <w:rPr>
                  <w:rFonts w:ascii="Times New Roman" w:hAnsi="Times New Roman" w:cs="Times New Roman"/>
                  <w:bCs/>
                  <w:sz w:val="18"/>
                  <w:szCs w:val="18"/>
                  <w:rPrChange w:id="2752" w:author="Rashed Hasan" w:date="2021-05-15T13:19:00Z">
                    <w:rPr>
                      <w:rFonts w:ascii="Times New Roman" w:hAnsi="Times New Roman" w:cs="Times New Roman"/>
                      <w:bCs/>
                      <w:sz w:val="20"/>
                      <w:szCs w:val="20"/>
                    </w:rPr>
                  </w:rPrChange>
                </w:rPr>
                <w:t>772 (62.73)</w:t>
              </w:r>
            </w:ins>
          </w:p>
        </w:tc>
        <w:tc>
          <w:tcPr>
            <w:tcW w:w="1381" w:type="dxa"/>
            <w:vAlign w:val="center"/>
            <w:tcPrChange w:id="2753" w:author="Microsoft account" w:date="2021-05-23T20:44:00Z">
              <w:tcPr>
                <w:tcW w:w="1557" w:type="dxa"/>
                <w:vAlign w:val="center"/>
              </w:tcPr>
            </w:tcPrChange>
          </w:tcPr>
          <w:p w14:paraId="096D41B2" w14:textId="77777777" w:rsidR="00277069" w:rsidRPr="00B63363" w:rsidRDefault="00277069" w:rsidP="00E75A46">
            <w:pPr>
              <w:jc w:val="both"/>
              <w:rPr>
                <w:ins w:id="2754" w:author="Rashed Hasan" w:date="2021-05-15T13:15:00Z"/>
                <w:rFonts w:ascii="Times New Roman" w:hAnsi="Times New Roman" w:cs="Times New Roman"/>
                <w:bCs/>
                <w:sz w:val="18"/>
                <w:szCs w:val="18"/>
                <w:rPrChange w:id="2755" w:author="Rashed Hasan" w:date="2021-05-15T13:19:00Z">
                  <w:rPr>
                    <w:ins w:id="2756" w:author="Rashed Hasan" w:date="2021-05-15T13:15:00Z"/>
                    <w:rFonts w:ascii="Times New Roman" w:hAnsi="Times New Roman" w:cs="Times New Roman"/>
                    <w:bCs/>
                    <w:sz w:val="20"/>
                    <w:szCs w:val="20"/>
                  </w:rPr>
                </w:rPrChange>
              </w:rPr>
              <w:pPrChange w:id="2757" w:author="Microsoft account" w:date="2021-05-25T22:50:00Z">
                <w:pPr>
                  <w:jc w:val="center"/>
                </w:pPr>
              </w:pPrChange>
            </w:pPr>
            <w:ins w:id="2758" w:author="Rashed Hasan" w:date="2021-05-15T13:15:00Z">
              <w:r w:rsidRPr="00B63363">
                <w:rPr>
                  <w:rFonts w:ascii="Times New Roman" w:hAnsi="Times New Roman" w:cs="Times New Roman"/>
                  <w:bCs/>
                  <w:sz w:val="18"/>
                  <w:szCs w:val="18"/>
                  <w:rPrChange w:id="2759" w:author="Rashed Hasan" w:date="2021-05-15T13:19:00Z">
                    <w:rPr>
                      <w:rFonts w:ascii="Times New Roman" w:hAnsi="Times New Roman" w:cs="Times New Roman"/>
                      <w:bCs/>
                      <w:sz w:val="20"/>
                      <w:szCs w:val="20"/>
                    </w:rPr>
                  </w:rPrChange>
                </w:rPr>
                <w:t>447 (37.27)</w:t>
              </w:r>
            </w:ins>
          </w:p>
        </w:tc>
        <w:tc>
          <w:tcPr>
            <w:tcW w:w="1230" w:type="dxa"/>
            <w:vMerge/>
            <w:vAlign w:val="center"/>
            <w:tcPrChange w:id="2760" w:author="Microsoft account" w:date="2021-05-23T20:44:00Z">
              <w:tcPr>
                <w:tcW w:w="995" w:type="dxa"/>
                <w:vMerge/>
                <w:vAlign w:val="center"/>
              </w:tcPr>
            </w:tcPrChange>
          </w:tcPr>
          <w:p w14:paraId="3F7DF07A" w14:textId="77777777" w:rsidR="00277069" w:rsidRPr="00B63363" w:rsidRDefault="00277069" w:rsidP="00E75A46">
            <w:pPr>
              <w:jc w:val="both"/>
              <w:rPr>
                <w:ins w:id="2761" w:author="Rashed Hasan" w:date="2021-05-15T13:15:00Z"/>
                <w:rFonts w:ascii="Times New Roman" w:hAnsi="Times New Roman" w:cs="Times New Roman"/>
                <w:sz w:val="18"/>
                <w:szCs w:val="18"/>
                <w:rPrChange w:id="2762" w:author="Rashed Hasan" w:date="2021-05-15T13:19:00Z">
                  <w:rPr>
                    <w:ins w:id="2763" w:author="Rashed Hasan" w:date="2021-05-15T13:15:00Z"/>
                    <w:rFonts w:ascii="Times New Roman" w:hAnsi="Times New Roman" w:cs="Times New Roman"/>
                    <w:sz w:val="20"/>
                    <w:szCs w:val="20"/>
                  </w:rPr>
                </w:rPrChange>
              </w:rPr>
              <w:pPrChange w:id="2764" w:author="Microsoft account" w:date="2021-05-25T22:50:00Z">
                <w:pPr>
                  <w:jc w:val="center"/>
                </w:pPr>
              </w:pPrChange>
            </w:pPr>
          </w:p>
        </w:tc>
        <w:tc>
          <w:tcPr>
            <w:tcW w:w="1290" w:type="dxa"/>
            <w:vAlign w:val="center"/>
            <w:tcPrChange w:id="2765" w:author="Microsoft account" w:date="2021-05-23T20:44:00Z">
              <w:tcPr>
                <w:tcW w:w="1423" w:type="dxa"/>
                <w:vAlign w:val="center"/>
              </w:tcPr>
            </w:tcPrChange>
          </w:tcPr>
          <w:p w14:paraId="5D7F559B" w14:textId="23FE6D0A" w:rsidR="00277069" w:rsidRPr="00B63363" w:rsidRDefault="00277069" w:rsidP="00E75A46">
            <w:pPr>
              <w:jc w:val="both"/>
              <w:rPr>
                <w:ins w:id="2766" w:author="Rashed Hasan" w:date="2021-05-15T13:15:00Z"/>
                <w:rFonts w:ascii="Times New Roman" w:hAnsi="Times New Roman" w:cs="Times New Roman"/>
                <w:bCs/>
                <w:sz w:val="18"/>
                <w:szCs w:val="18"/>
                <w:rPrChange w:id="2767" w:author="Rashed Hasan" w:date="2021-05-15T13:19:00Z">
                  <w:rPr>
                    <w:ins w:id="2768" w:author="Rashed Hasan" w:date="2021-05-15T13:15:00Z"/>
                    <w:rFonts w:ascii="Times New Roman" w:hAnsi="Times New Roman" w:cs="Times New Roman"/>
                    <w:bCs/>
                    <w:sz w:val="20"/>
                    <w:szCs w:val="20"/>
                  </w:rPr>
                </w:rPrChange>
              </w:rPr>
              <w:pPrChange w:id="2769" w:author="Microsoft account" w:date="2021-05-25T22:50:00Z">
                <w:pPr>
                  <w:jc w:val="center"/>
                </w:pPr>
              </w:pPrChange>
            </w:pPr>
            <w:ins w:id="2770" w:author="Rashed Hasan" w:date="2021-05-15T13:15:00Z">
              <w:r w:rsidRPr="00B63363">
                <w:rPr>
                  <w:rFonts w:ascii="Times New Roman" w:hAnsi="Times New Roman" w:cs="Times New Roman"/>
                  <w:bCs/>
                  <w:sz w:val="18"/>
                  <w:szCs w:val="18"/>
                  <w:rPrChange w:id="2771" w:author="Rashed Hasan" w:date="2021-05-15T13:19:00Z">
                    <w:rPr>
                      <w:rFonts w:ascii="Times New Roman" w:hAnsi="Times New Roman" w:cs="Times New Roman"/>
                      <w:bCs/>
                      <w:sz w:val="20"/>
                      <w:szCs w:val="20"/>
                    </w:rPr>
                  </w:rPrChange>
                </w:rPr>
                <w:t>1590 (6</w:t>
              </w:r>
            </w:ins>
            <w:ins w:id="2772" w:author="Microsoft account" w:date="2021-05-23T19:31:00Z">
              <w:r w:rsidR="00977E44">
                <w:rPr>
                  <w:rFonts w:ascii="Times New Roman" w:hAnsi="Times New Roman" w:cs="Times New Roman"/>
                  <w:bCs/>
                  <w:sz w:val="18"/>
                  <w:szCs w:val="18"/>
                </w:rPr>
                <w:t>9.38</w:t>
              </w:r>
            </w:ins>
            <w:ins w:id="2773" w:author="Rashed Hasan" w:date="2021-05-15T13:15:00Z">
              <w:del w:id="2774" w:author="Microsoft account" w:date="2021-05-23T19:31:00Z">
                <w:r w:rsidRPr="00B63363" w:rsidDel="00977E44">
                  <w:rPr>
                    <w:rFonts w:ascii="Times New Roman" w:hAnsi="Times New Roman" w:cs="Times New Roman"/>
                    <w:bCs/>
                    <w:sz w:val="18"/>
                    <w:szCs w:val="18"/>
                    <w:rPrChange w:id="2775" w:author="Rashed Hasan" w:date="2021-05-15T13:19:00Z">
                      <w:rPr>
                        <w:rFonts w:ascii="Times New Roman" w:hAnsi="Times New Roman" w:cs="Times New Roman"/>
                        <w:bCs/>
                        <w:sz w:val="20"/>
                        <w:szCs w:val="20"/>
                      </w:rPr>
                    </w:rPrChange>
                  </w:rPr>
                  <w:delText>8.62</w:delText>
                </w:r>
              </w:del>
              <w:r w:rsidRPr="00B63363">
                <w:rPr>
                  <w:rFonts w:ascii="Times New Roman" w:hAnsi="Times New Roman" w:cs="Times New Roman"/>
                  <w:bCs/>
                  <w:sz w:val="18"/>
                  <w:szCs w:val="18"/>
                  <w:rPrChange w:id="2776" w:author="Rashed Hasan" w:date="2021-05-15T13:19:00Z">
                    <w:rPr>
                      <w:rFonts w:ascii="Times New Roman" w:hAnsi="Times New Roman" w:cs="Times New Roman"/>
                      <w:bCs/>
                      <w:sz w:val="20"/>
                      <w:szCs w:val="20"/>
                    </w:rPr>
                  </w:rPrChange>
                </w:rPr>
                <w:t>)</w:t>
              </w:r>
            </w:ins>
          </w:p>
        </w:tc>
        <w:tc>
          <w:tcPr>
            <w:tcW w:w="1448" w:type="dxa"/>
            <w:vAlign w:val="center"/>
            <w:tcPrChange w:id="2777" w:author="Microsoft account" w:date="2021-05-23T20:44:00Z">
              <w:tcPr>
                <w:tcW w:w="1557" w:type="dxa"/>
                <w:vAlign w:val="center"/>
              </w:tcPr>
            </w:tcPrChange>
          </w:tcPr>
          <w:p w14:paraId="7903FA9D" w14:textId="241DE1EB" w:rsidR="00277069" w:rsidRPr="00B63363" w:rsidRDefault="00277069" w:rsidP="00E75A46">
            <w:pPr>
              <w:jc w:val="both"/>
              <w:rPr>
                <w:ins w:id="2778" w:author="Rashed Hasan" w:date="2021-05-15T13:15:00Z"/>
                <w:rFonts w:ascii="Times New Roman" w:hAnsi="Times New Roman" w:cs="Times New Roman"/>
                <w:bCs/>
                <w:sz w:val="18"/>
                <w:szCs w:val="18"/>
                <w:rPrChange w:id="2779" w:author="Rashed Hasan" w:date="2021-05-15T13:19:00Z">
                  <w:rPr>
                    <w:ins w:id="2780" w:author="Rashed Hasan" w:date="2021-05-15T13:15:00Z"/>
                    <w:rFonts w:ascii="Times New Roman" w:hAnsi="Times New Roman" w:cs="Times New Roman"/>
                    <w:bCs/>
                    <w:sz w:val="20"/>
                    <w:szCs w:val="20"/>
                  </w:rPr>
                </w:rPrChange>
              </w:rPr>
              <w:pPrChange w:id="2781" w:author="Microsoft account" w:date="2021-05-25T22:50:00Z">
                <w:pPr>
                  <w:jc w:val="center"/>
                </w:pPr>
              </w:pPrChange>
            </w:pPr>
            <w:ins w:id="2782" w:author="Rashed Hasan" w:date="2021-05-15T13:15:00Z">
              <w:r w:rsidRPr="00B63363">
                <w:rPr>
                  <w:rFonts w:ascii="Times New Roman" w:hAnsi="Times New Roman" w:cs="Times New Roman"/>
                  <w:bCs/>
                  <w:sz w:val="18"/>
                  <w:szCs w:val="18"/>
                  <w:rPrChange w:id="2783" w:author="Rashed Hasan" w:date="2021-05-15T13:19:00Z">
                    <w:rPr>
                      <w:rFonts w:ascii="Times New Roman" w:hAnsi="Times New Roman" w:cs="Times New Roman"/>
                      <w:bCs/>
                      <w:sz w:val="20"/>
                      <w:szCs w:val="20"/>
                    </w:rPr>
                  </w:rPrChange>
                </w:rPr>
                <w:t>727 (3</w:t>
              </w:r>
            </w:ins>
            <w:ins w:id="2784" w:author="Microsoft account" w:date="2021-05-23T19:30:00Z">
              <w:r w:rsidR="003E2BED">
                <w:rPr>
                  <w:rFonts w:ascii="Times New Roman" w:hAnsi="Times New Roman" w:cs="Times New Roman"/>
                  <w:bCs/>
                  <w:sz w:val="18"/>
                  <w:szCs w:val="18"/>
                </w:rPr>
                <w:t>0.62</w:t>
              </w:r>
            </w:ins>
            <w:ins w:id="2785" w:author="Rashed Hasan" w:date="2021-05-15T13:15:00Z">
              <w:del w:id="2786" w:author="Microsoft account" w:date="2021-05-23T19:30:00Z">
                <w:r w:rsidRPr="00B63363" w:rsidDel="003E2BED">
                  <w:rPr>
                    <w:rFonts w:ascii="Times New Roman" w:hAnsi="Times New Roman" w:cs="Times New Roman"/>
                    <w:bCs/>
                    <w:sz w:val="18"/>
                    <w:szCs w:val="18"/>
                    <w:rPrChange w:id="2787" w:author="Rashed Hasan" w:date="2021-05-15T13:19:00Z">
                      <w:rPr>
                        <w:rFonts w:ascii="Times New Roman" w:hAnsi="Times New Roman" w:cs="Times New Roman"/>
                        <w:bCs/>
                        <w:sz w:val="20"/>
                        <w:szCs w:val="20"/>
                      </w:rPr>
                    </w:rPrChange>
                  </w:rPr>
                  <w:delText>1.38</w:delText>
                </w:r>
              </w:del>
              <w:r w:rsidRPr="00B63363">
                <w:rPr>
                  <w:rFonts w:ascii="Times New Roman" w:hAnsi="Times New Roman" w:cs="Times New Roman"/>
                  <w:bCs/>
                  <w:sz w:val="18"/>
                  <w:szCs w:val="18"/>
                  <w:rPrChange w:id="2788" w:author="Rashed Hasan" w:date="2021-05-15T13:19:00Z">
                    <w:rPr>
                      <w:rFonts w:ascii="Times New Roman" w:hAnsi="Times New Roman" w:cs="Times New Roman"/>
                      <w:bCs/>
                      <w:sz w:val="20"/>
                      <w:szCs w:val="20"/>
                    </w:rPr>
                  </w:rPrChange>
                </w:rPr>
                <w:t>)</w:t>
              </w:r>
            </w:ins>
          </w:p>
        </w:tc>
        <w:tc>
          <w:tcPr>
            <w:tcW w:w="1230" w:type="dxa"/>
            <w:vMerge/>
            <w:vAlign w:val="center"/>
            <w:tcPrChange w:id="2789" w:author="Microsoft account" w:date="2021-05-23T20:44:00Z">
              <w:tcPr>
                <w:tcW w:w="996" w:type="dxa"/>
                <w:vMerge/>
                <w:vAlign w:val="center"/>
              </w:tcPr>
            </w:tcPrChange>
          </w:tcPr>
          <w:p w14:paraId="28B25B0A" w14:textId="77777777" w:rsidR="00277069" w:rsidRPr="00B63363" w:rsidRDefault="00277069" w:rsidP="00E75A46">
            <w:pPr>
              <w:jc w:val="both"/>
              <w:rPr>
                <w:ins w:id="2790" w:author="Rashed Hasan" w:date="2021-05-15T13:15:00Z"/>
                <w:rFonts w:ascii="Times New Roman" w:hAnsi="Times New Roman" w:cs="Times New Roman"/>
                <w:sz w:val="18"/>
                <w:szCs w:val="18"/>
                <w:rPrChange w:id="2791" w:author="Rashed Hasan" w:date="2021-05-15T13:19:00Z">
                  <w:rPr>
                    <w:ins w:id="2792" w:author="Rashed Hasan" w:date="2021-05-15T13:15:00Z"/>
                    <w:rFonts w:ascii="Times New Roman" w:hAnsi="Times New Roman" w:cs="Times New Roman"/>
                    <w:sz w:val="20"/>
                    <w:szCs w:val="20"/>
                  </w:rPr>
                </w:rPrChange>
              </w:rPr>
              <w:pPrChange w:id="2793" w:author="Microsoft account" w:date="2021-05-25T22:50:00Z">
                <w:pPr>
                  <w:jc w:val="center"/>
                </w:pPr>
              </w:pPrChange>
            </w:pPr>
          </w:p>
        </w:tc>
      </w:tr>
      <w:tr w:rsidR="00277069" w:rsidRPr="00B63363" w14:paraId="1C140474" w14:textId="77777777" w:rsidTr="0020300A">
        <w:trPr>
          <w:trHeight w:val="138"/>
          <w:jc w:val="center"/>
          <w:ins w:id="2794" w:author="Rashed Hasan" w:date="2021-05-15T13:15:00Z"/>
          <w:trPrChange w:id="2795" w:author="Microsoft account" w:date="2021-05-23T20:44:00Z">
            <w:trPr>
              <w:trHeight w:val="150"/>
              <w:jc w:val="center"/>
            </w:trPr>
          </w:trPrChange>
        </w:trPr>
        <w:tc>
          <w:tcPr>
            <w:tcW w:w="1802" w:type="dxa"/>
            <w:vAlign w:val="center"/>
            <w:tcPrChange w:id="2796" w:author="Microsoft account" w:date="2021-05-23T20:44:00Z">
              <w:tcPr>
                <w:tcW w:w="2052" w:type="dxa"/>
                <w:vAlign w:val="center"/>
              </w:tcPr>
            </w:tcPrChange>
          </w:tcPr>
          <w:p w14:paraId="11DE7405" w14:textId="77777777" w:rsidR="00277069" w:rsidRPr="00B63363" w:rsidRDefault="00277069" w:rsidP="00E75A46">
            <w:pPr>
              <w:jc w:val="both"/>
              <w:rPr>
                <w:ins w:id="2797" w:author="Rashed Hasan" w:date="2021-05-15T13:15:00Z"/>
                <w:rFonts w:ascii="Times New Roman" w:hAnsi="Times New Roman" w:cs="Times New Roman"/>
                <w:bCs/>
                <w:sz w:val="18"/>
                <w:szCs w:val="18"/>
                <w:rPrChange w:id="2798" w:author="Rashed Hasan" w:date="2021-05-15T13:19:00Z">
                  <w:rPr>
                    <w:ins w:id="2799" w:author="Rashed Hasan" w:date="2021-05-15T13:15:00Z"/>
                    <w:rFonts w:ascii="Times New Roman" w:hAnsi="Times New Roman" w:cs="Times New Roman"/>
                    <w:bCs/>
                    <w:sz w:val="20"/>
                    <w:szCs w:val="20"/>
                  </w:rPr>
                </w:rPrChange>
              </w:rPr>
              <w:pPrChange w:id="2800" w:author="Microsoft account" w:date="2021-05-25T22:50:00Z">
                <w:pPr>
                  <w:jc w:val="center"/>
                </w:pPr>
              </w:pPrChange>
            </w:pPr>
            <w:ins w:id="2801" w:author="Rashed Hasan" w:date="2021-05-15T13:15:00Z">
              <w:r w:rsidRPr="00B63363">
                <w:rPr>
                  <w:rFonts w:ascii="Times New Roman" w:hAnsi="Times New Roman" w:cs="Times New Roman"/>
                  <w:bCs/>
                  <w:sz w:val="18"/>
                  <w:szCs w:val="18"/>
                  <w:rPrChange w:id="2802" w:author="Rashed Hasan" w:date="2021-05-15T13:19:00Z">
                    <w:rPr>
                      <w:rFonts w:ascii="Times New Roman" w:hAnsi="Times New Roman" w:cs="Times New Roman"/>
                      <w:bCs/>
                      <w:sz w:val="20"/>
                      <w:szCs w:val="20"/>
                    </w:rPr>
                  </w:rPrChange>
                </w:rPr>
                <w:t>Secondary incomplete</w:t>
              </w:r>
            </w:ins>
          </w:p>
        </w:tc>
        <w:tc>
          <w:tcPr>
            <w:tcW w:w="1381" w:type="dxa"/>
            <w:vAlign w:val="center"/>
            <w:tcPrChange w:id="2803" w:author="Microsoft account" w:date="2021-05-23T20:44:00Z">
              <w:tcPr>
                <w:tcW w:w="1557" w:type="dxa"/>
                <w:vAlign w:val="center"/>
              </w:tcPr>
            </w:tcPrChange>
          </w:tcPr>
          <w:p w14:paraId="1E15908D" w14:textId="77777777" w:rsidR="00277069" w:rsidRPr="00B63363" w:rsidRDefault="00277069" w:rsidP="00E75A46">
            <w:pPr>
              <w:jc w:val="both"/>
              <w:rPr>
                <w:ins w:id="2804" w:author="Rashed Hasan" w:date="2021-05-15T13:15:00Z"/>
                <w:rFonts w:ascii="Times New Roman" w:hAnsi="Times New Roman" w:cs="Times New Roman"/>
                <w:bCs/>
                <w:sz w:val="18"/>
                <w:szCs w:val="18"/>
                <w:rPrChange w:id="2805" w:author="Rashed Hasan" w:date="2021-05-15T13:19:00Z">
                  <w:rPr>
                    <w:ins w:id="2806" w:author="Rashed Hasan" w:date="2021-05-15T13:15:00Z"/>
                    <w:rFonts w:ascii="Times New Roman" w:hAnsi="Times New Roman" w:cs="Times New Roman"/>
                    <w:bCs/>
                    <w:sz w:val="20"/>
                    <w:szCs w:val="20"/>
                  </w:rPr>
                </w:rPrChange>
              </w:rPr>
              <w:pPrChange w:id="2807" w:author="Microsoft account" w:date="2021-05-25T22:50:00Z">
                <w:pPr>
                  <w:jc w:val="center"/>
                </w:pPr>
              </w:pPrChange>
            </w:pPr>
            <w:ins w:id="2808" w:author="Rashed Hasan" w:date="2021-05-15T13:15:00Z">
              <w:r w:rsidRPr="00B63363">
                <w:rPr>
                  <w:rFonts w:ascii="Times New Roman" w:hAnsi="Times New Roman" w:cs="Times New Roman"/>
                  <w:bCs/>
                  <w:sz w:val="18"/>
                  <w:szCs w:val="18"/>
                  <w:rPrChange w:id="2809" w:author="Rashed Hasan" w:date="2021-05-15T13:19:00Z">
                    <w:rPr>
                      <w:rFonts w:ascii="Times New Roman" w:hAnsi="Times New Roman" w:cs="Times New Roman"/>
                      <w:bCs/>
                      <w:sz w:val="20"/>
                      <w:szCs w:val="20"/>
                    </w:rPr>
                  </w:rPrChange>
                </w:rPr>
                <w:t>1800 (70.01)</w:t>
              </w:r>
            </w:ins>
          </w:p>
        </w:tc>
        <w:tc>
          <w:tcPr>
            <w:tcW w:w="1381" w:type="dxa"/>
            <w:vAlign w:val="center"/>
            <w:tcPrChange w:id="2810" w:author="Microsoft account" w:date="2021-05-23T20:44:00Z">
              <w:tcPr>
                <w:tcW w:w="1557" w:type="dxa"/>
                <w:vAlign w:val="center"/>
              </w:tcPr>
            </w:tcPrChange>
          </w:tcPr>
          <w:p w14:paraId="3C57358F" w14:textId="77777777" w:rsidR="00277069" w:rsidRPr="00B63363" w:rsidRDefault="00277069" w:rsidP="00E75A46">
            <w:pPr>
              <w:jc w:val="both"/>
              <w:rPr>
                <w:ins w:id="2811" w:author="Rashed Hasan" w:date="2021-05-15T13:15:00Z"/>
                <w:rFonts w:ascii="Times New Roman" w:hAnsi="Times New Roman" w:cs="Times New Roman"/>
                <w:bCs/>
                <w:sz w:val="18"/>
                <w:szCs w:val="18"/>
                <w:rPrChange w:id="2812" w:author="Rashed Hasan" w:date="2021-05-15T13:19:00Z">
                  <w:rPr>
                    <w:ins w:id="2813" w:author="Rashed Hasan" w:date="2021-05-15T13:15:00Z"/>
                    <w:rFonts w:ascii="Times New Roman" w:hAnsi="Times New Roman" w:cs="Times New Roman"/>
                    <w:bCs/>
                    <w:sz w:val="20"/>
                    <w:szCs w:val="20"/>
                  </w:rPr>
                </w:rPrChange>
              </w:rPr>
              <w:pPrChange w:id="2814" w:author="Microsoft account" w:date="2021-05-25T22:50:00Z">
                <w:pPr>
                  <w:jc w:val="center"/>
                </w:pPr>
              </w:pPrChange>
            </w:pPr>
            <w:ins w:id="2815" w:author="Rashed Hasan" w:date="2021-05-15T13:15:00Z">
              <w:r w:rsidRPr="00B63363">
                <w:rPr>
                  <w:rFonts w:ascii="Times New Roman" w:hAnsi="Times New Roman" w:cs="Times New Roman"/>
                  <w:bCs/>
                  <w:sz w:val="18"/>
                  <w:szCs w:val="18"/>
                  <w:rPrChange w:id="2816" w:author="Rashed Hasan" w:date="2021-05-15T13:19:00Z">
                    <w:rPr>
                      <w:rFonts w:ascii="Times New Roman" w:hAnsi="Times New Roman" w:cs="Times New Roman"/>
                      <w:bCs/>
                      <w:sz w:val="20"/>
                      <w:szCs w:val="20"/>
                    </w:rPr>
                  </w:rPrChange>
                </w:rPr>
                <w:t>760 (29.99)</w:t>
              </w:r>
            </w:ins>
          </w:p>
        </w:tc>
        <w:tc>
          <w:tcPr>
            <w:tcW w:w="1230" w:type="dxa"/>
            <w:vMerge/>
            <w:vAlign w:val="center"/>
            <w:tcPrChange w:id="2817" w:author="Microsoft account" w:date="2021-05-23T20:44:00Z">
              <w:tcPr>
                <w:tcW w:w="995" w:type="dxa"/>
                <w:vMerge/>
                <w:vAlign w:val="center"/>
              </w:tcPr>
            </w:tcPrChange>
          </w:tcPr>
          <w:p w14:paraId="78AE7B99" w14:textId="77777777" w:rsidR="00277069" w:rsidRPr="00B63363" w:rsidRDefault="00277069" w:rsidP="00E75A46">
            <w:pPr>
              <w:jc w:val="both"/>
              <w:rPr>
                <w:ins w:id="2818" w:author="Rashed Hasan" w:date="2021-05-15T13:15:00Z"/>
                <w:rFonts w:ascii="Times New Roman" w:hAnsi="Times New Roman" w:cs="Times New Roman"/>
                <w:sz w:val="18"/>
                <w:szCs w:val="18"/>
                <w:rPrChange w:id="2819" w:author="Rashed Hasan" w:date="2021-05-15T13:19:00Z">
                  <w:rPr>
                    <w:ins w:id="2820" w:author="Rashed Hasan" w:date="2021-05-15T13:15:00Z"/>
                    <w:rFonts w:ascii="Times New Roman" w:hAnsi="Times New Roman" w:cs="Times New Roman"/>
                    <w:sz w:val="20"/>
                    <w:szCs w:val="20"/>
                  </w:rPr>
                </w:rPrChange>
              </w:rPr>
              <w:pPrChange w:id="2821" w:author="Microsoft account" w:date="2021-05-25T22:50:00Z">
                <w:pPr>
                  <w:jc w:val="center"/>
                </w:pPr>
              </w:pPrChange>
            </w:pPr>
          </w:p>
        </w:tc>
        <w:tc>
          <w:tcPr>
            <w:tcW w:w="1290" w:type="dxa"/>
            <w:vAlign w:val="center"/>
            <w:tcPrChange w:id="2822" w:author="Microsoft account" w:date="2021-05-23T20:44:00Z">
              <w:tcPr>
                <w:tcW w:w="1423" w:type="dxa"/>
                <w:vAlign w:val="center"/>
              </w:tcPr>
            </w:tcPrChange>
          </w:tcPr>
          <w:p w14:paraId="58C895D1" w14:textId="72A9DA1E" w:rsidR="00277069" w:rsidRPr="00B63363" w:rsidRDefault="00277069" w:rsidP="00E75A46">
            <w:pPr>
              <w:jc w:val="both"/>
              <w:rPr>
                <w:ins w:id="2823" w:author="Rashed Hasan" w:date="2021-05-15T13:15:00Z"/>
                <w:rFonts w:ascii="Times New Roman" w:hAnsi="Times New Roman" w:cs="Times New Roman"/>
                <w:bCs/>
                <w:sz w:val="18"/>
                <w:szCs w:val="18"/>
                <w:rPrChange w:id="2824" w:author="Rashed Hasan" w:date="2021-05-15T13:19:00Z">
                  <w:rPr>
                    <w:ins w:id="2825" w:author="Rashed Hasan" w:date="2021-05-15T13:15:00Z"/>
                    <w:rFonts w:ascii="Times New Roman" w:hAnsi="Times New Roman" w:cs="Times New Roman"/>
                    <w:bCs/>
                    <w:sz w:val="20"/>
                    <w:szCs w:val="20"/>
                  </w:rPr>
                </w:rPrChange>
              </w:rPr>
              <w:pPrChange w:id="2826" w:author="Microsoft account" w:date="2021-05-25T22:50:00Z">
                <w:pPr>
                  <w:jc w:val="center"/>
                </w:pPr>
              </w:pPrChange>
            </w:pPr>
            <w:ins w:id="2827" w:author="Rashed Hasan" w:date="2021-05-15T13:15:00Z">
              <w:r w:rsidRPr="00B63363">
                <w:rPr>
                  <w:rFonts w:ascii="Times New Roman" w:hAnsi="Times New Roman" w:cs="Times New Roman"/>
                  <w:bCs/>
                  <w:sz w:val="18"/>
                  <w:szCs w:val="18"/>
                  <w:rPrChange w:id="2828" w:author="Rashed Hasan" w:date="2021-05-15T13:19:00Z">
                    <w:rPr>
                      <w:rFonts w:ascii="Times New Roman" w:hAnsi="Times New Roman" w:cs="Times New Roman"/>
                      <w:bCs/>
                      <w:sz w:val="20"/>
                      <w:szCs w:val="20"/>
                    </w:rPr>
                  </w:rPrChange>
                </w:rPr>
                <w:t>3363 (7</w:t>
              </w:r>
            </w:ins>
            <w:ins w:id="2829" w:author="Microsoft account" w:date="2021-05-23T19:31:00Z">
              <w:r w:rsidR="00977E44">
                <w:rPr>
                  <w:rFonts w:ascii="Times New Roman" w:hAnsi="Times New Roman" w:cs="Times New Roman"/>
                  <w:bCs/>
                  <w:sz w:val="18"/>
                  <w:szCs w:val="18"/>
                </w:rPr>
                <w:t>6.88</w:t>
              </w:r>
            </w:ins>
            <w:ins w:id="2830" w:author="Rashed Hasan" w:date="2021-05-15T13:15:00Z">
              <w:del w:id="2831" w:author="Microsoft account" w:date="2021-05-23T19:31:00Z">
                <w:r w:rsidRPr="00B63363" w:rsidDel="00977E44">
                  <w:rPr>
                    <w:rFonts w:ascii="Times New Roman" w:hAnsi="Times New Roman" w:cs="Times New Roman"/>
                    <w:bCs/>
                    <w:sz w:val="18"/>
                    <w:szCs w:val="18"/>
                    <w:rPrChange w:id="2832" w:author="Rashed Hasan" w:date="2021-05-15T13:19:00Z">
                      <w:rPr>
                        <w:rFonts w:ascii="Times New Roman" w:hAnsi="Times New Roman" w:cs="Times New Roman"/>
                        <w:bCs/>
                        <w:sz w:val="20"/>
                        <w:szCs w:val="20"/>
                      </w:rPr>
                    </w:rPrChange>
                  </w:rPr>
                  <w:delText>4.63</w:delText>
                </w:r>
              </w:del>
              <w:r w:rsidRPr="00B63363">
                <w:rPr>
                  <w:rFonts w:ascii="Times New Roman" w:hAnsi="Times New Roman" w:cs="Times New Roman"/>
                  <w:bCs/>
                  <w:sz w:val="18"/>
                  <w:szCs w:val="18"/>
                  <w:rPrChange w:id="2833" w:author="Rashed Hasan" w:date="2021-05-15T13:19:00Z">
                    <w:rPr>
                      <w:rFonts w:ascii="Times New Roman" w:hAnsi="Times New Roman" w:cs="Times New Roman"/>
                      <w:bCs/>
                      <w:sz w:val="20"/>
                      <w:szCs w:val="20"/>
                    </w:rPr>
                  </w:rPrChange>
                </w:rPr>
                <w:t>)</w:t>
              </w:r>
            </w:ins>
          </w:p>
        </w:tc>
        <w:tc>
          <w:tcPr>
            <w:tcW w:w="1448" w:type="dxa"/>
            <w:vAlign w:val="center"/>
            <w:tcPrChange w:id="2834" w:author="Microsoft account" w:date="2021-05-23T20:44:00Z">
              <w:tcPr>
                <w:tcW w:w="1557" w:type="dxa"/>
                <w:vAlign w:val="center"/>
              </w:tcPr>
            </w:tcPrChange>
          </w:tcPr>
          <w:p w14:paraId="222848DF" w14:textId="2970C884" w:rsidR="00277069" w:rsidRPr="00B63363" w:rsidRDefault="00277069" w:rsidP="00E75A46">
            <w:pPr>
              <w:jc w:val="both"/>
              <w:rPr>
                <w:ins w:id="2835" w:author="Rashed Hasan" w:date="2021-05-15T13:15:00Z"/>
                <w:rFonts w:ascii="Times New Roman" w:hAnsi="Times New Roman" w:cs="Times New Roman"/>
                <w:bCs/>
                <w:sz w:val="18"/>
                <w:szCs w:val="18"/>
                <w:rPrChange w:id="2836" w:author="Rashed Hasan" w:date="2021-05-15T13:19:00Z">
                  <w:rPr>
                    <w:ins w:id="2837" w:author="Rashed Hasan" w:date="2021-05-15T13:15:00Z"/>
                    <w:rFonts w:ascii="Times New Roman" w:hAnsi="Times New Roman" w:cs="Times New Roman"/>
                    <w:bCs/>
                    <w:sz w:val="20"/>
                    <w:szCs w:val="20"/>
                  </w:rPr>
                </w:rPrChange>
              </w:rPr>
              <w:pPrChange w:id="2838" w:author="Microsoft account" w:date="2021-05-25T22:50:00Z">
                <w:pPr>
                  <w:jc w:val="center"/>
                </w:pPr>
              </w:pPrChange>
            </w:pPr>
            <w:ins w:id="2839" w:author="Rashed Hasan" w:date="2021-05-15T13:15:00Z">
              <w:r w:rsidRPr="00B63363">
                <w:rPr>
                  <w:rFonts w:ascii="Times New Roman" w:hAnsi="Times New Roman" w:cs="Times New Roman"/>
                  <w:bCs/>
                  <w:sz w:val="18"/>
                  <w:szCs w:val="18"/>
                  <w:rPrChange w:id="2840" w:author="Rashed Hasan" w:date="2021-05-15T13:19:00Z">
                    <w:rPr>
                      <w:rFonts w:ascii="Times New Roman" w:hAnsi="Times New Roman" w:cs="Times New Roman"/>
                      <w:bCs/>
                      <w:sz w:val="20"/>
                      <w:szCs w:val="20"/>
                    </w:rPr>
                  </w:rPrChange>
                </w:rPr>
                <w:t>1143 (2</w:t>
              </w:r>
            </w:ins>
            <w:ins w:id="2841" w:author="Microsoft account" w:date="2021-05-23T19:31:00Z">
              <w:r w:rsidR="003E2BED">
                <w:rPr>
                  <w:rFonts w:ascii="Times New Roman" w:hAnsi="Times New Roman" w:cs="Times New Roman"/>
                  <w:bCs/>
                  <w:sz w:val="18"/>
                  <w:szCs w:val="18"/>
                </w:rPr>
                <w:t>3.12</w:t>
              </w:r>
            </w:ins>
            <w:ins w:id="2842" w:author="Rashed Hasan" w:date="2021-05-15T13:15:00Z">
              <w:del w:id="2843" w:author="Microsoft account" w:date="2021-05-23T19:31:00Z">
                <w:r w:rsidRPr="00B63363" w:rsidDel="003E2BED">
                  <w:rPr>
                    <w:rFonts w:ascii="Times New Roman" w:hAnsi="Times New Roman" w:cs="Times New Roman"/>
                    <w:bCs/>
                    <w:sz w:val="18"/>
                    <w:szCs w:val="18"/>
                    <w:rPrChange w:id="2844" w:author="Rashed Hasan" w:date="2021-05-15T13:19:00Z">
                      <w:rPr>
                        <w:rFonts w:ascii="Times New Roman" w:hAnsi="Times New Roman" w:cs="Times New Roman"/>
                        <w:bCs/>
                        <w:sz w:val="20"/>
                        <w:szCs w:val="20"/>
                      </w:rPr>
                    </w:rPrChange>
                  </w:rPr>
                  <w:delText>5.37</w:delText>
                </w:r>
              </w:del>
              <w:r w:rsidRPr="00B63363">
                <w:rPr>
                  <w:rFonts w:ascii="Times New Roman" w:hAnsi="Times New Roman" w:cs="Times New Roman"/>
                  <w:bCs/>
                  <w:sz w:val="18"/>
                  <w:szCs w:val="18"/>
                  <w:rPrChange w:id="2845" w:author="Rashed Hasan" w:date="2021-05-15T13:19:00Z">
                    <w:rPr>
                      <w:rFonts w:ascii="Times New Roman" w:hAnsi="Times New Roman" w:cs="Times New Roman"/>
                      <w:bCs/>
                      <w:sz w:val="20"/>
                      <w:szCs w:val="20"/>
                    </w:rPr>
                  </w:rPrChange>
                </w:rPr>
                <w:t>)</w:t>
              </w:r>
            </w:ins>
          </w:p>
        </w:tc>
        <w:tc>
          <w:tcPr>
            <w:tcW w:w="1230" w:type="dxa"/>
            <w:vMerge/>
            <w:vAlign w:val="center"/>
            <w:tcPrChange w:id="2846" w:author="Microsoft account" w:date="2021-05-23T20:44:00Z">
              <w:tcPr>
                <w:tcW w:w="996" w:type="dxa"/>
                <w:vMerge/>
                <w:vAlign w:val="center"/>
              </w:tcPr>
            </w:tcPrChange>
          </w:tcPr>
          <w:p w14:paraId="7E805399" w14:textId="77777777" w:rsidR="00277069" w:rsidRPr="00B63363" w:rsidRDefault="00277069" w:rsidP="00E75A46">
            <w:pPr>
              <w:jc w:val="both"/>
              <w:rPr>
                <w:ins w:id="2847" w:author="Rashed Hasan" w:date="2021-05-15T13:15:00Z"/>
                <w:rFonts w:ascii="Times New Roman" w:hAnsi="Times New Roman" w:cs="Times New Roman"/>
                <w:sz w:val="18"/>
                <w:szCs w:val="18"/>
                <w:rPrChange w:id="2848" w:author="Rashed Hasan" w:date="2021-05-15T13:19:00Z">
                  <w:rPr>
                    <w:ins w:id="2849" w:author="Rashed Hasan" w:date="2021-05-15T13:15:00Z"/>
                    <w:rFonts w:ascii="Times New Roman" w:hAnsi="Times New Roman" w:cs="Times New Roman"/>
                    <w:sz w:val="20"/>
                    <w:szCs w:val="20"/>
                  </w:rPr>
                </w:rPrChange>
              </w:rPr>
              <w:pPrChange w:id="2850" w:author="Microsoft account" w:date="2021-05-25T22:50:00Z">
                <w:pPr>
                  <w:jc w:val="center"/>
                </w:pPr>
              </w:pPrChange>
            </w:pPr>
          </w:p>
        </w:tc>
      </w:tr>
      <w:tr w:rsidR="00277069" w:rsidRPr="00B63363" w14:paraId="250A6BD5" w14:textId="77777777" w:rsidTr="0020300A">
        <w:trPr>
          <w:trHeight w:val="138"/>
          <w:jc w:val="center"/>
          <w:ins w:id="2851" w:author="Rashed Hasan" w:date="2021-05-15T13:15:00Z"/>
          <w:trPrChange w:id="2852" w:author="Microsoft account" w:date="2021-05-23T20:44:00Z">
            <w:trPr>
              <w:trHeight w:val="150"/>
              <w:jc w:val="center"/>
            </w:trPr>
          </w:trPrChange>
        </w:trPr>
        <w:tc>
          <w:tcPr>
            <w:tcW w:w="1802" w:type="dxa"/>
            <w:vAlign w:val="center"/>
            <w:tcPrChange w:id="2853" w:author="Microsoft account" w:date="2021-05-23T20:44:00Z">
              <w:tcPr>
                <w:tcW w:w="2052" w:type="dxa"/>
                <w:vAlign w:val="center"/>
              </w:tcPr>
            </w:tcPrChange>
          </w:tcPr>
          <w:p w14:paraId="46FB90F6" w14:textId="77777777" w:rsidR="00277069" w:rsidRPr="00B63363" w:rsidRDefault="00277069" w:rsidP="00E75A46">
            <w:pPr>
              <w:jc w:val="both"/>
              <w:rPr>
                <w:ins w:id="2854" w:author="Rashed Hasan" w:date="2021-05-15T13:15:00Z"/>
                <w:rFonts w:ascii="Times New Roman" w:hAnsi="Times New Roman" w:cs="Times New Roman"/>
                <w:bCs/>
                <w:sz w:val="18"/>
                <w:szCs w:val="18"/>
                <w:rPrChange w:id="2855" w:author="Rashed Hasan" w:date="2021-05-15T13:19:00Z">
                  <w:rPr>
                    <w:ins w:id="2856" w:author="Rashed Hasan" w:date="2021-05-15T13:15:00Z"/>
                    <w:rFonts w:ascii="Times New Roman" w:hAnsi="Times New Roman" w:cs="Times New Roman"/>
                    <w:bCs/>
                    <w:sz w:val="20"/>
                    <w:szCs w:val="20"/>
                  </w:rPr>
                </w:rPrChange>
              </w:rPr>
              <w:pPrChange w:id="2857" w:author="Microsoft account" w:date="2021-05-25T22:50:00Z">
                <w:pPr>
                  <w:jc w:val="center"/>
                </w:pPr>
              </w:pPrChange>
            </w:pPr>
            <w:ins w:id="2858" w:author="Rashed Hasan" w:date="2021-05-15T13:15:00Z">
              <w:r w:rsidRPr="00B63363">
                <w:rPr>
                  <w:rFonts w:ascii="Times New Roman" w:hAnsi="Times New Roman" w:cs="Times New Roman"/>
                  <w:bCs/>
                  <w:sz w:val="18"/>
                  <w:szCs w:val="18"/>
                  <w:rPrChange w:id="2859" w:author="Rashed Hasan" w:date="2021-05-15T13:19:00Z">
                    <w:rPr>
                      <w:rFonts w:ascii="Times New Roman" w:hAnsi="Times New Roman" w:cs="Times New Roman"/>
                      <w:bCs/>
                      <w:sz w:val="20"/>
                      <w:szCs w:val="20"/>
                    </w:rPr>
                  </w:rPrChange>
                </w:rPr>
                <w:t>Secondary complete or Higher</w:t>
              </w:r>
            </w:ins>
          </w:p>
        </w:tc>
        <w:tc>
          <w:tcPr>
            <w:tcW w:w="1381" w:type="dxa"/>
            <w:vAlign w:val="center"/>
            <w:tcPrChange w:id="2860" w:author="Microsoft account" w:date="2021-05-23T20:44:00Z">
              <w:tcPr>
                <w:tcW w:w="1557" w:type="dxa"/>
                <w:vAlign w:val="center"/>
              </w:tcPr>
            </w:tcPrChange>
          </w:tcPr>
          <w:p w14:paraId="3BF4F766" w14:textId="77777777" w:rsidR="00277069" w:rsidRPr="00B63363" w:rsidRDefault="00277069" w:rsidP="00E75A46">
            <w:pPr>
              <w:jc w:val="both"/>
              <w:rPr>
                <w:ins w:id="2861" w:author="Rashed Hasan" w:date="2021-05-15T13:15:00Z"/>
                <w:rFonts w:ascii="Times New Roman" w:hAnsi="Times New Roman" w:cs="Times New Roman"/>
                <w:bCs/>
                <w:sz w:val="18"/>
                <w:szCs w:val="18"/>
                <w:rPrChange w:id="2862" w:author="Rashed Hasan" w:date="2021-05-15T13:19:00Z">
                  <w:rPr>
                    <w:ins w:id="2863" w:author="Rashed Hasan" w:date="2021-05-15T13:15:00Z"/>
                    <w:rFonts w:ascii="Times New Roman" w:hAnsi="Times New Roman" w:cs="Times New Roman"/>
                    <w:bCs/>
                    <w:sz w:val="20"/>
                    <w:szCs w:val="20"/>
                  </w:rPr>
                </w:rPrChange>
              </w:rPr>
              <w:pPrChange w:id="2864" w:author="Microsoft account" w:date="2021-05-25T22:50:00Z">
                <w:pPr>
                  <w:jc w:val="center"/>
                </w:pPr>
              </w:pPrChange>
            </w:pPr>
            <w:ins w:id="2865" w:author="Rashed Hasan" w:date="2021-05-15T13:15:00Z">
              <w:r w:rsidRPr="00B63363">
                <w:rPr>
                  <w:rFonts w:ascii="Times New Roman" w:hAnsi="Times New Roman" w:cs="Times New Roman"/>
                  <w:bCs/>
                  <w:sz w:val="18"/>
                  <w:szCs w:val="18"/>
                  <w:rPrChange w:id="2866" w:author="Rashed Hasan" w:date="2021-05-15T13:19:00Z">
                    <w:rPr>
                      <w:rFonts w:ascii="Times New Roman" w:hAnsi="Times New Roman" w:cs="Times New Roman"/>
                      <w:bCs/>
                      <w:sz w:val="20"/>
                      <w:szCs w:val="20"/>
                    </w:rPr>
                  </w:rPrChange>
                </w:rPr>
                <w:t>653 (79.46)</w:t>
              </w:r>
            </w:ins>
          </w:p>
        </w:tc>
        <w:tc>
          <w:tcPr>
            <w:tcW w:w="1381" w:type="dxa"/>
            <w:vAlign w:val="center"/>
            <w:tcPrChange w:id="2867" w:author="Microsoft account" w:date="2021-05-23T20:44:00Z">
              <w:tcPr>
                <w:tcW w:w="1557" w:type="dxa"/>
                <w:vAlign w:val="center"/>
              </w:tcPr>
            </w:tcPrChange>
          </w:tcPr>
          <w:p w14:paraId="3FC3C937" w14:textId="77777777" w:rsidR="00277069" w:rsidRPr="00B63363" w:rsidRDefault="00277069" w:rsidP="00E75A46">
            <w:pPr>
              <w:jc w:val="both"/>
              <w:rPr>
                <w:ins w:id="2868" w:author="Rashed Hasan" w:date="2021-05-15T13:15:00Z"/>
                <w:rFonts w:ascii="Times New Roman" w:hAnsi="Times New Roman" w:cs="Times New Roman"/>
                <w:bCs/>
                <w:sz w:val="18"/>
                <w:szCs w:val="18"/>
                <w:rPrChange w:id="2869" w:author="Rashed Hasan" w:date="2021-05-15T13:19:00Z">
                  <w:rPr>
                    <w:ins w:id="2870" w:author="Rashed Hasan" w:date="2021-05-15T13:15:00Z"/>
                    <w:rFonts w:ascii="Times New Roman" w:hAnsi="Times New Roman" w:cs="Times New Roman"/>
                    <w:bCs/>
                    <w:sz w:val="20"/>
                    <w:szCs w:val="20"/>
                  </w:rPr>
                </w:rPrChange>
              </w:rPr>
              <w:pPrChange w:id="2871" w:author="Microsoft account" w:date="2021-05-25T22:50:00Z">
                <w:pPr>
                  <w:jc w:val="center"/>
                </w:pPr>
              </w:pPrChange>
            </w:pPr>
            <w:ins w:id="2872" w:author="Rashed Hasan" w:date="2021-05-15T13:15:00Z">
              <w:r w:rsidRPr="00B63363">
                <w:rPr>
                  <w:rFonts w:ascii="Times New Roman" w:hAnsi="Times New Roman" w:cs="Times New Roman"/>
                  <w:bCs/>
                  <w:sz w:val="18"/>
                  <w:szCs w:val="18"/>
                  <w:rPrChange w:id="2873" w:author="Rashed Hasan" w:date="2021-05-15T13:19:00Z">
                    <w:rPr>
                      <w:rFonts w:ascii="Times New Roman" w:hAnsi="Times New Roman" w:cs="Times New Roman"/>
                      <w:bCs/>
                      <w:sz w:val="20"/>
                      <w:szCs w:val="20"/>
                    </w:rPr>
                  </w:rPrChange>
                </w:rPr>
                <w:t>178 (20.54)</w:t>
              </w:r>
            </w:ins>
          </w:p>
        </w:tc>
        <w:tc>
          <w:tcPr>
            <w:tcW w:w="1230" w:type="dxa"/>
            <w:vMerge/>
            <w:vAlign w:val="center"/>
            <w:tcPrChange w:id="2874" w:author="Microsoft account" w:date="2021-05-23T20:44:00Z">
              <w:tcPr>
                <w:tcW w:w="995" w:type="dxa"/>
                <w:vMerge/>
                <w:vAlign w:val="center"/>
              </w:tcPr>
            </w:tcPrChange>
          </w:tcPr>
          <w:p w14:paraId="550B0F8E" w14:textId="77777777" w:rsidR="00277069" w:rsidRPr="00B63363" w:rsidRDefault="00277069" w:rsidP="00E75A46">
            <w:pPr>
              <w:jc w:val="both"/>
              <w:rPr>
                <w:ins w:id="2875" w:author="Rashed Hasan" w:date="2021-05-15T13:15:00Z"/>
                <w:rFonts w:ascii="Times New Roman" w:hAnsi="Times New Roman" w:cs="Times New Roman"/>
                <w:sz w:val="18"/>
                <w:szCs w:val="18"/>
                <w:rPrChange w:id="2876" w:author="Rashed Hasan" w:date="2021-05-15T13:19:00Z">
                  <w:rPr>
                    <w:ins w:id="2877" w:author="Rashed Hasan" w:date="2021-05-15T13:15:00Z"/>
                    <w:rFonts w:ascii="Times New Roman" w:hAnsi="Times New Roman" w:cs="Times New Roman"/>
                    <w:sz w:val="20"/>
                    <w:szCs w:val="20"/>
                  </w:rPr>
                </w:rPrChange>
              </w:rPr>
              <w:pPrChange w:id="2878" w:author="Microsoft account" w:date="2021-05-25T22:50:00Z">
                <w:pPr>
                  <w:jc w:val="center"/>
                </w:pPr>
              </w:pPrChange>
            </w:pPr>
          </w:p>
        </w:tc>
        <w:tc>
          <w:tcPr>
            <w:tcW w:w="1290" w:type="dxa"/>
            <w:vAlign w:val="center"/>
            <w:tcPrChange w:id="2879" w:author="Microsoft account" w:date="2021-05-23T20:44:00Z">
              <w:tcPr>
                <w:tcW w:w="1423" w:type="dxa"/>
                <w:vAlign w:val="center"/>
              </w:tcPr>
            </w:tcPrChange>
          </w:tcPr>
          <w:p w14:paraId="2460ACDB" w14:textId="7921A7A8" w:rsidR="00277069" w:rsidRPr="00B63363" w:rsidRDefault="00277069" w:rsidP="00E75A46">
            <w:pPr>
              <w:jc w:val="both"/>
              <w:rPr>
                <w:ins w:id="2880" w:author="Rashed Hasan" w:date="2021-05-15T13:15:00Z"/>
                <w:rFonts w:ascii="Times New Roman" w:hAnsi="Times New Roman" w:cs="Times New Roman"/>
                <w:bCs/>
                <w:sz w:val="18"/>
                <w:szCs w:val="18"/>
                <w:rPrChange w:id="2881" w:author="Rashed Hasan" w:date="2021-05-15T13:19:00Z">
                  <w:rPr>
                    <w:ins w:id="2882" w:author="Rashed Hasan" w:date="2021-05-15T13:15:00Z"/>
                    <w:rFonts w:ascii="Times New Roman" w:hAnsi="Times New Roman" w:cs="Times New Roman"/>
                    <w:bCs/>
                    <w:sz w:val="20"/>
                    <w:szCs w:val="20"/>
                  </w:rPr>
                </w:rPrChange>
              </w:rPr>
              <w:pPrChange w:id="2883" w:author="Microsoft account" w:date="2021-05-25T22:50:00Z">
                <w:pPr>
                  <w:jc w:val="center"/>
                </w:pPr>
              </w:pPrChange>
            </w:pPr>
            <w:ins w:id="2884" w:author="Rashed Hasan" w:date="2021-05-15T13:15:00Z">
              <w:r w:rsidRPr="00B63363">
                <w:rPr>
                  <w:rFonts w:ascii="Times New Roman" w:hAnsi="Times New Roman" w:cs="Times New Roman"/>
                  <w:bCs/>
                  <w:sz w:val="18"/>
                  <w:szCs w:val="18"/>
                  <w:rPrChange w:id="2885" w:author="Rashed Hasan" w:date="2021-05-15T13:19:00Z">
                    <w:rPr>
                      <w:rFonts w:ascii="Times New Roman" w:hAnsi="Times New Roman" w:cs="Times New Roman"/>
                      <w:bCs/>
                      <w:sz w:val="20"/>
                      <w:szCs w:val="20"/>
                    </w:rPr>
                  </w:rPrChange>
                </w:rPr>
                <w:t>1046 (8</w:t>
              </w:r>
            </w:ins>
            <w:ins w:id="2886" w:author="Microsoft account" w:date="2021-05-23T19:31:00Z">
              <w:r w:rsidR="00977E44">
                <w:rPr>
                  <w:rFonts w:ascii="Times New Roman" w:hAnsi="Times New Roman" w:cs="Times New Roman"/>
                  <w:bCs/>
                  <w:sz w:val="18"/>
                  <w:szCs w:val="18"/>
                </w:rPr>
                <w:t>3.11</w:t>
              </w:r>
            </w:ins>
            <w:ins w:id="2887" w:author="Rashed Hasan" w:date="2021-05-15T13:15:00Z">
              <w:del w:id="2888" w:author="Microsoft account" w:date="2021-05-23T19:31:00Z">
                <w:r w:rsidRPr="00B63363" w:rsidDel="00977E44">
                  <w:rPr>
                    <w:rFonts w:ascii="Times New Roman" w:hAnsi="Times New Roman" w:cs="Times New Roman"/>
                    <w:bCs/>
                    <w:sz w:val="18"/>
                    <w:szCs w:val="18"/>
                    <w:rPrChange w:id="2889" w:author="Rashed Hasan" w:date="2021-05-15T13:19:00Z">
                      <w:rPr>
                        <w:rFonts w:ascii="Times New Roman" w:hAnsi="Times New Roman" w:cs="Times New Roman"/>
                        <w:bCs/>
                        <w:sz w:val="20"/>
                        <w:szCs w:val="20"/>
                      </w:rPr>
                    </w:rPrChange>
                  </w:rPr>
                  <w:delText>1.27</w:delText>
                </w:r>
              </w:del>
              <w:r w:rsidRPr="00B63363">
                <w:rPr>
                  <w:rFonts w:ascii="Times New Roman" w:hAnsi="Times New Roman" w:cs="Times New Roman"/>
                  <w:bCs/>
                  <w:sz w:val="18"/>
                  <w:szCs w:val="18"/>
                  <w:rPrChange w:id="2890" w:author="Rashed Hasan" w:date="2021-05-15T13:19:00Z">
                    <w:rPr>
                      <w:rFonts w:ascii="Times New Roman" w:hAnsi="Times New Roman" w:cs="Times New Roman"/>
                      <w:bCs/>
                      <w:sz w:val="20"/>
                      <w:szCs w:val="20"/>
                    </w:rPr>
                  </w:rPrChange>
                </w:rPr>
                <w:t>)</w:t>
              </w:r>
            </w:ins>
          </w:p>
        </w:tc>
        <w:tc>
          <w:tcPr>
            <w:tcW w:w="1448" w:type="dxa"/>
            <w:vAlign w:val="center"/>
            <w:tcPrChange w:id="2891" w:author="Microsoft account" w:date="2021-05-23T20:44:00Z">
              <w:tcPr>
                <w:tcW w:w="1557" w:type="dxa"/>
                <w:vAlign w:val="center"/>
              </w:tcPr>
            </w:tcPrChange>
          </w:tcPr>
          <w:p w14:paraId="2BD4011C" w14:textId="66C9491E" w:rsidR="00277069" w:rsidRPr="00B63363" w:rsidRDefault="00277069" w:rsidP="00E75A46">
            <w:pPr>
              <w:jc w:val="both"/>
              <w:rPr>
                <w:ins w:id="2892" w:author="Rashed Hasan" w:date="2021-05-15T13:15:00Z"/>
                <w:rFonts w:ascii="Times New Roman" w:hAnsi="Times New Roman" w:cs="Times New Roman"/>
                <w:bCs/>
                <w:sz w:val="18"/>
                <w:szCs w:val="18"/>
                <w:rPrChange w:id="2893" w:author="Rashed Hasan" w:date="2021-05-15T13:19:00Z">
                  <w:rPr>
                    <w:ins w:id="2894" w:author="Rashed Hasan" w:date="2021-05-15T13:15:00Z"/>
                    <w:rFonts w:ascii="Times New Roman" w:hAnsi="Times New Roman" w:cs="Times New Roman"/>
                    <w:bCs/>
                    <w:sz w:val="20"/>
                    <w:szCs w:val="20"/>
                  </w:rPr>
                </w:rPrChange>
              </w:rPr>
              <w:pPrChange w:id="2895" w:author="Microsoft account" w:date="2021-05-25T22:50:00Z">
                <w:pPr>
                  <w:jc w:val="center"/>
                </w:pPr>
              </w:pPrChange>
            </w:pPr>
            <w:ins w:id="2896" w:author="Rashed Hasan" w:date="2021-05-15T13:15:00Z">
              <w:r w:rsidRPr="00B63363">
                <w:rPr>
                  <w:rFonts w:ascii="Times New Roman" w:hAnsi="Times New Roman" w:cs="Times New Roman"/>
                  <w:bCs/>
                  <w:sz w:val="18"/>
                  <w:szCs w:val="18"/>
                  <w:rPrChange w:id="2897" w:author="Rashed Hasan" w:date="2021-05-15T13:19:00Z">
                    <w:rPr>
                      <w:rFonts w:ascii="Times New Roman" w:hAnsi="Times New Roman" w:cs="Times New Roman"/>
                      <w:bCs/>
                      <w:sz w:val="20"/>
                      <w:szCs w:val="20"/>
                    </w:rPr>
                  </w:rPrChange>
                </w:rPr>
                <w:t>241(1</w:t>
              </w:r>
            </w:ins>
            <w:ins w:id="2898" w:author="Microsoft account" w:date="2021-05-23T19:31:00Z">
              <w:r w:rsidR="003E2BED">
                <w:rPr>
                  <w:rFonts w:ascii="Times New Roman" w:hAnsi="Times New Roman" w:cs="Times New Roman"/>
                  <w:bCs/>
                  <w:sz w:val="18"/>
                  <w:szCs w:val="18"/>
                </w:rPr>
                <w:t>6.89</w:t>
              </w:r>
            </w:ins>
            <w:ins w:id="2899" w:author="Rashed Hasan" w:date="2021-05-15T13:15:00Z">
              <w:del w:id="2900" w:author="Microsoft account" w:date="2021-05-23T19:31:00Z">
                <w:r w:rsidRPr="00B63363" w:rsidDel="003E2BED">
                  <w:rPr>
                    <w:rFonts w:ascii="Times New Roman" w:hAnsi="Times New Roman" w:cs="Times New Roman"/>
                    <w:bCs/>
                    <w:sz w:val="18"/>
                    <w:szCs w:val="18"/>
                    <w:rPrChange w:id="2901" w:author="Rashed Hasan" w:date="2021-05-15T13:19:00Z">
                      <w:rPr>
                        <w:rFonts w:ascii="Times New Roman" w:hAnsi="Times New Roman" w:cs="Times New Roman"/>
                        <w:bCs/>
                        <w:sz w:val="20"/>
                        <w:szCs w:val="20"/>
                      </w:rPr>
                    </w:rPrChange>
                  </w:rPr>
                  <w:delText>8.73</w:delText>
                </w:r>
              </w:del>
              <w:r w:rsidRPr="00B63363">
                <w:rPr>
                  <w:rFonts w:ascii="Times New Roman" w:hAnsi="Times New Roman" w:cs="Times New Roman"/>
                  <w:bCs/>
                  <w:sz w:val="18"/>
                  <w:szCs w:val="18"/>
                  <w:rPrChange w:id="2902" w:author="Rashed Hasan" w:date="2021-05-15T13:19:00Z">
                    <w:rPr>
                      <w:rFonts w:ascii="Times New Roman" w:hAnsi="Times New Roman" w:cs="Times New Roman"/>
                      <w:bCs/>
                      <w:sz w:val="20"/>
                      <w:szCs w:val="20"/>
                    </w:rPr>
                  </w:rPrChange>
                </w:rPr>
                <w:t>)</w:t>
              </w:r>
            </w:ins>
          </w:p>
        </w:tc>
        <w:tc>
          <w:tcPr>
            <w:tcW w:w="1230" w:type="dxa"/>
            <w:vMerge/>
            <w:vAlign w:val="center"/>
            <w:tcPrChange w:id="2903" w:author="Microsoft account" w:date="2021-05-23T20:44:00Z">
              <w:tcPr>
                <w:tcW w:w="996" w:type="dxa"/>
                <w:vMerge/>
                <w:vAlign w:val="center"/>
              </w:tcPr>
            </w:tcPrChange>
          </w:tcPr>
          <w:p w14:paraId="7F3B67CF" w14:textId="77777777" w:rsidR="00277069" w:rsidRPr="00B63363" w:rsidRDefault="00277069" w:rsidP="00E75A46">
            <w:pPr>
              <w:jc w:val="both"/>
              <w:rPr>
                <w:ins w:id="2904" w:author="Rashed Hasan" w:date="2021-05-15T13:15:00Z"/>
                <w:rFonts w:ascii="Times New Roman" w:hAnsi="Times New Roman" w:cs="Times New Roman"/>
                <w:sz w:val="18"/>
                <w:szCs w:val="18"/>
                <w:rPrChange w:id="2905" w:author="Rashed Hasan" w:date="2021-05-15T13:19:00Z">
                  <w:rPr>
                    <w:ins w:id="2906" w:author="Rashed Hasan" w:date="2021-05-15T13:15:00Z"/>
                    <w:rFonts w:ascii="Times New Roman" w:hAnsi="Times New Roman" w:cs="Times New Roman"/>
                    <w:sz w:val="20"/>
                    <w:szCs w:val="20"/>
                  </w:rPr>
                </w:rPrChange>
              </w:rPr>
              <w:pPrChange w:id="2907" w:author="Microsoft account" w:date="2021-05-25T22:50:00Z">
                <w:pPr>
                  <w:jc w:val="center"/>
                </w:pPr>
              </w:pPrChange>
            </w:pPr>
          </w:p>
        </w:tc>
      </w:tr>
      <w:tr w:rsidR="00277069" w:rsidRPr="00B63363" w14:paraId="391A5D28" w14:textId="77777777" w:rsidTr="00277069">
        <w:trPr>
          <w:trHeight w:val="138"/>
          <w:jc w:val="center"/>
          <w:ins w:id="2908" w:author="Rashed Hasan" w:date="2021-05-15T13:15:00Z"/>
          <w:trPrChange w:id="2909" w:author="Rashed Hasan" w:date="2021-05-15T13:16:00Z">
            <w:trPr>
              <w:trHeight w:val="150"/>
              <w:jc w:val="center"/>
            </w:trPr>
          </w:trPrChange>
        </w:trPr>
        <w:tc>
          <w:tcPr>
            <w:tcW w:w="9762" w:type="dxa"/>
            <w:gridSpan w:val="7"/>
            <w:vAlign w:val="center"/>
            <w:tcPrChange w:id="2910" w:author="Rashed Hasan" w:date="2021-05-15T13:16:00Z">
              <w:tcPr>
                <w:tcW w:w="10137" w:type="dxa"/>
                <w:gridSpan w:val="7"/>
                <w:vAlign w:val="center"/>
              </w:tcPr>
            </w:tcPrChange>
          </w:tcPr>
          <w:p w14:paraId="1BD79922" w14:textId="77777777" w:rsidR="00277069" w:rsidRPr="00B63363" w:rsidRDefault="00277069" w:rsidP="00E75A46">
            <w:pPr>
              <w:jc w:val="both"/>
              <w:rPr>
                <w:ins w:id="2911" w:author="Rashed Hasan" w:date="2021-05-15T13:15:00Z"/>
                <w:rFonts w:ascii="Times New Roman" w:hAnsi="Times New Roman" w:cs="Times New Roman"/>
                <w:i/>
                <w:sz w:val="18"/>
                <w:szCs w:val="18"/>
                <w:rPrChange w:id="2912" w:author="Rashed Hasan" w:date="2021-05-15T13:19:00Z">
                  <w:rPr>
                    <w:ins w:id="2913" w:author="Rashed Hasan" w:date="2021-05-15T13:15:00Z"/>
                    <w:rFonts w:ascii="Times New Roman" w:hAnsi="Times New Roman" w:cs="Times New Roman"/>
                    <w:i/>
                    <w:sz w:val="20"/>
                    <w:szCs w:val="20"/>
                  </w:rPr>
                </w:rPrChange>
              </w:rPr>
              <w:pPrChange w:id="2914" w:author="Microsoft account" w:date="2021-05-25T22:50:00Z">
                <w:pPr/>
              </w:pPrChange>
            </w:pPr>
            <w:ins w:id="2915" w:author="Rashed Hasan" w:date="2021-05-15T13:15:00Z">
              <w:r w:rsidRPr="00B63363">
                <w:rPr>
                  <w:rFonts w:ascii="Times New Roman" w:hAnsi="Times New Roman" w:cs="Times New Roman"/>
                  <w:b/>
                  <w:i/>
                  <w:sz w:val="18"/>
                  <w:szCs w:val="18"/>
                  <w:rPrChange w:id="2916" w:author="Rashed Hasan" w:date="2021-05-15T13:19:00Z">
                    <w:rPr>
                      <w:rFonts w:ascii="Times New Roman" w:hAnsi="Times New Roman" w:cs="Times New Roman"/>
                      <w:b/>
                      <w:i/>
                      <w:sz w:val="20"/>
                      <w:szCs w:val="20"/>
                    </w:rPr>
                  </w:rPrChange>
                </w:rPr>
                <w:t>Wealth Index</w:t>
              </w:r>
            </w:ins>
          </w:p>
        </w:tc>
      </w:tr>
      <w:tr w:rsidR="00277069" w:rsidRPr="00B63363" w14:paraId="286E38D0" w14:textId="77777777" w:rsidTr="0020300A">
        <w:trPr>
          <w:trHeight w:val="250"/>
          <w:jc w:val="center"/>
          <w:ins w:id="2917" w:author="Rashed Hasan" w:date="2021-05-15T13:15:00Z"/>
          <w:trPrChange w:id="2918" w:author="Microsoft account" w:date="2021-05-23T20:44:00Z">
            <w:trPr>
              <w:trHeight w:val="272"/>
              <w:jc w:val="center"/>
            </w:trPr>
          </w:trPrChange>
        </w:trPr>
        <w:tc>
          <w:tcPr>
            <w:tcW w:w="1802" w:type="dxa"/>
            <w:vAlign w:val="center"/>
            <w:tcPrChange w:id="2919" w:author="Microsoft account" w:date="2021-05-23T20:44:00Z">
              <w:tcPr>
                <w:tcW w:w="2052" w:type="dxa"/>
                <w:vAlign w:val="center"/>
              </w:tcPr>
            </w:tcPrChange>
          </w:tcPr>
          <w:p w14:paraId="43749D06" w14:textId="77777777" w:rsidR="00277069" w:rsidRPr="00B63363" w:rsidRDefault="00277069" w:rsidP="00E75A46">
            <w:pPr>
              <w:jc w:val="both"/>
              <w:rPr>
                <w:ins w:id="2920" w:author="Rashed Hasan" w:date="2021-05-15T13:15:00Z"/>
                <w:rFonts w:ascii="Times New Roman" w:hAnsi="Times New Roman" w:cs="Times New Roman"/>
                <w:bCs/>
                <w:sz w:val="18"/>
                <w:szCs w:val="18"/>
                <w:rPrChange w:id="2921" w:author="Rashed Hasan" w:date="2021-05-15T13:19:00Z">
                  <w:rPr>
                    <w:ins w:id="2922" w:author="Rashed Hasan" w:date="2021-05-15T13:15:00Z"/>
                    <w:rFonts w:ascii="Times New Roman" w:hAnsi="Times New Roman" w:cs="Times New Roman"/>
                    <w:bCs/>
                    <w:sz w:val="20"/>
                    <w:szCs w:val="20"/>
                  </w:rPr>
                </w:rPrChange>
              </w:rPr>
              <w:pPrChange w:id="2923" w:author="Microsoft account" w:date="2021-05-25T22:50:00Z">
                <w:pPr>
                  <w:jc w:val="center"/>
                </w:pPr>
              </w:pPrChange>
            </w:pPr>
            <w:ins w:id="2924" w:author="Rashed Hasan" w:date="2021-05-15T13:15:00Z">
              <w:r w:rsidRPr="00B63363">
                <w:rPr>
                  <w:rFonts w:ascii="Times New Roman" w:hAnsi="Times New Roman" w:cs="Times New Roman"/>
                  <w:bCs/>
                  <w:sz w:val="18"/>
                  <w:szCs w:val="18"/>
                  <w:rPrChange w:id="2925" w:author="Rashed Hasan" w:date="2021-05-15T13:19:00Z">
                    <w:rPr>
                      <w:rFonts w:ascii="Times New Roman" w:hAnsi="Times New Roman" w:cs="Times New Roman"/>
                      <w:bCs/>
                      <w:sz w:val="20"/>
                      <w:szCs w:val="20"/>
                    </w:rPr>
                  </w:rPrChange>
                </w:rPr>
                <w:t>Poorest</w:t>
              </w:r>
            </w:ins>
          </w:p>
        </w:tc>
        <w:tc>
          <w:tcPr>
            <w:tcW w:w="1381" w:type="dxa"/>
            <w:vAlign w:val="center"/>
            <w:tcPrChange w:id="2926" w:author="Microsoft account" w:date="2021-05-23T20:44:00Z">
              <w:tcPr>
                <w:tcW w:w="1557" w:type="dxa"/>
                <w:vAlign w:val="center"/>
              </w:tcPr>
            </w:tcPrChange>
          </w:tcPr>
          <w:p w14:paraId="6BB8D2AF" w14:textId="77777777" w:rsidR="00277069" w:rsidRPr="00B63363" w:rsidRDefault="00277069" w:rsidP="00E75A46">
            <w:pPr>
              <w:jc w:val="both"/>
              <w:rPr>
                <w:ins w:id="2927" w:author="Rashed Hasan" w:date="2021-05-15T13:15:00Z"/>
                <w:rFonts w:ascii="Times New Roman" w:hAnsi="Times New Roman" w:cs="Times New Roman"/>
                <w:bCs/>
                <w:sz w:val="18"/>
                <w:szCs w:val="18"/>
                <w:rPrChange w:id="2928" w:author="Rashed Hasan" w:date="2021-05-15T13:19:00Z">
                  <w:rPr>
                    <w:ins w:id="2929" w:author="Rashed Hasan" w:date="2021-05-15T13:15:00Z"/>
                    <w:rFonts w:ascii="Times New Roman" w:hAnsi="Times New Roman" w:cs="Times New Roman"/>
                    <w:bCs/>
                    <w:sz w:val="20"/>
                    <w:szCs w:val="20"/>
                  </w:rPr>
                </w:rPrChange>
              </w:rPr>
              <w:pPrChange w:id="2930" w:author="Microsoft account" w:date="2021-05-25T22:50:00Z">
                <w:pPr>
                  <w:jc w:val="center"/>
                </w:pPr>
              </w:pPrChange>
            </w:pPr>
            <w:ins w:id="2931" w:author="Rashed Hasan" w:date="2021-05-15T13:15:00Z">
              <w:r w:rsidRPr="00B63363">
                <w:rPr>
                  <w:rFonts w:ascii="Times New Roman" w:hAnsi="Times New Roman" w:cs="Times New Roman"/>
                  <w:bCs/>
                  <w:sz w:val="18"/>
                  <w:szCs w:val="18"/>
                  <w:rPrChange w:id="2932" w:author="Rashed Hasan" w:date="2021-05-15T13:19:00Z">
                    <w:rPr>
                      <w:rFonts w:ascii="Times New Roman" w:hAnsi="Times New Roman" w:cs="Times New Roman"/>
                      <w:bCs/>
                      <w:sz w:val="20"/>
                      <w:szCs w:val="20"/>
                    </w:rPr>
                  </w:rPrChange>
                </w:rPr>
                <w:t>2621 (60.36)</w:t>
              </w:r>
            </w:ins>
          </w:p>
        </w:tc>
        <w:tc>
          <w:tcPr>
            <w:tcW w:w="1381" w:type="dxa"/>
            <w:vAlign w:val="center"/>
            <w:tcPrChange w:id="2933" w:author="Microsoft account" w:date="2021-05-23T20:44:00Z">
              <w:tcPr>
                <w:tcW w:w="1557" w:type="dxa"/>
                <w:vAlign w:val="center"/>
              </w:tcPr>
            </w:tcPrChange>
          </w:tcPr>
          <w:p w14:paraId="2C7765CF" w14:textId="77777777" w:rsidR="00277069" w:rsidRPr="00B63363" w:rsidRDefault="00277069" w:rsidP="00E75A46">
            <w:pPr>
              <w:jc w:val="both"/>
              <w:rPr>
                <w:ins w:id="2934" w:author="Rashed Hasan" w:date="2021-05-15T13:15:00Z"/>
                <w:rFonts w:ascii="Times New Roman" w:hAnsi="Times New Roman" w:cs="Times New Roman"/>
                <w:bCs/>
                <w:sz w:val="18"/>
                <w:szCs w:val="18"/>
                <w:rPrChange w:id="2935" w:author="Rashed Hasan" w:date="2021-05-15T13:19:00Z">
                  <w:rPr>
                    <w:ins w:id="2936" w:author="Rashed Hasan" w:date="2021-05-15T13:15:00Z"/>
                    <w:rFonts w:ascii="Times New Roman" w:hAnsi="Times New Roman" w:cs="Times New Roman"/>
                    <w:bCs/>
                    <w:sz w:val="20"/>
                    <w:szCs w:val="20"/>
                  </w:rPr>
                </w:rPrChange>
              </w:rPr>
              <w:pPrChange w:id="2937" w:author="Microsoft account" w:date="2021-05-25T22:50:00Z">
                <w:pPr>
                  <w:jc w:val="center"/>
                </w:pPr>
              </w:pPrChange>
            </w:pPr>
            <w:ins w:id="2938" w:author="Rashed Hasan" w:date="2021-05-15T13:15:00Z">
              <w:r w:rsidRPr="00B63363">
                <w:rPr>
                  <w:rFonts w:ascii="Times New Roman" w:hAnsi="Times New Roman" w:cs="Times New Roman"/>
                  <w:bCs/>
                  <w:sz w:val="18"/>
                  <w:szCs w:val="18"/>
                  <w:rPrChange w:id="2939" w:author="Rashed Hasan" w:date="2021-05-15T13:19:00Z">
                    <w:rPr>
                      <w:rFonts w:ascii="Times New Roman" w:hAnsi="Times New Roman" w:cs="Times New Roman"/>
                      <w:bCs/>
                      <w:sz w:val="20"/>
                      <w:szCs w:val="20"/>
                    </w:rPr>
                  </w:rPrChange>
                </w:rPr>
                <w:t>1696 (39.64)</w:t>
              </w:r>
            </w:ins>
          </w:p>
        </w:tc>
        <w:tc>
          <w:tcPr>
            <w:tcW w:w="1230" w:type="dxa"/>
            <w:vMerge w:val="restart"/>
            <w:vAlign w:val="center"/>
            <w:tcPrChange w:id="2940" w:author="Microsoft account" w:date="2021-05-23T20:44:00Z">
              <w:tcPr>
                <w:tcW w:w="995" w:type="dxa"/>
                <w:vMerge w:val="restart"/>
                <w:vAlign w:val="center"/>
              </w:tcPr>
            </w:tcPrChange>
          </w:tcPr>
          <w:p w14:paraId="7B896EC4" w14:textId="77777777" w:rsidR="00277069" w:rsidRPr="00B63363" w:rsidRDefault="00277069" w:rsidP="00E75A46">
            <w:pPr>
              <w:jc w:val="both"/>
              <w:rPr>
                <w:ins w:id="2941" w:author="Rashed Hasan" w:date="2021-05-15T13:15:00Z"/>
                <w:rFonts w:ascii="Times New Roman" w:hAnsi="Times New Roman" w:cs="Times New Roman"/>
                <w:bCs/>
                <w:sz w:val="18"/>
                <w:szCs w:val="18"/>
                <w:rPrChange w:id="2942" w:author="Rashed Hasan" w:date="2021-05-15T13:19:00Z">
                  <w:rPr>
                    <w:ins w:id="2943" w:author="Rashed Hasan" w:date="2021-05-15T13:15:00Z"/>
                    <w:rFonts w:ascii="Times New Roman" w:hAnsi="Times New Roman" w:cs="Times New Roman"/>
                    <w:bCs/>
                    <w:sz w:val="20"/>
                    <w:szCs w:val="20"/>
                  </w:rPr>
                </w:rPrChange>
              </w:rPr>
              <w:pPrChange w:id="2944" w:author="Microsoft account" w:date="2021-05-25T22:50:00Z">
                <w:pPr>
                  <w:jc w:val="center"/>
                </w:pPr>
              </w:pPrChange>
            </w:pPr>
            <w:ins w:id="2945" w:author="Rashed Hasan" w:date="2021-05-15T13:15:00Z">
              <w:r w:rsidRPr="00B63363">
                <w:rPr>
                  <w:rFonts w:ascii="Times New Roman" w:hAnsi="Times New Roman" w:cs="Times New Roman"/>
                  <w:bCs/>
                  <w:sz w:val="18"/>
                  <w:szCs w:val="18"/>
                  <w:rPrChange w:id="2946" w:author="Rashed Hasan" w:date="2021-05-15T13:19:00Z">
                    <w:rPr>
                      <w:rFonts w:ascii="Times New Roman" w:hAnsi="Times New Roman" w:cs="Times New Roman"/>
                      <w:bCs/>
                      <w:sz w:val="20"/>
                      <w:szCs w:val="20"/>
                    </w:rPr>
                  </w:rPrChange>
                </w:rPr>
                <w:t>&lt;0.001</w:t>
              </w:r>
            </w:ins>
          </w:p>
        </w:tc>
        <w:tc>
          <w:tcPr>
            <w:tcW w:w="1290" w:type="dxa"/>
            <w:vAlign w:val="center"/>
            <w:tcPrChange w:id="2947" w:author="Microsoft account" w:date="2021-05-23T20:44:00Z">
              <w:tcPr>
                <w:tcW w:w="1423" w:type="dxa"/>
                <w:vAlign w:val="center"/>
              </w:tcPr>
            </w:tcPrChange>
          </w:tcPr>
          <w:p w14:paraId="626B5AB9" w14:textId="77777777" w:rsidR="00277069" w:rsidRPr="00B63363" w:rsidRDefault="00277069" w:rsidP="00E75A46">
            <w:pPr>
              <w:jc w:val="both"/>
              <w:rPr>
                <w:ins w:id="2948" w:author="Rashed Hasan" w:date="2021-05-15T13:15:00Z"/>
                <w:rFonts w:ascii="Times New Roman" w:hAnsi="Times New Roman" w:cs="Times New Roman"/>
                <w:bCs/>
                <w:sz w:val="18"/>
                <w:szCs w:val="18"/>
                <w:rPrChange w:id="2949" w:author="Rashed Hasan" w:date="2021-05-15T13:19:00Z">
                  <w:rPr>
                    <w:ins w:id="2950" w:author="Rashed Hasan" w:date="2021-05-15T13:15:00Z"/>
                    <w:rFonts w:ascii="Times New Roman" w:hAnsi="Times New Roman" w:cs="Times New Roman"/>
                    <w:bCs/>
                    <w:sz w:val="20"/>
                    <w:szCs w:val="20"/>
                  </w:rPr>
                </w:rPrChange>
              </w:rPr>
              <w:pPrChange w:id="2951" w:author="Microsoft account" w:date="2021-05-25T22:50:00Z">
                <w:pPr>
                  <w:jc w:val="center"/>
                </w:pPr>
              </w:pPrChange>
            </w:pPr>
            <w:ins w:id="2952" w:author="Rashed Hasan" w:date="2021-05-15T13:15:00Z">
              <w:r w:rsidRPr="00B63363">
                <w:rPr>
                  <w:rFonts w:ascii="Times New Roman" w:hAnsi="Times New Roman" w:cs="Times New Roman"/>
                  <w:bCs/>
                  <w:sz w:val="18"/>
                  <w:szCs w:val="18"/>
                  <w:rPrChange w:id="2953" w:author="Rashed Hasan" w:date="2021-05-15T13:19:00Z">
                    <w:rPr>
                      <w:rFonts w:ascii="Times New Roman" w:hAnsi="Times New Roman" w:cs="Times New Roman"/>
                      <w:bCs/>
                      <w:sz w:val="20"/>
                      <w:szCs w:val="20"/>
                    </w:rPr>
                  </w:rPrChange>
                </w:rPr>
                <w:t>3026 (69.84)</w:t>
              </w:r>
            </w:ins>
          </w:p>
        </w:tc>
        <w:tc>
          <w:tcPr>
            <w:tcW w:w="1448" w:type="dxa"/>
            <w:vAlign w:val="center"/>
            <w:tcPrChange w:id="2954" w:author="Microsoft account" w:date="2021-05-23T20:44:00Z">
              <w:tcPr>
                <w:tcW w:w="1557" w:type="dxa"/>
                <w:vAlign w:val="center"/>
              </w:tcPr>
            </w:tcPrChange>
          </w:tcPr>
          <w:p w14:paraId="4B845F6C" w14:textId="77777777" w:rsidR="00277069" w:rsidRPr="00B63363" w:rsidRDefault="00277069" w:rsidP="00E75A46">
            <w:pPr>
              <w:jc w:val="both"/>
              <w:rPr>
                <w:ins w:id="2955" w:author="Rashed Hasan" w:date="2021-05-15T13:15:00Z"/>
                <w:rFonts w:ascii="Times New Roman" w:hAnsi="Times New Roman" w:cs="Times New Roman"/>
                <w:bCs/>
                <w:sz w:val="18"/>
                <w:szCs w:val="18"/>
                <w:rPrChange w:id="2956" w:author="Rashed Hasan" w:date="2021-05-15T13:19:00Z">
                  <w:rPr>
                    <w:ins w:id="2957" w:author="Rashed Hasan" w:date="2021-05-15T13:15:00Z"/>
                    <w:rFonts w:ascii="Times New Roman" w:hAnsi="Times New Roman" w:cs="Times New Roman"/>
                    <w:bCs/>
                    <w:sz w:val="20"/>
                    <w:szCs w:val="20"/>
                  </w:rPr>
                </w:rPrChange>
              </w:rPr>
              <w:pPrChange w:id="2958" w:author="Microsoft account" w:date="2021-05-25T22:50:00Z">
                <w:pPr>
                  <w:jc w:val="center"/>
                </w:pPr>
              </w:pPrChange>
            </w:pPr>
            <w:ins w:id="2959" w:author="Rashed Hasan" w:date="2021-05-15T13:15:00Z">
              <w:r w:rsidRPr="00B63363">
                <w:rPr>
                  <w:rFonts w:ascii="Times New Roman" w:hAnsi="Times New Roman" w:cs="Times New Roman"/>
                  <w:bCs/>
                  <w:sz w:val="18"/>
                  <w:szCs w:val="18"/>
                  <w:rPrChange w:id="2960" w:author="Rashed Hasan" w:date="2021-05-15T13:19:00Z">
                    <w:rPr>
                      <w:rFonts w:ascii="Times New Roman" w:hAnsi="Times New Roman" w:cs="Times New Roman"/>
                      <w:bCs/>
                      <w:sz w:val="20"/>
                      <w:szCs w:val="20"/>
                    </w:rPr>
                  </w:rPrChange>
                </w:rPr>
                <w:t>1331 (30.16)</w:t>
              </w:r>
            </w:ins>
          </w:p>
        </w:tc>
        <w:tc>
          <w:tcPr>
            <w:tcW w:w="1230" w:type="dxa"/>
            <w:vMerge w:val="restart"/>
            <w:vAlign w:val="center"/>
            <w:tcPrChange w:id="2961" w:author="Microsoft account" w:date="2021-05-23T20:44:00Z">
              <w:tcPr>
                <w:tcW w:w="996" w:type="dxa"/>
                <w:vMerge w:val="restart"/>
                <w:vAlign w:val="center"/>
              </w:tcPr>
            </w:tcPrChange>
          </w:tcPr>
          <w:p w14:paraId="304D8183" w14:textId="77777777" w:rsidR="00277069" w:rsidRPr="00B63363" w:rsidRDefault="00277069" w:rsidP="00E75A46">
            <w:pPr>
              <w:jc w:val="both"/>
              <w:rPr>
                <w:ins w:id="2962" w:author="Rashed Hasan" w:date="2021-05-15T13:15:00Z"/>
                <w:rFonts w:ascii="Times New Roman" w:hAnsi="Times New Roman" w:cs="Times New Roman"/>
                <w:bCs/>
                <w:sz w:val="18"/>
                <w:szCs w:val="18"/>
                <w:rPrChange w:id="2963" w:author="Rashed Hasan" w:date="2021-05-15T13:19:00Z">
                  <w:rPr>
                    <w:ins w:id="2964" w:author="Rashed Hasan" w:date="2021-05-15T13:15:00Z"/>
                    <w:rFonts w:ascii="Times New Roman" w:hAnsi="Times New Roman" w:cs="Times New Roman"/>
                    <w:bCs/>
                    <w:sz w:val="20"/>
                    <w:szCs w:val="20"/>
                  </w:rPr>
                </w:rPrChange>
              </w:rPr>
              <w:pPrChange w:id="2965" w:author="Microsoft account" w:date="2021-05-25T22:50:00Z">
                <w:pPr>
                  <w:jc w:val="center"/>
                </w:pPr>
              </w:pPrChange>
            </w:pPr>
            <w:ins w:id="2966" w:author="Rashed Hasan" w:date="2021-05-15T13:15:00Z">
              <w:r w:rsidRPr="00B63363">
                <w:rPr>
                  <w:rFonts w:ascii="Times New Roman" w:hAnsi="Times New Roman" w:cs="Times New Roman"/>
                  <w:bCs/>
                  <w:sz w:val="18"/>
                  <w:szCs w:val="18"/>
                  <w:rPrChange w:id="2967" w:author="Rashed Hasan" w:date="2021-05-15T13:19:00Z">
                    <w:rPr>
                      <w:rFonts w:ascii="Times New Roman" w:hAnsi="Times New Roman" w:cs="Times New Roman"/>
                      <w:bCs/>
                      <w:sz w:val="20"/>
                      <w:szCs w:val="20"/>
                    </w:rPr>
                  </w:rPrChange>
                </w:rPr>
                <w:t>&lt;0.001</w:t>
              </w:r>
            </w:ins>
          </w:p>
        </w:tc>
      </w:tr>
      <w:tr w:rsidR="00277069" w:rsidRPr="00B63363" w14:paraId="6074B332" w14:textId="77777777" w:rsidTr="0020300A">
        <w:trPr>
          <w:trHeight w:val="138"/>
          <w:jc w:val="center"/>
          <w:ins w:id="2968" w:author="Rashed Hasan" w:date="2021-05-15T13:15:00Z"/>
          <w:trPrChange w:id="2969" w:author="Microsoft account" w:date="2021-05-23T20:44:00Z">
            <w:trPr>
              <w:trHeight w:val="150"/>
              <w:jc w:val="center"/>
            </w:trPr>
          </w:trPrChange>
        </w:trPr>
        <w:tc>
          <w:tcPr>
            <w:tcW w:w="1802" w:type="dxa"/>
            <w:vAlign w:val="center"/>
            <w:tcPrChange w:id="2970" w:author="Microsoft account" w:date="2021-05-23T20:44:00Z">
              <w:tcPr>
                <w:tcW w:w="2052" w:type="dxa"/>
                <w:vAlign w:val="center"/>
              </w:tcPr>
            </w:tcPrChange>
          </w:tcPr>
          <w:p w14:paraId="27863C36" w14:textId="77777777" w:rsidR="00277069" w:rsidRPr="00B63363" w:rsidRDefault="00277069" w:rsidP="00E75A46">
            <w:pPr>
              <w:jc w:val="both"/>
              <w:rPr>
                <w:ins w:id="2971" w:author="Rashed Hasan" w:date="2021-05-15T13:15:00Z"/>
                <w:rFonts w:ascii="Times New Roman" w:hAnsi="Times New Roman" w:cs="Times New Roman"/>
                <w:bCs/>
                <w:sz w:val="18"/>
                <w:szCs w:val="18"/>
                <w:rPrChange w:id="2972" w:author="Rashed Hasan" w:date="2021-05-15T13:19:00Z">
                  <w:rPr>
                    <w:ins w:id="2973" w:author="Rashed Hasan" w:date="2021-05-15T13:15:00Z"/>
                    <w:rFonts w:ascii="Times New Roman" w:hAnsi="Times New Roman" w:cs="Times New Roman"/>
                    <w:bCs/>
                    <w:sz w:val="20"/>
                    <w:szCs w:val="20"/>
                  </w:rPr>
                </w:rPrChange>
              </w:rPr>
              <w:pPrChange w:id="2974" w:author="Microsoft account" w:date="2021-05-25T22:50:00Z">
                <w:pPr>
                  <w:jc w:val="center"/>
                </w:pPr>
              </w:pPrChange>
            </w:pPr>
            <w:ins w:id="2975" w:author="Rashed Hasan" w:date="2021-05-15T13:15:00Z">
              <w:r w:rsidRPr="00B63363">
                <w:rPr>
                  <w:rFonts w:ascii="Times New Roman" w:hAnsi="Times New Roman" w:cs="Times New Roman"/>
                  <w:bCs/>
                  <w:sz w:val="18"/>
                  <w:szCs w:val="18"/>
                  <w:rPrChange w:id="2976" w:author="Rashed Hasan" w:date="2021-05-15T13:19:00Z">
                    <w:rPr>
                      <w:rFonts w:ascii="Times New Roman" w:hAnsi="Times New Roman" w:cs="Times New Roman"/>
                      <w:bCs/>
                      <w:sz w:val="20"/>
                      <w:szCs w:val="20"/>
                    </w:rPr>
                  </w:rPrChange>
                </w:rPr>
                <w:t>Middle</w:t>
              </w:r>
            </w:ins>
          </w:p>
        </w:tc>
        <w:tc>
          <w:tcPr>
            <w:tcW w:w="1381" w:type="dxa"/>
            <w:vAlign w:val="center"/>
            <w:tcPrChange w:id="2977" w:author="Microsoft account" w:date="2021-05-23T20:44:00Z">
              <w:tcPr>
                <w:tcW w:w="1557" w:type="dxa"/>
                <w:vAlign w:val="center"/>
              </w:tcPr>
            </w:tcPrChange>
          </w:tcPr>
          <w:p w14:paraId="63C0A361" w14:textId="77777777" w:rsidR="00277069" w:rsidRPr="00B63363" w:rsidRDefault="00277069" w:rsidP="00E75A46">
            <w:pPr>
              <w:jc w:val="both"/>
              <w:rPr>
                <w:ins w:id="2978" w:author="Rashed Hasan" w:date="2021-05-15T13:15:00Z"/>
                <w:rFonts w:ascii="Times New Roman" w:hAnsi="Times New Roman" w:cs="Times New Roman"/>
                <w:bCs/>
                <w:sz w:val="18"/>
                <w:szCs w:val="18"/>
                <w:rPrChange w:id="2979" w:author="Rashed Hasan" w:date="2021-05-15T13:19:00Z">
                  <w:rPr>
                    <w:ins w:id="2980" w:author="Rashed Hasan" w:date="2021-05-15T13:15:00Z"/>
                    <w:rFonts w:ascii="Times New Roman" w:hAnsi="Times New Roman" w:cs="Times New Roman"/>
                    <w:bCs/>
                    <w:sz w:val="20"/>
                    <w:szCs w:val="20"/>
                  </w:rPr>
                </w:rPrChange>
              </w:rPr>
              <w:pPrChange w:id="2981" w:author="Microsoft account" w:date="2021-05-25T22:50:00Z">
                <w:pPr>
                  <w:jc w:val="center"/>
                </w:pPr>
              </w:pPrChange>
            </w:pPr>
            <w:ins w:id="2982" w:author="Rashed Hasan" w:date="2021-05-15T13:15:00Z">
              <w:r w:rsidRPr="00B63363">
                <w:rPr>
                  <w:rFonts w:ascii="Times New Roman" w:hAnsi="Times New Roman" w:cs="Times New Roman"/>
                  <w:bCs/>
                  <w:sz w:val="18"/>
                  <w:szCs w:val="18"/>
                  <w:rPrChange w:id="2983" w:author="Rashed Hasan" w:date="2021-05-15T13:19:00Z">
                    <w:rPr>
                      <w:rFonts w:ascii="Times New Roman" w:hAnsi="Times New Roman" w:cs="Times New Roman"/>
                      <w:bCs/>
                      <w:sz w:val="20"/>
                      <w:szCs w:val="20"/>
                    </w:rPr>
                  </w:rPrChange>
                </w:rPr>
                <w:t>1839 (66.06)</w:t>
              </w:r>
            </w:ins>
          </w:p>
        </w:tc>
        <w:tc>
          <w:tcPr>
            <w:tcW w:w="1381" w:type="dxa"/>
            <w:vAlign w:val="center"/>
            <w:tcPrChange w:id="2984" w:author="Microsoft account" w:date="2021-05-23T20:44:00Z">
              <w:tcPr>
                <w:tcW w:w="1557" w:type="dxa"/>
                <w:vAlign w:val="center"/>
              </w:tcPr>
            </w:tcPrChange>
          </w:tcPr>
          <w:p w14:paraId="7048B02E" w14:textId="77777777" w:rsidR="00277069" w:rsidRPr="00B63363" w:rsidRDefault="00277069" w:rsidP="00E75A46">
            <w:pPr>
              <w:jc w:val="both"/>
              <w:rPr>
                <w:ins w:id="2985" w:author="Rashed Hasan" w:date="2021-05-15T13:15:00Z"/>
                <w:rFonts w:ascii="Times New Roman" w:hAnsi="Times New Roman" w:cs="Times New Roman"/>
                <w:bCs/>
                <w:sz w:val="18"/>
                <w:szCs w:val="18"/>
                <w:rPrChange w:id="2986" w:author="Rashed Hasan" w:date="2021-05-15T13:19:00Z">
                  <w:rPr>
                    <w:ins w:id="2987" w:author="Rashed Hasan" w:date="2021-05-15T13:15:00Z"/>
                    <w:rFonts w:ascii="Times New Roman" w:hAnsi="Times New Roman" w:cs="Times New Roman"/>
                    <w:bCs/>
                    <w:sz w:val="20"/>
                    <w:szCs w:val="20"/>
                  </w:rPr>
                </w:rPrChange>
              </w:rPr>
              <w:pPrChange w:id="2988" w:author="Microsoft account" w:date="2021-05-25T22:50:00Z">
                <w:pPr>
                  <w:jc w:val="center"/>
                </w:pPr>
              </w:pPrChange>
            </w:pPr>
            <w:ins w:id="2989" w:author="Rashed Hasan" w:date="2021-05-15T13:15:00Z">
              <w:r w:rsidRPr="00B63363">
                <w:rPr>
                  <w:rFonts w:ascii="Times New Roman" w:hAnsi="Times New Roman" w:cs="Times New Roman"/>
                  <w:bCs/>
                  <w:sz w:val="18"/>
                  <w:szCs w:val="18"/>
                  <w:rPrChange w:id="2990" w:author="Rashed Hasan" w:date="2021-05-15T13:19:00Z">
                    <w:rPr>
                      <w:rFonts w:ascii="Times New Roman" w:hAnsi="Times New Roman" w:cs="Times New Roman"/>
                      <w:bCs/>
                      <w:sz w:val="20"/>
                      <w:szCs w:val="20"/>
                    </w:rPr>
                  </w:rPrChange>
                </w:rPr>
                <w:t>886 (33.94)</w:t>
              </w:r>
            </w:ins>
          </w:p>
        </w:tc>
        <w:tc>
          <w:tcPr>
            <w:tcW w:w="1230" w:type="dxa"/>
            <w:vMerge/>
            <w:vAlign w:val="center"/>
            <w:tcPrChange w:id="2991" w:author="Microsoft account" w:date="2021-05-23T20:44:00Z">
              <w:tcPr>
                <w:tcW w:w="995" w:type="dxa"/>
                <w:vMerge/>
                <w:vAlign w:val="center"/>
              </w:tcPr>
            </w:tcPrChange>
          </w:tcPr>
          <w:p w14:paraId="2F9BBCCA" w14:textId="77777777" w:rsidR="00277069" w:rsidRPr="00B63363" w:rsidRDefault="00277069" w:rsidP="00E75A46">
            <w:pPr>
              <w:jc w:val="both"/>
              <w:rPr>
                <w:ins w:id="2992" w:author="Rashed Hasan" w:date="2021-05-15T13:15:00Z"/>
                <w:rFonts w:ascii="Times New Roman" w:hAnsi="Times New Roman" w:cs="Times New Roman"/>
                <w:sz w:val="18"/>
                <w:szCs w:val="18"/>
                <w:rPrChange w:id="2993" w:author="Rashed Hasan" w:date="2021-05-15T13:19:00Z">
                  <w:rPr>
                    <w:ins w:id="2994" w:author="Rashed Hasan" w:date="2021-05-15T13:15:00Z"/>
                    <w:rFonts w:ascii="Times New Roman" w:hAnsi="Times New Roman" w:cs="Times New Roman"/>
                    <w:sz w:val="20"/>
                    <w:szCs w:val="20"/>
                  </w:rPr>
                </w:rPrChange>
              </w:rPr>
              <w:pPrChange w:id="2995" w:author="Microsoft account" w:date="2021-05-25T22:50:00Z">
                <w:pPr>
                  <w:jc w:val="center"/>
                </w:pPr>
              </w:pPrChange>
            </w:pPr>
          </w:p>
        </w:tc>
        <w:tc>
          <w:tcPr>
            <w:tcW w:w="1290" w:type="dxa"/>
            <w:vAlign w:val="center"/>
            <w:tcPrChange w:id="2996" w:author="Microsoft account" w:date="2021-05-23T20:44:00Z">
              <w:tcPr>
                <w:tcW w:w="1423" w:type="dxa"/>
                <w:vAlign w:val="center"/>
              </w:tcPr>
            </w:tcPrChange>
          </w:tcPr>
          <w:p w14:paraId="04A65067" w14:textId="77777777" w:rsidR="00277069" w:rsidRPr="00B63363" w:rsidRDefault="00277069" w:rsidP="00E75A46">
            <w:pPr>
              <w:jc w:val="both"/>
              <w:rPr>
                <w:ins w:id="2997" w:author="Rashed Hasan" w:date="2021-05-15T13:15:00Z"/>
                <w:rFonts w:ascii="Times New Roman" w:hAnsi="Times New Roman" w:cs="Times New Roman"/>
                <w:bCs/>
                <w:sz w:val="18"/>
                <w:szCs w:val="18"/>
                <w:rPrChange w:id="2998" w:author="Rashed Hasan" w:date="2021-05-15T13:19:00Z">
                  <w:rPr>
                    <w:ins w:id="2999" w:author="Rashed Hasan" w:date="2021-05-15T13:15:00Z"/>
                    <w:rFonts w:ascii="Times New Roman" w:hAnsi="Times New Roman" w:cs="Times New Roman"/>
                    <w:bCs/>
                    <w:sz w:val="20"/>
                    <w:szCs w:val="20"/>
                  </w:rPr>
                </w:rPrChange>
              </w:rPr>
              <w:pPrChange w:id="3000" w:author="Microsoft account" w:date="2021-05-25T22:50:00Z">
                <w:pPr>
                  <w:jc w:val="center"/>
                </w:pPr>
              </w:pPrChange>
            </w:pPr>
            <w:ins w:id="3001" w:author="Rashed Hasan" w:date="2021-05-15T13:15:00Z">
              <w:r w:rsidRPr="00B63363">
                <w:rPr>
                  <w:rFonts w:ascii="Times New Roman" w:hAnsi="Times New Roman" w:cs="Times New Roman"/>
                  <w:bCs/>
                  <w:sz w:val="18"/>
                  <w:szCs w:val="18"/>
                  <w:rPrChange w:id="3002" w:author="Rashed Hasan" w:date="2021-05-15T13:19:00Z">
                    <w:rPr>
                      <w:rFonts w:ascii="Times New Roman" w:hAnsi="Times New Roman" w:cs="Times New Roman"/>
                      <w:bCs/>
                      <w:sz w:val="20"/>
                      <w:szCs w:val="20"/>
                    </w:rPr>
                  </w:rPrChange>
                </w:rPr>
                <w:t>2574 (75.65)</w:t>
              </w:r>
            </w:ins>
          </w:p>
        </w:tc>
        <w:tc>
          <w:tcPr>
            <w:tcW w:w="1448" w:type="dxa"/>
            <w:vAlign w:val="center"/>
            <w:tcPrChange w:id="3003" w:author="Microsoft account" w:date="2021-05-23T20:44:00Z">
              <w:tcPr>
                <w:tcW w:w="1557" w:type="dxa"/>
                <w:vAlign w:val="center"/>
              </w:tcPr>
            </w:tcPrChange>
          </w:tcPr>
          <w:p w14:paraId="7B6729AD" w14:textId="77777777" w:rsidR="00277069" w:rsidRPr="00B63363" w:rsidRDefault="00277069" w:rsidP="00E75A46">
            <w:pPr>
              <w:jc w:val="both"/>
              <w:rPr>
                <w:ins w:id="3004" w:author="Rashed Hasan" w:date="2021-05-15T13:15:00Z"/>
                <w:rFonts w:ascii="Times New Roman" w:hAnsi="Times New Roman" w:cs="Times New Roman"/>
                <w:bCs/>
                <w:sz w:val="18"/>
                <w:szCs w:val="18"/>
                <w:rPrChange w:id="3005" w:author="Rashed Hasan" w:date="2021-05-15T13:19:00Z">
                  <w:rPr>
                    <w:ins w:id="3006" w:author="Rashed Hasan" w:date="2021-05-15T13:15:00Z"/>
                    <w:rFonts w:ascii="Times New Roman" w:hAnsi="Times New Roman" w:cs="Times New Roman"/>
                    <w:bCs/>
                    <w:sz w:val="20"/>
                    <w:szCs w:val="20"/>
                  </w:rPr>
                </w:rPrChange>
              </w:rPr>
              <w:pPrChange w:id="3007" w:author="Microsoft account" w:date="2021-05-25T22:50:00Z">
                <w:pPr>
                  <w:jc w:val="center"/>
                </w:pPr>
              </w:pPrChange>
            </w:pPr>
            <w:ins w:id="3008" w:author="Rashed Hasan" w:date="2021-05-15T13:15:00Z">
              <w:r w:rsidRPr="00B63363">
                <w:rPr>
                  <w:rFonts w:ascii="Times New Roman" w:hAnsi="Times New Roman" w:cs="Times New Roman"/>
                  <w:bCs/>
                  <w:sz w:val="18"/>
                  <w:szCs w:val="18"/>
                  <w:rPrChange w:id="3009" w:author="Rashed Hasan" w:date="2021-05-15T13:19:00Z">
                    <w:rPr>
                      <w:rFonts w:ascii="Times New Roman" w:hAnsi="Times New Roman" w:cs="Times New Roman"/>
                      <w:bCs/>
                      <w:sz w:val="20"/>
                      <w:szCs w:val="20"/>
                    </w:rPr>
                  </w:rPrChange>
                </w:rPr>
                <w:t>904 (24.35)</w:t>
              </w:r>
            </w:ins>
          </w:p>
        </w:tc>
        <w:tc>
          <w:tcPr>
            <w:tcW w:w="1230" w:type="dxa"/>
            <w:vMerge/>
            <w:vAlign w:val="center"/>
            <w:tcPrChange w:id="3010" w:author="Microsoft account" w:date="2021-05-23T20:44:00Z">
              <w:tcPr>
                <w:tcW w:w="996" w:type="dxa"/>
                <w:vMerge/>
                <w:vAlign w:val="center"/>
              </w:tcPr>
            </w:tcPrChange>
          </w:tcPr>
          <w:p w14:paraId="3FB6BCC5" w14:textId="77777777" w:rsidR="00277069" w:rsidRPr="00B63363" w:rsidRDefault="00277069" w:rsidP="00E75A46">
            <w:pPr>
              <w:jc w:val="both"/>
              <w:rPr>
                <w:ins w:id="3011" w:author="Rashed Hasan" w:date="2021-05-15T13:15:00Z"/>
                <w:rFonts w:ascii="Times New Roman" w:hAnsi="Times New Roman" w:cs="Times New Roman"/>
                <w:sz w:val="18"/>
                <w:szCs w:val="18"/>
                <w:rPrChange w:id="3012" w:author="Rashed Hasan" w:date="2021-05-15T13:19:00Z">
                  <w:rPr>
                    <w:ins w:id="3013" w:author="Rashed Hasan" w:date="2021-05-15T13:15:00Z"/>
                    <w:rFonts w:ascii="Times New Roman" w:hAnsi="Times New Roman" w:cs="Times New Roman"/>
                    <w:sz w:val="20"/>
                    <w:szCs w:val="20"/>
                  </w:rPr>
                </w:rPrChange>
              </w:rPr>
              <w:pPrChange w:id="3014" w:author="Microsoft account" w:date="2021-05-25T22:50:00Z">
                <w:pPr>
                  <w:jc w:val="center"/>
                </w:pPr>
              </w:pPrChange>
            </w:pPr>
          </w:p>
        </w:tc>
      </w:tr>
      <w:tr w:rsidR="00277069" w:rsidRPr="00B63363" w14:paraId="6BF6C614" w14:textId="77777777" w:rsidTr="0020300A">
        <w:trPr>
          <w:trHeight w:val="138"/>
          <w:jc w:val="center"/>
          <w:ins w:id="3015" w:author="Rashed Hasan" w:date="2021-05-15T13:15:00Z"/>
          <w:trPrChange w:id="3016" w:author="Microsoft account" w:date="2021-05-23T20:44:00Z">
            <w:trPr>
              <w:trHeight w:val="150"/>
              <w:jc w:val="center"/>
            </w:trPr>
          </w:trPrChange>
        </w:trPr>
        <w:tc>
          <w:tcPr>
            <w:tcW w:w="1802" w:type="dxa"/>
            <w:vAlign w:val="center"/>
            <w:tcPrChange w:id="3017" w:author="Microsoft account" w:date="2021-05-23T20:44:00Z">
              <w:tcPr>
                <w:tcW w:w="2052" w:type="dxa"/>
                <w:vAlign w:val="center"/>
              </w:tcPr>
            </w:tcPrChange>
          </w:tcPr>
          <w:p w14:paraId="780B7900" w14:textId="77777777" w:rsidR="00277069" w:rsidRPr="00B63363" w:rsidRDefault="00277069" w:rsidP="00E75A46">
            <w:pPr>
              <w:jc w:val="both"/>
              <w:rPr>
                <w:ins w:id="3018" w:author="Rashed Hasan" w:date="2021-05-15T13:15:00Z"/>
                <w:rFonts w:ascii="Times New Roman" w:hAnsi="Times New Roman" w:cs="Times New Roman"/>
                <w:bCs/>
                <w:sz w:val="18"/>
                <w:szCs w:val="18"/>
                <w:rPrChange w:id="3019" w:author="Rashed Hasan" w:date="2021-05-15T13:19:00Z">
                  <w:rPr>
                    <w:ins w:id="3020" w:author="Rashed Hasan" w:date="2021-05-15T13:15:00Z"/>
                    <w:rFonts w:ascii="Times New Roman" w:hAnsi="Times New Roman" w:cs="Times New Roman"/>
                    <w:bCs/>
                    <w:sz w:val="20"/>
                    <w:szCs w:val="20"/>
                  </w:rPr>
                </w:rPrChange>
              </w:rPr>
              <w:pPrChange w:id="3021" w:author="Microsoft account" w:date="2021-05-25T22:50:00Z">
                <w:pPr>
                  <w:jc w:val="center"/>
                </w:pPr>
              </w:pPrChange>
            </w:pPr>
            <w:ins w:id="3022" w:author="Rashed Hasan" w:date="2021-05-15T13:15:00Z">
              <w:r w:rsidRPr="00B63363">
                <w:rPr>
                  <w:rFonts w:ascii="Times New Roman" w:hAnsi="Times New Roman" w:cs="Times New Roman"/>
                  <w:bCs/>
                  <w:sz w:val="18"/>
                  <w:szCs w:val="18"/>
                  <w:rPrChange w:id="3023" w:author="Rashed Hasan" w:date="2021-05-15T13:19:00Z">
                    <w:rPr>
                      <w:rFonts w:ascii="Times New Roman" w:hAnsi="Times New Roman" w:cs="Times New Roman"/>
                      <w:bCs/>
                      <w:sz w:val="20"/>
                      <w:szCs w:val="20"/>
                    </w:rPr>
                  </w:rPrChange>
                </w:rPr>
                <w:t>Richest</w:t>
              </w:r>
            </w:ins>
          </w:p>
        </w:tc>
        <w:tc>
          <w:tcPr>
            <w:tcW w:w="1381" w:type="dxa"/>
            <w:vAlign w:val="center"/>
            <w:tcPrChange w:id="3024" w:author="Microsoft account" w:date="2021-05-23T20:44:00Z">
              <w:tcPr>
                <w:tcW w:w="1557" w:type="dxa"/>
                <w:vAlign w:val="center"/>
              </w:tcPr>
            </w:tcPrChange>
          </w:tcPr>
          <w:p w14:paraId="6B2DEE28" w14:textId="77777777" w:rsidR="00277069" w:rsidRPr="00B63363" w:rsidRDefault="00277069" w:rsidP="00E75A46">
            <w:pPr>
              <w:jc w:val="both"/>
              <w:rPr>
                <w:ins w:id="3025" w:author="Rashed Hasan" w:date="2021-05-15T13:15:00Z"/>
                <w:rFonts w:ascii="Times New Roman" w:hAnsi="Times New Roman" w:cs="Times New Roman"/>
                <w:bCs/>
                <w:sz w:val="18"/>
                <w:szCs w:val="18"/>
                <w:rPrChange w:id="3026" w:author="Rashed Hasan" w:date="2021-05-15T13:19:00Z">
                  <w:rPr>
                    <w:ins w:id="3027" w:author="Rashed Hasan" w:date="2021-05-15T13:15:00Z"/>
                    <w:rFonts w:ascii="Times New Roman" w:hAnsi="Times New Roman" w:cs="Times New Roman"/>
                    <w:bCs/>
                    <w:sz w:val="20"/>
                    <w:szCs w:val="20"/>
                  </w:rPr>
                </w:rPrChange>
              </w:rPr>
              <w:pPrChange w:id="3028" w:author="Microsoft account" w:date="2021-05-25T22:50:00Z">
                <w:pPr>
                  <w:jc w:val="center"/>
                </w:pPr>
              </w:pPrChange>
            </w:pPr>
            <w:ins w:id="3029" w:author="Rashed Hasan" w:date="2021-05-15T13:15:00Z">
              <w:r w:rsidRPr="00B63363">
                <w:rPr>
                  <w:rFonts w:ascii="Times New Roman" w:hAnsi="Times New Roman" w:cs="Times New Roman"/>
                  <w:bCs/>
                  <w:sz w:val="18"/>
                  <w:szCs w:val="18"/>
                  <w:rPrChange w:id="3030" w:author="Rashed Hasan" w:date="2021-05-15T13:19:00Z">
                    <w:rPr>
                      <w:rFonts w:ascii="Times New Roman" w:hAnsi="Times New Roman" w:cs="Times New Roman"/>
                      <w:bCs/>
                      <w:sz w:val="20"/>
                      <w:szCs w:val="20"/>
                    </w:rPr>
                  </w:rPrChange>
                </w:rPr>
                <w:t>841 (77.55)</w:t>
              </w:r>
            </w:ins>
          </w:p>
        </w:tc>
        <w:tc>
          <w:tcPr>
            <w:tcW w:w="1381" w:type="dxa"/>
            <w:vAlign w:val="center"/>
            <w:tcPrChange w:id="3031" w:author="Microsoft account" w:date="2021-05-23T20:44:00Z">
              <w:tcPr>
                <w:tcW w:w="1557" w:type="dxa"/>
                <w:vAlign w:val="center"/>
              </w:tcPr>
            </w:tcPrChange>
          </w:tcPr>
          <w:p w14:paraId="5C1669CB" w14:textId="77777777" w:rsidR="00277069" w:rsidRPr="00B63363" w:rsidRDefault="00277069" w:rsidP="00E75A46">
            <w:pPr>
              <w:jc w:val="both"/>
              <w:rPr>
                <w:ins w:id="3032" w:author="Rashed Hasan" w:date="2021-05-15T13:15:00Z"/>
                <w:rFonts w:ascii="Times New Roman" w:hAnsi="Times New Roman" w:cs="Times New Roman"/>
                <w:bCs/>
                <w:sz w:val="18"/>
                <w:szCs w:val="18"/>
                <w:rPrChange w:id="3033" w:author="Rashed Hasan" w:date="2021-05-15T13:19:00Z">
                  <w:rPr>
                    <w:ins w:id="3034" w:author="Rashed Hasan" w:date="2021-05-15T13:15:00Z"/>
                    <w:rFonts w:ascii="Times New Roman" w:hAnsi="Times New Roman" w:cs="Times New Roman"/>
                    <w:bCs/>
                    <w:sz w:val="20"/>
                    <w:szCs w:val="20"/>
                  </w:rPr>
                </w:rPrChange>
              </w:rPr>
              <w:pPrChange w:id="3035" w:author="Microsoft account" w:date="2021-05-25T22:50:00Z">
                <w:pPr>
                  <w:jc w:val="center"/>
                </w:pPr>
              </w:pPrChange>
            </w:pPr>
            <w:ins w:id="3036" w:author="Rashed Hasan" w:date="2021-05-15T13:15:00Z">
              <w:r w:rsidRPr="00B63363">
                <w:rPr>
                  <w:rFonts w:ascii="Times New Roman" w:hAnsi="Times New Roman" w:cs="Times New Roman"/>
                  <w:bCs/>
                  <w:sz w:val="18"/>
                  <w:szCs w:val="18"/>
                  <w:rPrChange w:id="3037" w:author="Rashed Hasan" w:date="2021-05-15T13:19:00Z">
                    <w:rPr>
                      <w:rFonts w:ascii="Times New Roman" w:hAnsi="Times New Roman" w:cs="Times New Roman"/>
                      <w:bCs/>
                      <w:sz w:val="20"/>
                      <w:szCs w:val="20"/>
                    </w:rPr>
                  </w:rPrChange>
                </w:rPr>
                <w:t>265 (22.45)</w:t>
              </w:r>
            </w:ins>
          </w:p>
        </w:tc>
        <w:tc>
          <w:tcPr>
            <w:tcW w:w="1230" w:type="dxa"/>
            <w:vMerge/>
            <w:vAlign w:val="center"/>
            <w:tcPrChange w:id="3038" w:author="Microsoft account" w:date="2021-05-23T20:44:00Z">
              <w:tcPr>
                <w:tcW w:w="995" w:type="dxa"/>
                <w:vMerge/>
                <w:vAlign w:val="center"/>
              </w:tcPr>
            </w:tcPrChange>
          </w:tcPr>
          <w:p w14:paraId="62E574EC" w14:textId="77777777" w:rsidR="00277069" w:rsidRPr="00B63363" w:rsidRDefault="00277069" w:rsidP="00E75A46">
            <w:pPr>
              <w:jc w:val="both"/>
              <w:rPr>
                <w:ins w:id="3039" w:author="Rashed Hasan" w:date="2021-05-15T13:15:00Z"/>
                <w:rFonts w:ascii="Times New Roman" w:hAnsi="Times New Roman" w:cs="Times New Roman"/>
                <w:sz w:val="18"/>
                <w:szCs w:val="18"/>
                <w:rPrChange w:id="3040" w:author="Rashed Hasan" w:date="2021-05-15T13:19:00Z">
                  <w:rPr>
                    <w:ins w:id="3041" w:author="Rashed Hasan" w:date="2021-05-15T13:15:00Z"/>
                    <w:rFonts w:ascii="Times New Roman" w:hAnsi="Times New Roman" w:cs="Times New Roman"/>
                    <w:sz w:val="20"/>
                    <w:szCs w:val="20"/>
                  </w:rPr>
                </w:rPrChange>
              </w:rPr>
              <w:pPrChange w:id="3042" w:author="Microsoft account" w:date="2021-05-25T22:50:00Z">
                <w:pPr>
                  <w:jc w:val="center"/>
                </w:pPr>
              </w:pPrChange>
            </w:pPr>
          </w:p>
        </w:tc>
        <w:tc>
          <w:tcPr>
            <w:tcW w:w="1290" w:type="dxa"/>
            <w:vAlign w:val="center"/>
            <w:tcPrChange w:id="3043" w:author="Microsoft account" w:date="2021-05-23T20:44:00Z">
              <w:tcPr>
                <w:tcW w:w="1423" w:type="dxa"/>
                <w:vAlign w:val="center"/>
              </w:tcPr>
            </w:tcPrChange>
          </w:tcPr>
          <w:p w14:paraId="17C37C52" w14:textId="77777777" w:rsidR="00277069" w:rsidRPr="00B63363" w:rsidRDefault="00277069" w:rsidP="00E75A46">
            <w:pPr>
              <w:jc w:val="both"/>
              <w:rPr>
                <w:ins w:id="3044" w:author="Rashed Hasan" w:date="2021-05-15T13:15:00Z"/>
                <w:rFonts w:ascii="Times New Roman" w:hAnsi="Times New Roman" w:cs="Times New Roman"/>
                <w:bCs/>
                <w:sz w:val="18"/>
                <w:szCs w:val="18"/>
                <w:rPrChange w:id="3045" w:author="Rashed Hasan" w:date="2021-05-15T13:19:00Z">
                  <w:rPr>
                    <w:ins w:id="3046" w:author="Rashed Hasan" w:date="2021-05-15T13:15:00Z"/>
                    <w:rFonts w:ascii="Times New Roman" w:hAnsi="Times New Roman" w:cs="Times New Roman"/>
                    <w:bCs/>
                    <w:sz w:val="20"/>
                    <w:szCs w:val="20"/>
                  </w:rPr>
                </w:rPrChange>
              </w:rPr>
              <w:pPrChange w:id="3047" w:author="Microsoft account" w:date="2021-05-25T22:50:00Z">
                <w:pPr>
                  <w:jc w:val="center"/>
                </w:pPr>
              </w:pPrChange>
            </w:pPr>
            <w:ins w:id="3048" w:author="Rashed Hasan" w:date="2021-05-15T13:15:00Z">
              <w:r w:rsidRPr="00B63363">
                <w:rPr>
                  <w:rFonts w:ascii="Times New Roman" w:hAnsi="Times New Roman" w:cs="Times New Roman"/>
                  <w:bCs/>
                  <w:sz w:val="18"/>
                  <w:szCs w:val="18"/>
                  <w:rPrChange w:id="3049" w:author="Rashed Hasan" w:date="2021-05-15T13:19:00Z">
                    <w:rPr>
                      <w:rFonts w:ascii="Times New Roman" w:hAnsi="Times New Roman" w:cs="Times New Roman"/>
                      <w:bCs/>
                      <w:sz w:val="20"/>
                      <w:szCs w:val="20"/>
                    </w:rPr>
                  </w:rPrChange>
                </w:rPr>
                <w:t>1246 (84.05)</w:t>
              </w:r>
            </w:ins>
          </w:p>
        </w:tc>
        <w:tc>
          <w:tcPr>
            <w:tcW w:w="1448" w:type="dxa"/>
            <w:vAlign w:val="center"/>
            <w:tcPrChange w:id="3050" w:author="Microsoft account" w:date="2021-05-23T20:44:00Z">
              <w:tcPr>
                <w:tcW w:w="1557" w:type="dxa"/>
                <w:vAlign w:val="center"/>
              </w:tcPr>
            </w:tcPrChange>
          </w:tcPr>
          <w:p w14:paraId="41850F8F" w14:textId="77777777" w:rsidR="00277069" w:rsidRPr="00B63363" w:rsidRDefault="00277069" w:rsidP="00E75A46">
            <w:pPr>
              <w:jc w:val="both"/>
              <w:rPr>
                <w:ins w:id="3051" w:author="Rashed Hasan" w:date="2021-05-15T13:15:00Z"/>
                <w:rFonts w:ascii="Times New Roman" w:hAnsi="Times New Roman" w:cs="Times New Roman"/>
                <w:bCs/>
                <w:sz w:val="18"/>
                <w:szCs w:val="18"/>
                <w:rPrChange w:id="3052" w:author="Rashed Hasan" w:date="2021-05-15T13:19:00Z">
                  <w:rPr>
                    <w:ins w:id="3053" w:author="Rashed Hasan" w:date="2021-05-15T13:15:00Z"/>
                    <w:rFonts w:ascii="Times New Roman" w:hAnsi="Times New Roman" w:cs="Times New Roman"/>
                    <w:bCs/>
                    <w:sz w:val="20"/>
                    <w:szCs w:val="20"/>
                  </w:rPr>
                </w:rPrChange>
              </w:rPr>
              <w:pPrChange w:id="3054" w:author="Microsoft account" w:date="2021-05-25T22:50:00Z">
                <w:pPr>
                  <w:jc w:val="center"/>
                </w:pPr>
              </w:pPrChange>
            </w:pPr>
            <w:ins w:id="3055" w:author="Rashed Hasan" w:date="2021-05-15T13:15:00Z">
              <w:r w:rsidRPr="00B63363">
                <w:rPr>
                  <w:rFonts w:ascii="Times New Roman" w:hAnsi="Times New Roman" w:cs="Times New Roman"/>
                  <w:bCs/>
                  <w:sz w:val="18"/>
                  <w:szCs w:val="18"/>
                  <w:rPrChange w:id="3056" w:author="Rashed Hasan" w:date="2021-05-15T13:19:00Z">
                    <w:rPr>
                      <w:rFonts w:ascii="Times New Roman" w:hAnsi="Times New Roman" w:cs="Times New Roman"/>
                      <w:bCs/>
                      <w:sz w:val="20"/>
                      <w:szCs w:val="20"/>
                    </w:rPr>
                  </w:rPrChange>
                </w:rPr>
                <w:t>264 (15.95)</w:t>
              </w:r>
            </w:ins>
          </w:p>
        </w:tc>
        <w:tc>
          <w:tcPr>
            <w:tcW w:w="1230" w:type="dxa"/>
            <w:vMerge/>
            <w:vAlign w:val="center"/>
            <w:tcPrChange w:id="3057" w:author="Microsoft account" w:date="2021-05-23T20:44:00Z">
              <w:tcPr>
                <w:tcW w:w="996" w:type="dxa"/>
                <w:vMerge/>
                <w:vAlign w:val="center"/>
              </w:tcPr>
            </w:tcPrChange>
          </w:tcPr>
          <w:p w14:paraId="28B2BC83" w14:textId="77777777" w:rsidR="00277069" w:rsidRPr="00B63363" w:rsidRDefault="00277069" w:rsidP="00E75A46">
            <w:pPr>
              <w:jc w:val="both"/>
              <w:rPr>
                <w:ins w:id="3058" w:author="Rashed Hasan" w:date="2021-05-15T13:15:00Z"/>
                <w:rFonts w:ascii="Times New Roman" w:hAnsi="Times New Roman" w:cs="Times New Roman"/>
                <w:sz w:val="18"/>
                <w:szCs w:val="18"/>
                <w:rPrChange w:id="3059" w:author="Rashed Hasan" w:date="2021-05-15T13:19:00Z">
                  <w:rPr>
                    <w:ins w:id="3060" w:author="Rashed Hasan" w:date="2021-05-15T13:15:00Z"/>
                    <w:rFonts w:ascii="Times New Roman" w:hAnsi="Times New Roman" w:cs="Times New Roman"/>
                    <w:sz w:val="20"/>
                    <w:szCs w:val="20"/>
                  </w:rPr>
                </w:rPrChange>
              </w:rPr>
              <w:pPrChange w:id="3061" w:author="Microsoft account" w:date="2021-05-25T22:50:00Z">
                <w:pPr>
                  <w:jc w:val="center"/>
                </w:pPr>
              </w:pPrChange>
            </w:pPr>
          </w:p>
        </w:tc>
      </w:tr>
      <w:tr w:rsidR="00277069" w:rsidRPr="00B63363" w14:paraId="7BF1E635" w14:textId="77777777" w:rsidTr="00277069">
        <w:trPr>
          <w:trHeight w:val="138"/>
          <w:jc w:val="center"/>
          <w:ins w:id="3062" w:author="Rashed Hasan" w:date="2021-05-15T13:15:00Z"/>
          <w:trPrChange w:id="3063" w:author="Rashed Hasan" w:date="2021-05-15T13:16:00Z">
            <w:trPr>
              <w:trHeight w:val="150"/>
              <w:jc w:val="center"/>
            </w:trPr>
          </w:trPrChange>
        </w:trPr>
        <w:tc>
          <w:tcPr>
            <w:tcW w:w="9762" w:type="dxa"/>
            <w:gridSpan w:val="7"/>
            <w:vAlign w:val="center"/>
            <w:tcPrChange w:id="3064" w:author="Rashed Hasan" w:date="2021-05-15T13:16:00Z">
              <w:tcPr>
                <w:tcW w:w="10137" w:type="dxa"/>
                <w:gridSpan w:val="7"/>
                <w:vAlign w:val="center"/>
              </w:tcPr>
            </w:tcPrChange>
          </w:tcPr>
          <w:p w14:paraId="7519DAF5" w14:textId="77777777" w:rsidR="00277069" w:rsidRPr="00B63363" w:rsidRDefault="00277069" w:rsidP="00E75A46">
            <w:pPr>
              <w:jc w:val="both"/>
              <w:rPr>
                <w:ins w:id="3065" w:author="Rashed Hasan" w:date="2021-05-15T13:15:00Z"/>
                <w:rFonts w:ascii="Times New Roman" w:hAnsi="Times New Roman" w:cs="Times New Roman"/>
                <w:i/>
                <w:sz w:val="18"/>
                <w:szCs w:val="18"/>
                <w:rPrChange w:id="3066" w:author="Rashed Hasan" w:date="2021-05-15T13:19:00Z">
                  <w:rPr>
                    <w:ins w:id="3067" w:author="Rashed Hasan" w:date="2021-05-15T13:15:00Z"/>
                    <w:rFonts w:ascii="Times New Roman" w:hAnsi="Times New Roman" w:cs="Times New Roman"/>
                    <w:i/>
                    <w:sz w:val="20"/>
                    <w:szCs w:val="20"/>
                  </w:rPr>
                </w:rPrChange>
              </w:rPr>
              <w:pPrChange w:id="3068" w:author="Microsoft account" w:date="2021-05-25T22:50:00Z">
                <w:pPr/>
              </w:pPrChange>
            </w:pPr>
            <w:ins w:id="3069" w:author="Rashed Hasan" w:date="2021-05-15T13:15:00Z">
              <w:r w:rsidRPr="00B63363">
                <w:rPr>
                  <w:rFonts w:ascii="Times New Roman" w:hAnsi="Times New Roman" w:cs="Times New Roman"/>
                  <w:b/>
                  <w:i/>
                  <w:sz w:val="18"/>
                  <w:szCs w:val="18"/>
                  <w:rPrChange w:id="3070" w:author="Rashed Hasan" w:date="2021-05-15T13:19:00Z">
                    <w:rPr>
                      <w:rFonts w:ascii="Times New Roman" w:hAnsi="Times New Roman" w:cs="Times New Roman"/>
                      <w:b/>
                      <w:i/>
                      <w:sz w:val="20"/>
                      <w:szCs w:val="20"/>
                    </w:rPr>
                  </w:rPrChange>
                </w:rPr>
                <w:t>Religion</w:t>
              </w:r>
            </w:ins>
          </w:p>
        </w:tc>
      </w:tr>
      <w:tr w:rsidR="00277069" w:rsidRPr="00B63363" w14:paraId="74038BCA" w14:textId="77777777" w:rsidTr="0020300A">
        <w:trPr>
          <w:trHeight w:val="268"/>
          <w:jc w:val="center"/>
          <w:ins w:id="3071" w:author="Rashed Hasan" w:date="2021-05-15T13:15:00Z"/>
          <w:trPrChange w:id="3072" w:author="Microsoft account" w:date="2021-05-23T20:44:00Z">
            <w:trPr>
              <w:trHeight w:val="292"/>
              <w:jc w:val="center"/>
            </w:trPr>
          </w:trPrChange>
        </w:trPr>
        <w:tc>
          <w:tcPr>
            <w:tcW w:w="1802" w:type="dxa"/>
            <w:vAlign w:val="center"/>
            <w:tcPrChange w:id="3073" w:author="Microsoft account" w:date="2021-05-23T20:44:00Z">
              <w:tcPr>
                <w:tcW w:w="2052" w:type="dxa"/>
                <w:vAlign w:val="center"/>
              </w:tcPr>
            </w:tcPrChange>
          </w:tcPr>
          <w:p w14:paraId="0A196D2D" w14:textId="77777777" w:rsidR="00277069" w:rsidRPr="00B63363" w:rsidRDefault="00277069" w:rsidP="00E75A46">
            <w:pPr>
              <w:jc w:val="both"/>
              <w:rPr>
                <w:ins w:id="3074" w:author="Rashed Hasan" w:date="2021-05-15T13:15:00Z"/>
                <w:rFonts w:ascii="Times New Roman" w:hAnsi="Times New Roman" w:cs="Times New Roman"/>
                <w:bCs/>
                <w:sz w:val="18"/>
                <w:szCs w:val="18"/>
                <w:rPrChange w:id="3075" w:author="Rashed Hasan" w:date="2021-05-15T13:19:00Z">
                  <w:rPr>
                    <w:ins w:id="3076" w:author="Rashed Hasan" w:date="2021-05-15T13:15:00Z"/>
                    <w:rFonts w:ascii="Times New Roman" w:hAnsi="Times New Roman" w:cs="Times New Roman"/>
                    <w:bCs/>
                    <w:sz w:val="20"/>
                    <w:szCs w:val="20"/>
                  </w:rPr>
                </w:rPrChange>
              </w:rPr>
              <w:pPrChange w:id="3077" w:author="Microsoft account" w:date="2021-05-25T22:50:00Z">
                <w:pPr>
                  <w:jc w:val="center"/>
                </w:pPr>
              </w:pPrChange>
            </w:pPr>
            <w:ins w:id="3078" w:author="Rashed Hasan" w:date="2021-05-15T13:15:00Z">
              <w:r w:rsidRPr="00B63363">
                <w:rPr>
                  <w:rFonts w:ascii="Times New Roman" w:hAnsi="Times New Roman" w:cs="Times New Roman"/>
                  <w:bCs/>
                  <w:sz w:val="18"/>
                  <w:szCs w:val="18"/>
                  <w:rPrChange w:id="3079" w:author="Rashed Hasan" w:date="2021-05-15T13:19:00Z">
                    <w:rPr>
                      <w:rFonts w:ascii="Times New Roman" w:hAnsi="Times New Roman" w:cs="Times New Roman"/>
                      <w:bCs/>
                      <w:sz w:val="20"/>
                      <w:szCs w:val="20"/>
                    </w:rPr>
                  </w:rPrChange>
                </w:rPr>
                <w:t>Islam</w:t>
              </w:r>
            </w:ins>
          </w:p>
        </w:tc>
        <w:tc>
          <w:tcPr>
            <w:tcW w:w="1381" w:type="dxa"/>
            <w:vAlign w:val="center"/>
            <w:tcPrChange w:id="3080" w:author="Microsoft account" w:date="2021-05-23T20:44:00Z">
              <w:tcPr>
                <w:tcW w:w="1557" w:type="dxa"/>
                <w:vAlign w:val="center"/>
              </w:tcPr>
            </w:tcPrChange>
          </w:tcPr>
          <w:p w14:paraId="0C7E1CCF" w14:textId="33BE5C61" w:rsidR="00277069" w:rsidRPr="00B63363" w:rsidRDefault="00277069" w:rsidP="00E75A46">
            <w:pPr>
              <w:jc w:val="both"/>
              <w:rPr>
                <w:ins w:id="3081" w:author="Rashed Hasan" w:date="2021-05-15T13:15:00Z"/>
                <w:rFonts w:ascii="Times New Roman" w:hAnsi="Times New Roman" w:cs="Times New Roman"/>
                <w:bCs/>
                <w:sz w:val="18"/>
                <w:szCs w:val="18"/>
                <w:rPrChange w:id="3082" w:author="Rashed Hasan" w:date="2021-05-15T13:19:00Z">
                  <w:rPr>
                    <w:ins w:id="3083" w:author="Rashed Hasan" w:date="2021-05-15T13:15:00Z"/>
                    <w:rFonts w:ascii="Times New Roman" w:hAnsi="Times New Roman" w:cs="Times New Roman"/>
                    <w:bCs/>
                    <w:sz w:val="20"/>
                    <w:szCs w:val="20"/>
                  </w:rPr>
                </w:rPrChange>
              </w:rPr>
              <w:pPrChange w:id="3084" w:author="Microsoft account" w:date="2021-05-25T22:50:00Z">
                <w:pPr>
                  <w:jc w:val="center"/>
                </w:pPr>
              </w:pPrChange>
            </w:pPr>
            <w:ins w:id="3085" w:author="Rashed Hasan" w:date="2021-05-15T13:15:00Z">
              <w:r w:rsidRPr="00B63363">
                <w:rPr>
                  <w:rFonts w:ascii="Times New Roman" w:hAnsi="Times New Roman" w:cs="Times New Roman"/>
                  <w:bCs/>
                  <w:sz w:val="18"/>
                  <w:szCs w:val="18"/>
                  <w:rPrChange w:id="3086" w:author="Rashed Hasan" w:date="2021-05-15T13:19:00Z">
                    <w:rPr>
                      <w:rFonts w:ascii="Times New Roman" w:hAnsi="Times New Roman" w:cs="Times New Roman"/>
                      <w:bCs/>
                      <w:sz w:val="20"/>
                      <w:szCs w:val="20"/>
                    </w:rPr>
                  </w:rPrChange>
                </w:rPr>
                <w:t>4</w:t>
              </w:r>
            </w:ins>
            <w:ins w:id="3087" w:author="Microsoft account" w:date="2021-05-24T12:42:00Z">
              <w:r w:rsidR="00956F5D">
                <w:rPr>
                  <w:rFonts w:ascii="Times New Roman" w:hAnsi="Times New Roman" w:cs="Times New Roman"/>
                  <w:bCs/>
                  <w:sz w:val="18"/>
                  <w:szCs w:val="18"/>
                </w:rPr>
                <w:t>486</w:t>
              </w:r>
            </w:ins>
            <w:ins w:id="3088" w:author="Rashed Hasan" w:date="2021-05-15T13:15:00Z">
              <w:del w:id="3089" w:author="Microsoft account" w:date="2021-05-24T12:42:00Z">
                <w:r w:rsidRPr="00B63363" w:rsidDel="00956F5D">
                  <w:rPr>
                    <w:rFonts w:ascii="Times New Roman" w:hAnsi="Times New Roman" w:cs="Times New Roman"/>
                    <w:bCs/>
                    <w:sz w:val="18"/>
                    <w:szCs w:val="18"/>
                    <w:rPrChange w:id="3090" w:author="Rashed Hasan" w:date="2021-05-15T13:19:00Z">
                      <w:rPr>
                        <w:rFonts w:ascii="Times New Roman" w:hAnsi="Times New Roman" w:cs="Times New Roman"/>
                        <w:bCs/>
                        <w:sz w:val="20"/>
                        <w:szCs w:val="20"/>
                      </w:rPr>
                    </w:rPrChange>
                  </w:rPr>
                  <w:delText>671</w:delText>
                </w:r>
              </w:del>
              <w:r w:rsidRPr="00B63363">
                <w:rPr>
                  <w:rFonts w:ascii="Times New Roman" w:hAnsi="Times New Roman" w:cs="Times New Roman"/>
                  <w:bCs/>
                  <w:sz w:val="18"/>
                  <w:szCs w:val="18"/>
                  <w:rPrChange w:id="3091" w:author="Rashed Hasan" w:date="2021-05-15T13:19:00Z">
                    <w:rPr>
                      <w:rFonts w:ascii="Times New Roman" w:hAnsi="Times New Roman" w:cs="Times New Roman"/>
                      <w:bCs/>
                      <w:sz w:val="20"/>
                      <w:szCs w:val="20"/>
                    </w:rPr>
                  </w:rPrChange>
                </w:rPr>
                <w:t xml:space="preserve"> (6</w:t>
              </w:r>
            </w:ins>
            <w:ins w:id="3092" w:author="Microsoft account" w:date="2021-05-24T17:02:00Z">
              <w:r w:rsidR="00CF01F7">
                <w:rPr>
                  <w:rFonts w:ascii="Times New Roman" w:hAnsi="Times New Roman" w:cs="Times New Roman"/>
                  <w:bCs/>
                  <w:sz w:val="18"/>
                  <w:szCs w:val="18"/>
                </w:rPr>
                <w:t>6</w:t>
              </w:r>
            </w:ins>
            <w:ins w:id="3093" w:author="Rashed Hasan" w:date="2021-05-15T13:15:00Z">
              <w:del w:id="3094" w:author="Microsoft account" w:date="2021-05-24T17:02:00Z">
                <w:r w:rsidRPr="00B63363" w:rsidDel="00CF01F7">
                  <w:rPr>
                    <w:rFonts w:ascii="Times New Roman" w:hAnsi="Times New Roman" w:cs="Times New Roman"/>
                    <w:bCs/>
                    <w:sz w:val="18"/>
                    <w:szCs w:val="18"/>
                    <w:rPrChange w:id="3095" w:author="Rashed Hasan" w:date="2021-05-15T13:19:00Z">
                      <w:rPr>
                        <w:rFonts w:ascii="Times New Roman" w:hAnsi="Times New Roman" w:cs="Times New Roman"/>
                        <w:bCs/>
                        <w:sz w:val="20"/>
                        <w:szCs w:val="20"/>
                      </w:rPr>
                    </w:rPrChange>
                  </w:rPr>
                  <w:delText>5</w:delText>
                </w:r>
              </w:del>
              <w:r w:rsidRPr="00B63363">
                <w:rPr>
                  <w:rFonts w:ascii="Times New Roman" w:hAnsi="Times New Roman" w:cs="Times New Roman"/>
                  <w:bCs/>
                  <w:sz w:val="18"/>
                  <w:szCs w:val="18"/>
                  <w:rPrChange w:id="3096" w:author="Rashed Hasan" w:date="2021-05-15T13:19:00Z">
                    <w:rPr>
                      <w:rFonts w:ascii="Times New Roman" w:hAnsi="Times New Roman" w:cs="Times New Roman"/>
                      <w:bCs/>
                      <w:sz w:val="20"/>
                      <w:szCs w:val="20"/>
                    </w:rPr>
                  </w:rPrChange>
                </w:rPr>
                <w:t>.</w:t>
              </w:r>
            </w:ins>
            <w:ins w:id="3097" w:author="Microsoft account" w:date="2021-05-24T17:02:00Z">
              <w:r w:rsidR="00CF01F7">
                <w:rPr>
                  <w:rFonts w:ascii="Times New Roman" w:hAnsi="Times New Roman" w:cs="Times New Roman"/>
                  <w:bCs/>
                  <w:sz w:val="18"/>
                  <w:szCs w:val="18"/>
                </w:rPr>
                <w:t>08</w:t>
              </w:r>
            </w:ins>
            <w:ins w:id="3098" w:author="Rashed Hasan" w:date="2021-05-15T13:15:00Z">
              <w:del w:id="3099" w:author="Microsoft account" w:date="2021-05-24T17:02:00Z">
                <w:r w:rsidRPr="00B63363" w:rsidDel="00CF01F7">
                  <w:rPr>
                    <w:rFonts w:ascii="Times New Roman" w:hAnsi="Times New Roman" w:cs="Times New Roman"/>
                    <w:bCs/>
                    <w:sz w:val="18"/>
                    <w:szCs w:val="18"/>
                    <w:rPrChange w:id="3100" w:author="Rashed Hasan" w:date="2021-05-15T13:19:00Z">
                      <w:rPr>
                        <w:rFonts w:ascii="Times New Roman" w:hAnsi="Times New Roman" w:cs="Times New Roman"/>
                        <w:bCs/>
                        <w:sz w:val="20"/>
                        <w:szCs w:val="20"/>
                      </w:rPr>
                    </w:rPrChange>
                  </w:rPr>
                  <w:delText>36</w:delText>
                </w:r>
              </w:del>
              <w:r w:rsidRPr="00B63363">
                <w:rPr>
                  <w:rFonts w:ascii="Times New Roman" w:hAnsi="Times New Roman" w:cs="Times New Roman"/>
                  <w:bCs/>
                  <w:sz w:val="18"/>
                  <w:szCs w:val="18"/>
                  <w:rPrChange w:id="3101" w:author="Rashed Hasan" w:date="2021-05-15T13:19:00Z">
                    <w:rPr>
                      <w:rFonts w:ascii="Times New Roman" w:hAnsi="Times New Roman" w:cs="Times New Roman"/>
                      <w:bCs/>
                      <w:sz w:val="20"/>
                      <w:szCs w:val="20"/>
                    </w:rPr>
                  </w:rPrChange>
                </w:rPr>
                <w:t>)</w:t>
              </w:r>
            </w:ins>
          </w:p>
        </w:tc>
        <w:tc>
          <w:tcPr>
            <w:tcW w:w="1381" w:type="dxa"/>
            <w:vAlign w:val="center"/>
            <w:tcPrChange w:id="3102" w:author="Microsoft account" w:date="2021-05-23T20:44:00Z">
              <w:tcPr>
                <w:tcW w:w="1557" w:type="dxa"/>
                <w:vAlign w:val="center"/>
              </w:tcPr>
            </w:tcPrChange>
          </w:tcPr>
          <w:p w14:paraId="5D23F349" w14:textId="53F8B241" w:rsidR="00277069" w:rsidRPr="00B63363" w:rsidRDefault="00277069" w:rsidP="00E75A46">
            <w:pPr>
              <w:jc w:val="both"/>
              <w:rPr>
                <w:ins w:id="3103" w:author="Rashed Hasan" w:date="2021-05-15T13:15:00Z"/>
                <w:rFonts w:ascii="Times New Roman" w:hAnsi="Times New Roman" w:cs="Times New Roman"/>
                <w:bCs/>
                <w:sz w:val="18"/>
                <w:szCs w:val="18"/>
                <w:rPrChange w:id="3104" w:author="Rashed Hasan" w:date="2021-05-15T13:19:00Z">
                  <w:rPr>
                    <w:ins w:id="3105" w:author="Rashed Hasan" w:date="2021-05-15T13:15:00Z"/>
                    <w:rFonts w:ascii="Times New Roman" w:hAnsi="Times New Roman" w:cs="Times New Roman"/>
                    <w:bCs/>
                    <w:sz w:val="20"/>
                    <w:szCs w:val="20"/>
                  </w:rPr>
                </w:rPrChange>
              </w:rPr>
              <w:pPrChange w:id="3106" w:author="Microsoft account" w:date="2021-05-25T22:50:00Z">
                <w:pPr>
                  <w:jc w:val="center"/>
                </w:pPr>
              </w:pPrChange>
            </w:pPr>
            <w:ins w:id="3107" w:author="Rashed Hasan" w:date="2021-05-15T13:15:00Z">
              <w:r w:rsidRPr="00B63363">
                <w:rPr>
                  <w:rFonts w:ascii="Times New Roman" w:hAnsi="Times New Roman" w:cs="Times New Roman"/>
                  <w:bCs/>
                  <w:sz w:val="18"/>
                  <w:szCs w:val="18"/>
                  <w:rPrChange w:id="3108" w:author="Rashed Hasan" w:date="2021-05-15T13:19:00Z">
                    <w:rPr>
                      <w:rFonts w:ascii="Times New Roman" w:hAnsi="Times New Roman" w:cs="Times New Roman"/>
                      <w:bCs/>
                      <w:sz w:val="20"/>
                      <w:szCs w:val="20"/>
                    </w:rPr>
                  </w:rPrChange>
                </w:rPr>
                <w:t>2</w:t>
              </w:r>
            </w:ins>
            <w:ins w:id="3109" w:author="Microsoft account" w:date="2021-05-24T12:42:00Z">
              <w:r w:rsidR="00956F5D">
                <w:rPr>
                  <w:rFonts w:ascii="Times New Roman" w:hAnsi="Times New Roman" w:cs="Times New Roman"/>
                  <w:bCs/>
                  <w:sz w:val="18"/>
                  <w:szCs w:val="18"/>
                </w:rPr>
                <w:t>384</w:t>
              </w:r>
            </w:ins>
            <w:ins w:id="3110" w:author="Rashed Hasan" w:date="2021-05-15T13:15:00Z">
              <w:del w:id="3111" w:author="Microsoft account" w:date="2021-05-24T12:42:00Z">
                <w:r w:rsidRPr="00B63363" w:rsidDel="00956F5D">
                  <w:rPr>
                    <w:rFonts w:ascii="Times New Roman" w:hAnsi="Times New Roman" w:cs="Times New Roman"/>
                    <w:bCs/>
                    <w:sz w:val="18"/>
                    <w:szCs w:val="18"/>
                    <w:rPrChange w:id="3112" w:author="Rashed Hasan" w:date="2021-05-15T13:19:00Z">
                      <w:rPr>
                        <w:rFonts w:ascii="Times New Roman" w:hAnsi="Times New Roman" w:cs="Times New Roman"/>
                        <w:bCs/>
                        <w:sz w:val="20"/>
                        <w:szCs w:val="20"/>
                      </w:rPr>
                    </w:rPrChange>
                  </w:rPr>
                  <w:delText>512</w:delText>
                </w:r>
              </w:del>
              <w:r w:rsidRPr="00B63363">
                <w:rPr>
                  <w:rFonts w:ascii="Times New Roman" w:hAnsi="Times New Roman" w:cs="Times New Roman"/>
                  <w:bCs/>
                  <w:sz w:val="18"/>
                  <w:szCs w:val="18"/>
                  <w:rPrChange w:id="3113" w:author="Rashed Hasan" w:date="2021-05-15T13:19:00Z">
                    <w:rPr>
                      <w:rFonts w:ascii="Times New Roman" w:hAnsi="Times New Roman" w:cs="Times New Roman"/>
                      <w:bCs/>
                      <w:sz w:val="20"/>
                      <w:szCs w:val="20"/>
                    </w:rPr>
                  </w:rPrChange>
                </w:rPr>
                <w:t xml:space="preserve"> (3</w:t>
              </w:r>
            </w:ins>
            <w:ins w:id="3114" w:author="Microsoft account" w:date="2021-05-24T17:02:00Z">
              <w:r w:rsidR="00CF01F7">
                <w:rPr>
                  <w:rFonts w:ascii="Times New Roman" w:hAnsi="Times New Roman" w:cs="Times New Roman"/>
                  <w:bCs/>
                  <w:sz w:val="18"/>
                  <w:szCs w:val="18"/>
                </w:rPr>
                <w:t>3</w:t>
              </w:r>
            </w:ins>
            <w:ins w:id="3115" w:author="Rashed Hasan" w:date="2021-05-15T13:15:00Z">
              <w:del w:id="3116" w:author="Microsoft account" w:date="2021-05-24T17:02:00Z">
                <w:r w:rsidRPr="00B63363" w:rsidDel="00CF01F7">
                  <w:rPr>
                    <w:rFonts w:ascii="Times New Roman" w:hAnsi="Times New Roman" w:cs="Times New Roman"/>
                    <w:bCs/>
                    <w:sz w:val="18"/>
                    <w:szCs w:val="18"/>
                    <w:rPrChange w:id="3117" w:author="Rashed Hasan" w:date="2021-05-15T13:19:00Z">
                      <w:rPr>
                        <w:rFonts w:ascii="Times New Roman" w:hAnsi="Times New Roman" w:cs="Times New Roman"/>
                        <w:bCs/>
                        <w:sz w:val="20"/>
                        <w:szCs w:val="20"/>
                      </w:rPr>
                    </w:rPrChange>
                  </w:rPr>
                  <w:delText>4</w:delText>
                </w:r>
              </w:del>
              <w:r w:rsidRPr="00B63363">
                <w:rPr>
                  <w:rFonts w:ascii="Times New Roman" w:hAnsi="Times New Roman" w:cs="Times New Roman"/>
                  <w:bCs/>
                  <w:sz w:val="18"/>
                  <w:szCs w:val="18"/>
                  <w:rPrChange w:id="3118" w:author="Rashed Hasan" w:date="2021-05-15T13:19:00Z">
                    <w:rPr>
                      <w:rFonts w:ascii="Times New Roman" w:hAnsi="Times New Roman" w:cs="Times New Roman"/>
                      <w:bCs/>
                      <w:sz w:val="20"/>
                      <w:szCs w:val="20"/>
                    </w:rPr>
                  </w:rPrChange>
                </w:rPr>
                <w:t>.</w:t>
              </w:r>
            </w:ins>
            <w:ins w:id="3119" w:author="Microsoft account" w:date="2021-05-24T17:02:00Z">
              <w:r w:rsidR="00CF01F7">
                <w:rPr>
                  <w:rFonts w:ascii="Times New Roman" w:hAnsi="Times New Roman" w:cs="Times New Roman"/>
                  <w:bCs/>
                  <w:sz w:val="18"/>
                  <w:szCs w:val="18"/>
                </w:rPr>
                <w:t>92</w:t>
              </w:r>
            </w:ins>
            <w:ins w:id="3120" w:author="Rashed Hasan" w:date="2021-05-15T13:15:00Z">
              <w:del w:id="3121" w:author="Microsoft account" w:date="2021-05-24T17:02:00Z">
                <w:r w:rsidRPr="00B63363" w:rsidDel="00CF01F7">
                  <w:rPr>
                    <w:rFonts w:ascii="Times New Roman" w:hAnsi="Times New Roman" w:cs="Times New Roman"/>
                    <w:bCs/>
                    <w:sz w:val="18"/>
                    <w:szCs w:val="18"/>
                    <w:rPrChange w:id="3122" w:author="Rashed Hasan" w:date="2021-05-15T13:19:00Z">
                      <w:rPr>
                        <w:rFonts w:ascii="Times New Roman" w:hAnsi="Times New Roman" w:cs="Times New Roman"/>
                        <w:bCs/>
                        <w:sz w:val="20"/>
                        <w:szCs w:val="20"/>
                      </w:rPr>
                    </w:rPrChange>
                  </w:rPr>
                  <w:delText>64</w:delText>
                </w:r>
              </w:del>
              <w:r w:rsidRPr="00B63363">
                <w:rPr>
                  <w:rFonts w:ascii="Times New Roman" w:hAnsi="Times New Roman" w:cs="Times New Roman"/>
                  <w:bCs/>
                  <w:sz w:val="18"/>
                  <w:szCs w:val="18"/>
                  <w:rPrChange w:id="3123" w:author="Rashed Hasan" w:date="2021-05-15T13:19:00Z">
                    <w:rPr>
                      <w:rFonts w:ascii="Times New Roman" w:hAnsi="Times New Roman" w:cs="Times New Roman"/>
                      <w:bCs/>
                      <w:sz w:val="20"/>
                      <w:szCs w:val="20"/>
                    </w:rPr>
                  </w:rPrChange>
                </w:rPr>
                <w:t>)</w:t>
              </w:r>
            </w:ins>
          </w:p>
        </w:tc>
        <w:tc>
          <w:tcPr>
            <w:tcW w:w="1230" w:type="dxa"/>
            <w:vMerge w:val="restart"/>
            <w:vAlign w:val="center"/>
            <w:tcPrChange w:id="3124" w:author="Microsoft account" w:date="2021-05-23T20:44:00Z">
              <w:tcPr>
                <w:tcW w:w="995" w:type="dxa"/>
                <w:vMerge w:val="restart"/>
                <w:vAlign w:val="center"/>
              </w:tcPr>
            </w:tcPrChange>
          </w:tcPr>
          <w:p w14:paraId="4739194D" w14:textId="6CFDA32C" w:rsidR="00277069" w:rsidRPr="00B63363" w:rsidRDefault="00277069" w:rsidP="00E75A46">
            <w:pPr>
              <w:jc w:val="both"/>
              <w:rPr>
                <w:ins w:id="3125" w:author="Rashed Hasan" w:date="2021-05-15T13:15:00Z"/>
                <w:rFonts w:ascii="Times New Roman" w:hAnsi="Times New Roman" w:cs="Times New Roman"/>
                <w:bCs/>
                <w:sz w:val="18"/>
                <w:szCs w:val="18"/>
                <w:rPrChange w:id="3126" w:author="Rashed Hasan" w:date="2021-05-15T13:19:00Z">
                  <w:rPr>
                    <w:ins w:id="3127" w:author="Rashed Hasan" w:date="2021-05-15T13:15:00Z"/>
                    <w:rFonts w:ascii="Times New Roman" w:hAnsi="Times New Roman" w:cs="Times New Roman"/>
                    <w:bCs/>
                    <w:sz w:val="20"/>
                    <w:szCs w:val="20"/>
                  </w:rPr>
                </w:rPrChange>
              </w:rPr>
              <w:pPrChange w:id="3128" w:author="Microsoft account" w:date="2021-05-25T22:50:00Z">
                <w:pPr>
                  <w:jc w:val="center"/>
                </w:pPr>
              </w:pPrChange>
            </w:pPr>
            <w:ins w:id="3129" w:author="Rashed Hasan" w:date="2021-05-15T13:15:00Z">
              <w:r w:rsidRPr="00B63363">
                <w:rPr>
                  <w:rFonts w:ascii="Times New Roman" w:hAnsi="Times New Roman" w:cs="Times New Roman"/>
                  <w:bCs/>
                  <w:sz w:val="18"/>
                  <w:szCs w:val="18"/>
                  <w:rPrChange w:id="3130" w:author="Rashed Hasan" w:date="2021-05-15T13:19:00Z">
                    <w:rPr>
                      <w:rFonts w:ascii="Times New Roman" w:hAnsi="Times New Roman" w:cs="Times New Roman"/>
                      <w:bCs/>
                      <w:sz w:val="20"/>
                      <w:szCs w:val="20"/>
                    </w:rPr>
                  </w:rPrChange>
                </w:rPr>
                <w:t>0.</w:t>
              </w:r>
            </w:ins>
            <w:ins w:id="3131" w:author="Microsoft account" w:date="2021-05-24T17:03:00Z">
              <w:r w:rsidR="00CC6373">
                <w:rPr>
                  <w:rFonts w:ascii="Times New Roman" w:hAnsi="Times New Roman" w:cs="Times New Roman"/>
                  <w:bCs/>
                  <w:sz w:val="18"/>
                  <w:szCs w:val="18"/>
                </w:rPr>
                <w:t>044</w:t>
              </w:r>
            </w:ins>
            <w:ins w:id="3132" w:author="Rashed Hasan" w:date="2021-05-15T13:15:00Z">
              <w:del w:id="3133" w:author="Microsoft account" w:date="2021-05-24T17:02:00Z">
                <w:r w:rsidRPr="00B63363" w:rsidDel="00CC6373">
                  <w:rPr>
                    <w:rFonts w:ascii="Times New Roman" w:hAnsi="Times New Roman" w:cs="Times New Roman"/>
                    <w:bCs/>
                    <w:sz w:val="18"/>
                    <w:szCs w:val="18"/>
                    <w:rPrChange w:id="3134" w:author="Rashed Hasan" w:date="2021-05-15T13:19:00Z">
                      <w:rPr>
                        <w:rFonts w:ascii="Times New Roman" w:hAnsi="Times New Roman" w:cs="Times New Roman"/>
                        <w:bCs/>
                        <w:sz w:val="20"/>
                        <w:szCs w:val="20"/>
                      </w:rPr>
                    </w:rPrChange>
                  </w:rPr>
                  <w:delText>652</w:delText>
                </w:r>
              </w:del>
            </w:ins>
          </w:p>
        </w:tc>
        <w:tc>
          <w:tcPr>
            <w:tcW w:w="1290" w:type="dxa"/>
            <w:vAlign w:val="center"/>
            <w:tcPrChange w:id="3135" w:author="Microsoft account" w:date="2021-05-23T20:44:00Z">
              <w:tcPr>
                <w:tcW w:w="1423" w:type="dxa"/>
                <w:vAlign w:val="center"/>
              </w:tcPr>
            </w:tcPrChange>
          </w:tcPr>
          <w:p w14:paraId="748C7A62" w14:textId="77777777" w:rsidR="00277069" w:rsidRPr="00B63363" w:rsidRDefault="00277069" w:rsidP="00E75A46">
            <w:pPr>
              <w:jc w:val="both"/>
              <w:rPr>
                <w:ins w:id="3136" w:author="Rashed Hasan" w:date="2021-05-15T13:15:00Z"/>
                <w:rFonts w:ascii="Times New Roman" w:hAnsi="Times New Roman" w:cs="Times New Roman"/>
                <w:bCs/>
                <w:sz w:val="18"/>
                <w:szCs w:val="18"/>
                <w:rPrChange w:id="3137" w:author="Rashed Hasan" w:date="2021-05-15T13:19:00Z">
                  <w:rPr>
                    <w:ins w:id="3138" w:author="Rashed Hasan" w:date="2021-05-15T13:15:00Z"/>
                    <w:rFonts w:ascii="Times New Roman" w:hAnsi="Times New Roman" w:cs="Times New Roman"/>
                    <w:bCs/>
                    <w:sz w:val="20"/>
                    <w:szCs w:val="20"/>
                  </w:rPr>
                </w:rPrChange>
              </w:rPr>
              <w:pPrChange w:id="3139" w:author="Microsoft account" w:date="2021-05-25T22:50:00Z">
                <w:pPr>
                  <w:jc w:val="center"/>
                </w:pPr>
              </w:pPrChange>
            </w:pPr>
            <w:ins w:id="3140" w:author="Rashed Hasan" w:date="2021-05-15T13:15:00Z">
              <w:r w:rsidRPr="00B63363">
                <w:rPr>
                  <w:rFonts w:ascii="Times New Roman" w:hAnsi="Times New Roman" w:cs="Times New Roman"/>
                  <w:bCs/>
                  <w:sz w:val="18"/>
                  <w:szCs w:val="18"/>
                  <w:rPrChange w:id="3141" w:author="Rashed Hasan" w:date="2021-05-15T13:19:00Z">
                    <w:rPr>
                      <w:rFonts w:ascii="Times New Roman" w:hAnsi="Times New Roman" w:cs="Times New Roman"/>
                      <w:bCs/>
                      <w:sz w:val="20"/>
                      <w:szCs w:val="20"/>
                    </w:rPr>
                  </w:rPrChange>
                </w:rPr>
                <w:t>5518 (74.97)</w:t>
              </w:r>
            </w:ins>
          </w:p>
        </w:tc>
        <w:tc>
          <w:tcPr>
            <w:tcW w:w="1448" w:type="dxa"/>
            <w:vAlign w:val="center"/>
            <w:tcPrChange w:id="3142" w:author="Microsoft account" w:date="2021-05-23T20:44:00Z">
              <w:tcPr>
                <w:tcW w:w="1557" w:type="dxa"/>
                <w:vAlign w:val="center"/>
              </w:tcPr>
            </w:tcPrChange>
          </w:tcPr>
          <w:p w14:paraId="4C3FF285" w14:textId="77777777" w:rsidR="00277069" w:rsidRPr="00B63363" w:rsidRDefault="00277069" w:rsidP="00E75A46">
            <w:pPr>
              <w:jc w:val="both"/>
              <w:rPr>
                <w:ins w:id="3143" w:author="Rashed Hasan" w:date="2021-05-15T13:15:00Z"/>
                <w:rFonts w:ascii="Times New Roman" w:hAnsi="Times New Roman" w:cs="Times New Roman"/>
                <w:bCs/>
                <w:sz w:val="18"/>
                <w:szCs w:val="18"/>
                <w:rPrChange w:id="3144" w:author="Rashed Hasan" w:date="2021-05-15T13:19:00Z">
                  <w:rPr>
                    <w:ins w:id="3145" w:author="Rashed Hasan" w:date="2021-05-15T13:15:00Z"/>
                    <w:rFonts w:ascii="Times New Roman" w:hAnsi="Times New Roman" w:cs="Times New Roman"/>
                    <w:bCs/>
                    <w:sz w:val="20"/>
                    <w:szCs w:val="20"/>
                  </w:rPr>
                </w:rPrChange>
              </w:rPr>
              <w:pPrChange w:id="3146" w:author="Microsoft account" w:date="2021-05-25T22:50:00Z">
                <w:pPr>
                  <w:jc w:val="center"/>
                </w:pPr>
              </w:pPrChange>
            </w:pPr>
            <w:ins w:id="3147" w:author="Rashed Hasan" w:date="2021-05-15T13:15:00Z">
              <w:r w:rsidRPr="00B63363">
                <w:rPr>
                  <w:rFonts w:ascii="Times New Roman" w:hAnsi="Times New Roman" w:cs="Times New Roman"/>
                  <w:bCs/>
                  <w:sz w:val="18"/>
                  <w:szCs w:val="18"/>
                  <w:rPrChange w:id="3148" w:author="Rashed Hasan" w:date="2021-05-15T13:19:00Z">
                    <w:rPr>
                      <w:rFonts w:ascii="Times New Roman" w:hAnsi="Times New Roman" w:cs="Times New Roman"/>
                      <w:bCs/>
                      <w:sz w:val="20"/>
                      <w:szCs w:val="20"/>
                    </w:rPr>
                  </w:rPrChange>
                </w:rPr>
                <w:t>2025 (25.03)</w:t>
              </w:r>
            </w:ins>
          </w:p>
        </w:tc>
        <w:tc>
          <w:tcPr>
            <w:tcW w:w="1230" w:type="dxa"/>
            <w:vMerge w:val="restart"/>
            <w:vAlign w:val="center"/>
            <w:tcPrChange w:id="3149" w:author="Microsoft account" w:date="2021-05-23T20:44:00Z">
              <w:tcPr>
                <w:tcW w:w="996" w:type="dxa"/>
                <w:vMerge w:val="restart"/>
                <w:vAlign w:val="center"/>
              </w:tcPr>
            </w:tcPrChange>
          </w:tcPr>
          <w:p w14:paraId="4C47A7F7" w14:textId="77777777" w:rsidR="00277069" w:rsidRPr="00B63363" w:rsidRDefault="00277069" w:rsidP="00E75A46">
            <w:pPr>
              <w:jc w:val="both"/>
              <w:rPr>
                <w:ins w:id="3150" w:author="Rashed Hasan" w:date="2021-05-15T13:15:00Z"/>
                <w:rFonts w:ascii="Times New Roman" w:hAnsi="Times New Roman" w:cs="Times New Roman"/>
                <w:bCs/>
                <w:sz w:val="18"/>
                <w:szCs w:val="18"/>
                <w:rPrChange w:id="3151" w:author="Rashed Hasan" w:date="2021-05-15T13:19:00Z">
                  <w:rPr>
                    <w:ins w:id="3152" w:author="Rashed Hasan" w:date="2021-05-15T13:15:00Z"/>
                    <w:rFonts w:ascii="Times New Roman" w:hAnsi="Times New Roman" w:cs="Times New Roman"/>
                    <w:bCs/>
                    <w:sz w:val="20"/>
                    <w:szCs w:val="20"/>
                  </w:rPr>
                </w:rPrChange>
              </w:rPr>
              <w:pPrChange w:id="3153" w:author="Microsoft account" w:date="2021-05-25T22:50:00Z">
                <w:pPr>
                  <w:jc w:val="center"/>
                </w:pPr>
              </w:pPrChange>
            </w:pPr>
            <w:ins w:id="3154" w:author="Rashed Hasan" w:date="2021-05-15T13:15:00Z">
              <w:r w:rsidRPr="00B63363">
                <w:rPr>
                  <w:rFonts w:ascii="Times New Roman" w:hAnsi="Times New Roman" w:cs="Times New Roman"/>
                  <w:bCs/>
                  <w:sz w:val="18"/>
                  <w:szCs w:val="18"/>
                  <w:rPrChange w:id="3155" w:author="Rashed Hasan" w:date="2021-05-15T13:19:00Z">
                    <w:rPr>
                      <w:rFonts w:ascii="Times New Roman" w:hAnsi="Times New Roman" w:cs="Times New Roman"/>
                      <w:bCs/>
                      <w:sz w:val="20"/>
                      <w:szCs w:val="20"/>
                    </w:rPr>
                  </w:rPrChange>
                </w:rPr>
                <w:t>0.658</w:t>
              </w:r>
            </w:ins>
          </w:p>
        </w:tc>
      </w:tr>
      <w:tr w:rsidR="00277069" w:rsidRPr="00B63363" w14:paraId="1AF31194" w14:textId="77777777" w:rsidTr="0020300A">
        <w:trPr>
          <w:trHeight w:val="138"/>
          <w:jc w:val="center"/>
          <w:ins w:id="3156" w:author="Rashed Hasan" w:date="2021-05-15T13:15:00Z"/>
          <w:trPrChange w:id="3157" w:author="Microsoft account" w:date="2021-05-23T20:44:00Z">
            <w:trPr>
              <w:trHeight w:val="150"/>
              <w:jc w:val="center"/>
            </w:trPr>
          </w:trPrChange>
        </w:trPr>
        <w:tc>
          <w:tcPr>
            <w:tcW w:w="1802" w:type="dxa"/>
            <w:vAlign w:val="center"/>
            <w:tcPrChange w:id="3158" w:author="Microsoft account" w:date="2021-05-23T20:44:00Z">
              <w:tcPr>
                <w:tcW w:w="2052" w:type="dxa"/>
                <w:vAlign w:val="center"/>
              </w:tcPr>
            </w:tcPrChange>
          </w:tcPr>
          <w:p w14:paraId="4716B526" w14:textId="77777777" w:rsidR="00277069" w:rsidRPr="00B63363" w:rsidRDefault="00277069" w:rsidP="00E75A46">
            <w:pPr>
              <w:jc w:val="both"/>
              <w:rPr>
                <w:ins w:id="3159" w:author="Rashed Hasan" w:date="2021-05-15T13:15:00Z"/>
                <w:rFonts w:ascii="Times New Roman" w:hAnsi="Times New Roman" w:cs="Times New Roman"/>
                <w:bCs/>
                <w:sz w:val="18"/>
                <w:szCs w:val="18"/>
                <w:rPrChange w:id="3160" w:author="Rashed Hasan" w:date="2021-05-15T13:19:00Z">
                  <w:rPr>
                    <w:ins w:id="3161" w:author="Rashed Hasan" w:date="2021-05-15T13:15:00Z"/>
                    <w:rFonts w:ascii="Times New Roman" w:hAnsi="Times New Roman" w:cs="Times New Roman"/>
                    <w:bCs/>
                    <w:sz w:val="20"/>
                    <w:szCs w:val="20"/>
                  </w:rPr>
                </w:rPrChange>
              </w:rPr>
              <w:pPrChange w:id="3162" w:author="Microsoft account" w:date="2021-05-25T22:50:00Z">
                <w:pPr>
                  <w:jc w:val="center"/>
                </w:pPr>
              </w:pPrChange>
            </w:pPr>
            <w:ins w:id="3163" w:author="Rashed Hasan" w:date="2021-05-15T13:15:00Z">
              <w:r w:rsidRPr="00B63363">
                <w:rPr>
                  <w:rFonts w:ascii="Times New Roman" w:hAnsi="Times New Roman" w:cs="Times New Roman"/>
                  <w:bCs/>
                  <w:sz w:val="18"/>
                  <w:szCs w:val="18"/>
                  <w:rPrChange w:id="3164" w:author="Rashed Hasan" w:date="2021-05-15T13:19:00Z">
                    <w:rPr>
                      <w:rFonts w:ascii="Times New Roman" w:hAnsi="Times New Roman" w:cs="Times New Roman"/>
                      <w:bCs/>
                      <w:sz w:val="20"/>
                      <w:szCs w:val="20"/>
                    </w:rPr>
                  </w:rPrChange>
                </w:rPr>
                <w:t>Others</w:t>
              </w:r>
            </w:ins>
          </w:p>
        </w:tc>
        <w:tc>
          <w:tcPr>
            <w:tcW w:w="1381" w:type="dxa"/>
            <w:vAlign w:val="center"/>
            <w:tcPrChange w:id="3165" w:author="Microsoft account" w:date="2021-05-23T20:44:00Z">
              <w:tcPr>
                <w:tcW w:w="1557" w:type="dxa"/>
                <w:vAlign w:val="center"/>
              </w:tcPr>
            </w:tcPrChange>
          </w:tcPr>
          <w:p w14:paraId="4D305AE1" w14:textId="4F488FC7" w:rsidR="00277069" w:rsidRPr="00B63363" w:rsidRDefault="00956F5D" w:rsidP="00E75A46">
            <w:pPr>
              <w:jc w:val="both"/>
              <w:rPr>
                <w:ins w:id="3166" w:author="Rashed Hasan" w:date="2021-05-15T13:15:00Z"/>
                <w:rFonts w:ascii="Times New Roman" w:hAnsi="Times New Roman" w:cs="Times New Roman"/>
                <w:bCs/>
                <w:sz w:val="18"/>
                <w:szCs w:val="18"/>
                <w:rPrChange w:id="3167" w:author="Rashed Hasan" w:date="2021-05-15T13:19:00Z">
                  <w:rPr>
                    <w:ins w:id="3168" w:author="Rashed Hasan" w:date="2021-05-15T13:15:00Z"/>
                    <w:rFonts w:ascii="Times New Roman" w:hAnsi="Times New Roman" w:cs="Times New Roman"/>
                    <w:bCs/>
                    <w:sz w:val="20"/>
                    <w:szCs w:val="20"/>
                  </w:rPr>
                </w:rPrChange>
              </w:rPr>
              <w:pPrChange w:id="3169" w:author="Microsoft account" w:date="2021-05-25T22:50:00Z">
                <w:pPr>
                  <w:jc w:val="center"/>
                </w:pPr>
              </w:pPrChange>
            </w:pPr>
            <w:ins w:id="3170" w:author="Microsoft account" w:date="2021-05-24T12:42:00Z">
              <w:r>
                <w:rPr>
                  <w:rFonts w:ascii="Times New Roman" w:hAnsi="Times New Roman" w:cs="Times New Roman"/>
                  <w:bCs/>
                  <w:sz w:val="18"/>
                  <w:szCs w:val="18"/>
                </w:rPr>
                <w:t>534</w:t>
              </w:r>
            </w:ins>
            <w:ins w:id="3171" w:author="Rashed Hasan" w:date="2021-05-15T13:15:00Z">
              <w:del w:id="3172" w:author="Microsoft account" w:date="2021-05-24T12:42:00Z">
                <w:r w:rsidR="00277069" w:rsidRPr="00B63363" w:rsidDel="00956F5D">
                  <w:rPr>
                    <w:rFonts w:ascii="Times New Roman" w:hAnsi="Times New Roman" w:cs="Times New Roman"/>
                    <w:bCs/>
                    <w:sz w:val="18"/>
                    <w:szCs w:val="18"/>
                    <w:rPrChange w:id="3173" w:author="Rashed Hasan" w:date="2021-05-15T13:19:00Z">
                      <w:rPr>
                        <w:rFonts w:ascii="Times New Roman" w:hAnsi="Times New Roman" w:cs="Times New Roman"/>
                        <w:bCs/>
                        <w:sz w:val="20"/>
                        <w:szCs w:val="20"/>
                      </w:rPr>
                    </w:rPrChange>
                  </w:rPr>
                  <w:delText>630</w:delText>
                </w:r>
              </w:del>
              <w:r w:rsidR="00277069" w:rsidRPr="00B63363">
                <w:rPr>
                  <w:rFonts w:ascii="Times New Roman" w:hAnsi="Times New Roman" w:cs="Times New Roman"/>
                  <w:bCs/>
                  <w:sz w:val="18"/>
                  <w:szCs w:val="18"/>
                  <w:rPrChange w:id="3174" w:author="Rashed Hasan" w:date="2021-05-15T13:19:00Z">
                    <w:rPr>
                      <w:rFonts w:ascii="Times New Roman" w:hAnsi="Times New Roman" w:cs="Times New Roman"/>
                      <w:bCs/>
                      <w:sz w:val="20"/>
                      <w:szCs w:val="20"/>
                    </w:rPr>
                  </w:rPrChange>
                </w:rPr>
                <w:t xml:space="preserve"> (6</w:t>
              </w:r>
            </w:ins>
            <w:ins w:id="3175" w:author="Microsoft account" w:date="2021-05-24T17:02:00Z">
              <w:r w:rsidR="00CF01F7">
                <w:rPr>
                  <w:rFonts w:ascii="Times New Roman" w:hAnsi="Times New Roman" w:cs="Times New Roman"/>
                  <w:bCs/>
                  <w:sz w:val="18"/>
                  <w:szCs w:val="18"/>
                </w:rPr>
                <w:t>1</w:t>
              </w:r>
            </w:ins>
            <w:ins w:id="3176" w:author="Rashed Hasan" w:date="2021-05-15T13:15:00Z">
              <w:del w:id="3177" w:author="Microsoft account" w:date="2021-05-24T17:02:00Z">
                <w:r w:rsidR="00277069" w:rsidRPr="00B63363" w:rsidDel="00CF01F7">
                  <w:rPr>
                    <w:rFonts w:ascii="Times New Roman" w:hAnsi="Times New Roman" w:cs="Times New Roman"/>
                    <w:bCs/>
                    <w:sz w:val="18"/>
                    <w:szCs w:val="18"/>
                    <w:rPrChange w:id="3178" w:author="Rashed Hasan" w:date="2021-05-15T13:19:00Z">
                      <w:rPr>
                        <w:rFonts w:ascii="Times New Roman" w:hAnsi="Times New Roman" w:cs="Times New Roman"/>
                        <w:bCs/>
                        <w:sz w:val="20"/>
                        <w:szCs w:val="20"/>
                      </w:rPr>
                    </w:rPrChange>
                  </w:rPr>
                  <w:delText>6</w:delText>
                </w:r>
              </w:del>
              <w:r w:rsidR="00277069" w:rsidRPr="00B63363">
                <w:rPr>
                  <w:rFonts w:ascii="Times New Roman" w:hAnsi="Times New Roman" w:cs="Times New Roman"/>
                  <w:bCs/>
                  <w:sz w:val="18"/>
                  <w:szCs w:val="18"/>
                  <w:rPrChange w:id="3179" w:author="Rashed Hasan" w:date="2021-05-15T13:19:00Z">
                    <w:rPr>
                      <w:rFonts w:ascii="Times New Roman" w:hAnsi="Times New Roman" w:cs="Times New Roman"/>
                      <w:bCs/>
                      <w:sz w:val="20"/>
                      <w:szCs w:val="20"/>
                    </w:rPr>
                  </w:rPrChange>
                </w:rPr>
                <w:t>.4</w:t>
              </w:r>
            </w:ins>
            <w:ins w:id="3180" w:author="Microsoft account" w:date="2021-05-24T17:02:00Z">
              <w:r w:rsidR="00CF01F7">
                <w:rPr>
                  <w:rFonts w:ascii="Times New Roman" w:hAnsi="Times New Roman" w:cs="Times New Roman"/>
                  <w:bCs/>
                  <w:sz w:val="18"/>
                  <w:szCs w:val="18"/>
                </w:rPr>
                <w:t>2</w:t>
              </w:r>
            </w:ins>
            <w:ins w:id="3181" w:author="Rashed Hasan" w:date="2021-05-15T13:15:00Z">
              <w:del w:id="3182" w:author="Microsoft account" w:date="2021-05-24T17:02:00Z">
                <w:r w:rsidR="00277069" w:rsidRPr="00B63363" w:rsidDel="00CF01F7">
                  <w:rPr>
                    <w:rFonts w:ascii="Times New Roman" w:hAnsi="Times New Roman" w:cs="Times New Roman"/>
                    <w:bCs/>
                    <w:sz w:val="18"/>
                    <w:szCs w:val="18"/>
                    <w:rPrChange w:id="3183" w:author="Rashed Hasan" w:date="2021-05-15T13:19:00Z">
                      <w:rPr>
                        <w:rFonts w:ascii="Times New Roman" w:hAnsi="Times New Roman" w:cs="Times New Roman"/>
                        <w:bCs/>
                        <w:sz w:val="20"/>
                        <w:szCs w:val="20"/>
                      </w:rPr>
                    </w:rPrChange>
                  </w:rPr>
                  <w:delText>4</w:delText>
                </w:r>
              </w:del>
              <w:r w:rsidR="00277069" w:rsidRPr="00B63363">
                <w:rPr>
                  <w:rFonts w:ascii="Times New Roman" w:hAnsi="Times New Roman" w:cs="Times New Roman"/>
                  <w:bCs/>
                  <w:sz w:val="18"/>
                  <w:szCs w:val="18"/>
                  <w:rPrChange w:id="3184" w:author="Rashed Hasan" w:date="2021-05-15T13:19:00Z">
                    <w:rPr>
                      <w:rFonts w:ascii="Times New Roman" w:hAnsi="Times New Roman" w:cs="Times New Roman"/>
                      <w:bCs/>
                      <w:sz w:val="20"/>
                      <w:szCs w:val="20"/>
                    </w:rPr>
                  </w:rPrChange>
                </w:rPr>
                <w:t>)</w:t>
              </w:r>
            </w:ins>
          </w:p>
        </w:tc>
        <w:tc>
          <w:tcPr>
            <w:tcW w:w="1381" w:type="dxa"/>
            <w:vAlign w:val="center"/>
            <w:tcPrChange w:id="3185" w:author="Microsoft account" w:date="2021-05-23T20:44:00Z">
              <w:tcPr>
                <w:tcW w:w="1557" w:type="dxa"/>
                <w:vAlign w:val="center"/>
              </w:tcPr>
            </w:tcPrChange>
          </w:tcPr>
          <w:p w14:paraId="531B4F0A" w14:textId="22FDC13D" w:rsidR="00277069" w:rsidRPr="00B63363" w:rsidRDefault="00277069" w:rsidP="00E75A46">
            <w:pPr>
              <w:jc w:val="both"/>
              <w:rPr>
                <w:ins w:id="3186" w:author="Rashed Hasan" w:date="2021-05-15T13:15:00Z"/>
                <w:rFonts w:ascii="Times New Roman" w:hAnsi="Times New Roman" w:cs="Times New Roman"/>
                <w:bCs/>
                <w:sz w:val="18"/>
                <w:szCs w:val="18"/>
                <w:rPrChange w:id="3187" w:author="Rashed Hasan" w:date="2021-05-15T13:19:00Z">
                  <w:rPr>
                    <w:ins w:id="3188" w:author="Rashed Hasan" w:date="2021-05-15T13:15:00Z"/>
                    <w:rFonts w:ascii="Times New Roman" w:hAnsi="Times New Roman" w:cs="Times New Roman"/>
                    <w:bCs/>
                    <w:sz w:val="20"/>
                    <w:szCs w:val="20"/>
                  </w:rPr>
                </w:rPrChange>
              </w:rPr>
              <w:pPrChange w:id="3189" w:author="Microsoft account" w:date="2021-05-25T22:50:00Z">
                <w:pPr>
                  <w:jc w:val="center"/>
                </w:pPr>
              </w:pPrChange>
            </w:pPr>
            <w:ins w:id="3190" w:author="Rashed Hasan" w:date="2021-05-15T13:15:00Z">
              <w:r w:rsidRPr="00B63363">
                <w:rPr>
                  <w:rFonts w:ascii="Times New Roman" w:hAnsi="Times New Roman" w:cs="Times New Roman"/>
                  <w:bCs/>
                  <w:sz w:val="18"/>
                  <w:szCs w:val="18"/>
                  <w:rPrChange w:id="3191" w:author="Rashed Hasan" w:date="2021-05-15T13:19:00Z">
                    <w:rPr>
                      <w:rFonts w:ascii="Times New Roman" w:hAnsi="Times New Roman" w:cs="Times New Roman"/>
                      <w:bCs/>
                      <w:sz w:val="20"/>
                      <w:szCs w:val="20"/>
                    </w:rPr>
                  </w:rPrChange>
                </w:rPr>
                <w:t>3</w:t>
              </w:r>
            </w:ins>
            <w:ins w:id="3192" w:author="Microsoft account" w:date="2021-05-24T12:42:00Z">
              <w:r w:rsidR="00956F5D">
                <w:rPr>
                  <w:rFonts w:ascii="Times New Roman" w:hAnsi="Times New Roman" w:cs="Times New Roman"/>
                  <w:bCs/>
                  <w:sz w:val="18"/>
                  <w:szCs w:val="18"/>
                </w:rPr>
                <w:t>21</w:t>
              </w:r>
            </w:ins>
            <w:ins w:id="3193" w:author="Rashed Hasan" w:date="2021-05-15T13:15:00Z">
              <w:del w:id="3194" w:author="Microsoft account" w:date="2021-05-24T12:42:00Z">
                <w:r w:rsidRPr="00B63363" w:rsidDel="00956F5D">
                  <w:rPr>
                    <w:rFonts w:ascii="Times New Roman" w:hAnsi="Times New Roman" w:cs="Times New Roman"/>
                    <w:bCs/>
                    <w:sz w:val="18"/>
                    <w:szCs w:val="18"/>
                    <w:rPrChange w:id="3195" w:author="Rashed Hasan" w:date="2021-05-15T13:19:00Z">
                      <w:rPr>
                        <w:rFonts w:ascii="Times New Roman" w:hAnsi="Times New Roman" w:cs="Times New Roman"/>
                        <w:bCs/>
                        <w:sz w:val="20"/>
                        <w:szCs w:val="20"/>
                      </w:rPr>
                    </w:rPrChange>
                  </w:rPr>
                  <w:delText>35</w:delText>
                </w:r>
              </w:del>
              <w:r w:rsidRPr="00B63363">
                <w:rPr>
                  <w:rFonts w:ascii="Times New Roman" w:hAnsi="Times New Roman" w:cs="Times New Roman"/>
                  <w:bCs/>
                  <w:sz w:val="18"/>
                  <w:szCs w:val="18"/>
                  <w:rPrChange w:id="3196" w:author="Rashed Hasan" w:date="2021-05-15T13:19:00Z">
                    <w:rPr>
                      <w:rFonts w:ascii="Times New Roman" w:hAnsi="Times New Roman" w:cs="Times New Roman"/>
                      <w:bCs/>
                      <w:sz w:val="20"/>
                      <w:szCs w:val="20"/>
                    </w:rPr>
                  </w:rPrChange>
                </w:rPr>
                <w:t xml:space="preserve"> (3</w:t>
              </w:r>
            </w:ins>
            <w:ins w:id="3197" w:author="Microsoft account" w:date="2021-05-24T17:02:00Z">
              <w:r w:rsidR="00CF01F7">
                <w:rPr>
                  <w:rFonts w:ascii="Times New Roman" w:hAnsi="Times New Roman" w:cs="Times New Roman"/>
                  <w:bCs/>
                  <w:sz w:val="18"/>
                  <w:szCs w:val="18"/>
                </w:rPr>
                <w:t>8</w:t>
              </w:r>
            </w:ins>
            <w:ins w:id="3198" w:author="Rashed Hasan" w:date="2021-05-15T13:15:00Z">
              <w:del w:id="3199" w:author="Microsoft account" w:date="2021-05-24T17:02:00Z">
                <w:r w:rsidRPr="00B63363" w:rsidDel="00CF01F7">
                  <w:rPr>
                    <w:rFonts w:ascii="Times New Roman" w:hAnsi="Times New Roman" w:cs="Times New Roman"/>
                    <w:bCs/>
                    <w:sz w:val="18"/>
                    <w:szCs w:val="18"/>
                    <w:rPrChange w:id="3200" w:author="Rashed Hasan" w:date="2021-05-15T13:19:00Z">
                      <w:rPr>
                        <w:rFonts w:ascii="Times New Roman" w:hAnsi="Times New Roman" w:cs="Times New Roman"/>
                        <w:bCs/>
                        <w:sz w:val="20"/>
                        <w:szCs w:val="20"/>
                      </w:rPr>
                    </w:rPrChange>
                  </w:rPr>
                  <w:delText>3</w:delText>
                </w:r>
              </w:del>
              <w:r w:rsidRPr="00B63363">
                <w:rPr>
                  <w:rFonts w:ascii="Times New Roman" w:hAnsi="Times New Roman" w:cs="Times New Roman"/>
                  <w:bCs/>
                  <w:sz w:val="18"/>
                  <w:szCs w:val="18"/>
                  <w:rPrChange w:id="3201" w:author="Rashed Hasan" w:date="2021-05-15T13:19:00Z">
                    <w:rPr>
                      <w:rFonts w:ascii="Times New Roman" w:hAnsi="Times New Roman" w:cs="Times New Roman"/>
                      <w:bCs/>
                      <w:sz w:val="20"/>
                      <w:szCs w:val="20"/>
                    </w:rPr>
                  </w:rPrChange>
                </w:rPr>
                <w:t>.5</w:t>
              </w:r>
            </w:ins>
            <w:ins w:id="3202" w:author="Microsoft account" w:date="2021-05-24T17:02:00Z">
              <w:r w:rsidR="00CF01F7">
                <w:rPr>
                  <w:rFonts w:ascii="Times New Roman" w:hAnsi="Times New Roman" w:cs="Times New Roman"/>
                  <w:bCs/>
                  <w:sz w:val="18"/>
                  <w:szCs w:val="18"/>
                </w:rPr>
                <w:t>8</w:t>
              </w:r>
            </w:ins>
            <w:ins w:id="3203" w:author="Rashed Hasan" w:date="2021-05-15T13:15:00Z">
              <w:del w:id="3204" w:author="Microsoft account" w:date="2021-05-24T17:02:00Z">
                <w:r w:rsidRPr="00B63363" w:rsidDel="00CF01F7">
                  <w:rPr>
                    <w:rFonts w:ascii="Times New Roman" w:hAnsi="Times New Roman" w:cs="Times New Roman"/>
                    <w:bCs/>
                    <w:sz w:val="18"/>
                    <w:szCs w:val="18"/>
                    <w:rPrChange w:id="3205" w:author="Rashed Hasan" w:date="2021-05-15T13:19:00Z">
                      <w:rPr>
                        <w:rFonts w:ascii="Times New Roman" w:hAnsi="Times New Roman" w:cs="Times New Roman"/>
                        <w:bCs/>
                        <w:sz w:val="20"/>
                        <w:szCs w:val="20"/>
                      </w:rPr>
                    </w:rPrChange>
                  </w:rPr>
                  <w:delText>6</w:delText>
                </w:r>
              </w:del>
              <w:r w:rsidRPr="00B63363">
                <w:rPr>
                  <w:rFonts w:ascii="Times New Roman" w:hAnsi="Times New Roman" w:cs="Times New Roman"/>
                  <w:bCs/>
                  <w:sz w:val="18"/>
                  <w:szCs w:val="18"/>
                  <w:rPrChange w:id="3206" w:author="Rashed Hasan" w:date="2021-05-15T13:19:00Z">
                    <w:rPr>
                      <w:rFonts w:ascii="Times New Roman" w:hAnsi="Times New Roman" w:cs="Times New Roman"/>
                      <w:bCs/>
                      <w:sz w:val="20"/>
                      <w:szCs w:val="20"/>
                    </w:rPr>
                  </w:rPrChange>
                </w:rPr>
                <w:t>)</w:t>
              </w:r>
            </w:ins>
          </w:p>
        </w:tc>
        <w:tc>
          <w:tcPr>
            <w:tcW w:w="1230" w:type="dxa"/>
            <w:vMerge/>
            <w:vAlign w:val="center"/>
            <w:tcPrChange w:id="3207" w:author="Microsoft account" w:date="2021-05-23T20:44:00Z">
              <w:tcPr>
                <w:tcW w:w="995" w:type="dxa"/>
                <w:vMerge/>
                <w:vAlign w:val="center"/>
              </w:tcPr>
            </w:tcPrChange>
          </w:tcPr>
          <w:p w14:paraId="59B422A6" w14:textId="77777777" w:rsidR="00277069" w:rsidRPr="00B63363" w:rsidRDefault="00277069" w:rsidP="00E75A46">
            <w:pPr>
              <w:jc w:val="both"/>
              <w:rPr>
                <w:ins w:id="3208" w:author="Rashed Hasan" w:date="2021-05-15T13:15:00Z"/>
                <w:rFonts w:ascii="Times New Roman" w:hAnsi="Times New Roman" w:cs="Times New Roman"/>
                <w:sz w:val="18"/>
                <w:szCs w:val="18"/>
                <w:rPrChange w:id="3209" w:author="Rashed Hasan" w:date="2021-05-15T13:19:00Z">
                  <w:rPr>
                    <w:ins w:id="3210" w:author="Rashed Hasan" w:date="2021-05-15T13:15:00Z"/>
                    <w:rFonts w:ascii="Times New Roman" w:hAnsi="Times New Roman" w:cs="Times New Roman"/>
                    <w:sz w:val="20"/>
                    <w:szCs w:val="20"/>
                  </w:rPr>
                </w:rPrChange>
              </w:rPr>
              <w:pPrChange w:id="3211" w:author="Microsoft account" w:date="2021-05-25T22:50:00Z">
                <w:pPr>
                  <w:jc w:val="center"/>
                </w:pPr>
              </w:pPrChange>
            </w:pPr>
          </w:p>
        </w:tc>
        <w:tc>
          <w:tcPr>
            <w:tcW w:w="1290" w:type="dxa"/>
            <w:vAlign w:val="center"/>
            <w:tcPrChange w:id="3212" w:author="Microsoft account" w:date="2021-05-23T20:44:00Z">
              <w:tcPr>
                <w:tcW w:w="1423" w:type="dxa"/>
                <w:vAlign w:val="center"/>
              </w:tcPr>
            </w:tcPrChange>
          </w:tcPr>
          <w:p w14:paraId="6EA22959" w14:textId="77777777" w:rsidR="00277069" w:rsidRPr="00B63363" w:rsidRDefault="00277069" w:rsidP="00E75A46">
            <w:pPr>
              <w:jc w:val="both"/>
              <w:rPr>
                <w:ins w:id="3213" w:author="Rashed Hasan" w:date="2021-05-15T13:15:00Z"/>
                <w:rFonts w:ascii="Times New Roman" w:hAnsi="Times New Roman" w:cs="Times New Roman"/>
                <w:bCs/>
                <w:sz w:val="18"/>
                <w:szCs w:val="18"/>
                <w:rPrChange w:id="3214" w:author="Rashed Hasan" w:date="2021-05-15T13:19:00Z">
                  <w:rPr>
                    <w:ins w:id="3215" w:author="Rashed Hasan" w:date="2021-05-15T13:15:00Z"/>
                    <w:rFonts w:ascii="Times New Roman" w:hAnsi="Times New Roman" w:cs="Times New Roman"/>
                    <w:bCs/>
                    <w:sz w:val="20"/>
                    <w:szCs w:val="20"/>
                  </w:rPr>
                </w:rPrChange>
              </w:rPr>
              <w:pPrChange w:id="3216" w:author="Microsoft account" w:date="2021-05-25T22:50:00Z">
                <w:pPr>
                  <w:jc w:val="center"/>
                </w:pPr>
              </w:pPrChange>
            </w:pPr>
            <w:ins w:id="3217" w:author="Rashed Hasan" w:date="2021-05-15T13:15:00Z">
              <w:r w:rsidRPr="00B63363">
                <w:rPr>
                  <w:rFonts w:ascii="Times New Roman" w:hAnsi="Times New Roman" w:cs="Times New Roman"/>
                  <w:bCs/>
                  <w:sz w:val="18"/>
                  <w:szCs w:val="18"/>
                  <w:rPrChange w:id="3218" w:author="Rashed Hasan" w:date="2021-05-15T13:19:00Z">
                    <w:rPr>
                      <w:rFonts w:ascii="Times New Roman" w:hAnsi="Times New Roman" w:cs="Times New Roman"/>
                      <w:bCs/>
                      <w:sz w:val="20"/>
                      <w:szCs w:val="20"/>
                    </w:rPr>
                  </w:rPrChange>
                </w:rPr>
                <w:t>908(74.26)</w:t>
              </w:r>
            </w:ins>
          </w:p>
        </w:tc>
        <w:tc>
          <w:tcPr>
            <w:tcW w:w="1448" w:type="dxa"/>
            <w:vAlign w:val="center"/>
            <w:tcPrChange w:id="3219" w:author="Microsoft account" w:date="2021-05-23T20:44:00Z">
              <w:tcPr>
                <w:tcW w:w="1557" w:type="dxa"/>
                <w:vAlign w:val="center"/>
              </w:tcPr>
            </w:tcPrChange>
          </w:tcPr>
          <w:p w14:paraId="5E191C83" w14:textId="77777777" w:rsidR="00277069" w:rsidRPr="00B63363" w:rsidRDefault="00277069" w:rsidP="00E75A46">
            <w:pPr>
              <w:jc w:val="both"/>
              <w:rPr>
                <w:ins w:id="3220" w:author="Rashed Hasan" w:date="2021-05-15T13:15:00Z"/>
                <w:rFonts w:ascii="Times New Roman" w:hAnsi="Times New Roman" w:cs="Times New Roman"/>
                <w:bCs/>
                <w:sz w:val="18"/>
                <w:szCs w:val="18"/>
                <w:rPrChange w:id="3221" w:author="Rashed Hasan" w:date="2021-05-15T13:19:00Z">
                  <w:rPr>
                    <w:ins w:id="3222" w:author="Rashed Hasan" w:date="2021-05-15T13:15:00Z"/>
                    <w:rFonts w:ascii="Times New Roman" w:hAnsi="Times New Roman" w:cs="Times New Roman"/>
                    <w:bCs/>
                    <w:sz w:val="20"/>
                    <w:szCs w:val="20"/>
                  </w:rPr>
                </w:rPrChange>
              </w:rPr>
              <w:pPrChange w:id="3223" w:author="Microsoft account" w:date="2021-05-25T22:50:00Z">
                <w:pPr>
                  <w:jc w:val="center"/>
                </w:pPr>
              </w:pPrChange>
            </w:pPr>
            <w:ins w:id="3224" w:author="Rashed Hasan" w:date="2021-05-15T13:15:00Z">
              <w:r w:rsidRPr="00B63363">
                <w:rPr>
                  <w:rFonts w:ascii="Times New Roman" w:hAnsi="Times New Roman" w:cs="Times New Roman"/>
                  <w:bCs/>
                  <w:sz w:val="18"/>
                  <w:szCs w:val="18"/>
                  <w:rPrChange w:id="3225" w:author="Rashed Hasan" w:date="2021-05-15T13:19:00Z">
                    <w:rPr>
                      <w:rFonts w:ascii="Times New Roman" w:hAnsi="Times New Roman" w:cs="Times New Roman"/>
                      <w:bCs/>
                      <w:sz w:val="20"/>
                      <w:szCs w:val="20"/>
                    </w:rPr>
                  </w:rPrChange>
                </w:rPr>
                <w:t>325(25.74)</w:t>
              </w:r>
            </w:ins>
          </w:p>
        </w:tc>
        <w:tc>
          <w:tcPr>
            <w:tcW w:w="1230" w:type="dxa"/>
            <w:vMerge/>
            <w:vAlign w:val="center"/>
            <w:tcPrChange w:id="3226" w:author="Microsoft account" w:date="2021-05-23T20:44:00Z">
              <w:tcPr>
                <w:tcW w:w="996" w:type="dxa"/>
                <w:vMerge/>
                <w:vAlign w:val="center"/>
              </w:tcPr>
            </w:tcPrChange>
          </w:tcPr>
          <w:p w14:paraId="0467BE10" w14:textId="77777777" w:rsidR="00277069" w:rsidRPr="00B63363" w:rsidRDefault="00277069" w:rsidP="00E75A46">
            <w:pPr>
              <w:jc w:val="both"/>
              <w:rPr>
                <w:ins w:id="3227" w:author="Rashed Hasan" w:date="2021-05-15T13:15:00Z"/>
                <w:rFonts w:ascii="Times New Roman" w:hAnsi="Times New Roman" w:cs="Times New Roman"/>
                <w:sz w:val="18"/>
                <w:szCs w:val="18"/>
                <w:rPrChange w:id="3228" w:author="Rashed Hasan" w:date="2021-05-15T13:19:00Z">
                  <w:rPr>
                    <w:ins w:id="3229" w:author="Rashed Hasan" w:date="2021-05-15T13:15:00Z"/>
                    <w:rFonts w:ascii="Times New Roman" w:hAnsi="Times New Roman" w:cs="Times New Roman"/>
                    <w:sz w:val="20"/>
                    <w:szCs w:val="20"/>
                  </w:rPr>
                </w:rPrChange>
              </w:rPr>
              <w:pPrChange w:id="3230" w:author="Microsoft account" w:date="2021-05-25T22:50:00Z">
                <w:pPr>
                  <w:jc w:val="center"/>
                </w:pPr>
              </w:pPrChange>
            </w:pPr>
          </w:p>
        </w:tc>
      </w:tr>
      <w:tr w:rsidR="00277069" w:rsidRPr="00B63363" w14:paraId="72B20DFB" w14:textId="77777777" w:rsidTr="00277069">
        <w:trPr>
          <w:trHeight w:val="138"/>
          <w:jc w:val="center"/>
          <w:ins w:id="3231" w:author="Rashed Hasan" w:date="2021-05-15T13:15:00Z"/>
          <w:trPrChange w:id="3232" w:author="Rashed Hasan" w:date="2021-05-15T13:16:00Z">
            <w:trPr>
              <w:trHeight w:val="150"/>
              <w:jc w:val="center"/>
            </w:trPr>
          </w:trPrChange>
        </w:trPr>
        <w:tc>
          <w:tcPr>
            <w:tcW w:w="9762" w:type="dxa"/>
            <w:gridSpan w:val="7"/>
            <w:vAlign w:val="center"/>
            <w:tcPrChange w:id="3233" w:author="Rashed Hasan" w:date="2021-05-15T13:16:00Z">
              <w:tcPr>
                <w:tcW w:w="10137" w:type="dxa"/>
                <w:gridSpan w:val="7"/>
                <w:vAlign w:val="center"/>
              </w:tcPr>
            </w:tcPrChange>
          </w:tcPr>
          <w:p w14:paraId="79F62338" w14:textId="5B152227" w:rsidR="00277069" w:rsidRPr="00B63363" w:rsidRDefault="00277069" w:rsidP="00E75A46">
            <w:pPr>
              <w:jc w:val="both"/>
              <w:rPr>
                <w:ins w:id="3234" w:author="Rashed Hasan" w:date="2021-05-15T13:15:00Z"/>
                <w:rFonts w:ascii="Times New Roman" w:hAnsi="Times New Roman" w:cs="Times New Roman"/>
                <w:i/>
                <w:sz w:val="18"/>
                <w:szCs w:val="18"/>
                <w:rPrChange w:id="3235" w:author="Rashed Hasan" w:date="2021-05-15T13:19:00Z">
                  <w:rPr>
                    <w:ins w:id="3236" w:author="Rashed Hasan" w:date="2021-05-15T13:15:00Z"/>
                    <w:rFonts w:ascii="Times New Roman" w:hAnsi="Times New Roman" w:cs="Times New Roman"/>
                    <w:i/>
                    <w:sz w:val="20"/>
                    <w:szCs w:val="20"/>
                  </w:rPr>
                </w:rPrChange>
              </w:rPr>
              <w:pPrChange w:id="3237" w:author="Microsoft account" w:date="2021-05-25T22:50:00Z">
                <w:pPr/>
              </w:pPrChange>
            </w:pPr>
            <w:ins w:id="3238" w:author="Rashed Hasan" w:date="2021-05-15T13:15:00Z">
              <w:r w:rsidRPr="00B63363">
                <w:rPr>
                  <w:rFonts w:ascii="Times New Roman" w:hAnsi="Times New Roman" w:cs="Times New Roman"/>
                  <w:b/>
                  <w:i/>
                  <w:sz w:val="18"/>
                  <w:szCs w:val="18"/>
                  <w:rPrChange w:id="3239" w:author="Rashed Hasan" w:date="2021-05-15T13:19:00Z">
                    <w:rPr>
                      <w:rFonts w:ascii="Times New Roman" w:hAnsi="Times New Roman" w:cs="Times New Roman"/>
                      <w:b/>
                      <w:i/>
                      <w:sz w:val="20"/>
                      <w:szCs w:val="20"/>
                    </w:rPr>
                  </w:rPrChange>
                </w:rPr>
                <w:t>Household</w:t>
              </w:r>
              <w:del w:id="3240" w:author="Microsoft account" w:date="2021-05-25T12:19:00Z">
                <w:r w:rsidRPr="00B63363" w:rsidDel="00C752E4">
                  <w:rPr>
                    <w:rFonts w:ascii="Times New Roman" w:hAnsi="Times New Roman" w:cs="Times New Roman"/>
                    <w:b/>
                    <w:i/>
                    <w:sz w:val="18"/>
                    <w:szCs w:val="18"/>
                    <w:rPrChange w:id="3241" w:author="Rashed Hasan" w:date="2021-05-15T13:19:00Z">
                      <w:rPr>
                        <w:rFonts w:ascii="Times New Roman" w:hAnsi="Times New Roman" w:cs="Times New Roman"/>
                        <w:b/>
                        <w:i/>
                        <w:sz w:val="20"/>
                        <w:szCs w:val="20"/>
                      </w:rPr>
                    </w:rPrChange>
                  </w:rPr>
                  <w:delText>’s</w:delText>
                </w:r>
              </w:del>
            </w:ins>
            <w:ins w:id="3242" w:author="Microsoft account" w:date="2021-05-23T19:34:00Z">
              <w:r w:rsidR="003E53A1">
                <w:rPr>
                  <w:rFonts w:ascii="Times New Roman" w:hAnsi="Times New Roman" w:cs="Times New Roman"/>
                  <w:b/>
                  <w:i/>
                  <w:sz w:val="18"/>
                  <w:szCs w:val="18"/>
                </w:rPr>
                <w:t xml:space="preserve"> Head </w:t>
              </w:r>
            </w:ins>
            <w:ins w:id="3243" w:author="Rashed Hasan" w:date="2021-05-15T13:15:00Z">
              <w:r w:rsidRPr="00B63363">
                <w:rPr>
                  <w:rFonts w:ascii="Times New Roman" w:hAnsi="Times New Roman" w:cs="Times New Roman"/>
                  <w:b/>
                  <w:i/>
                  <w:sz w:val="18"/>
                  <w:szCs w:val="18"/>
                  <w:rPrChange w:id="3244" w:author="Rashed Hasan" w:date="2021-05-15T13:19:00Z">
                    <w:rPr>
                      <w:rFonts w:ascii="Times New Roman" w:hAnsi="Times New Roman" w:cs="Times New Roman"/>
                      <w:b/>
                      <w:i/>
                      <w:sz w:val="20"/>
                      <w:szCs w:val="20"/>
                    </w:rPr>
                  </w:rPrChange>
                </w:rPr>
                <w:t xml:space="preserve"> Sex</w:t>
              </w:r>
            </w:ins>
          </w:p>
        </w:tc>
      </w:tr>
      <w:tr w:rsidR="00277069" w:rsidRPr="00B63363" w14:paraId="3680B7F0" w14:textId="77777777" w:rsidTr="0020300A">
        <w:trPr>
          <w:trHeight w:val="250"/>
          <w:jc w:val="center"/>
          <w:ins w:id="3245" w:author="Rashed Hasan" w:date="2021-05-15T13:15:00Z"/>
          <w:trPrChange w:id="3246" w:author="Microsoft account" w:date="2021-05-23T20:44:00Z">
            <w:trPr>
              <w:trHeight w:val="272"/>
              <w:jc w:val="center"/>
            </w:trPr>
          </w:trPrChange>
        </w:trPr>
        <w:tc>
          <w:tcPr>
            <w:tcW w:w="1802" w:type="dxa"/>
            <w:vAlign w:val="center"/>
            <w:tcPrChange w:id="3247" w:author="Microsoft account" w:date="2021-05-23T20:44:00Z">
              <w:tcPr>
                <w:tcW w:w="2052" w:type="dxa"/>
                <w:vAlign w:val="center"/>
              </w:tcPr>
            </w:tcPrChange>
          </w:tcPr>
          <w:p w14:paraId="33CF5317" w14:textId="77777777" w:rsidR="00277069" w:rsidRPr="00B63363" w:rsidRDefault="00277069" w:rsidP="00E75A46">
            <w:pPr>
              <w:jc w:val="both"/>
              <w:rPr>
                <w:ins w:id="3248" w:author="Rashed Hasan" w:date="2021-05-15T13:15:00Z"/>
                <w:rFonts w:ascii="Times New Roman" w:hAnsi="Times New Roman" w:cs="Times New Roman"/>
                <w:bCs/>
                <w:sz w:val="18"/>
                <w:szCs w:val="18"/>
                <w:rPrChange w:id="3249" w:author="Rashed Hasan" w:date="2021-05-15T13:19:00Z">
                  <w:rPr>
                    <w:ins w:id="3250" w:author="Rashed Hasan" w:date="2021-05-15T13:15:00Z"/>
                    <w:rFonts w:ascii="Times New Roman" w:hAnsi="Times New Roman" w:cs="Times New Roman"/>
                    <w:bCs/>
                    <w:sz w:val="20"/>
                    <w:szCs w:val="20"/>
                  </w:rPr>
                </w:rPrChange>
              </w:rPr>
              <w:pPrChange w:id="3251" w:author="Microsoft account" w:date="2021-05-25T22:50:00Z">
                <w:pPr>
                  <w:jc w:val="center"/>
                </w:pPr>
              </w:pPrChange>
            </w:pPr>
            <w:ins w:id="3252" w:author="Rashed Hasan" w:date="2021-05-15T13:15:00Z">
              <w:r w:rsidRPr="00B63363">
                <w:rPr>
                  <w:rFonts w:ascii="Times New Roman" w:hAnsi="Times New Roman" w:cs="Times New Roman"/>
                  <w:bCs/>
                  <w:sz w:val="18"/>
                  <w:szCs w:val="18"/>
                  <w:rPrChange w:id="3253" w:author="Rashed Hasan" w:date="2021-05-15T13:19:00Z">
                    <w:rPr>
                      <w:rFonts w:ascii="Times New Roman" w:hAnsi="Times New Roman" w:cs="Times New Roman"/>
                      <w:bCs/>
                      <w:sz w:val="20"/>
                      <w:szCs w:val="20"/>
                    </w:rPr>
                  </w:rPrChange>
                </w:rPr>
                <w:t>Male</w:t>
              </w:r>
            </w:ins>
          </w:p>
        </w:tc>
        <w:tc>
          <w:tcPr>
            <w:tcW w:w="1381" w:type="dxa"/>
            <w:vAlign w:val="center"/>
            <w:tcPrChange w:id="3254" w:author="Microsoft account" w:date="2021-05-23T20:44:00Z">
              <w:tcPr>
                <w:tcW w:w="1557" w:type="dxa"/>
                <w:vAlign w:val="center"/>
              </w:tcPr>
            </w:tcPrChange>
          </w:tcPr>
          <w:p w14:paraId="33B36B67" w14:textId="16DC2443" w:rsidR="00277069" w:rsidRPr="00B63363" w:rsidRDefault="00277069" w:rsidP="00E75A46">
            <w:pPr>
              <w:jc w:val="both"/>
              <w:rPr>
                <w:ins w:id="3255" w:author="Rashed Hasan" w:date="2021-05-15T13:15:00Z"/>
                <w:rFonts w:ascii="Times New Roman" w:hAnsi="Times New Roman" w:cs="Times New Roman"/>
                <w:bCs/>
                <w:sz w:val="18"/>
                <w:szCs w:val="18"/>
                <w:rPrChange w:id="3256" w:author="Rashed Hasan" w:date="2021-05-15T13:19:00Z">
                  <w:rPr>
                    <w:ins w:id="3257" w:author="Rashed Hasan" w:date="2021-05-15T13:15:00Z"/>
                    <w:rFonts w:ascii="Times New Roman" w:hAnsi="Times New Roman" w:cs="Times New Roman"/>
                    <w:bCs/>
                    <w:sz w:val="20"/>
                    <w:szCs w:val="20"/>
                  </w:rPr>
                </w:rPrChange>
              </w:rPr>
              <w:pPrChange w:id="3258" w:author="Microsoft account" w:date="2021-05-25T22:50:00Z">
                <w:pPr>
                  <w:jc w:val="center"/>
                </w:pPr>
              </w:pPrChange>
            </w:pPr>
            <w:ins w:id="3259" w:author="Rashed Hasan" w:date="2021-05-15T13:15:00Z">
              <w:r w:rsidRPr="00B63363">
                <w:rPr>
                  <w:rFonts w:ascii="Times New Roman" w:hAnsi="Times New Roman" w:cs="Times New Roman"/>
                  <w:bCs/>
                  <w:sz w:val="18"/>
                  <w:szCs w:val="18"/>
                  <w:rPrChange w:id="3260" w:author="Rashed Hasan" w:date="2021-05-15T13:19:00Z">
                    <w:rPr>
                      <w:rFonts w:ascii="Times New Roman" w:hAnsi="Times New Roman" w:cs="Times New Roman"/>
                      <w:bCs/>
                      <w:sz w:val="20"/>
                      <w:szCs w:val="20"/>
                    </w:rPr>
                  </w:rPrChange>
                </w:rPr>
                <w:t>4</w:t>
              </w:r>
            </w:ins>
            <w:ins w:id="3261" w:author="Microsoft account" w:date="2021-05-24T17:04:00Z">
              <w:r w:rsidR="00957E7E">
                <w:rPr>
                  <w:rFonts w:ascii="Times New Roman" w:hAnsi="Times New Roman" w:cs="Times New Roman"/>
                  <w:bCs/>
                  <w:sz w:val="18"/>
                  <w:szCs w:val="18"/>
                </w:rPr>
                <w:t>411</w:t>
              </w:r>
            </w:ins>
            <w:ins w:id="3262" w:author="Rashed Hasan" w:date="2021-05-15T13:15:00Z">
              <w:del w:id="3263" w:author="Microsoft account" w:date="2021-05-24T17:03:00Z">
                <w:r w:rsidRPr="00B63363" w:rsidDel="00957E7E">
                  <w:rPr>
                    <w:rFonts w:ascii="Times New Roman" w:hAnsi="Times New Roman" w:cs="Times New Roman"/>
                    <w:bCs/>
                    <w:sz w:val="18"/>
                    <w:szCs w:val="18"/>
                    <w:rPrChange w:id="3264" w:author="Rashed Hasan" w:date="2021-05-15T13:19:00Z">
                      <w:rPr>
                        <w:rFonts w:ascii="Times New Roman" w:hAnsi="Times New Roman" w:cs="Times New Roman"/>
                        <w:bCs/>
                        <w:sz w:val="20"/>
                        <w:szCs w:val="20"/>
                      </w:rPr>
                    </w:rPrChange>
                  </w:rPr>
                  <w:delText>998</w:delText>
                </w:r>
              </w:del>
              <w:r w:rsidRPr="00B63363">
                <w:rPr>
                  <w:rFonts w:ascii="Times New Roman" w:hAnsi="Times New Roman" w:cs="Times New Roman"/>
                  <w:bCs/>
                  <w:sz w:val="18"/>
                  <w:szCs w:val="18"/>
                  <w:rPrChange w:id="3265" w:author="Rashed Hasan" w:date="2021-05-15T13:19:00Z">
                    <w:rPr>
                      <w:rFonts w:ascii="Times New Roman" w:hAnsi="Times New Roman" w:cs="Times New Roman"/>
                      <w:bCs/>
                      <w:sz w:val="20"/>
                      <w:szCs w:val="20"/>
                    </w:rPr>
                  </w:rPrChange>
                </w:rPr>
                <w:t xml:space="preserve"> (65.</w:t>
              </w:r>
            </w:ins>
            <w:ins w:id="3266" w:author="Microsoft account" w:date="2021-05-24T17:04:00Z">
              <w:r w:rsidR="00957E7E">
                <w:rPr>
                  <w:rFonts w:ascii="Times New Roman" w:hAnsi="Times New Roman" w:cs="Times New Roman"/>
                  <w:bCs/>
                  <w:sz w:val="18"/>
                  <w:szCs w:val="18"/>
                </w:rPr>
                <w:t>67</w:t>
              </w:r>
            </w:ins>
            <w:ins w:id="3267" w:author="Rashed Hasan" w:date="2021-05-15T13:15:00Z">
              <w:del w:id="3268" w:author="Microsoft account" w:date="2021-05-24T17:04:00Z">
                <w:r w:rsidRPr="00B63363" w:rsidDel="00957E7E">
                  <w:rPr>
                    <w:rFonts w:ascii="Times New Roman" w:hAnsi="Times New Roman" w:cs="Times New Roman"/>
                    <w:bCs/>
                    <w:sz w:val="18"/>
                    <w:szCs w:val="18"/>
                    <w:rPrChange w:id="3269" w:author="Rashed Hasan" w:date="2021-05-15T13:19:00Z">
                      <w:rPr>
                        <w:rFonts w:ascii="Times New Roman" w:hAnsi="Times New Roman" w:cs="Times New Roman"/>
                        <w:bCs/>
                        <w:sz w:val="20"/>
                        <w:szCs w:val="20"/>
                      </w:rPr>
                    </w:rPrChange>
                  </w:rPr>
                  <w:delText>47</w:delText>
                </w:r>
              </w:del>
              <w:r w:rsidRPr="00B63363">
                <w:rPr>
                  <w:rFonts w:ascii="Times New Roman" w:hAnsi="Times New Roman" w:cs="Times New Roman"/>
                  <w:bCs/>
                  <w:sz w:val="18"/>
                  <w:szCs w:val="18"/>
                  <w:rPrChange w:id="3270" w:author="Rashed Hasan" w:date="2021-05-15T13:19:00Z">
                    <w:rPr>
                      <w:rFonts w:ascii="Times New Roman" w:hAnsi="Times New Roman" w:cs="Times New Roman"/>
                      <w:bCs/>
                      <w:sz w:val="20"/>
                      <w:szCs w:val="20"/>
                    </w:rPr>
                  </w:rPrChange>
                </w:rPr>
                <w:t>)</w:t>
              </w:r>
            </w:ins>
          </w:p>
        </w:tc>
        <w:tc>
          <w:tcPr>
            <w:tcW w:w="1381" w:type="dxa"/>
            <w:vAlign w:val="center"/>
            <w:tcPrChange w:id="3271" w:author="Microsoft account" w:date="2021-05-23T20:44:00Z">
              <w:tcPr>
                <w:tcW w:w="1557" w:type="dxa"/>
                <w:vAlign w:val="center"/>
              </w:tcPr>
            </w:tcPrChange>
          </w:tcPr>
          <w:p w14:paraId="052C244A" w14:textId="2BA92568" w:rsidR="00277069" w:rsidRPr="00B63363" w:rsidRDefault="00277069" w:rsidP="00E75A46">
            <w:pPr>
              <w:jc w:val="both"/>
              <w:rPr>
                <w:ins w:id="3272" w:author="Rashed Hasan" w:date="2021-05-15T13:15:00Z"/>
                <w:rFonts w:ascii="Times New Roman" w:hAnsi="Times New Roman" w:cs="Times New Roman"/>
                <w:bCs/>
                <w:sz w:val="18"/>
                <w:szCs w:val="18"/>
                <w:rPrChange w:id="3273" w:author="Rashed Hasan" w:date="2021-05-15T13:19:00Z">
                  <w:rPr>
                    <w:ins w:id="3274" w:author="Rashed Hasan" w:date="2021-05-15T13:15:00Z"/>
                    <w:rFonts w:ascii="Times New Roman" w:hAnsi="Times New Roman" w:cs="Times New Roman"/>
                    <w:bCs/>
                    <w:sz w:val="20"/>
                    <w:szCs w:val="20"/>
                  </w:rPr>
                </w:rPrChange>
              </w:rPr>
              <w:pPrChange w:id="3275" w:author="Microsoft account" w:date="2021-05-25T22:50:00Z">
                <w:pPr>
                  <w:jc w:val="center"/>
                </w:pPr>
              </w:pPrChange>
            </w:pPr>
            <w:ins w:id="3276" w:author="Rashed Hasan" w:date="2021-05-15T13:15:00Z">
              <w:r w:rsidRPr="00B63363">
                <w:rPr>
                  <w:rFonts w:ascii="Times New Roman" w:hAnsi="Times New Roman" w:cs="Times New Roman"/>
                  <w:bCs/>
                  <w:sz w:val="18"/>
                  <w:szCs w:val="18"/>
                  <w:rPrChange w:id="3277" w:author="Rashed Hasan" w:date="2021-05-15T13:19:00Z">
                    <w:rPr>
                      <w:rFonts w:ascii="Times New Roman" w:hAnsi="Times New Roman" w:cs="Times New Roman"/>
                      <w:bCs/>
                      <w:sz w:val="20"/>
                      <w:szCs w:val="20"/>
                    </w:rPr>
                  </w:rPrChange>
                </w:rPr>
                <w:t>2</w:t>
              </w:r>
            </w:ins>
            <w:ins w:id="3278" w:author="Microsoft account" w:date="2021-05-24T17:04:00Z">
              <w:r w:rsidR="00957E7E">
                <w:rPr>
                  <w:rFonts w:ascii="Times New Roman" w:hAnsi="Times New Roman" w:cs="Times New Roman"/>
                  <w:bCs/>
                  <w:sz w:val="18"/>
                  <w:szCs w:val="18"/>
                </w:rPr>
                <w:t>348</w:t>
              </w:r>
            </w:ins>
            <w:ins w:id="3279" w:author="Rashed Hasan" w:date="2021-05-15T13:15:00Z">
              <w:del w:id="3280" w:author="Microsoft account" w:date="2021-05-24T17:04:00Z">
                <w:r w:rsidRPr="00B63363" w:rsidDel="00957E7E">
                  <w:rPr>
                    <w:rFonts w:ascii="Times New Roman" w:hAnsi="Times New Roman" w:cs="Times New Roman"/>
                    <w:bCs/>
                    <w:sz w:val="18"/>
                    <w:szCs w:val="18"/>
                    <w:rPrChange w:id="3281" w:author="Rashed Hasan" w:date="2021-05-15T13:19:00Z">
                      <w:rPr>
                        <w:rFonts w:ascii="Times New Roman" w:hAnsi="Times New Roman" w:cs="Times New Roman"/>
                        <w:bCs/>
                        <w:sz w:val="20"/>
                        <w:szCs w:val="20"/>
                      </w:rPr>
                    </w:rPrChange>
                  </w:rPr>
                  <w:delText>695</w:delText>
                </w:r>
              </w:del>
              <w:r w:rsidRPr="00B63363">
                <w:rPr>
                  <w:rFonts w:ascii="Times New Roman" w:hAnsi="Times New Roman" w:cs="Times New Roman"/>
                  <w:bCs/>
                  <w:sz w:val="18"/>
                  <w:szCs w:val="18"/>
                  <w:rPrChange w:id="3282" w:author="Rashed Hasan" w:date="2021-05-15T13:19:00Z">
                    <w:rPr>
                      <w:rFonts w:ascii="Times New Roman" w:hAnsi="Times New Roman" w:cs="Times New Roman"/>
                      <w:bCs/>
                      <w:sz w:val="20"/>
                      <w:szCs w:val="20"/>
                    </w:rPr>
                  </w:rPrChange>
                </w:rPr>
                <w:t xml:space="preserve"> (34.</w:t>
              </w:r>
            </w:ins>
            <w:ins w:id="3283" w:author="Microsoft account" w:date="2021-05-24T17:05:00Z">
              <w:r w:rsidR="00957E7E">
                <w:rPr>
                  <w:rFonts w:ascii="Times New Roman" w:hAnsi="Times New Roman" w:cs="Times New Roman"/>
                  <w:bCs/>
                  <w:sz w:val="18"/>
                  <w:szCs w:val="18"/>
                </w:rPr>
                <w:t>33</w:t>
              </w:r>
            </w:ins>
            <w:ins w:id="3284" w:author="Rashed Hasan" w:date="2021-05-15T13:15:00Z">
              <w:del w:id="3285" w:author="Microsoft account" w:date="2021-05-24T17:05:00Z">
                <w:r w:rsidRPr="00B63363" w:rsidDel="00957E7E">
                  <w:rPr>
                    <w:rFonts w:ascii="Times New Roman" w:hAnsi="Times New Roman" w:cs="Times New Roman"/>
                    <w:bCs/>
                    <w:sz w:val="18"/>
                    <w:szCs w:val="18"/>
                    <w:rPrChange w:id="3286" w:author="Rashed Hasan" w:date="2021-05-15T13:19:00Z">
                      <w:rPr>
                        <w:rFonts w:ascii="Times New Roman" w:hAnsi="Times New Roman" w:cs="Times New Roman"/>
                        <w:bCs/>
                        <w:sz w:val="20"/>
                        <w:szCs w:val="20"/>
                      </w:rPr>
                    </w:rPrChange>
                  </w:rPr>
                  <w:delText>53</w:delText>
                </w:r>
              </w:del>
              <w:r w:rsidRPr="00B63363">
                <w:rPr>
                  <w:rFonts w:ascii="Times New Roman" w:hAnsi="Times New Roman" w:cs="Times New Roman"/>
                  <w:bCs/>
                  <w:sz w:val="18"/>
                  <w:szCs w:val="18"/>
                  <w:rPrChange w:id="3287" w:author="Rashed Hasan" w:date="2021-05-15T13:19:00Z">
                    <w:rPr>
                      <w:rFonts w:ascii="Times New Roman" w:hAnsi="Times New Roman" w:cs="Times New Roman"/>
                      <w:bCs/>
                      <w:sz w:val="20"/>
                      <w:szCs w:val="20"/>
                    </w:rPr>
                  </w:rPrChange>
                </w:rPr>
                <w:t>)</w:t>
              </w:r>
            </w:ins>
          </w:p>
        </w:tc>
        <w:tc>
          <w:tcPr>
            <w:tcW w:w="1230" w:type="dxa"/>
            <w:vMerge w:val="restart"/>
            <w:vAlign w:val="center"/>
            <w:tcPrChange w:id="3288" w:author="Microsoft account" w:date="2021-05-23T20:44:00Z">
              <w:tcPr>
                <w:tcW w:w="995" w:type="dxa"/>
                <w:vMerge w:val="restart"/>
                <w:vAlign w:val="center"/>
              </w:tcPr>
            </w:tcPrChange>
          </w:tcPr>
          <w:p w14:paraId="0978E482" w14:textId="6C8B108B" w:rsidR="00277069" w:rsidRPr="00B63363" w:rsidRDefault="00277069" w:rsidP="00E75A46">
            <w:pPr>
              <w:jc w:val="both"/>
              <w:rPr>
                <w:ins w:id="3289" w:author="Rashed Hasan" w:date="2021-05-15T13:15:00Z"/>
                <w:rFonts w:ascii="Times New Roman" w:hAnsi="Times New Roman" w:cs="Times New Roman"/>
                <w:bCs/>
                <w:sz w:val="18"/>
                <w:szCs w:val="18"/>
                <w:rPrChange w:id="3290" w:author="Rashed Hasan" w:date="2021-05-15T13:19:00Z">
                  <w:rPr>
                    <w:ins w:id="3291" w:author="Rashed Hasan" w:date="2021-05-15T13:15:00Z"/>
                    <w:rFonts w:ascii="Times New Roman" w:hAnsi="Times New Roman" w:cs="Times New Roman"/>
                    <w:bCs/>
                    <w:sz w:val="20"/>
                    <w:szCs w:val="20"/>
                  </w:rPr>
                </w:rPrChange>
              </w:rPr>
              <w:pPrChange w:id="3292" w:author="Microsoft account" w:date="2021-05-25T22:50:00Z">
                <w:pPr>
                  <w:jc w:val="center"/>
                </w:pPr>
              </w:pPrChange>
            </w:pPr>
            <w:ins w:id="3293" w:author="Rashed Hasan" w:date="2021-05-15T13:15:00Z">
              <w:r w:rsidRPr="00B63363">
                <w:rPr>
                  <w:rFonts w:ascii="Times New Roman" w:hAnsi="Times New Roman" w:cs="Times New Roman"/>
                  <w:bCs/>
                  <w:sz w:val="18"/>
                  <w:szCs w:val="18"/>
                  <w:rPrChange w:id="3294" w:author="Rashed Hasan" w:date="2021-05-15T13:19:00Z">
                    <w:rPr>
                      <w:rFonts w:ascii="Times New Roman" w:hAnsi="Times New Roman" w:cs="Times New Roman"/>
                      <w:bCs/>
                      <w:sz w:val="20"/>
                      <w:szCs w:val="20"/>
                    </w:rPr>
                  </w:rPrChange>
                </w:rPr>
                <w:t>0.</w:t>
              </w:r>
            </w:ins>
            <w:ins w:id="3295" w:author="Microsoft account" w:date="2021-05-24T17:05:00Z">
              <w:r w:rsidR="00E532F0">
                <w:rPr>
                  <w:rFonts w:ascii="Times New Roman" w:hAnsi="Times New Roman" w:cs="Times New Roman"/>
                  <w:bCs/>
                  <w:sz w:val="18"/>
                  <w:szCs w:val="18"/>
                </w:rPr>
                <w:t>852</w:t>
              </w:r>
            </w:ins>
            <w:ins w:id="3296" w:author="Rashed Hasan" w:date="2021-05-15T13:15:00Z">
              <w:del w:id="3297" w:author="Microsoft account" w:date="2021-05-24T17:05:00Z">
                <w:r w:rsidRPr="00B63363" w:rsidDel="00E532F0">
                  <w:rPr>
                    <w:rFonts w:ascii="Times New Roman" w:hAnsi="Times New Roman" w:cs="Times New Roman"/>
                    <w:bCs/>
                    <w:sz w:val="18"/>
                    <w:szCs w:val="18"/>
                    <w:rPrChange w:id="3298" w:author="Rashed Hasan" w:date="2021-05-15T13:19:00Z">
                      <w:rPr>
                        <w:rFonts w:ascii="Times New Roman" w:hAnsi="Times New Roman" w:cs="Times New Roman"/>
                        <w:bCs/>
                        <w:sz w:val="20"/>
                        <w:szCs w:val="20"/>
                      </w:rPr>
                    </w:rPrChange>
                  </w:rPr>
                  <w:delText>960</w:delText>
                </w:r>
              </w:del>
            </w:ins>
          </w:p>
        </w:tc>
        <w:tc>
          <w:tcPr>
            <w:tcW w:w="1290" w:type="dxa"/>
            <w:vAlign w:val="center"/>
            <w:tcPrChange w:id="3299" w:author="Microsoft account" w:date="2021-05-23T20:44:00Z">
              <w:tcPr>
                <w:tcW w:w="1423" w:type="dxa"/>
                <w:vAlign w:val="center"/>
              </w:tcPr>
            </w:tcPrChange>
          </w:tcPr>
          <w:p w14:paraId="7DE2F67C" w14:textId="77777777" w:rsidR="00277069" w:rsidRPr="00B63363" w:rsidRDefault="00277069" w:rsidP="00E75A46">
            <w:pPr>
              <w:jc w:val="both"/>
              <w:rPr>
                <w:ins w:id="3300" w:author="Rashed Hasan" w:date="2021-05-15T13:15:00Z"/>
                <w:rFonts w:ascii="Times New Roman" w:hAnsi="Times New Roman" w:cs="Times New Roman"/>
                <w:bCs/>
                <w:sz w:val="18"/>
                <w:szCs w:val="18"/>
                <w:rPrChange w:id="3301" w:author="Rashed Hasan" w:date="2021-05-15T13:19:00Z">
                  <w:rPr>
                    <w:ins w:id="3302" w:author="Rashed Hasan" w:date="2021-05-15T13:15:00Z"/>
                    <w:rFonts w:ascii="Times New Roman" w:hAnsi="Times New Roman" w:cs="Times New Roman"/>
                    <w:bCs/>
                    <w:sz w:val="20"/>
                    <w:szCs w:val="20"/>
                  </w:rPr>
                </w:rPrChange>
              </w:rPr>
              <w:pPrChange w:id="3303" w:author="Microsoft account" w:date="2021-05-25T22:50:00Z">
                <w:pPr>
                  <w:jc w:val="center"/>
                </w:pPr>
              </w:pPrChange>
            </w:pPr>
            <w:ins w:id="3304" w:author="Rashed Hasan" w:date="2021-05-15T13:15:00Z">
              <w:r w:rsidRPr="00B63363">
                <w:rPr>
                  <w:rFonts w:ascii="Times New Roman" w:hAnsi="Times New Roman" w:cs="Times New Roman"/>
                  <w:bCs/>
                  <w:sz w:val="18"/>
                  <w:szCs w:val="18"/>
                  <w:rPrChange w:id="3305" w:author="Rashed Hasan" w:date="2021-05-15T13:19:00Z">
                    <w:rPr>
                      <w:rFonts w:ascii="Times New Roman" w:hAnsi="Times New Roman" w:cs="Times New Roman"/>
                      <w:bCs/>
                      <w:sz w:val="20"/>
                      <w:szCs w:val="20"/>
                    </w:rPr>
                  </w:rPrChange>
                </w:rPr>
                <w:t>5500 (75.12)</w:t>
              </w:r>
            </w:ins>
          </w:p>
        </w:tc>
        <w:tc>
          <w:tcPr>
            <w:tcW w:w="1448" w:type="dxa"/>
            <w:vAlign w:val="center"/>
            <w:tcPrChange w:id="3306" w:author="Microsoft account" w:date="2021-05-23T20:44:00Z">
              <w:tcPr>
                <w:tcW w:w="1557" w:type="dxa"/>
                <w:vAlign w:val="center"/>
              </w:tcPr>
            </w:tcPrChange>
          </w:tcPr>
          <w:p w14:paraId="0716FA25" w14:textId="77777777" w:rsidR="00277069" w:rsidRPr="00B63363" w:rsidRDefault="00277069" w:rsidP="00E75A46">
            <w:pPr>
              <w:jc w:val="both"/>
              <w:rPr>
                <w:ins w:id="3307" w:author="Rashed Hasan" w:date="2021-05-15T13:15:00Z"/>
                <w:rFonts w:ascii="Times New Roman" w:hAnsi="Times New Roman" w:cs="Times New Roman"/>
                <w:bCs/>
                <w:sz w:val="18"/>
                <w:szCs w:val="18"/>
                <w:rPrChange w:id="3308" w:author="Rashed Hasan" w:date="2021-05-15T13:19:00Z">
                  <w:rPr>
                    <w:ins w:id="3309" w:author="Rashed Hasan" w:date="2021-05-15T13:15:00Z"/>
                    <w:rFonts w:ascii="Times New Roman" w:hAnsi="Times New Roman" w:cs="Times New Roman"/>
                    <w:bCs/>
                    <w:sz w:val="20"/>
                    <w:szCs w:val="20"/>
                  </w:rPr>
                </w:rPrChange>
              </w:rPr>
              <w:pPrChange w:id="3310" w:author="Microsoft account" w:date="2021-05-25T22:50:00Z">
                <w:pPr>
                  <w:jc w:val="center"/>
                </w:pPr>
              </w:pPrChange>
            </w:pPr>
            <w:ins w:id="3311" w:author="Rashed Hasan" w:date="2021-05-15T13:15:00Z">
              <w:r w:rsidRPr="00B63363">
                <w:rPr>
                  <w:rFonts w:ascii="Times New Roman" w:hAnsi="Times New Roman" w:cs="Times New Roman"/>
                  <w:bCs/>
                  <w:sz w:val="18"/>
                  <w:szCs w:val="18"/>
                  <w:rPrChange w:id="3312" w:author="Rashed Hasan" w:date="2021-05-15T13:19:00Z">
                    <w:rPr>
                      <w:rFonts w:ascii="Times New Roman" w:hAnsi="Times New Roman" w:cs="Times New Roman"/>
                      <w:bCs/>
                      <w:sz w:val="20"/>
                      <w:szCs w:val="20"/>
                    </w:rPr>
                  </w:rPrChange>
                </w:rPr>
                <w:t>1996 (24.888)</w:t>
              </w:r>
            </w:ins>
          </w:p>
        </w:tc>
        <w:tc>
          <w:tcPr>
            <w:tcW w:w="1230" w:type="dxa"/>
            <w:vMerge w:val="restart"/>
            <w:vAlign w:val="center"/>
            <w:tcPrChange w:id="3313" w:author="Microsoft account" w:date="2021-05-23T20:44:00Z">
              <w:tcPr>
                <w:tcW w:w="996" w:type="dxa"/>
                <w:vMerge w:val="restart"/>
                <w:vAlign w:val="center"/>
              </w:tcPr>
            </w:tcPrChange>
          </w:tcPr>
          <w:p w14:paraId="1787241A" w14:textId="77777777" w:rsidR="00277069" w:rsidRPr="00B63363" w:rsidRDefault="00277069" w:rsidP="00E75A46">
            <w:pPr>
              <w:jc w:val="both"/>
              <w:rPr>
                <w:ins w:id="3314" w:author="Rashed Hasan" w:date="2021-05-15T13:15:00Z"/>
                <w:rFonts w:ascii="Times New Roman" w:hAnsi="Times New Roman" w:cs="Times New Roman"/>
                <w:bCs/>
                <w:sz w:val="18"/>
                <w:szCs w:val="18"/>
                <w:rPrChange w:id="3315" w:author="Rashed Hasan" w:date="2021-05-15T13:19:00Z">
                  <w:rPr>
                    <w:ins w:id="3316" w:author="Rashed Hasan" w:date="2021-05-15T13:15:00Z"/>
                    <w:rFonts w:ascii="Times New Roman" w:hAnsi="Times New Roman" w:cs="Times New Roman"/>
                    <w:bCs/>
                    <w:sz w:val="20"/>
                    <w:szCs w:val="20"/>
                  </w:rPr>
                </w:rPrChange>
              </w:rPr>
              <w:pPrChange w:id="3317" w:author="Microsoft account" w:date="2021-05-25T22:50:00Z">
                <w:pPr>
                  <w:jc w:val="center"/>
                </w:pPr>
              </w:pPrChange>
            </w:pPr>
            <w:ins w:id="3318" w:author="Rashed Hasan" w:date="2021-05-15T13:15:00Z">
              <w:r w:rsidRPr="00B63363">
                <w:rPr>
                  <w:rFonts w:ascii="Times New Roman" w:hAnsi="Times New Roman" w:cs="Times New Roman"/>
                  <w:bCs/>
                  <w:sz w:val="18"/>
                  <w:szCs w:val="18"/>
                  <w:rPrChange w:id="3319" w:author="Rashed Hasan" w:date="2021-05-15T13:19:00Z">
                    <w:rPr>
                      <w:rFonts w:ascii="Times New Roman" w:hAnsi="Times New Roman" w:cs="Times New Roman"/>
                      <w:bCs/>
                      <w:sz w:val="20"/>
                      <w:szCs w:val="20"/>
                    </w:rPr>
                  </w:rPrChange>
                </w:rPr>
                <w:t>0.254</w:t>
              </w:r>
            </w:ins>
          </w:p>
        </w:tc>
      </w:tr>
      <w:tr w:rsidR="00277069" w:rsidRPr="00B63363" w14:paraId="6924DF68" w14:textId="77777777" w:rsidTr="0020300A">
        <w:trPr>
          <w:trHeight w:val="138"/>
          <w:jc w:val="center"/>
          <w:ins w:id="3320" w:author="Rashed Hasan" w:date="2021-05-15T13:15:00Z"/>
          <w:trPrChange w:id="3321" w:author="Microsoft account" w:date="2021-05-23T20:44:00Z">
            <w:trPr>
              <w:trHeight w:val="150"/>
              <w:jc w:val="center"/>
            </w:trPr>
          </w:trPrChange>
        </w:trPr>
        <w:tc>
          <w:tcPr>
            <w:tcW w:w="1802" w:type="dxa"/>
            <w:vAlign w:val="center"/>
            <w:tcPrChange w:id="3322" w:author="Microsoft account" w:date="2021-05-23T20:44:00Z">
              <w:tcPr>
                <w:tcW w:w="2052" w:type="dxa"/>
                <w:vAlign w:val="center"/>
              </w:tcPr>
            </w:tcPrChange>
          </w:tcPr>
          <w:p w14:paraId="031D3866" w14:textId="77777777" w:rsidR="00277069" w:rsidRPr="00B63363" w:rsidRDefault="00277069" w:rsidP="00E75A46">
            <w:pPr>
              <w:jc w:val="both"/>
              <w:rPr>
                <w:ins w:id="3323" w:author="Rashed Hasan" w:date="2021-05-15T13:15:00Z"/>
                <w:rFonts w:ascii="Times New Roman" w:hAnsi="Times New Roman" w:cs="Times New Roman"/>
                <w:bCs/>
                <w:sz w:val="18"/>
                <w:szCs w:val="18"/>
                <w:rPrChange w:id="3324" w:author="Rashed Hasan" w:date="2021-05-15T13:19:00Z">
                  <w:rPr>
                    <w:ins w:id="3325" w:author="Rashed Hasan" w:date="2021-05-15T13:15:00Z"/>
                    <w:rFonts w:ascii="Times New Roman" w:hAnsi="Times New Roman" w:cs="Times New Roman"/>
                    <w:bCs/>
                    <w:sz w:val="20"/>
                    <w:szCs w:val="20"/>
                  </w:rPr>
                </w:rPrChange>
              </w:rPr>
              <w:pPrChange w:id="3326" w:author="Microsoft account" w:date="2021-05-25T22:50:00Z">
                <w:pPr>
                  <w:jc w:val="center"/>
                </w:pPr>
              </w:pPrChange>
            </w:pPr>
            <w:ins w:id="3327" w:author="Rashed Hasan" w:date="2021-05-15T13:15:00Z">
              <w:r w:rsidRPr="00B63363">
                <w:rPr>
                  <w:rFonts w:ascii="Times New Roman" w:hAnsi="Times New Roman" w:cs="Times New Roman"/>
                  <w:bCs/>
                  <w:sz w:val="18"/>
                  <w:szCs w:val="18"/>
                  <w:rPrChange w:id="3328" w:author="Rashed Hasan" w:date="2021-05-15T13:19:00Z">
                    <w:rPr>
                      <w:rFonts w:ascii="Times New Roman" w:hAnsi="Times New Roman" w:cs="Times New Roman"/>
                      <w:bCs/>
                      <w:sz w:val="20"/>
                      <w:szCs w:val="20"/>
                    </w:rPr>
                  </w:rPrChange>
                </w:rPr>
                <w:t>Female</w:t>
              </w:r>
            </w:ins>
          </w:p>
        </w:tc>
        <w:tc>
          <w:tcPr>
            <w:tcW w:w="1381" w:type="dxa"/>
            <w:vAlign w:val="center"/>
            <w:tcPrChange w:id="3329" w:author="Microsoft account" w:date="2021-05-23T20:44:00Z">
              <w:tcPr>
                <w:tcW w:w="1557" w:type="dxa"/>
                <w:vAlign w:val="center"/>
              </w:tcPr>
            </w:tcPrChange>
          </w:tcPr>
          <w:p w14:paraId="13095C1A" w14:textId="1667EAD8" w:rsidR="00277069" w:rsidRPr="00B63363" w:rsidRDefault="00957E7E" w:rsidP="00E75A46">
            <w:pPr>
              <w:jc w:val="both"/>
              <w:rPr>
                <w:ins w:id="3330" w:author="Rashed Hasan" w:date="2021-05-15T13:15:00Z"/>
                <w:rFonts w:ascii="Times New Roman" w:hAnsi="Times New Roman" w:cs="Times New Roman"/>
                <w:bCs/>
                <w:sz w:val="18"/>
                <w:szCs w:val="18"/>
                <w:rPrChange w:id="3331" w:author="Rashed Hasan" w:date="2021-05-15T13:19:00Z">
                  <w:rPr>
                    <w:ins w:id="3332" w:author="Rashed Hasan" w:date="2021-05-15T13:15:00Z"/>
                    <w:rFonts w:ascii="Times New Roman" w:hAnsi="Times New Roman" w:cs="Times New Roman"/>
                    <w:bCs/>
                    <w:sz w:val="20"/>
                    <w:szCs w:val="20"/>
                  </w:rPr>
                </w:rPrChange>
              </w:rPr>
              <w:pPrChange w:id="3333" w:author="Microsoft account" w:date="2021-05-25T22:50:00Z">
                <w:pPr>
                  <w:jc w:val="center"/>
                </w:pPr>
              </w:pPrChange>
            </w:pPr>
            <w:ins w:id="3334" w:author="Microsoft account" w:date="2021-05-24T17:04:00Z">
              <w:r>
                <w:rPr>
                  <w:rFonts w:ascii="Times New Roman" w:hAnsi="Times New Roman" w:cs="Times New Roman"/>
                  <w:bCs/>
                  <w:sz w:val="18"/>
                  <w:szCs w:val="18"/>
                </w:rPr>
                <w:t>609</w:t>
              </w:r>
            </w:ins>
            <w:ins w:id="3335" w:author="Rashed Hasan" w:date="2021-05-15T13:15:00Z">
              <w:del w:id="3336" w:author="Microsoft account" w:date="2021-05-24T17:04:00Z">
                <w:r w:rsidR="00277069" w:rsidRPr="00B63363" w:rsidDel="00957E7E">
                  <w:rPr>
                    <w:rFonts w:ascii="Times New Roman" w:hAnsi="Times New Roman" w:cs="Times New Roman"/>
                    <w:bCs/>
                    <w:sz w:val="18"/>
                    <w:szCs w:val="18"/>
                    <w:rPrChange w:id="3337" w:author="Rashed Hasan" w:date="2021-05-15T13:19:00Z">
                      <w:rPr>
                        <w:rFonts w:ascii="Times New Roman" w:hAnsi="Times New Roman" w:cs="Times New Roman"/>
                        <w:bCs/>
                        <w:sz w:val="20"/>
                        <w:szCs w:val="20"/>
                      </w:rPr>
                    </w:rPrChange>
                  </w:rPr>
                  <w:delText>303</w:delText>
                </w:r>
              </w:del>
              <w:r w:rsidR="00277069" w:rsidRPr="00B63363">
                <w:rPr>
                  <w:rFonts w:ascii="Times New Roman" w:hAnsi="Times New Roman" w:cs="Times New Roman"/>
                  <w:bCs/>
                  <w:sz w:val="18"/>
                  <w:szCs w:val="18"/>
                  <w:rPrChange w:id="3338" w:author="Rashed Hasan" w:date="2021-05-15T13:19:00Z">
                    <w:rPr>
                      <w:rFonts w:ascii="Times New Roman" w:hAnsi="Times New Roman" w:cs="Times New Roman"/>
                      <w:bCs/>
                      <w:sz w:val="20"/>
                      <w:szCs w:val="20"/>
                    </w:rPr>
                  </w:rPrChange>
                </w:rPr>
                <w:t xml:space="preserve"> (65.</w:t>
              </w:r>
            </w:ins>
            <w:ins w:id="3339" w:author="Microsoft account" w:date="2021-05-24T17:05:00Z">
              <w:r>
                <w:rPr>
                  <w:rFonts w:ascii="Times New Roman" w:hAnsi="Times New Roman" w:cs="Times New Roman"/>
                  <w:bCs/>
                  <w:sz w:val="18"/>
                  <w:szCs w:val="18"/>
                </w:rPr>
                <w:t>26</w:t>
              </w:r>
            </w:ins>
            <w:ins w:id="3340" w:author="Rashed Hasan" w:date="2021-05-15T13:15:00Z">
              <w:del w:id="3341" w:author="Microsoft account" w:date="2021-05-24T17:05:00Z">
                <w:r w:rsidR="00277069" w:rsidRPr="00B63363" w:rsidDel="00957E7E">
                  <w:rPr>
                    <w:rFonts w:ascii="Times New Roman" w:hAnsi="Times New Roman" w:cs="Times New Roman"/>
                    <w:bCs/>
                    <w:sz w:val="18"/>
                    <w:szCs w:val="18"/>
                    <w:rPrChange w:id="3342" w:author="Rashed Hasan" w:date="2021-05-15T13:19:00Z">
                      <w:rPr>
                        <w:rFonts w:ascii="Times New Roman" w:hAnsi="Times New Roman" w:cs="Times New Roman"/>
                        <w:bCs/>
                        <w:sz w:val="20"/>
                        <w:szCs w:val="20"/>
                      </w:rPr>
                    </w:rPrChange>
                  </w:rPr>
                  <w:delText>31</w:delText>
                </w:r>
              </w:del>
              <w:r w:rsidR="00277069" w:rsidRPr="00B63363">
                <w:rPr>
                  <w:rFonts w:ascii="Times New Roman" w:hAnsi="Times New Roman" w:cs="Times New Roman"/>
                  <w:bCs/>
                  <w:sz w:val="18"/>
                  <w:szCs w:val="18"/>
                  <w:rPrChange w:id="3343" w:author="Rashed Hasan" w:date="2021-05-15T13:19:00Z">
                    <w:rPr>
                      <w:rFonts w:ascii="Times New Roman" w:hAnsi="Times New Roman" w:cs="Times New Roman"/>
                      <w:bCs/>
                      <w:sz w:val="20"/>
                      <w:szCs w:val="20"/>
                    </w:rPr>
                  </w:rPrChange>
                </w:rPr>
                <w:t>)</w:t>
              </w:r>
            </w:ins>
          </w:p>
        </w:tc>
        <w:tc>
          <w:tcPr>
            <w:tcW w:w="1381" w:type="dxa"/>
            <w:vAlign w:val="center"/>
            <w:tcPrChange w:id="3344" w:author="Microsoft account" w:date="2021-05-23T20:44:00Z">
              <w:tcPr>
                <w:tcW w:w="1557" w:type="dxa"/>
                <w:vAlign w:val="center"/>
              </w:tcPr>
            </w:tcPrChange>
          </w:tcPr>
          <w:p w14:paraId="691F0A04" w14:textId="130CBE75" w:rsidR="00277069" w:rsidRPr="00B63363" w:rsidRDefault="00957E7E" w:rsidP="00E75A46">
            <w:pPr>
              <w:jc w:val="both"/>
              <w:rPr>
                <w:ins w:id="3345" w:author="Rashed Hasan" w:date="2021-05-15T13:15:00Z"/>
                <w:rFonts w:ascii="Times New Roman" w:hAnsi="Times New Roman" w:cs="Times New Roman"/>
                <w:bCs/>
                <w:sz w:val="18"/>
                <w:szCs w:val="18"/>
                <w:rPrChange w:id="3346" w:author="Rashed Hasan" w:date="2021-05-15T13:19:00Z">
                  <w:rPr>
                    <w:ins w:id="3347" w:author="Rashed Hasan" w:date="2021-05-15T13:15:00Z"/>
                    <w:rFonts w:ascii="Times New Roman" w:hAnsi="Times New Roman" w:cs="Times New Roman"/>
                    <w:bCs/>
                    <w:sz w:val="20"/>
                    <w:szCs w:val="20"/>
                  </w:rPr>
                </w:rPrChange>
              </w:rPr>
              <w:pPrChange w:id="3348" w:author="Microsoft account" w:date="2021-05-25T22:50:00Z">
                <w:pPr>
                  <w:jc w:val="center"/>
                </w:pPr>
              </w:pPrChange>
            </w:pPr>
            <w:ins w:id="3349" w:author="Microsoft account" w:date="2021-05-24T17:04:00Z">
              <w:r>
                <w:rPr>
                  <w:rFonts w:ascii="Times New Roman" w:hAnsi="Times New Roman" w:cs="Times New Roman"/>
                  <w:bCs/>
                  <w:sz w:val="18"/>
                  <w:szCs w:val="18"/>
                </w:rPr>
                <w:t>357</w:t>
              </w:r>
            </w:ins>
            <w:ins w:id="3350" w:author="Rashed Hasan" w:date="2021-05-15T13:15:00Z">
              <w:del w:id="3351" w:author="Microsoft account" w:date="2021-05-24T17:04:00Z">
                <w:r w:rsidR="00277069" w:rsidRPr="00B63363" w:rsidDel="00957E7E">
                  <w:rPr>
                    <w:rFonts w:ascii="Times New Roman" w:hAnsi="Times New Roman" w:cs="Times New Roman"/>
                    <w:bCs/>
                    <w:sz w:val="18"/>
                    <w:szCs w:val="18"/>
                    <w:rPrChange w:id="3352" w:author="Rashed Hasan" w:date="2021-05-15T13:19:00Z">
                      <w:rPr>
                        <w:rFonts w:ascii="Times New Roman" w:hAnsi="Times New Roman" w:cs="Times New Roman"/>
                        <w:bCs/>
                        <w:sz w:val="20"/>
                        <w:szCs w:val="20"/>
                      </w:rPr>
                    </w:rPrChange>
                  </w:rPr>
                  <w:delText>152</w:delText>
                </w:r>
              </w:del>
              <w:r w:rsidR="00277069" w:rsidRPr="00B63363">
                <w:rPr>
                  <w:rFonts w:ascii="Times New Roman" w:hAnsi="Times New Roman" w:cs="Times New Roman"/>
                  <w:bCs/>
                  <w:sz w:val="18"/>
                  <w:szCs w:val="18"/>
                  <w:rPrChange w:id="3353" w:author="Rashed Hasan" w:date="2021-05-15T13:19:00Z">
                    <w:rPr>
                      <w:rFonts w:ascii="Times New Roman" w:hAnsi="Times New Roman" w:cs="Times New Roman"/>
                      <w:bCs/>
                      <w:sz w:val="20"/>
                      <w:szCs w:val="20"/>
                    </w:rPr>
                  </w:rPrChange>
                </w:rPr>
                <w:t xml:space="preserve"> (34.</w:t>
              </w:r>
            </w:ins>
            <w:ins w:id="3354" w:author="Microsoft account" w:date="2021-05-24T17:05:00Z">
              <w:r>
                <w:rPr>
                  <w:rFonts w:ascii="Times New Roman" w:hAnsi="Times New Roman" w:cs="Times New Roman"/>
                  <w:bCs/>
                  <w:sz w:val="18"/>
                  <w:szCs w:val="18"/>
                </w:rPr>
                <w:t>74</w:t>
              </w:r>
            </w:ins>
            <w:ins w:id="3355" w:author="Rashed Hasan" w:date="2021-05-15T13:15:00Z">
              <w:del w:id="3356" w:author="Microsoft account" w:date="2021-05-24T17:05:00Z">
                <w:r w:rsidR="00277069" w:rsidRPr="00B63363" w:rsidDel="00957E7E">
                  <w:rPr>
                    <w:rFonts w:ascii="Times New Roman" w:hAnsi="Times New Roman" w:cs="Times New Roman"/>
                    <w:bCs/>
                    <w:sz w:val="18"/>
                    <w:szCs w:val="18"/>
                    <w:rPrChange w:id="3357" w:author="Rashed Hasan" w:date="2021-05-15T13:19:00Z">
                      <w:rPr>
                        <w:rFonts w:ascii="Times New Roman" w:hAnsi="Times New Roman" w:cs="Times New Roman"/>
                        <w:bCs/>
                        <w:sz w:val="20"/>
                        <w:szCs w:val="20"/>
                      </w:rPr>
                    </w:rPrChange>
                  </w:rPr>
                  <w:delText>69</w:delText>
                </w:r>
              </w:del>
              <w:r w:rsidR="00277069" w:rsidRPr="00B63363">
                <w:rPr>
                  <w:rFonts w:ascii="Times New Roman" w:hAnsi="Times New Roman" w:cs="Times New Roman"/>
                  <w:bCs/>
                  <w:sz w:val="18"/>
                  <w:szCs w:val="18"/>
                  <w:rPrChange w:id="3358" w:author="Rashed Hasan" w:date="2021-05-15T13:19:00Z">
                    <w:rPr>
                      <w:rFonts w:ascii="Times New Roman" w:hAnsi="Times New Roman" w:cs="Times New Roman"/>
                      <w:bCs/>
                      <w:sz w:val="20"/>
                      <w:szCs w:val="20"/>
                    </w:rPr>
                  </w:rPrChange>
                </w:rPr>
                <w:t>)</w:t>
              </w:r>
            </w:ins>
          </w:p>
        </w:tc>
        <w:tc>
          <w:tcPr>
            <w:tcW w:w="1230" w:type="dxa"/>
            <w:vMerge/>
            <w:vAlign w:val="center"/>
            <w:tcPrChange w:id="3359" w:author="Microsoft account" w:date="2021-05-23T20:44:00Z">
              <w:tcPr>
                <w:tcW w:w="995" w:type="dxa"/>
                <w:vMerge/>
                <w:vAlign w:val="center"/>
              </w:tcPr>
            </w:tcPrChange>
          </w:tcPr>
          <w:p w14:paraId="66D0319D" w14:textId="77777777" w:rsidR="00277069" w:rsidRPr="00B63363" w:rsidRDefault="00277069" w:rsidP="00E75A46">
            <w:pPr>
              <w:jc w:val="both"/>
              <w:rPr>
                <w:ins w:id="3360" w:author="Rashed Hasan" w:date="2021-05-15T13:15:00Z"/>
                <w:rFonts w:ascii="Times New Roman" w:hAnsi="Times New Roman" w:cs="Times New Roman"/>
                <w:sz w:val="18"/>
                <w:szCs w:val="18"/>
                <w:rPrChange w:id="3361" w:author="Rashed Hasan" w:date="2021-05-15T13:19:00Z">
                  <w:rPr>
                    <w:ins w:id="3362" w:author="Rashed Hasan" w:date="2021-05-15T13:15:00Z"/>
                    <w:rFonts w:ascii="Times New Roman" w:hAnsi="Times New Roman" w:cs="Times New Roman"/>
                    <w:sz w:val="20"/>
                    <w:szCs w:val="20"/>
                  </w:rPr>
                </w:rPrChange>
              </w:rPr>
              <w:pPrChange w:id="3363" w:author="Microsoft account" w:date="2021-05-25T22:50:00Z">
                <w:pPr>
                  <w:jc w:val="center"/>
                </w:pPr>
              </w:pPrChange>
            </w:pPr>
          </w:p>
        </w:tc>
        <w:tc>
          <w:tcPr>
            <w:tcW w:w="1290" w:type="dxa"/>
            <w:vAlign w:val="center"/>
            <w:tcPrChange w:id="3364" w:author="Microsoft account" w:date="2021-05-23T20:44:00Z">
              <w:tcPr>
                <w:tcW w:w="1423" w:type="dxa"/>
                <w:vAlign w:val="center"/>
              </w:tcPr>
            </w:tcPrChange>
          </w:tcPr>
          <w:p w14:paraId="5C0C3F08" w14:textId="77777777" w:rsidR="00277069" w:rsidRPr="00B63363" w:rsidRDefault="00277069" w:rsidP="00E75A46">
            <w:pPr>
              <w:jc w:val="both"/>
              <w:rPr>
                <w:ins w:id="3365" w:author="Rashed Hasan" w:date="2021-05-15T13:15:00Z"/>
                <w:rFonts w:ascii="Times New Roman" w:hAnsi="Times New Roman" w:cs="Times New Roman"/>
                <w:bCs/>
                <w:sz w:val="18"/>
                <w:szCs w:val="18"/>
                <w:rPrChange w:id="3366" w:author="Rashed Hasan" w:date="2021-05-15T13:19:00Z">
                  <w:rPr>
                    <w:ins w:id="3367" w:author="Rashed Hasan" w:date="2021-05-15T13:15:00Z"/>
                    <w:rFonts w:ascii="Times New Roman" w:hAnsi="Times New Roman" w:cs="Times New Roman"/>
                    <w:bCs/>
                    <w:sz w:val="20"/>
                    <w:szCs w:val="20"/>
                  </w:rPr>
                </w:rPrChange>
              </w:rPr>
              <w:pPrChange w:id="3368" w:author="Microsoft account" w:date="2021-05-25T22:50:00Z">
                <w:pPr>
                  <w:jc w:val="center"/>
                </w:pPr>
              </w:pPrChange>
            </w:pPr>
            <w:ins w:id="3369" w:author="Rashed Hasan" w:date="2021-05-15T13:15:00Z">
              <w:r w:rsidRPr="00B63363">
                <w:rPr>
                  <w:rFonts w:ascii="Times New Roman" w:hAnsi="Times New Roman" w:cs="Times New Roman"/>
                  <w:bCs/>
                  <w:sz w:val="18"/>
                  <w:szCs w:val="18"/>
                  <w:rPrChange w:id="3370" w:author="Rashed Hasan" w:date="2021-05-15T13:19:00Z">
                    <w:rPr>
                      <w:rFonts w:ascii="Times New Roman" w:hAnsi="Times New Roman" w:cs="Times New Roman"/>
                      <w:bCs/>
                      <w:sz w:val="20"/>
                      <w:szCs w:val="20"/>
                    </w:rPr>
                  </w:rPrChange>
                </w:rPr>
                <w:t>926 (73.42)</w:t>
              </w:r>
            </w:ins>
          </w:p>
        </w:tc>
        <w:tc>
          <w:tcPr>
            <w:tcW w:w="1448" w:type="dxa"/>
            <w:vAlign w:val="center"/>
            <w:tcPrChange w:id="3371" w:author="Microsoft account" w:date="2021-05-23T20:44:00Z">
              <w:tcPr>
                <w:tcW w:w="1557" w:type="dxa"/>
                <w:vAlign w:val="center"/>
              </w:tcPr>
            </w:tcPrChange>
          </w:tcPr>
          <w:p w14:paraId="5CDAFE6E" w14:textId="77777777" w:rsidR="00277069" w:rsidRPr="00B63363" w:rsidRDefault="00277069" w:rsidP="00E75A46">
            <w:pPr>
              <w:jc w:val="both"/>
              <w:rPr>
                <w:ins w:id="3372" w:author="Rashed Hasan" w:date="2021-05-15T13:15:00Z"/>
                <w:rFonts w:ascii="Times New Roman" w:hAnsi="Times New Roman" w:cs="Times New Roman"/>
                <w:bCs/>
                <w:sz w:val="18"/>
                <w:szCs w:val="18"/>
                <w:rPrChange w:id="3373" w:author="Rashed Hasan" w:date="2021-05-15T13:19:00Z">
                  <w:rPr>
                    <w:ins w:id="3374" w:author="Rashed Hasan" w:date="2021-05-15T13:15:00Z"/>
                    <w:rFonts w:ascii="Times New Roman" w:hAnsi="Times New Roman" w:cs="Times New Roman"/>
                    <w:bCs/>
                    <w:sz w:val="20"/>
                    <w:szCs w:val="20"/>
                  </w:rPr>
                </w:rPrChange>
              </w:rPr>
              <w:pPrChange w:id="3375" w:author="Microsoft account" w:date="2021-05-25T22:50:00Z">
                <w:pPr>
                  <w:jc w:val="center"/>
                </w:pPr>
              </w:pPrChange>
            </w:pPr>
            <w:ins w:id="3376" w:author="Rashed Hasan" w:date="2021-05-15T13:15:00Z">
              <w:r w:rsidRPr="00B63363">
                <w:rPr>
                  <w:rFonts w:ascii="Times New Roman" w:hAnsi="Times New Roman" w:cs="Times New Roman"/>
                  <w:bCs/>
                  <w:sz w:val="18"/>
                  <w:szCs w:val="18"/>
                  <w:rPrChange w:id="3377" w:author="Rashed Hasan" w:date="2021-05-15T13:19:00Z">
                    <w:rPr>
                      <w:rFonts w:ascii="Times New Roman" w:hAnsi="Times New Roman" w:cs="Times New Roman"/>
                      <w:bCs/>
                      <w:sz w:val="20"/>
                      <w:szCs w:val="20"/>
                    </w:rPr>
                  </w:rPrChange>
                </w:rPr>
                <w:t>354 (26.58)</w:t>
              </w:r>
            </w:ins>
          </w:p>
        </w:tc>
        <w:tc>
          <w:tcPr>
            <w:tcW w:w="1230" w:type="dxa"/>
            <w:vMerge/>
            <w:vAlign w:val="center"/>
            <w:tcPrChange w:id="3378" w:author="Microsoft account" w:date="2021-05-23T20:44:00Z">
              <w:tcPr>
                <w:tcW w:w="996" w:type="dxa"/>
                <w:vMerge/>
                <w:vAlign w:val="center"/>
              </w:tcPr>
            </w:tcPrChange>
          </w:tcPr>
          <w:p w14:paraId="585FAAB6" w14:textId="77777777" w:rsidR="00277069" w:rsidRPr="00B63363" w:rsidRDefault="00277069" w:rsidP="00E75A46">
            <w:pPr>
              <w:jc w:val="both"/>
              <w:rPr>
                <w:ins w:id="3379" w:author="Rashed Hasan" w:date="2021-05-15T13:15:00Z"/>
                <w:rFonts w:ascii="Times New Roman" w:hAnsi="Times New Roman" w:cs="Times New Roman"/>
                <w:sz w:val="18"/>
                <w:szCs w:val="18"/>
                <w:rPrChange w:id="3380" w:author="Rashed Hasan" w:date="2021-05-15T13:19:00Z">
                  <w:rPr>
                    <w:ins w:id="3381" w:author="Rashed Hasan" w:date="2021-05-15T13:15:00Z"/>
                    <w:rFonts w:ascii="Times New Roman" w:hAnsi="Times New Roman" w:cs="Times New Roman"/>
                    <w:sz w:val="20"/>
                    <w:szCs w:val="20"/>
                  </w:rPr>
                </w:rPrChange>
              </w:rPr>
              <w:pPrChange w:id="3382" w:author="Microsoft account" w:date="2021-05-25T22:50:00Z">
                <w:pPr>
                  <w:jc w:val="center"/>
                </w:pPr>
              </w:pPrChange>
            </w:pPr>
          </w:p>
        </w:tc>
      </w:tr>
      <w:tr w:rsidR="00277069" w:rsidRPr="00B63363" w14:paraId="580CC6F4" w14:textId="77777777" w:rsidTr="00277069">
        <w:trPr>
          <w:trHeight w:val="138"/>
          <w:jc w:val="center"/>
          <w:ins w:id="3383" w:author="Rashed Hasan" w:date="2021-05-15T13:15:00Z"/>
          <w:trPrChange w:id="3384" w:author="Rashed Hasan" w:date="2021-05-15T13:16:00Z">
            <w:trPr>
              <w:trHeight w:val="150"/>
              <w:jc w:val="center"/>
            </w:trPr>
          </w:trPrChange>
        </w:trPr>
        <w:tc>
          <w:tcPr>
            <w:tcW w:w="9762" w:type="dxa"/>
            <w:gridSpan w:val="7"/>
            <w:vAlign w:val="center"/>
            <w:tcPrChange w:id="3385" w:author="Rashed Hasan" w:date="2021-05-15T13:16:00Z">
              <w:tcPr>
                <w:tcW w:w="10137" w:type="dxa"/>
                <w:gridSpan w:val="7"/>
                <w:vAlign w:val="center"/>
              </w:tcPr>
            </w:tcPrChange>
          </w:tcPr>
          <w:p w14:paraId="469B8A13" w14:textId="049CA8D3" w:rsidR="00277069" w:rsidRPr="00FA626E" w:rsidRDefault="00277069" w:rsidP="00E75A46">
            <w:pPr>
              <w:jc w:val="both"/>
              <w:rPr>
                <w:ins w:id="3386" w:author="Rashed Hasan" w:date="2021-05-15T13:15:00Z"/>
                <w:rFonts w:ascii="Times New Roman" w:hAnsi="Times New Roman" w:cs="Times New Roman"/>
                <w:b/>
                <w:i/>
                <w:sz w:val="18"/>
                <w:szCs w:val="18"/>
                <w:rPrChange w:id="3387" w:author="Microsoft account" w:date="2021-05-24T17:38:00Z">
                  <w:rPr>
                    <w:ins w:id="3388" w:author="Rashed Hasan" w:date="2021-05-15T13:15:00Z"/>
                    <w:rFonts w:ascii="Times New Roman" w:hAnsi="Times New Roman" w:cs="Times New Roman"/>
                    <w:i/>
                    <w:sz w:val="20"/>
                    <w:szCs w:val="20"/>
                  </w:rPr>
                </w:rPrChange>
              </w:rPr>
              <w:pPrChange w:id="3389" w:author="Microsoft account" w:date="2021-05-25T22:50:00Z">
                <w:pPr/>
              </w:pPrChange>
            </w:pPr>
            <w:ins w:id="3390" w:author="Rashed Hasan" w:date="2021-05-15T13:15:00Z">
              <w:r w:rsidRPr="00FA626E">
                <w:rPr>
                  <w:rFonts w:ascii="Times New Roman" w:hAnsi="Times New Roman" w:cs="Times New Roman"/>
                  <w:b/>
                  <w:i/>
                  <w:sz w:val="18"/>
                  <w:szCs w:val="18"/>
                  <w:rPrChange w:id="3391" w:author="Microsoft account" w:date="2021-05-24T17:38:00Z">
                    <w:rPr>
                      <w:rFonts w:ascii="Times New Roman" w:hAnsi="Times New Roman" w:cs="Times New Roman"/>
                      <w:b/>
                      <w:i/>
                      <w:sz w:val="20"/>
                      <w:szCs w:val="20"/>
                    </w:rPr>
                  </w:rPrChange>
                </w:rPr>
                <w:t>Ethnicity</w:t>
              </w:r>
            </w:ins>
            <w:ins w:id="3392" w:author="Rashed Hasan" w:date="2021-05-15T21:50:00Z">
              <w:r w:rsidR="00966764" w:rsidRPr="00FA626E">
                <w:rPr>
                  <w:rFonts w:ascii="Times New Roman" w:hAnsi="Times New Roman" w:cs="Times New Roman"/>
                  <w:b/>
                  <w:i/>
                  <w:sz w:val="18"/>
                  <w:szCs w:val="18"/>
                </w:rPr>
                <w:t xml:space="preserve"> </w:t>
              </w:r>
              <w:r w:rsidR="00966764" w:rsidRPr="00FA626E">
                <w:rPr>
                  <w:b/>
                  <w:i/>
                  <w:sz w:val="18"/>
                  <w:szCs w:val="18"/>
                  <w:rPrChange w:id="3393" w:author="Microsoft account" w:date="2021-05-24T17:38:00Z">
                    <w:rPr>
                      <w:i/>
                      <w:sz w:val="18"/>
                      <w:szCs w:val="18"/>
                    </w:rPr>
                  </w:rPrChange>
                </w:rPr>
                <w:t>of the household head</w:t>
              </w:r>
            </w:ins>
          </w:p>
        </w:tc>
      </w:tr>
      <w:tr w:rsidR="00277069" w:rsidRPr="00B63363" w14:paraId="5F4BF805" w14:textId="77777777" w:rsidTr="0020300A">
        <w:trPr>
          <w:trHeight w:val="250"/>
          <w:jc w:val="center"/>
          <w:ins w:id="3394" w:author="Rashed Hasan" w:date="2021-05-15T13:15:00Z"/>
          <w:trPrChange w:id="3395" w:author="Microsoft account" w:date="2021-05-23T20:44:00Z">
            <w:trPr>
              <w:trHeight w:val="272"/>
              <w:jc w:val="center"/>
            </w:trPr>
          </w:trPrChange>
        </w:trPr>
        <w:tc>
          <w:tcPr>
            <w:tcW w:w="1802" w:type="dxa"/>
            <w:vAlign w:val="center"/>
            <w:tcPrChange w:id="3396" w:author="Microsoft account" w:date="2021-05-23T20:44:00Z">
              <w:tcPr>
                <w:tcW w:w="2052" w:type="dxa"/>
                <w:vAlign w:val="center"/>
              </w:tcPr>
            </w:tcPrChange>
          </w:tcPr>
          <w:p w14:paraId="7D39667D" w14:textId="77777777" w:rsidR="00277069" w:rsidRPr="00B63363" w:rsidRDefault="00277069" w:rsidP="00E75A46">
            <w:pPr>
              <w:jc w:val="both"/>
              <w:rPr>
                <w:ins w:id="3397" w:author="Rashed Hasan" w:date="2021-05-15T13:15:00Z"/>
                <w:rFonts w:ascii="Times New Roman" w:hAnsi="Times New Roman" w:cs="Times New Roman"/>
                <w:bCs/>
                <w:sz w:val="18"/>
                <w:szCs w:val="18"/>
                <w:rPrChange w:id="3398" w:author="Rashed Hasan" w:date="2021-05-15T13:19:00Z">
                  <w:rPr>
                    <w:ins w:id="3399" w:author="Rashed Hasan" w:date="2021-05-15T13:15:00Z"/>
                    <w:rFonts w:ascii="Times New Roman" w:hAnsi="Times New Roman" w:cs="Times New Roman"/>
                    <w:bCs/>
                    <w:sz w:val="20"/>
                    <w:szCs w:val="20"/>
                  </w:rPr>
                </w:rPrChange>
              </w:rPr>
              <w:pPrChange w:id="3400" w:author="Microsoft account" w:date="2021-05-25T22:50:00Z">
                <w:pPr>
                  <w:jc w:val="center"/>
                </w:pPr>
              </w:pPrChange>
            </w:pPr>
            <w:ins w:id="3401" w:author="Rashed Hasan" w:date="2021-05-15T13:15:00Z">
              <w:r w:rsidRPr="00B63363">
                <w:rPr>
                  <w:rFonts w:ascii="Times New Roman" w:hAnsi="Times New Roman" w:cs="Times New Roman"/>
                  <w:bCs/>
                  <w:sz w:val="18"/>
                  <w:szCs w:val="18"/>
                  <w:rPrChange w:id="3402" w:author="Rashed Hasan" w:date="2021-05-15T13:19:00Z">
                    <w:rPr>
                      <w:rFonts w:ascii="Times New Roman" w:hAnsi="Times New Roman" w:cs="Times New Roman"/>
                      <w:bCs/>
                      <w:sz w:val="20"/>
                      <w:szCs w:val="20"/>
                    </w:rPr>
                  </w:rPrChange>
                </w:rPr>
                <w:t>Bengali</w:t>
              </w:r>
            </w:ins>
          </w:p>
        </w:tc>
        <w:tc>
          <w:tcPr>
            <w:tcW w:w="1381" w:type="dxa"/>
            <w:vAlign w:val="center"/>
            <w:tcPrChange w:id="3403" w:author="Microsoft account" w:date="2021-05-23T20:44:00Z">
              <w:tcPr>
                <w:tcW w:w="1557" w:type="dxa"/>
                <w:vAlign w:val="center"/>
              </w:tcPr>
            </w:tcPrChange>
          </w:tcPr>
          <w:p w14:paraId="1E1DC02D" w14:textId="0DC53FBA" w:rsidR="00277069" w:rsidRPr="00B63363" w:rsidRDefault="007C4A0B" w:rsidP="00E75A46">
            <w:pPr>
              <w:jc w:val="both"/>
              <w:rPr>
                <w:ins w:id="3404" w:author="Rashed Hasan" w:date="2021-05-15T13:15:00Z"/>
                <w:rFonts w:ascii="Times New Roman" w:hAnsi="Times New Roman" w:cs="Times New Roman"/>
                <w:bCs/>
                <w:sz w:val="18"/>
                <w:szCs w:val="18"/>
                <w:rPrChange w:id="3405" w:author="Rashed Hasan" w:date="2021-05-15T13:19:00Z">
                  <w:rPr>
                    <w:ins w:id="3406" w:author="Rashed Hasan" w:date="2021-05-15T13:15:00Z"/>
                    <w:rFonts w:ascii="Times New Roman" w:hAnsi="Times New Roman" w:cs="Times New Roman"/>
                    <w:bCs/>
                    <w:sz w:val="20"/>
                    <w:szCs w:val="20"/>
                  </w:rPr>
                </w:rPrChange>
              </w:rPr>
              <w:pPrChange w:id="3407" w:author="Microsoft account" w:date="2021-05-25T22:50:00Z">
                <w:pPr>
                  <w:jc w:val="center"/>
                </w:pPr>
              </w:pPrChange>
            </w:pPr>
            <w:ins w:id="3408" w:author="Microsoft account" w:date="2021-05-24T17:15:00Z">
              <w:r>
                <w:rPr>
                  <w:rFonts w:ascii="Times New Roman" w:hAnsi="Times New Roman" w:cs="Times New Roman"/>
                  <w:bCs/>
                  <w:sz w:val="18"/>
                  <w:szCs w:val="18"/>
                </w:rPr>
                <w:t>4865</w:t>
              </w:r>
            </w:ins>
            <w:ins w:id="3409" w:author="Rashed Hasan" w:date="2021-05-15T13:15:00Z">
              <w:del w:id="3410" w:author="Microsoft account" w:date="2021-05-24T17:15:00Z">
                <w:r w:rsidR="00277069" w:rsidRPr="00B63363" w:rsidDel="007C4A0B">
                  <w:rPr>
                    <w:rFonts w:ascii="Times New Roman" w:hAnsi="Times New Roman" w:cs="Times New Roman"/>
                    <w:bCs/>
                    <w:sz w:val="18"/>
                    <w:szCs w:val="18"/>
                    <w:rPrChange w:id="3411" w:author="Rashed Hasan" w:date="2021-05-15T13:19:00Z">
                      <w:rPr>
                        <w:rFonts w:ascii="Times New Roman" w:hAnsi="Times New Roman" w:cs="Times New Roman"/>
                        <w:bCs/>
                        <w:sz w:val="20"/>
                        <w:szCs w:val="20"/>
                      </w:rPr>
                    </w:rPrChange>
                  </w:rPr>
                  <w:delText>5070</w:delText>
                </w:r>
              </w:del>
              <w:r w:rsidR="00277069" w:rsidRPr="00B63363">
                <w:rPr>
                  <w:rFonts w:ascii="Times New Roman" w:hAnsi="Times New Roman" w:cs="Times New Roman"/>
                  <w:bCs/>
                  <w:sz w:val="18"/>
                  <w:szCs w:val="18"/>
                  <w:rPrChange w:id="3412" w:author="Rashed Hasan" w:date="2021-05-15T13:19:00Z">
                    <w:rPr>
                      <w:rFonts w:ascii="Times New Roman" w:hAnsi="Times New Roman" w:cs="Times New Roman"/>
                      <w:bCs/>
                      <w:sz w:val="20"/>
                      <w:szCs w:val="20"/>
                    </w:rPr>
                  </w:rPrChange>
                </w:rPr>
                <w:t xml:space="preserve"> (65.</w:t>
              </w:r>
            </w:ins>
            <w:ins w:id="3413" w:author="Microsoft account" w:date="2021-05-24T17:15:00Z">
              <w:r>
                <w:rPr>
                  <w:rFonts w:ascii="Times New Roman" w:hAnsi="Times New Roman" w:cs="Times New Roman"/>
                  <w:bCs/>
                  <w:sz w:val="18"/>
                  <w:szCs w:val="18"/>
                </w:rPr>
                <w:t>58</w:t>
              </w:r>
            </w:ins>
            <w:ins w:id="3414" w:author="Rashed Hasan" w:date="2021-05-15T13:15:00Z">
              <w:del w:id="3415" w:author="Microsoft account" w:date="2021-05-24T17:15:00Z">
                <w:r w:rsidR="00277069" w:rsidRPr="00B63363" w:rsidDel="007C4A0B">
                  <w:rPr>
                    <w:rFonts w:ascii="Times New Roman" w:hAnsi="Times New Roman" w:cs="Times New Roman"/>
                    <w:bCs/>
                    <w:sz w:val="18"/>
                    <w:szCs w:val="18"/>
                    <w:rPrChange w:id="3416" w:author="Rashed Hasan" w:date="2021-05-15T13:19:00Z">
                      <w:rPr>
                        <w:rFonts w:ascii="Times New Roman" w:hAnsi="Times New Roman" w:cs="Times New Roman"/>
                        <w:bCs/>
                        <w:sz w:val="20"/>
                        <w:szCs w:val="20"/>
                      </w:rPr>
                    </w:rPrChange>
                  </w:rPr>
                  <w:delText>42</w:delText>
                </w:r>
              </w:del>
              <w:r w:rsidR="00277069" w:rsidRPr="00B63363">
                <w:rPr>
                  <w:rFonts w:ascii="Times New Roman" w:hAnsi="Times New Roman" w:cs="Times New Roman"/>
                  <w:bCs/>
                  <w:sz w:val="18"/>
                  <w:szCs w:val="18"/>
                  <w:rPrChange w:id="3417" w:author="Rashed Hasan" w:date="2021-05-15T13:19:00Z">
                    <w:rPr>
                      <w:rFonts w:ascii="Times New Roman" w:hAnsi="Times New Roman" w:cs="Times New Roman"/>
                      <w:bCs/>
                      <w:sz w:val="20"/>
                      <w:szCs w:val="20"/>
                    </w:rPr>
                  </w:rPrChange>
                </w:rPr>
                <w:t>)</w:t>
              </w:r>
            </w:ins>
          </w:p>
        </w:tc>
        <w:tc>
          <w:tcPr>
            <w:tcW w:w="1381" w:type="dxa"/>
            <w:vAlign w:val="center"/>
            <w:tcPrChange w:id="3418" w:author="Microsoft account" w:date="2021-05-23T20:44:00Z">
              <w:tcPr>
                <w:tcW w:w="1557" w:type="dxa"/>
                <w:vAlign w:val="center"/>
              </w:tcPr>
            </w:tcPrChange>
          </w:tcPr>
          <w:p w14:paraId="76622E13" w14:textId="57F802D9" w:rsidR="00277069" w:rsidRPr="00B63363" w:rsidRDefault="00277069" w:rsidP="00E75A46">
            <w:pPr>
              <w:jc w:val="both"/>
              <w:rPr>
                <w:ins w:id="3419" w:author="Rashed Hasan" w:date="2021-05-15T13:15:00Z"/>
                <w:rFonts w:ascii="Times New Roman" w:hAnsi="Times New Roman" w:cs="Times New Roman"/>
                <w:bCs/>
                <w:sz w:val="18"/>
                <w:szCs w:val="18"/>
                <w:rPrChange w:id="3420" w:author="Rashed Hasan" w:date="2021-05-15T13:19:00Z">
                  <w:rPr>
                    <w:ins w:id="3421" w:author="Rashed Hasan" w:date="2021-05-15T13:15:00Z"/>
                    <w:rFonts w:ascii="Times New Roman" w:hAnsi="Times New Roman" w:cs="Times New Roman"/>
                    <w:bCs/>
                    <w:sz w:val="20"/>
                    <w:szCs w:val="20"/>
                  </w:rPr>
                </w:rPrChange>
              </w:rPr>
              <w:pPrChange w:id="3422" w:author="Microsoft account" w:date="2021-05-25T22:50:00Z">
                <w:pPr>
                  <w:jc w:val="center"/>
                </w:pPr>
              </w:pPrChange>
            </w:pPr>
            <w:ins w:id="3423" w:author="Rashed Hasan" w:date="2021-05-15T13:15:00Z">
              <w:r w:rsidRPr="00B63363">
                <w:rPr>
                  <w:rFonts w:ascii="Times New Roman" w:hAnsi="Times New Roman" w:cs="Times New Roman"/>
                  <w:bCs/>
                  <w:sz w:val="18"/>
                  <w:szCs w:val="18"/>
                  <w:rPrChange w:id="3424" w:author="Rashed Hasan" w:date="2021-05-15T13:19:00Z">
                    <w:rPr>
                      <w:rFonts w:ascii="Times New Roman" w:hAnsi="Times New Roman" w:cs="Times New Roman"/>
                      <w:bCs/>
                      <w:sz w:val="20"/>
                      <w:szCs w:val="20"/>
                    </w:rPr>
                  </w:rPrChange>
                </w:rPr>
                <w:t>2</w:t>
              </w:r>
            </w:ins>
            <w:ins w:id="3425" w:author="Microsoft account" w:date="2021-05-24T17:15:00Z">
              <w:r w:rsidR="007C4A0B">
                <w:rPr>
                  <w:rFonts w:ascii="Times New Roman" w:hAnsi="Times New Roman" w:cs="Times New Roman"/>
                  <w:bCs/>
                  <w:sz w:val="18"/>
                  <w:szCs w:val="18"/>
                </w:rPr>
                <w:t>620</w:t>
              </w:r>
            </w:ins>
            <w:ins w:id="3426" w:author="Rashed Hasan" w:date="2021-05-15T13:15:00Z">
              <w:del w:id="3427" w:author="Microsoft account" w:date="2021-05-24T17:15:00Z">
                <w:r w:rsidRPr="00B63363" w:rsidDel="007C4A0B">
                  <w:rPr>
                    <w:rFonts w:ascii="Times New Roman" w:hAnsi="Times New Roman" w:cs="Times New Roman"/>
                    <w:bCs/>
                    <w:sz w:val="18"/>
                    <w:szCs w:val="18"/>
                    <w:rPrChange w:id="3428" w:author="Rashed Hasan" w:date="2021-05-15T13:19:00Z">
                      <w:rPr>
                        <w:rFonts w:ascii="Times New Roman" w:hAnsi="Times New Roman" w:cs="Times New Roman"/>
                        <w:bCs/>
                        <w:sz w:val="20"/>
                        <w:szCs w:val="20"/>
                      </w:rPr>
                    </w:rPrChange>
                  </w:rPr>
                  <w:delText>709</w:delText>
                </w:r>
              </w:del>
              <w:r w:rsidRPr="00B63363">
                <w:rPr>
                  <w:rFonts w:ascii="Times New Roman" w:hAnsi="Times New Roman" w:cs="Times New Roman"/>
                  <w:bCs/>
                  <w:sz w:val="18"/>
                  <w:szCs w:val="18"/>
                  <w:rPrChange w:id="3429" w:author="Rashed Hasan" w:date="2021-05-15T13:19:00Z">
                    <w:rPr>
                      <w:rFonts w:ascii="Times New Roman" w:hAnsi="Times New Roman" w:cs="Times New Roman"/>
                      <w:bCs/>
                      <w:sz w:val="20"/>
                      <w:szCs w:val="20"/>
                    </w:rPr>
                  </w:rPrChange>
                </w:rPr>
                <w:t xml:space="preserve"> (34.</w:t>
              </w:r>
            </w:ins>
            <w:ins w:id="3430" w:author="Microsoft account" w:date="2021-05-24T17:37:00Z">
              <w:r w:rsidR="005A1A01">
                <w:rPr>
                  <w:rFonts w:ascii="Times New Roman" w:hAnsi="Times New Roman" w:cs="Times New Roman"/>
                  <w:bCs/>
                  <w:sz w:val="18"/>
                  <w:szCs w:val="18"/>
                </w:rPr>
                <w:t>42</w:t>
              </w:r>
            </w:ins>
            <w:ins w:id="3431" w:author="Rashed Hasan" w:date="2021-05-15T13:15:00Z">
              <w:del w:id="3432" w:author="Microsoft account" w:date="2021-05-24T17:37:00Z">
                <w:r w:rsidRPr="00B63363" w:rsidDel="005A1A01">
                  <w:rPr>
                    <w:rFonts w:ascii="Times New Roman" w:hAnsi="Times New Roman" w:cs="Times New Roman"/>
                    <w:bCs/>
                    <w:sz w:val="18"/>
                    <w:szCs w:val="18"/>
                    <w:rPrChange w:id="3433" w:author="Rashed Hasan" w:date="2021-05-15T13:19:00Z">
                      <w:rPr>
                        <w:rFonts w:ascii="Times New Roman" w:hAnsi="Times New Roman" w:cs="Times New Roman"/>
                        <w:bCs/>
                        <w:sz w:val="20"/>
                        <w:szCs w:val="20"/>
                      </w:rPr>
                    </w:rPrChange>
                  </w:rPr>
                  <w:delText>58</w:delText>
                </w:r>
              </w:del>
              <w:r w:rsidRPr="00B63363">
                <w:rPr>
                  <w:rFonts w:ascii="Times New Roman" w:hAnsi="Times New Roman" w:cs="Times New Roman"/>
                  <w:bCs/>
                  <w:sz w:val="18"/>
                  <w:szCs w:val="18"/>
                  <w:rPrChange w:id="3434" w:author="Rashed Hasan" w:date="2021-05-15T13:19:00Z">
                    <w:rPr>
                      <w:rFonts w:ascii="Times New Roman" w:hAnsi="Times New Roman" w:cs="Times New Roman"/>
                      <w:bCs/>
                      <w:sz w:val="20"/>
                      <w:szCs w:val="20"/>
                    </w:rPr>
                  </w:rPrChange>
                </w:rPr>
                <w:t>)</w:t>
              </w:r>
            </w:ins>
          </w:p>
        </w:tc>
        <w:tc>
          <w:tcPr>
            <w:tcW w:w="1230" w:type="dxa"/>
            <w:vMerge w:val="restart"/>
            <w:vAlign w:val="center"/>
            <w:tcPrChange w:id="3435" w:author="Microsoft account" w:date="2021-05-23T20:44:00Z">
              <w:tcPr>
                <w:tcW w:w="995" w:type="dxa"/>
                <w:vMerge w:val="restart"/>
                <w:vAlign w:val="center"/>
              </w:tcPr>
            </w:tcPrChange>
          </w:tcPr>
          <w:p w14:paraId="2F8E83CB" w14:textId="06BC6FD6" w:rsidR="00277069" w:rsidRPr="00B63363" w:rsidRDefault="00277069" w:rsidP="00E75A46">
            <w:pPr>
              <w:jc w:val="both"/>
              <w:rPr>
                <w:ins w:id="3436" w:author="Rashed Hasan" w:date="2021-05-15T13:15:00Z"/>
                <w:rFonts w:ascii="Times New Roman" w:hAnsi="Times New Roman" w:cs="Times New Roman"/>
                <w:bCs/>
                <w:sz w:val="18"/>
                <w:szCs w:val="18"/>
                <w:rPrChange w:id="3437" w:author="Rashed Hasan" w:date="2021-05-15T13:19:00Z">
                  <w:rPr>
                    <w:ins w:id="3438" w:author="Rashed Hasan" w:date="2021-05-15T13:15:00Z"/>
                    <w:rFonts w:ascii="Times New Roman" w:hAnsi="Times New Roman" w:cs="Times New Roman"/>
                    <w:bCs/>
                    <w:sz w:val="20"/>
                    <w:szCs w:val="20"/>
                  </w:rPr>
                </w:rPrChange>
              </w:rPr>
              <w:pPrChange w:id="3439" w:author="Microsoft account" w:date="2021-05-25T22:50:00Z">
                <w:pPr>
                  <w:jc w:val="center"/>
                </w:pPr>
              </w:pPrChange>
            </w:pPr>
            <w:ins w:id="3440" w:author="Rashed Hasan" w:date="2021-05-15T13:15:00Z">
              <w:r w:rsidRPr="00B63363">
                <w:rPr>
                  <w:rFonts w:ascii="Times New Roman" w:hAnsi="Times New Roman" w:cs="Times New Roman"/>
                  <w:bCs/>
                  <w:sz w:val="18"/>
                  <w:szCs w:val="18"/>
                  <w:rPrChange w:id="3441" w:author="Rashed Hasan" w:date="2021-05-15T13:19:00Z">
                    <w:rPr>
                      <w:rFonts w:ascii="Times New Roman" w:hAnsi="Times New Roman" w:cs="Times New Roman"/>
                      <w:bCs/>
                      <w:sz w:val="20"/>
                      <w:szCs w:val="20"/>
                    </w:rPr>
                  </w:rPrChange>
                </w:rPr>
                <w:t>0.</w:t>
              </w:r>
            </w:ins>
            <w:ins w:id="3442" w:author="Microsoft account" w:date="2021-05-24T17:37:00Z">
              <w:r w:rsidR="00EF4D6D">
                <w:rPr>
                  <w:rFonts w:ascii="Times New Roman" w:hAnsi="Times New Roman" w:cs="Times New Roman"/>
                  <w:bCs/>
                  <w:sz w:val="18"/>
                  <w:szCs w:val="18"/>
                </w:rPr>
                <w:t>798</w:t>
              </w:r>
            </w:ins>
            <w:ins w:id="3443" w:author="Rashed Hasan" w:date="2021-05-15T13:15:00Z">
              <w:del w:id="3444" w:author="Microsoft account" w:date="2021-05-24T17:37:00Z">
                <w:r w:rsidRPr="00B63363" w:rsidDel="00EF4D6D">
                  <w:rPr>
                    <w:rFonts w:ascii="Times New Roman" w:hAnsi="Times New Roman" w:cs="Times New Roman"/>
                    <w:bCs/>
                    <w:sz w:val="18"/>
                    <w:szCs w:val="18"/>
                    <w:rPrChange w:id="3445" w:author="Rashed Hasan" w:date="2021-05-15T13:19:00Z">
                      <w:rPr>
                        <w:rFonts w:ascii="Times New Roman" w:hAnsi="Times New Roman" w:cs="Times New Roman"/>
                        <w:bCs/>
                        <w:sz w:val="20"/>
                        <w:szCs w:val="20"/>
                      </w:rPr>
                    </w:rPrChange>
                  </w:rPr>
                  <w:delText>511</w:delText>
                </w:r>
              </w:del>
            </w:ins>
          </w:p>
        </w:tc>
        <w:tc>
          <w:tcPr>
            <w:tcW w:w="1290" w:type="dxa"/>
            <w:vAlign w:val="center"/>
            <w:tcPrChange w:id="3446" w:author="Microsoft account" w:date="2021-05-23T20:44:00Z">
              <w:tcPr>
                <w:tcW w:w="1423" w:type="dxa"/>
                <w:vAlign w:val="center"/>
              </w:tcPr>
            </w:tcPrChange>
          </w:tcPr>
          <w:p w14:paraId="0962C403" w14:textId="77777777" w:rsidR="00277069" w:rsidRPr="00B63363" w:rsidRDefault="00277069" w:rsidP="00E75A46">
            <w:pPr>
              <w:jc w:val="both"/>
              <w:rPr>
                <w:ins w:id="3447" w:author="Rashed Hasan" w:date="2021-05-15T13:15:00Z"/>
                <w:rFonts w:ascii="Times New Roman" w:hAnsi="Times New Roman" w:cs="Times New Roman"/>
                <w:bCs/>
                <w:sz w:val="18"/>
                <w:szCs w:val="18"/>
                <w:rPrChange w:id="3448" w:author="Rashed Hasan" w:date="2021-05-15T13:19:00Z">
                  <w:rPr>
                    <w:ins w:id="3449" w:author="Rashed Hasan" w:date="2021-05-15T13:15:00Z"/>
                    <w:rFonts w:ascii="Times New Roman" w:hAnsi="Times New Roman" w:cs="Times New Roman"/>
                    <w:bCs/>
                    <w:sz w:val="20"/>
                    <w:szCs w:val="20"/>
                  </w:rPr>
                </w:rPrChange>
              </w:rPr>
              <w:pPrChange w:id="3450" w:author="Microsoft account" w:date="2021-05-25T22:50:00Z">
                <w:pPr>
                  <w:jc w:val="center"/>
                </w:pPr>
              </w:pPrChange>
            </w:pPr>
            <w:ins w:id="3451" w:author="Rashed Hasan" w:date="2021-05-15T13:15:00Z">
              <w:r w:rsidRPr="00B63363">
                <w:rPr>
                  <w:rFonts w:ascii="Times New Roman" w:hAnsi="Times New Roman" w:cs="Times New Roman"/>
                  <w:bCs/>
                  <w:sz w:val="18"/>
                  <w:szCs w:val="18"/>
                  <w:rPrChange w:id="3452" w:author="Rashed Hasan" w:date="2021-05-15T13:19:00Z">
                    <w:rPr>
                      <w:rFonts w:ascii="Times New Roman" w:hAnsi="Times New Roman" w:cs="Times New Roman"/>
                      <w:bCs/>
                      <w:sz w:val="20"/>
                      <w:szCs w:val="20"/>
                    </w:rPr>
                  </w:rPrChange>
                </w:rPr>
                <w:t>6684 (74.89)</w:t>
              </w:r>
            </w:ins>
          </w:p>
        </w:tc>
        <w:tc>
          <w:tcPr>
            <w:tcW w:w="1448" w:type="dxa"/>
            <w:vAlign w:val="center"/>
            <w:tcPrChange w:id="3453" w:author="Microsoft account" w:date="2021-05-23T20:44:00Z">
              <w:tcPr>
                <w:tcW w:w="1557" w:type="dxa"/>
                <w:vAlign w:val="center"/>
              </w:tcPr>
            </w:tcPrChange>
          </w:tcPr>
          <w:p w14:paraId="2D066296" w14:textId="77777777" w:rsidR="00277069" w:rsidRPr="00B63363" w:rsidRDefault="00277069" w:rsidP="00E75A46">
            <w:pPr>
              <w:jc w:val="both"/>
              <w:rPr>
                <w:ins w:id="3454" w:author="Rashed Hasan" w:date="2021-05-15T13:15:00Z"/>
                <w:rFonts w:ascii="Times New Roman" w:hAnsi="Times New Roman" w:cs="Times New Roman"/>
                <w:bCs/>
                <w:sz w:val="18"/>
                <w:szCs w:val="18"/>
                <w:rPrChange w:id="3455" w:author="Rashed Hasan" w:date="2021-05-15T13:19:00Z">
                  <w:rPr>
                    <w:ins w:id="3456" w:author="Rashed Hasan" w:date="2021-05-15T13:15:00Z"/>
                    <w:rFonts w:ascii="Times New Roman" w:hAnsi="Times New Roman" w:cs="Times New Roman"/>
                    <w:bCs/>
                    <w:sz w:val="20"/>
                    <w:szCs w:val="20"/>
                  </w:rPr>
                </w:rPrChange>
              </w:rPr>
              <w:pPrChange w:id="3457" w:author="Microsoft account" w:date="2021-05-25T22:50:00Z">
                <w:pPr>
                  <w:jc w:val="center"/>
                </w:pPr>
              </w:pPrChange>
            </w:pPr>
            <w:ins w:id="3458" w:author="Rashed Hasan" w:date="2021-05-15T13:15:00Z">
              <w:r w:rsidRPr="00B63363">
                <w:rPr>
                  <w:rFonts w:ascii="Times New Roman" w:hAnsi="Times New Roman" w:cs="Times New Roman"/>
                  <w:bCs/>
                  <w:sz w:val="18"/>
                  <w:szCs w:val="18"/>
                  <w:rPrChange w:id="3459" w:author="Rashed Hasan" w:date="2021-05-15T13:19:00Z">
                    <w:rPr>
                      <w:rFonts w:ascii="Times New Roman" w:hAnsi="Times New Roman" w:cs="Times New Roman"/>
                      <w:bCs/>
                      <w:sz w:val="20"/>
                      <w:szCs w:val="20"/>
                    </w:rPr>
                  </w:rPrChange>
                </w:rPr>
                <w:t>2438 (25.11)</w:t>
              </w:r>
            </w:ins>
          </w:p>
        </w:tc>
        <w:tc>
          <w:tcPr>
            <w:tcW w:w="1230" w:type="dxa"/>
            <w:vMerge w:val="restart"/>
            <w:vAlign w:val="center"/>
            <w:tcPrChange w:id="3460" w:author="Microsoft account" w:date="2021-05-23T20:44:00Z">
              <w:tcPr>
                <w:tcW w:w="996" w:type="dxa"/>
                <w:vMerge w:val="restart"/>
                <w:vAlign w:val="center"/>
              </w:tcPr>
            </w:tcPrChange>
          </w:tcPr>
          <w:p w14:paraId="6900D082" w14:textId="77777777" w:rsidR="00277069" w:rsidRPr="00B63363" w:rsidRDefault="00277069" w:rsidP="00E75A46">
            <w:pPr>
              <w:jc w:val="both"/>
              <w:rPr>
                <w:ins w:id="3461" w:author="Rashed Hasan" w:date="2021-05-15T13:15:00Z"/>
                <w:rFonts w:ascii="Times New Roman" w:hAnsi="Times New Roman" w:cs="Times New Roman"/>
                <w:bCs/>
                <w:sz w:val="18"/>
                <w:szCs w:val="18"/>
                <w:rPrChange w:id="3462" w:author="Rashed Hasan" w:date="2021-05-15T13:19:00Z">
                  <w:rPr>
                    <w:ins w:id="3463" w:author="Rashed Hasan" w:date="2021-05-15T13:15:00Z"/>
                    <w:rFonts w:ascii="Times New Roman" w:hAnsi="Times New Roman" w:cs="Times New Roman"/>
                    <w:bCs/>
                    <w:sz w:val="20"/>
                    <w:szCs w:val="20"/>
                  </w:rPr>
                </w:rPrChange>
              </w:rPr>
              <w:pPrChange w:id="3464" w:author="Microsoft account" w:date="2021-05-25T22:50:00Z">
                <w:pPr>
                  <w:jc w:val="center"/>
                </w:pPr>
              </w:pPrChange>
            </w:pPr>
            <w:ins w:id="3465" w:author="Rashed Hasan" w:date="2021-05-15T13:15:00Z">
              <w:r w:rsidRPr="00B63363">
                <w:rPr>
                  <w:rFonts w:ascii="Times New Roman" w:hAnsi="Times New Roman" w:cs="Times New Roman"/>
                  <w:bCs/>
                  <w:sz w:val="18"/>
                  <w:szCs w:val="18"/>
                  <w:rPrChange w:id="3466" w:author="Rashed Hasan" w:date="2021-05-15T13:19:00Z">
                    <w:rPr>
                      <w:rFonts w:ascii="Times New Roman" w:hAnsi="Times New Roman" w:cs="Times New Roman"/>
                      <w:bCs/>
                      <w:sz w:val="20"/>
                      <w:szCs w:val="20"/>
                    </w:rPr>
                  </w:rPrChange>
                </w:rPr>
                <w:t>0.474</w:t>
              </w:r>
            </w:ins>
          </w:p>
        </w:tc>
      </w:tr>
      <w:tr w:rsidR="00277069" w:rsidRPr="00B63363" w14:paraId="21E4FE6D" w14:textId="77777777" w:rsidTr="0020300A">
        <w:trPr>
          <w:trHeight w:val="138"/>
          <w:jc w:val="center"/>
          <w:ins w:id="3467" w:author="Rashed Hasan" w:date="2021-05-15T13:15:00Z"/>
          <w:trPrChange w:id="3468" w:author="Microsoft account" w:date="2021-05-23T20:44:00Z">
            <w:trPr>
              <w:trHeight w:val="150"/>
              <w:jc w:val="center"/>
            </w:trPr>
          </w:trPrChange>
        </w:trPr>
        <w:tc>
          <w:tcPr>
            <w:tcW w:w="1802" w:type="dxa"/>
            <w:vAlign w:val="center"/>
            <w:tcPrChange w:id="3469" w:author="Microsoft account" w:date="2021-05-23T20:44:00Z">
              <w:tcPr>
                <w:tcW w:w="2052" w:type="dxa"/>
                <w:vAlign w:val="center"/>
              </w:tcPr>
            </w:tcPrChange>
          </w:tcPr>
          <w:p w14:paraId="0076CE22" w14:textId="77777777" w:rsidR="00277069" w:rsidRPr="00B63363" w:rsidRDefault="00277069" w:rsidP="00E75A46">
            <w:pPr>
              <w:jc w:val="both"/>
              <w:rPr>
                <w:ins w:id="3470" w:author="Rashed Hasan" w:date="2021-05-15T13:15:00Z"/>
                <w:rFonts w:ascii="Times New Roman" w:hAnsi="Times New Roman" w:cs="Times New Roman"/>
                <w:bCs/>
                <w:sz w:val="18"/>
                <w:szCs w:val="18"/>
                <w:rPrChange w:id="3471" w:author="Rashed Hasan" w:date="2021-05-15T13:19:00Z">
                  <w:rPr>
                    <w:ins w:id="3472" w:author="Rashed Hasan" w:date="2021-05-15T13:15:00Z"/>
                    <w:rFonts w:ascii="Times New Roman" w:hAnsi="Times New Roman" w:cs="Times New Roman"/>
                    <w:bCs/>
                    <w:sz w:val="20"/>
                    <w:szCs w:val="20"/>
                  </w:rPr>
                </w:rPrChange>
              </w:rPr>
              <w:pPrChange w:id="3473" w:author="Microsoft account" w:date="2021-05-25T22:50:00Z">
                <w:pPr>
                  <w:jc w:val="center"/>
                </w:pPr>
              </w:pPrChange>
            </w:pPr>
            <w:ins w:id="3474" w:author="Rashed Hasan" w:date="2021-05-15T13:15:00Z">
              <w:r w:rsidRPr="00B63363">
                <w:rPr>
                  <w:rFonts w:ascii="Times New Roman" w:hAnsi="Times New Roman" w:cs="Times New Roman"/>
                  <w:bCs/>
                  <w:sz w:val="18"/>
                  <w:szCs w:val="18"/>
                  <w:rPrChange w:id="3475" w:author="Rashed Hasan" w:date="2021-05-15T13:19:00Z">
                    <w:rPr>
                      <w:rFonts w:ascii="Times New Roman" w:hAnsi="Times New Roman" w:cs="Times New Roman"/>
                      <w:bCs/>
                      <w:sz w:val="20"/>
                      <w:szCs w:val="20"/>
                    </w:rPr>
                  </w:rPrChange>
                </w:rPr>
                <w:t>Others</w:t>
              </w:r>
            </w:ins>
          </w:p>
        </w:tc>
        <w:tc>
          <w:tcPr>
            <w:tcW w:w="1381" w:type="dxa"/>
            <w:vAlign w:val="center"/>
            <w:tcPrChange w:id="3476" w:author="Microsoft account" w:date="2021-05-23T20:44:00Z">
              <w:tcPr>
                <w:tcW w:w="1557" w:type="dxa"/>
                <w:vAlign w:val="center"/>
              </w:tcPr>
            </w:tcPrChange>
          </w:tcPr>
          <w:p w14:paraId="68CE9A8F" w14:textId="6F096F19" w:rsidR="00277069" w:rsidRPr="00B63363" w:rsidRDefault="007C4A0B" w:rsidP="00E75A46">
            <w:pPr>
              <w:jc w:val="both"/>
              <w:rPr>
                <w:ins w:id="3477" w:author="Rashed Hasan" w:date="2021-05-15T13:15:00Z"/>
                <w:rFonts w:ascii="Times New Roman" w:hAnsi="Times New Roman" w:cs="Times New Roman"/>
                <w:bCs/>
                <w:sz w:val="18"/>
                <w:szCs w:val="18"/>
                <w:rPrChange w:id="3478" w:author="Rashed Hasan" w:date="2021-05-15T13:19:00Z">
                  <w:rPr>
                    <w:ins w:id="3479" w:author="Rashed Hasan" w:date="2021-05-15T13:15:00Z"/>
                    <w:rFonts w:ascii="Times New Roman" w:hAnsi="Times New Roman" w:cs="Times New Roman"/>
                    <w:bCs/>
                    <w:sz w:val="20"/>
                    <w:szCs w:val="20"/>
                  </w:rPr>
                </w:rPrChange>
              </w:rPr>
              <w:pPrChange w:id="3480" w:author="Microsoft account" w:date="2021-05-25T22:50:00Z">
                <w:pPr>
                  <w:jc w:val="center"/>
                </w:pPr>
              </w:pPrChange>
            </w:pPr>
            <w:ins w:id="3481" w:author="Microsoft account" w:date="2021-05-24T17:15:00Z">
              <w:r>
                <w:rPr>
                  <w:rFonts w:ascii="Times New Roman" w:hAnsi="Times New Roman" w:cs="Times New Roman"/>
                  <w:bCs/>
                  <w:sz w:val="18"/>
                  <w:szCs w:val="18"/>
                </w:rPr>
                <w:t>155</w:t>
              </w:r>
            </w:ins>
            <w:ins w:id="3482" w:author="Rashed Hasan" w:date="2021-05-15T13:15:00Z">
              <w:del w:id="3483" w:author="Microsoft account" w:date="2021-05-24T17:15:00Z">
                <w:r w:rsidR="00277069" w:rsidRPr="00B63363" w:rsidDel="007C4A0B">
                  <w:rPr>
                    <w:rFonts w:ascii="Times New Roman" w:hAnsi="Times New Roman" w:cs="Times New Roman"/>
                    <w:bCs/>
                    <w:sz w:val="18"/>
                    <w:szCs w:val="18"/>
                    <w:rPrChange w:id="3484" w:author="Rashed Hasan" w:date="2021-05-15T13:19:00Z">
                      <w:rPr>
                        <w:rFonts w:ascii="Times New Roman" w:hAnsi="Times New Roman" w:cs="Times New Roman"/>
                        <w:bCs/>
                        <w:sz w:val="20"/>
                        <w:szCs w:val="20"/>
                      </w:rPr>
                    </w:rPrChange>
                  </w:rPr>
                  <w:delText>231</w:delText>
                </w:r>
              </w:del>
              <w:r w:rsidR="00277069" w:rsidRPr="00B63363">
                <w:rPr>
                  <w:rFonts w:ascii="Times New Roman" w:hAnsi="Times New Roman" w:cs="Times New Roman"/>
                  <w:bCs/>
                  <w:sz w:val="18"/>
                  <w:szCs w:val="18"/>
                  <w:rPrChange w:id="3485" w:author="Rashed Hasan" w:date="2021-05-15T13:19:00Z">
                    <w:rPr>
                      <w:rFonts w:ascii="Times New Roman" w:hAnsi="Times New Roman" w:cs="Times New Roman"/>
                      <w:bCs/>
                      <w:sz w:val="20"/>
                      <w:szCs w:val="20"/>
                    </w:rPr>
                  </w:rPrChange>
                </w:rPr>
                <w:t xml:space="preserve"> (6</w:t>
              </w:r>
            </w:ins>
            <w:ins w:id="3486" w:author="Microsoft account" w:date="2021-05-24T17:37:00Z">
              <w:r w:rsidR="005A1A01">
                <w:rPr>
                  <w:rFonts w:ascii="Times New Roman" w:hAnsi="Times New Roman" w:cs="Times New Roman"/>
                  <w:bCs/>
                  <w:sz w:val="18"/>
                  <w:szCs w:val="18"/>
                </w:rPr>
                <w:t>6</w:t>
              </w:r>
            </w:ins>
            <w:ins w:id="3487" w:author="Rashed Hasan" w:date="2021-05-15T13:15:00Z">
              <w:del w:id="3488" w:author="Microsoft account" w:date="2021-05-24T17:37:00Z">
                <w:r w:rsidR="00277069" w:rsidRPr="00B63363" w:rsidDel="005A1A01">
                  <w:rPr>
                    <w:rFonts w:ascii="Times New Roman" w:hAnsi="Times New Roman" w:cs="Times New Roman"/>
                    <w:bCs/>
                    <w:sz w:val="18"/>
                    <w:szCs w:val="18"/>
                    <w:rPrChange w:id="3489" w:author="Rashed Hasan" w:date="2021-05-15T13:19:00Z">
                      <w:rPr>
                        <w:rFonts w:ascii="Times New Roman" w:hAnsi="Times New Roman" w:cs="Times New Roman"/>
                        <w:bCs/>
                        <w:sz w:val="20"/>
                        <w:szCs w:val="20"/>
                      </w:rPr>
                    </w:rPrChange>
                  </w:rPr>
                  <w:delText>7</w:delText>
                </w:r>
              </w:del>
              <w:r w:rsidR="00277069" w:rsidRPr="00B63363">
                <w:rPr>
                  <w:rFonts w:ascii="Times New Roman" w:hAnsi="Times New Roman" w:cs="Times New Roman"/>
                  <w:bCs/>
                  <w:sz w:val="18"/>
                  <w:szCs w:val="18"/>
                  <w:rPrChange w:id="3490" w:author="Rashed Hasan" w:date="2021-05-15T13:19:00Z">
                    <w:rPr>
                      <w:rFonts w:ascii="Times New Roman" w:hAnsi="Times New Roman" w:cs="Times New Roman"/>
                      <w:bCs/>
                      <w:sz w:val="20"/>
                      <w:szCs w:val="20"/>
                    </w:rPr>
                  </w:rPrChange>
                </w:rPr>
                <w:t>.</w:t>
              </w:r>
            </w:ins>
            <w:ins w:id="3491" w:author="Microsoft account" w:date="2021-05-24T17:37:00Z">
              <w:r w:rsidR="005A1A01">
                <w:rPr>
                  <w:rFonts w:ascii="Times New Roman" w:hAnsi="Times New Roman" w:cs="Times New Roman"/>
                  <w:bCs/>
                  <w:sz w:val="18"/>
                  <w:szCs w:val="18"/>
                </w:rPr>
                <w:t>6</w:t>
              </w:r>
            </w:ins>
            <w:ins w:id="3492" w:author="Rashed Hasan" w:date="2021-05-15T13:15:00Z">
              <w:del w:id="3493" w:author="Microsoft account" w:date="2021-05-24T17:37:00Z">
                <w:r w:rsidR="00277069" w:rsidRPr="00B63363" w:rsidDel="005A1A01">
                  <w:rPr>
                    <w:rFonts w:ascii="Times New Roman" w:hAnsi="Times New Roman" w:cs="Times New Roman"/>
                    <w:bCs/>
                    <w:sz w:val="18"/>
                    <w:szCs w:val="18"/>
                    <w:rPrChange w:id="3494" w:author="Rashed Hasan" w:date="2021-05-15T13:19:00Z">
                      <w:rPr>
                        <w:rFonts w:ascii="Times New Roman" w:hAnsi="Times New Roman" w:cs="Times New Roman"/>
                        <w:bCs/>
                        <w:sz w:val="20"/>
                        <w:szCs w:val="20"/>
                      </w:rPr>
                    </w:rPrChange>
                  </w:rPr>
                  <w:delText>9</w:delText>
                </w:r>
              </w:del>
            </w:ins>
            <w:ins w:id="3495" w:author="Microsoft account" w:date="2021-05-24T17:37:00Z">
              <w:r w:rsidR="005A1A01">
                <w:rPr>
                  <w:rFonts w:ascii="Times New Roman" w:hAnsi="Times New Roman" w:cs="Times New Roman"/>
                  <w:bCs/>
                  <w:sz w:val="18"/>
                  <w:szCs w:val="18"/>
                </w:rPr>
                <w:t>0</w:t>
              </w:r>
            </w:ins>
            <w:ins w:id="3496" w:author="Rashed Hasan" w:date="2021-05-15T13:15:00Z">
              <w:del w:id="3497" w:author="Microsoft account" w:date="2021-05-24T17:37:00Z">
                <w:r w:rsidR="00277069" w:rsidRPr="00B63363" w:rsidDel="005A1A01">
                  <w:rPr>
                    <w:rFonts w:ascii="Times New Roman" w:hAnsi="Times New Roman" w:cs="Times New Roman"/>
                    <w:bCs/>
                    <w:sz w:val="18"/>
                    <w:szCs w:val="18"/>
                    <w:rPrChange w:id="3498" w:author="Rashed Hasan" w:date="2021-05-15T13:19:00Z">
                      <w:rPr>
                        <w:rFonts w:ascii="Times New Roman" w:hAnsi="Times New Roman" w:cs="Times New Roman"/>
                        <w:bCs/>
                        <w:sz w:val="20"/>
                        <w:szCs w:val="20"/>
                      </w:rPr>
                    </w:rPrChange>
                  </w:rPr>
                  <w:delText>4</w:delText>
                </w:r>
              </w:del>
              <w:r w:rsidR="00277069" w:rsidRPr="00B63363">
                <w:rPr>
                  <w:rFonts w:ascii="Times New Roman" w:hAnsi="Times New Roman" w:cs="Times New Roman"/>
                  <w:bCs/>
                  <w:sz w:val="18"/>
                  <w:szCs w:val="18"/>
                  <w:rPrChange w:id="3499" w:author="Rashed Hasan" w:date="2021-05-15T13:19:00Z">
                    <w:rPr>
                      <w:rFonts w:ascii="Times New Roman" w:hAnsi="Times New Roman" w:cs="Times New Roman"/>
                      <w:bCs/>
                      <w:sz w:val="20"/>
                      <w:szCs w:val="20"/>
                    </w:rPr>
                  </w:rPrChange>
                </w:rPr>
                <w:t>)</w:t>
              </w:r>
            </w:ins>
          </w:p>
        </w:tc>
        <w:tc>
          <w:tcPr>
            <w:tcW w:w="1381" w:type="dxa"/>
            <w:vAlign w:val="center"/>
            <w:tcPrChange w:id="3500" w:author="Microsoft account" w:date="2021-05-23T20:44:00Z">
              <w:tcPr>
                <w:tcW w:w="1557" w:type="dxa"/>
                <w:vAlign w:val="center"/>
              </w:tcPr>
            </w:tcPrChange>
          </w:tcPr>
          <w:p w14:paraId="590C403B" w14:textId="609226E8" w:rsidR="00277069" w:rsidRPr="00B63363" w:rsidRDefault="007C4A0B" w:rsidP="00E75A46">
            <w:pPr>
              <w:jc w:val="both"/>
              <w:rPr>
                <w:ins w:id="3501" w:author="Rashed Hasan" w:date="2021-05-15T13:15:00Z"/>
                <w:rFonts w:ascii="Times New Roman" w:hAnsi="Times New Roman" w:cs="Times New Roman"/>
                <w:bCs/>
                <w:sz w:val="18"/>
                <w:szCs w:val="18"/>
                <w:rPrChange w:id="3502" w:author="Rashed Hasan" w:date="2021-05-15T13:19:00Z">
                  <w:rPr>
                    <w:ins w:id="3503" w:author="Rashed Hasan" w:date="2021-05-15T13:15:00Z"/>
                    <w:rFonts w:ascii="Times New Roman" w:hAnsi="Times New Roman" w:cs="Times New Roman"/>
                    <w:bCs/>
                    <w:sz w:val="20"/>
                    <w:szCs w:val="20"/>
                  </w:rPr>
                </w:rPrChange>
              </w:rPr>
              <w:pPrChange w:id="3504" w:author="Microsoft account" w:date="2021-05-25T22:50:00Z">
                <w:pPr>
                  <w:jc w:val="center"/>
                </w:pPr>
              </w:pPrChange>
            </w:pPr>
            <w:ins w:id="3505" w:author="Microsoft account" w:date="2021-05-24T17:15:00Z">
              <w:r>
                <w:rPr>
                  <w:rFonts w:ascii="Times New Roman" w:hAnsi="Times New Roman" w:cs="Times New Roman"/>
                  <w:bCs/>
                  <w:sz w:val="18"/>
                  <w:szCs w:val="18"/>
                </w:rPr>
                <w:t>85</w:t>
              </w:r>
            </w:ins>
            <w:ins w:id="3506" w:author="Rashed Hasan" w:date="2021-05-15T13:15:00Z">
              <w:del w:id="3507" w:author="Microsoft account" w:date="2021-05-24T17:15:00Z">
                <w:r w:rsidR="00277069" w:rsidRPr="00B63363" w:rsidDel="007C4A0B">
                  <w:rPr>
                    <w:rFonts w:ascii="Times New Roman" w:hAnsi="Times New Roman" w:cs="Times New Roman"/>
                    <w:bCs/>
                    <w:sz w:val="18"/>
                    <w:szCs w:val="18"/>
                    <w:rPrChange w:id="3508" w:author="Rashed Hasan" w:date="2021-05-15T13:19:00Z">
                      <w:rPr>
                        <w:rFonts w:ascii="Times New Roman" w:hAnsi="Times New Roman" w:cs="Times New Roman"/>
                        <w:bCs/>
                        <w:sz w:val="20"/>
                        <w:szCs w:val="20"/>
                      </w:rPr>
                    </w:rPrChange>
                  </w:rPr>
                  <w:delText>138</w:delText>
                </w:r>
              </w:del>
              <w:r w:rsidR="00277069" w:rsidRPr="00B63363">
                <w:rPr>
                  <w:rFonts w:ascii="Times New Roman" w:hAnsi="Times New Roman" w:cs="Times New Roman"/>
                  <w:bCs/>
                  <w:sz w:val="18"/>
                  <w:szCs w:val="18"/>
                  <w:rPrChange w:id="3509" w:author="Rashed Hasan" w:date="2021-05-15T13:19:00Z">
                    <w:rPr>
                      <w:rFonts w:ascii="Times New Roman" w:hAnsi="Times New Roman" w:cs="Times New Roman"/>
                      <w:bCs/>
                      <w:sz w:val="20"/>
                      <w:szCs w:val="20"/>
                    </w:rPr>
                  </w:rPrChange>
                </w:rPr>
                <w:t xml:space="preserve"> (3</w:t>
              </w:r>
            </w:ins>
            <w:ins w:id="3510" w:author="Microsoft account" w:date="2021-05-24T17:37:00Z">
              <w:r w:rsidR="005A1A01">
                <w:rPr>
                  <w:rFonts w:ascii="Times New Roman" w:hAnsi="Times New Roman" w:cs="Times New Roman"/>
                  <w:bCs/>
                  <w:sz w:val="18"/>
                  <w:szCs w:val="18"/>
                </w:rPr>
                <w:t>3.40</w:t>
              </w:r>
            </w:ins>
            <w:ins w:id="3511" w:author="Rashed Hasan" w:date="2021-05-15T13:15:00Z">
              <w:del w:id="3512" w:author="Microsoft account" w:date="2021-05-24T17:37:00Z">
                <w:r w:rsidR="00277069" w:rsidRPr="00B63363" w:rsidDel="005A1A01">
                  <w:rPr>
                    <w:rFonts w:ascii="Times New Roman" w:hAnsi="Times New Roman" w:cs="Times New Roman"/>
                    <w:bCs/>
                    <w:sz w:val="18"/>
                    <w:szCs w:val="18"/>
                    <w:rPrChange w:id="3513" w:author="Rashed Hasan" w:date="2021-05-15T13:19:00Z">
                      <w:rPr>
                        <w:rFonts w:ascii="Times New Roman" w:hAnsi="Times New Roman" w:cs="Times New Roman"/>
                        <w:bCs/>
                        <w:sz w:val="20"/>
                        <w:szCs w:val="20"/>
                      </w:rPr>
                    </w:rPrChange>
                  </w:rPr>
                  <w:delText>2.06</w:delText>
                </w:r>
              </w:del>
              <w:r w:rsidR="00277069" w:rsidRPr="00B63363">
                <w:rPr>
                  <w:rFonts w:ascii="Times New Roman" w:hAnsi="Times New Roman" w:cs="Times New Roman"/>
                  <w:bCs/>
                  <w:sz w:val="18"/>
                  <w:szCs w:val="18"/>
                  <w:rPrChange w:id="3514" w:author="Rashed Hasan" w:date="2021-05-15T13:19:00Z">
                    <w:rPr>
                      <w:rFonts w:ascii="Times New Roman" w:hAnsi="Times New Roman" w:cs="Times New Roman"/>
                      <w:bCs/>
                      <w:sz w:val="20"/>
                      <w:szCs w:val="20"/>
                    </w:rPr>
                  </w:rPrChange>
                </w:rPr>
                <w:t>)</w:t>
              </w:r>
            </w:ins>
          </w:p>
        </w:tc>
        <w:tc>
          <w:tcPr>
            <w:tcW w:w="1230" w:type="dxa"/>
            <w:vMerge/>
            <w:vAlign w:val="center"/>
            <w:tcPrChange w:id="3515" w:author="Microsoft account" w:date="2021-05-23T20:44:00Z">
              <w:tcPr>
                <w:tcW w:w="995" w:type="dxa"/>
                <w:vMerge/>
                <w:vAlign w:val="center"/>
              </w:tcPr>
            </w:tcPrChange>
          </w:tcPr>
          <w:p w14:paraId="46090C66" w14:textId="77777777" w:rsidR="00277069" w:rsidRPr="00B63363" w:rsidRDefault="00277069" w:rsidP="00E75A46">
            <w:pPr>
              <w:jc w:val="both"/>
              <w:rPr>
                <w:ins w:id="3516" w:author="Rashed Hasan" w:date="2021-05-15T13:15:00Z"/>
                <w:rFonts w:ascii="Times New Roman" w:hAnsi="Times New Roman" w:cs="Times New Roman"/>
                <w:sz w:val="18"/>
                <w:szCs w:val="18"/>
                <w:rPrChange w:id="3517" w:author="Rashed Hasan" w:date="2021-05-15T13:19:00Z">
                  <w:rPr>
                    <w:ins w:id="3518" w:author="Rashed Hasan" w:date="2021-05-15T13:15:00Z"/>
                    <w:rFonts w:ascii="Times New Roman" w:hAnsi="Times New Roman" w:cs="Times New Roman"/>
                    <w:sz w:val="20"/>
                    <w:szCs w:val="20"/>
                  </w:rPr>
                </w:rPrChange>
              </w:rPr>
              <w:pPrChange w:id="3519" w:author="Microsoft account" w:date="2021-05-25T22:50:00Z">
                <w:pPr>
                  <w:jc w:val="center"/>
                </w:pPr>
              </w:pPrChange>
            </w:pPr>
          </w:p>
        </w:tc>
        <w:tc>
          <w:tcPr>
            <w:tcW w:w="1290" w:type="dxa"/>
            <w:vAlign w:val="center"/>
            <w:tcPrChange w:id="3520" w:author="Microsoft account" w:date="2021-05-23T20:44:00Z">
              <w:tcPr>
                <w:tcW w:w="1423" w:type="dxa"/>
                <w:vAlign w:val="center"/>
              </w:tcPr>
            </w:tcPrChange>
          </w:tcPr>
          <w:p w14:paraId="642D6D49" w14:textId="77777777" w:rsidR="00277069" w:rsidRPr="00B63363" w:rsidRDefault="00277069" w:rsidP="00E75A46">
            <w:pPr>
              <w:jc w:val="both"/>
              <w:rPr>
                <w:ins w:id="3521" w:author="Rashed Hasan" w:date="2021-05-15T13:15:00Z"/>
                <w:rFonts w:ascii="Times New Roman" w:hAnsi="Times New Roman" w:cs="Times New Roman"/>
                <w:bCs/>
                <w:sz w:val="18"/>
                <w:szCs w:val="18"/>
                <w:rPrChange w:id="3522" w:author="Rashed Hasan" w:date="2021-05-15T13:19:00Z">
                  <w:rPr>
                    <w:ins w:id="3523" w:author="Rashed Hasan" w:date="2021-05-15T13:15:00Z"/>
                    <w:rFonts w:ascii="Times New Roman" w:hAnsi="Times New Roman" w:cs="Times New Roman"/>
                    <w:bCs/>
                    <w:sz w:val="20"/>
                    <w:szCs w:val="20"/>
                  </w:rPr>
                </w:rPrChange>
              </w:rPr>
              <w:pPrChange w:id="3524" w:author="Microsoft account" w:date="2021-05-25T22:50:00Z">
                <w:pPr>
                  <w:jc w:val="center"/>
                </w:pPr>
              </w:pPrChange>
            </w:pPr>
            <w:ins w:id="3525" w:author="Rashed Hasan" w:date="2021-05-15T13:15:00Z">
              <w:r w:rsidRPr="00B63363">
                <w:rPr>
                  <w:rFonts w:ascii="Times New Roman" w:hAnsi="Times New Roman" w:cs="Times New Roman"/>
                  <w:bCs/>
                  <w:sz w:val="18"/>
                  <w:szCs w:val="18"/>
                  <w:rPrChange w:id="3526" w:author="Rashed Hasan" w:date="2021-05-15T13:19:00Z">
                    <w:rPr>
                      <w:rFonts w:ascii="Times New Roman" w:hAnsi="Times New Roman" w:cs="Times New Roman"/>
                      <w:bCs/>
                      <w:sz w:val="20"/>
                      <w:szCs w:val="20"/>
                    </w:rPr>
                  </w:rPrChange>
                </w:rPr>
                <w:t>162 (72.70)</w:t>
              </w:r>
            </w:ins>
          </w:p>
        </w:tc>
        <w:tc>
          <w:tcPr>
            <w:tcW w:w="1448" w:type="dxa"/>
            <w:vAlign w:val="center"/>
            <w:tcPrChange w:id="3527" w:author="Microsoft account" w:date="2021-05-23T20:44:00Z">
              <w:tcPr>
                <w:tcW w:w="1557" w:type="dxa"/>
                <w:vAlign w:val="center"/>
              </w:tcPr>
            </w:tcPrChange>
          </w:tcPr>
          <w:p w14:paraId="3DC66741" w14:textId="77777777" w:rsidR="00277069" w:rsidRPr="00B63363" w:rsidRDefault="00277069" w:rsidP="00E75A46">
            <w:pPr>
              <w:jc w:val="both"/>
              <w:rPr>
                <w:ins w:id="3528" w:author="Rashed Hasan" w:date="2021-05-15T13:15:00Z"/>
                <w:rFonts w:ascii="Times New Roman" w:hAnsi="Times New Roman" w:cs="Times New Roman"/>
                <w:bCs/>
                <w:sz w:val="18"/>
                <w:szCs w:val="18"/>
                <w:rPrChange w:id="3529" w:author="Rashed Hasan" w:date="2021-05-15T13:19:00Z">
                  <w:rPr>
                    <w:ins w:id="3530" w:author="Rashed Hasan" w:date="2021-05-15T13:15:00Z"/>
                    <w:rFonts w:ascii="Times New Roman" w:hAnsi="Times New Roman" w:cs="Times New Roman"/>
                    <w:bCs/>
                    <w:sz w:val="20"/>
                    <w:szCs w:val="20"/>
                  </w:rPr>
                </w:rPrChange>
              </w:rPr>
              <w:pPrChange w:id="3531" w:author="Microsoft account" w:date="2021-05-25T22:50:00Z">
                <w:pPr>
                  <w:jc w:val="center"/>
                </w:pPr>
              </w:pPrChange>
            </w:pPr>
            <w:ins w:id="3532" w:author="Rashed Hasan" w:date="2021-05-15T13:15:00Z">
              <w:r w:rsidRPr="00B63363">
                <w:rPr>
                  <w:rFonts w:ascii="Times New Roman" w:hAnsi="Times New Roman" w:cs="Times New Roman"/>
                  <w:bCs/>
                  <w:sz w:val="18"/>
                  <w:szCs w:val="18"/>
                  <w:rPrChange w:id="3533" w:author="Rashed Hasan" w:date="2021-05-15T13:19:00Z">
                    <w:rPr>
                      <w:rFonts w:ascii="Times New Roman" w:hAnsi="Times New Roman" w:cs="Times New Roman"/>
                      <w:bCs/>
                      <w:sz w:val="20"/>
                      <w:szCs w:val="20"/>
                    </w:rPr>
                  </w:rPrChange>
                </w:rPr>
                <w:t>62 (27.30)</w:t>
              </w:r>
            </w:ins>
          </w:p>
        </w:tc>
        <w:tc>
          <w:tcPr>
            <w:tcW w:w="1230" w:type="dxa"/>
            <w:vMerge/>
            <w:vAlign w:val="center"/>
            <w:tcPrChange w:id="3534" w:author="Microsoft account" w:date="2021-05-23T20:44:00Z">
              <w:tcPr>
                <w:tcW w:w="996" w:type="dxa"/>
                <w:vMerge/>
                <w:vAlign w:val="center"/>
              </w:tcPr>
            </w:tcPrChange>
          </w:tcPr>
          <w:p w14:paraId="7F740B5D" w14:textId="77777777" w:rsidR="00277069" w:rsidRPr="00B63363" w:rsidRDefault="00277069" w:rsidP="00E75A46">
            <w:pPr>
              <w:jc w:val="both"/>
              <w:rPr>
                <w:ins w:id="3535" w:author="Rashed Hasan" w:date="2021-05-15T13:15:00Z"/>
                <w:rFonts w:ascii="Times New Roman" w:hAnsi="Times New Roman" w:cs="Times New Roman"/>
                <w:sz w:val="18"/>
                <w:szCs w:val="18"/>
                <w:rPrChange w:id="3536" w:author="Rashed Hasan" w:date="2021-05-15T13:19:00Z">
                  <w:rPr>
                    <w:ins w:id="3537" w:author="Rashed Hasan" w:date="2021-05-15T13:15:00Z"/>
                    <w:rFonts w:ascii="Times New Roman" w:hAnsi="Times New Roman" w:cs="Times New Roman"/>
                    <w:sz w:val="20"/>
                    <w:szCs w:val="20"/>
                  </w:rPr>
                </w:rPrChange>
              </w:rPr>
              <w:pPrChange w:id="3538" w:author="Microsoft account" w:date="2021-05-25T22:50:00Z">
                <w:pPr>
                  <w:jc w:val="center"/>
                </w:pPr>
              </w:pPrChange>
            </w:pPr>
          </w:p>
        </w:tc>
      </w:tr>
      <w:tr w:rsidR="00277069" w:rsidRPr="00B63363" w:rsidDel="00FC1AC2" w14:paraId="73740FDD" w14:textId="55E07E91" w:rsidTr="00277069">
        <w:trPr>
          <w:trHeight w:val="138"/>
          <w:jc w:val="center"/>
          <w:ins w:id="3539" w:author="Rashed Hasan" w:date="2021-05-15T13:15:00Z"/>
          <w:del w:id="3540" w:author="Microsoft account" w:date="2021-05-23T20:50:00Z"/>
          <w:trPrChange w:id="3541" w:author="Rashed Hasan" w:date="2021-05-15T13:16:00Z">
            <w:trPr>
              <w:trHeight w:val="150"/>
              <w:jc w:val="center"/>
            </w:trPr>
          </w:trPrChange>
        </w:trPr>
        <w:tc>
          <w:tcPr>
            <w:tcW w:w="9762" w:type="dxa"/>
            <w:gridSpan w:val="7"/>
            <w:vAlign w:val="center"/>
            <w:tcPrChange w:id="3542" w:author="Rashed Hasan" w:date="2021-05-15T13:16:00Z">
              <w:tcPr>
                <w:tcW w:w="10137" w:type="dxa"/>
                <w:gridSpan w:val="7"/>
                <w:vAlign w:val="center"/>
              </w:tcPr>
            </w:tcPrChange>
          </w:tcPr>
          <w:p w14:paraId="69015703" w14:textId="4B1DEB81" w:rsidR="00277069" w:rsidRPr="00B63363" w:rsidDel="00FC1AC2" w:rsidRDefault="00277069" w:rsidP="00E75A46">
            <w:pPr>
              <w:jc w:val="both"/>
              <w:rPr>
                <w:ins w:id="3543" w:author="Rashed Hasan" w:date="2021-05-15T13:15:00Z"/>
                <w:del w:id="3544" w:author="Microsoft account" w:date="2021-05-23T20:50:00Z"/>
                <w:rFonts w:ascii="Times New Roman" w:hAnsi="Times New Roman" w:cs="Times New Roman"/>
                <w:b/>
                <w:i/>
                <w:sz w:val="18"/>
                <w:szCs w:val="18"/>
                <w:rPrChange w:id="3545" w:author="Rashed Hasan" w:date="2021-05-15T13:19:00Z">
                  <w:rPr>
                    <w:ins w:id="3546" w:author="Rashed Hasan" w:date="2021-05-15T13:15:00Z"/>
                    <w:del w:id="3547" w:author="Microsoft account" w:date="2021-05-23T20:50:00Z"/>
                    <w:rFonts w:ascii="Times New Roman" w:hAnsi="Times New Roman" w:cs="Times New Roman"/>
                    <w:b/>
                    <w:i/>
                    <w:sz w:val="20"/>
                    <w:szCs w:val="20"/>
                  </w:rPr>
                </w:rPrChange>
              </w:rPr>
              <w:pPrChange w:id="3548" w:author="Microsoft account" w:date="2021-05-25T22:50:00Z">
                <w:pPr/>
              </w:pPrChange>
            </w:pPr>
            <w:ins w:id="3549" w:author="Rashed Hasan" w:date="2021-05-15T13:15:00Z">
              <w:del w:id="3550" w:author="Microsoft account" w:date="2021-05-23T20:50:00Z">
                <w:r w:rsidRPr="00B63363" w:rsidDel="00FC1AC2">
                  <w:rPr>
                    <w:rFonts w:ascii="Times New Roman" w:hAnsi="Times New Roman" w:cs="Times New Roman"/>
                    <w:b/>
                    <w:i/>
                    <w:sz w:val="18"/>
                    <w:szCs w:val="18"/>
                    <w:rPrChange w:id="3551" w:author="Rashed Hasan" w:date="2021-05-15T13:19:00Z">
                      <w:rPr>
                        <w:rFonts w:ascii="Times New Roman" w:hAnsi="Times New Roman" w:cs="Times New Roman"/>
                        <w:b/>
                        <w:i/>
                        <w:sz w:val="20"/>
                        <w:szCs w:val="20"/>
                      </w:rPr>
                    </w:rPrChange>
                  </w:rPr>
                  <w:delText xml:space="preserve">ANC </w:delText>
                </w:r>
              </w:del>
            </w:ins>
          </w:p>
        </w:tc>
      </w:tr>
      <w:tr w:rsidR="00277069" w:rsidRPr="00B63363" w:rsidDel="00FC1AC2" w14:paraId="7DDDA37F" w14:textId="1738CD47" w:rsidTr="0020300A">
        <w:trPr>
          <w:trHeight w:val="138"/>
          <w:jc w:val="center"/>
          <w:ins w:id="3552" w:author="Rashed Hasan" w:date="2021-05-15T13:15:00Z"/>
          <w:del w:id="3553" w:author="Microsoft account" w:date="2021-05-23T20:50:00Z"/>
          <w:trPrChange w:id="3554" w:author="Microsoft account" w:date="2021-05-23T20:44:00Z">
            <w:trPr>
              <w:trHeight w:val="150"/>
              <w:jc w:val="center"/>
            </w:trPr>
          </w:trPrChange>
        </w:trPr>
        <w:tc>
          <w:tcPr>
            <w:tcW w:w="1802" w:type="dxa"/>
            <w:vAlign w:val="center"/>
            <w:tcPrChange w:id="3555" w:author="Microsoft account" w:date="2021-05-23T20:44:00Z">
              <w:tcPr>
                <w:tcW w:w="2052" w:type="dxa"/>
                <w:vAlign w:val="center"/>
              </w:tcPr>
            </w:tcPrChange>
          </w:tcPr>
          <w:p w14:paraId="46918234" w14:textId="20645E30" w:rsidR="00277069" w:rsidRPr="00B63363" w:rsidDel="00FC1AC2" w:rsidRDefault="00277069" w:rsidP="00E75A46">
            <w:pPr>
              <w:jc w:val="both"/>
              <w:rPr>
                <w:ins w:id="3556" w:author="Rashed Hasan" w:date="2021-05-15T13:15:00Z"/>
                <w:del w:id="3557" w:author="Microsoft account" w:date="2021-05-23T20:50:00Z"/>
                <w:rFonts w:ascii="Times New Roman" w:hAnsi="Times New Roman" w:cs="Times New Roman"/>
                <w:bCs/>
                <w:sz w:val="18"/>
                <w:szCs w:val="18"/>
                <w:rPrChange w:id="3558" w:author="Rashed Hasan" w:date="2021-05-15T13:19:00Z">
                  <w:rPr>
                    <w:ins w:id="3559" w:author="Rashed Hasan" w:date="2021-05-15T13:15:00Z"/>
                    <w:del w:id="3560" w:author="Microsoft account" w:date="2021-05-23T20:50:00Z"/>
                    <w:rFonts w:ascii="Times New Roman" w:hAnsi="Times New Roman" w:cs="Times New Roman"/>
                    <w:bCs/>
                    <w:sz w:val="20"/>
                    <w:szCs w:val="20"/>
                  </w:rPr>
                </w:rPrChange>
              </w:rPr>
              <w:pPrChange w:id="3561" w:author="Microsoft account" w:date="2021-05-25T22:50:00Z">
                <w:pPr>
                  <w:jc w:val="center"/>
                </w:pPr>
              </w:pPrChange>
            </w:pPr>
            <w:ins w:id="3562" w:author="Rashed Hasan" w:date="2021-05-15T13:15:00Z">
              <w:del w:id="3563" w:author="Microsoft account" w:date="2021-05-23T20:50:00Z">
                <w:r w:rsidRPr="00B63363" w:rsidDel="00FC1AC2">
                  <w:rPr>
                    <w:rFonts w:ascii="Times New Roman" w:hAnsi="Times New Roman" w:cs="Times New Roman"/>
                    <w:bCs/>
                    <w:sz w:val="18"/>
                    <w:szCs w:val="18"/>
                    <w:rPrChange w:id="3564" w:author="Rashed Hasan" w:date="2021-05-15T13:19:00Z">
                      <w:rPr>
                        <w:rFonts w:ascii="Times New Roman" w:hAnsi="Times New Roman" w:cs="Times New Roman"/>
                        <w:bCs/>
                        <w:sz w:val="20"/>
                        <w:szCs w:val="20"/>
                      </w:rPr>
                    </w:rPrChange>
                  </w:rPr>
                  <w:delText>Less than 4</w:delText>
                </w:r>
              </w:del>
            </w:ins>
          </w:p>
        </w:tc>
        <w:tc>
          <w:tcPr>
            <w:tcW w:w="1381" w:type="dxa"/>
            <w:vAlign w:val="center"/>
            <w:tcPrChange w:id="3565" w:author="Microsoft account" w:date="2021-05-23T20:44:00Z">
              <w:tcPr>
                <w:tcW w:w="1557" w:type="dxa"/>
                <w:vAlign w:val="center"/>
              </w:tcPr>
            </w:tcPrChange>
          </w:tcPr>
          <w:p w14:paraId="573CD48A" w14:textId="457E254A" w:rsidR="00277069" w:rsidRPr="00B63363" w:rsidDel="00FC1AC2" w:rsidRDefault="00277069" w:rsidP="00E75A46">
            <w:pPr>
              <w:jc w:val="both"/>
              <w:rPr>
                <w:ins w:id="3566" w:author="Rashed Hasan" w:date="2021-05-15T13:15:00Z"/>
                <w:del w:id="3567" w:author="Microsoft account" w:date="2021-05-23T20:50:00Z"/>
                <w:rFonts w:ascii="Times New Roman" w:hAnsi="Times New Roman" w:cs="Times New Roman"/>
                <w:bCs/>
                <w:sz w:val="18"/>
                <w:szCs w:val="18"/>
                <w:rPrChange w:id="3568" w:author="Rashed Hasan" w:date="2021-05-15T13:19:00Z">
                  <w:rPr>
                    <w:ins w:id="3569" w:author="Rashed Hasan" w:date="2021-05-15T13:15:00Z"/>
                    <w:del w:id="3570" w:author="Microsoft account" w:date="2021-05-23T20:50:00Z"/>
                    <w:rFonts w:ascii="Times New Roman" w:hAnsi="Times New Roman" w:cs="Times New Roman"/>
                    <w:bCs/>
                    <w:sz w:val="20"/>
                    <w:szCs w:val="20"/>
                  </w:rPr>
                </w:rPrChange>
              </w:rPr>
              <w:pPrChange w:id="3571" w:author="Microsoft account" w:date="2021-05-25T22:50:00Z">
                <w:pPr>
                  <w:jc w:val="center"/>
                </w:pPr>
              </w:pPrChange>
            </w:pPr>
            <w:ins w:id="3572" w:author="Rashed Hasan" w:date="2021-05-15T13:15:00Z">
              <w:del w:id="3573" w:author="Microsoft account" w:date="2021-05-23T20:50:00Z">
                <w:r w:rsidRPr="00B63363" w:rsidDel="00FC1AC2">
                  <w:rPr>
                    <w:rFonts w:ascii="Times New Roman" w:hAnsi="Times New Roman" w:cs="Times New Roman"/>
                    <w:bCs/>
                    <w:sz w:val="18"/>
                    <w:szCs w:val="18"/>
                    <w:rPrChange w:id="3574" w:author="Rashed Hasan" w:date="2021-05-15T13:19:00Z">
                      <w:rPr>
                        <w:rFonts w:ascii="Times New Roman" w:hAnsi="Times New Roman" w:cs="Times New Roman"/>
                        <w:bCs/>
                        <w:sz w:val="20"/>
                        <w:szCs w:val="20"/>
                      </w:rPr>
                    </w:rPrChange>
                  </w:rPr>
                  <w:delText>37 (81.95)</w:delText>
                </w:r>
              </w:del>
            </w:ins>
          </w:p>
        </w:tc>
        <w:tc>
          <w:tcPr>
            <w:tcW w:w="1381" w:type="dxa"/>
            <w:vAlign w:val="center"/>
            <w:tcPrChange w:id="3575" w:author="Microsoft account" w:date="2021-05-23T20:44:00Z">
              <w:tcPr>
                <w:tcW w:w="1557" w:type="dxa"/>
                <w:vAlign w:val="center"/>
              </w:tcPr>
            </w:tcPrChange>
          </w:tcPr>
          <w:p w14:paraId="53B28F31" w14:textId="13695729" w:rsidR="00277069" w:rsidRPr="00B63363" w:rsidDel="00FC1AC2" w:rsidRDefault="00277069" w:rsidP="00E75A46">
            <w:pPr>
              <w:jc w:val="both"/>
              <w:rPr>
                <w:ins w:id="3576" w:author="Rashed Hasan" w:date="2021-05-15T13:15:00Z"/>
                <w:del w:id="3577" w:author="Microsoft account" w:date="2021-05-23T20:50:00Z"/>
                <w:rFonts w:ascii="Times New Roman" w:hAnsi="Times New Roman" w:cs="Times New Roman"/>
                <w:bCs/>
                <w:sz w:val="18"/>
                <w:szCs w:val="18"/>
                <w:rPrChange w:id="3578" w:author="Rashed Hasan" w:date="2021-05-15T13:19:00Z">
                  <w:rPr>
                    <w:ins w:id="3579" w:author="Rashed Hasan" w:date="2021-05-15T13:15:00Z"/>
                    <w:del w:id="3580" w:author="Microsoft account" w:date="2021-05-23T20:50:00Z"/>
                    <w:rFonts w:ascii="Times New Roman" w:hAnsi="Times New Roman" w:cs="Times New Roman"/>
                    <w:bCs/>
                    <w:sz w:val="20"/>
                    <w:szCs w:val="20"/>
                  </w:rPr>
                </w:rPrChange>
              </w:rPr>
              <w:pPrChange w:id="3581" w:author="Microsoft account" w:date="2021-05-25T22:50:00Z">
                <w:pPr>
                  <w:jc w:val="center"/>
                </w:pPr>
              </w:pPrChange>
            </w:pPr>
            <w:ins w:id="3582" w:author="Rashed Hasan" w:date="2021-05-15T13:15:00Z">
              <w:del w:id="3583" w:author="Microsoft account" w:date="2021-05-23T20:50:00Z">
                <w:r w:rsidRPr="00B63363" w:rsidDel="00FC1AC2">
                  <w:rPr>
                    <w:rFonts w:ascii="Times New Roman" w:hAnsi="Times New Roman" w:cs="Times New Roman"/>
                    <w:bCs/>
                    <w:sz w:val="18"/>
                    <w:szCs w:val="18"/>
                    <w:rPrChange w:id="3584" w:author="Rashed Hasan" w:date="2021-05-15T13:19:00Z">
                      <w:rPr>
                        <w:rFonts w:ascii="Times New Roman" w:hAnsi="Times New Roman" w:cs="Times New Roman"/>
                        <w:bCs/>
                        <w:sz w:val="20"/>
                        <w:szCs w:val="20"/>
                      </w:rPr>
                    </w:rPrChange>
                  </w:rPr>
                  <w:delText>13 (18.05)</w:delText>
                </w:r>
              </w:del>
            </w:ins>
          </w:p>
        </w:tc>
        <w:tc>
          <w:tcPr>
            <w:tcW w:w="1230" w:type="dxa"/>
            <w:vMerge w:val="restart"/>
            <w:vAlign w:val="center"/>
            <w:tcPrChange w:id="3585" w:author="Microsoft account" w:date="2021-05-23T20:44:00Z">
              <w:tcPr>
                <w:tcW w:w="995" w:type="dxa"/>
                <w:vMerge w:val="restart"/>
                <w:vAlign w:val="center"/>
              </w:tcPr>
            </w:tcPrChange>
          </w:tcPr>
          <w:p w14:paraId="042C3B92" w14:textId="29F6898C" w:rsidR="00277069" w:rsidRPr="00B63363" w:rsidDel="00FC1AC2" w:rsidRDefault="00277069" w:rsidP="00E75A46">
            <w:pPr>
              <w:jc w:val="both"/>
              <w:rPr>
                <w:ins w:id="3586" w:author="Rashed Hasan" w:date="2021-05-15T13:15:00Z"/>
                <w:del w:id="3587" w:author="Microsoft account" w:date="2021-05-23T20:50:00Z"/>
                <w:rFonts w:ascii="Times New Roman" w:hAnsi="Times New Roman" w:cs="Times New Roman"/>
                <w:sz w:val="18"/>
                <w:szCs w:val="18"/>
                <w:rPrChange w:id="3588" w:author="Rashed Hasan" w:date="2021-05-15T13:19:00Z">
                  <w:rPr>
                    <w:ins w:id="3589" w:author="Rashed Hasan" w:date="2021-05-15T13:15:00Z"/>
                    <w:del w:id="3590" w:author="Microsoft account" w:date="2021-05-23T20:50:00Z"/>
                    <w:rFonts w:ascii="Times New Roman" w:hAnsi="Times New Roman" w:cs="Times New Roman"/>
                    <w:sz w:val="20"/>
                    <w:szCs w:val="20"/>
                  </w:rPr>
                </w:rPrChange>
              </w:rPr>
              <w:pPrChange w:id="3591" w:author="Microsoft account" w:date="2021-05-25T22:50:00Z">
                <w:pPr>
                  <w:jc w:val="center"/>
                </w:pPr>
              </w:pPrChange>
            </w:pPr>
            <w:ins w:id="3592" w:author="Rashed Hasan" w:date="2021-05-15T13:15:00Z">
              <w:del w:id="3593" w:author="Microsoft account" w:date="2021-05-23T20:50:00Z">
                <w:r w:rsidRPr="00B63363" w:rsidDel="00FC1AC2">
                  <w:rPr>
                    <w:rFonts w:ascii="Times New Roman" w:hAnsi="Times New Roman" w:cs="Times New Roman"/>
                    <w:sz w:val="18"/>
                    <w:szCs w:val="18"/>
                    <w:rPrChange w:id="3594" w:author="Rashed Hasan" w:date="2021-05-15T13:19:00Z">
                      <w:rPr>
                        <w:rFonts w:ascii="Times New Roman" w:hAnsi="Times New Roman" w:cs="Times New Roman"/>
                        <w:sz w:val="20"/>
                        <w:szCs w:val="20"/>
                      </w:rPr>
                    </w:rPrChange>
                  </w:rPr>
                  <w:delText>0.047</w:delText>
                </w:r>
              </w:del>
            </w:ins>
          </w:p>
        </w:tc>
        <w:tc>
          <w:tcPr>
            <w:tcW w:w="1290" w:type="dxa"/>
            <w:vAlign w:val="center"/>
            <w:tcPrChange w:id="3595" w:author="Microsoft account" w:date="2021-05-23T20:44:00Z">
              <w:tcPr>
                <w:tcW w:w="1423" w:type="dxa"/>
                <w:vAlign w:val="center"/>
              </w:tcPr>
            </w:tcPrChange>
          </w:tcPr>
          <w:p w14:paraId="2FF611AD" w14:textId="72077F9F" w:rsidR="00277069" w:rsidRPr="00B63363" w:rsidDel="00FC1AC2" w:rsidRDefault="00277069" w:rsidP="00E75A46">
            <w:pPr>
              <w:jc w:val="both"/>
              <w:rPr>
                <w:ins w:id="3596" w:author="Rashed Hasan" w:date="2021-05-15T13:15:00Z"/>
                <w:del w:id="3597" w:author="Microsoft account" w:date="2021-05-23T20:50:00Z"/>
                <w:rFonts w:ascii="Times New Roman" w:hAnsi="Times New Roman" w:cs="Times New Roman"/>
                <w:bCs/>
                <w:sz w:val="18"/>
                <w:szCs w:val="18"/>
                <w:rPrChange w:id="3598" w:author="Rashed Hasan" w:date="2021-05-15T13:19:00Z">
                  <w:rPr>
                    <w:ins w:id="3599" w:author="Rashed Hasan" w:date="2021-05-15T13:15:00Z"/>
                    <w:del w:id="3600" w:author="Microsoft account" w:date="2021-05-23T20:50:00Z"/>
                    <w:rFonts w:ascii="Times New Roman" w:hAnsi="Times New Roman" w:cs="Times New Roman"/>
                    <w:bCs/>
                    <w:sz w:val="20"/>
                    <w:szCs w:val="20"/>
                  </w:rPr>
                </w:rPrChange>
              </w:rPr>
              <w:pPrChange w:id="3601" w:author="Microsoft account" w:date="2021-05-25T22:50:00Z">
                <w:pPr>
                  <w:jc w:val="center"/>
                </w:pPr>
              </w:pPrChange>
            </w:pPr>
            <w:ins w:id="3602" w:author="Rashed Hasan" w:date="2021-05-15T13:15:00Z">
              <w:del w:id="3603" w:author="Microsoft account" w:date="2021-05-23T20:50:00Z">
                <w:r w:rsidRPr="00B63363" w:rsidDel="00FC1AC2">
                  <w:rPr>
                    <w:rFonts w:ascii="Times New Roman" w:hAnsi="Times New Roman" w:cs="Times New Roman"/>
                    <w:bCs/>
                    <w:sz w:val="18"/>
                    <w:szCs w:val="18"/>
                    <w:rPrChange w:id="3604" w:author="Rashed Hasan" w:date="2021-05-15T13:19:00Z">
                      <w:rPr>
                        <w:rFonts w:ascii="Times New Roman" w:hAnsi="Times New Roman" w:cs="Times New Roman"/>
                        <w:bCs/>
                        <w:sz w:val="20"/>
                        <w:szCs w:val="20"/>
                      </w:rPr>
                    </w:rPrChange>
                  </w:rPr>
                  <w:delText>460 (72.43)</w:delText>
                </w:r>
              </w:del>
            </w:ins>
          </w:p>
        </w:tc>
        <w:tc>
          <w:tcPr>
            <w:tcW w:w="1448" w:type="dxa"/>
            <w:vAlign w:val="center"/>
            <w:tcPrChange w:id="3605" w:author="Microsoft account" w:date="2021-05-23T20:44:00Z">
              <w:tcPr>
                <w:tcW w:w="1557" w:type="dxa"/>
                <w:vAlign w:val="center"/>
              </w:tcPr>
            </w:tcPrChange>
          </w:tcPr>
          <w:p w14:paraId="0E10F830" w14:textId="24B7E6B5" w:rsidR="00277069" w:rsidRPr="00B63363" w:rsidDel="00FC1AC2" w:rsidRDefault="00277069" w:rsidP="00E75A46">
            <w:pPr>
              <w:jc w:val="both"/>
              <w:rPr>
                <w:ins w:id="3606" w:author="Rashed Hasan" w:date="2021-05-15T13:15:00Z"/>
                <w:del w:id="3607" w:author="Microsoft account" w:date="2021-05-23T20:50:00Z"/>
                <w:rFonts w:ascii="Times New Roman" w:hAnsi="Times New Roman" w:cs="Times New Roman"/>
                <w:bCs/>
                <w:sz w:val="18"/>
                <w:szCs w:val="18"/>
                <w:rPrChange w:id="3608" w:author="Rashed Hasan" w:date="2021-05-15T13:19:00Z">
                  <w:rPr>
                    <w:ins w:id="3609" w:author="Rashed Hasan" w:date="2021-05-15T13:15:00Z"/>
                    <w:del w:id="3610" w:author="Microsoft account" w:date="2021-05-23T20:50:00Z"/>
                    <w:rFonts w:ascii="Times New Roman" w:hAnsi="Times New Roman" w:cs="Times New Roman"/>
                    <w:bCs/>
                    <w:sz w:val="20"/>
                    <w:szCs w:val="20"/>
                  </w:rPr>
                </w:rPrChange>
              </w:rPr>
              <w:pPrChange w:id="3611" w:author="Microsoft account" w:date="2021-05-25T22:50:00Z">
                <w:pPr>
                  <w:jc w:val="center"/>
                </w:pPr>
              </w:pPrChange>
            </w:pPr>
            <w:ins w:id="3612" w:author="Rashed Hasan" w:date="2021-05-15T13:15:00Z">
              <w:del w:id="3613" w:author="Microsoft account" w:date="2021-05-23T20:50:00Z">
                <w:r w:rsidRPr="00B63363" w:rsidDel="00FC1AC2">
                  <w:rPr>
                    <w:rFonts w:ascii="Times New Roman" w:hAnsi="Times New Roman" w:cs="Times New Roman"/>
                    <w:bCs/>
                    <w:sz w:val="18"/>
                    <w:szCs w:val="18"/>
                    <w:rPrChange w:id="3614" w:author="Rashed Hasan" w:date="2021-05-15T13:19:00Z">
                      <w:rPr>
                        <w:rFonts w:ascii="Times New Roman" w:hAnsi="Times New Roman" w:cs="Times New Roman"/>
                        <w:bCs/>
                        <w:sz w:val="20"/>
                        <w:szCs w:val="20"/>
                      </w:rPr>
                    </w:rPrChange>
                  </w:rPr>
                  <w:delText>182 (27.57)</w:delText>
                </w:r>
              </w:del>
            </w:ins>
          </w:p>
        </w:tc>
        <w:tc>
          <w:tcPr>
            <w:tcW w:w="1230" w:type="dxa"/>
            <w:vMerge w:val="restart"/>
            <w:vAlign w:val="center"/>
            <w:tcPrChange w:id="3615" w:author="Microsoft account" w:date="2021-05-23T20:44:00Z">
              <w:tcPr>
                <w:tcW w:w="996" w:type="dxa"/>
                <w:vMerge w:val="restart"/>
                <w:vAlign w:val="center"/>
              </w:tcPr>
            </w:tcPrChange>
          </w:tcPr>
          <w:p w14:paraId="3C0DF0DA" w14:textId="3E1A6F9E" w:rsidR="00277069" w:rsidRPr="00B63363" w:rsidDel="00FC1AC2" w:rsidRDefault="00277069" w:rsidP="00E75A46">
            <w:pPr>
              <w:jc w:val="both"/>
              <w:rPr>
                <w:ins w:id="3616" w:author="Rashed Hasan" w:date="2021-05-15T13:15:00Z"/>
                <w:del w:id="3617" w:author="Microsoft account" w:date="2021-05-23T20:50:00Z"/>
                <w:rFonts w:ascii="Times New Roman" w:hAnsi="Times New Roman" w:cs="Times New Roman"/>
                <w:sz w:val="18"/>
                <w:szCs w:val="18"/>
                <w:rPrChange w:id="3618" w:author="Rashed Hasan" w:date="2021-05-15T13:19:00Z">
                  <w:rPr>
                    <w:ins w:id="3619" w:author="Rashed Hasan" w:date="2021-05-15T13:15:00Z"/>
                    <w:del w:id="3620" w:author="Microsoft account" w:date="2021-05-23T20:50:00Z"/>
                    <w:rFonts w:ascii="Times New Roman" w:hAnsi="Times New Roman" w:cs="Times New Roman"/>
                    <w:sz w:val="20"/>
                    <w:szCs w:val="20"/>
                  </w:rPr>
                </w:rPrChange>
              </w:rPr>
              <w:pPrChange w:id="3621" w:author="Microsoft account" w:date="2021-05-25T22:50:00Z">
                <w:pPr>
                  <w:jc w:val="center"/>
                </w:pPr>
              </w:pPrChange>
            </w:pPr>
            <w:ins w:id="3622" w:author="Rashed Hasan" w:date="2021-05-15T13:15:00Z">
              <w:del w:id="3623" w:author="Microsoft account" w:date="2021-05-23T20:50:00Z">
                <w:r w:rsidRPr="00B63363" w:rsidDel="00FC1AC2">
                  <w:rPr>
                    <w:rFonts w:ascii="Times New Roman" w:hAnsi="Times New Roman" w:cs="Times New Roman"/>
                    <w:sz w:val="18"/>
                    <w:szCs w:val="18"/>
                    <w:rPrChange w:id="3624" w:author="Rashed Hasan" w:date="2021-05-15T13:19:00Z">
                      <w:rPr>
                        <w:rFonts w:ascii="Times New Roman" w:hAnsi="Times New Roman" w:cs="Times New Roman"/>
                        <w:sz w:val="20"/>
                        <w:szCs w:val="20"/>
                      </w:rPr>
                    </w:rPrChange>
                  </w:rPr>
                  <w:delText>0.143</w:delText>
                </w:r>
              </w:del>
            </w:ins>
          </w:p>
        </w:tc>
      </w:tr>
      <w:tr w:rsidR="00277069" w:rsidRPr="00B63363" w:rsidDel="00FC1AC2" w14:paraId="69702A64" w14:textId="4C5D48C4" w:rsidTr="0020300A">
        <w:trPr>
          <w:trHeight w:val="138"/>
          <w:jc w:val="center"/>
          <w:ins w:id="3625" w:author="Rashed Hasan" w:date="2021-05-15T13:15:00Z"/>
          <w:del w:id="3626" w:author="Microsoft account" w:date="2021-05-23T20:50:00Z"/>
          <w:trPrChange w:id="3627" w:author="Microsoft account" w:date="2021-05-23T20:44:00Z">
            <w:trPr>
              <w:trHeight w:val="150"/>
              <w:jc w:val="center"/>
            </w:trPr>
          </w:trPrChange>
        </w:trPr>
        <w:tc>
          <w:tcPr>
            <w:tcW w:w="1802" w:type="dxa"/>
            <w:vAlign w:val="center"/>
            <w:tcPrChange w:id="3628" w:author="Microsoft account" w:date="2021-05-23T20:44:00Z">
              <w:tcPr>
                <w:tcW w:w="2052" w:type="dxa"/>
                <w:vAlign w:val="center"/>
              </w:tcPr>
            </w:tcPrChange>
          </w:tcPr>
          <w:p w14:paraId="3AD64A34" w14:textId="7927DE34" w:rsidR="00277069" w:rsidRPr="00B63363" w:rsidDel="00FC1AC2" w:rsidRDefault="00277069" w:rsidP="00E75A46">
            <w:pPr>
              <w:jc w:val="both"/>
              <w:rPr>
                <w:ins w:id="3629" w:author="Rashed Hasan" w:date="2021-05-15T13:15:00Z"/>
                <w:del w:id="3630" w:author="Microsoft account" w:date="2021-05-23T20:50:00Z"/>
                <w:rFonts w:ascii="Times New Roman" w:hAnsi="Times New Roman" w:cs="Times New Roman"/>
                <w:bCs/>
                <w:sz w:val="18"/>
                <w:szCs w:val="18"/>
                <w:rPrChange w:id="3631" w:author="Rashed Hasan" w:date="2021-05-15T13:19:00Z">
                  <w:rPr>
                    <w:ins w:id="3632" w:author="Rashed Hasan" w:date="2021-05-15T13:15:00Z"/>
                    <w:del w:id="3633" w:author="Microsoft account" w:date="2021-05-23T20:50:00Z"/>
                    <w:rFonts w:ascii="Times New Roman" w:hAnsi="Times New Roman" w:cs="Times New Roman"/>
                    <w:bCs/>
                    <w:sz w:val="20"/>
                    <w:szCs w:val="20"/>
                  </w:rPr>
                </w:rPrChange>
              </w:rPr>
              <w:pPrChange w:id="3634" w:author="Microsoft account" w:date="2021-05-25T22:50:00Z">
                <w:pPr>
                  <w:jc w:val="center"/>
                </w:pPr>
              </w:pPrChange>
            </w:pPr>
            <w:ins w:id="3635" w:author="Rashed Hasan" w:date="2021-05-15T13:15:00Z">
              <w:del w:id="3636" w:author="Microsoft account" w:date="2021-05-23T20:50:00Z">
                <w:r w:rsidRPr="00B63363" w:rsidDel="00FC1AC2">
                  <w:rPr>
                    <w:rFonts w:ascii="Times New Roman" w:hAnsi="Times New Roman" w:cs="Times New Roman"/>
                    <w:bCs/>
                    <w:sz w:val="18"/>
                    <w:szCs w:val="18"/>
                    <w:rPrChange w:id="3637" w:author="Rashed Hasan" w:date="2021-05-15T13:19:00Z">
                      <w:rPr>
                        <w:rFonts w:ascii="Times New Roman" w:hAnsi="Times New Roman" w:cs="Times New Roman"/>
                        <w:bCs/>
                        <w:sz w:val="20"/>
                        <w:szCs w:val="20"/>
                      </w:rPr>
                    </w:rPrChange>
                  </w:rPr>
                  <w:delText>Above 4</w:delText>
                </w:r>
              </w:del>
            </w:ins>
          </w:p>
        </w:tc>
        <w:tc>
          <w:tcPr>
            <w:tcW w:w="1381" w:type="dxa"/>
            <w:vAlign w:val="center"/>
            <w:tcPrChange w:id="3638" w:author="Microsoft account" w:date="2021-05-23T20:44:00Z">
              <w:tcPr>
                <w:tcW w:w="1557" w:type="dxa"/>
                <w:vAlign w:val="center"/>
              </w:tcPr>
            </w:tcPrChange>
          </w:tcPr>
          <w:p w14:paraId="49E98B86" w14:textId="098460B0" w:rsidR="00277069" w:rsidRPr="00B63363" w:rsidDel="00FC1AC2" w:rsidRDefault="00277069" w:rsidP="00E75A46">
            <w:pPr>
              <w:jc w:val="both"/>
              <w:rPr>
                <w:ins w:id="3639" w:author="Rashed Hasan" w:date="2021-05-15T13:15:00Z"/>
                <w:del w:id="3640" w:author="Microsoft account" w:date="2021-05-23T20:50:00Z"/>
                <w:rFonts w:ascii="Times New Roman" w:hAnsi="Times New Roman" w:cs="Times New Roman"/>
                <w:bCs/>
                <w:sz w:val="18"/>
                <w:szCs w:val="18"/>
                <w:rPrChange w:id="3641" w:author="Rashed Hasan" w:date="2021-05-15T13:19:00Z">
                  <w:rPr>
                    <w:ins w:id="3642" w:author="Rashed Hasan" w:date="2021-05-15T13:15:00Z"/>
                    <w:del w:id="3643" w:author="Microsoft account" w:date="2021-05-23T20:50:00Z"/>
                    <w:rFonts w:ascii="Times New Roman" w:hAnsi="Times New Roman" w:cs="Times New Roman"/>
                    <w:bCs/>
                    <w:sz w:val="20"/>
                    <w:szCs w:val="20"/>
                  </w:rPr>
                </w:rPrChange>
              </w:rPr>
              <w:pPrChange w:id="3644" w:author="Microsoft account" w:date="2021-05-25T22:50:00Z">
                <w:pPr>
                  <w:jc w:val="center"/>
                </w:pPr>
              </w:pPrChange>
            </w:pPr>
            <w:ins w:id="3645" w:author="Rashed Hasan" w:date="2021-05-15T13:15:00Z">
              <w:del w:id="3646" w:author="Microsoft account" w:date="2021-05-23T20:50:00Z">
                <w:r w:rsidRPr="00B63363" w:rsidDel="00FC1AC2">
                  <w:rPr>
                    <w:rFonts w:ascii="Times New Roman" w:hAnsi="Times New Roman" w:cs="Times New Roman"/>
                    <w:bCs/>
                    <w:sz w:val="18"/>
                    <w:szCs w:val="18"/>
                    <w:rPrChange w:id="3647" w:author="Rashed Hasan" w:date="2021-05-15T13:19:00Z">
                      <w:rPr>
                        <w:rFonts w:ascii="Times New Roman" w:hAnsi="Times New Roman" w:cs="Times New Roman"/>
                        <w:bCs/>
                        <w:sz w:val="20"/>
                        <w:szCs w:val="20"/>
                      </w:rPr>
                    </w:rPrChange>
                  </w:rPr>
                  <w:delText>19 (84.76)</w:delText>
                </w:r>
              </w:del>
            </w:ins>
          </w:p>
        </w:tc>
        <w:tc>
          <w:tcPr>
            <w:tcW w:w="1381" w:type="dxa"/>
            <w:vAlign w:val="center"/>
            <w:tcPrChange w:id="3648" w:author="Microsoft account" w:date="2021-05-23T20:44:00Z">
              <w:tcPr>
                <w:tcW w:w="1557" w:type="dxa"/>
                <w:vAlign w:val="center"/>
              </w:tcPr>
            </w:tcPrChange>
          </w:tcPr>
          <w:p w14:paraId="1F9A7D55" w14:textId="367DF3B7" w:rsidR="00277069" w:rsidRPr="00B63363" w:rsidDel="00FC1AC2" w:rsidRDefault="00277069" w:rsidP="00E75A46">
            <w:pPr>
              <w:jc w:val="both"/>
              <w:rPr>
                <w:ins w:id="3649" w:author="Rashed Hasan" w:date="2021-05-15T13:15:00Z"/>
                <w:del w:id="3650" w:author="Microsoft account" w:date="2021-05-23T20:50:00Z"/>
                <w:rFonts w:ascii="Times New Roman" w:hAnsi="Times New Roman" w:cs="Times New Roman"/>
                <w:bCs/>
                <w:sz w:val="18"/>
                <w:szCs w:val="18"/>
                <w:rPrChange w:id="3651" w:author="Rashed Hasan" w:date="2021-05-15T13:19:00Z">
                  <w:rPr>
                    <w:ins w:id="3652" w:author="Rashed Hasan" w:date="2021-05-15T13:15:00Z"/>
                    <w:del w:id="3653" w:author="Microsoft account" w:date="2021-05-23T20:50:00Z"/>
                    <w:rFonts w:ascii="Times New Roman" w:hAnsi="Times New Roman" w:cs="Times New Roman"/>
                    <w:bCs/>
                    <w:sz w:val="20"/>
                    <w:szCs w:val="20"/>
                  </w:rPr>
                </w:rPrChange>
              </w:rPr>
              <w:pPrChange w:id="3654" w:author="Microsoft account" w:date="2021-05-25T22:50:00Z">
                <w:pPr>
                  <w:jc w:val="center"/>
                </w:pPr>
              </w:pPrChange>
            </w:pPr>
            <w:ins w:id="3655" w:author="Rashed Hasan" w:date="2021-05-15T13:15:00Z">
              <w:del w:id="3656" w:author="Microsoft account" w:date="2021-05-23T20:50:00Z">
                <w:r w:rsidRPr="00B63363" w:rsidDel="00FC1AC2">
                  <w:rPr>
                    <w:rFonts w:ascii="Times New Roman" w:hAnsi="Times New Roman" w:cs="Times New Roman"/>
                    <w:bCs/>
                    <w:sz w:val="18"/>
                    <w:szCs w:val="18"/>
                    <w:rPrChange w:id="3657" w:author="Rashed Hasan" w:date="2021-05-15T13:19:00Z">
                      <w:rPr>
                        <w:rFonts w:ascii="Times New Roman" w:hAnsi="Times New Roman" w:cs="Times New Roman"/>
                        <w:bCs/>
                        <w:sz w:val="20"/>
                        <w:szCs w:val="20"/>
                      </w:rPr>
                    </w:rPrChange>
                  </w:rPr>
                  <w:delText>1 (15.24)</w:delText>
                </w:r>
              </w:del>
            </w:ins>
          </w:p>
        </w:tc>
        <w:tc>
          <w:tcPr>
            <w:tcW w:w="1230" w:type="dxa"/>
            <w:vMerge/>
            <w:vAlign w:val="center"/>
            <w:tcPrChange w:id="3658" w:author="Microsoft account" w:date="2021-05-23T20:44:00Z">
              <w:tcPr>
                <w:tcW w:w="995" w:type="dxa"/>
                <w:vMerge/>
                <w:vAlign w:val="center"/>
              </w:tcPr>
            </w:tcPrChange>
          </w:tcPr>
          <w:p w14:paraId="04C6DDB4" w14:textId="18FB7AAA" w:rsidR="00277069" w:rsidRPr="00B63363" w:rsidDel="00FC1AC2" w:rsidRDefault="00277069" w:rsidP="00E75A46">
            <w:pPr>
              <w:jc w:val="both"/>
              <w:rPr>
                <w:ins w:id="3659" w:author="Rashed Hasan" w:date="2021-05-15T13:15:00Z"/>
                <w:del w:id="3660" w:author="Microsoft account" w:date="2021-05-23T20:50:00Z"/>
                <w:rFonts w:ascii="Times New Roman" w:hAnsi="Times New Roman" w:cs="Times New Roman"/>
                <w:sz w:val="18"/>
                <w:szCs w:val="18"/>
                <w:rPrChange w:id="3661" w:author="Rashed Hasan" w:date="2021-05-15T13:19:00Z">
                  <w:rPr>
                    <w:ins w:id="3662" w:author="Rashed Hasan" w:date="2021-05-15T13:15:00Z"/>
                    <w:del w:id="3663" w:author="Microsoft account" w:date="2021-05-23T20:50:00Z"/>
                    <w:rFonts w:ascii="Times New Roman" w:hAnsi="Times New Roman" w:cs="Times New Roman"/>
                    <w:sz w:val="20"/>
                    <w:szCs w:val="20"/>
                  </w:rPr>
                </w:rPrChange>
              </w:rPr>
              <w:pPrChange w:id="3664" w:author="Microsoft account" w:date="2021-05-25T22:50:00Z">
                <w:pPr>
                  <w:jc w:val="center"/>
                </w:pPr>
              </w:pPrChange>
            </w:pPr>
          </w:p>
        </w:tc>
        <w:tc>
          <w:tcPr>
            <w:tcW w:w="1290" w:type="dxa"/>
            <w:vAlign w:val="center"/>
            <w:tcPrChange w:id="3665" w:author="Microsoft account" w:date="2021-05-23T20:44:00Z">
              <w:tcPr>
                <w:tcW w:w="1423" w:type="dxa"/>
                <w:vAlign w:val="center"/>
              </w:tcPr>
            </w:tcPrChange>
          </w:tcPr>
          <w:p w14:paraId="5C34023A" w14:textId="029D94AB" w:rsidR="00277069" w:rsidRPr="00B63363" w:rsidDel="00FC1AC2" w:rsidRDefault="00277069" w:rsidP="00E75A46">
            <w:pPr>
              <w:jc w:val="both"/>
              <w:rPr>
                <w:ins w:id="3666" w:author="Rashed Hasan" w:date="2021-05-15T13:15:00Z"/>
                <w:del w:id="3667" w:author="Microsoft account" w:date="2021-05-23T20:50:00Z"/>
                <w:rFonts w:ascii="Times New Roman" w:hAnsi="Times New Roman" w:cs="Times New Roman"/>
                <w:bCs/>
                <w:sz w:val="18"/>
                <w:szCs w:val="18"/>
                <w:rPrChange w:id="3668" w:author="Rashed Hasan" w:date="2021-05-15T13:19:00Z">
                  <w:rPr>
                    <w:ins w:id="3669" w:author="Rashed Hasan" w:date="2021-05-15T13:15:00Z"/>
                    <w:del w:id="3670" w:author="Microsoft account" w:date="2021-05-23T20:50:00Z"/>
                    <w:rFonts w:ascii="Times New Roman" w:hAnsi="Times New Roman" w:cs="Times New Roman"/>
                    <w:bCs/>
                    <w:sz w:val="20"/>
                    <w:szCs w:val="20"/>
                  </w:rPr>
                </w:rPrChange>
              </w:rPr>
              <w:pPrChange w:id="3671" w:author="Microsoft account" w:date="2021-05-25T22:50:00Z">
                <w:pPr>
                  <w:jc w:val="center"/>
                </w:pPr>
              </w:pPrChange>
            </w:pPr>
            <w:ins w:id="3672" w:author="Rashed Hasan" w:date="2021-05-15T13:15:00Z">
              <w:del w:id="3673" w:author="Microsoft account" w:date="2021-05-23T20:50:00Z">
                <w:r w:rsidRPr="00B63363" w:rsidDel="00FC1AC2">
                  <w:rPr>
                    <w:rFonts w:ascii="Times New Roman" w:hAnsi="Times New Roman" w:cs="Times New Roman"/>
                    <w:bCs/>
                    <w:sz w:val="18"/>
                    <w:szCs w:val="18"/>
                    <w:rPrChange w:id="3674" w:author="Rashed Hasan" w:date="2021-05-15T13:19:00Z">
                      <w:rPr>
                        <w:rFonts w:ascii="Times New Roman" w:hAnsi="Times New Roman" w:cs="Times New Roman"/>
                        <w:bCs/>
                        <w:sz w:val="20"/>
                        <w:szCs w:val="20"/>
                      </w:rPr>
                    </w:rPrChange>
                  </w:rPr>
                  <w:delText>353 (76.49)</w:delText>
                </w:r>
              </w:del>
            </w:ins>
          </w:p>
        </w:tc>
        <w:tc>
          <w:tcPr>
            <w:tcW w:w="1448" w:type="dxa"/>
            <w:vAlign w:val="center"/>
            <w:tcPrChange w:id="3675" w:author="Microsoft account" w:date="2021-05-23T20:44:00Z">
              <w:tcPr>
                <w:tcW w:w="1557" w:type="dxa"/>
                <w:vAlign w:val="center"/>
              </w:tcPr>
            </w:tcPrChange>
          </w:tcPr>
          <w:p w14:paraId="524661FB" w14:textId="725D0D7B" w:rsidR="00277069" w:rsidRPr="00B63363" w:rsidDel="00FC1AC2" w:rsidRDefault="00277069" w:rsidP="00E75A46">
            <w:pPr>
              <w:jc w:val="both"/>
              <w:rPr>
                <w:ins w:id="3676" w:author="Rashed Hasan" w:date="2021-05-15T13:15:00Z"/>
                <w:del w:id="3677" w:author="Microsoft account" w:date="2021-05-23T20:50:00Z"/>
                <w:rFonts w:ascii="Times New Roman" w:hAnsi="Times New Roman" w:cs="Times New Roman"/>
                <w:bCs/>
                <w:sz w:val="18"/>
                <w:szCs w:val="18"/>
                <w:rPrChange w:id="3678" w:author="Rashed Hasan" w:date="2021-05-15T13:19:00Z">
                  <w:rPr>
                    <w:ins w:id="3679" w:author="Rashed Hasan" w:date="2021-05-15T13:15:00Z"/>
                    <w:del w:id="3680" w:author="Microsoft account" w:date="2021-05-23T20:50:00Z"/>
                    <w:rFonts w:ascii="Times New Roman" w:hAnsi="Times New Roman" w:cs="Times New Roman"/>
                    <w:bCs/>
                    <w:sz w:val="20"/>
                    <w:szCs w:val="20"/>
                  </w:rPr>
                </w:rPrChange>
              </w:rPr>
              <w:pPrChange w:id="3681" w:author="Microsoft account" w:date="2021-05-25T22:50:00Z">
                <w:pPr>
                  <w:jc w:val="center"/>
                </w:pPr>
              </w:pPrChange>
            </w:pPr>
            <w:ins w:id="3682" w:author="Rashed Hasan" w:date="2021-05-15T13:15:00Z">
              <w:del w:id="3683" w:author="Microsoft account" w:date="2021-05-23T20:50:00Z">
                <w:r w:rsidRPr="00B63363" w:rsidDel="00FC1AC2">
                  <w:rPr>
                    <w:rFonts w:ascii="Times New Roman" w:hAnsi="Times New Roman" w:cs="Times New Roman"/>
                    <w:bCs/>
                    <w:sz w:val="18"/>
                    <w:szCs w:val="18"/>
                    <w:rPrChange w:id="3684" w:author="Rashed Hasan" w:date="2021-05-15T13:19:00Z">
                      <w:rPr>
                        <w:rFonts w:ascii="Times New Roman" w:hAnsi="Times New Roman" w:cs="Times New Roman"/>
                        <w:bCs/>
                        <w:sz w:val="20"/>
                        <w:szCs w:val="20"/>
                      </w:rPr>
                    </w:rPrChange>
                  </w:rPr>
                  <w:delText>114 (23.51)</w:delText>
                </w:r>
              </w:del>
            </w:ins>
          </w:p>
        </w:tc>
        <w:tc>
          <w:tcPr>
            <w:tcW w:w="1230" w:type="dxa"/>
            <w:vMerge/>
            <w:vAlign w:val="center"/>
            <w:tcPrChange w:id="3685" w:author="Microsoft account" w:date="2021-05-23T20:44:00Z">
              <w:tcPr>
                <w:tcW w:w="996" w:type="dxa"/>
                <w:vMerge/>
                <w:vAlign w:val="center"/>
              </w:tcPr>
            </w:tcPrChange>
          </w:tcPr>
          <w:p w14:paraId="7129BE23" w14:textId="76DB0BB6" w:rsidR="00277069" w:rsidRPr="00B63363" w:rsidDel="00FC1AC2" w:rsidRDefault="00277069" w:rsidP="00E75A46">
            <w:pPr>
              <w:jc w:val="both"/>
              <w:rPr>
                <w:ins w:id="3686" w:author="Rashed Hasan" w:date="2021-05-15T13:15:00Z"/>
                <w:del w:id="3687" w:author="Microsoft account" w:date="2021-05-23T20:50:00Z"/>
                <w:rFonts w:ascii="Times New Roman" w:hAnsi="Times New Roman" w:cs="Times New Roman"/>
                <w:sz w:val="18"/>
                <w:szCs w:val="18"/>
                <w:rPrChange w:id="3688" w:author="Rashed Hasan" w:date="2021-05-15T13:19:00Z">
                  <w:rPr>
                    <w:ins w:id="3689" w:author="Rashed Hasan" w:date="2021-05-15T13:15:00Z"/>
                    <w:del w:id="3690" w:author="Microsoft account" w:date="2021-05-23T20:50:00Z"/>
                    <w:rFonts w:ascii="Times New Roman" w:hAnsi="Times New Roman" w:cs="Times New Roman"/>
                    <w:sz w:val="20"/>
                    <w:szCs w:val="20"/>
                  </w:rPr>
                </w:rPrChange>
              </w:rPr>
              <w:pPrChange w:id="3691" w:author="Microsoft account" w:date="2021-05-25T22:50:00Z">
                <w:pPr>
                  <w:jc w:val="center"/>
                </w:pPr>
              </w:pPrChange>
            </w:pPr>
          </w:p>
        </w:tc>
      </w:tr>
      <w:tr w:rsidR="00277069" w:rsidRPr="00B63363" w:rsidDel="0020300A" w14:paraId="06D59AF7" w14:textId="333A2C01" w:rsidTr="00277069">
        <w:trPr>
          <w:trHeight w:val="138"/>
          <w:jc w:val="center"/>
          <w:ins w:id="3692" w:author="Rashed Hasan" w:date="2021-05-15T13:15:00Z"/>
          <w:del w:id="3693" w:author="Microsoft account" w:date="2021-05-23T20:44:00Z"/>
          <w:trPrChange w:id="3694" w:author="Rashed Hasan" w:date="2021-05-15T13:16:00Z">
            <w:trPr>
              <w:trHeight w:val="150"/>
              <w:jc w:val="center"/>
            </w:trPr>
          </w:trPrChange>
        </w:trPr>
        <w:tc>
          <w:tcPr>
            <w:tcW w:w="9762" w:type="dxa"/>
            <w:gridSpan w:val="7"/>
            <w:vAlign w:val="center"/>
            <w:tcPrChange w:id="3695" w:author="Rashed Hasan" w:date="2021-05-15T13:16:00Z">
              <w:tcPr>
                <w:tcW w:w="10137" w:type="dxa"/>
                <w:gridSpan w:val="7"/>
                <w:vAlign w:val="center"/>
              </w:tcPr>
            </w:tcPrChange>
          </w:tcPr>
          <w:p w14:paraId="0F172AE7" w14:textId="23B35E6C" w:rsidR="00277069" w:rsidRPr="00B63363" w:rsidDel="0020300A" w:rsidRDefault="00277069" w:rsidP="00E75A46">
            <w:pPr>
              <w:jc w:val="both"/>
              <w:rPr>
                <w:ins w:id="3696" w:author="Rashed Hasan" w:date="2021-05-15T13:15:00Z"/>
                <w:del w:id="3697" w:author="Microsoft account" w:date="2021-05-23T20:44:00Z"/>
                <w:rFonts w:ascii="Times New Roman" w:hAnsi="Times New Roman" w:cs="Times New Roman"/>
                <w:i/>
                <w:color w:val="FF0000"/>
                <w:sz w:val="18"/>
                <w:szCs w:val="18"/>
                <w:rPrChange w:id="3698" w:author="Rashed Hasan" w:date="2021-05-15T13:19:00Z">
                  <w:rPr>
                    <w:ins w:id="3699" w:author="Rashed Hasan" w:date="2021-05-15T13:15:00Z"/>
                    <w:del w:id="3700" w:author="Microsoft account" w:date="2021-05-23T20:44:00Z"/>
                    <w:rFonts w:ascii="Times New Roman" w:hAnsi="Times New Roman" w:cs="Times New Roman"/>
                    <w:i/>
                    <w:color w:val="FF0000"/>
                    <w:sz w:val="20"/>
                    <w:szCs w:val="20"/>
                  </w:rPr>
                </w:rPrChange>
              </w:rPr>
              <w:pPrChange w:id="3701" w:author="Microsoft account" w:date="2021-05-25T22:50:00Z">
                <w:pPr/>
              </w:pPrChange>
            </w:pPr>
            <w:ins w:id="3702" w:author="Rashed Hasan" w:date="2021-05-15T13:15:00Z">
              <w:del w:id="3703" w:author="Microsoft account" w:date="2021-05-23T20:44:00Z">
                <w:r w:rsidRPr="00B63363" w:rsidDel="0020300A">
                  <w:rPr>
                    <w:rFonts w:ascii="Times New Roman" w:hAnsi="Times New Roman" w:cs="Times New Roman"/>
                    <w:b/>
                    <w:i/>
                    <w:sz w:val="18"/>
                    <w:szCs w:val="18"/>
                    <w:rPrChange w:id="3704" w:author="Rashed Hasan" w:date="2021-05-15T13:19:00Z">
                      <w:rPr>
                        <w:rFonts w:ascii="Times New Roman" w:hAnsi="Times New Roman" w:cs="Times New Roman"/>
                        <w:b/>
                        <w:i/>
                        <w:sz w:val="20"/>
                        <w:szCs w:val="20"/>
                      </w:rPr>
                    </w:rPrChange>
                  </w:rPr>
                  <w:delText>C-section</w:delText>
                </w:r>
              </w:del>
            </w:ins>
          </w:p>
        </w:tc>
      </w:tr>
      <w:tr w:rsidR="00277069" w:rsidRPr="00B63363" w:rsidDel="0020300A" w14:paraId="04831858" w14:textId="75F3A3F5" w:rsidTr="0020300A">
        <w:trPr>
          <w:trHeight w:val="250"/>
          <w:jc w:val="center"/>
          <w:ins w:id="3705" w:author="Rashed Hasan" w:date="2021-05-15T13:15:00Z"/>
          <w:del w:id="3706" w:author="Microsoft account" w:date="2021-05-23T20:44:00Z"/>
          <w:trPrChange w:id="3707" w:author="Microsoft account" w:date="2021-05-23T20:44:00Z">
            <w:trPr>
              <w:trHeight w:val="272"/>
              <w:jc w:val="center"/>
            </w:trPr>
          </w:trPrChange>
        </w:trPr>
        <w:tc>
          <w:tcPr>
            <w:tcW w:w="1802" w:type="dxa"/>
            <w:vAlign w:val="center"/>
            <w:tcPrChange w:id="3708" w:author="Microsoft account" w:date="2021-05-23T20:44:00Z">
              <w:tcPr>
                <w:tcW w:w="2052" w:type="dxa"/>
                <w:vAlign w:val="center"/>
              </w:tcPr>
            </w:tcPrChange>
          </w:tcPr>
          <w:p w14:paraId="4BA6AE4D" w14:textId="59B6E2E0" w:rsidR="00277069" w:rsidRPr="00B63363" w:rsidDel="0020300A" w:rsidRDefault="00277069" w:rsidP="00E75A46">
            <w:pPr>
              <w:jc w:val="both"/>
              <w:rPr>
                <w:ins w:id="3709" w:author="Rashed Hasan" w:date="2021-05-15T13:15:00Z"/>
                <w:del w:id="3710" w:author="Microsoft account" w:date="2021-05-23T20:44:00Z"/>
                <w:rFonts w:ascii="Times New Roman" w:hAnsi="Times New Roman" w:cs="Times New Roman"/>
                <w:bCs/>
                <w:sz w:val="18"/>
                <w:szCs w:val="18"/>
                <w:rPrChange w:id="3711" w:author="Rashed Hasan" w:date="2021-05-15T13:19:00Z">
                  <w:rPr>
                    <w:ins w:id="3712" w:author="Rashed Hasan" w:date="2021-05-15T13:15:00Z"/>
                    <w:del w:id="3713" w:author="Microsoft account" w:date="2021-05-23T20:44:00Z"/>
                    <w:rFonts w:ascii="Times New Roman" w:hAnsi="Times New Roman" w:cs="Times New Roman"/>
                    <w:bCs/>
                    <w:sz w:val="20"/>
                    <w:szCs w:val="20"/>
                  </w:rPr>
                </w:rPrChange>
              </w:rPr>
              <w:pPrChange w:id="3714" w:author="Microsoft account" w:date="2021-05-25T22:50:00Z">
                <w:pPr>
                  <w:jc w:val="center"/>
                </w:pPr>
              </w:pPrChange>
            </w:pPr>
            <w:ins w:id="3715" w:author="Rashed Hasan" w:date="2021-05-15T13:15:00Z">
              <w:del w:id="3716" w:author="Microsoft account" w:date="2021-05-23T20:44:00Z">
                <w:r w:rsidRPr="00B63363" w:rsidDel="0020300A">
                  <w:rPr>
                    <w:rFonts w:ascii="Times New Roman" w:hAnsi="Times New Roman" w:cs="Times New Roman"/>
                    <w:bCs/>
                    <w:sz w:val="18"/>
                    <w:szCs w:val="18"/>
                    <w:rPrChange w:id="3717" w:author="Rashed Hasan" w:date="2021-05-15T13:19:00Z">
                      <w:rPr>
                        <w:rFonts w:ascii="Times New Roman" w:hAnsi="Times New Roman" w:cs="Times New Roman"/>
                        <w:bCs/>
                        <w:sz w:val="20"/>
                        <w:szCs w:val="20"/>
                      </w:rPr>
                    </w:rPrChange>
                  </w:rPr>
                  <w:delText>Yes</w:delText>
                </w:r>
              </w:del>
            </w:ins>
          </w:p>
        </w:tc>
        <w:tc>
          <w:tcPr>
            <w:tcW w:w="1381" w:type="dxa"/>
            <w:vAlign w:val="center"/>
            <w:tcPrChange w:id="3718" w:author="Microsoft account" w:date="2021-05-23T20:44:00Z">
              <w:tcPr>
                <w:tcW w:w="1557" w:type="dxa"/>
                <w:vAlign w:val="center"/>
              </w:tcPr>
            </w:tcPrChange>
          </w:tcPr>
          <w:p w14:paraId="54799F21" w14:textId="582A9446" w:rsidR="00277069" w:rsidRPr="00B63363" w:rsidDel="0020300A" w:rsidRDefault="00277069" w:rsidP="00E75A46">
            <w:pPr>
              <w:jc w:val="both"/>
              <w:rPr>
                <w:ins w:id="3719" w:author="Rashed Hasan" w:date="2021-05-15T13:15:00Z"/>
                <w:del w:id="3720" w:author="Microsoft account" w:date="2021-05-23T20:44:00Z"/>
                <w:rFonts w:ascii="Times New Roman" w:hAnsi="Times New Roman" w:cs="Times New Roman"/>
                <w:bCs/>
                <w:sz w:val="18"/>
                <w:szCs w:val="18"/>
                <w:rPrChange w:id="3721" w:author="Rashed Hasan" w:date="2021-05-15T13:19:00Z">
                  <w:rPr>
                    <w:ins w:id="3722" w:author="Rashed Hasan" w:date="2021-05-15T13:15:00Z"/>
                    <w:del w:id="3723" w:author="Microsoft account" w:date="2021-05-23T20:44:00Z"/>
                    <w:rFonts w:ascii="Times New Roman" w:hAnsi="Times New Roman" w:cs="Times New Roman"/>
                    <w:bCs/>
                    <w:sz w:val="20"/>
                    <w:szCs w:val="20"/>
                  </w:rPr>
                </w:rPrChange>
              </w:rPr>
              <w:pPrChange w:id="3724" w:author="Microsoft account" w:date="2021-05-25T22:50:00Z">
                <w:pPr>
                  <w:jc w:val="center"/>
                </w:pPr>
              </w:pPrChange>
            </w:pPr>
            <w:ins w:id="3725" w:author="Rashed Hasan" w:date="2021-05-15T13:15:00Z">
              <w:del w:id="3726" w:author="Microsoft account" w:date="2021-05-23T20:44:00Z">
                <w:r w:rsidRPr="00B63363" w:rsidDel="0020300A">
                  <w:rPr>
                    <w:rFonts w:ascii="Times New Roman" w:hAnsi="Times New Roman" w:cs="Times New Roman"/>
                    <w:bCs/>
                    <w:sz w:val="18"/>
                    <w:szCs w:val="18"/>
                    <w:rPrChange w:id="3727" w:author="Rashed Hasan" w:date="2021-05-15T13:19:00Z">
                      <w:rPr>
                        <w:rFonts w:ascii="Times New Roman" w:hAnsi="Times New Roman" w:cs="Times New Roman"/>
                        <w:bCs/>
                        <w:sz w:val="20"/>
                        <w:szCs w:val="20"/>
                      </w:rPr>
                    </w:rPrChange>
                  </w:rPr>
                  <w:delText>19 (91.97)</w:delText>
                </w:r>
              </w:del>
            </w:ins>
          </w:p>
        </w:tc>
        <w:tc>
          <w:tcPr>
            <w:tcW w:w="1381" w:type="dxa"/>
            <w:vAlign w:val="center"/>
            <w:tcPrChange w:id="3728" w:author="Microsoft account" w:date="2021-05-23T20:44:00Z">
              <w:tcPr>
                <w:tcW w:w="1557" w:type="dxa"/>
                <w:vAlign w:val="center"/>
              </w:tcPr>
            </w:tcPrChange>
          </w:tcPr>
          <w:p w14:paraId="58DAA90D" w14:textId="748726A8" w:rsidR="00277069" w:rsidRPr="00B63363" w:rsidDel="0020300A" w:rsidRDefault="00277069" w:rsidP="00E75A46">
            <w:pPr>
              <w:jc w:val="both"/>
              <w:rPr>
                <w:ins w:id="3729" w:author="Rashed Hasan" w:date="2021-05-15T13:15:00Z"/>
                <w:del w:id="3730" w:author="Microsoft account" w:date="2021-05-23T20:44:00Z"/>
                <w:rFonts w:ascii="Times New Roman" w:hAnsi="Times New Roman" w:cs="Times New Roman"/>
                <w:bCs/>
                <w:sz w:val="18"/>
                <w:szCs w:val="18"/>
                <w:rPrChange w:id="3731" w:author="Rashed Hasan" w:date="2021-05-15T13:19:00Z">
                  <w:rPr>
                    <w:ins w:id="3732" w:author="Rashed Hasan" w:date="2021-05-15T13:15:00Z"/>
                    <w:del w:id="3733" w:author="Microsoft account" w:date="2021-05-23T20:44:00Z"/>
                    <w:rFonts w:ascii="Times New Roman" w:hAnsi="Times New Roman" w:cs="Times New Roman"/>
                    <w:bCs/>
                    <w:sz w:val="20"/>
                    <w:szCs w:val="20"/>
                  </w:rPr>
                </w:rPrChange>
              </w:rPr>
              <w:pPrChange w:id="3734" w:author="Microsoft account" w:date="2021-05-25T22:50:00Z">
                <w:pPr>
                  <w:jc w:val="center"/>
                </w:pPr>
              </w:pPrChange>
            </w:pPr>
            <w:ins w:id="3735" w:author="Rashed Hasan" w:date="2021-05-15T13:15:00Z">
              <w:del w:id="3736" w:author="Microsoft account" w:date="2021-05-23T20:44:00Z">
                <w:r w:rsidRPr="00B63363" w:rsidDel="0020300A">
                  <w:rPr>
                    <w:rFonts w:ascii="Times New Roman" w:hAnsi="Times New Roman" w:cs="Times New Roman"/>
                    <w:bCs/>
                    <w:sz w:val="18"/>
                    <w:szCs w:val="18"/>
                    <w:rPrChange w:id="3737" w:author="Rashed Hasan" w:date="2021-05-15T13:19:00Z">
                      <w:rPr>
                        <w:rFonts w:ascii="Times New Roman" w:hAnsi="Times New Roman" w:cs="Times New Roman"/>
                        <w:bCs/>
                        <w:sz w:val="20"/>
                        <w:szCs w:val="20"/>
                      </w:rPr>
                    </w:rPrChange>
                  </w:rPr>
                  <w:delText>2 (8.03)</w:delText>
                </w:r>
              </w:del>
            </w:ins>
          </w:p>
        </w:tc>
        <w:tc>
          <w:tcPr>
            <w:tcW w:w="1230" w:type="dxa"/>
            <w:vMerge w:val="restart"/>
            <w:vAlign w:val="center"/>
            <w:tcPrChange w:id="3738" w:author="Microsoft account" w:date="2021-05-23T20:44:00Z">
              <w:tcPr>
                <w:tcW w:w="995" w:type="dxa"/>
                <w:vMerge w:val="restart"/>
                <w:vAlign w:val="center"/>
              </w:tcPr>
            </w:tcPrChange>
          </w:tcPr>
          <w:p w14:paraId="57943F6C" w14:textId="7FE2E414" w:rsidR="00277069" w:rsidRPr="00B63363" w:rsidDel="0020300A" w:rsidRDefault="00277069" w:rsidP="00E75A46">
            <w:pPr>
              <w:jc w:val="both"/>
              <w:rPr>
                <w:ins w:id="3739" w:author="Rashed Hasan" w:date="2021-05-15T13:15:00Z"/>
                <w:del w:id="3740" w:author="Microsoft account" w:date="2021-05-23T20:44:00Z"/>
                <w:rFonts w:ascii="Times New Roman" w:hAnsi="Times New Roman" w:cs="Times New Roman"/>
                <w:bCs/>
                <w:sz w:val="18"/>
                <w:szCs w:val="18"/>
                <w:rPrChange w:id="3741" w:author="Rashed Hasan" w:date="2021-05-15T13:19:00Z">
                  <w:rPr>
                    <w:ins w:id="3742" w:author="Rashed Hasan" w:date="2021-05-15T13:15:00Z"/>
                    <w:del w:id="3743" w:author="Microsoft account" w:date="2021-05-23T20:44:00Z"/>
                    <w:rFonts w:ascii="Times New Roman" w:hAnsi="Times New Roman" w:cs="Times New Roman"/>
                    <w:bCs/>
                    <w:sz w:val="20"/>
                    <w:szCs w:val="20"/>
                  </w:rPr>
                </w:rPrChange>
              </w:rPr>
              <w:pPrChange w:id="3744" w:author="Microsoft account" w:date="2021-05-25T22:50:00Z">
                <w:pPr>
                  <w:jc w:val="center"/>
                </w:pPr>
              </w:pPrChange>
            </w:pPr>
            <w:ins w:id="3745" w:author="Rashed Hasan" w:date="2021-05-15T13:15:00Z">
              <w:del w:id="3746" w:author="Microsoft account" w:date="2021-05-23T20:44:00Z">
                <w:r w:rsidRPr="00B63363" w:rsidDel="0020300A">
                  <w:rPr>
                    <w:rFonts w:ascii="Times New Roman" w:hAnsi="Times New Roman" w:cs="Times New Roman"/>
                    <w:bCs/>
                    <w:sz w:val="18"/>
                    <w:szCs w:val="18"/>
                    <w:rPrChange w:id="3747" w:author="Rashed Hasan" w:date="2021-05-15T13:19:00Z">
                      <w:rPr>
                        <w:rFonts w:ascii="Times New Roman" w:hAnsi="Times New Roman" w:cs="Times New Roman"/>
                        <w:bCs/>
                        <w:sz w:val="20"/>
                        <w:szCs w:val="20"/>
                      </w:rPr>
                    </w:rPrChange>
                  </w:rPr>
                  <w:delText>0.090</w:delText>
                </w:r>
              </w:del>
            </w:ins>
          </w:p>
        </w:tc>
        <w:tc>
          <w:tcPr>
            <w:tcW w:w="1290" w:type="dxa"/>
            <w:vAlign w:val="center"/>
            <w:tcPrChange w:id="3748" w:author="Microsoft account" w:date="2021-05-23T20:44:00Z">
              <w:tcPr>
                <w:tcW w:w="1423" w:type="dxa"/>
                <w:vAlign w:val="center"/>
              </w:tcPr>
            </w:tcPrChange>
          </w:tcPr>
          <w:p w14:paraId="6D51FB0E" w14:textId="3E54C695" w:rsidR="00277069" w:rsidRPr="00B63363" w:rsidDel="0020300A" w:rsidRDefault="00277069" w:rsidP="00E75A46">
            <w:pPr>
              <w:jc w:val="both"/>
              <w:rPr>
                <w:ins w:id="3749" w:author="Rashed Hasan" w:date="2021-05-15T13:15:00Z"/>
                <w:del w:id="3750" w:author="Microsoft account" w:date="2021-05-23T20:44:00Z"/>
                <w:rFonts w:ascii="Times New Roman" w:hAnsi="Times New Roman" w:cs="Times New Roman"/>
                <w:bCs/>
                <w:sz w:val="18"/>
                <w:szCs w:val="18"/>
                <w:rPrChange w:id="3751" w:author="Rashed Hasan" w:date="2021-05-15T13:19:00Z">
                  <w:rPr>
                    <w:ins w:id="3752" w:author="Rashed Hasan" w:date="2021-05-15T13:15:00Z"/>
                    <w:del w:id="3753" w:author="Microsoft account" w:date="2021-05-23T20:44:00Z"/>
                    <w:rFonts w:ascii="Times New Roman" w:hAnsi="Times New Roman" w:cs="Times New Roman"/>
                    <w:bCs/>
                    <w:sz w:val="20"/>
                    <w:szCs w:val="20"/>
                  </w:rPr>
                </w:rPrChange>
              </w:rPr>
              <w:pPrChange w:id="3754" w:author="Microsoft account" w:date="2021-05-25T22:50:00Z">
                <w:pPr>
                  <w:jc w:val="center"/>
                </w:pPr>
              </w:pPrChange>
            </w:pPr>
            <w:ins w:id="3755" w:author="Rashed Hasan" w:date="2021-05-15T13:15:00Z">
              <w:del w:id="3756" w:author="Microsoft account" w:date="2021-05-23T20:44:00Z">
                <w:r w:rsidRPr="00B63363" w:rsidDel="0020300A">
                  <w:rPr>
                    <w:rFonts w:ascii="Times New Roman" w:hAnsi="Times New Roman" w:cs="Times New Roman"/>
                    <w:bCs/>
                    <w:sz w:val="18"/>
                    <w:szCs w:val="18"/>
                    <w:rPrChange w:id="3757" w:author="Rashed Hasan" w:date="2021-05-15T13:19:00Z">
                      <w:rPr>
                        <w:rFonts w:ascii="Times New Roman" w:hAnsi="Times New Roman" w:cs="Times New Roman"/>
                        <w:bCs/>
                        <w:sz w:val="20"/>
                        <w:szCs w:val="20"/>
                      </w:rPr>
                    </w:rPrChange>
                  </w:rPr>
                  <w:delText>304 (76.92)</w:delText>
                </w:r>
              </w:del>
            </w:ins>
          </w:p>
        </w:tc>
        <w:tc>
          <w:tcPr>
            <w:tcW w:w="1448" w:type="dxa"/>
            <w:vAlign w:val="center"/>
            <w:tcPrChange w:id="3758" w:author="Microsoft account" w:date="2021-05-23T20:44:00Z">
              <w:tcPr>
                <w:tcW w:w="1557" w:type="dxa"/>
                <w:vAlign w:val="center"/>
              </w:tcPr>
            </w:tcPrChange>
          </w:tcPr>
          <w:p w14:paraId="7D194CB5" w14:textId="55530A95" w:rsidR="00277069" w:rsidRPr="00B63363" w:rsidDel="0020300A" w:rsidRDefault="00277069" w:rsidP="00E75A46">
            <w:pPr>
              <w:jc w:val="both"/>
              <w:rPr>
                <w:ins w:id="3759" w:author="Rashed Hasan" w:date="2021-05-15T13:15:00Z"/>
                <w:del w:id="3760" w:author="Microsoft account" w:date="2021-05-23T20:44:00Z"/>
                <w:rFonts w:ascii="Times New Roman" w:hAnsi="Times New Roman" w:cs="Times New Roman"/>
                <w:bCs/>
                <w:sz w:val="18"/>
                <w:szCs w:val="18"/>
                <w:rPrChange w:id="3761" w:author="Rashed Hasan" w:date="2021-05-15T13:19:00Z">
                  <w:rPr>
                    <w:ins w:id="3762" w:author="Rashed Hasan" w:date="2021-05-15T13:15:00Z"/>
                    <w:del w:id="3763" w:author="Microsoft account" w:date="2021-05-23T20:44:00Z"/>
                    <w:rFonts w:ascii="Times New Roman" w:hAnsi="Times New Roman" w:cs="Times New Roman"/>
                    <w:bCs/>
                    <w:sz w:val="20"/>
                    <w:szCs w:val="20"/>
                  </w:rPr>
                </w:rPrChange>
              </w:rPr>
              <w:pPrChange w:id="3764" w:author="Microsoft account" w:date="2021-05-25T22:50:00Z">
                <w:pPr>
                  <w:jc w:val="center"/>
                </w:pPr>
              </w:pPrChange>
            </w:pPr>
            <w:ins w:id="3765" w:author="Rashed Hasan" w:date="2021-05-15T13:15:00Z">
              <w:del w:id="3766" w:author="Microsoft account" w:date="2021-05-23T20:44:00Z">
                <w:r w:rsidRPr="00B63363" w:rsidDel="0020300A">
                  <w:rPr>
                    <w:rFonts w:ascii="Times New Roman" w:hAnsi="Times New Roman" w:cs="Times New Roman"/>
                    <w:bCs/>
                    <w:sz w:val="18"/>
                    <w:szCs w:val="18"/>
                    <w:rPrChange w:id="3767" w:author="Rashed Hasan" w:date="2021-05-15T13:19:00Z">
                      <w:rPr>
                        <w:rFonts w:ascii="Times New Roman" w:hAnsi="Times New Roman" w:cs="Times New Roman"/>
                        <w:bCs/>
                        <w:sz w:val="20"/>
                        <w:szCs w:val="20"/>
                      </w:rPr>
                    </w:rPrChange>
                  </w:rPr>
                  <w:delText>101 (23.08)</w:delText>
                </w:r>
              </w:del>
            </w:ins>
          </w:p>
        </w:tc>
        <w:tc>
          <w:tcPr>
            <w:tcW w:w="1230" w:type="dxa"/>
            <w:vMerge w:val="restart"/>
            <w:vAlign w:val="center"/>
            <w:tcPrChange w:id="3768" w:author="Microsoft account" w:date="2021-05-23T20:44:00Z">
              <w:tcPr>
                <w:tcW w:w="996" w:type="dxa"/>
                <w:vMerge w:val="restart"/>
                <w:vAlign w:val="center"/>
              </w:tcPr>
            </w:tcPrChange>
          </w:tcPr>
          <w:p w14:paraId="4EA0A913" w14:textId="6DC9E8C4" w:rsidR="00277069" w:rsidRPr="00B63363" w:rsidDel="0020300A" w:rsidRDefault="00277069" w:rsidP="00E75A46">
            <w:pPr>
              <w:jc w:val="both"/>
              <w:rPr>
                <w:ins w:id="3769" w:author="Rashed Hasan" w:date="2021-05-15T13:15:00Z"/>
                <w:del w:id="3770" w:author="Microsoft account" w:date="2021-05-23T20:44:00Z"/>
                <w:rFonts w:ascii="Times New Roman" w:hAnsi="Times New Roman" w:cs="Times New Roman"/>
                <w:bCs/>
                <w:sz w:val="18"/>
                <w:szCs w:val="18"/>
                <w:rPrChange w:id="3771" w:author="Rashed Hasan" w:date="2021-05-15T13:19:00Z">
                  <w:rPr>
                    <w:ins w:id="3772" w:author="Rashed Hasan" w:date="2021-05-15T13:15:00Z"/>
                    <w:del w:id="3773" w:author="Microsoft account" w:date="2021-05-23T20:44:00Z"/>
                    <w:rFonts w:ascii="Times New Roman" w:hAnsi="Times New Roman" w:cs="Times New Roman"/>
                    <w:bCs/>
                    <w:sz w:val="20"/>
                    <w:szCs w:val="20"/>
                  </w:rPr>
                </w:rPrChange>
              </w:rPr>
              <w:pPrChange w:id="3774" w:author="Microsoft account" w:date="2021-05-25T22:50:00Z">
                <w:pPr>
                  <w:jc w:val="center"/>
                </w:pPr>
              </w:pPrChange>
            </w:pPr>
            <w:ins w:id="3775" w:author="Rashed Hasan" w:date="2021-05-15T13:15:00Z">
              <w:del w:id="3776" w:author="Microsoft account" w:date="2021-05-23T20:44:00Z">
                <w:r w:rsidRPr="00B63363" w:rsidDel="0020300A">
                  <w:rPr>
                    <w:rFonts w:ascii="Times New Roman" w:hAnsi="Times New Roman" w:cs="Times New Roman"/>
                    <w:bCs/>
                    <w:sz w:val="18"/>
                    <w:szCs w:val="18"/>
                    <w:rPrChange w:id="3777" w:author="Rashed Hasan" w:date="2021-05-15T13:19:00Z">
                      <w:rPr>
                        <w:rFonts w:ascii="Times New Roman" w:hAnsi="Times New Roman" w:cs="Times New Roman"/>
                        <w:bCs/>
                        <w:sz w:val="20"/>
                        <w:szCs w:val="20"/>
                      </w:rPr>
                    </w:rPrChange>
                  </w:rPr>
                  <w:delText>0.138</w:delText>
                </w:r>
              </w:del>
            </w:ins>
          </w:p>
        </w:tc>
      </w:tr>
      <w:tr w:rsidR="00277069" w:rsidRPr="00B63363" w:rsidDel="0020300A" w14:paraId="69CC413E" w14:textId="6221EF35" w:rsidTr="0020300A">
        <w:trPr>
          <w:trHeight w:val="138"/>
          <w:jc w:val="center"/>
          <w:ins w:id="3778" w:author="Rashed Hasan" w:date="2021-05-15T13:15:00Z"/>
          <w:del w:id="3779" w:author="Microsoft account" w:date="2021-05-23T20:44:00Z"/>
          <w:trPrChange w:id="3780" w:author="Microsoft account" w:date="2021-05-23T20:44:00Z">
            <w:trPr>
              <w:trHeight w:val="150"/>
              <w:jc w:val="center"/>
            </w:trPr>
          </w:trPrChange>
        </w:trPr>
        <w:tc>
          <w:tcPr>
            <w:tcW w:w="1802" w:type="dxa"/>
            <w:vAlign w:val="center"/>
            <w:tcPrChange w:id="3781" w:author="Microsoft account" w:date="2021-05-23T20:44:00Z">
              <w:tcPr>
                <w:tcW w:w="2052" w:type="dxa"/>
                <w:vAlign w:val="center"/>
              </w:tcPr>
            </w:tcPrChange>
          </w:tcPr>
          <w:p w14:paraId="3449A4A9" w14:textId="1EE5D87B" w:rsidR="00277069" w:rsidRPr="00B63363" w:rsidDel="0020300A" w:rsidRDefault="00277069" w:rsidP="00E75A46">
            <w:pPr>
              <w:jc w:val="both"/>
              <w:rPr>
                <w:ins w:id="3782" w:author="Rashed Hasan" w:date="2021-05-15T13:15:00Z"/>
                <w:del w:id="3783" w:author="Microsoft account" w:date="2021-05-23T20:44:00Z"/>
                <w:rFonts w:ascii="Times New Roman" w:hAnsi="Times New Roman" w:cs="Times New Roman"/>
                <w:bCs/>
                <w:sz w:val="18"/>
                <w:szCs w:val="18"/>
                <w:rPrChange w:id="3784" w:author="Rashed Hasan" w:date="2021-05-15T13:19:00Z">
                  <w:rPr>
                    <w:ins w:id="3785" w:author="Rashed Hasan" w:date="2021-05-15T13:15:00Z"/>
                    <w:del w:id="3786" w:author="Microsoft account" w:date="2021-05-23T20:44:00Z"/>
                    <w:rFonts w:ascii="Times New Roman" w:hAnsi="Times New Roman" w:cs="Times New Roman"/>
                    <w:bCs/>
                    <w:sz w:val="20"/>
                    <w:szCs w:val="20"/>
                  </w:rPr>
                </w:rPrChange>
              </w:rPr>
              <w:pPrChange w:id="3787" w:author="Microsoft account" w:date="2021-05-25T22:50:00Z">
                <w:pPr>
                  <w:jc w:val="center"/>
                </w:pPr>
              </w:pPrChange>
            </w:pPr>
            <w:ins w:id="3788" w:author="Rashed Hasan" w:date="2021-05-15T13:15:00Z">
              <w:del w:id="3789" w:author="Microsoft account" w:date="2021-05-23T20:44:00Z">
                <w:r w:rsidRPr="00B63363" w:rsidDel="0020300A">
                  <w:rPr>
                    <w:rFonts w:ascii="Times New Roman" w:hAnsi="Times New Roman" w:cs="Times New Roman"/>
                    <w:bCs/>
                    <w:sz w:val="18"/>
                    <w:szCs w:val="18"/>
                    <w:rPrChange w:id="3790" w:author="Rashed Hasan" w:date="2021-05-15T13:19:00Z">
                      <w:rPr>
                        <w:rFonts w:ascii="Times New Roman" w:hAnsi="Times New Roman" w:cs="Times New Roman"/>
                        <w:bCs/>
                        <w:sz w:val="20"/>
                        <w:szCs w:val="20"/>
                      </w:rPr>
                    </w:rPrChange>
                  </w:rPr>
                  <w:delText>No</w:delText>
                </w:r>
              </w:del>
            </w:ins>
          </w:p>
        </w:tc>
        <w:tc>
          <w:tcPr>
            <w:tcW w:w="1381" w:type="dxa"/>
            <w:vAlign w:val="center"/>
            <w:tcPrChange w:id="3791" w:author="Microsoft account" w:date="2021-05-23T20:44:00Z">
              <w:tcPr>
                <w:tcW w:w="1557" w:type="dxa"/>
                <w:vAlign w:val="center"/>
              </w:tcPr>
            </w:tcPrChange>
          </w:tcPr>
          <w:p w14:paraId="083EC62F" w14:textId="72AE9E81" w:rsidR="00277069" w:rsidRPr="00B63363" w:rsidDel="0020300A" w:rsidRDefault="00277069" w:rsidP="00E75A46">
            <w:pPr>
              <w:jc w:val="both"/>
              <w:rPr>
                <w:ins w:id="3792" w:author="Rashed Hasan" w:date="2021-05-15T13:15:00Z"/>
                <w:del w:id="3793" w:author="Microsoft account" w:date="2021-05-23T20:44:00Z"/>
                <w:rFonts w:ascii="Times New Roman" w:hAnsi="Times New Roman" w:cs="Times New Roman"/>
                <w:bCs/>
                <w:sz w:val="18"/>
                <w:szCs w:val="18"/>
                <w:rPrChange w:id="3794" w:author="Rashed Hasan" w:date="2021-05-15T13:19:00Z">
                  <w:rPr>
                    <w:ins w:id="3795" w:author="Rashed Hasan" w:date="2021-05-15T13:15:00Z"/>
                    <w:del w:id="3796" w:author="Microsoft account" w:date="2021-05-23T20:44:00Z"/>
                    <w:rFonts w:ascii="Times New Roman" w:hAnsi="Times New Roman" w:cs="Times New Roman"/>
                    <w:bCs/>
                    <w:sz w:val="20"/>
                    <w:szCs w:val="20"/>
                  </w:rPr>
                </w:rPrChange>
              </w:rPr>
              <w:pPrChange w:id="3797" w:author="Microsoft account" w:date="2021-05-25T22:50:00Z">
                <w:pPr>
                  <w:jc w:val="center"/>
                </w:pPr>
              </w:pPrChange>
            </w:pPr>
            <w:ins w:id="3798" w:author="Rashed Hasan" w:date="2021-05-15T13:15:00Z">
              <w:del w:id="3799" w:author="Microsoft account" w:date="2021-05-23T20:44:00Z">
                <w:r w:rsidRPr="00B63363" w:rsidDel="0020300A">
                  <w:rPr>
                    <w:rFonts w:ascii="Times New Roman" w:hAnsi="Times New Roman" w:cs="Times New Roman"/>
                    <w:bCs/>
                    <w:sz w:val="18"/>
                    <w:szCs w:val="18"/>
                    <w:rPrChange w:id="3800" w:author="Rashed Hasan" w:date="2021-05-15T13:19:00Z">
                      <w:rPr>
                        <w:rFonts w:ascii="Times New Roman" w:hAnsi="Times New Roman" w:cs="Times New Roman"/>
                        <w:bCs/>
                        <w:sz w:val="20"/>
                        <w:szCs w:val="20"/>
                      </w:rPr>
                    </w:rPrChange>
                  </w:rPr>
                  <w:delText>3 (39.41)</w:delText>
                </w:r>
              </w:del>
            </w:ins>
          </w:p>
        </w:tc>
        <w:tc>
          <w:tcPr>
            <w:tcW w:w="1381" w:type="dxa"/>
            <w:vAlign w:val="center"/>
            <w:tcPrChange w:id="3801" w:author="Microsoft account" w:date="2021-05-23T20:44:00Z">
              <w:tcPr>
                <w:tcW w:w="1557" w:type="dxa"/>
                <w:vAlign w:val="center"/>
              </w:tcPr>
            </w:tcPrChange>
          </w:tcPr>
          <w:p w14:paraId="6B45A3EE" w14:textId="3003A111" w:rsidR="00277069" w:rsidRPr="00B63363" w:rsidDel="0020300A" w:rsidRDefault="00277069" w:rsidP="00E75A46">
            <w:pPr>
              <w:jc w:val="both"/>
              <w:rPr>
                <w:ins w:id="3802" w:author="Rashed Hasan" w:date="2021-05-15T13:15:00Z"/>
                <w:del w:id="3803" w:author="Microsoft account" w:date="2021-05-23T20:44:00Z"/>
                <w:rFonts w:ascii="Times New Roman" w:hAnsi="Times New Roman" w:cs="Times New Roman"/>
                <w:bCs/>
                <w:sz w:val="18"/>
                <w:szCs w:val="18"/>
                <w:rPrChange w:id="3804" w:author="Rashed Hasan" w:date="2021-05-15T13:19:00Z">
                  <w:rPr>
                    <w:ins w:id="3805" w:author="Rashed Hasan" w:date="2021-05-15T13:15:00Z"/>
                    <w:del w:id="3806" w:author="Microsoft account" w:date="2021-05-23T20:44:00Z"/>
                    <w:rFonts w:ascii="Times New Roman" w:hAnsi="Times New Roman" w:cs="Times New Roman"/>
                    <w:bCs/>
                    <w:sz w:val="20"/>
                    <w:szCs w:val="20"/>
                  </w:rPr>
                </w:rPrChange>
              </w:rPr>
              <w:pPrChange w:id="3807" w:author="Microsoft account" w:date="2021-05-25T22:50:00Z">
                <w:pPr>
                  <w:jc w:val="center"/>
                </w:pPr>
              </w:pPrChange>
            </w:pPr>
            <w:ins w:id="3808" w:author="Rashed Hasan" w:date="2021-05-15T13:15:00Z">
              <w:del w:id="3809" w:author="Microsoft account" w:date="2021-05-23T20:44:00Z">
                <w:r w:rsidRPr="00B63363" w:rsidDel="0020300A">
                  <w:rPr>
                    <w:rFonts w:ascii="Times New Roman" w:hAnsi="Times New Roman" w:cs="Times New Roman"/>
                    <w:bCs/>
                    <w:sz w:val="18"/>
                    <w:szCs w:val="18"/>
                    <w:rPrChange w:id="3810" w:author="Rashed Hasan" w:date="2021-05-15T13:19:00Z">
                      <w:rPr>
                        <w:rFonts w:ascii="Times New Roman" w:hAnsi="Times New Roman" w:cs="Times New Roman"/>
                        <w:bCs/>
                        <w:sz w:val="20"/>
                        <w:szCs w:val="20"/>
                      </w:rPr>
                    </w:rPrChange>
                  </w:rPr>
                  <w:delText>2 (60.59)</w:delText>
                </w:r>
              </w:del>
            </w:ins>
          </w:p>
        </w:tc>
        <w:tc>
          <w:tcPr>
            <w:tcW w:w="1230" w:type="dxa"/>
            <w:vMerge/>
            <w:vAlign w:val="center"/>
            <w:tcPrChange w:id="3811" w:author="Microsoft account" w:date="2021-05-23T20:44:00Z">
              <w:tcPr>
                <w:tcW w:w="995" w:type="dxa"/>
                <w:vMerge/>
                <w:vAlign w:val="center"/>
              </w:tcPr>
            </w:tcPrChange>
          </w:tcPr>
          <w:p w14:paraId="69AEDDC4" w14:textId="1646D9BA" w:rsidR="00277069" w:rsidRPr="00B63363" w:rsidDel="0020300A" w:rsidRDefault="00277069" w:rsidP="00E75A46">
            <w:pPr>
              <w:jc w:val="both"/>
              <w:rPr>
                <w:ins w:id="3812" w:author="Rashed Hasan" w:date="2021-05-15T13:15:00Z"/>
                <w:del w:id="3813" w:author="Microsoft account" w:date="2021-05-23T20:44:00Z"/>
                <w:rFonts w:ascii="Times New Roman" w:hAnsi="Times New Roman" w:cs="Times New Roman"/>
                <w:sz w:val="18"/>
                <w:szCs w:val="18"/>
                <w:rPrChange w:id="3814" w:author="Rashed Hasan" w:date="2021-05-15T13:19:00Z">
                  <w:rPr>
                    <w:ins w:id="3815" w:author="Rashed Hasan" w:date="2021-05-15T13:15:00Z"/>
                    <w:del w:id="3816" w:author="Microsoft account" w:date="2021-05-23T20:44:00Z"/>
                    <w:rFonts w:ascii="Times New Roman" w:hAnsi="Times New Roman" w:cs="Times New Roman"/>
                    <w:sz w:val="20"/>
                    <w:szCs w:val="20"/>
                  </w:rPr>
                </w:rPrChange>
              </w:rPr>
              <w:pPrChange w:id="3817" w:author="Microsoft account" w:date="2021-05-25T22:50:00Z">
                <w:pPr>
                  <w:jc w:val="center"/>
                </w:pPr>
              </w:pPrChange>
            </w:pPr>
          </w:p>
        </w:tc>
        <w:tc>
          <w:tcPr>
            <w:tcW w:w="1290" w:type="dxa"/>
            <w:vAlign w:val="center"/>
            <w:tcPrChange w:id="3818" w:author="Microsoft account" w:date="2021-05-23T20:44:00Z">
              <w:tcPr>
                <w:tcW w:w="1423" w:type="dxa"/>
                <w:vAlign w:val="center"/>
              </w:tcPr>
            </w:tcPrChange>
          </w:tcPr>
          <w:p w14:paraId="747E8F3A" w14:textId="371B722A" w:rsidR="00277069" w:rsidRPr="00B63363" w:rsidDel="0020300A" w:rsidRDefault="00277069" w:rsidP="00E75A46">
            <w:pPr>
              <w:jc w:val="both"/>
              <w:rPr>
                <w:ins w:id="3819" w:author="Rashed Hasan" w:date="2021-05-15T13:15:00Z"/>
                <w:del w:id="3820" w:author="Microsoft account" w:date="2021-05-23T20:44:00Z"/>
                <w:rFonts w:ascii="Times New Roman" w:hAnsi="Times New Roman" w:cs="Times New Roman"/>
                <w:bCs/>
                <w:sz w:val="18"/>
                <w:szCs w:val="18"/>
                <w:rPrChange w:id="3821" w:author="Rashed Hasan" w:date="2021-05-15T13:19:00Z">
                  <w:rPr>
                    <w:ins w:id="3822" w:author="Rashed Hasan" w:date="2021-05-15T13:15:00Z"/>
                    <w:del w:id="3823" w:author="Microsoft account" w:date="2021-05-23T20:44:00Z"/>
                    <w:rFonts w:ascii="Times New Roman" w:hAnsi="Times New Roman" w:cs="Times New Roman"/>
                    <w:bCs/>
                    <w:sz w:val="20"/>
                    <w:szCs w:val="20"/>
                  </w:rPr>
                </w:rPrChange>
              </w:rPr>
              <w:pPrChange w:id="3824" w:author="Microsoft account" w:date="2021-05-25T22:50:00Z">
                <w:pPr>
                  <w:jc w:val="center"/>
                </w:pPr>
              </w:pPrChange>
            </w:pPr>
            <w:ins w:id="3825" w:author="Rashed Hasan" w:date="2021-05-15T13:15:00Z">
              <w:del w:id="3826" w:author="Microsoft account" w:date="2021-05-23T20:44:00Z">
                <w:r w:rsidRPr="00B63363" w:rsidDel="0020300A">
                  <w:rPr>
                    <w:rFonts w:ascii="Times New Roman" w:hAnsi="Times New Roman" w:cs="Times New Roman"/>
                    <w:bCs/>
                    <w:sz w:val="18"/>
                    <w:szCs w:val="18"/>
                    <w:rPrChange w:id="3827" w:author="Rashed Hasan" w:date="2021-05-15T13:19:00Z">
                      <w:rPr>
                        <w:rFonts w:ascii="Times New Roman" w:hAnsi="Times New Roman" w:cs="Times New Roman"/>
                        <w:bCs/>
                        <w:sz w:val="20"/>
                        <w:szCs w:val="20"/>
                      </w:rPr>
                    </w:rPrChange>
                  </w:rPr>
                  <w:delText>168 (69.97)</w:delText>
                </w:r>
              </w:del>
            </w:ins>
          </w:p>
        </w:tc>
        <w:tc>
          <w:tcPr>
            <w:tcW w:w="1448" w:type="dxa"/>
            <w:vAlign w:val="center"/>
            <w:tcPrChange w:id="3828" w:author="Microsoft account" w:date="2021-05-23T20:44:00Z">
              <w:tcPr>
                <w:tcW w:w="1557" w:type="dxa"/>
                <w:vAlign w:val="center"/>
              </w:tcPr>
            </w:tcPrChange>
          </w:tcPr>
          <w:p w14:paraId="36499AE8" w14:textId="32F77493" w:rsidR="00277069" w:rsidRPr="00B63363" w:rsidDel="0020300A" w:rsidRDefault="00277069" w:rsidP="00E75A46">
            <w:pPr>
              <w:jc w:val="both"/>
              <w:rPr>
                <w:ins w:id="3829" w:author="Rashed Hasan" w:date="2021-05-15T13:15:00Z"/>
                <w:del w:id="3830" w:author="Microsoft account" w:date="2021-05-23T20:44:00Z"/>
                <w:rFonts w:ascii="Times New Roman" w:hAnsi="Times New Roman" w:cs="Times New Roman"/>
                <w:bCs/>
                <w:sz w:val="18"/>
                <w:szCs w:val="18"/>
                <w:rPrChange w:id="3831" w:author="Rashed Hasan" w:date="2021-05-15T13:19:00Z">
                  <w:rPr>
                    <w:ins w:id="3832" w:author="Rashed Hasan" w:date="2021-05-15T13:15:00Z"/>
                    <w:del w:id="3833" w:author="Microsoft account" w:date="2021-05-23T20:44:00Z"/>
                    <w:rFonts w:ascii="Times New Roman" w:hAnsi="Times New Roman" w:cs="Times New Roman"/>
                    <w:bCs/>
                    <w:sz w:val="20"/>
                    <w:szCs w:val="20"/>
                  </w:rPr>
                </w:rPrChange>
              </w:rPr>
              <w:pPrChange w:id="3834" w:author="Microsoft account" w:date="2021-05-25T22:50:00Z">
                <w:pPr>
                  <w:jc w:val="center"/>
                </w:pPr>
              </w:pPrChange>
            </w:pPr>
            <w:ins w:id="3835" w:author="Rashed Hasan" w:date="2021-05-15T13:15:00Z">
              <w:del w:id="3836" w:author="Microsoft account" w:date="2021-05-23T20:44:00Z">
                <w:r w:rsidRPr="00B63363" w:rsidDel="0020300A">
                  <w:rPr>
                    <w:rFonts w:ascii="Times New Roman" w:hAnsi="Times New Roman" w:cs="Times New Roman"/>
                    <w:bCs/>
                    <w:sz w:val="18"/>
                    <w:szCs w:val="18"/>
                    <w:rPrChange w:id="3837" w:author="Rashed Hasan" w:date="2021-05-15T13:19:00Z">
                      <w:rPr>
                        <w:rFonts w:ascii="Times New Roman" w:hAnsi="Times New Roman" w:cs="Times New Roman"/>
                        <w:bCs/>
                        <w:sz w:val="20"/>
                        <w:szCs w:val="20"/>
                      </w:rPr>
                    </w:rPrChange>
                  </w:rPr>
                  <w:delText>73 (30.03)</w:delText>
                </w:r>
              </w:del>
            </w:ins>
          </w:p>
        </w:tc>
        <w:tc>
          <w:tcPr>
            <w:tcW w:w="1230" w:type="dxa"/>
            <w:vMerge/>
            <w:vAlign w:val="center"/>
            <w:tcPrChange w:id="3838" w:author="Microsoft account" w:date="2021-05-23T20:44:00Z">
              <w:tcPr>
                <w:tcW w:w="996" w:type="dxa"/>
                <w:vMerge/>
                <w:vAlign w:val="center"/>
              </w:tcPr>
            </w:tcPrChange>
          </w:tcPr>
          <w:p w14:paraId="40C8936B" w14:textId="5A3FF189" w:rsidR="00277069" w:rsidRPr="00B63363" w:rsidDel="0020300A" w:rsidRDefault="00277069" w:rsidP="00E75A46">
            <w:pPr>
              <w:jc w:val="both"/>
              <w:rPr>
                <w:ins w:id="3839" w:author="Rashed Hasan" w:date="2021-05-15T13:15:00Z"/>
                <w:del w:id="3840" w:author="Microsoft account" w:date="2021-05-23T20:44:00Z"/>
                <w:rFonts w:ascii="Times New Roman" w:hAnsi="Times New Roman" w:cs="Times New Roman"/>
                <w:sz w:val="18"/>
                <w:szCs w:val="18"/>
                <w:rPrChange w:id="3841" w:author="Rashed Hasan" w:date="2021-05-15T13:19:00Z">
                  <w:rPr>
                    <w:ins w:id="3842" w:author="Rashed Hasan" w:date="2021-05-15T13:15:00Z"/>
                    <w:del w:id="3843" w:author="Microsoft account" w:date="2021-05-23T20:44:00Z"/>
                    <w:rFonts w:ascii="Times New Roman" w:hAnsi="Times New Roman" w:cs="Times New Roman"/>
                    <w:sz w:val="20"/>
                    <w:szCs w:val="20"/>
                  </w:rPr>
                </w:rPrChange>
              </w:rPr>
              <w:pPrChange w:id="3844" w:author="Microsoft account" w:date="2021-05-25T22:50:00Z">
                <w:pPr>
                  <w:jc w:val="center"/>
                </w:pPr>
              </w:pPrChange>
            </w:pPr>
          </w:p>
        </w:tc>
      </w:tr>
      <w:tr w:rsidR="00277069" w:rsidRPr="00B63363" w14:paraId="195B0D21" w14:textId="77777777" w:rsidTr="00277069">
        <w:trPr>
          <w:trHeight w:val="138"/>
          <w:jc w:val="center"/>
          <w:ins w:id="3845" w:author="Rashed Hasan" w:date="2021-05-15T13:15:00Z"/>
          <w:trPrChange w:id="3846" w:author="Rashed Hasan" w:date="2021-05-15T13:16:00Z">
            <w:trPr>
              <w:trHeight w:val="150"/>
              <w:jc w:val="center"/>
            </w:trPr>
          </w:trPrChange>
        </w:trPr>
        <w:tc>
          <w:tcPr>
            <w:tcW w:w="9762" w:type="dxa"/>
            <w:gridSpan w:val="7"/>
            <w:vAlign w:val="center"/>
            <w:tcPrChange w:id="3847" w:author="Rashed Hasan" w:date="2021-05-15T13:16:00Z">
              <w:tcPr>
                <w:tcW w:w="10137" w:type="dxa"/>
                <w:gridSpan w:val="7"/>
                <w:vAlign w:val="center"/>
              </w:tcPr>
            </w:tcPrChange>
          </w:tcPr>
          <w:p w14:paraId="5BEFCB67" w14:textId="77777777" w:rsidR="00277069" w:rsidRPr="00B63363" w:rsidRDefault="00277069" w:rsidP="00E75A46">
            <w:pPr>
              <w:jc w:val="both"/>
              <w:rPr>
                <w:ins w:id="3848" w:author="Rashed Hasan" w:date="2021-05-15T13:15:00Z"/>
                <w:rFonts w:ascii="Times New Roman" w:hAnsi="Times New Roman" w:cs="Times New Roman"/>
                <w:i/>
                <w:sz w:val="18"/>
                <w:szCs w:val="18"/>
                <w:rPrChange w:id="3849" w:author="Rashed Hasan" w:date="2021-05-15T13:19:00Z">
                  <w:rPr>
                    <w:ins w:id="3850" w:author="Rashed Hasan" w:date="2021-05-15T13:15:00Z"/>
                    <w:rFonts w:ascii="Times New Roman" w:hAnsi="Times New Roman" w:cs="Times New Roman"/>
                    <w:i/>
                    <w:sz w:val="20"/>
                    <w:szCs w:val="20"/>
                  </w:rPr>
                </w:rPrChange>
              </w:rPr>
              <w:pPrChange w:id="3851" w:author="Microsoft account" w:date="2021-05-25T22:50:00Z">
                <w:pPr/>
              </w:pPrChange>
            </w:pPr>
            <w:ins w:id="3852" w:author="Rashed Hasan" w:date="2021-05-15T13:15:00Z">
              <w:r w:rsidRPr="00B63363">
                <w:rPr>
                  <w:rFonts w:ascii="Times New Roman" w:hAnsi="Times New Roman" w:cs="Times New Roman"/>
                  <w:b/>
                  <w:i/>
                  <w:sz w:val="18"/>
                  <w:szCs w:val="18"/>
                  <w:rPrChange w:id="3853" w:author="Rashed Hasan" w:date="2021-05-15T13:19:00Z">
                    <w:rPr>
                      <w:rFonts w:ascii="Times New Roman" w:hAnsi="Times New Roman" w:cs="Times New Roman"/>
                      <w:b/>
                      <w:i/>
                      <w:sz w:val="20"/>
                      <w:szCs w:val="20"/>
                    </w:rPr>
                  </w:rPrChange>
                </w:rPr>
                <w:t>Mother’s Age at the Survey Time</w:t>
              </w:r>
            </w:ins>
          </w:p>
        </w:tc>
      </w:tr>
      <w:tr w:rsidR="00277069" w:rsidRPr="00B63363" w14:paraId="2A14488E" w14:textId="77777777" w:rsidTr="0020300A">
        <w:trPr>
          <w:trHeight w:val="409"/>
          <w:jc w:val="center"/>
          <w:ins w:id="3854" w:author="Rashed Hasan" w:date="2021-05-15T13:15:00Z"/>
          <w:trPrChange w:id="3855" w:author="Microsoft account" w:date="2021-05-23T20:44:00Z">
            <w:trPr>
              <w:trHeight w:val="445"/>
              <w:jc w:val="center"/>
            </w:trPr>
          </w:trPrChange>
        </w:trPr>
        <w:tc>
          <w:tcPr>
            <w:tcW w:w="1802" w:type="dxa"/>
            <w:vAlign w:val="center"/>
            <w:tcPrChange w:id="3856" w:author="Microsoft account" w:date="2021-05-23T20:44:00Z">
              <w:tcPr>
                <w:tcW w:w="2052" w:type="dxa"/>
                <w:vAlign w:val="center"/>
              </w:tcPr>
            </w:tcPrChange>
          </w:tcPr>
          <w:p w14:paraId="5513753E" w14:textId="77777777" w:rsidR="00277069" w:rsidRPr="00B63363" w:rsidRDefault="00277069" w:rsidP="00E75A46">
            <w:pPr>
              <w:jc w:val="both"/>
              <w:rPr>
                <w:ins w:id="3857" w:author="Rashed Hasan" w:date="2021-05-15T13:15:00Z"/>
                <w:rFonts w:ascii="Times New Roman" w:hAnsi="Times New Roman" w:cs="Times New Roman"/>
                <w:bCs/>
                <w:sz w:val="18"/>
                <w:szCs w:val="18"/>
                <w:rPrChange w:id="3858" w:author="Rashed Hasan" w:date="2021-05-15T13:19:00Z">
                  <w:rPr>
                    <w:ins w:id="3859" w:author="Rashed Hasan" w:date="2021-05-15T13:15:00Z"/>
                    <w:rFonts w:ascii="Times New Roman" w:hAnsi="Times New Roman" w:cs="Times New Roman"/>
                    <w:bCs/>
                    <w:sz w:val="20"/>
                    <w:szCs w:val="20"/>
                  </w:rPr>
                </w:rPrChange>
              </w:rPr>
              <w:pPrChange w:id="3860" w:author="Microsoft account" w:date="2021-05-25T22:50:00Z">
                <w:pPr>
                  <w:jc w:val="center"/>
                </w:pPr>
              </w:pPrChange>
            </w:pPr>
            <w:ins w:id="3861" w:author="Rashed Hasan" w:date="2021-05-15T13:15:00Z">
              <w:r w:rsidRPr="00B63363">
                <w:rPr>
                  <w:rFonts w:ascii="Times New Roman" w:hAnsi="Times New Roman" w:cs="Times New Roman"/>
                  <w:bCs/>
                  <w:sz w:val="18"/>
                  <w:szCs w:val="18"/>
                  <w:rPrChange w:id="3862" w:author="Rashed Hasan" w:date="2021-05-15T13:19:00Z">
                    <w:rPr>
                      <w:rFonts w:ascii="Times New Roman" w:hAnsi="Times New Roman" w:cs="Times New Roman"/>
                      <w:bCs/>
                      <w:sz w:val="20"/>
                      <w:szCs w:val="20"/>
                    </w:rPr>
                  </w:rPrChange>
                </w:rPr>
                <w:t>15 - 19</w:t>
              </w:r>
            </w:ins>
          </w:p>
        </w:tc>
        <w:tc>
          <w:tcPr>
            <w:tcW w:w="1381" w:type="dxa"/>
            <w:vAlign w:val="center"/>
            <w:tcPrChange w:id="3863" w:author="Microsoft account" w:date="2021-05-23T20:44:00Z">
              <w:tcPr>
                <w:tcW w:w="1557" w:type="dxa"/>
                <w:vAlign w:val="center"/>
              </w:tcPr>
            </w:tcPrChange>
          </w:tcPr>
          <w:p w14:paraId="6685A596" w14:textId="1104A721" w:rsidR="00277069" w:rsidRPr="00B63363" w:rsidRDefault="00277069" w:rsidP="00E75A46">
            <w:pPr>
              <w:jc w:val="both"/>
              <w:rPr>
                <w:ins w:id="3864" w:author="Rashed Hasan" w:date="2021-05-15T13:15:00Z"/>
                <w:rFonts w:ascii="Times New Roman" w:hAnsi="Times New Roman" w:cs="Times New Roman"/>
                <w:bCs/>
                <w:sz w:val="18"/>
                <w:szCs w:val="18"/>
                <w:rPrChange w:id="3865" w:author="Rashed Hasan" w:date="2021-05-15T13:19:00Z">
                  <w:rPr>
                    <w:ins w:id="3866" w:author="Rashed Hasan" w:date="2021-05-15T13:15:00Z"/>
                    <w:rFonts w:ascii="Times New Roman" w:hAnsi="Times New Roman" w:cs="Times New Roman"/>
                    <w:bCs/>
                    <w:sz w:val="20"/>
                    <w:szCs w:val="20"/>
                  </w:rPr>
                </w:rPrChange>
              </w:rPr>
              <w:pPrChange w:id="3867" w:author="Microsoft account" w:date="2021-05-25T22:50:00Z">
                <w:pPr>
                  <w:jc w:val="center"/>
                </w:pPr>
              </w:pPrChange>
            </w:pPr>
            <w:ins w:id="3868" w:author="Rashed Hasan" w:date="2021-05-15T13:15:00Z">
              <w:r w:rsidRPr="00B63363">
                <w:rPr>
                  <w:rFonts w:ascii="Times New Roman" w:hAnsi="Times New Roman" w:cs="Times New Roman"/>
                  <w:bCs/>
                  <w:sz w:val="18"/>
                  <w:szCs w:val="18"/>
                  <w:rPrChange w:id="3869" w:author="Rashed Hasan" w:date="2021-05-15T13:19:00Z">
                    <w:rPr>
                      <w:rFonts w:ascii="Times New Roman" w:hAnsi="Times New Roman" w:cs="Times New Roman"/>
                      <w:bCs/>
                      <w:sz w:val="20"/>
                      <w:szCs w:val="20"/>
                    </w:rPr>
                  </w:rPrChange>
                </w:rPr>
                <w:t>190 (68.0</w:t>
              </w:r>
            </w:ins>
            <w:ins w:id="3870" w:author="Microsoft account" w:date="2021-05-24T17:39:00Z">
              <w:r w:rsidR="00FA626E">
                <w:rPr>
                  <w:rFonts w:ascii="Times New Roman" w:hAnsi="Times New Roman" w:cs="Times New Roman"/>
                  <w:bCs/>
                  <w:sz w:val="18"/>
                  <w:szCs w:val="18"/>
                </w:rPr>
                <w:t>0</w:t>
              </w:r>
            </w:ins>
            <w:ins w:id="3871" w:author="Rashed Hasan" w:date="2021-05-15T13:15:00Z">
              <w:r w:rsidRPr="00B63363">
                <w:rPr>
                  <w:rFonts w:ascii="Times New Roman" w:hAnsi="Times New Roman" w:cs="Times New Roman"/>
                  <w:bCs/>
                  <w:sz w:val="18"/>
                  <w:szCs w:val="18"/>
                  <w:rPrChange w:id="3872" w:author="Rashed Hasan" w:date="2021-05-15T13:19:00Z">
                    <w:rPr>
                      <w:rFonts w:ascii="Times New Roman" w:hAnsi="Times New Roman" w:cs="Times New Roman"/>
                      <w:bCs/>
                      <w:sz w:val="20"/>
                      <w:szCs w:val="20"/>
                    </w:rPr>
                  </w:rPrChange>
                </w:rPr>
                <w:t>)</w:t>
              </w:r>
            </w:ins>
          </w:p>
        </w:tc>
        <w:tc>
          <w:tcPr>
            <w:tcW w:w="1381" w:type="dxa"/>
            <w:vAlign w:val="center"/>
            <w:tcPrChange w:id="3873" w:author="Microsoft account" w:date="2021-05-23T20:44:00Z">
              <w:tcPr>
                <w:tcW w:w="1557" w:type="dxa"/>
                <w:vAlign w:val="center"/>
              </w:tcPr>
            </w:tcPrChange>
          </w:tcPr>
          <w:p w14:paraId="302E5212" w14:textId="7A8C5255" w:rsidR="00277069" w:rsidRPr="00B63363" w:rsidRDefault="00277069" w:rsidP="00E75A46">
            <w:pPr>
              <w:jc w:val="both"/>
              <w:rPr>
                <w:ins w:id="3874" w:author="Rashed Hasan" w:date="2021-05-15T13:15:00Z"/>
                <w:rFonts w:ascii="Times New Roman" w:hAnsi="Times New Roman" w:cs="Times New Roman"/>
                <w:bCs/>
                <w:sz w:val="18"/>
                <w:szCs w:val="18"/>
                <w:rPrChange w:id="3875" w:author="Rashed Hasan" w:date="2021-05-15T13:19:00Z">
                  <w:rPr>
                    <w:ins w:id="3876" w:author="Rashed Hasan" w:date="2021-05-15T13:15:00Z"/>
                    <w:rFonts w:ascii="Times New Roman" w:hAnsi="Times New Roman" w:cs="Times New Roman"/>
                    <w:bCs/>
                    <w:sz w:val="20"/>
                    <w:szCs w:val="20"/>
                  </w:rPr>
                </w:rPrChange>
              </w:rPr>
              <w:pPrChange w:id="3877" w:author="Microsoft account" w:date="2021-05-25T22:50:00Z">
                <w:pPr>
                  <w:jc w:val="center"/>
                </w:pPr>
              </w:pPrChange>
            </w:pPr>
            <w:ins w:id="3878" w:author="Rashed Hasan" w:date="2021-05-15T13:15:00Z">
              <w:r w:rsidRPr="00B63363">
                <w:rPr>
                  <w:rFonts w:ascii="Times New Roman" w:hAnsi="Times New Roman" w:cs="Times New Roman"/>
                  <w:bCs/>
                  <w:sz w:val="18"/>
                  <w:szCs w:val="18"/>
                  <w:rPrChange w:id="3879" w:author="Rashed Hasan" w:date="2021-05-15T13:19:00Z">
                    <w:rPr>
                      <w:rFonts w:ascii="Times New Roman" w:hAnsi="Times New Roman" w:cs="Times New Roman"/>
                      <w:bCs/>
                      <w:sz w:val="20"/>
                      <w:szCs w:val="20"/>
                    </w:rPr>
                  </w:rPrChange>
                </w:rPr>
                <w:t>86 (32.0</w:t>
              </w:r>
            </w:ins>
            <w:ins w:id="3880" w:author="Microsoft account" w:date="2021-05-24T17:39:00Z">
              <w:r w:rsidR="00FA626E">
                <w:rPr>
                  <w:rFonts w:ascii="Times New Roman" w:hAnsi="Times New Roman" w:cs="Times New Roman"/>
                  <w:bCs/>
                  <w:sz w:val="18"/>
                  <w:szCs w:val="18"/>
                </w:rPr>
                <w:t>0</w:t>
              </w:r>
            </w:ins>
            <w:ins w:id="3881" w:author="Rashed Hasan" w:date="2021-05-15T13:15:00Z">
              <w:r w:rsidRPr="00B63363">
                <w:rPr>
                  <w:rFonts w:ascii="Times New Roman" w:hAnsi="Times New Roman" w:cs="Times New Roman"/>
                  <w:bCs/>
                  <w:sz w:val="18"/>
                  <w:szCs w:val="18"/>
                  <w:rPrChange w:id="3882" w:author="Rashed Hasan" w:date="2021-05-15T13:19:00Z">
                    <w:rPr>
                      <w:rFonts w:ascii="Times New Roman" w:hAnsi="Times New Roman" w:cs="Times New Roman"/>
                      <w:bCs/>
                      <w:sz w:val="20"/>
                      <w:szCs w:val="20"/>
                    </w:rPr>
                  </w:rPrChange>
                </w:rPr>
                <w:t>)</w:t>
              </w:r>
            </w:ins>
          </w:p>
        </w:tc>
        <w:tc>
          <w:tcPr>
            <w:tcW w:w="1230" w:type="dxa"/>
            <w:vMerge w:val="restart"/>
            <w:vAlign w:val="center"/>
            <w:tcPrChange w:id="3883" w:author="Microsoft account" w:date="2021-05-23T20:44:00Z">
              <w:tcPr>
                <w:tcW w:w="995" w:type="dxa"/>
                <w:vMerge w:val="restart"/>
                <w:vAlign w:val="center"/>
              </w:tcPr>
            </w:tcPrChange>
          </w:tcPr>
          <w:p w14:paraId="7C0F4990" w14:textId="4610ECA6" w:rsidR="00277069" w:rsidRPr="00B63363" w:rsidRDefault="00FA626E" w:rsidP="00E75A46">
            <w:pPr>
              <w:jc w:val="both"/>
              <w:rPr>
                <w:ins w:id="3884" w:author="Rashed Hasan" w:date="2021-05-15T13:15:00Z"/>
                <w:rFonts w:ascii="Times New Roman" w:hAnsi="Times New Roman" w:cs="Times New Roman"/>
                <w:bCs/>
                <w:sz w:val="18"/>
                <w:szCs w:val="18"/>
                <w:rPrChange w:id="3885" w:author="Rashed Hasan" w:date="2021-05-15T13:19:00Z">
                  <w:rPr>
                    <w:ins w:id="3886" w:author="Rashed Hasan" w:date="2021-05-15T13:15:00Z"/>
                    <w:rFonts w:ascii="Times New Roman" w:hAnsi="Times New Roman" w:cs="Times New Roman"/>
                    <w:bCs/>
                    <w:sz w:val="20"/>
                    <w:szCs w:val="20"/>
                  </w:rPr>
                </w:rPrChange>
              </w:rPr>
              <w:pPrChange w:id="3887" w:author="Microsoft account" w:date="2021-05-25T22:50:00Z">
                <w:pPr>
                  <w:jc w:val="center"/>
                </w:pPr>
              </w:pPrChange>
            </w:pPr>
            <w:ins w:id="3888" w:author="Microsoft account" w:date="2021-05-24T17:40:00Z">
              <w:r>
                <w:rPr>
                  <w:rFonts w:ascii="Times New Roman" w:hAnsi="Times New Roman" w:cs="Times New Roman"/>
                  <w:bCs/>
                  <w:sz w:val="18"/>
                  <w:szCs w:val="18"/>
                </w:rPr>
                <w:t>0</w:t>
              </w:r>
            </w:ins>
            <w:ins w:id="3889" w:author="Rashed Hasan" w:date="2021-05-15T13:15:00Z">
              <w:del w:id="3890" w:author="Microsoft account" w:date="2021-05-24T17:40:00Z">
                <w:r w:rsidR="00277069" w:rsidRPr="00B63363" w:rsidDel="00FA626E">
                  <w:rPr>
                    <w:rFonts w:ascii="Times New Roman" w:hAnsi="Times New Roman" w:cs="Times New Roman"/>
                    <w:bCs/>
                    <w:sz w:val="18"/>
                    <w:szCs w:val="18"/>
                    <w:rPrChange w:id="3891" w:author="Rashed Hasan" w:date="2021-05-15T13:19:00Z">
                      <w:rPr>
                        <w:rFonts w:ascii="Times New Roman" w:hAnsi="Times New Roman" w:cs="Times New Roman"/>
                        <w:bCs/>
                        <w:sz w:val="20"/>
                        <w:szCs w:val="20"/>
                      </w:rPr>
                    </w:rPrChange>
                  </w:rPr>
                  <w:delText>&lt;0</w:delText>
                </w:r>
              </w:del>
              <w:r w:rsidR="00277069" w:rsidRPr="00B63363">
                <w:rPr>
                  <w:rFonts w:ascii="Times New Roman" w:hAnsi="Times New Roman" w:cs="Times New Roman"/>
                  <w:bCs/>
                  <w:sz w:val="18"/>
                  <w:szCs w:val="18"/>
                  <w:rPrChange w:id="3892" w:author="Rashed Hasan" w:date="2021-05-15T13:19:00Z">
                    <w:rPr>
                      <w:rFonts w:ascii="Times New Roman" w:hAnsi="Times New Roman" w:cs="Times New Roman"/>
                      <w:bCs/>
                      <w:sz w:val="20"/>
                      <w:szCs w:val="20"/>
                    </w:rPr>
                  </w:rPrChange>
                </w:rPr>
                <w:t>.01</w:t>
              </w:r>
            </w:ins>
            <w:ins w:id="3893" w:author="Microsoft account" w:date="2021-05-24T17:40:00Z">
              <w:r>
                <w:rPr>
                  <w:rFonts w:ascii="Times New Roman" w:hAnsi="Times New Roman" w:cs="Times New Roman"/>
                  <w:bCs/>
                  <w:sz w:val="18"/>
                  <w:szCs w:val="18"/>
                </w:rPr>
                <w:t>0</w:t>
              </w:r>
            </w:ins>
          </w:p>
        </w:tc>
        <w:tc>
          <w:tcPr>
            <w:tcW w:w="1290" w:type="dxa"/>
            <w:vAlign w:val="center"/>
            <w:tcPrChange w:id="3894" w:author="Microsoft account" w:date="2021-05-23T20:44:00Z">
              <w:tcPr>
                <w:tcW w:w="1423" w:type="dxa"/>
                <w:vAlign w:val="center"/>
              </w:tcPr>
            </w:tcPrChange>
          </w:tcPr>
          <w:p w14:paraId="71860F06" w14:textId="77777777" w:rsidR="00277069" w:rsidRPr="00B63363" w:rsidRDefault="00277069" w:rsidP="00E75A46">
            <w:pPr>
              <w:jc w:val="both"/>
              <w:rPr>
                <w:ins w:id="3895" w:author="Rashed Hasan" w:date="2021-05-15T13:15:00Z"/>
                <w:rFonts w:ascii="Times New Roman" w:hAnsi="Times New Roman" w:cs="Times New Roman"/>
                <w:bCs/>
                <w:sz w:val="18"/>
                <w:szCs w:val="18"/>
                <w:rPrChange w:id="3896" w:author="Rashed Hasan" w:date="2021-05-15T13:19:00Z">
                  <w:rPr>
                    <w:ins w:id="3897" w:author="Rashed Hasan" w:date="2021-05-15T13:15:00Z"/>
                    <w:rFonts w:ascii="Times New Roman" w:hAnsi="Times New Roman" w:cs="Times New Roman"/>
                    <w:bCs/>
                    <w:sz w:val="20"/>
                    <w:szCs w:val="20"/>
                  </w:rPr>
                </w:rPrChange>
              </w:rPr>
              <w:pPrChange w:id="3898" w:author="Microsoft account" w:date="2021-05-25T22:50:00Z">
                <w:pPr>
                  <w:jc w:val="center"/>
                </w:pPr>
              </w:pPrChange>
            </w:pPr>
            <w:ins w:id="3899" w:author="Rashed Hasan" w:date="2021-05-15T13:15:00Z">
              <w:r w:rsidRPr="00B63363">
                <w:rPr>
                  <w:rFonts w:ascii="Times New Roman" w:hAnsi="Times New Roman" w:cs="Times New Roman"/>
                  <w:bCs/>
                  <w:sz w:val="18"/>
                  <w:szCs w:val="18"/>
                  <w:rPrChange w:id="3900" w:author="Rashed Hasan" w:date="2021-05-15T13:19:00Z">
                    <w:rPr>
                      <w:rFonts w:ascii="Times New Roman" w:hAnsi="Times New Roman" w:cs="Times New Roman"/>
                      <w:bCs/>
                      <w:sz w:val="20"/>
                      <w:szCs w:val="20"/>
                    </w:rPr>
                  </w:rPrChange>
                </w:rPr>
                <w:t>1276 (77.02)</w:t>
              </w:r>
            </w:ins>
          </w:p>
        </w:tc>
        <w:tc>
          <w:tcPr>
            <w:tcW w:w="1448" w:type="dxa"/>
            <w:vAlign w:val="center"/>
            <w:tcPrChange w:id="3901" w:author="Microsoft account" w:date="2021-05-23T20:44:00Z">
              <w:tcPr>
                <w:tcW w:w="1557" w:type="dxa"/>
                <w:vAlign w:val="center"/>
              </w:tcPr>
            </w:tcPrChange>
          </w:tcPr>
          <w:p w14:paraId="3EFB40CE" w14:textId="77777777" w:rsidR="00277069" w:rsidRPr="00B63363" w:rsidRDefault="00277069" w:rsidP="00E75A46">
            <w:pPr>
              <w:jc w:val="both"/>
              <w:rPr>
                <w:ins w:id="3902" w:author="Rashed Hasan" w:date="2021-05-15T13:15:00Z"/>
                <w:rFonts w:ascii="Times New Roman" w:hAnsi="Times New Roman" w:cs="Times New Roman"/>
                <w:bCs/>
                <w:sz w:val="18"/>
                <w:szCs w:val="18"/>
                <w:rPrChange w:id="3903" w:author="Rashed Hasan" w:date="2021-05-15T13:19:00Z">
                  <w:rPr>
                    <w:ins w:id="3904" w:author="Rashed Hasan" w:date="2021-05-15T13:15:00Z"/>
                    <w:rFonts w:ascii="Times New Roman" w:hAnsi="Times New Roman" w:cs="Times New Roman"/>
                    <w:bCs/>
                    <w:sz w:val="20"/>
                    <w:szCs w:val="20"/>
                  </w:rPr>
                </w:rPrChange>
              </w:rPr>
              <w:pPrChange w:id="3905" w:author="Microsoft account" w:date="2021-05-25T22:50:00Z">
                <w:pPr>
                  <w:jc w:val="center"/>
                </w:pPr>
              </w:pPrChange>
            </w:pPr>
            <w:ins w:id="3906" w:author="Rashed Hasan" w:date="2021-05-15T13:15:00Z">
              <w:r w:rsidRPr="00B63363">
                <w:rPr>
                  <w:rFonts w:ascii="Times New Roman" w:hAnsi="Times New Roman" w:cs="Times New Roman"/>
                  <w:bCs/>
                  <w:sz w:val="18"/>
                  <w:szCs w:val="18"/>
                  <w:rPrChange w:id="3907" w:author="Rashed Hasan" w:date="2021-05-15T13:19:00Z">
                    <w:rPr>
                      <w:rFonts w:ascii="Times New Roman" w:hAnsi="Times New Roman" w:cs="Times New Roman"/>
                      <w:bCs/>
                      <w:sz w:val="20"/>
                      <w:szCs w:val="20"/>
                    </w:rPr>
                  </w:rPrChange>
                </w:rPr>
                <w:t>428 (22.98)</w:t>
              </w:r>
            </w:ins>
          </w:p>
        </w:tc>
        <w:tc>
          <w:tcPr>
            <w:tcW w:w="1230" w:type="dxa"/>
            <w:vMerge w:val="restart"/>
            <w:vAlign w:val="center"/>
            <w:tcPrChange w:id="3908" w:author="Microsoft account" w:date="2021-05-23T20:44:00Z">
              <w:tcPr>
                <w:tcW w:w="996" w:type="dxa"/>
                <w:vMerge w:val="restart"/>
                <w:vAlign w:val="center"/>
              </w:tcPr>
            </w:tcPrChange>
          </w:tcPr>
          <w:p w14:paraId="47F200C4" w14:textId="4F2FB6CD" w:rsidR="00277069" w:rsidRPr="00B63363" w:rsidRDefault="00277069" w:rsidP="00E75A46">
            <w:pPr>
              <w:jc w:val="both"/>
              <w:rPr>
                <w:ins w:id="3909" w:author="Rashed Hasan" w:date="2021-05-15T13:15:00Z"/>
                <w:rFonts w:ascii="Times New Roman" w:hAnsi="Times New Roman" w:cs="Times New Roman"/>
                <w:bCs/>
                <w:sz w:val="18"/>
                <w:szCs w:val="18"/>
                <w:rPrChange w:id="3910" w:author="Rashed Hasan" w:date="2021-05-15T13:19:00Z">
                  <w:rPr>
                    <w:ins w:id="3911" w:author="Rashed Hasan" w:date="2021-05-15T13:15:00Z"/>
                    <w:rFonts w:ascii="Times New Roman" w:hAnsi="Times New Roman" w:cs="Times New Roman"/>
                    <w:bCs/>
                    <w:sz w:val="20"/>
                    <w:szCs w:val="20"/>
                  </w:rPr>
                </w:rPrChange>
              </w:rPr>
              <w:pPrChange w:id="3912" w:author="Microsoft account" w:date="2021-05-25T22:50:00Z">
                <w:pPr>
                  <w:jc w:val="center"/>
                </w:pPr>
              </w:pPrChange>
            </w:pPr>
            <w:ins w:id="3913" w:author="Rashed Hasan" w:date="2021-05-15T13:15:00Z">
              <w:r w:rsidRPr="00B63363">
                <w:rPr>
                  <w:rFonts w:ascii="Times New Roman" w:hAnsi="Times New Roman" w:cs="Times New Roman"/>
                  <w:bCs/>
                  <w:sz w:val="18"/>
                  <w:szCs w:val="18"/>
                  <w:rPrChange w:id="3914" w:author="Rashed Hasan" w:date="2021-05-15T13:19:00Z">
                    <w:rPr>
                      <w:rFonts w:ascii="Times New Roman" w:hAnsi="Times New Roman" w:cs="Times New Roman"/>
                      <w:bCs/>
                      <w:sz w:val="20"/>
                      <w:szCs w:val="20"/>
                    </w:rPr>
                  </w:rPrChange>
                </w:rPr>
                <w:t>0.0</w:t>
              </w:r>
            </w:ins>
            <w:ins w:id="3915" w:author="Microsoft account" w:date="2021-05-23T20:46:00Z">
              <w:r w:rsidR="00797424">
                <w:rPr>
                  <w:rFonts w:ascii="Times New Roman" w:hAnsi="Times New Roman" w:cs="Times New Roman"/>
                  <w:bCs/>
                  <w:sz w:val="18"/>
                  <w:szCs w:val="18"/>
                </w:rPr>
                <w:t>27</w:t>
              </w:r>
            </w:ins>
            <w:ins w:id="3916" w:author="Rashed Hasan" w:date="2021-05-15T13:15:00Z">
              <w:del w:id="3917" w:author="Microsoft account" w:date="2021-05-23T20:46:00Z">
                <w:r w:rsidRPr="00B63363" w:rsidDel="00797424">
                  <w:rPr>
                    <w:rFonts w:ascii="Times New Roman" w:hAnsi="Times New Roman" w:cs="Times New Roman"/>
                    <w:bCs/>
                    <w:sz w:val="18"/>
                    <w:szCs w:val="18"/>
                    <w:rPrChange w:id="3918" w:author="Rashed Hasan" w:date="2021-05-15T13:19:00Z">
                      <w:rPr>
                        <w:rFonts w:ascii="Times New Roman" w:hAnsi="Times New Roman" w:cs="Times New Roman"/>
                        <w:bCs/>
                        <w:sz w:val="20"/>
                        <w:szCs w:val="20"/>
                      </w:rPr>
                    </w:rPrChange>
                  </w:rPr>
                  <w:delText>64</w:delText>
                </w:r>
              </w:del>
            </w:ins>
          </w:p>
        </w:tc>
      </w:tr>
      <w:tr w:rsidR="00277069" w:rsidRPr="00B63363" w14:paraId="51D4BC7E" w14:textId="77777777" w:rsidTr="0020300A">
        <w:trPr>
          <w:trHeight w:val="138"/>
          <w:jc w:val="center"/>
          <w:ins w:id="3919" w:author="Rashed Hasan" w:date="2021-05-15T13:15:00Z"/>
          <w:trPrChange w:id="3920" w:author="Microsoft account" w:date="2021-05-23T20:44:00Z">
            <w:trPr>
              <w:trHeight w:val="150"/>
              <w:jc w:val="center"/>
            </w:trPr>
          </w:trPrChange>
        </w:trPr>
        <w:tc>
          <w:tcPr>
            <w:tcW w:w="1802" w:type="dxa"/>
            <w:vAlign w:val="center"/>
            <w:tcPrChange w:id="3921" w:author="Microsoft account" w:date="2021-05-23T20:44:00Z">
              <w:tcPr>
                <w:tcW w:w="2052" w:type="dxa"/>
                <w:vAlign w:val="center"/>
              </w:tcPr>
            </w:tcPrChange>
          </w:tcPr>
          <w:p w14:paraId="673031E5" w14:textId="77777777" w:rsidR="00277069" w:rsidRPr="00B63363" w:rsidRDefault="00277069" w:rsidP="00E75A46">
            <w:pPr>
              <w:jc w:val="both"/>
              <w:rPr>
                <w:ins w:id="3922" w:author="Rashed Hasan" w:date="2021-05-15T13:15:00Z"/>
                <w:rFonts w:ascii="Times New Roman" w:hAnsi="Times New Roman" w:cs="Times New Roman"/>
                <w:bCs/>
                <w:sz w:val="18"/>
                <w:szCs w:val="18"/>
                <w:rPrChange w:id="3923" w:author="Rashed Hasan" w:date="2021-05-15T13:19:00Z">
                  <w:rPr>
                    <w:ins w:id="3924" w:author="Rashed Hasan" w:date="2021-05-15T13:15:00Z"/>
                    <w:rFonts w:ascii="Times New Roman" w:hAnsi="Times New Roman" w:cs="Times New Roman"/>
                    <w:bCs/>
                    <w:sz w:val="20"/>
                    <w:szCs w:val="20"/>
                  </w:rPr>
                </w:rPrChange>
              </w:rPr>
              <w:pPrChange w:id="3925" w:author="Microsoft account" w:date="2021-05-25T22:50:00Z">
                <w:pPr>
                  <w:jc w:val="center"/>
                </w:pPr>
              </w:pPrChange>
            </w:pPr>
            <w:ins w:id="3926" w:author="Rashed Hasan" w:date="2021-05-15T13:15:00Z">
              <w:r w:rsidRPr="00B63363">
                <w:rPr>
                  <w:rFonts w:ascii="Times New Roman" w:hAnsi="Times New Roman" w:cs="Times New Roman"/>
                  <w:bCs/>
                  <w:sz w:val="18"/>
                  <w:szCs w:val="18"/>
                  <w:rPrChange w:id="3927" w:author="Rashed Hasan" w:date="2021-05-15T13:19:00Z">
                    <w:rPr>
                      <w:rFonts w:ascii="Times New Roman" w:hAnsi="Times New Roman" w:cs="Times New Roman"/>
                      <w:bCs/>
                      <w:sz w:val="20"/>
                      <w:szCs w:val="20"/>
                    </w:rPr>
                  </w:rPrChange>
                </w:rPr>
                <w:t>20-34</w:t>
              </w:r>
            </w:ins>
          </w:p>
        </w:tc>
        <w:tc>
          <w:tcPr>
            <w:tcW w:w="1381" w:type="dxa"/>
            <w:vAlign w:val="center"/>
            <w:tcPrChange w:id="3928" w:author="Microsoft account" w:date="2021-05-23T20:44:00Z">
              <w:tcPr>
                <w:tcW w:w="1557" w:type="dxa"/>
                <w:vAlign w:val="center"/>
              </w:tcPr>
            </w:tcPrChange>
          </w:tcPr>
          <w:p w14:paraId="3EF714E1" w14:textId="77777777" w:rsidR="00277069" w:rsidRPr="00B63363" w:rsidRDefault="00277069" w:rsidP="00E75A46">
            <w:pPr>
              <w:jc w:val="both"/>
              <w:rPr>
                <w:ins w:id="3929" w:author="Rashed Hasan" w:date="2021-05-15T13:15:00Z"/>
                <w:rFonts w:ascii="Times New Roman" w:hAnsi="Times New Roman" w:cs="Times New Roman"/>
                <w:bCs/>
                <w:sz w:val="18"/>
                <w:szCs w:val="18"/>
                <w:rPrChange w:id="3930" w:author="Rashed Hasan" w:date="2021-05-15T13:19:00Z">
                  <w:rPr>
                    <w:ins w:id="3931" w:author="Rashed Hasan" w:date="2021-05-15T13:15:00Z"/>
                    <w:rFonts w:ascii="Times New Roman" w:hAnsi="Times New Roman" w:cs="Times New Roman"/>
                    <w:bCs/>
                    <w:sz w:val="20"/>
                    <w:szCs w:val="20"/>
                  </w:rPr>
                </w:rPrChange>
              </w:rPr>
              <w:pPrChange w:id="3932" w:author="Microsoft account" w:date="2021-05-25T22:50:00Z">
                <w:pPr>
                  <w:jc w:val="center"/>
                </w:pPr>
              </w:pPrChange>
            </w:pPr>
            <w:ins w:id="3933" w:author="Rashed Hasan" w:date="2021-05-15T13:15:00Z">
              <w:r w:rsidRPr="00B63363">
                <w:rPr>
                  <w:rFonts w:ascii="Times New Roman" w:hAnsi="Times New Roman" w:cs="Times New Roman"/>
                  <w:bCs/>
                  <w:sz w:val="18"/>
                  <w:szCs w:val="18"/>
                  <w:rPrChange w:id="3934" w:author="Rashed Hasan" w:date="2021-05-15T13:19:00Z">
                    <w:rPr>
                      <w:rFonts w:ascii="Times New Roman" w:hAnsi="Times New Roman" w:cs="Times New Roman"/>
                      <w:bCs/>
                      <w:sz w:val="20"/>
                      <w:szCs w:val="20"/>
                    </w:rPr>
                  </w:rPrChange>
                </w:rPr>
                <w:t>2991 (68.18)</w:t>
              </w:r>
            </w:ins>
          </w:p>
        </w:tc>
        <w:tc>
          <w:tcPr>
            <w:tcW w:w="1381" w:type="dxa"/>
            <w:vAlign w:val="center"/>
            <w:tcPrChange w:id="3935" w:author="Microsoft account" w:date="2021-05-23T20:44:00Z">
              <w:tcPr>
                <w:tcW w:w="1557" w:type="dxa"/>
                <w:vAlign w:val="center"/>
              </w:tcPr>
            </w:tcPrChange>
          </w:tcPr>
          <w:p w14:paraId="27E8CACA" w14:textId="77777777" w:rsidR="00277069" w:rsidRPr="00B63363" w:rsidRDefault="00277069" w:rsidP="00E75A46">
            <w:pPr>
              <w:jc w:val="both"/>
              <w:rPr>
                <w:ins w:id="3936" w:author="Rashed Hasan" w:date="2021-05-15T13:15:00Z"/>
                <w:rFonts w:ascii="Times New Roman" w:hAnsi="Times New Roman" w:cs="Times New Roman"/>
                <w:bCs/>
                <w:sz w:val="18"/>
                <w:szCs w:val="18"/>
                <w:rPrChange w:id="3937" w:author="Rashed Hasan" w:date="2021-05-15T13:19:00Z">
                  <w:rPr>
                    <w:ins w:id="3938" w:author="Rashed Hasan" w:date="2021-05-15T13:15:00Z"/>
                    <w:rFonts w:ascii="Times New Roman" w:hAnsi="Times New Roman" w:cs="Times New Roman"/>
                    <w:bCs/>
                    <w:sz w:val="20"/>
                    <w:szCs w:val="20"/>
                  </w:rPr>
                </w:rPrChange>
              </w:rPr>
              <w:pPrChange w:id="3939" w:author="Microsoft account" w:date="2021-05-25T22:50:00Z">
                <w:pPr>
                  <w:jc w:val="center"/>
                </w:pPr>
              </w:pPrChange>
            </w:pPr>
            <w:ins w:id="3940" w:author="Rashed Hasan" w:date="2021-05-15T13:15:00Z">
              <w:r w:rsidRPr="00B63363">
                <w:rPr>
                  <w:rFonts w:ascii="Times New Roman" w:hAnsi="Times New Roman" w:cs="Times New Roman"/>
                  <w:bCs/>
                  <w:sz w:val="18"/>
                  <w:szCs w:val="18"/>
                  <w:rPrChange w:id="3941" w:author="Rashed Hasan" w:date="2021-05-15T13:19:00Z">
                    <w:rPr>
                      <w:rFonts w:ascii="Times New Roman" w:hAnsi="Times New Roman" w:cs="Times New Roman"/>
                      <w:bCs/>
                      <w:sz w:val="20"/>
                      <w:szCs w:val="20"/>
                    </w:rPr>
                  </w:rPrChange>
                </w:rPr>
                <w:t>1444 (31.82)</w:t>
              </w:r>
            </w:ins>
          </w:p>
        </w:tc>
        <w:tc>
          <w:tcPr>
            <w:tcW w:w="1230" w:type="dxa"/>
            <w:vMerge/>
            <w:vAlign w:val="center"/>
            <w:tcPrChange w:id="3942" w:author="Microsoft account" w:date="2021-05-23T20:44:00Z">
              <w:tcPr>
                <w:tcW w:w="995" w:type="dxa"/>
                <w:vMerge/>
                <w:vAlign w:val="center"/>
              </w:tcPr>
            </w:tcPrChange>
          </w:tcPr>
          <w:p w14:paraId="28B87310" w14:textId="77777777" w:rsidR="00277069" w:rsidRPr="00B63363" w:rsidRDefault="00277069" w:rsidP="00E75A46">
            <w:pPr>
              <w:jc w:val="both"/>
              <w:rPr>
                <w:ins w:id="3943" w:author="Rashed Hasan" w:date="2021-05-15T13:15:00Z"/>
                <w:rFonts w:ascii="Times New Roman" w:hAnsi="Times New Roman" w:cs="Times New Roman"/>
                <w:sz w:val="18"/>
                <w:szCs w:val="18"/>
                <w:rPrChange w:id="3944" w:author="Rashed Hasan" w:date="2021-05-15T13:19:00Z">
                  <w:rPr>
                    <w:ins w:id="3945" w:author="Rashed Hasan" w:date="2021-05-15T13:15:00Z"/>
                    <w:rFonts w:ascii="Times New Roman" w:hAnsi="Times New Roman" w:cs="Times New Roman"/>
                    <w:sz w:val="20"/>
                    <w:szCs w:val="20"/>
                  </w:rPr>
                </w:rPrChange>
              </w:rPr>
              <w:pPrChange w:id="3946" w:author="Microsoft account" w:date="2021-05-25T22:50:00Z">
                <w:pPr>
                  <w:jc w:val="center"/>
                </w:pPr>
              </w:pPrChange>
            </w:pPr>
          </w:p>
        </w:tc>
        <w:tc>
          <w:tcPr>
            <w:tcW w:w="1290" w:type="dxa"/>
            <w:vAlign w:val="center"/>
            <w:tcPrChange w:id="3947" w:author="Microsoft account" w:date="2021-05-23T20:44:00Z">
              <w:tcPr>
                <w:tcW w:w="1423" w:type="dxa"/>
                <w:vAlign w:val="center"/>
              </w:tcPr>
            </w:tcPrChange>
          </w:tcPr>
          <w:p w14:paraId="4722F1D2" w14:textId="77777777" w:rsidR="00277069" w:rsidRPr="00B63363" w:rsidRDefault="00277069" w:rsidP="00E75A46">
            <w:pPr>
              <w:jc w:val="both"/>
              <w:rPr>
                <w:ins w:id="3948" w:author="Rashed Hasan" w:date="2021-05-15T13:15:00Z"/>
                <w:rFonts w:ascii="Times New Roman" w:hAnsi="Times New Roman" w:cs="Times New Roman"/>
                <w:bCs/>
                <w:sz w:val="18"/>
                <w:szCs w:val="18"/>
                <w:rPrChange w:id="3949" w:author="Rashed Hasan" w:date="2021-05-15T13:19:00Z">
                  <w:rPr>
                    <w:ins w:id="3950" w:author="Rashed Hasan" w:date="2021-05-15T13:15:00Z"/>
                    <w:rFonts w:ascii="Times New Roman" w:hAnsi="Times New Roman" w:cs="Times New Roman"/>
                    <w:bCs/>
                    <w:sz w:val="20"/>
                    <w:szCs w:val="20"/>
                  </w:rPr>
                </w:rPrChange>
              </w:rPr>
              <w:pPrChange w:id="3951" w:author="Microsoft account" w:date="2021-05-25T22:50:00Z">
                <w:pPr>
                  <w:jc w:val="center"/>
                </w:pPr>
              </w:pPrChange>
            </w:pPr>
            <w:ins w:id="3952" w:author="Rashed Hasan" w:date="2021-05-15T13:15:00Z">
              <w:r w:rsidRPr="00B63363">
                <w:rPr>
                  <w:rFonts w:ascii="Times New Roman" w:hAnsi="Times New Roman" w:cs="Times New Roman"/>
                  <w:bCs/>
                  <w:sz w:val="18"/>
                  <w:szCs w:val="18"/>
                  <w:rPrChange w:id="3953" w:author="Rashed Hasan" w:date="2021-05-15T13:19:00Z">
                    <w:rPr>
                      <w:rFonts w:ascii="Times New Roman" w:hAnsi="Times New Roman" w:cs="Times New Roman"/>
                      <w:bCs/>
                      <w:sz w:val="20"/>
                      <w:szCs w:val="20"/>
                    </w:rPr>
                  </w:rPrChange>
                </w:rPr>
                <w:t>3035 (73.85)</w:t>
              </w:r>
            </w:ins>
          </w:p>
        </w:tc>
        <w:tc>
          <w:tcPr>
            <w:tcW w:w="1448" w:type="dxa"/>
            <w:vAlign w:val="center"/>
            <w:tcPrChange w:id="3954" w:author="Microsoft account" w:date="2021-05-23T20:44:00Z">
              <w:tcPr>
                <w:tcW w:w="1557" w:type="dxa"/>
                <w:vAlign w:val="center"/>
              </w:tcPr>
            </w:tcPrChange>
          </w:tcPr>
          <w:p w14:paraId="22A3EA4B" w14:textId="77777777" w:rsidR="00277069" w:rsidRPr="00B63363" w:rsidRDefault="00277069" w:rsidP="00E75A46">
            <w:pPr>
              <w:jc w:val="both"/>
              <w:rPr>
                <w:ins w:id="3955" w:author="Rashed Hasan" w:date="2021-05-15T13:15:00Z"/>
                <w:rFonts w:ascii="Times New Roman" w:hAnsi="Times New Roman" w:cs="Times New Roman"/>
                <w:bCs/>
                <w:sz w:val="18"/>
                <w:szCs w:val="18"/>
                <w:rPrChange w:id="3956" w:author="Rashed Hasan" w:date="2021-05-15T13:19:00Z">
                  <w:rPr>
                    <w:ins w:id="3957" w:author="Rashed Hasan" w:date="2021-05-15T13:15:00Z"/>
                    <w:rFonts w:ascii="Times New Roman" w:hAnsi="Times New Roman" w:cs="Times New Roman"/>
                    <w:bCs/>
                    <w:sz w:val="20"/>
                    <w:szCs w:val="20"/>
                  </w:rPr>
                </w:rPrChange>
              </w:rPr>
              <w:pPrChange w:id="3958" w:author="Microsoft account" w:date="2021-05-25T22:50:00Z">
                <w:pPr>
                  <w:jc w:val="center"/>
                </w:pPr>
              </w:pPrChange>
            </w:pPr>
            <w:ins w:id="3959" w:author="Rashed Hasan" w:date="2021-05-15T13:15:00Z">
              <w:r w:rsidRPr="00B63363">
                <w:rPr>
                  <w:rFonts w:ascii="Times New Roman" w:hAnsi="Times New Roman" w:cs="Times New Roman"/>
                  <w:bCs/>
                  <w:sz w:val="18"/>
                  <w:szCs w:val="18"/>
                  <w:rPrChange w:id="3960" w:author="Rashed Hasan" w:date="2021-05-15T13:19:00Z">
                    <w:rPr>
                      <w:rFonts w:ascii="Times New Roman" w:hAnsi="Times New Roman" w:cs="Times New Roman"/>
                      <w:bCs/>
                      <w:sz w:val="20"/>
                      <w:szCs w:val="20"/>
                    </w:rPr>
                  </w:rPrChange>
                </w:rPr>
                <w:t>1148 (26.15)</w:t>
              </w:r>
            </w:ins>
          </w:p>
        </w:tc>
        <w:tc>
          <w:tcPr>
            <w:tcW w:w="1230" w:type="dxa"/>
            <w:vMerge/>
            <w:vAlign w:val="center"/>
            <w:tcPrChange w:id="3961" w:author="Microsoft account" w:date="2021-05-23T20:44:00Z">
              <w:tcPr>
                <w:tcW w:w="996" w:type="dxa"/>
                <w:vMerge/>
                <w:vAlign w:val="center"/>
              </w:tcPr>
            </w:tcPrChange>
          </w:tcPr>
          <w:p w14:paraId="05601365" w14:textId="77777777" w:rsidR="00277069" w:rsidRPr="00B63363" w:rsidRDefault="00277069" w:rsidP="00E75A46">
            <w:pPr>
              <w:jc w:val="both"/>
              <w:rPr>
                <w:ins w:id="3962" w:author="Rashed Hasan" w:date="2021-05-15T13:15:00Z"/>
                <w:rFonts w:ascii="Times New Roman" w:hAnsi="Times New Roman" w:cs="Times New Roman"/>
                <w:sz w:val="18"/>
                <w:szCs w:val="18"/>
                <w:rPrChange w:id="3963" w:author="Rashed Hasan" w:date="2021-05-15T13:19:00Z">
                  <w:rPr>
                    <w:ins w:id="3964" w:author="Rashed Hasan" w:date="2021-05-15T13:15:00Z"/>
                    <w:rFonts w:ascii="Times New Roman" w:hAnsi="Times New Roman" w:cs="Times New Roman"/>
                    <w:sz w:val="20"/>
                    <w:szCs w:val="20"/>
                  </w:rPr>
                </w:rPrChange>
              </w:rPr>
              <w:pPrChange w:id="3965" w:author="Microsoft account" w:date="2021-05-25T22:50:00Z">
                <w:pPr>
                  <w:jc w:val="center"/>
                </w:pPr>
              </w:pPrChange>
            </w:pPr>
          </w:p>
        </w:tc>
      </w:tr>
      <w:tr w:rsidR="00277069" w:rsidRPr="00B63363" w14:paraId="08B990B2" w14:textId="77777777" w:rsidTr="0020300A">
        <w:trPr>
          <w:trHeight w:val="138"/>
          <w:jc w:val="center"/>
          <w:ins w:id="3966" w:author="Rashed Hasan" w:date="2021-05-15T13:15:00Z"/>
          <w:trPrChange w:id="3967" w:author="Microsoft account" w:date="2021-05-23T20:44:00Z">
            <w:trPr>
              <w:trHeight w:val="150"/>
              <w:jc w:val="center"/>
            </w:trPr>
          </w:trPrChange>
        </w:trPr>
        <w:tc>
          <w:tcPr>
            <w:tcW w:w="1802" w:type="dxa"/>
            <w:vAlign w:val="center"/>
            <w:tcPrChange w:id="3968" w:author="Microsoft account" w:date="2021-05-23T20:44:00Z">
              <w:tcPr>
                <w:tcW w:w="2052" w:type="dxa"/>
                <w:vAlign w:val="center"/>
              </w:tcPr>
            </w:tcPrChange>
          </w:tcPr>
          <w:p w14:paraId="69500D74" w14:textId="77777777" w:rsidR="00277069" w:rsidRPr="00B63363" w:rsidRDefault="00277069" w:rsidP="00E75A46">
            <w:pPr>
              <w:jc w:val="both"/>
              <w:rPr>
                <w:ins w:id="3969" w:author="Rashed Hasan" w:date="2021-05-15T13:15:00Z"/>
                <w:rFonts w:ascii="Times New Roman" w:hAnsi="Times New Roman" w:cs="Times New Roman"/>
                <w:bCs/>
                <w:sz w:val="18"/>
                <w:szCs w:val="18"/>
                <w:rPrChange w:id="3970" w:author="Rashed Hasan" w:date="2021-05-15T13:19:00Z">
                  <w:rPr>
                    <w:ins w:id="3971" w:author="Rashed Hasan" w:date="2021-05-15T13:15:00Z"/>
                    <w:rFonts w:ascii="Times New Roman" w:hAnsi="Times New Roman" w:cs="Times New Roman"/>
                    <w:bCs/>
                    <w:sz w:val="20"/>
                    <w:szCs w:val="20"/>
                  </w:rPr>
                </w:rPrChange>
              </w:rPr>
              <w:pPrChange w:id="3972" w:author="Microsoft account" w:date="2021-05-25T22:50:00Z">
                <w:pPr>
                  <w:jc w:val="center"/>
                </w:pPr>
              </w:pPrChange>
            </w:pPr>
            <w:ins w:id="3973" w:author="Rashed Hasan" w:date="2021-05-15T13:15:00Z">
              <w:r w:rsidRPr="00B63363">
                <w:rPr>
                  <w:rFonts w:ascii="Times New Roman" w:hAnsi="Times New Roman" w:cs="Times New Roman"/>
                  <w:bCs/>
                  <w:sz w:val="18"/>
                  <w:szCs w:val="18"/>
                  <w:rPrChange w:id="3974" w:author="Rashed Hasan" w:date="2021-05-15T13:19:00Z">
                    <w:rPr>
                      <w:rFonts w:ascii="Times New Roman" w:hAnsi="Times New Roman" w:cs="Times New Roman"/>
                      <w:bCs/>
                      <w:sz w:val="20"/>
                      <w:szCs w:val="20"/>
                    </w:rPr>
                  </w:rPrChange>
                </w:rPr>
                <w:t>35+</w:t>
              </w:r>
            </w:ins>
          </w:p>
        </w:tc>
        <w:tc>
          <w:tcPr>
            <w:tcW w:w="1381" w:type="dxa"/>
            <w:vAlign w:val="center"/>
            <w:tcPrChange w:id="3975" w:author="Microsoft account" w:date="2021-05-23T20:44:00Z">
              <w:tcPr>
                <w:tcW w:w="1557" w:type="dxa"/>
                <w:vAlign w:val="center"/>
              </w:tcPr>
            </w:tcPrChange>
          </w:tcPr>
          <w:p w14:paraId="3F21199F" w14:textId="77777777" w:rsidR="00277069" w:rsidRPr="00B63363" w:rsidRDefault="00277069" w:rsidP="00E75A46">
            <w:pPr>
              <w:jc w:val="both"/>
              <w:rPr>
                <w:ins w:id="3976" w:author="Rashed Hasan" w:date="2021-05-15T13:15:00Z"/>
                <w:rFonts w:ascii="Times New Roman" w:hAnsi="Times New Roman" w:cs="Times New Roman"/>
                <w:bCs/>
                <w:sz w:val="18"/>
                <w:szCs w:val="18"/>
                <w:rPrChange w:id="3977" w:author="Rashed Hasan" w:date="2021-05-15T13:19:00Z">
                  <w:rPr>
                    <w:ins w:id="3978" w:author="Rashed Hasan" w:date="2021-05-15T13:15:00Z"/>
                    <w:rFonts w:ascii="Times New Roman" w:hAnsi="Times New Roman" w:cs="Times New Roman"/>
                    <w:bCs/>
                    <w:sz w:val="20"/>
                    <w:szCs w:val="20"/>
                  </w:rPr>
                </w:rPrChange>
              </w:rPr>
              <w:pPrChange w:id="3979" w:author="Microsoft account" w:date="2021-05-25T22:50:00Z">
                <w:pPr>
                  <w:jc w:val="center"/>
                </w:pPr>
              </w:pPrChange>
            </w:pPr>
            <w:ins w:id="3980" w:author="Rashed Hasan" w:date="2021-05-15T13:15:00Z">
              <w:r w:rsidRPr="00B63363">
                <w:rPr>
                  <w:rFonts w:ascii="Times New Roman" w:hAnsi="Times New Roman" w:cs="Times New Roman"/>
                  <w:bCs/>
                  <w:sz w:val="18"/>
                  <w:szCs w:val="18"/>
                  <w:rPrChange w:id="3981" w:author="Rashed Hasan" w:date="2021-05-15T13:19:00Z">
                    <w:rPr>
                      <w:rFonts w:ascii="Times New Roman" w:hAnsi="Times New Roman" w:cs="Times New Roman"/>
                      <w:bCs/>
                      <w:sz w:val="20"/>
                      <w:szCs w:val="20"/>
                    </w:rPr>
                  </w:rPrChange>
                </w:rPr>
                <w:t>883 (62.75)</w:t>
              </w:r>
            </w:ins>
          </w:p>
        </w:tc>
        <w:tc>
          <w:tcPr>
            <w:tcW w:w="1381" w:type="dxa"/>
            <w:vAlign w:val="center"/>
            <w:tcPrChange w:id="3982" w:author="Microsoft account" w:date="2021-05-23T20:44:00Z">
              <w:tcPr>
                <w:tcW w:w="1557" w:type="dxa"/>
                <w:vAlign w:val="center"/>
              </w:tcPr>
            </w:tcPrChange>
          </w:tcPr>
          <w:p w14:paraId="73E0B39D" w14:textId="527C98F4" w:rsidR="00277069" w:rsidRPr="00B63363" w:rsidRDefault="00277069" w:rsidP="00E75A46">
            <w:pPr>
              <w:jc w:val="both"/>
              <w:rPr>
                <w:ins w:id="3983" w:author="Rashed Hasan" w:date="2021-05-15T13:15:00Z"/>
                <w:rFonts w:ascii="Times New Roman" w:hAnsi="Times New Roman" w:cs="Times New Roman"/>
                <w:bCs/>
                <w:sz w:val="18"/>
                <w:szCs w:val="18"/>
                <w:rPrChange w:id="3984" w:author="Rashed Hasan" w:date="2021-05-15T13:19:00Z">
                  <w:rPr>
                    <w:ins w:id="3985" w:author="Rashed Hasan" w:date="2021-05-15T13:15:00Z"/>
                    <w:rFonts w:ascii="Times New Roman" w:hAnsi="Times New Roman" w:cs="Times New Roman"/>
                    <w:bCs/>
                    <w:sz w:val="20"/>
                    <w:szCs w:val="20"/>
                  </w:rPr>
                </w:rPrChange>
              </w:rPr>
              <w:pPrChange w:id="3986" w:author="Microsoft account" w:date="2021-05-25T22:50:00Z">
                <w:pPr>
                  <w:jc w:val="center"/>
                </w:pPr>
              </w:pPrChange>
            </w:pPr>
            <w:ins w:id="3987" w:author="Rashed Hasan" w:date="2021-05-15T13:15:00Z">
              <w:r w:rsidRPr="00B63363">
                <w:rPr>
                  <w:rFonts w:ascii="Times New Roman" w:hAnsi="Times New Roman" w:cs="Times New Roman"/>
                  <w:bCs/>
                  <w:sz w:val="18"/>
                  <w:szCs w:val="18"/>
                  <w:rPrChange w:id="3988" w:author="Rashed Hasan" w:date="2021-05-15T13:19:00Z">
                    <w:rPr>
                      <w:rFonts w:ascii="Times New Roman" w:hAnsi="Times New Roman" w:cs="Times New Roman"/>
                      <w:bCs/>
                      <w:sz w:val="20"/>
                      <w:szCs w:val="20"/>
                    </w:rPr>
                  </w:rPrChange>
                </w:rPr>
                <w:t>536</w:t>
              </w:r>
            </w:ins>
            <w:ins w:id="3989" w:author="Microsoft account" w:date="2021-05-24T17:39:00Z">
              <w:r w:rsidR="00FA626E">
                <w:rPr>
                  <w:rFonts w:ascii="Times New Roman" w:hAnsi="Times New Roman" w:cs="Times New Roman"/>
                  <w:bCs/>
                  <w:sz w:val="18"/>
                  <w:szCs w:val="18"/>
                </w:rPr>
                <w:t xml:space="preserve"> </w:t>
              </w:r>
            </w:ins>
            <w:ins w:id="3990" w:author="Rashed Hasan" w:date="2021-05-15T13:15:00Z">
              <w:r w:rsidRPr="00B63363">
                <w:rPr>
                  <w:rFonts w:ascii="Times New Roman" w:hAnsi="Times New Roman" w:cs="Times New Roman"/>
                  <w:bCs/>
                  <w:sz w:val="18"/>
                  <w:szCs w:val="18"/>
                  <w:rPrChange w:id="3991" w:author="Rashed Hasan" w:date="2021-05-15T13:19:00Z">
                    <w:rPr>
                      <w:rFonts w:ascii="Times New Roman" w:hAnsi="Times New Roman" w:cs="Times New Roman"/>
                      <w:bCs/>
                      <w:sz w:val="20"/>
                      <w:szCs w:val="20"/>
                    </w:rPr>
                  </w:rPrChange>
                </w:rPr>
                <w:t>(37.25)</w:t>
              </w:r>
            </w:ins>
          </w:p>
        </w:tc>
        <w:tc>
          <w:tcPr>
            <w:tcW w:w="1230" w:type="dxa"/>
            <w:vMerge/>
            <w:vAlign w:val="center"/>
            <w:tcPrChange w:id="3992" w:author="Microsoft account" w:date="2021-05-23T20:44:00Z">
              <w:tcPr>
                <w:tcW w:w="995" w:type="dxa"/>
                <w:vMerge/>
                <w:vAlign w:val="center"/>
              </w:tcPr>
            </w:tcPrChange>
          </w:tcPr>
          <w:p w14:paraId="0E57797C" w14:textId="77777777" w:rsidR="00277069" w:rsidRPr="00B63363" w:rsidRDefault="00277069" w:rsidP="00E75A46">
            <w:pPr>
              <w:jc w:val="both"/>
              <w:rPr>
                <w:ins w:id="3993" w:author="Rashed Hasan" w:date="2021-05-15T13:15:00Z"/>
                <w:rFonts w:ascii="Times New Roman" w:hAnsi="Times New Roman" w:cs="Times New Roman"/>
                <w:sz w:val="18"/>
                <w:szCs w:val="18"/>
                <w:rPrChange w:id="3994" w:author="Rashed Hasan" w:date="2021-05-15T13:19:00Z">
                  <w:rPr>
                    <w:ins w:id="3995" w:author="Rashed Hasan" w:date="2021-05-15T13:15:00Z"/>
                    <w:rFonts w:ascii="Times New Roman" w:hAnsi="Times New Roman" w:cs="Times New Roman"/>
                    <w:sz w:val="20"/>
                    <w:szCs w:val="20"/>
                  </w:rPr>
                </w:rPrChange>
              </w:rPr>
              <w:pPrChange w:id="3996" w:author="Microsoft account" w:date="2021-05-25T22:50:00Z">
                <w:pPr>
                  <w:jc w:val="center"/>
                </w:pPr>
              </w:pPrChange>
            </w:pPr>
          </w:p>
        </w:tc>
        <w:tc>
          <w:tcPr>
            <w:tcW w:w="1290" w:type="dxa"/>
            <w:vAlign w:val="center"/>
            <w:tcPrChange w:id="3997" w:author="Microsoft account" w:date="2021-05-23T20:44:00Z">
              <w:tcPr>
                <w:tcW w:w="1423" w:type="dxa"/>
                <w:vAlign w:val="center"/>
              </w:tcPr>
            </w:tcPrChange>
          </w:tcPr>
          <w:p w14:paraId="4CDC4FCE" w14:textId="77777777" w:rsidR="00277069" w:rsidRPr="00B63363" w:rsidRDefault="00277069" w:rsidP="00E75A46">
            <w:pPr>
              <w:jc w:val="both"/>
              <w:rPr>
                <w:ins w:id="3998" w:author="Rashed Hasan" w:date="2021-05-15T13:15:00Z"/>
                <w:rFonts w:ascii="Times New Roman" w:hAnsi="Times New Roman" w:cs="Times New Roman"/>
                <w:bCs/>
                <w:sz w:val="18"/>
                <w:szCs w:val="18"/>
                <w:rPrChange w:id="3999" w:author="Rashed Hasan" w:date="2021-05-15T13:19:00Z">
                  <w:rPr>
                    <w:ins w:id="4000" w:author="Rashed Hasan" w:date="2021-05-15T13:15:00Z"/>
                    <w:rFonts w:ascii="Times New Roman" w:hAnsi="Times New Roman" w:cs="Times New Roman"/>
                    <w:bCs/>
                    <w:sz w:val="20"/>
                    <w:szCs w:val="20"/>
                  </w:rPr>
                </w:rPrChange>
              </w:rPr>
              <w:pPrChange w:id="4001" w:author="Microsoft account" w:date="2021-05-25T22:50:00Z">
                <w:pPr>
                  <w:jc w:val="center"/>
                </w:pPr>
              </w:pPrChange>
            </w:pPr>
            <w:ins w:id="4002" w:author="Rashed Hasan" w:date="2021-05-15T13:15:00Z">
              <w:r w:rsidRPr="00B63363">
                <w:rPr>
                  <w:rFonts w:ascii="Times New Roman" w:hAnsi="Times New Roman" w:cs="Times New Roman"/>
                  <w:bCs/>
                  <w:sz w:val="18"/>
                  <w:szCs w:val="18"/>
                  <w:rPrChange w:id="4003" w:author="Rashed Hasan" w:date="2021-05-15T13:19:00Z">
                    <w:rPr>
                      <w:rFonts w:ascii="Times New Roman" w:hAnsi="Times New Roman" w:cs="Times New Roman"/>
                      <w:bCs/>
                      <w:sz w:val="20"/>
                      <w:szCs w:val="20"/>
                    </w:rPr>
                  </w:rPrChange>
                </w:rPr>
                <w:t>2009 (74.83)</w:t>
              </w:r>
            </w:ins>
          </w:p>
        </w:tc>
        <w:tc>
          <w:tcPr>
            <w:tcW w:w="1448" w:type="dxa"/>
            <w:vAlign w:val="center"/>
            <w:tcPrChange w:id="4004" w:author="Microsoft account" w:date="2021-05-23T20:44:00Z">
              <w:tcPr>
                <w:tcW w:w="1557" w:type="dxa"/>
                <w:vAlign w:val="center"/>
              </w:tcPr>
            </w:tcPrChange>
          </w:tcPr>
          <w:p w14:paraId="3AEE6FCC" w14:textId="77777777" w:rsidR="00277069" w:rsidRPr="00B63363" w:rsidRDefault="00277069" w:rsidP="00E75A46">
            <w:pPr>
              <w:jc w:val="both"/>
              <w:rPr>
                <w:ins w:id="4005" w:author="Rashed Hasan" w:date="2021-05-15T13:15:00Z"/>
                <w:rFonts w:ascii="Times New Roman" w:hAnsi="Times New Roman" w:cs="Times New Roman"/>
                <w:bCs/>
                <w:sz w:val="18"/>
                <w:szCs w:val="18"/>
                <w:rPrChange w:id="4006" w:author="Rashed Hasan" w:date="2021-05-15T13:19:00Z">
                  <w:rPr>
                    <w:ins w:id="4007" w:author="Rashed Hasan" w:date="2021-05-15T13:15:00Z"/>
                    <w:rFonts w:ascii="Times New Roman" w:hAnsi="Times New Roman" w:cs="Times New Roman"/>
                    <w:bCs/>
                    <w:sz w:val="20"/>
                    <w:szCs w:val="20"/>
                  </w:rPr>
                </w:rPrChange>
              </w:rPr>
              <w:pPrChange w:id="4008" w:author="Microsoft account" w:date="2021-05-25T22:50:00Z">
                <w:pPr>
                  <w:jc w:val="center"/>
                </w:pPr>
              </w:pPrChange>
            </w:pPr>
            <w:ins w:id="4009" w:author="Rashed Hasan" w:date="2021-05-15T13:15:00Z">
              <w:r w:rsidRPr="00B63363">
                <w:rPr>
                  <w:rFonts w:ascii="Times New Roman" w:hAnsi="Times New Roman" w:cs="Times New Roman"/>
                  <w:bCs/>
                  <w:sz w:val="18"/>
                  <w:szCs w:val="18"/>
                  <w:rPrChange w:id="4010" w:author="Rashed Hasan" w:date="2021-05-15T13:19:00Z">
                    <w:rPr>
                      <w:rFonts w:ascii="Times New Roman" w:hAnsi="Times New Roman" w:cs="Times New Roman"/>
                      <w:bCs/>
                      <w:sz w:val="20"/>
                      <w:szCs w:val="20"/>
                    </w:rPr>
                  </w:rPrChange>
                </w:rPr>
                <w:t>751 (25.17)</w:t>
              </w:r>
            </w:ins>
          </w:p>
        </w:tc>
        <w:tc>
          <w:tcPr>
            <w:tcW w:w="1230" w:type="dxa"/>
            <w:vMerge/>
            <w:vAlign w:val="center"/>
            <w:tcPrChange w:id="4011" w:author="Microsoft account" w:date="2021-05-23T20:44:00Z">
              <w:tcPr>
                <w:tcW w:w="996" w:type="dxa"/>
                <w:vMerge/>
                <w:vAlign w:val="center"/>
              </w:tcPr>
            </w:tcPrChange>
          </w:tcPr>
          <w:p w14:paraId="6843B668" w14:textId="77777777" w:rsidR="00277069" w:rsidRPr="00B63363" w:rsidRDefault="00277069" w:rsidP="00E75A46">
            <w:pPr>
              <w:jc w:val="both"/>
              <w:rPr>
                <w:ins w:id="4012" w:author="Rashed Hasan" w:date="2021-05-15T13:15:00Z"/>
                <w:rFonts w:ascii="Times New Roman" w:hAnsi="Times New Roman" w:cs="Times New Roman"/>
                <w:sz w:val="18"/>
                <w:szCs w:val="18"/>
                <w:rPrChange w:id="4013" w:author="Rashed Hasan" w:date="2021-05-15T13:19:00Z">
                  <w:rPr>
                    <w:ins w:id="4014" w:author="Rashed Hasan" w:date="2021-05-15T13:15:00Z"/>
                    <w:rFonts w:ascii="Times New Roman" w:hAnsi="Times New Roman" w:cs="Times New Roman"/>
                    <w:sz w:val="20"/>
                    <w:szCs w:val="20"/>
                  </w:rPr>
                </w:rPrChange>
              </w:rPr>
              <w:pPrChange w:id="4015" w:author="Microsoft account" w:date="2021-05-25T22:50:00Z">
                <w:pPr>
                  <w:jc w:val="center"/>
                </w:pPr>
              </w:pPrChange>
            </w:pPr>
          </w:p>
        </w:tc>
      </w:tr>
      <w:tr w:rsidR="00277069" w:rsidRPr="00B63363" w14:paraId="1AFB173C" w14:textId="77777777" w:rsidTr="00277069">
        <w:trPr>
          <w:trHeight w:val="138"/>
          <w:jc w:val="center"/>
          <w:ins w:id="4016" w:author="Rashed Hasan" w:date="2021-05-15T13:15:00Z"/>
          <w:trPrChange w:id="4017" w:author="Rashed Hasan" w:date="2021-05-15T13:16:00Z">
            <w:trPr>
              <w:trHeight w:val="150"/>
              <w:jc w:val="center"/>
            </w:trPr>
          </w:trPrChange>
        </w:trPr>
        <w:tc>
          <w:tcPr>
            <w:tcW w:w="9762" w:type="dxa"/>
            <w:gridSpan w:val="7"/>
            <w:vAlign w:val="center"/>
            <w:tcPrChange w:id="4018" w:author="Rashed Hasan" w:date="2021-05-15T13:16:00Z">
              <w:tcPr>
                <w:tcW w:w="10137" w:type="dxa"/>
                <w:gridSpan w:val="7"/>
                <w:vAlign w:val="center"/>
              </w:tcPr>
            </w:tcPrChange>
          </w:tcPr>
          <w:p w14:paraId="51F0B921" w14:textId="77777777" w:rsidR="00277069" w:rsidRPr="00B63363" w:rsidRDefault="00277069" w:rsidP="00E75A46">
            <w:pPr>
              <w:jc w:val="both"/>
              <w:rPr>
                <w:ins w:id="4019" w:author="Rashed Hasan" w:date="2021-05-15T13:15:00Z"/>
                <w:rFonts w:ascii="Times New Roman" w:hAnsi="Times New Roman" w:cs="Times New Roman"/>
                <w:i/>
                <w:sz w:val="18"/>
                <w:szCs w:val="18"/>
                <w:rPrChange w:id="4020" w:author="Rashed Hasan" w:date="2021-05-15T13:19:00Z">
                  <w:rPr>
                    <w:ins w:id="4021" w:author="Rashed Hasan" w:date="2021-05-15T13:15:00Z"/>
                    <w:rFonts w:ascii="Times New Roman" w:hAnsi="Times New Roman" w:cs="Times New Roman"/>
                    <w:i/>
                    <w:sz w:val="20"/>
                    <w:szCs w:val="20"/>
                  </w:rPr>
                </w:rPrChange>
              </w:rPr>
              <w:pPrChange w:id="4022" w:author="Microsoft account" w:date="2021-05-25T22:50:00Z">
                <w:pPr/>
              </w:pPrChange>
            </w:pPr>
            <w:ins w:id="4023" w:author="Rashed Hasan" w:date="2021-05-15T13:15:00Z">
              <w:r w:rsidRPr="00B63363">
                <w:rPr>
                  <w:rFonts w:ascii="Times New Roman" w:hAnsi="Times New Roman" w:cs="Times New Roman"/>
                  <w:b/>
                  <w:i/>
                  <w:sz w:val="18"/>
                  <w:szCs w:val="18"/>
                  <w:rPrChange w:id="4024" w:author="Rashed Hasan" w:date="2021-05-15T13:19:00Z">
                    <w:rPr>
                      <w:rFonts w:ascii="Times New Roman" w:hAnsi="Times New Roman" w:cs="Times New Roman"/>
                      <w:b/>
                      <w:i/>
                      <w:sz w:val="20"/>
                      <w:szCs w:val="20"/>
                    </w:rPr>
                  </w:rPrChange>
                </w:rPr>
                <w:t>Early Childhood Diseases</w:t>
              </w:r>
            </w:ins>
          </w:p>
        </w:tc>
      </w:tr>
      <w:tr w:rsidR="00277069" w:rsidRPr="00B63363" w14:paraId="1F662FB6" w14:textId="77777777" w:rsidTr="0020300A">
        <w:trPr>
          <w:trHeight w:val="434"/>
          <w:jc w:val="center"/>
          <w:ins w:id="4025" w:author="Rashed Hasan" w:date="2021-05-15T13:15:00Z"/>
          <w:trPrChange w:id="4026" w:author="Microsoft account" w:date="2021-05-23T20:44:00Z">
            <w:trPr>
              <w:trHeight w:val="472"/>
              <w:jc w:val="center"/>
            </w:trPr>
          </w:trPrChange>
        </w:trPr>
        <w:tc>
          <w:tcPr>
            <w:tcW w:w="1802" w:type="dxa"/>
            <w:vAlign w:val="center"/>
            <w:tcPrChange w:id="4027" w:author="Microsoft account" w:date="2021-05-23T20:44:00Z">
              <w:tcPr>
                <w:tcW w:w="2052" w:type="dxa"/>
                <w:vAlign w:val="center"/>
              </w:tcPr>
            </w:tcPrChange>
          </w:tcPr>
          <w:p w14:paraId="2DB71005" w14:textId="77777777" w:rsidR="00277069" w:rsidRPr="00B63363" w:rsidRDefault="00277069" w:rsidP="00E75A46">
            <w:pPr>
              <w:jc w:val="both"/>
              <w:rPr>
                <w:ins w:id="4028" w:author="Rashed Hasan" w:date="2021-05-15T13:15:00Z"/>
                <w:rFonts w:ascii="Times New Roman" w:hAnsi="Times New Roman" w:cs="Times New Roman"/>
                <w:bCs/>
                <w:sz w:val="18"/>
                <w:szCs w:val="18"/>
                <w:rPrChange w:id="4029" w:author="Rashed Hasan" w:date="2021-05-15T13:19:00Z">
                  <w:rPr>
                    <w:ins w:id="4030" w:author="Rashed Hasan" w:date="2021-05-15T13:15:00Z"/>
                    <w:rFonts w:ascii="Times New Roman" w:hAnsi="Times New Roman" w:cs="Times New Roman"/>
                    <w:bCs/>
                    <w:sz w:val="20"/>
                    <w:szCs w:val="20"/>
                  </w:rPr>
                </w:rPrChange>
              </w:rPr>
              <w:pPrChange w:id="4031" w:author="Microsoft account" w:date="2021-05-25T22:50:00Z">
                <w:pPr>
                  <w:jc w:val="center"/>
                </w:pPr>
              </w:pPrChange>
            </w:pPr>
            <w:ins w:id="4032" w:author="Rashed Hasan" w:date="2021-05-15T13:15:00Z">
              <w:r w:rsidRPr="00B63363">
                <w:rPr>
                  <w:rFonts w:ascii="Times New Roman" w:hAnsi="Times New Roman" w:cs="Times New Roman"/>
                  <w:bCs/>
                  <w:sz w:val="18"/>
                  <w:szCs w:val="18"/>
                  <w:rPrChange w:id="4033" w:author="Rashed Hasan" w:date="2021-05-15T13:19:00Z">
                    <w:rPr>
                      <w:rFonts w:ascii="Times New Roman" w:hAnsi="Times New Roman" w:cs="Times New Roman"/>
                      <w:bCs/>
                      <w:sz w:val="20"/>
                      <w:szCs w:val="20"/>
                    </w:rPr>
                  </w:rPrChange>
                </w:rPr>
                <w:lastRenderedPageBreak/>
                <w:t>Yes</w:t>
              </w:r>
            </w:ins>
          </w:p>
        </w:tc>
        <w:tc>
          <w:tcPr>
            <w:tcW w:w="1381" w:type="dxa"/>
            <w:vAlign w:val="center"/>
            <w:tcPrChange w:id="4034" w:author="Microsoft account" w:date="2021-05-23T20:44:00Z">
              <w:tcPr>
                <w:tcW w:w="1557" w:type="dxa"/>
                <w:vAlign w:val="center"/>
              </w:tcPr>
            </w:tcPrChange>
          </w:tcPr>
          <w:p w14:paraId="62EE64A2" w14:textId="77777777" w:rsidR="00277069" w:rsidRPr="00B63363" w:rsidRDefault="00277069" w:rsidP="00E75A46">
            <w:pPr>
              <w:jc w:val="both"/>
              <w:rPr>
                <w:ins w:id="4035" w:author="Rashed Hasan" w:date="2021-05-15T13:15:00Z"/>
                <w:rFonts w:ascii="Times New Roman" w:hAnsi="Times New Roman" w:cs="Times New Roman"/>
                <w:bCs/>
                <w:sz w:val="18"/>
                <w:szCs w:val="18"/>
                <w:rPrChange w:id="4036" w:author="Rashed Hasan" w:date="2021-05-15T13:19:00Z">
                  <w:rPr>
                    <w:ins w:id="4037" w:author="Rashed Hasan" w:date="2021-05-15T13:15:00Z"/>
                    <w:rFonts w:ascii="Times New Roman" w:hAnsi="Times New Roman" w:cs="Times New Roman"/>
                    <w:bCs/>
                    <w:sz w:val="20"/>
                    <w:szCs w:val="20"/>
                  </w:rPr>
                </w:rPrChange>
              </w:rPr>
              <w:pPrChange w:id="4038" w:author="Microsoft account" w:date="2021-05-25T22:50:00Z">
                <w:pPr>
                  <w:jc w:val="center"/>
                </w:pPr>
              </w:pPrChange>
            </w:pPr>
            <w:ins w:id="4039" w:author="Rashed Hasan" w:date="2021-05-15T13:15:00Z">
              <w:r w:rsidRPr="00B63363">
                <w:rPr>
                  <w:rFonts w:ascii="Times New Roman" w:hAnsi="Times New Roman" w:cs="Times New Roman"/>
                  <w:bCs/>
                  <w:sz w:val="18"/>
                  <w:szCs w:val="18"/>
                  <w:rPrChange w:id="4040" w:author="Rashed Hasan" w:date="2021-05-15T13:19:00Z">
                    <w:rPr>
                      <w:rFonts w:ascii="Times New Roman" w:hAnsi="Times New Roman" w:cs="Times New Roman"/>
                      <w:bCs/>
                      <w:sz w:val="20"/>
                      <w:szCs w:val="20"/>
                    </w:rPr>
                  </w:rPrChange>
                </w:rPr>
                <w:t>1262 (64.63)</w:t>
              </w:r>
            </w:ins>
          </w:p>
        </w:tc>
        <w:tc>
          <w:tcPr>
            <w:tcW w:w="1381" w:type="dxa"/>
            <w:vAlign w:val="center"/>
            <w:tcPrChange w:id="4041" w:author="Microsoft account" w:date="2021-05-23T20:44:00Z">
              <w:tcPr>
                <w:tcW w:w="1557" w:type="dxa"/>
                <w:vAlign w:val="center"/>
              </w:tcPr>
            </w:tcPrChange>
          </w:tcPr>
          <w:p w14:paraId="6E978C5E" w14:textId="77777777" w:rsidR="00277069" w:rsidRPr="00B63363" w:rsidRDefault="00277069" w:rsidP="00E75A46">
            <w:pPr>
              <w:jc w:val="both"/>
              <w:rPr>
                <w:ins w:id="4042" w:author="Rashed Hasan" w:date="2021-05-15T13:15:00Z"/>
                <w:rFonts w:ascii="Times New Roman" w:hAnsi="Times New Roman" w:cs="Times New Roman"/>
                <w:bCs/>
                <w:sz w:val="18"/>
                <w:szCs w:val="18"/>
                <w:rPrChange w:id="4043" w:author="Rashed Hasan" w:date="2021-05-15T13:19:00Z">
                  <w:rPr>
                    <w:ins w:id="4044" w:author="Rashed Hasan" w:date="2021-05-15T13:15:00Z"/>
                    <w:rFonts w:ascii="Times New Roman" w:hAnsi="Times New Roman" w:cs="Times New Roman"/>
                    <w:bCs/>
                    <w:sz w:val="20"/>
                    <w:szCs w:val="20"/>
                  </w:rPr>
                </w:rPrChange>
              </w:rPr>
              <w:pPrChange w:id="4045" w:author="Microsoft account" w:date="2021-05-25T22:50:00Z">
                <w:pPr>
                  <w:jc w:val="center"/>
                </w:pPr>
              </w:pPrChange>
            </w:pPr>
            <w:ins w:id="4046" w:author="Rashed Hasan" w:date="2021-05-15T13:15:00Z">
              <w:r w:rsidRPr="00B63363">
                <w:rPr>
                  <w:rFonts w:ascii="Times New Roman" w:hAnsi="Times New Roman" w:cs="Times New Roman"/>
                  <w:bCs/>
                  <w:sz w:val="18"/>
                  <w:szCs w:val="18"/>
                  <w:rPrChange w:id="4047" w:author="Rashed Hasan" w:date="2021-05-15T13:19:00Z">
                    <w:rPr>
                      <w:rFonts w:ascii="Times New Roman" w:hAnsi="Times New Roman" w:cs="Times New Roman"/>
                      <w:bCs/>
                      <w:sz w:val="20"/>
                      <w:szCs w:val="20"/>
                    </w:rPr>
                  </w:rPrChange>
                </w:rPr>
                <w:t>712 (35.37)</w:t>
              </w:r>
            </w:ins>
          </w:p>
        </w:tc>
        <w:tc>
          <w:tcPr>
            <w:tcW w:w="1230" w:type="dxa"/>
            <w:vMerge w:val="restart"/>
            <w:vAlign w:val="center"/>
            <w:tcPrChange w:id="4048" w:author="Microsoft account" w:date="2021-05-23T20:44:00Z">
              <w:tcPr>
                <w:tcW w:w="995" w:type="dxa"/>
                <w:vMerge w:val="restart"/>
                <w:vAlign w:val="center"/>
              </w:tcPr>
            </w:tcPrChange>
          </w:tcPr>
          <w:p w14:paraId="46F0D31B" w14:textId="4853F48F" w:rsidR="00277069" w:rsidRPr="00B63363" w:rsidRDefault="00277069" w:rsidP="00E75A46">
            <w:pPr>
              <w:jc w:val="both"/>
              <w:rPr>
                <w:ins w:id="4049" w:author="Rashed Hasan" w:date="2021-05-15T13:15:00Z"/>
                <w:rFonts w:ascii="Times New Roman" w:hAnsi="Times New Roman" w:cs="Times New Roman"/>
                <w:bCs/>
                <w:sz w:val="18"/>
                <w:szCs w:val="18"/>
                <w:rPrChange w:id="4050" w:author="Rashed Hasan" w:date="2021-05-15T13:19:00Z">
                  <w:rPr>
                    <w:ins w:id="4051" w:author="Rashed Hasan" w:date="2021-05-15T13:15:00Z"/>
                    <w:rFonts w:ascii="Times New Roman" w:hAnsi="Times New Roman" w:cs="Times New Roman"/>
                    <w:bCs/>
                    <w:sz w:val="20"/>
                    <w:szCs w:val="20"/>
                  </w:rPr>
                </w:rPrChange>
              </w:rPr>
              <w:pPrChange w:id="4052" w:author="Microsoft account" w:date="2021-05-25T22:50:00Z">
                <w:pPr>
                  <w:jc w:val="center"/>
                </w:pPr>
              </w:pPrChange>
            </w:pPr>
            <w:ins w:id="4053" w:author="Rashed Hasan" w:date="2021-05-15T13:15:00Z">
              <w:r w:rsidRPr="00B63363">
                <w:rPr>
                  <w:rFonts w:ascii="Times New Roman" w:hAnsi="Times New Roman" w:cs="Times New Roman"/>
                  <w:bCs/>
                  <w:sz w:val="18"/>
                  <w:szCs w:val="18"/>
                  <w:rPrChange w:id="4054" w:author="Rashed Hasan" w:date="2021-05-15T13:19:00Z">
                    <w:rPr>
                      <w:rFonts w:ascii="Times New Roman" w:hAnsi="Times New Roman" w:cs="Times New Roman"/>
                      <w:bCs/>
                      <w:sz w:val="20"/>
                      <w:szCs w:val="20"/>
                    </w:rPr>
                  </w:rPrChange>
                </w:rPr>
                <w:t>0.49</w:t>
              </w:r>
            </w:ins>
            <w:ins w:id="4055" w:author="Microsoft account" w:date="2021-05-24T17:41:00Z">
              <w:r w:rsidR="002E49ED">
                <w:rPr>
                  <w:rFonts w:ascii="Times New Roman" w:hAnsi="Times New Roman" w:cs="Times New Roman"/>
                  <w:bCs/>
                  <w:sz w:val="18"/>
                  <w:szCs w:val="18"/>
                </w:rPr>
                <w:t>4</w:t>
              </w:r>
            </w:ins>
            <w:ins w:id="4056" w:author="Rashed Hasan" w:date="2021-05-15T13:15:00Z">
              <w:del w:id="4057" w:author="Microsoft account" w:date="2021-05-24T17:41:00Z">
                <w:r w:rsidRPr="00B63363" w:rsidDel="002E49ED">
                  <w:rPr>
                    <w:rFonts w:ascii="Times New Roman" w:hAnsi="Times New Roman" w:cs="Times New Roman"/>
                    <w:bCs/>
                    <w:sz w:val="18"/>
                    <w:szCs w:val="18"/>
                    <w:rPrChange w:id="4058" w:author="Rashed Hasan" w:date="2021-05-15T13:19:00Z">
                      <w:rPr>
                        <w:rFonts w:ascii="Times New Roman" w:hAnsi="Times New Roman" w:cs="Times New Roman"/>
                        <w:bCs/>
                        <w:sz w:val="20"/>
                        <w:szCs w:val="20"/>
                      </w:rPr>
                    </w:rPrChange>
                  </w:rPr>
                  <w:delText>2</w:delText>
                </w:r>
              </w:del>
            </w:ins>
          </w:p>
        </w:tc>
        <w:tc>
          <w:tcPr>
            <w:tcW w:w="1290" w:type="dxa"/>
            <w:vAlign w:val="center"/>
            <w:tcPrChange w:id="4059" w:author="Microsoft account" w:date="2021-05-23T20:44:00Z">
              <w:tcPr>
                <w:tcW w:w="1423" w:type="dxa"/>
                <w:vAlign w:val="center"/>
              </w:tcPr>
            </w:tcPrChange>
          </w:tcPr>
          <w:p w14:paraId="1FDF8E73" w14:textId="77777777" w:rsidR="00277069" w:rsidRPr="00B63363" w:rsidRDefault="00277069" w:rsidP="00E75A46">
            <w:pPr>
              <w:jc w:val="both"/>
              <w:rPr>
                <w:ins w:id="4060" w:author="Rashed Hasan" w:date="2021-05-15T13:15:00Z"/>
                <w:rFonts w:ascii="Times New Roman" w:hAnsi="Times New Roman" w:cs="Times New Roman"/>
                <w:bCs/>
                <w:sz w:val="18"/>
                <w:szCs w:val="18"/>
                <w:rPrChange w:id="4061" w:author="Rashed Hasan" w:date="2021-05-15T13:19:00Z">
                  <w:rPr>
                    <w:ins w:id="4062" w:author="Rashed Hasan" w:date="2021-05-15T13:15:00Z"/>
                    <w:rFonts w:ascii="Times New Roman" w:hAnsi="Times New Roman" w:cs="Times New Roman"/>
                    <w:bCs/>
                    <w:sz w:val="20"/>
                    <w:szCs w:val="20"/>
                  </w:rPr>
                </w:rPrChange>
              </w:rPr>
              <w:pPrChange w:id="4063" w:author="Microsoft account" w:date="2021-05-25T22:50:00Z">
                <w:pPr>
                  <w:jc w:val="center"/>
                </w:pPr>
              </w:pPrChange>
            </w:pPr>
            <w:ins w:id="4064" w:author="Rashed Hasan" w:date="2021-05-15T13:15:00Z">
              <w:r w:rsidRPr="00B63363">
                <w:rPr>
                  <w:rFonts w:ascii="Times New Roman" w:hAnsi="Times New Roman" w:cs="Times New Roman"/>
                  <w:bCs/>
                  <w:sz w:val="18"/>
                  <w:szCs w:val="18"/>
                  <w:rPrChange w:id="4065" w:author="Rashed Hasan" w:date="2021-05-15T13:19:00Z">
                    <w:rPr>
                      <w:rFonts w:ascii="Times New Roman" w:hAnsi="Times New Roman" w:cs="Times New Roman"/>
                      <w:bCs/>
                      <w:sz w:val="20"/>
                      <w:szCs w:val="20"/>
                    </w:rPr>
                  </w:rPrChange>
                </w:rPr>
                <w:t>1895 (73.84)</w:t>
              </w:r>
            </w:ins>
          </w:p>
        </w:tc>
        <w:tc>
          <w:tcPr>
            <w:tcW w:w="1448" w:type="dxa"/>
            <w:vAlign w:val="center"/>
            <w:tcPrChange w:id="4066" w:author="Microsoft account" w:date="2021-05-23T20:44:00Z">
              <w:tcPr>
                <w:tcW w:w="1557" w:type="dxa"/>
                <w:vAlign w:val="center"/>
              </w:tcPr>
            </w:tcPrChange>
          </w:tcPr>
          <w:p w14:paraId="5E688ADF" w14:textId="77777777" w:rsidR="00277069" w:rsidRPr="00B63363" w:rsidRDefault="00277069" w:rsidP="00E75A46">
            <w:pPr>
              <w:jc w:val="both"/>
              <w:rPr>
                <w:ins w:id="4067" w:author="Rashed Hasan" w:date="2021-05-15T13:15:00Z"/>
                <w:rFonts w:ascii="Times New Roman" w:hAnsi="Times New Roman" w:cs="Times New Roman"/>
                <w:bCs/>
                <w:sz w:val="18"/>
                <w:szCs w:val="18"/>
                <w:rPrChange w:id="4068" w:author="Rashed Hasan" w:date="2021-05-15T13:19:00Z">
                  <w:rPr>
                    <w:ins w:id="4069" w:author="Rashed Hasan" w:date="2021-05-15T13:15:00Z"/>
                    <w:rFonts w:ascii="Times New Roman" w:hAnsi="Times New Roman" w:cs="Times New Roman"/>
                    <w:bCs/>
                    <w:sz w:val="20"/>
                    <w:szCs w:val="20"/>
                  </w:rPr>
                </w:rPrChange>
              </w:rPr>
              <w:pPrChange w:id="4070" w:author="Microsoft account" w:date="2021-05-25T22:50:00Z">
                <w:pPr>
                  <w:jc w:val="center"/>
                </w:pPr>
              </w:pPrChange>
            </w:pPr>
            <w:ins w:id="4071" w:author="Rashed Hasan" w:date="2021-05-15T13:15:00Z">
              <w:r w:rsidRPr="00B63363">
                <w:rPr>
                  <w:rFonts w:ascii="Times New Roman" w:hAnsi="Times New Roman" w:cs="Times New Roman"/>
                  <w:bCs/>
                  <w:sz w:val="18"/>
                  <w:szCs w:val="18"/>
                  <w:rPrChange w:id="4072" w:author="Rashed Hasan" w:date="2021-05-15T13:19:00Z">
                    <w:rPr>
                      <w:rFonts w:ascii="Times New Roman" w:hAnsi="Times New Roman" w:cs="Times New Roman"/>
                      <w:bCs/>
                      <w:sz w:val="20"/>
                      <w:szCs w:val="20"/>
                    </w:rPr>
                  </w:rPrChange>
                </w:rPr>
                <w:t>738 (26.16)</w:t>
              </w:r>
            </w:ins>
          </w:p>
        </w:tc>
        <w:tc>
          <w:tcPr>
            <w:tcW w:w="1230" w:type="dxa"/>
            <w:vMerge w:val="restart"/>
            <w:vAlign w:val="center"/>
            <w:tcPrChange w:id="4073" w:author="Microsoft account" w:date="2021-05-23T20:44:00Z">
              <w:tcPr>
                <w:tcW w:w="996" w:type="dxa"/>
                <w:vMerge w:val="restart"/>
                <w:vAlign w:val="center"/>
              </w:tcPr>
            </w:tcPrChange>
          </w:tcPr>
          <w:p w14:paraId="6BA47695" w14:textId="77777777" w:rsidR="00277069" w:rsidRPr="00B63363" w:rsidRDefault="00277069" w:rsidP="00E75A46">
            <w:pPr>
              <w:jc w:val="both"/>
              <w:rPr>
                <w:ins w:id="4074" w:author="Rashed Hasan" w:date="2021-05-15T13:15:00Z"/>
                <w:rFonts w:ascii="Times New Roman" w:hAnsi="Times New Roman" w:cs="Times New Roman"/>
                <w:bCs/>
                <w:sz w:val="18"/>
                <w:szCs w:val="18"/>
                <w:rPrChange w:id="4075" w:author="Rashed Hasan" w:date="2021-05-15T13:19:00Z">
                  <w:rPr>
                    <w:ins w:id="4076" w:author="Rashed Hasan" w:date="2021-05-15T13:15:00Z"/>
                    <w:rFonts w:ascii="Times New Roman" w:hAnsi="Times New Roman" w:cs="Times New Roman"/>
                    <w:bCs/>
                    <w:sz w:val="20"/>
                    <w:szCs w:val="20"/>
                  </w:rPr>
                </w:rPrChange>
              </w:rPr>
              <w:pPrChange w:id="4077" w:author="Microsoft account" w:date="2021-05-25T22:50:00Z">
                <w:pPr>
                  <w:jc w:val="center"/>
                </w:pPr>
              </w:pPrChange>
            </w:pPr>
            <w:ins w:id="4078" w:author="Rashed Hasan" w:date="2021-05-15T13:15:00Z">
              <w:r w:rsidRPr="00B63363">
                <w:rPr>
                  <w:rFonts w:ascii="Times New Roman" w:hAnsi="Times New Roman" w:cs="Times New Roman"/>
                  <w:bCs/>
                  <w:sz w:val="18"/>
                  <w:szCs w:val="18"/>
                  <w:rPrChange w:id="4079" w:author="Rashed Hasan" w:date="2021-05-15T13:19:00Z">
                    <w:rPr>
                      <w:rFonts w:ascii="Times New Roman" w:hAnsi="Times New Roman" w:cs="Times New Roman"/>
                      <w:bCs/>
                      <w:sz w:val="20"/>
                      <w:szCs w:val="20"/>
                    </w:rPr>
                  </w:rPrChange>
                </w:rPr>
                <w:t>0.205</w:t>
              </w:r>
            </w:ins>
          </w:p>
        </w:tc>
      </w:tr>
      <w:tr w:rsidR="00277069" w:rsidRPr="00B63363" w14:paraId="5DA1B8F5" w14:textId="77777777" w:rsidTr="0020300A">
        <w:trPr>
          <w:trHeight w:val="288"/>
          <w:jc w:val="center"/>
          <w:ins w:id="4080" w:author="Rashed Hasan" w:date="2021-05-15T13:15:00Z"/>
          <w:trPrChange w:id="4081" w:author="Microsoft account" w:date="2021-05-23T20:44:00Z">
            <w:trPr>
              <w:trHeight w:val="314"/>
              <w:jc w:val="center"/>
            </w:trPr>
          </w:trPrChange>
        </w:trPr>
        <w:tc>
          <w:tcPr>
            <w:tcW w:w="1802" w:type="dxa"/>
            <w:vAlign w:val="center"/>
            <w:tcPrChange w:id="4082" w:author="Microsoft account" w:date="2021-05-23T20:44:00Z">
              <w:tcPr>
                <w:tcW w:w="2052" w:type="dxa"/>
                <w:vAlign w:val="center"/>
              </w:tcPr>
            </w:tcPrChange>
          </w:tcPr>
          <w:p w14:paraId="2E411D14" w14:textId="77777777" w:rsidR="00277069" w:rsidRPr="00B63363" w:rsidRDefault="00277069" w:rsidP="00E75A46">
            <w:pPr>
              <w:jc w:val="both"/>
              <w:rPr>
                <w:ins w:id="4083" w:author="Rashed Hasan" w:date="2021-05-15T13:15:00Z"/>
                <w:rFonts w:ascii="Times New Roman" w:hAnsi="Times New Roman" w:cs="Times New Roman"/>
                <w:bCs/>
                <w:sz w:val="18"/>
                <w:szCs w:val="18"/>
                <w:rPrChange w:id="4084" w:author="Rashed Hasan" w:date="2021-05-15T13:19:00Z">
                  <w:rPr>
                    <w:ins w:id="4085" w:author="Rashed Hasan" w:date="2021-05-15T13:15:00Z"/>
                    <w:rFonts w:ascii="Times New Roman" w:hAnsi="Times New Roman" w:cs="Times New Roman"/>
                    <w:bCs/>
                    <w:sz w:val="20"/>
                    <w:szCs w:val="20"/>
                  </w:rPr>
                </w:rPrChange>
              </w:rPr>
              <w:pPrChange w:id="4086" w:author="Microsoft account" w:date="2021-05-25T22:50:00Z">
                <w:pPr>
                  <w:jc w:val="center"/>
                </w:pPr>
              </w:pPrChange>
            </w:pPr>
            <w:ins w:id="4087" w:author="Rashed Hasan" w:date="2021-05-15T13:15:00Z">
              <w:r w:rsidRPr="00B63363">
                <w:rPr>
                  <w:rFonts w:ascii="Times New Roman" w:hAnsi="Times New Roman" w:cs="Times New Roman"/>
                  <w:bCs/>
                  <w:sz w:val="18"/>
                  <w:szCs w:val="18"/>
                  <w:rPrChange w:id="4088" w:author="Rashed Hasan" w:date="2021-05-15T13:19:00Z">
                    <w:rPr>
                      <w:rFonts w:ascii="Times New Roman" w:hAnsi="Times New Roman" w:cs="Times New Roman"/>
                      <w:bCs/>
                      <w:sz w:val="20"/>
                      <w:szCs w:val="20"/>
                    </w:rPr>
                  </w:rPrChange>
                </w:rPr>
                <w:t>No</w:t>
              </w:r>
            </w:ins>
          </w:p>
        </w:tc>
        <w:tc>
          <w:tcPr>
            <w:tcW w:w="1381" w:type="dxa"/>
            <w:vAlign w:val="center"/>
            <w:tcPrChange w:id="4089" w:author="Microsoft account" w:date="2021-05-23T20:44:00Z">
              <w:tcPr>
                <w:tcW w:w="1557" w:type="dxa"/>
                <w:vAlign w:val="center"/>
              </w:tcPr>
            </w:tcPrChange>
          </w:tcPr>
          <w:p w14:paraId="13055871" w14:textId="77777777" w:rsidR="00277069" w:rsidRPr="00B63363" w:rsidRDefault="00277069" w:rsidP="00E75A46">
            <w:pPr>
              <w:jc w:val="both"/>
              <w:rPr>
                <w:ins w:id="4090" w:author="Rashed Hasan" w:date="2021-05-15T13:15:00Z"/>
                <w:rFonts w:ascii="Times New Roman" w:hAnsi="Times New Roman" w:cs="Times New Roman"/>
                <w:bCs/>
                <w:sz w:val="18"/>
                <w:szCs w:val="18"/>
                <w:rPrChange w:id="4091" w:author="Rashed Hasan" w:date="2021-05-15T13:19:00Z">
                  <w:rPr>
                    <w:ins w:id="4092" w:author="Rashed Hasan" w:date="2021-05-15T13:15:00Z"/>
                    <w:rFonts w:ascii="Times New Roman" w:hAnsi="Times New Roman" w:cs="Times New Roman"/>
                    <w:bCs/>
                    <w:sz w:val="20"/>
                    <w:szCs w:val="20"/>
                  </w:rPr>
                </w:rPrChange>
              </w:rPr>
              <w:pPrChange w:id="4093" w:author="Microsoft account" w:date="2021-05-25T22:50:00Z">
                <w:pPr>
                  <w:jc w:val="center"/>
                </w:pPr>
              </w:pPrChange>
            </w:pPr>
            <w:ins w:id="4094" w:author="Rashed Hasan" w:date="2021-05-15T13:15:00Z">
              <w:r w:rsidRPr="00B63363">
                <w:rPr>
                  <w:rFonts w:ascii="Times New Roman" w:hAnsi="Times New Roman" w:cs="Times New Roman"/>
                  <w:bCs/>
                  <w:sz w:val="18"/>
                  <w:szCs w:val="18"/>
                  <w:rPrChange w:id="4095" w:author="Rashed Hasan" w:date="2021-05-15T13:19:00Z">
                    <w:rPr>
                      <w:rFonts w:ascii="Times New Roman" w:hAnsi="Times New Roman" w:cs="Times New Roman"/>
                      <w:bCs/>
                      <w:sz w:val="20"/>
                      <w:szCs w:val="20"/>
                    </w:rPr>
                  </w:rPrChange>
                </w:rPr>
                <w:t>4035 (65.72)</w:t>
              </w:r>
            </w:ins>
          </w:p>
        </w:tc>
        <w:tc>
          <w:tcPr>
            <w:tcW w:w="1381" w:type="dxa"/>
            <w:vAlign w:val="center"/>
            <w:tcPrChange w:id="4096" w:author="Microsoft account" w:date="2021-05-23T20:44:00Z">
              <w:tcPr>
                <w:tcW w:w="1557" w:type="dxa"/>
                <w:vAlign w:val="center"/>
              </w:tcPr>
            </w:tcPrChange>
          </w:tcPr>
          <w:p w14:paraId="4F1EA82A" w14:textId="77777777" w:rsidR="00277069" w:rsidRPr="00B63363" w:rsidRDefault="00277069" w:rsidP="00E75A46">
            <w:pPr>
              <w:jc w:val="both"/>
              <w:rPr>
                <w:ins w:id="4097" w:author="Rashed Hasan" w:date="2021-05-15T13:15:00Z"/>
                <w:rFonts w:ascii="Times New Roman" w:hAnsi="Times New Roman" w:cs="Times New Roman"/>
                <w:bCs/>
                <w:sz w:val="18"/>
                <w:szCs w:val="18"/>
                <w:rPrChange w:id="4098" w:author="Rashed Hasan" w:date="2021-05-15T13:19:00Z">
                  <w:rPr>
                    <w:ins w:id="4099" w:author="Rashed Hasan" w:date="2021-05-15T13:15:00Z"/>
                    <w:rFonts w:ascii="Times New Roman" w:hAnsi="Times New Roman" w:cs="Times New Roman"/>
                    <w:bCs/>
                    <w:sz w:val="20"/>
                    <w:szCs w:val="20"/>
                  </w:rPr>
                </w:rPrChange>
              </w:rPr>
              <w:pPrChange w:id="4100" w:author="Microsoft account" w:date="2021-05-25T22:50:00Z">
                <w:pPr>
                  <w:jc w:val="center"/>
                </w:pPr>
              </w:pPrChange>
            </w:pPr>
            <w:ins w:id="4101" w:author="Rashed Hasan" w:date="2021-05-15T13:15:00Z">
              <w:r w:rsidRPr="00B63363">
                <w:rPr>
                  <w:rFonts w:ascii="Times New Roman" w:hAnsi="Times New Roman" w:cs="Times New Roman"/>
                  <w:bCs/>
                  <w:sz w:val="18"/>
                  <w:szCs w:val="18"/>
                  <w:rPrChange w:id="4102" w:author="Rashed Hasan" w:date="2021-05-15T13:19:00Z">
                    <w:rPr>
                      <w:rFonts w:ascii="Times New Roman" w:hAnsi="Times New Roman" w:cs="Times New Roman"/>
                      <w:bCs/>
                      <w:sz w:val="20"/>
                      <w:szCs w:val="20"/>
                    </w:rPr>
                  </w:rPrChange>
                </w:rPr>
                <w:t>2132 (34.28)</w:t>
              </w:r>
            </w:ins>
          </w:p>
        </w:tc>
        <w:tc>
          <w:tcPr>
            <w:tcW w:w="1230" w:type="dxa"/>
            <w:vMerge/>
            <w:vAlign w:val="center"/>
            <w:tcPrChange w:id="4103" w:author="Microsoft account" w:date="2021-05-23T20:44:00Z">
              <w:tcPr>
                <w:tcW w:w="995" w:type="dxa"/>
                <w:vMerge/>
                <w:vAlign w:val="center"/>
              </w:tcPr>
            </w:tcPrChange>
          </w:tcPr>
          <w:p w14:paraId="6626272D" w14:textId="77777777" w:rsidR="00277069" w:rsidRPr="00B63363" w:rsidRDefault="00277069" w:rsidP="00E75A46">
            <w:pPr>
              <w:jc w:val="both"/>
              <w:rPr>
                <w:ins w:id="4104" w:author="Rashed Hasan" w:date="2021-05-15T13:15:00Z"/>
                <w:rFonts w:ascii="Times New Roman" w:hAnsi="Times New Roman" w:cs="Times New Roman"/>
                <w:sz w:val="18"/>
                <w:szCs w:val="18"/>
                <w:rPrChange w:id="4105" w:author="Rashed Hasan" w:date="2021-05-15T13:19:00Z">
                  <w:rPr>
                    <w:ins w:id="4106" w:author="Rashed Hasan" w:date="2021-05-15T13:15:00Z"/>
                    <w:rFonts w:ascii="Times New Roman" w:hAnsi="Times New Roman" w:cs="Times New Roman"/>
                    <w:sz w:val="20"/>
                    <w:szCs w:val="20"/>
                  </w:rPr>
                </w:rPrChange>
              </w:rPr>
              <w:pPrChange w:id="4107" w:author="Microsoft account" w:date="2021-05-25T22:50:00Z">
                <w:pPr>
                  <w:jc w:val="center"/>
                </w:pPr>
              </w:pPrChange>
            </w:pPr>
          </w:p>
        </w:tc>
        <w:tc>
          <w:tcPr>
            <w:tcW w:w="1290" w:type="dxa"/>
            <w:vAlign w:val="center"/>
            <w:tcPrChange w:id="4108" w:author="Microsoft account" w:date="2021-05-23T20:44:00Z">
              <w:tcPr>
                <w:tcW w:w="1423" w:type="dxa"/>
                <w:vAlign w:val="center"/>
              </w:tcPr>
            </w:tcPrChange>
          </w:tcPr>
          <w:p w14:paraId="60B9D3F8" w14:textId="77777777" w:rsidR="00277069" w:rsidRPr="00B63363" w:rsidRDefault="00277069" w:rsidP="00E75A46">
            <w:pPr>
              <w:jc w:val="both"/>
              <w:rPr>
                <w:ins w:id="4109" w:author="Rashed Hasan" w:date="2021-05-15T13:15:00Z"/>
                <w:rFonts w:ascii="Times New Roman" w:hAnsi="Times New Roman" w:cs="Times New Roman"/>
                <w:bCs/>
                <w:sz w:val="18"/>
                <w:szCs w:val="18"/>
                <w:rPrChange w:id="4110" w:author="Rashed Hasan" w:date="2021-05-15T13:19:00Z">
                  <w:rPr>
                    <w:ins w:id="4111" w:author="Rashed Hasan" w:date="2021-05-15T13:15:00Z"/>
                    <w:rFonts w:ascii="Times New Roman" w:hAnsi="Times New Roman" w:cs="Times New Roman"/>
                    <w:bCs/>
                    <w:sz w:val="20"/>
                    <w:szCs w:val="20"/>
                  </w:rPr>
                </w:rPrChange>
              </w:rPr>
              <w:pPrChange w:id="4112" w:author="Microsoft account" w:date="2021-05-25T22:50:00Z">
                <w:pPr>
                  <w:jc w:val="center"/>
                </w:pPr>
              </w:pPrChange>
            </w:pPr>
            <w:ins w:id="4113" w:author="Rashed Hasan" w:date="2021-05-15T13:15:00Z">
              <w:r w:rsidRPr="00B63363">
                <w:rPr>
                  <w:rFonts w:ascii="Times New Roman" w:hAnsi="Times New Roman" w:cs="Times New Roman"/>
                  <w:bCs/>
                  <w:sz w:val="18"/>
                  <w:szCs w:val="18"/>
                  <w:rPrChange w:id="4114" w:author="Rashed Hasan" w:date="2021-05-15T13:19:00Z">
                    <w:rPr>
                      <w:rFonts w:ascii="Times New Roman" w:hAnsi="Times New Roman" w:cs="Times New Roman"/>
                      <w:bCs/>
                      <w:sz w:val="20"/>
                      <w:szCs w:val="20"/>
                    </w:rPr>
                  </w:rPrChange>
                </w:rPr>
                <w:t>4940 (75.24)</w:t>
              </w:r>
            </w:ins>
          </w:p>
        </w:tc>
        <w:tc>
          <w:tcPr>
            <w:tcW w:w="1448" w:type="dxa"/>
            <w:vAlign w:val="center"/>
            <w:tcPrChange w:id="4115" w:author="Microsoft account" w:date="2021-05-23T20:44:00Z">
              <w:tcPr>
                <w:tcW w:w="1557" w:type="dxa"/>
                <w:vAlign w:val="center"/>
              </w:tcPr>
            </w:tcPrChange>
          </w:tcPr>
          <w:p w14:paraId="5405BD24" w14:textId="77777777" w:rsidR="00277069" w:rsidRPr="00B63363" w:rsidRDefault="00277069" w:rsidP="00E75A46">
            <w:pPr>
              <w:jc w:val="both"/>
              <w:rPr>
                <w:ins w:id="4116" w:author="Rashed Hasan" w:date="2021-05-15T13:15:00Z"/>
                <w:rFonts w:ascii="Times New Roman" w:hAnsi="Times New Roman" w:cs="Times New Roman"/>
                <w:bCs/>
                <w:sz w:val="18"/>
                <w:szCs w:val="18"/>
                <w:rPrChange w:id="4117" w:author="Rashed Hasan" w:date="2021-05-15T13:19:00Z">
                  <w:rPr>
                    <w:ins w:id="4118" w:author="Rashed Hasan" w:date="2021-05-15T13:15:00Z"/>
                    <w:rFonts w:ascii="Times New Roman" w:hAnsi="Times New Roman" w:cs="Times New Roman"/>
                    <w:bCs/>
                    <w:sz w:val="20"/>
                    <w:szCs w:val="20"/>
                  </w:rPr>
                </w:rPrChange>
              </w:rPr>
              <w:pPrChange w:id="4119" w:author="Microsoft account" w:date="2021-05-25T22:50:00Z">
                <w:pPr>
                  <w:jc w:val="center"/>
                </w:pPr>
              </w:pPrChange>
            </w:pPr>
            <w:ins w:id="4120" w:author="Rashed Hasan" w:date="2021-05-15T13:15:00Z">
              <w:r w:rsidRPr="00B63363">
                <w:rPr>
                  <w:rFonts w:ascii="Times New Roman" w:hAnsi="Times New Roman" w:cs="Times New Roman"/>
                  <w:bCs/>
                  <w:sz w:val="18"/>
                  <w:szCs w:val="18"/>
                  <w:rPrChange w:id="4121" w:author="Rashed Hasan" w:date="2021-05-15T13:19:00Z">
                    <w:rPr>
                      <w:rFonts w:ascii="Times New Roman" w:hAnsi="Times New Roman" w:cs="Times New Roman"/>
                      <w:bCs/>
                      <w:sz w:val="20"/>
                      <w:szCs w:val="20"/>
                    </w:rPr>
                  </w:rPrChange>
                </w:rPr>
                <w:t>1761 (24.76)</w:t>
              </w:r>
            </w:ins>
          </w:p>
        </w:tc>
        <w:tc>
          <w:tcPr>
            <w:tcW w:w="1230" w:type="dxa"/>
            <w:vMerge/>
            <w:vAlign w:val="center"/>
            <w:tcPrChange w:id="4122" w:author="Microsoft account" w:date="2021-05-23T20:44:00Z">
              <w:tcPr>
                <w:tcW w:w="996" w:type="dxa"/>
                <w:vMerge/>
                <w:vAlign w:val="center"/>
              </w:tcPr>
            </w:tcPrChange>
          </w:tcPr>
          <w:p w14:paraId="7B35E511" w14:textId="77777777" w:rsidR="00277069" w:rsidRPr="00B63363" w:rsidRDefault="00277069" w:rsidP="00E75A46">
            <w:pPr>
              <w:jc w:val="both"/>
              <w:rPr>
                <w:ins w:id="4123" w:author="Rashed Hasan" w:date="2021-05-15T13:15:00Z"/>
                <w:rFonts w:ascii="Times New Roman" w:hAnsi="Times New Roman" w:cs="Times New Roman"/>
                <w:sz w:val="18"/>
                <w:szCs w:val="18"/>
                <w:rPrChange w:id="4124" w:author="Rashed Hasan" w:date="2021-05-15T13:19:00Z">
                  <w:rPr>
                    <w:ins w:id="4125" w:author="Rashed Hasan" w:date="2021-05-15T13:15:00Z"/>
                    <w:rFonts w:ascii="Times New Roman" w:hAnsi="Times New Roman" w:cs="Times New Roman"/>
                    <w:sz w:val="20"/>
                    <w:szCs w:val="20"/>
                  </w:rPr>
                </w:rPrChange>
              </w:rPr>
              <w:pPrChange w:id="4126" w:author="Microsoft account" w:date="2021-05-25T22:50:00Z">
                <w:pPr>
                  <w:jc w:val="center"/>
                </w:pPr>
              </w:pPrChange>
            </w:pPr>
          </w:p>
        </w:tc>
      </w:tr>
      <w:tr w:rsidR="00277069" w:rsidRPr="00B63363" w14:paraId="08C7737D" w14:textId="77777777" w:rsidTr="00277069">
        <w:trPr>
          <w:trHeight w:val="138"/>
          <w:jc w:val="center"/>
          <w:ins w:id="4127" w:author="Rashed Hasan" w:date="2021-05-15T13:15:00Z"/>
          <w:trPrChange w:id="4128" w:author="Rashed Hasan" w:date="2021-05-15T13:16:00Z">
            <w:trPr>
              <w:trHeight w:val="150"/>
              <w:jc w:val="center"/>
            </w:trPr>
          </w:trPrChange>
        </w:trPr>
        <w:tc>
          <w:tcPr>
            <w:tcW w:w="9762" w:type="dxa"/>
            <w:gridSpan w:val="7"/>
            <w:vAlign w:val="center"/>
            <w:tcPrChange w:id="4129" w:author="Rashed Hasan" w:date="2021-05-15T13:16:00Z">
              <w:tcPr>
                <w:tcW w:w="10137" w:type="dxa"/>
                <w:gridSpan w:val="7"/>
                <w:vAlign w:val="center"/>
              </w:tcPr>
            </w:tcPrChange>
          </w:tcPr>
          <w:p w14:paraId="20416B8B" w14:textId="77777777" w:rsidR="00277069" w:rsidRPr="00B63363" w:rsidRDefault="00277069" w:rsidP="00E75A46">
            <w:pPr>
              <w:jc w:val="both"/>
              <w:rPr>
                <w:ins w:id="4130" w:author="Rashed Hasan" w:date="2021-05-15T13:15:00Z"/>
                <w:rFonts w:ascii="Times New Roman" w:hAnsi="Times New Roman" w:cs="Times New Roman"/>
                <w:i/>
                <w:sz w:val="18"/>
                <w:szCs w:val="18"/>
                <w:rPrChange w:id="4131" w:author="Rashed Hasan" w:date="2021-05-15T13:19:00Z">
                  <w:rPr>
                    <w:ins w:id="4132" w:author="Rashed Hasan" w:date="2021-05-15T13:15:00Z"/>
                    <w:rFonts w:ascii="Times New Roman" w:hAnsi="Times New Roman" w:cs="Times New Roman"/>
                    <w:i/>
                    <w:sz w:val="20"/>
                    <w:szCs w:val="20"/>
                  </w:rPr>
                </w:rPrChange>
              </w:rPr>
              <w:pPrChange w:id="4133" w:author="Microsoft account" w:date="2021-05-25T22:50:00Z">
                <w:pPr/>
              </w:pPrChange>
            </w:pPr>
            <w:ins w:id="4134" w:author="Rashed Hasan" w:date="2021-05-15T13:15:00Z">
              <w:r w:rsidRPr="00B63363">
                <w:rPr>
                  <w:rFonts w:ascii="Times New Roman" w:hAnsi="Times New Roman" w:cs="Times New Roman"/>
                  <w:b/>
                  <w:i/>
                  <w:sz w:val="18"/>
                  <w:szCs w:val="18"/>
                  <w:rPrChange w:id="4135" w:author="Rashed Hasan" w:date="2021-05-15T13:19:00Z">
                    <w:rPr>
                      <w:rFonts w:ascii="Times New Roman" w:hAnsi="Times New Roman" w:cs="Times New Roman"/>
                      <w:b/>
                      <w:i/>
                      <w:sz w:val="20"/>
                      <w:szCs w:val="20"/>
                    </w:rPr>
                  </w:rPrChange>
                </w:rPr>
                <w:t>Underweight</w:t>
              </w:r>
            </w:ins>
          </w:p>
        </w:tc>
      </w:tr>
      <w:tr w:rsidR="00277069" w:rsidRPr="00B63363" w14:paraId="111827AB" w14:textId="77777777" w:rsidTr="0020300A">
        <w:trPr>
          <w:trHeight w:val="268"/>
          <w:jc w:val="center"/>
          <w:ins w:id="4136" w:author="Rashed Hasan" w:date="2021-05-15T13:15:00Z"/>
          <w:trPrChange w:id="4137" w:author="Microsoft account" w:date="2021-05-23T20:44:00Z">
            <w:trPr>
              <w:trHeight w:val="292"/>
              <w:jc w:val="center"/>
            </w:trPr>
          </w:trPrChange>
        </w:trPr>
        <w:tc>
          <w:tcPr>
            <w:tcW w:w="1802" w:type="dxa"/>
            <w:vAlign w:val="center"/>
            <w:tcPrChange w:id="4138" w:author="Microsoft account" w:date="2021-05-23T20:44:00Z">
              <w:tcPr>
                <w:tcW w:w="2052" w:type="dxa"/>
                <w:vAlign w:val="center"/>
              </w:tcPr>
            </w:tcPrChange>
          </w:tcPr>
          <w:p w14:paraId="66A63A88" w14:textId="77777777" w:rsidR="00277069" w:rsidRPr="00B63363" w:rsidRDefault="00277069" w:rsidP="00E75A46">
            <w:pPr>
              <w:jc w:val="both"/>
              <w:rPr>
                <w:ins w:id="4139" w:author="Rashed Hasan" w:date="2021-05-15T13:15:00Z"/>
                <w:rFonts w:ascii="Times New Roman" w:hAnsi="Times New Roman" w:cs="Times New Roman"/>
                <w:bCs/>
                <w:sz w:val="18"/>
                <w:szCs w:val="18"/>
                <w:rPrChange w:id="4140" w:author="Rashed Hasan" w:date="2021-05-15T13:19:00Z">
                  <w:rPr>
                    <w:ins w:id="4141" w:author="Rashed Hasan" w:date="2021-05-15T13:15:00Z"/>
                    <w:rFonts w:ascii="Times New Roman" w:hAnsi="Times New Roman" w:cs="Times New Roman"/>
                    <w:bCs/>
                    <w:sz w:val="20"/>
                    <w:szCs w:val="20"/>
                  </w:rPr>
                </w:rPrChange>
              </w:rPr>
              <w:pPrChange w:id="4142" w:author="Microsoft account" w:date="2021-05-25T22:50:00Z">
                <w:pPr>
                  <w:jc w:val="center"/>
                </w:pPr>
              </w:pPrChange>
            </w:pPr>
            <w:ins w:id="4143" w:author="Rashed Hasan" w:date="2021-05-15T13:15:00Z">
              <w:r w:rsidRPr="00B63363">
                <w:rPr>
                  <w:rFonts w:ascii="Times New Roman" w:hAnsi="Times New Roman" w:cs="Times New Roman"/>
                  <w:bCs/>
                  <w:sz w:val="18"/>
                  <w:szCs w:val="18"/>
                  <w:rPrChange w:id="4144" w:author="Rashed Hasan" w:date="2021-05-15T13:19:00Z">
                    <w:rPr>
                      <w:rFonts w:ascii="Times New Roman" w:hAnsi="Times New Roman" w:cs="Times New Roman"/>
                      <w:bCs/>
                      <w:sz w:val="20"/>
                      <w:szCs w:val="20"/>
                    </w:rPr>
                  </w:rPrChange>
                </w:rPr>
                <w:t>Yes</w:t>
              </w:r>
            </w:ins>
          </w:p>
        </w:tc>
        <w:tc>
          <w:tcPr>
            <w:tcW w:w="1381" w:type="dxa"/>
            <w:vAlign w:val="center"/>
            <w:tcPrChange w:id="4145" w:author="Microsoft account" w:date="2021-05-23T20:44:00Z">
              <w:tcPr>
                <w:tcW w:w="1557" w:type="dxa"/>
                <w:vAlign w:val="center"/>
              </w:tcPr>
            </w:tcPrChange>
          </w:tcPr>
          <w:p w14:paraId="12204F1F" w14:textId="77777777" w:rsidR="00277069" w:rsidRPr="00B63363" w:rsidRDefault="00277069" w:rsidP="00E75A46">
            <w:pPr>
              <w:jc w:val="both"/>
              <w:rPr>
                <w:ins w:id="4146" w:author="Rashed Hasan" w:date="2021-05-15T13:15:00Z"/>
                <w:rFonts w:ascii="Times New Roman" w:hAnsi="Times New Roman" w:cs="Times New Roman"/>
                <w:bCs/>
                <w:sz w:val="18"/>
                <w:szCs w:val="18"/>
                <w:rPrChange w:id="4147" w:author="Rashed Hasan" w:date="2021-05-15T13:19:00Z">
                  <w:rPr>
                    <w:ins w:id="4148" w:author="Rashed Hasan" w:date="2021-05-15T13:15:00Z"/>
                    <w:rFonts w:ascii="Times New Roman" w:hAnsi="Times New Roman" w:cs="Times New Roman"/>
                    <w:bCs/>
                    <w:sz w:val="20"/>
                    <w:szCs w:val="20"/>
                  </w:rPr>
                </w:rPrChange>
              </w:rPr>
              <w:pPrChange w:id="4149" w:author="Microsoft account" w:date="2021-05-25T22:50:00Z">
                <w:pPr>
                  <w:jc w:val="center"/>
                </w:pPr>
              </w:pPrChange>
            </w:pPr>
            <w:ins w:id="4150" w:author="Rashed Hasan" w:date="2021-05-15T13:15:00Z">
              <w:r w:rsidRPr="00B63363">
                <w:rPr>
                  <w:rFonts w:ascii="Times New Roman" w:hAnsi="Times New Roman" w:cs="Times New Roman"/>
                  <w:bCs/>
                  <w:sz w:val="18"/>
                  <w:szCs w:val="18"/>
                  <w:rPrChange w:id="4151" w:author="Rashed Hasan" w:date="2021-05-15T13:19:00Z">
                    <w:rPr>
                      <w:rFonts w:ascii="Times New Roman" w:hAnsi="Times New Roman" w:cs="Times New Roman"/>
                      <w:bCs/>
                      <w:sz w:val="20"/>
                      <w:szCs w:val="20"/>
                    </w:rPr>
                  </w:rPrChange>
                </w:rPr>
                <w:t>1660 (61.12)</w:t>
              </w:r>
            </w:ins>
          </w:p>
        </w:tc>
        <w:tc>
          <w:tcPr>
            <w:tcW w:w="1381" w:type="dxa"/>
            <w:vAlign w:val="center"/>
            <w:tcPrChange w:id="4152" w:author="Microsoft account" w:date="2021-05-23T20:44:00Z">
              <w:tcPr>
                <w:tcW w:w="1557" w:type="dxa"/>
                <w:vAlign w:val="center"/>
              </w:tcPr>
            </w:tcPrChange>
          </w:tcPr>
          <w:p w14:paraId="7C881852" w14:textId="77777777" w:rsidR="00277069" w:rsidRPr="00B63363" w:rsidRDefault="00277069" w:rsidP="00E75A46">
            <w:pPr>
              <w:jc w:val="both"/>
              <w:rPr>
                <w:ins w:id="4153" w:author="Rashed Hasan" w:date="2021-05-15T13:15:00Z"/>
                <w:rFonts w:ascii="Times New Roman" w:hAnsi="Times New Roman" w:cs="Times New Roman"/>
                <w:bCs/>
                <w:sz w:val="18"/>
                <w:szCs w:val="18"/>
                <w:rPrChange w:id="4154" w:author="Rashed Hasan" w:date="2021-05-15T13:19:00Z">
                  <w:rPr>
                    <w:ins w:id="4155" w:author="Rashed Hasan" w:date="2021-05-15T13:15:00Z"/>
                    <w:rFonts w:ascii="Times New Roman" w:hAnsi="Times New Roman" w:cs="Times New Roman"/>
                    <w:bCs/>
                    <w:sz w:val="20"/>
                    <w:szCs w:val="20"/>
                  </w:rPr>
                </w:rPrChange>
              </w:rPr>
              <w:pPrChange w:id="4156" w:author="Microsoft account" w:date="2021-05-25T22:50:00Z">
                <w:pPr>
                  <w:jc w:val="center"/>
                </w:pPr>
              </w:pPrChange>
            </w:pPr>
            <w:ins w:id="4157" w:author="Rashed Hasan" w:date="2021-05-15T13:15:00Z">
              <w:r w:rsidRPr="00B63363">
                <w:rPr>
                  <w:rFonts w:ascii="Times New Roman" w:hAnsi="Times New Roman" w:cs="Times New Roman"/>
                  <w:bCs/>
                  <w:sz w:val="18"/>
                  <w:szCs w:val="18"/>
                  <w:rPrChange w:id="4158" w:author="Rashed Hasan" w:date="2021-05-15T13:19:00Z">
                    <w:rPr>
                      <w:rFonts w:ascii="Times New Roman" w:hAnsi="Times New Roman" w:cs="Times New Roman"/>
                      <w:bCs/>
                      <w:sz w:val="20"/>
                      <w:szCs w:val="20"/>
                    </w:rPr>
                  </w:rPrChange>
                </w:rPr>
                <w:t>1047 (38.88)</w:t>
              </w:r>
            </w:ins>
          </w:p>
        </w:tc>
        <w:tc>
          <w:tcPr>
            <w:tcW w:w="1230" w:type="dxa"/>
            <w:vMerge w:val="restart"/>
            <w:vAlign w:val="center"/>
            <w:tcPrChange w:id="4159" w:author="Microsoft account" w:date="2021-05-23T20:44:00Z">
              <w:tcPr>
                <w:tcW w:w="995" w:type="dxa"/>
                <w:vMerge w:val="restart"/>
                <w:vAlign w:val="center"/>
              </w:tcPr>
            </w:tcPrChange>
          </w:tcPr>
          <w:p w14:paraId="0C1A0D9C" w14:textId="77777777" w:rsidR="00277069" w:rsidRPr="00B63363" w:rsidRDefault="00277069" w:rsidP="00E75A46">
            <w:pPr>
              <w:jc w:val="both"/>
              <w:rPr>
                <w:ins w:id="4160" w:author="Rashed Hasan" w:date="2021-05-15T13:15:00Z"/>
                <w:rFonts w:ascii="Times New Roman" w:hAnsi="Times New Roman" w:cs="Times New Roman"/>
                <w:bCs/>
                <w:sz w:val="18"/>
                <w:szCs w:val="18"/>
                <w:rPrChange w:id="4161" w:author="Rashed Hasan" w:date="2021-05-15T13:19:00Z">
                  <w:rPr>
                    <w:ins w:id="4162" w:author="Rashed Hasan" w:date="2021-05-15T13:15:00Z"/>
                    <w:rFonts w:ascii="Times New Roman" w:hAnsi="Times New Roman" w:cs="Times New Roman"/>
                    <w:bCs/>
                    <w:sz w:val="20"/>
                    <w:szCs w:val="20"/>
                  </w:rPr>
                </w:rPrChange>
              </w:rPr>
              <w:pPrChange w:id="4163" w:author="Microsoft account" w:date="2021-05-25T22:50:00Z">
                <w:pPr>
                  <w:jc w:val="center"/>
                </w:pPr>
              </w:pPrChange>
            </w:pPr>
            <w:ins w:id="4164" w:author="Rashed Hasan" w:date="2021-05-15T13:15:00Z">
              <w:r w:rsidRPr="00B63363">
                <w:rPr>
                  <w:rFonts w:ascii="Times New Roman" w:hAnsi="Times New Roman" w:cs="Times New Roman"/>
                  <w:bCs/>
                  <w:sz w:val="18"/>
                  <w:szCs w:val="18"/>
                  <w:rPrChange w:id="4165" w:author="Rashed Hasan" w:date="2021-05-15T13:19:00Z">
                    <w:rPr>
                      <w:rFonts w:ascii="Times New Roman" w:hAnsi="Times New Roman" w:cs="Times New Roman"/>
                      <w:bCs/>
                      <w:sz w:val="20"/>
                      <w:szCs w:val="20"/>
                    </w:rPr>
                  </w:rPrChange>
                </w:rPr>
                <w:t>&lt;0.001</w:t>
              </w:r>
            </w:ins>
          </w:p>
        </w:tc>
        <w:tc>
          <w:tcPr>
            <w:tcW w:w="1290" w:type="dxa"/>
            <w:vAlign w:val="center"/>
            <w:tcPrChange w:id="4166" w:author="Microsoft account" w:date="2021-05-23T20:44:00Z">
              <w:tcPr>
                <w:tcW w:w="1423" w:type="dxa"/>
                <w:vAlign w:val="center"/>
              </w:tcPr>
            </w:tcPrChange>
          </w:tcPr>
          <w:p w14:paraId="5E88CB0C" w14:textId="77777777" w:rsidR="00277069" w:rsidRPr="00B63363" w:rsidRDefault="00277069" w:rsidP="00E75A46">
            <w:pPr>
              <w:jc w:val="both"/>
              <w:rPr>
                <w:ins w:id="4167" w:author="Rashed Hasan" w:date="2021-05-15T13:15:00Z"/>
                <w:rFonts w:ascii="Times New Roman" w:hAnsi="Times New Roman" w:cs="Times New Roman"/>
                <w:bCs/>
                <w:sz w:val="18"/>
                <w:szCs w:val="18"/>
                <w:rPrChange w:id="4168" w:author="Rashed Hasan" w:date="2021-05-15T13:19:00Z">
                  <w:rPr>
                    <w:ins w:id="4169" w:author="Rashed Hasan" w:date="2021-05-15T13:15:00Z"/>
                    <w:rFonts w:ascii="Times New Roman" w:hAnsi="Times New Roman" w:cs="Times New Roman"/>
                    <w:bCs/>
                    <w:sz w:val="20"/>
                    <w:szCs w:val="20"/>
                  </w:rPr>
                </w:rPrChange>
              </w:rPr>
              <w:pPrChange w:id="4170" w:author="Microsoft account" w:date="2021-05-25T22:50:00Z">
                <w:pPr>
                  <w:jc w:val="center"/>
                </w:pPr>
              </w:pPrChange>
            </w:pPr>
            <w:ins w:id="4171" w:author="Rashed Hasan" w:date="2021-05-15T13:15:00Z">
              <w:r w:rsidRPr="00B63363">
                <w:rPr>
                  <w:rFonts w:ascii="Times New Roman" w:hAnsi="Times New Roman" w:cs="Times New Roman"/>
                  <w:bCs/>
                  <w:sz w:val="18"/>
                  <w:szCs w:val="18"/>
                  <w:rPrChange w:id="4172" w:author="Rashed Hasan" w:date="2021-05-15T13:19:00Z">
                    <w:rPr>
                      <w:rFonts w:ascii="Times New Roman" w:hAnsi="Times New Roman" w:cs="Times New Roman"/>
                      <w:bCs/>
                      <w:sz w:val="20"/>
                      <w:szCs w:val="20"/>
                    </w:rPr>
                  </w:rPrChange>
                </w:rPr>
                <w:t>1591 (71.86)</w:t>
              </w:r>
            </w:ins>
          </w:p>
        </w:tc>
        <w:tc>
          <w:tcPr>
            <w:tcW w:w="1448" w:type="dxa"/>
            <w:vAlign w:val="center"/>
            <w:tcPrChange w:id="4173" w:author="Microsoft account" w:date="2021-05-23T20:44:00Z">
              <w:tcPr>
                <w:tcW w:w="1557" w:type="dxa"/>
                <w:vAlign w:val="center"/>
              </w:tcPr>
            </w:tcPrChange>
          </w:tcPr>
          <w:p w14:paraId="40E28019" w14:textId="77777777" w:rsidR="00277069" w:rsidRPr="00B63363" w:rsidRDefault="00277069" w:rsidP="00E75A46">
            <w:pPr>
              <w:jc w:val="both"/>
              <w:rPr>
                <w:ins w:id="4174" w:author="Rashed Hasan" w:date="2021-05-15T13:15:00Z"/>
                <w:rFonts w:ascii="Times New Roman" w:hAnsi="Times New Roman" w:cs="Times New Roman"/>
                <w:bCs/>
                <w:sz w:val="18"/>
                <w:szCs w:val="18"/>
                <w:rPrChange w:id="4175" w:author="Rashed Hasan" w:date="2021-05-15T13:19:00Z">
                  <w:rPr>
                    <w:ins w:id="4176" w:author="Rashed Hasan" w:date="2021-05-15T13:15:00Z"/>
                    <w:rFonts w:ascii="Times New Roman" w:hAnsi="Times New Roman" w:cs="Times New Roman"/>
                    <w:bCs/>
                    <w:sz w:val="20"/>
                    <w:szCs w:val="20"/>
                  </w:rPr>
                </w:rPrChange>
              </w:rPr>
              <w:pPrChange w:id="4177" w:author="Microsoft account" w:date="2021-05-25T22:50:00Z">
                <w:pPr>
                  <w:jc w:val="center"/>
                </w:pPr>
              </w:pPrChange>
            </w:pPr>
            <w:ins w:id="4178" w:author="Rashed Hasan" w:date="2021-05-15T13:15:00Z">
              <w:r w:rsidRPr="00B63363">
                <w:rPr>
                  <w:rFonts w:ascii="Times New Roman" w:hAnsi="Times New Roman" w:cs="Times New Roman"/>
                  <w:bCs/>
                  <w:sz w:val="18"/>
                  <w:szCs w:val="18"/>
                  <w:rPrChange w:id="4179" w:author="Rashed Hasan" w:date="2021-05-15T13:19:00Z">
                    <w:rPr>
                      <w:rFonts w:ascii="Times New Roman" w:hAnsi="Times New Roman" w:cs="Times New Roman"/>
                      <w:bCs/>
                      <w:sz w:val="20"/>
                      <w:szCs w:val="20"/>
                    </w:rPr>
                  </w:rPrChange>
                </w:rPr>
                <w:t>667 (28.14)</w:t>
              </w:r>
            </w:ins>
          </w:p>
        </w:tc>
        <w:tc>
          <w:tcPr>
            <w:tcW w:w="1230" w:type="dxa"/>
            <w:vMerge w:val="restart"/>
            <w:vAlign w:val="center"/>
            <w:tcPrChange w:id="4180" w:author="Microsoft account" w:date="2021-05-23T20:44:00Z">
              <w:tcPr>
                <w:tcW w:w="996" w:type="dxa"/>
                <w:vMerge w:val="restart"/>
                <w:vAlign w:val="center"/>
              </w:tcPr>
            </w:tcPrChange>
          </w:tcPr>
          <w:p w14:paraId="4C5918C5" w14:textId="77777777" w:rsidR="00277069" w:rsidRPr="00B63363" w:rsidRDefault="00277069" w:rsidP="00E75A46">
            <w:pPr>
              <w:jc w:val="both"/>
              <w:rPr>
                <w:ins w:id="4181" w:author="Rashed Hasan" w:date="2021-05-15T13:15:00Z"/>
                <w:rFonts w:ascii="Times New Roman" w:hAnsi="Times New Roman" w:cs="Times New Roman"/>
                <w:bCs/>
                <w:sz w:val="18"/>
                <w:szCs w:val="18"/>
                <w:rPrChange w:id="4182" w:author="Rashed Hasan" w:date="2021-05-15T13:19:00Z">
                  <w:rPr>
                    <w:ins w:id="4183" w:author="Rashed Hasan" w:date="2021-05-15T13:15:00Z"/>
                    <w:rFonts w:ascii="Times New Roman" w:hAnsi="Times New Roman" w:cs="Times New Roman"/>
                    <w:bCs/>
                    <w:sz w:val="20"/>
                    <w:szCs w:val="20"/>
                  </w:rPr>
                </w:rPrChange>
              </w:rPr>
              <w:pPrChange w:id="4184" w:author="Microsoft account" w:date="2021-05-25T22:50:00Z">
                <w:pPr>
                  <w:jc w:val="center"/>
                </w:pPr>
              </w:pPrChange>
            </w:pPr>
            <w:ins w:id="4185" w:author="Rashed Hasan" w:date="2021-05-15T13:15:00Z">
              <w:r w:rsidRPr="00B63363">
                <w:rPr>
                  <w:rFonts w:ascii="Times New Roman" w:hAnsi="Times New Roman" w:cs="Times New Roman"/>
                  <w:bCs/>
                  <w:sz w:val="18"/>
                  <w:szCs w:val="18"/>
                  <w:rPrChange w:id="4186" w:author="Rashed Hasan" w:date="2021-05-15T13:19:00Z">
                    <w:rPr>
                      <w:rFonts w:ascii="Times New Roman" w:hAnsi="Times New Roman" w:cs="Times New Roman"/>
                      <w:bCs/>
                      <w:sz w:val="20"/>
                      <w:szCs w:val="20"/>
                    </w:rPr>
                  </w:rPrChange>
                </w:rPr>
                <w:t>&lt;0.001</w:t>
              </w:r>
            </w:ins>
          </w:p>
        </w:tc>
      </w:tr>
      <w:tr w:rsidR="00277069" w:rsidRPr="00B63363" w14:paraId="5BA88569" w14:textId="77777777" w:rsidTr="0020300A">
        <w:trPr>
          <w:trHeight w:val="138"/>
          <w:jc w:val="center"/>
          <w:ins w:id="4187" w:author="Rashed Hasan" w:date="2021-05-15T13:15:00Z"/>
          <w:trPrChange w:id="4188" w:author="Microsoft account" w:date="2021-05-23T20:44:00Z">
            <w:trPr>
              <w:trHeight w:val="150"/>
              <w:jc w:val="center"/>
            </w:trPr>
          </w:trPrChange>
        </w:trPr>
        <w:tc>
          <w:tcPr>
            <w:tcW w:w="1802" w:type="dxa"/>
            <w:vAlign w:val="center"/>
            <w:tcPrChange w:id="4189" w:author="Microsoft account" w:date="2021-05-23T20:44:00Z">
              <w:tcPr>
                <w:tcW w:w="2052" w:type="dxa"/>
                <w:vAlign w:val="center"/>
              </w:tcPr>
            </w:tcPrChange>
          </w:tcPr>
          <w:p w14:paraId="66B68663" w14:textId="77777777" w:rsidR="00277069" w:rsidRPr="00B63363" w:rsidRDefault="00277069" w:rsidP="00E75A46">
            <w:pPr>
              <w:jc w:val="both"/>
              <w:rPr>
                <w:ins w:id="4190" w:author="Rashed Hasan" w:date="2021-05-15T13:15:00Z"/>
                <w:rFonts w:ascii="Times New Roman" w:hAnsi="Times New Roman" w:cs="Times New Roman"/>
                <w:bCs/>
                <w:sz w:val="18"/>
                <w:szCs w:val="18"/>
                <w:rPrChange w:id="4191" w:author="Rashed Hasan" w:date="2021-05-15T13:19:00Z">
                  <w:rPr>
                    <w:ins w:id="4192" w:author="Rashed Hasan" w:date="2021-05-15T13:15:00Z"/>
                    <w:rFonts w:ascii="Times New Roman" w:hAnsi="Times New Roman" w:cs="Times New Roman"/>
                    <w:bCs/>
                    <w:sz w:val="20"/>
                    <w:szCs w:val="20"/>
                  </w:rPr>
                </w:rPrChange>
              </w:rPr>
              <w:pPrChange w:id="4193" w:author="Microsoft account" w:date="2021-05-25T22:50:00Z">
                <w:pPr>
                  <w:jc w:val="center"/>
                </w:pPr>
              </w:pPrChange>
            </w:pPr>
            <w:ins w:id="4194" w:author="Rashed Hasan" w:date="2021-05-15T13:15:00Z">
              <w:r w:rsidRPr="00B63363">
                <w:rPr>
                  <w:rFonts w:ascii="Times New Roman" w:hAnsi="Times New Roman" w:cs="Times New Roman"/>
                  <w:bCs/>
                  <w:sz w:val="18"/>
                  <w:szCs w:val="18"/>
                  <w:rPrChange w:id="4195" w:author="Rashed Hasan" w:date="2021-05-15T13:19:00Z">
                    <w:rPr>
                      <w:rFonts w:ascii="Times New Roman" w:hAnsi="Times New Roman" w:cs="Times New Roman"/>
                      <w:bCs/>
                      <w:sz w:val="20"/>
                      <w:szCs w:val="20"/>
                    </w:rPr>
                  </w:rPrChange>
                </w:rPr>
                <w:t>No</w:t>
              </w:r>
            </w:ins>
          </w:p>
        </w:tc>
        <w:tc>
          <w:tcPr>
            <w:tcW w:w="1381" w:type="dxa"/>
            <w:vAlign w:val="center"/>
            <w:tcPrChange w:id="4196" w:author="Microsoft account" w:date="2021-05-23T20:44:00Z">
              <w:tcPr>
                <w:tcW w:w="1557" w:type="dxa"/>
                <w:vAlign w:val="center"/>
              </w:tcPr>
            </w:tcPrChange>
          </w:tcPr>
          <w:p w14:paraId="034E77CF" w14:textId="77777777" w:rsidR="00277069" w:rsidRPr="00B63363" w:rsidRDefault="00277069" w:rsidP="00E75A46">
            <w:pPr>
              <w:jc w:val="both"/>
              <w:rPr>
                <w:ins w:id="4197" w:author="Rashed Hasan" w:date="2021-05-15T13:15:00Z"/>
                <w:rFonts w:ascii="Times New Roman" w:hAnsi="Times New Roman" w:cs="Times New Roman"/>
                <w:bCs/>
                <w:sz w:val="18"/>
                <w:szCs w:val="18"/>
                <w:rPrChange w:id="4198" w:author="Rashed Hasan" w:date="2021-05-15T13:19:00Z">
                  <w:rPr>
                    <w:ins w:id="4199" w:author="Rashed Hasan" w:date="2021-05-15T13:15:00Z"/>
                    <w:rFonts w:ascii="Times New Roman" w:hAnsi="Times New Roman" w:cs="Times New Roman"/>
                    <w:bCs/>
                    <w:sz w:val="20"/>
                    <w:szCs w:val="20"/>
                  </w:rPr>
                </w:rPrChange>
              </w:rPr>
              <w:pPrChange w:id="4200" w:author="Microsoft account" w:date="2021-05-25T22:50:00Z">
                <w:pPr>
                  <w:jc w:val="center"/>
                </w:pPr>
              </w:pPrChange>
            </w:pPr>
            <w:ins w:id="4201" w:author="Rashed Hasan" w:date="2021-05-15T13:15:00Z">
              <w:r w:rsidRPr="00B63363">
                <w:rPr>
                  <w:rFonts w:ascii="Times New Roman" w:hAnsi="Times New Roman" w:cs="Times New Roman"/>
                  <w:bCs/>
                  <w:sz w:val="18"/>
                  <w:szCs w:val="18"/>
                  <w:rPrChange w:id="4202" w:author="Rashed Hasan" w:date="2021-05-15T13:19:00Z">
                    <w:rPr>
                      <w:rFonts w:ascii="Times New Roman" w:hAnsi="Times New Roman" w:cs="Times New Roman"/>
                      <w:bCs/>
                      <w:sz w:val="20"/>
                      <w:szCs w:val="20"/>
                    </w:rPr>
                  </w:rPrChange>
                </w:rPr>
                <w:t>3308 (68.11)</w:t>
              </w:r>
            </w:ins>
          </w:p>
        </w:tc>
        <w:tc>
          <w:tcPr>
            <w:tcW w:w="1381" w:type="dxa"/>
            <w:vAlign w:val="center"/>
            <w:tcPrChange w:id="4203" w:author="Microsoft account" w:date="2021-05-23T20:44:00Z">
              <w:tcPr>
                <w:tcW w:w="1557" w:type="dxa"/>
                <w:vAlign w:val="center"/>
              </w:tcPr>
            </w:tcPrChange>
          </w:tcPr>
          <w:p w14:paraId="7456ECA1" w14:textId="77777777" w:rsidR="00277069" w:rsidRPr="00B63363" w:rsidRDefault="00277069" w:rsidP="00E75A46">
            <w:pPr>
              <w:jc w:val="both"/>
              <w:rPr>
                <w:ins w:id="4204" w:author="Rashed Hasan" w:date="2021-05-15T13:15:00Z"/>
                <w:rFonts w:ascii="Times New Roman" w:hAnsi="Times New Roman" w:cs="Times New Roman"/>
                <w:bCs/>
                <w:sz w:val="18"/>
                <w:szCs w:val="18"/>
                <w:rPrChange w:id="4205" w:author="Rashed Hasan" w:date="2021-05-15T13:19:00Z">
                  <w:rPr>
                    <w:ins w:id="4206" w:author="Rashed Hasan" w:date="2021-05-15T13:15:00Z"/>
                    <w:rFonts w:ascii="Times New Roman" w:hAnsi="Times New Roman" w:cs="Times New Roman"/>
                    <w:bCs/>
                    <w:sz w:val="20"/>
                    <w:szCs w:val="20"/>
                  </w:rPr>
                </w:rPrChange>
              </w:rPr>
              <w:pPrChange w:id="4207" w:author="Microsoft account" w:date="2021-05-25T22:50:00Z">
                <w:pPr>
                  <w:jc w:val="center"/>
                </w:pPr>
              </w:pPrChange>
            </w:pPr>
            <w:ins w:id="4208" w:author="Rashed Hasan" w:date="2021-05-15T13:15:00Z">
              <w:r w:rsidRPr="00B63363">
                <w:rPr>
                  <w:rFonts w:ascii="Times New Roman" w:hAnsi="Times New Roman" w:cs="Times New Roman"/>
                  <w:bCs/>
                  <w:sz w:val="18"/>
                  <w:szCs w:val="18"/>
                  <w:rPrChange w:id="4209" w:author="Rashed Hasan" w:date="2021-05-15T13:19:00Z">
                    <w:rPr>
                      <w:rFonts w:ascii="Times New Roman" w:hAnsi="Times New Roman" w:cs="Times New Roman"/>
                      <w:bCs/>
                      <w:sz w:val="20"/>
                      <w:szCs w:val="20"/>
                    </w:rPr>
                  </w:rPrChange>
                </w:rPr>
                <w:t>1618 (31.89)</w:t>
              </w:r>
            </w:ins>
          </w:p>
        </w:tc>
        <w:tc>
          <w:tcPr>
            <w:tcW w:w="1230" w:type="dxa"/>
            <w:vMerge/>
            <w:vAlign w:val="center"/>
            <w:tcPrChange w:id="4210" w:author="Microsoft account" w:date="2021-05-23T20:44:00Z">
              <w:tcPr>
                <w:tcW w:w="995" w:type="dxa"/>
                <w:vMerge/>
                <w:vAlign w:val="center"/>
              </w:tcPr>
            </w:tcPrChange>
          </w:tcPr>
          <w:p w14:paraId="45C0D1AE" w14:textId="77777777" w:rsidR="00277069" w:rsidRPr="00B63363" w:rsidRDefault="00277069" w:rsidP="00E75A46">
            <w:pPr>
              <w:jc w:val="both"/>
              <w:rPr>
                <w:ins w:id="4211" w:author="Rashed Hasan" w:date="2021-05-15T13:15:00Z"/>
                <w:rFonts w:ascii="Times New Roman" w:hAnsi="Times New Roman" w:cs="Times New Roman"/>
                <w:sz w:val="18"/>
                <w:szCs w:val="18"/>
                <w:rPrChange w:id="4212" w:author="Rashed Hasan" w:date="2021-05-15T13:19:00Z">
                  <w:rPr>
                    <w:ins w:id="4213" w:author="Rashed Hasan" w:date="2021-05-15T13:15:00Z"/>
                    <w:rFonts w:ascii="Times New Roman" w:hAnsi="Times New Roman" w:cs="Times New Roman"/>
                    <w:sz w:val="20"/>
                    <w:szCs w:val="20"/>
                  </w:rPr>
                </w:rPrChange>
              </w:rPr>
              <w:pPrChange w:id="4214" w:author="Microsoft account" w:date="2021-05-25T22:50:00Z">
                <w:pPr>
                  <w:jc w:val="center"/>
                </w:pPr>
              </w:pPrChange>
            </w:pPr>
          </w:p>
        </w:tc>
        <w:tc>
          <w:tcPr>
            <w:tcW w:w="1290" w:type="dxa"/>
            <w:vAlign w:val="center"/>
            <w:tcPrChange w:id="4215" w:author="Microsoft account" w:date="2021-05-23T20:44:00Z">
              <w:tcPr>
                <w:tcW w:w="1423" w:type="dxa"/>
                <w:vAlign w:val="center"/>
              </w:tcPr>
            </w:tcPrChange>
          </w:tcPr>
          <w:p w14:paraId="1138CE11" w14:textId="77777777" w:rsidR="00277069" w:rsidRPr="00B63363" w:rsidRDefault="00277069" w:rsidP="00E75A46">
            <w:pPr>
              <w:jc w:val="both"/>
              <w:rPr>
                <w:ins w:id="4216" w:author="Rashed Hasan" w:date="2021-05-15T13:15:00Z"/>
                <w:rFonts w:ascii="Times New Roman" w:hAnsi="Times New Roman" w:cs="Times New Roman"/>
                <w:bCs/>
                <w:sz w:val="18"/>
                <w:szCs w:val="18"/>
                <w:rPrChange w:id="4217" w:author="Rashed Hasan" w:date="2021-05-15T13:19:00Z">
                  <w:rPr>
                    <w:ins w:id="4218" w:author="Rashed Hasan" w:date="2021-05-15T13:15:00Z"/>
                    <w:rFonts w:ascii="Times New Roman" w:hAnsi="Times New Roman" w:cs="Times New Roman"/>
                    <w:bCs/>
                    <w:sz w:val="20"/>
                    <w:szCs w:val="20"/>
                  </w:rPr>
                </w:rPrChange>
              </w:rPr>
              <w:pPrChange w:id="4219" w:author="Microsoft account" w:date="2021-05-25T22:50:00Z">
                <w:pPr>
                  <w:jc w:val="center"/>
                </w:pPr>
              </w:pPrChange>
            </w:pPr>
            <w:ins w:id="4220" w:author="Rashed Hasan" w:date="2021-05-15T13:15:00Z">
              <w:r w:rsidRPr="00B63363">
                <w:rPr>
                  <w:rFonts w:ascii="Times New Roman" w:hAnsi="Times New Roman" w:cs="Times New Roman"/>
                  <w:bCs/>
                  <w:sz w:val="18"/>
                  <w:szCs w:val="18"/>
                  <w:rPrChange w:id="4221" w:author="Rashed Hasan" w:date="2021-05-15T13:19:00Z">
                    <w:rPr>
                      <w:rFonts w:ascii="Times New Roman" w:hAnsi="Times New Roman" w:cs="Times New Roman"/>
                      <w:bCs/>
                      <w:sz w:val="20"/>
                      <w:szCs w:val="20"/>
                    </w:rPr>
                  </w:rPrChange>
                </w:rPr>
                <w:t>5038 (75.97)</w:t>
              </w:r>
            </w:ins>
          </w:p>
        </w:tc>
        <w:tc>
          <w:tcPr>
            <w:tcW w:w="1448" w:type="dxa"/>
            <w:vAlign w:val="center"/>
            <w:tcPrChange w:id="4222" w:author="Microsoft account" w:date="2021-05-23T20:44:00Z">
              <w:tcPr>
                <w:tcW w:w="1557" w:type="dxa"/>
                <w:vAlign w:val="center"/>
              </w:tcPr>
            </w:tcPrChange>
          </w:tcPr>
          <w:p w14:paraId="4B460B16" w14:textId="77777777" w:rsidR="00277069" w:rsidRPr="00B63363" w:rsidRDefault="00277069" w:rsidP="00E75A46">
            <w:pPr>
              <w:jc w:val="both"/>
              <w:rPr>
                <w:ins w:id="4223" w:author="Rashed Hasan" w:date="2021-05-15T13:15:00Z"/>
                <w:rFonts w:ascii="Times New Roman" w:hAnsi="Times New Roman" w:cs="Times New Roman"/>
                <w:bCs/>
                <w:sz w:val="18"/>
                <w:szCs w:val="18"/>
                <w:rPrChange w:id="4224" w:author="Rashed Hasan" w:date="2021-05-15T13:19:00Z">
                  <w:rPr>
                    <w:ins w:id="4225" w:author="Rashed Hasan" w:date="2021-05-15T13:15:00Z"/>
                    <w:rFonts w:ascii="Times New Roman" w:hAnsi="Times New Roman" w:cs="Times New Roman"/>
                    <w:bCs/>
                    <w:sz w:val="20"/>
                    <w:szCs w:val="20"/>
                  </w:rPr>
                </w:rPrChange>
              </w:rPr>
              <w:pPrChange w:id="4226" w:author="Microsoft account" w:date="2021-05-25T22:50:00Z">
                <w:pPr>
                  <w:jc w:val="center"/>
                </w:pPr>
              </w:pPrChange>
            </w:pPr>
            <w:ins w:id="4227" w:author="Rashed Hasan" w:date="2021-05-15T13:15:00Z">
              <w:r w:rsidRPr="00B63363">
                <w:rPr>
                  <w:rFonts w:ascii="Times New Roman" w:hAnsi="Times New Roman" w:cs="Times New Roman"/>
                  <w:bCs/>
                  <w:sz w:val="18"/>
                  <w:szCs w:val="18"/>
                  <w:rPrChange w:id="4228" w:author="Rashed Hasan" w:date="2021-05-15T13:19:00Z">
                    <w:rPr>
                      <w:rFonts w:ascii="Times New Roman" w:hAnsi="Times New Roman" w:cs="Times New Roman"/>
                      <w:bCs/>
                      <w:sz w:val="20"/>
                      <w:szCs w:val="20"/>
                    </w:rPr>
                  </w:rPrChange>
                </w:rPr>
                <w:t>1732 (24.03)</w:t>
              </w:r>
            </w:ins>
          </w:p>
        </w:tc>
        <w:tc>
          <w:tcPr>
            <w:tcW w:w="1230" w:type="dxa"/>
            <w:vMerge/>
            <w:vAlign w:val="center"/>
            <w:tcPrChange w:id="4229" w:author="Microsoft account" w:date="2021-05-23T20:44:00Z">
              <w:tcPr>
                <w:tcW w:w="996" w:type="dxa"/>
                <w:vMerge/>
                <w:vAlign w:val="center"/>
              </w:tcPr>
            </w:tcPrChange>
          </w:tcPr>
          <w:p w14:paraId="59242B93" w14:textId="77777777" w:rsidR="00277069" w:rsidRPr="00B63363" w:rsidRDefault="00277069" w:rsidP="00E75A46">
            <w:pPr>
              <w:jc w:val="both"/>
              <w:rPr>
                <w:ins w:id="4230" w:author="Rashed Hasan" w:date="2021-05-15T13:15:00Z"/>
                <w:rFonts w:ascii="Times New Roman" w:hAnsi="Times New Roman" w:cs="Times New Roman"/>
                <w:sz w:val="18"/>
                <w:szCs w:val="18"/>
                <w:rPrChange w:id="4231" w:author="Rashed Hasan" w:date="2021-05-15T13:19:00Z">
                  <w:rPr>
                    <w:ins w:id="4232" w:author="Rashed Hasan" w:date="2021-05-15T13:15:00Z"/>
                    <w:rFonts w:ascii="Times New Roman" w:hAnsi="Times New Roman" w:cs="Times New Roman"/>
                    <w:sz w:val="20"/>
                    <w:szCs w:val="20"/>
                  </w:rPr>
                </w:rPrChange>
              </w:rPr>
              <w:pPrChange w:id="4233" w:author="Microsoft account" w:date="2021-05-25T22:50:00Z">
                <w:pPr>
                  <w:jc w:val="center"/>
                </w:pPr>
              </w:pPrChange>
            </w:pPr>
          </w:p>
        </w:tc>
      </w:tr>
      <w:tr w:rsidR="00277069" w:rsidRPr="00B63363" w14:paraId="510B8E02" w14:textId="77777777" w:rsidTr="00277069">
        <w:trPr>
          <w:trHeight w:val="138"/>
          <w:jc w:val="center"/>
          <w:ins w:id="4234" w:author="Rashed Hasan" w:date="2021-05-15T13:15:00Z"/>
          <w:trPrChange w:id="4235" w:author="Rashed Hasan" w:date="2021-05-15T13:16:00Z">
            <w:trPr>
              <w:trHeight w:val="150"/>
              <w:jc w:val="center"/>
            </w:trPr>
          </w:trPrChange>
        </w:trPr>
        <w:tc>
          <w:tcPr>
            <w:tcW w:w="9762" w:type="dxa"/>
            <w:gridSpan w:val="7"/>
            <w:vAlign w:val="center"/>
            <w:tcPrChange w:id="4236" w:author="Rashed Hasan" w:date="2021-05-15T13:16:00Z">
              <w:tcPr>
                <w:tcW w:w="10137" w:type="dxa"/>
                <w:gridSpan w:val="7"/>
                <w:vAlign w:val="center"/>
              </w:tcPr>
            </w:tcPrChange>
          </w:tcPr>
          <w:p w14:paraId="6B12F345" w14:textId="77777777" w:rsidR="00277069" w:rsidRPr="00B63363" w:rsidRDefault="00277069" w:rsidP="00E75A46">
            <w:pPr>
              <w:jc w:val="both"/>
              <w:rPr>
                <w:ins w:id="4237" w:author="Rashed Hasan" w:date="2021-05-15T13:15:00Z"/>
                <w:rFonts w:ascii="Times New Roman" w:hAnsi="Times New Roman" w:cs="Times New Roman"/>
                <w:i/>
                <w:sz w:val="18"/>
                <w:szCs w:val="18"/>
                <w:rPrChange w:id="4238" w:author="Rashed Hasan" w:date="2021-05-15T13:19:00Z">
                  <w:rPr>
                    <w:ins w:id="4239" w:author="Rashed Hasan" w:date="2021-05-15T13:15:00Z"/>
                    <w:rFonts w:ascii="Times New Roman" w:hAnsi="Times New Roman" w:cs="Times New Roman"/>
                    <w:i/>
                    <w:sz w:val="20"/>
                    <w:szCs w:val="20"/>
                  </w:rPr>
                </w:rPrChange>
              </w:rPr>
              <w:pPrChange w:id="4240" w:author="Microsoft account" w:date="2021-05-25T22:50:00Z">
                <w:pPr/>
              </w:pPrChange>
            </w:pPr>
            <w:ins w:id="4241" w:author="Rashed Hasan" w:date="2021-05-15T13:15:00Z">
              <w:r w:rsidRPr="00B63363">
                <w:rPr>
                  <w:rFonts w:ascii="Times New Roman" w:hAnsi="Times New Roman" w:cs="Times New Roman"/>
                  <w:b/>
                  <w:i/>
                  <w:sz w:val="18"/>
                  <w:szCs w:val="18"/>
                  <w:rPrChange w:id="4242" w:author="Rashed Hasan" w:date="2021-05-15T13:19:00Z">
                    <w:rPr>
                      <w:rFonts w:ascii="Times New Roman" w:hAnsi="Times New Roman" w:cs="Times New Roman"/>
                      <w:b/>
                      <w:i/>
                      <w:sz w:val="20"/>
                      <w:szCs w:val="20"/>
                    </w:rPr>
                  </w:rPrChange>
                </w:rPr>
                <w:t>Stunned</w:t>
              </w:r>
            </w:ins>
          </w:p>
        </w:tc>
      </w:tr>
      <w:tr w:rsidR="00277069" w:rsidRPr="00B63363" w14:paraId="7CDD04B5" w14:textId="77777777" w:rsidTr="0020300A">
        <w:trPr>
          <w:trHeight w:val="250"/>
          <w:jc w:val="center"/>
          <w:ins w:id="4243" w:author="Rashed Hasan" w:date="2021-05-15T13:15:00Z"/>
          <w:trPrChange w:id="4244" w:author="Microsoft account" w:date="2021-05-23T20:44:00Z">
            <w:trPr>
              <w:trHeight w:val="272"/>
              <w:jc w:val="center"/>
            </w:trPr>
          </w:trPrChange>
        </w:trPr>
        <w:tc>
          <w:tcPr>
            <w:tcW w:w="1802" w:type="dxa"/>
            <w:vAlign w:val="center"/>
            <w:tcPrChange w:id="4245" w:author="Microsoft account" w:date="2021-05-23T20:44:00Z">
              <w:tcPr>
                <w:tcW w:w="2052" w:type="dxa"/>
                <w:vAlign w:val="center"/>
              </w:tcPr>
            </w:tcPrChange>
          </w:tcPr>
          <w:p w14:paraId="4353CAF4" w14:textId="77777777" w:rsidR="00277069" w:rsidRPr="00B63363" w:rsidRDefault="00277069" w:rsidP="00E75A46">
            <w:pPr>
              <w:jc w:val="both"/>
              <w:rPr>
                <w:ins w:id="4246" w:author="Rashed Hasan" w:date="2021-05-15T13:15:00Z"/>
                <w:rFonts w:ascii="Times New Roman" w:hAnsi="Times New Roman" w:cs="Times New Roman"/>
                <w:bCs/>
                <w:sz w:val="18"/>
                <w:szCs w:val="18"/>
                <w:rPrChange w:id="4247" w:author="Rashed Hasan" w:date="2021-05-15T13:19:00Z">
                  <w:rPr>
                    <w:ins w:id="4248" w:author="Rashed Hasan" w:date="2021-05-15T13:15:00Z"/>
                    <w:rFonts w:ascii="Times New Roman" w:hAnsi="Times New Roman" w:cs="Times New Roman"/>
                    <w:bCs/>
                    <w:sz w:val="20"/>
                    <w:szCs w:val="20"/>
                  </w:rPr>
                </w:rPrChange>
              </w:rPr>
              <w:pPrChange w:id="4249" w:author="Microsoft account" w:date="2021-05-25T22:50:00Z">
                <w:pPr>
                  <w:jc w:val="center"/>
                </w:pPr>
              </w:pPrChange>
            </w:pPr>
            <w:ins w:id="4250" w:author="Rashed Hasan" w:date="2021-05-15T13:15:00Z">
              <w:r w:rsidRPr="00B63363">
                <w:rPr>
                  <w:rFonts w:ascii="Times New Roman" w:hAnsi="Times New Roman" w:cs="Times New Roman"/>
                  <w:bCs/>
                  <w:sz w:val="18"/>
                  <w:szCs w:val="18"/>
                  <w:rPrChange w:id="4251" w:author="Rashed Hasan" w:date="2021-05-15T13:19:00Z">
                    <w:rPr>
                      <w:rFonts w:ascii="Times New Roman" w:hAnsi="Times New Roman" w:cs="Times New Roman"/>
                      <w:bCs/>
                      <w:sz w:val="20"/>
                      <w:szCs w:val="20"/>
                    </w:rPr>
                  </w:rPrChange>
                </w:rPr>
                <w:t>Yes</w:t>
              </w:r>
            </w:ins>
          </w:p>
        </w:tc>
        <w:tc>
          <w:tcPr>
            <w:tcW w:w="1381" w:type="dxa"/>
            <w:vAlign w:val="center"/>
            <w:tcPrChange w:id="4252" w:author="Microsoft account" w:date="2021-05-23T20:44:00Z">
              <w:tcPr>
                <w:tcW w:w="1557" w:type="dxa"/>
                <w:vAlign w:val="center"/>
              </w:tcPr>
            </w:tcPrChange>
          </w:tcPr>
          <w:p w14:paraId="009DBF85" w14:textId="77777777" w:rsidR="00277069" w:rsidRPr="00B63363" w:rsidRDefault="00277069" w:rsidP="00E75A46">
            <w:pPr>
              <w:jc w:val="both"/>
              <w:rPr>
                <w:ins w:id="4253" w:author="Rashed Hasan" w:date="2021-05-15T13:15:00Z"/>
                <w:rFonts w:ascii="Times New Roman" w:hAnsi="Times New Roman" w:cs="Times New Roman"/>
                <w:bCs/>
                <w:sz w:val="18"/>
                <w:szCs w:val="18"/>
                <w:rPrChange w:id="4254" w:author="Rashed Hasan" w:date="2021-05-15T13:19:00Z">
                  <w:rPr>
                    <w:ins w:id="4255" w:author="Rashed Hasan" w:date="2021-05-15T13:15:00Z"/>
                    <w:rFonts w:ascii="Times New Roman" w:hAnsi="Times New Roman" w:cs="Times New Roman"/>
                    <w:bCs/>
                    <w:sz w:val="20"/>
                    <w:szCs w:val="20"/>
                  </w:rPr>
                </w:rPrChange>
              </w:rPr>
              <w:pPrChange w:id="4256" w:author="Microsoft account" w:date="2021-05-25T22:50:00Z">
                <w:pPr>
                  <w:jc w:val="center"/>
                </w:pPr>
              </w:pPrChange>
            </w:pPr>
            <w:ins w:id="4257" w:author="Rashed Hasan" w:date="2021-05-15T13:15:00Z">
              <w:r w:rsidRPr="00B63363">
                <w:rPr>
                  <w:rFonts w:ascii="Times New Roman" w:hAnsi="Times New Roman" w:cs="Times New Roman"/>
                  <w:bCs/>
                  <w:sz w:val="18"/>
                  <w:szCs w:val="18"/>
                  <w:rPrChange w:id="4258" w:author="Rashed Hasan" w:date="2021-05-15T13:19:00Z">
                    <w:rPr>
                      <w:rFonts w:ascii="Times New Roman" w:hAnsi="Times New Roman" w:cs="Times New Roman"/>
                      <w:bCs/>
                      <w:sz w:val="20"/>
                      <w:szCs w:val="20"/>
                    </w:rPr>
                  </w:rPrChange>
                </w:rPr>
                <w:t>2037 (59.86)</w:t>
              </w:r>
            </w:ins>
          </w:p>
        </w:tc>
        <w:tc>
          <w:tcPr>
            <w:tcW w:w="1381" w:type="dxa"/>
            <w:vAlign w:val="center"/>
            <w:tcPrChange w:id="4259" w:author="Microsoft account" w:date="2021-05-23T20:44:00Z">
              <w:tcPr>
                <w:tcW w:w="1557" w:type="dxa"/>
                <w:vAlign w:val="center"/>
              </w:tcPr>
            </w:tcPrChange>
          </w:tcPr>
          <w:p w14:paraId="3EC912BB" w14:textId="77777777" w:rsidR="00277069" w:rsidRPr="00B63363" w:rsidRDefault="00277069" w:rsidP="00E75A46">
            <w:pPr>
              <w:jc w:val="both"/>
              <w:rPr>
                <w:ins w:id="4260" w:author="Rashed Hasan" w:date="2021-05-15T13:15:00Z"/>
                <w:rFonts w:ascii="Times New Roman" w:hAnsi="Times New Roman" w:cs="Times New Roman"/>
                <w:bCs/>
                <w:sz w:val="18"/>
                <w:szCs w:val="18"/>
                <w:rPrChange w:id="4261" w:author="Rashed Hasan" w:date="2021-05-15T13:19:00Z">
                  <w:rPr>
                    <w:ins w:id="4262" w:author="Rashed Hasan" w:date="2021-05-15T13:15:00Z"/>
                    <w:rFonts w:ascii="Times New Roman" w:hAnsi="Times New Roman" w:cs="Times New Roman"/>
                    <w:bCs/>
                    <w:sz w:val="20"/>
                    <w:szCs w:val="20"/>
                  </w:rPr>
                </w:rPrChange>
              </w:rPr>
              <w:pPrChange w:id="4263" w:author="Microsoft account" w:date="2021-05-25T22:50:00Z">
                <w:pPr>
                  <w:jc w:val="center"/>
                </w:pPr>
              </w:pPrChange>
            </w:pPr>
            <w:ins w:id="4264" w:author="Rashed Hasan" w:date="2021-05-15T13:15:00Z">
              <w:r w:rsidRPr="00B63363">
                <w:rPr>
                  <w:rFonts w:ascii="Times New Roman" w:hAnsi="Times New Roman" w:cs="Times New Roman"/>
                  <w:bCs/>
                  <w:sz w:val="18"/>
                  <w:szCs w:val="18"/>
                  <w:rPrChange w:id="4265" w:author="Rashed Hasan" w:date="2021-05-15T13:19:00Z">
                    <w:rPr>
                      <w:rFonts w:ascii="Times New Roman" w:hAnsi="Times New Roman" w:cs="Times New Roman"/>
                      <w:bCs/>
                      <w:sz w:val="20"/>
                      <w:szCs w:val="20"/>
                    </w:rPr>
                  </w:rPrChange>
                </w:rPr>
                <w:t>1355 (40.14)</w:t>
              </w:r>
            </w:ins>
          </w:p>
        </w:tc>
        <w:tc>
          <w:tcPr>
            <w:tcW w:w="1230" w:type="dxa"/>
            <w:vMerge w:val="restart"/>
            <w:vAlign w:val="center"/>
            <w:tcPrChange w:id="4266" w:author="Microsoft account" w:date="2021-05-23T20:44:00Z">
              <w:tcPr>
                <w:tcW w:w="995" w:type="dxa"/>
                <w:vMerge w:val="restart"/>
                <w:vAlign w:val="center"/>
              </w:tcPr>
            </w:tcPrChange>
          </w:tcPr>
          <w:p w14:paraId="42E0595D" w14:textId="77777777" w:rsidR="00277069" w:rsidRPr="00B63363" w:rsidRDefault="00277069" w:rsidP="00E75A46">
            <w:pPr>
              <w:jc w:val="both"/>
              <w:rPr>
                <w:ins w:id="4267" w:author="Rashed Hasan" w:date="2021-05-15T13:15:00Z"/>
                <w:rFonts w:ascii="Times New Roman" w:hAnsi="Times New Roman" w:cs="Times New Roman"/>
                <w:bCs/>
                <w:sz w:val="18"/>
                <w:szCs w:val="18"/>
                <w:rPrChange w:id="4268" w:author="Rashed Hasan" w:date="2021-05-15T13:19:00Z">
                  <w:rPr>
                    <w:ins w:id="4269" w:author="Rashed Hasan" w:date="2021-05-15T13:15:00Z"/>
                    <w:rFonts w:ascii="Times New Roman" w:hAnsi="Times New Roman" w:cs="Times New Roman"/>
                    <w:bCs/>
                    <w:sz w:val="20"/>
                    <w:szCs w:val="20"/>
                  </w:rPr>
                </w:rPrChange>
              </w:rPr>
              <w:pPrChange w:id="4270" w:author="Microsoft account" w:date="2021-05-25T22:50:00Z">
                <w:pPr>
                  <w:jc w:val="center"/>
                </w:pPr>
              </w:pPrChange>
            </w:pPr>
            <w:ins w:id="4271" w:author="Rashed Hasan" w:date="2021-05-15T13:15:00Z">
              <w:r w:rsidRPr="00B63363">
                <w:rPr>
                  <w:rFonts w:ascii="Times New Roman" w:hAnsi="Times New Roman" w:cs="Times New Roman"/>
                  <w:bCs/>
                  <w:sz w:val="18"/>
                  <w:szCs w:val="18"/>
                  <w:rPrChange w:id="4272" w:author="Rashed Hasan" w:date="2021-05-15T13:19:00Z">
                    <w:rPr>
                      <w:rFonts w:ascii="Times New Roman" w:hAnsi="Times New Roman" w:cs="Times New Roman"/>
                      <w:bCs/>
                      <w:sz w:val="20"/>
                      <w:szCs w:val="20"/>
                    </w:rPr>
                  </w:rPrChange>
                </w:rPr>
                <w:t>&lt;0.001</w:t>
              </w:r>
            </w:ins>
          </w:p>
        </w:tc>
        <w:tc>
          <w:tcPr>
            <w:tcW w:w="1290" w:type="dxa"/>
            <w:vAlign w:val="center"/>
            <w:tcPrChange w:id="4273" w:author="Microsoft account" w:date="2021-05-23T20:44:00Z">
              <w:tcPr>
                <w:tcW w:w="1423" w:type="dxa"/>
                <w:vAlign w:val="center"/>
              </w:tcPr>
            </w:tcPrChange>
          </w:tcPr>
          <w:p w14:paraId="33D12A64" w14:textId="77777777" w:rsidR="00277069" w:rsidRPr="00B63363" w:rsidRDefault="00277069" w:rsidP="00E75A46">
            <w:pPr>
              <w:jc w:val="both"/>
              <w:rPr>
                <w:ins w:id="4274" w:author="Rashed Hasan" w:date="2021-05-15T13:15:00Z"/>
                <w:rFonts w:ascii="Times New Roman" w:hAnsi="Times New Roman" w:cs="Times New Roman"/>
                <w:bCs/>
                <w:sz w:val="18"/>
                <w:szCs w:val="18"/>
                <w:rPrChange w:id="4275" w:author="Rashed Hasan" w:date="2021-05-15T13:19:00Z">
                  <w:rPr>
                    <w:ins w:id="4276" w:author="Rashed Hasan" w:date="2021-05-15T13:15:00Z"/>
                    <w:rFonts w:ascii="Times New Roman" w:hAnsi="Times New Roman" w:cs="Times New Roman"/>
                    <w:bCs/>
                    <w:sz w:val="20"/>
                    <w:szCs w:val="20"/>
                  </w:rPr>
                </w:rPrChange>
              </w:rPr>
              <w:pPrChange w:id="4277" w:author="Microsoft account" w:date="2021-05-25T22:50:00Z">
                <w:pPr>
                  <w:jc w:val="center"/>
                </w:pPr>
              </w:pPrChange>
            </w:pPr>
            <w:ins w:id="4278" w:author="Rashed Hasan" w:date="2021-05-15T13:15:00Z">
              <w:r w:rsidRPr="00B63363">
                <w:rPr>
                  <w:rFonts w:ascii="Times New Roman" w:hAnsi="Times New Roman" w:cs="Times New Roman"/>
                  <w:bCs/>
                  <w:sz w:val="18"/>
                  <w:szCs w:val="18"/>
                  <w:rPrChange w:id="4279" w:author="Rashed Hasan" w:date="2021-05-15T13:19:00Z">
                    <w:rPr>
                      <w:rFonts w:ascii="Times New Roman" w:hAnsi="Times New Roman" w:cs="Times New Roman"/>
                      <w:bCs/>
                      <w:sz w:val="20"/>
                      <w:szCs w:val="20"/>
                    </w:rPr>
                  </w:rPrChange>
                </w:rPr>
                <w:t>1749 (70.34)</w:t>
              </w:r>
            </w:ins>
          </w:p>
        </w:tc>
        <w:tc>
          <w:tcPr>
            <w:tcW w:w="1448" w:type="dxa"/>
            <w:vAlign w:val="center"/>
            <w:tcPrChange w:id="4280" w:author="Microsoft account" w:date="2021-05-23T20:44:00Z">
              <w:tcPr>
                <w:tcW w:w="1557" w:type="dxa"/>
                <w:vAlign w:val="center"/>
              </w:tcPr>
            </w:tcPrChange>
          </w:tcPr>
          <w:p w14:paraId="7A53FD7D" w14:textId="77777777" w:rsidR="00277069" w:rsidRPr="00B63363" w:rsidRDefault="00277069" w:rsidP="00E75A46">
            <w:pPr>
              <w:jc w:val="both"/>
              <w:rPr>
                <w:ins w:id="4281" w:author="Rashed Hasan" w:date="2021-05-15T13:15:00Z"/>
                <w:rFonts w:ascii="Times New Roman" w:hAnsi="Times New Roman" w:cs="Times New Roman"/>
                <w:bCs/>
                <w:sz w:val="18"/>
                <w:szCs w:val="18"/>
                <w:rPrChange w:id="4282" w:author="Rashed Hasan" w:date="2021-05-15T13:19:00Z">
                  <w:rPr>
                    <w:ins w:id="4283" w:author="Rashed Hasan" w:date="2021-05-15T13:15:00Z"/>
                    <w:rFonts w:ascii="Times New Roman" w:hAnsi="Times New Roman" w:cs="Times New Roman"/>
                    <w:bCs/>
                    <w:sz w:val="20"/>
                    <w:szCs w:val="20"/>
                  </w:rPr>
                </w:rPrChange>
              </w:rPr>
              <w:pPrChange w:id="4284" w:author="Microsoft account" w:date="2021-05-25T22:50:00Z">
                <w:pPr>
                  <w:jc w:val="center"/>
                </w:pPr>
              </w:pPrChange>
            </w:pPr>
            <w:ins w:id="4285" w:author="Rashed Hasan" w:date="2021-05-15T13:15:00Z">
              <w:r w:rsidRPr="00B63363">
                <w:rPr>
                  <w:rFonts w:ascii="Times New Roman" w:hAnsi="Times New Roman" w:cs="Times New Roman"/>
                  <w:bCs/>
                  <w:sz w:val="18"/>
                  <w:szCs w:val="18"/>
                  <w:rPrChange w:id="4286" w:author="Rashed Hasan" w:date="2021-05-15T13:19:00Z">
                    <w:rPr>
                      <w:rFonts w:ascii="Times New Roman" w:hAnsi="Times New Roman" w:cs="Times New Roman"/>
                      <w:bCs/>
                      <w:sz w:val="20"/>
                      <w:szCs w:val="20"/>
                    </w:rPr>
                  </w:rPrChange>
                </w:rPr>
                <w:t>802 (29.66)</w:t>
              </w:r>
            </w:ins>
          </w:p>
        </w:tc>
        <w:tc>
          <w:tcPr>
            <w:tcW w:w="1230" w:type="dxa"/>
            <w:vMerge w:val="restart"/>
            <w:vAlign w:val="center"/>
            <w:tcPrChange w:id="4287" w:author="Microsoft account" w:date="2021-05-23T20:44:00Z">
              <w:tcPr>
                <w:tcW w:w="996" w:type="dxa"/>
                <w:vMerge w:val="restart"/>
                <w:vAlign w:val="center"/>
              </w:tcPr>
            </w:tcPrChange>
          </w:tcPr>
          <w:p w14:paraId="0330A956" w14:textId="77777777" w:rsidR="00277069" w:rsidRPr="00B63363" w:rsidRDefault="00277069" w:rsidP="00E75A46">
            <w:pPr>
              <w:jc w:val="both"/>
              <w:rPr>
                <w:ins w:id="4288" w:author="Rashed Hasan" w:date="2021-05-15T13:15:00Z"/>
                <w:rFonts w:ascii="Times New Roman" w:hAnsi="Times New Roman" w:cs="Times New Roman"/>
                <w:bCs/>
                <w:sz w:val="18"/>
                <w:szCs w:val="18"/>
                <w:rPrChange w:id="4289" w:author="Rashed Hasan" w:date="2021-05-15T13:19:00Z">
                  <w:rPr>
                    <w:ins w:id="4290" w:author="Rashed Hasan" w:date="2021-05-15T13:15:00Z"/>
                    <w:rFonts w:ascii="Times New Roman" w:hAnsi="Times New Roman" w:cs="Times New Roman"/>
                    <w:bCs/>
                    <w:sz w:val="20"/>
                    <w:szCs w:val="20"/>
                  </w:rPr>
                </w:rPrChange>
              </w:rPr>
              <w:pPrChange w:id="4291" w:author="Microsoft account" w:date="2021-05-25T22:50:00Z">
                <w:pPr>
                  <w:jc w:val="center"/>
                </w:pPr>
              </w:pPrChange>
            </w:pPr>
            <w:ins w:id="4292" w:author="Rashed Hasan" w:date="2021-05-15T13:15:00Z">
              <w:r w:rsidRPr="00B63363">
                <w:rPr>
                  <w:rFonts w:ascii="Times New Roman" w:hAnsi="Times New Roman" w:cs="Times New Roman"/>
                  <w:bCs/>
                  <w:sz w:val="18"/>
                  <w:szCs w:val="18"/>
                  <w:rPrChange w:id="4293" w:author="Rashed Hasan" w:date="2021-05-15T13:19:00Z">
                    <w:rPr>
                      <w:rFonts w:ascii="Times New Roman" w:hAnsi="Times New Roman" w:cs="Times New Roman"/>
                      <w:bCs/>
                      <w:sz w:val="20"/>
                      <w:szCs w:val="20"/>
                    </w:rPr>
                  </w:rPrChange>
                </w:rPr>
                <w:t>&lt;0.001</w:t>
              </w:r>
            </w:ins>
          </w:p>
        </w:tc>
      </w:tr>
      <w:tr w:rsidR="00277069" w:rsidRPr="00B63363" w14:paraId="34E61A67" w14:textId="77777777" w:rsidTr="0020300A">
        <w:trPr>
          <w:trHeight w:val="138"/>
          <w:jc w:val="center"/>
          <w:ins w:id="4294" w:author="Rashed Hasan" w:date="2021-05-15T13:15:00Z"/>
          <w:trPrChange w:id="4295" w:author="Microsoft account" w:date="2021-05-23T20:44:00Z">
            <w:trPr>
              <w:trHeight w:val="150"/>
              <w:jc w:val="center"/>
            </w:trPr>
          </w:trPrChange>
        </w:trPr>
        <w:tc>
          <w:tcPr>
            <w:tcW w:w="1802" w:type="dxa"/>
            <w:vAlign w:val="center"/>
            <w:tcPrChange w:id="4296" w:author="Microsoft account" w:date="2021-05-23T20:44:00Z">
              <w:tcPr>
                <w:tcW w:w="2052" w:type="dxa"/>
                <w:vAlign w:val="center"/>
              </w:tcPr>
            </w:tcPrChange>
          </w:tcPr>
          <w:p w14:paraId="460A8400" w14:textId="77777777" w:rsidR="00277069" w:rsidRPr="00B63363" w:rsidRDefault="00277069" w:rsidP="00E75A46">
            <w:pPr>
              <w:jc w:val="both"/>
              <w:rPr>
                <w:ins w:id="4297" w:author="Rashed Hasan" w:date="2021-05-15T13:15:00Z"/>
                <w:rFonts w:ascii="Times New Roman" w:hAnsi="Times New Roman" w:cs="Times New Roman"/>
                <w:bCs/>
                <w:sz w:val="18"/>
                <w:szCs w:val="18"/>
                <w:rPrChange w:id="4298" w:author="Rashed Hasan" w:date="2021-05-15T13:19:00Z">
                  <w:rPr>
                    <w:ins w:id="4299" w:author="Rashed Hasan" w:date="2021-05-15T13:15:00Z"/>
                    <w:rFonts w:ascii="Times New Roman" w:hAnsi="Times New Roman" w:cs="Times New Roman"/>
                    <w:bCs/>
                    <w:sz w:val="20"/>
                    <w:szCs w:val="20"/>
                  </w:rPr>
                </w:rPrChange>
              </w:rPr>
              <w:pPrChange w:id="4300" w:author="Microsoft account" w:date="2021-05-25T22:50:00Z">
                <w:pPr>
                  <w:jc w:val="center"/>
                </w:pPr>
              </w:pPrChange>
            </w:pPr>
            <w:ins w:id="4301" w:author="Rashed Hasan" w:date="2021-05-15T13:15:00Z">
              <w:r w:rsidRPr="00B63363">
                <w:rPr>
                  <w:rFonts w:ascii="Times New Roman" w:hAnsi="Times New Roman" w:cs="Times New Roman"/>
                  <w:bCs/>
                  <w:sz w:val="18"/>
                  <w:szCs w:val="18"/>
                  <w:rPrChange w:id="4302" w:author="Rashed Hasan" w:date="2021-05-15T13:19:00Z">
                    <w:rPr>
                      <w:rFonts w:ascii="Times New Roman" w:hAnsi="Times New Roman" w:cs="Times New Roman"/>
                      <w:bCs/>
                      <w:sz w:val="20"/>
                      <w:szCs w:val="20"/>
                    </w:rPr>
                  </w:rPrChange>
                </w:rPr>
                <w:t>No</w:t>
              </w:r>
            </w:ins>
          </w:p>
        </w:tc>
        <w:tc>
          <w:tcPr>
            <w:tcW w:w="1381" w:type="dxa"/>
            <w:vAlign w:val="center"/>
            <w:tcPrChange w:id="4303" w:author="Microsoft account" w:date="2021-05-23T20:44:00Z">
              <w:tcPr>
                <w:tcW w:w="1557" w:type="dxa"/>
                <w:vAlign w:val="center"/>
              </w:tcPr>
            </w:tcPrChange>
          </w:tcPr>
          <w:p w14:paraId="1C76C24D" w14:textId="77777777" w:rsidR="00277069" w:rsidRPr="00B63363" w:rsidRDefault="00277069" w:rsidP="00E75A46">
            <w:pPr>
              <w:jc w:val="both"/>
              <w:rPr>
                <w:ins w:id="4304" w:author="Rashed Hasan" w:date="2021-05-15T13:15:00Z"/>
                <w:rFonts w:ascii="Times New Roman" w:hAnsi="Times New Roman" w:cs="Times New Roman"/>
                <w:bCs/>
                <w:sz w:val="18"/>
                <w:szCs w:val="18"/>
                <w:rPrChange w:id="4305" w:author="Rashed Hasan" w:date="2021-05-15T13:19:00Z">
                  <w:rPr>
                    <w:ins w:id="4306" w:author="Rashed Hasan" w:date="2021-05-15T13:15:00Z"/>
                    <w:rFonts w:ascii="Times New Roman" w:hAnsi="Times New Roman" w:cs="Times New Roman"/>
                    <w:bCs/>
                    <w:sz w:val="20"/>
                    <w:szCs w:val="20"/>
                  </w:rPr>
                </w:rPrChange>
              </w:rPr>
              <w:pPrChange w:id="4307" w:author="Microsoft account" w:date="2021-05-25T22:50:00Z">
                <w:pPr>
                  <w:jc w:val="center"/>
                </w:pPr>
              </w:pPrChange>
            </w:pPr>
            <w:ins w:id="4308" w:author="Rashed Hasan" w:date="2021-05-15T13:15:00Z">
              <w:r w:rsidRPr="00B63363">
                <w:rPr>
                  <w:rFonts w:ascii="Times New Roman" w:hAnsi="Times New Roman" w:cs="Times New Roman"/>
                  <w:bCs/>
                  <w:sz w:val="18"/>
                  <w:szCs w:val="18"/>
                  <w:rPrChange w:id="4309" w:author="Rashed Hasan" w:date="2021-05-15T13:19:00Z">
                    <w:rPr>
                      <w:rFonts w:ascii="Times New Roman" w:hAnsi="Times New Roman" w:cs="Times New Roman"/>
                      <w:bCs/>
                      <w:sz w:val="20"/>
                      <w:szCs w:val="20"/>
                    </w:rPr>
                  </w:rPrChange>
                </w:rPr>
                <w:t>2860 (70.83)</w:t>
              </w:r>
            </w:ins>
          </w:p>
        </w:tc>
        <w:tc>
          <w:tcPr>
            <w:tcW w:w="1381" w:type="dxa"/>
            <w:vAlign w:val="center"/>
            <w:tcPrChange w:id="4310" w:author="Microsoft account" w:date="2021-05-23T20:44:00Z">
              <w:tcPr>
                <w:tcW w:w="1557" w:type="dxa"/>
                <w:vAlign w:val="center"/>
              </w:tcPr>
            </w:tcPrChange>
          </w:tcPr>
          <w:p w14:paraId="1308D6B2" w14:textId="77777777" w:rsidR="00277069" w:rsidRPr="00B63363" w:rsidRDefault="00277069" w:rsidP="00E75A46">
            <w:pPr>
              <w:jc w:val="both"/>
              <w:rPr>
                <w:ins w:id="4311" w:author="Rashed Hasan" w:date="2021-05-15T13:15:00Z"/>
                <w:rFonts w:ascii="Times New Roman" w:hAnsi="Times New Roman" w:cs="Times New Roman"/>
                <w:bCs/>
                <w:sz w:val="18"/>
                <w:szCs w:val="18"/>
                <w:rPrChange w:id="4312" w:author="Rashed Hasan" w:date="2021-05-15T13:19:00Z">
                  <w:rPr>
                    <w:ins w:id="4313" w:author="Rashed Hasan" w:date="2021-05-15T13:15:00Z"/>
                    <w:rFonts w:ascii="Times New Roman" w:hAnsi="Times New Roman" w:cs="Times New Roman"/>
                    <w:bCs/>
                    <w:sz w:val="20"/>
                    <w:szCs w:val="20"/>
                  </w:rPr>
                </w:rPrChange>
              </w:rPr>
              <w:pPrChange w:id="4314" w:author="Microsoft account" w:date="2021-05-25T22:50:00Z">
                <w:pPr>
                  <w:jc w:val="center"/>
                </w:pPr>
              </w:pPrChange>
            </w:pPr>
            <w:ins w:id="4315" w:author="Rashed Hasan" w:date="2021-05-15T13:15:00Z">
              <w:r w:rsidRPr="00B63363">
                <w:rPr>
                  <w:rFonts w:ascii="Times New Roman" w:hAnsi="Times New Roman" w:cs="Times New Roman"/>
                  <w:bCs/>
                  <w:sz w:val="18"/>
                  <w:szCs w:val="18"/>
                  <w:rPrChange w:id="4316" w:author="Rashed Hasan" w:date="2021-05-15T13:19:00Z">
                    <w:rPr>
                      <w:rFonts w:ascii="Times New Roman" w:hAnsi="Times New Roman" w:cs="Times New Roman"/>
                      <w:bCs/>
                      <w:sz w:val="20"/>
                      <w:szCs w:val="20"/>
                    </w:rPr>
                  </w:rPrChange>
                </w:rPr>
                <w:t>1240 (29.17)</w:t>
              </w:r>
            </w:ins>
          </w:p>
        </w:tc>
        <w:tc>
          <w:tcPr>
            <w:tcW w:w="1230" w:type="dxa"/>
            <w:vMerge/>
            <w:vAlign w:val="center"/>
            <w:tcPrChange w:id="4317" w:author="Microsoft account" w:date="2021-05-23T20:44:00Z">
              <w:tcPr>
                <w:tcW w:w="995" w:type="dxa"/>
                <w:vMerge/>
                <w:vAlign w:val="center"/>
              </w:tcPr>
            </w:tcPrChange>
          </w:tcPr>
          <w:p w14:paraId="55213285" w14:textId="77777777" w:rsidR="00277069" w:rsidRPr="00B63363" w:rsidRDefault="00277069" w:rsidP="00E75A46">
            <w:pPr>
              <w:jc w:val="both"/>
              <w:rPr>
                <w:ins w:id="4318" w:author="Rashed Hasan" w:date="2021-05-15T13:15:00Z"/>
                <w:rFonts w:ascii="Times New Roman" w:hAnsi="Times New Roman" w:cs="Times New Roman"/>
                <w:sz w:val="18"/>
                <w:szCs w:val="18"/>
                <w:rPrChange w:id="4319" w:author="Rashed Hasan" w:date="2021-05-15T13:19:00Z">
                  <w:rPr>
                    <w:ins w:id="4320" w:author="Rashed Hasan" w:date="2021-05-15T13:15:00Z"/>
                    <w:rFonts w:ascii="Times New Roman" w:hAnsi="Times New Roman" w:cs="Times New Roman"/>
                    <w:sz w:val="20"/>
                    <w:szCs w:val="20"/>
                  </w:rPr>
                </w:rPrChange>
              </w:rPr>
              <w:pPrChange w:id="4321" w:author="Microsoft account" w:date="2021-05-25T22:50:00Z">
                <w:pPr>
                  <w:jc w:val="center"/>
                </w:pPr>
              </w:pPrChange>
            </w:pPr>
          </w:p>
        </w:tc>
        <w:tc>
          <w:tcPr>
            <w:tcW w:w="1290" w:type="dxa"/>
            <w:vAlign w:val="center"/>
            <w:tcPrChange w:id="4322" w:author="Microsoft account" w:date="2021-05-23T20:44:00Z">
              <w:tcPr>
                <w:tcW w:w="1423" w:type="dxa"/>
                <w:vAlign w:val="center"/>
              </w:tcPr>
            </w:tcPrChange>
          </w:tcPr>
          <w:p w14:paraId="759BF992" w14:textId="77777777" w:rsidR="00277069" w:rsidRPr="00B63363" w:rsidRDefault="00277069" w:rsidP="00E75A46">
            <w:pPr>
              <w:jc w:val="both"/>
              <w:rPr>
                <w:ins w:id="4323" w:author="Rashed Hasan" w:date="2021-05-15T13:15:00Z"/>
                <w:rFonts w:ascii="Times New Roman" w:hAnsi="Times New Roman" w:cs="Times New Roman"/>
                <w:bCs/>
                <w:sz w:val="18"/>
                <w:szCs w:val="18"/>
                <w:rPrChange w:id="4324" w:author="Rashed Hasan" w:date="2021-05-15T13:19:00Z">
                  <w:rPr>
                    <w:ins w:id="4325" w:author="Rashed Hasan" w:date="2021-05-15T13:15:00Z"/>
                    <w:rFonts w:ascii="Times New Roman" w:hAnsi="Times New Roman" w:cs="Times New Roman"/>
                    <w:bCs/>
                    <w:sz w:val="20"/>
                    <w:szCs w:val="20"/>
                  </w:rPr>
                </w:rPrChange>
              </w:rPr>
              <w:pPrChange w:id="4326" w:author="Microsoft account" w:date="2021-05-25T22:50:00Z">
                <w:pPr>
                  <w:jc w:val="center"/>
                </w:pPr>
              </w:pPrChange>
            </w:pPr>
            <w:ins w:id="4327" w:author="Rashed Hasan" w:date="2021-05-15T13:15:00Z">
              <w:r w:rsidRPr="00B63363">
                <w:rPr>
                  <w:rFonts w:ascii="Times New Roman" w:hAnsi="Times New Roman" w:cs="Times New Roman"/>
                  <w:bCs/>
                  <w:sz w:val="18"/>
                  <w:szCs w:val="18"/>
                  <w:rPrChange w:id="4328" w:author="Rashed Hasan" w:date="2021-05-15T13:19:00Z">
                    <w:rPr>
                      <w:rFonts w:ascii="Times New Roman" w:hAnsi="Times New Roman" w:cs="Times New Roman"/>
                      <w:bCs/>
                      <w:sz w:val="20"/>
                      <w:szCs w:val="20"/>
                    </w:rPr>
                  </w:rPrChange>
                </w:rPr>
                <w:t>4824 (76.79)</w:t>
              </w:r>
            </w:ins>
          </w:p>
        </w:tc>
        <w:tc>
          <w:tcPr>
            <w:tcW w:w="1448" w:type="dxa"/>
            <w:vAlign w:val="center"/>
            <w:tcPrChange w:id="4329" w:author="Microsoft account" w:date="2021-05-23T20:44:00Z">
              <w:tcPr>
                <w:tcW w:w="1557" w:type="dxa"/>
                <w:vAlign w:val="center"/>
              </w:tcPr>
            </w:tcPrChange>
          </w:tcPr>
          <w:p w14:paraId="7BC24D66" w14:textId="77777777" w:rsidR="00277069" w:rsidRPr="00B63363" w:rsidRDefault="00277069" w:rsidP="00E75A46">
            <w:pPr>
              <w:jc w:val="both"/>
              <w:rPr>
                <w:ins w:id="4330" w:author="Rashed Hasan" w:date="2021-05-15T13:15:00Z"/>
                <w:rFonts w:ascii="Times New Roman" w:hAnsi="Times New Roman" w:cs="Times New Roman"/>
                <w:bCs/>
                <w:sz w:val="18"/>
                <w:szCs w:val="18"/>
                <w:rPrChange w:id="4331" w:author="Rashed Hasan" w:date="2021-05-15T13:19:00Z">
                  <w:rPr>
                    <w:ins w:id="4332" w:author="Rashed Hasan" w:date="2021-05-15T13:15:00Z"/>
                    <w:rFonts w:ascii="Times New Roman" w:hAnsi="Times New Roman" w:cs="Times New Roman"/>
                    <w:bCs/>
                    <w:sz w:val="20"/>
                    <w:szCs w:val="20"/>
                  </w:rPr>
                </w:rPrChange>
              </w:rPr>
              <w:pPrChange w:id="4333" w:author="Microsoft account" w:date="2021-05-25T22:50:00Z">
                <w:pPr>
                  <w:jc w:val="center"/>
                </w:pPr>
              </w:pPrChange>
            </w:pPr>
            <w:ins w:id="4334" w:author="Rashed Hasan" w:date="2021-05-15T13:15:00Z">
              <w:r w:rsidRPr="00B63363">
                <w:rPr>
                  <w:rFonts w:ascii="Times New Roman" w:hAnsi="Times New Roman" w:cs="Times New Roman"/>
                  <w:bCs/>
                  <w:sz w:val="18"/>
                  <w:szCs w:val="18"/>
                  <w:rPrChange w:id="4335" w:author="Rashed Hasan" w:date="2021-05-15T13:19:00Z">
                    <w:rPr>
                      <w:rFonts w:ascii="Times New Roman" w:hAnsi="Times New Roman" w:cs="Times New Roman"/>
                      <w:bCs/>
                      <w:sz w:val="20"/>
                      <w:szCs w:val="20"/>
                    </w:rPr>
                  </w:rPrChange>
                </w:rPr>
                <w:t>1572 (23.21)</w:t>
              </w:r>
            </w:ins>
          </w:p>
        </w:tc>
        <w:tc>
          <w:tcPr>
            <w:tcW w:w="1230" w:type="dxa"/>
            <w:vMerge/>
            <w:vAlign w:val="center"/>
            <w:tcPrChange w:id="4336" w:author="Microsoft account" w:date="2021-05-23T20:44:00Z">
              <w:tcPr>
                <w:tcW w:w="996" w:type="dxa"/>
                <w:vMerge/>
                <w:vAlign w:val="center"/>
              </w:tcPr>
            </w:tcPrChange>
          </w:tcPr>
          <w:p w14:paraId="68202987" w14:textId="77777777" w:rsidR="00277069" w:rsidRPr="00B63363" w:rsidRDefault="00277069" w:rsidP="00E75A46">
            <w:pPr>
              <w:jc w:val="both"/>
              <w:rPr>
                <w:ins w:id="4337" w:author="Rashed Hasan" w:date="2021-05-15T13:15:00Z"/>
                <w:rFonts w:ascii="Times New Roman" w:hAnsi="Times New Roman" w:cs="Times New Roman"/>
                <w:sz w:val="18"/>
                <w:szCs w:val="18"/>
                <w:rPrChange w:id="4338" w:author="Rashed Hasan" w:date="2021-05-15T13:19:00Z">
                  <w:rPr>
                    <w:ins w:id="4339" w:author="Rashed Hasan" w:date="2021-05-15T13:15:00Z"/>
                    <w:rFonts w:ascii="Times New Roman" w:hAnsi="Times New Roman" w:cs="Times New Roman"/>
                    <w:sz w:val="20"/>
                    <w:szCs w:val="20"/>
                  </w:rPr>
                </w:rPrChange>
              </w:rPr>
              <w:pPrChange w:id="4340" w:author="Microsoft account" w:date="2021-05-25T22:50:00Z">
                <w:pPr>
                  <w:jc w:val="center"/>
                </w:pPr>
              </w:pPrChange>
            </w:pPr>
          </w:p>
        </w:tc>
      </w:tr>
      <w:tr w:rsidR="00277069" w:rsidRPr="00B63363" w14:paraId="74DF1DDD" w14:textId="77777777" w:rsidTr="00277069">
        <w:trPr>
          <w:trHeight w:val="138"/>
          <w:jc w:val="center"/>
          <w:ins w:id="4341" w:author="Rashed Hasan" w:date="2021-05-15T13:15:00Z"/>
          <w:trPrChange w:id="4342" w:author="Rashed Hasan" w:date="2021-05-15T13:16:00Z">
            <w:trPr>
              <w:trHeight w:val="150"/>
              <w:jc w:val="center"/>
            </w:trPr>
          </w:trPrChange>
        </w:trPr>
        <w:tc>
          <w:tcPr>
            <w:tcW w:w="9762" w:type="dxa"/>
            <w:gridSpan w:val="7"/>
            <w:vAlign w:val="center"/>
            <w:tcPrChange w:id="4343" w:author="Rashed Hasan" w:date="2021-05-15T13:16:00Z">
              <w:tcPr>
                <w:tcW w:w="10137" w:type="dxa"/>
                <w:gridSpan w:val="7"/>
                <w:vAlign w:val="center"/>
              </w:tcPr>
            </w:tcPrChange>
          </w:tcPr>
          <w:p w14:paraId="7A8FACA5" w14:textId="77777777" w:rsidR="00277069" w:rsidRPr="00B63363" w:rsidRDefault="00277069" w:rsidP="00E75A46">
            <w:pPr>
              <w:jc w:val="both"/>
              <w:rPr>
                <w:ins w:id="4344" w:author="Rashed Hasan" w:date="2021-05-15T13:15:00Z"/>
                <w:rFonts w:ascii="Times New Roman" w:hAnsi="Times New Roman" w:cs="Times New Roman"/>
                <w:i/>
                <w:sz w:val="18"/>
                <w:szCs w:val="18"/>
                <w:rPrChange w:id="4345" w:author="Rashed Hasan" w:date="2021-05-15T13:19:00Z">
                  <w:rPr>
                    <w:ins w:id="4346" w:author="Rashed Hasan" w:date="2021-05-15T13:15:00Z"/>
                    <w:rFonts w:ascii="Times New Roman" w:hAnsi="Times New Roman" w:cs="Times New Roman"/>
                    <w:i/>
                    <w:sz w:val="20"/>
                    <w:szCs w:val="20"/>
                  </w:rPr>
                </w:rPrChange>
              </w:rPr>
              <w:pPrChange w:id="4347" w:author="Microsoft account" w:date="2021-05-25T22:50:00Z">
                <w:pPr/>
              </w:pPrChange>
            </w:pPr>
            <w:ins w:id="4348" w:author="Rashed Hasan" w:date="2021-05-15T13:15:00Z">
              <w:r w:rsidRPr="00B63363">
                <w:rPr>
                  <w:rFonts w:ascii="Times New Roman" w:hAnsi="Times New Roman" w:cs="Times New Roman"/>
                  <w:b/>
                  <w:i/>
                  <w:sz w:val="18"/>
                  <w:szCs w:val="18"/>
                  <w:rPrChange w:id="4349" w:author="Rashed Hasan" w:date="2021-05-15T13:19:00Z">
                    <w:rPr>
                      <w:rFonts w:ascii="Times New Roman" w:hAnsi="Times New Roman" w:cs="Times New Roman"/>
                      <w:b/>
                      <w:i/>
                      <w:sz w:val="20"/>
                      <w:szCs w:val="20"/>
                    </w:rPr>
                  </w:rPrChange>
                </w:rPr>
                <w:t>Wasted</w:t>
              </w:r>
            </w:ins>
          </w:p>
        </w:tc>
      </w:tr>
      <w:tr w:rsidR="00277069" w:rsidRPr="00B63363" w14:paraId="0FCB4F04" w14:textId="77777777" w:rsidTr="0020300A">
        <w:trPr>
          <w:trHeight w:val="250"/>
          <w:jc w:val="center"/>
          <w:ins w:id="4350" w:author="Rashed Hasan" w:date="2021-05-15T13:15:00Z"/>
          <w:trPrChange w:id="4351" w:author="Microsoft account" w:date="2021-05-23T20:44:00Z">
            <w:trPr>
              <w:trHeight w:val="272"/>
              <w:jc w:val="center"/>
            </w:trPr>
          </w:trPrChange>
        </w:trPr>
        <w:tc>
          <w:tcPr>
            <w:tcW w:w="1802" w:type="dxa"/>
            <w:vAlign w:val="center"/>
            <w:tcPrChange w:id="4352" w:author="Microsoft account" w:date="2021-05-23T20:44:00Z">
              <w:tcPr>
                <w:tcW w:w="2052" w:type="dxa"/>
                <w:vAlign w:val="center"/>
              </w:tcPr>
            </w:tcPrChange>
          </w:tcPr>
          <w:p w14:paraId="2E89A517" w14:textId="77777777" w:rsidR="00277069" w:rsidRPr="00B63363" w:rsidRDefault="00277069" w:rsidP="00E75A46">
            <w:pPr>
              <w:jc w:val="both"/>
              <w:rPr>
                <w:ins w:id="4353" w:author="Rashed Hasan" w:date="2021-05-15T13:15:00Z"/>
                <w:rFonts w:ascii="Times New Roman" w:hAnsi="Times New Roman" w:cs="Times New Roman"/>
                <w:bCs/>
                <w:sz w:val="18"/>
                <w:szCs w:val="18"/>
                <w:rPrChange w:id="4354" w:author="Rashed Hasan" w:date="2021-05-15T13:19:00Z">
                  <w:rPr>
                    <w:ins w:id="4355" w:author="Rashed Hasan" w:date="2021-05-15T13:15:00Z"/>
                    <w:rFonts w:ascii="Times New Roman" w:hAnsi="Times New Roman" w:cs="Times New Roman"/>
                    <w:bCs/>
                    <w:sz w:val="20"/>
                    <w:szCs w:val="20"/>
                  </w:rPr>
                </w:rPrChange>
              </w:rPr>
              <w:pPrChange w:id="4356" w:author="Microsoft account" w:date="2021-05-25T22:50:00Z">
                <w:pPr>
                  <w:jc w:val="center"/>
                </w:pPr>
              </w:pPrChange>
            </w:pPr>
            <w:ins w:id="4357" w:author="Rashed Hasan" w:date="2021-05-15T13:15:00Z">
              <w:r w:rsidRPr="00B63363">
                <w:rPr>
                  <w:rFonts w:ascii="Times New Roman" w:hAnsi="Times New Roman" w:cs="Times New Roman"/>
                  <w:bCs/>
                  <w:sz w:val="18"/>
                  <w:szCs w:val="18"/>
                  <w:rPrChange w:id="4358" w:author="Rashed Hasan" w:date="2021-05-15T13:19:00Z">
                    <w:rPr>
                      <w:rFonts w:ascii="Times New Roman" w:hAnsi="Times New Roman" w:cs="Times New Roman"/>
                      <w:bCs/>
                      <w:sz w:val="20"/>
                      <w:szCs w:val="20"/>
                    </w:rPr>
                  </w:rPrChange>
                </w:rPr>
                <w:t>Yes</w:t>
              </w:r>
            </w:ins>
          </w:p>
        </w:tc>
        <w:tc>
          <w:tcPr>
            <w:tcW w:w="1381" w:type="dxa"/>
            <w:vAlign w:val="center"/>
            <w:tcPrChange w:id="4359" w:author="Microsoft account" w:date="2021-05-23T20:44:00Z">
              <w:tcPr>
                <w:tcW w:w="1557" w:type="dxa"/>
                <w:vAlign w:val="center"/>
              </w:tcPr>
            </w:tcPrChange>
          </w:tcPr>
          <w:p w14:paraId="718F3C4B" w14:textId="77777777" w:rsidR="00277069" w:rsidRPr="00B63363" w:rsidRDefault="00277069" w:rsidP="00E75A46">
            <w:pPr>
              <w:jc w:val="both"/>
              <w:rPr>
                <w:ins w:id="4360" w:author="Rashed Hasan" w:date="2021-05-15T13:15:00Z"/>
                <w:rFonts w:ascii="Times New Roman" w:hAnsi="Times New Roman" w:cs="Times New Roman"/>
                <w:bCs/>
                <w:sz w:val="18"/>
                <w:szCs w:val="18"/>
                <w:rPrChange w:id="4361" w:author="Rashed Hasan" w:date="2021-05-15T13:19:00Z">
                  <w:rPr>
                    <w:ins w:id="4362" w:author="Rashed Hasan" w:date="2021-05-15T13:15:00Z"/>
                    <w:rFonts w:ascii="Times New Roman" w:hAnsi="Times New Roman" w:cs="Times New Roman"/>
                    <w:bCs/>
                    <w:sz w:val="20"/>
                    <w:szCs w:val="20"/>
                  </w:rPr>
                </w:rPrChange>
              </w:rPr>
              <w:pPrChange w:id="4363" w:author="Microsoft account" w:date="2021-05-25T22:50:00Z">
                <w:pPr>
                  <w:jc w:val="center"/>
                </w:pPr>
              </w:pPrChange>
            </w:pPr>
            <w:ins w:id="4364" w:author="Rashed Hasan" w:date="2021-05-15T13:15:00Z">
              <w:r w:rsidRPr="00B63363">
                <w:rPr>
                  <w:rFonts w:ascii="Times New Roman" w:hAnsi="Times New Roman" w:cs="Times New Roman"/>
                  <w:bCs/>
                  <w:sz w:val="18"/>
                  <w:szCs w:val="18"/>
                  <w:rPrChange w:id="4365" w:author="Rashed Hasan" w:date="2021-05-15T13:19:00Z">
                    <w:rPr>
                      <w:rFonts w:ascii="Times New Roman" w:hAnsi="Times New Roman" w:cs="Times New Roman"/>
                      <w:bCs/>
                      <w:sz w:val="20"/>
                      <w:szCs w:val="20"/>
                    </w:rPr>
                  </w:rPrChange>
                </w:rPr>
                <w:t>444 (65.59)</w:t>
              </w:r>
            </w:ins>
          </w:p>
        </w:tc>
        <w:tc>
          <w:tcPr>
            <w:tcW w:w="1381" w:type="dxa"/>
            <w:vAlign w:val="center"/>
            <w:tcPrChange w:id="4366" w:author="Microsoft account" w:date="2021-05-23T20:44:00Z">
              <w:tcPr>
                <w:tcW w:w="1557" w:type="dxa"/>
                <w:vAlign w:val="center"/>
              </w:tcPr>
            </w:tcPrChange>
          </w:tcPr>
          <w:p w14:paraId="1F08FA64" w14:textId="77777777" w:rsidR="00277069" w:rsidRPr="00B63363" w:rsidRDefault="00277069" w:rsidP="00E75A46">
            <w:pPr>
              <w:jc w:val="both"/>
              <w:rPr>
                <w:ins w:id="4367" w:author="Rashed Hasan" w:date="2021-05-15T13:15:00Z"/>
                <w:rFonts w:ascii="Times New Roman" w:hAnsi="Times New Roman" w:cs="Times New Roman"/>
                <w:bCs/>
                <w:sz w:val="18"/>
                <w:szCs w:val="18"/>
                <w:rPrChange w:id="4368" w:author="Rashed Hasan" w:date="2021-05-15T13:19:00Z">
                  <w:rPr>
                    <w:ins w:id="4369" w:author="Rashed Hasan" w:date="2021-05-15T13:15:00Z"/>
                    <w:rFonts w:ascii="Times New Roman" w:hAnsi="Times New Roman" w:cs="Times New Roman"/>
                    <w:bCs/>
                    <w:sz w:val="20"/>
                    <w:szCs w:val="20"/>
                  </w:rPr>
                </w:rPrChange>
              </w:rPr>
              <w:pPrChange w:id="4370" w:author="Microsoft account" w:date="2021-05-25T22:50:00Z">
                <w:pPr>
                  <w:jc w:val="center"/>
                </w:pPr>
              </w:pPrChange>
            </w:pPr>
            <w:ins w:id="4371" w:author="Rashed Hasan" w:date="2021-05-15T13:15:00Z">
              <w:r w:rsidRPr="00B63363">
                <w:rPr>
                  <w:rFonts w:ascii="Times New Roman" w:hAnsi="Times New Roman" w:cs="Times New Roman"/>
                  <w:bCs/>
                  <w:sz w:val="18"/>
                  <w:szCs w:val="18"/>
                  <w:rPrChange w:id="4372" w:author="Rashed Hasan" w:date="2021-05-15T13:19:00Z">
                    <w:rPr>
                      <w:rFonts w:ascii="Times New Roman" w:hAnsi="Times New Roman" w:cs="Times New Roman"/>
                      <w:bCs/>
                      <w:sz w:val="20"/>
                      <w:szCs w:val="20"/>
                    </w:rPr>
                  </w:rPrChange>
                </w:rPr>
                <w:t>239 (34.41)</w:t>
              </w:r>
            </w:ins>
          </w:p>
        </w:tc>
        <w:tc>
          <w:tcPr>
            <w:tcW w:w="1230" w:type="dxa"/>
            <w:vMerge w:val="restart"/>
            <w:vAlign w:val="center"/>
            <w:tcPrChange w:id="4373" w:author="Microsoft account" w:date="2021-05-23T20:44:00Z">
              <w:tcPr>
                <w:tcW w:w="995" w:type="dxa"/>
                <w:vMerge w:val="restart"/>
                <w:vAlign w:val="center"/>
              </w:tcPr>
            </w:tcPrChange>
          </w:tcPr>
          <w:p w14:paraId="367A8C98" w14:textId="77777777" w:rsidR="00277069" w:rsidRPr="00B63363" w:rsidRDefault="00277069" w:rsidP="00E75A46">
            <w:pPr>
              <w:jc w:val="both"/>
              <w:rPr>
                <w:ins w:id="4374" w:author="Rashed Hasan" w:date="2021-05-15T13:15:00Z"/>
                <w:rFonts w:ascii="Times New Roman" w:hAnsi="Times New Roman" w:cs="Times New Roman"/>
                <w:bCs/>
                <w:sz w:val="18"/>
                <w:szCs w:val="18"/>
                <w:rPrChange w:id="4375" w:author="Rashed Hasan" w:date="2021-05-15T13:19:00Z">
                  <w:rPr>
                    <w:ins w:id="4376" w:author="Rashed Hasan" w:date="2021-05-15T13:15:00Z"/>
                    <w:rFonts w:ascii="Times New Roman" w:hAnsi="Times New Roman" w:cs="Times New Roman"/>
                    <w:bCs/>
                    <w:sz w:val="20"/>
                    <w:szCs w:val="20"/>
                  </w:rPr>
                </w:rPrChange>
              </w:rPr>
              <w:pPrChange w:id="4377" w:author="Microsoft account" w:date="2021-05-25T22:50:00Z">
                <w:pPr>
                  <w:jc w:val="center"/>
                </w:pPr>
              </w:pPrChange>
            </w:pPr>
            <w:ins w:id="4378" w:author="Rashed Hasan" w:date="2021-05-15T13:15:00Z">
              <w:r w:rsidRPr="00B63363">
                <w:rPr>
                  <w:rFonts w:ascii="Times New Roman" w:hAnsi="Times New Roman" w:cs="Times New Roman"/>
                  <w:bCs/>
                  <w:sz w:val="18"/>
                  <w:szCs w:val="18"/>
                  <w:rPrChange w:id="4379" w:author="Rashed Hasan" w:date="2021-05-15T13:19:00Z">
                    <w:rPr>
                      <w:rFonts w:ascii="Times New Roman" w:hAnsi="Times New Roman" w:cs="Times New Roman"/>
                      <w:bCs/>
                      <w:sz w:val="20"/>
                      <w:szCs w:val="20"/>
                    </w:rPr>
                  </w:rPrChange>
                </w:rPr>
                <w:t>0.989</w:t>
              </w:r>
            </w:ins>
          </w:p>
        </w:tc>
        <w:tc>
          <w:tcPr>
            <w:tcW w:w="1290" w:type="dxa"/>
            <w:vAlign w:val="center"/>
            <w:tcPrChange w:id="4380" w:author="Microsoft account" w:date="2021-05-23T20:44:00Z">
              <w:tcPr>
                <w:tcW w:w="1423" w:type="dxa"/>
                <w:vAlign w:val="center"/>
              </w:tcPr>
            </w:tcPrChange>
          </w:tcPr>
          <w:p w14:paraId="16707AE3" w14:textId="77777777" w:rsidR="00277069" w:rsidRPr="00B63363" w:rsidRDefault="00277069" w:rsidP="00E75A46">
            <w:pPr>
              <w:jc w:val="both"/>
              <w:rPr>
                <w:ins w:id="4381" w:author="Rashed Hasan" w:date="2021-05-15T13:15:00Z"/>
                <w:rFonts w:ascii="Times New Roman" w:hAnsi="Times New Roman" w:cs="Times New Roman"/>
                <w:bCs/>
                <w:sz w:val="18"/>
                <w:szCs w:val="18"/>
                <w:rPrChange w:id="4382" w:author="Rashed Hasan" w:date="2021-05-15T13:19:00Z">
                  <w:rPr>
                    <w:ins w:id="4383" w:author="Rashed Hasan" w:date="2021-05-15T13:15:00Z"/>
                    <w:rFonts w:ascii="Times New Roman" w:hAnsi="Times New Roman" w:cs="Times New Roman"/>
                    <w:bCs/>
                    <w:sz w:val="20"/>
                    <w:szCs w:val="20"/>
                  </w:rPr>
                </w:rPrChange>
              </w:rPr>
              <w:pPrChange w:id="4384" w:author="Microsoft account" w:date="2021-05-25T22:50:00Z">
                <w:pPr>
                  <w:jc w:val="center"/>
                </w:pPr>
              </w:pPrChange>
            </w:pPr>
            <w:ins w:id="4385" w:author="Rashed Hasan" w:date="2021-05-15T13:15:00Z">
              <w:r w:rsidRPr="00B63363">
                <w:rPr>
                  <w:rFonts w:ascii="Times New Roman" w:hAnsi="Times New Roman" w:cs="Times New Roman"/>
                  <w:bCs/>
                  <w:sz w:val="18"/>
                  <w:szCs w:val="18"/>
                  <w:rPrChange w:id="4386" w:author="Rashed Hasan" w:date="2021-05-15T13:19:00Z">
                    <w:rPr>
                      <w:rFonts w:ascii="Times New Roman" w:hAnsi="Times New Roman" w:cs="Times New Roman"/>
                      <w:bCs/>
                      <w:sz w:val="20"/>
                      <w:szCs w:val="20"/>
                    </w:rPr>
                  </w:rPrChange>
                </w:rPr>
                <w:t>647 (74.34)</w:t>
              </w:r>
            </w:ins>
          </w:p>
        </w:tc>
        <w:tc>
          <w:tcPr>
            <w:tcW w:w="1448" w:type="dxa"/>
            <w:vAlign w:val="center"/>
            <w:tcPrChange w:id="4387" w:author="Microsoft account" w:date="2021-05-23T20:44:00Z">
              <w:tcPr>
                <w:tcW w:w="1557" w:type="dxa"/>
                <w:vAlign w:val="center"/>
              </w:tcPr>
            </w:tcPrChange>
          </w:tcPr>
          <w:p w14:paraId="74271DDE" w14:textId="77777777" w:rsidR="00277069" w:rsidRPr="00B63363" w:rsidRDefault="00277069" w:rsidP="00E75A46">
            <w:pPr>
              <w:jc w:val="both"/>
              <w:rPr>
                <w:ins w:id="4388" w:author="Rashed Hasan" w:date="2021-05-15T13:15:00Z"/>
                <w:rFonts w:ascii="Times New Roman" w:hAnsi="Times New Roman" w:cs="Times New Roman"/>
                <w:bCs/>
                <w:sz w:val="18"/>
                <w:szCs w:val="18"/>
                <w:rPrChange w:id="4389" w:author="Rashed Hasan" w:date="2021-05-15T13:19:00Z">
                  <w:rPr>
                    <w:ins w:id="4390" w:author="Rashed Hasan" w:date="2021-05-15T13:15:00Z"/>
                    <w:rFonts w:ascii="Times New Roman" w:hAnsi="Times New Roman" w:cs="Times New Roman"/>
                    <w:bCs/>
                    <w:sz w:val="20"/>
                    <w:szCs w:val="20"/>
                  </w:rPr>
                </w:rPrChange>
              </w:rPr>
              <w:pPrChange w:id="4391" w:author="Microsoft account" w:date="2021-05-25T22:50:00Z">
                <w:pPr>
                  <w:jc w:val="center"/>
                </w:pPr>
              </w:pPrChange>
            </w:pPr>
            <w:ins w:id="4392" w:author="Rashed Hasan" w:date="2021-05-15T13:15:00Z">
              <w:r w:rsidRPr="00B63363">
                <w:rPr>
                  <w:rFonts w:ascii="Times New Roman" w:hAnsi="Times New Roman" w:cs="Times New Roman"/>
                  <w:bCs/>
                  <w:sz w:val="18"/>
                  <w:szCs w:val="18"/>
                  <w:rPrChange w:id="4393" w:author="Rashed Hasan" w:date="2021-05-15T13:19:00Z">
                    <w:rPr>
                      <w:rFonts w:ascii="Times New Roman" w:hAnsi="Times New Roman" w:cs="Times New Roman"/>
                      <w:bCs/>
                      <w:sz w:val="20"/>
                      <w:szCs w:val="20"/>
                    </w:rPr>
                  </w:rPrChange>
                </w:rPr>
                <w:t>238 (25.66)</w:t>
              </w:r>
            </w:ins>
          </w:p>
        </w:tc>
        <w:tc>
          <w:tcPr>
            <w:tcW w:w="1230" w:type="dxa"/>
            <w:vMerge w:val="restart"/>
            <w:vAlign w:val="center"/>
            <w:tcPrChange w:id="4394" w:author="Microsoft account" w:date="2021-05-23T20:44:00Z">
              <w:tcPr>
                <w:tcW w:w="996" w:type="dxa"/>
                <w:vMerge w:val="restart"/>
                <w:vAlign w:val="center"/>
              </w:tcPr>
            </w:tcPrChange>
          </w:tcPr>
          <w:p w14:paraId="1BB1D1D3" w14:textId="77777777" w:rsidR="00277069" w:rsidRPr="00B63363" w:rsidRDefault="00277069" w:rsidP="00E75A46">
            <w:pPr>
              <w:jc w:val="both"/>
              <w:rPr>
                <w:ins w:id="4395" w:author="Rashed Hasan" w:date="2021-05-15T13:15:00Z"/>
                <w:rFonts w:ascii="Times New Roman" w:hAnsi="Times New Roman" w:cs="Times New Roman"/>
                <w:bCs/>
                <w:sz w:val="18"/>
                <w:szCs w:val="18"/>
                <w:rPrChange w:id="4396" w:author="Rashed Hasan" w:date="2021-05-15T13:19:00Z">
                  <w:rPr>
                    <w:ins w:id="4397" w:author="Rashed Hasan" w:date="2021-05-15T13:15:00Z"/>
                    <w:rFonts w:ascii="Times New Roman" w:hAnsi="Times New Roman" w:cs="Times New Roman"/>
                    <w:bCs/>
                    <w:sz w:val="20"/>
                    <w:szCs w:val="20"/>
                  </w:rPr>
                </w:rPrChange>
              </w:rPr>
              <w:pPrChange w:id="4398" w:author="Microsoft account" w:date="2021-05-25T22:50:00Z">
                <w:pPr>
                  <w:jc w:val="center"/>
                </w:pPr>
              </w:pPrChange>
            </w:pPr>
            <w:ins w:id="4399" w:author="Rashed Hasan" w:date="2021-05-15T13:15:00Z">
              <w:r w:rsidRPr="00B63363">
                <w:rPr>
                  <w:rFonts w:ascii="Times New Roman" w:hAnsi="Times New Roman" w:cs="Times New Roman"/>
                  <w:bCs/>
                  <w:sz w:val="18"/>
                  <w:szCs w:val="18"/>
                  <w:rPrChange w:id="4400" w:author="Rashed Hasan" w:date="2021-05-15T13:19:00Z">
                    <w:rPr>
                      <w:rFonts w:ascii="Times New Roman" w:hAnsi="Times New Roman" w:cs="Times New Roman"/>
                      <w:bCs/>
                      <w:sz w:val="20"/>
                      <w:szCs w:val="20"/>
                    </w:rPr>
                  </w:rPrChange>
                </w:rPr>
                <w:t>0.721</w:t>
              </w:r>
            </w:ins>
          </w:p>
        </w:tc>
      </w:tr>
      <w:tr w:rsidR="00277069" w:rsidRPr="00B63363" w14:paraId="788B7D2F" w14:textId="77777777" w:rsidTr="0020300A">
        <w:trPr>
          <w:trHeight w:val="138"/>
          <w:jc w:val="center"/>
          <w:ins w:id="4401" w:author="Rashed Hasan" w:date="2021-05-15T13:15:00Z"/>
          <w:trPrChange w:id="4402" w:author="Microsoft account" w:date="2021-05-23T20:44:00Z">
            <w:trPr>
              <w:trHeight w:val="150"/>
              <w:jc w:val="center"/>
            </w:trPr>
          </w:trPrChange>
        </w:trPr>
        <w:tc>
          <w:tcPr>
            <w:tcW w:w="1802" w:type="dxa"/>
            <w:vAlign w:val="center"/>
            <w:tcPrChange w:id="4403" w:author="Microsoft account" w:date="2021-05-23T20:44:00Z">
              <w:tcPr>
                <w:tcW w:w="2052" w:type="dxa"/>
                <w:vAlign w:val="center"/>
              </w:tcPr>
            </w:tcPrChange>
          </w:tcPr>
          <w:p w14:paraId="05A30B3F" w14:textId="77777777" w:rsidR="00277069" w:rsidRPr="00B63363" w:rsidRDefault="00277069" w:rsidP="00E75A46">
            <w:pPr>
              <w:jc w:val="both"/>
              <w:rPr>
                <w:ins w:id="4404" w:author="Rashed Hasan" w:date="2021-05-15T13:15:00Z"/>
                <w:rFonts w:ascii="Times New Roman" w:hAnsi="Times New Roman" w:cs="Times New Roman"/>
                <w:bCs/>
                <w:sz w:val="18"/>
                <w:szCs w:val="18"/>
                <w:rPrChange w:id="4405" w:author="Rashed Hasan" w:date="2021-05-15T13:19:00Z">
                  <w:rPr>
                    <w:ins w:id="4406" w:author="Rashed Hasan" w:date="2021-05-15T13:15:00Z"/>
                    <w:rFonts w:ascii="Times New Roman" w:hAnsi="Times New Roman" w:cs="Times New Roman"/>
                    <w:bCs/>
                    <w:sz w:val="20"/>
                    <w:szCs w:val="20"/>
                  </w:rPr>
                </w:rPrChange>
              </w:rPr>
              <w:pPrChange w:id="4407" w:author="Microsoft account" w:date="2021-05-25T22:50:00Z">
                <w:pPr>
                  <w:jc w:val="center"/>
                </w:pPr>
              </w:pPrChange>
            </w:pPr>
            <w:ins w:id="4408" w:author="Rashed Hasan" w:date="2021-05-15T13:15:00Z">
              <w:r w:rsidRPr="00B63363">
                <w:rPr>
                  <w:rFonts w:ascii="Times New Roman" w:hAnsi="Times New Roman" w:cs="Times New Roman"/>
                  <w:bCs/>
                  <w:sz w:val="18"/>
                  <w:szCs w:val="18"/>
                  <w:rPrChange w:id="4409" w:author="Rashed Hasan" w:date="2021-05-15T13:19:00Z">
                    <w:rPr>
                      <w:rFonts w:ascii="Times New Roman" w:hAnsi="Times New Roman" w:cs="Times New Roman"/>
                      <w:bCs/>
                      <w:sz w:val="20"/>
                      <w:szCs w:val="20"/>
                    </w:rPr>
                  </w:rPrChange>
                </w:rPr>
                <w:t>No</w:t>
              </w:r>
            </w:ins>
          </w:p>
        </w:tc>
        <w:tc>
          <w:tcPr>
            <w:tcW w:w="1381" w:type="dxa"/>
            <w:vAlign w:val="center"/>
            <w:tcPrChange w:id="4410" w:author="Microsoft account" w:date="2021-05-23T20:44:00Z">
              <w:tcPr>
                <w:tcW w:w="1557" w:type="dxa"/>
                <w:vAlign w:val="center"/>
              </w:tcPr>
            </w:tcPrChange>
          </w:tcPr>
          <w:p w14:paraId="5AF32B9A" w14:textId="77777777" w:rsidR="00277069" w:rsidRPr="00B63363" w:rsidRDefault="00277069" w:rsidP="00E75A46">
            <w:pPr>
              <w:jc w:val="both"/>
              <w:rPr>
                <w:ins w:id="4411" w:author="Rashed Hasan" w:date="2021-05-15T13:15:00Z"/>
                <w:rFonts w:ascii="Times New Roman" w:hAnsi="Times New Roman" w:cs="Times New Roman"/>
                <w:bCs/>
                <w:sz w:val="18"/>
                <w:szCs w:val="18"/>
                <w:rPrChange w:id="4412" w:author="Rashed Hasan" w:date="2021-05-15T13:19:00Z">
                  <w:rPr>
                    <w:ins w:id="4413" w:author="Rashed Hasan" w:date="2021-05-15T13:15:00Z"/>
                    <w:rFonts w:ascii="Times New Roman" w:hAnsi="Times New Roman" w:cs="Times New Roman"/>
                    <w:bCs/>
                    <w:sz w:val="20"/>
                    <w:szCs w:val="20"/>
                  </w:rPr>
                </w:rPrChange>
              </w:rPr>
              <w:pPrChange w:id="4414" w:author="Microsoft account" w:date="2021-05-25T22:50:00Z">
                <w:pPr>
                  <w:jc w:val="center"/>
                </w:pPr>
              </w:pPrChange>
            </w:pPr>
            <w:ins w:id="4415" w:author="Rashed Hasan" w:date="2021-05-15T13:15:00Z">
              <w:r w:rsidRPr="00B63363">
                <w:rPr>
                  <w:rFonts w:ascii="Times New Roman" w:hAnsi="Times New Roman" w:cs="Times New Roman"/>
                  <w:bCs/>
                  <w:sz w:val="18"/>
                  <w:szCs w:val="18"/>
                  <w:rPrChange w:id="4416" w:author="Rashed Hasan" w:date="2021-05-15T13:19:00Z">
                    <w:rPr>
                      <w:rFonts w:ascii="Times New Roman" w:hAnsi="Times New Roman" w:cs="Times New Roman"/>
                      <w:bCs/>
                      <w:sz w:val="20"/>
                      <w:szCs w:val="20"/>
                    </w:rPr>
                  </w:rPrChange>
                </w:rPr>
                <w:t>4516 (65.63)</w:t>
              </w:r>
            </w:ins>
          </w:p>
        </w:tc>
        <w:tc>
          <w:tcPr>
            <w:tcW w:w="1381" w:type="dxa"/>
            <w:vAlign w:val="center"/>
            <w:tcPrChange w:id="4417" w:author="Microsoft account" w:date="2021-05-23T20:44:00Z">
              <w:tcPr>
                <w:tcW w:w="1557" w:type="dxa"/>
                <w:vAlign w:val="center"/>
              </w:tcPr>
            </w:tcPrChange>
          </w:tcPr>
          <w:p w14:paraId="3DDCAA3B" w14:textId="77777777" w:rsidR="00277069" w:rsidRPr="00B63363" w:rsidRDefault="00277069" w:rsidP="00E75A46">
            <w:pPr>
              <w:jc w:val="both"/>
              <w:rPr>
                <w:ins w:id="4418" w:author="Rashed Hasan" w:date="2021-05-15T13:15:00Z"/>
                <w:rFonts w:ascii="Times New Roman" w:hAnsi="Times New Roman" w:cs="Times New Roman"/>
                <w:bCs/>
                <w:sz w:val="18"/>
                <w:szCs w:val="18"/>
                <w:rPrChange w:id="4419" w:author="Rashed Hasan" w:date="2021-05-15T13:19:00Z">
                  <w:rPr>
                    <w:ins w:id="4420" w:author="Rashed Hasan" w:date="2021-05-15T13:15:00Z"/>
                    <w:rFonts w:ascii="Times New Roman" w:hAnsi="Times New Roman" w:cs="Times New Roman"/>
                    <w:bCs/>
                    <w:sz w:val="20"/>
                    <w:szCs w:val="20"/>
                  </w:rPr>
                </w:rPrChange>
              </w:rPr>
              <w:pPrChange w:id="4421" w:author="Microsoft account" w:date="2021-05-25T22:50:00Z">
                <w:pPr>
                  <w:jc w:val="center"/>
                </w:pPr>
              </w:pPrChange>
            </w:pPr>
            <w:ins w:id="4422" w:author="Rashed Hasan" w:date="2021-05-15T13:15:00Z">
              <w:r w:rsidRPr="00B63363">
                <w:rPr>
                  <w:rFonts w:ascii="Times New Roman" w:hAnsi="Times New Roman" w:cs="Times New Roman"/>
                  <w:bCs/>
                  <w:sz w:val="18"/>
                  <w:szCs w:val="18"/>
                  <w:rPrChange w:id="4423" w:author="Rashed Hasan" w:date="2021-05-15T13:19:00Z">
                    <w:rPr>
                      <w:rFonts w:ascii="Times New Roman" w:hAnsi="Times New Roman" w:cs="Times New Roman"/>
                      <w:bCs/>
                      <w:sz w:val="20"/>
                      <w:szCs w:val="20"/>
                    </w:rPr>
                  </w:rPrChange>
                </w:rPr>
                <w:t>2415 (34.37)</w:t>
              </w:r>
            </w:ins>
          </w:p>
        </w:tc>
        <w:tc>
          <w:tcPr>
            <w:tcW w:w="1230" w:type="dxa"/>
            <w:vMerge/>
            <w:vAlign w:val="center"/>
            <w:tcPrChange w:id="4424" w:author="Microsoft account" w:date="2021-05-23T20:44:00Z">
              <w:tcPr>
                <w:tcW w:w="995" w:type="dxa"/>
                <w:vMerge/>
                <w:vAlign w:val="center"/>
              </w:tcPr>
            </w:tcPrChange>
          </w:tcPr>
          <w:p w14:paraId="557B79DE" w14:textId="77777777" w:rsidR="00277069" w:rsidRPr="00B63363" w:rsidRDefault="00277069" w:rsidP="00E75A46">
            <w:pPr>
              <w:jc w:val="both"/>
              <w:rPr>
                <w:ins w:id="4425" w:author="Rashed Hasan" w:date="2021-05-15T13:15:00Z"/>
                <w:rFonts w:ascii="Times New Roman" w:hAnsi="Times New Roman" w:cs="Times New Roman"/>
                <w:sz w:val="18"/>
                <w:szCs w:val="18"/>
                <w:rPrChange w:id="4426" w:author="Rashed Hasan" w:date="2021-05-15T13:19:00Z">
                  <w:rPr>
                    <w:ins w:id="4427" w:author="Rashed Hasan" w:date="2021-05-15T13:15:00Z"/>
                    <w:rFonts w:ascii="Times New Roman" w:hAnsi="Times New Roman" w:cs="Times New Roman"/>
                    <w:sz w:val="20"/>
                    <w:szCs w:val="20"/>
                  </w:rPr>
                </w:rPrChange>
              </w:rPr>
              <w:pPrChange w:id="4428" w:author="Microsoft account" w:date="2021-05-25T22:50:00Z">
                <w:pPr>
                  <w:jc w:val="center"/>
                </w:pPr>
              </w:pPrChange>
            </w:pPr>
          </w:p>
        </w:tc>
        <w:tc>
          <w:tcPr>
            <w:tcW w:w="1290" w:type="dxa"/>
            <w:vAlign w:val="center"/>
            <w:tcPrChange w:id="4429" w:author="Microsoft account" w:date="2021-05-23T20:44:00Z">
              <w:tcPr>
                <w:tcW w:w="1423" w:type="dxa"/>
                <w:vAlign w:val="center"/>
              </w:tcPr>
            </w:tcPrChange>
          </w:tcPr>
          <w:p w14:paraId="7CFF0AB8" w14:textId="77777777" w:rsidR="00277069" w:rsidRPr="00B63363" w:rsidRDefault="00277069" w:rsidP="00E75A46">
            <w:pPr>
              <w:jc w:val="both"/>
              <w:rPr>
                <w:ins w:id="4430" w:author="Rashed Hasan" w:date="2021-05-15T13:15:00Z"/>
                <w:rFonts w:ascii="Times New Roman" w:hAnsi="Times New Roman" w:cs="Times New Roman"/>
                <w:bCs/>
                <w:sz w:val="18"/>
                <w:szCs w:val="18"/>
                <w:rPrChange w:id="4431" w:author="Rashed Hasan" w:date="2021-05-15T13:19:00Z">
                  <w:rPr>
                    <w:ins w:id="4432" w:author="Rashed Hasan" w:date="2021-05-15T13:15:00Z"/>
                    <w:rFonts w:ascii="Times New Roman" w:hAnsi="Times New Roman" w:cs="Times New Roman"/>
                    <w:bCs/>
                    <w:sz w:val="20"/>
                    <w:szCs w:val="20"/>
                  </w:rPr>
                </w:rPrChange>
              </w:rPr>
              <w:pPrChange w:id="4433" w:author="Microsoft account" w:date="2021-05-25T22:50:00Z">
                <w:pPr>
                  <w:jc w:val="center"/>
                </w:pPr>
              </w:pPrChange>
            </w:pPr>
            <w:ins w:id="4434" w:author="Rashed Hasan" w:date="2021-05-15T13:15:00Z">
              <w:r w:rsidRPr="00B63363">
                <w:rPr>
                  <w:rFonts w:ascii="Times New Roman" w:hAnsi="Times New Roman" w:cs="Times New Roman"/>
                  <w:bCs/>
                  <w:sz w:val="18"/>
                  <w:szCs w:val="18"/>
                  <w:rPrChange w:id="4435" w:author="Rashed Hasan" w:date="2021-05-15T13:19:00Z">
                    <w:rPr>
                      <w:rFonts w:ascii="Times New Roman" w:hAnsi="Times New Roman" w:cs="Times New Roman"/>
                      <w:bCs/>
                      <w:sz w:val="20"/>
                      <w:szCs w:val="20"/>
                    </w:rPr>
                  </w:rPrChange>
                </w:rPr>
                <w:t>5905 (74.96)</w:t>
              </w:r>
            </w:ins>
          </w:p>
        </w:tc>
        <w:tc>
          <w:tcPr>
            <w:tcW w:w="1448" w:type="dxa"/>
            <w:vAlign w:val="center"/>
            <w:tcPrChange w:id="4436" w:author="Microsoft account" w:date="2021-05-23T20:44:00Z">
              <w:tcPr>
                <w:tcW w:w="1557" w:type="dxa"/>
                <w:vAlign w:val="center"/>
              </w:tcPr>
            </w:tcPrChange>
          </w:tcPr>
          <w:p w14:paraId="5F4B2336" w14:textId="77777777" w:rsidR="00277069" w:rsidRPr="00B63363" w:rsidRDefault="00277069" w:rsidP="00E75A46">
            <w:pPr>
              <w:jc w:val="both"/>
              <w:rPr>
                <w:ins w:id="4437" w:author="Rashed Hasan" w:date="2021-05-15T13:15:00Z"/>
                <w:rFonts w:ascii="Times New Roman" w:hAnsi="Times New Roman" w:cs="Times New Roman"/>
                <w:bCs/>
                <w:sz w:val="18"/>
                <w:szCs w:val="18"/>
                <w:rPrChange w:id="4438" w:author="Rashed Hasan" w:date="2021-05-15T13:19:00Z">
                  <w:rPr>
                    <w:ins w:id="4439" w:author="Rashed Hasan" w:date="2021-05-15T13:15:00Z"/>
                    <w:rFonts w:ascii="Times New Roman" w:hAnsi="Times New Roman" w:cs="Times New Roman"/>
                    <w:bCs/>
                    <w:sz w:val="20"/>
                    <w:szCs w:val="20"/>
                  </w:rPr>
                </w:rPrChange>
              </w:rPr>
              <w:pPrChange w:id="4440" w:author="Microsoft account" w:date="2021-05-25T22:50:00Z">
                <w:pPr>
                  <w:jc w:val="center"/>
                </w:pPr>
              </w:pPrChange>
            </w:pPr>
            <w:ins w:id="4441" w:author="Rashed Hasan" w:date="2021-05-15T13:15:00Z">
              <w:r w:rsidRPr="00B63363">
                <w:rPr>
                  <w:rFonts w:ascii="Times New Roman" w:hAnsi="Times New Roman" w:cs="Times New Roman"/>
                  <w:bCs/>
                  <w:sz w:val="18"/>
                  <w:szCs w:val="18"/>
                  <w:rPrChange w:id="4442" w:author="Rashed Hasan" w:date="2021-05-15T13:19:00Z">
                    <w:rPr>
                      <w:rFonts w:ascii="Times New Roman" w:hAnsi="Times New Roman" w:cs="Times New Roman"/>
                      <w:bCs/>
                      <w:sz w:val="20"/>
                      <w:szCs w:val="20"/>
                    </w:rPr>
                  </w:rPrChange>
                </w:rPr>
                <w:t>2134 (25.04)</w:t>
              </w:r>
            </w:ins>
          </w:p>
        </w:tc>
        <w:tc>
          <w:tcPr>
            <w:tcW w:w="1230" w:type="dxa"/>
            <w:vMerge/>
            <w:vAlign w:val="center"/>
            <w:tcPrChange w:id="4443" w:author="Microsoft account" w:date="2021-05-23T20:44:00Z">
              <w:tcPr>
                <w:tcW w:w="996" w:type="dxa"/>
                <w:vMerge/>
                <w:vAlign w:val="center"/>
              </w:tcPr>
            </w:tcPrChange>
          </w:tcPr>
          <w:p w14:paraId="6092BDE2" w14:textId="77777777" w:rsidR="00277069" w:rsidRPr="00B63363" w:rsidRDefault="00277069" w:rsidP="00E75A46">
            <w:pPr>
              <w:jc w:val="both"/>
              <w:rPr>
                <w:ins w:id="4444" w:author="Rashed Hasan" w:date="2021-05-15T13:15:00Z"/>
                <w:rFonts w:ascii="Times New Roman" w:hAnsi="Times New Roman" w:cs="Times New Roman"/>
                <w:sz w:val="18"/>
                <w:szCs w:val="18"/>
                <w:rPrChange w:id="4445" w:author="Rashed Hasan" w:date="2021-05-15T13:19:00Z">
                  <w:rPr>
                    <w:ins w:id="4446" w:author="Rashed Hasan" w:date="2021-05-15T13:15:00Z"/>
                    <w:rFonts w:ascii="Times New Roman" w:hAnsi="Times New Roman" w:cs="Times New Roman"/>
                    <w:sz w:val="20"/>
                    <w:szCs w:val="20"/>
                  </w:rPr>
                </w:rPrChange>
              </w:rPr>
              <w:pPrChange w:id="4447" w:author="Microsoft account" w:date="2021-05-25T22:50:00Z">
                <w:pPr>
                  <w:jc w:val="center"/>
                </w:pPr>
              </w:pPrChange>
            </w:pPr>
          </w:p>
        </w:tc>
      </w:tr>
      <w:tr w:rsidR="00277069" w:rsidRPr="00B63363" w14:paraId="505687F3" w14:textId="77777777" w:rsidTr="00277069">
        <w:trPr>
          <w:trHeight w:val="138"/>
          <w:jc w:val="center"/>
          <w:ins w:id="4448" w:author="Rashed Hasan" w:date="2021-05-15T13:15:00Z"/>
          <w:trPrChange w:id="4449" w:author="Rashed Hasan" w:date="2021-05-15T13:16:00Z">
            <w:trPr>
              <w:trHeight w:val="150"/>
              <w:jc w:val="center"/>
            </w:trPr>
          </w:trPrChange>
        </w:trPr>
        <w:tc>
          <w:tcPr>
            <w:tcW w:w="9762" w:type="dxa"/>
            <w:gridSpan w:val="7"/>
            <w:vAlign w:val="center"/>
            <w:tcPrChange w:id="4450" w:author="Rashed Hasan" w:date="2021-05-15T13:16:00Z">
              <w:tcPr>
                <w:tcW w:w="10137" w:type="dxa"/>
                <w:gridSpan w:val="7"/>
                <w:vAlign w:val="center"/>
              </w:tcPr>
            </w:tcPrChange>
          </w:tcPr>
          <w:p w14:paraId="1A4E7E78" w14:textId="77777777" w:rsidR="00277069" w:rsidRPr="00B63363" w:rsidRDefault="00277069" w:rsidP="00E75A46">
            <w:pPr>
              <w:jc w:val="both"/>
              <w:rPr>
                <w:ins w:id="4451" w:author="Rashed Hasan" w:date="2021-05-15T13:15:00Z"/>
                <w:rFonts w:ascii="Times New Roman" w:hAnsi="Times New Roman" w:cs="Times New Roman"/>
                <w:i/>
                <w:sz w:val="18"/>
                <w:szCs w:val="18"/>
                <w:rPrChange w:id="4452" w:author="Rashed Hasan" w:date="2021-05-15T13:19:00Z">
                  <w:rPr>
                    <w:ins w:id="4453" w:author="Rashed Hasan" w:date="2021-05-15T13:15:00Z"/>
                    <w:rFonts w:ascii="Times New Roman" w:hAnsi="Times New Roman" w:cs="Times New Roman"/>
                    <w:i/>
                    <w:sz w:val="20"/>
                    <w:szCs w:val="20"/>
                  </w:rPr>
                </w:rPrChange>
              </w:rPr>
              <w:pPrChange w:id="4454" w:author="Microsoft account" w:date="2021-05-25T22:50:00Z">
                <w:pPr/>
              </w:pPrChange>
            </w:pPr>
            <w:ins w:id="4455" w:author="Rashed Hasan" w:date="2021-05-15T13:15:00Z">
              <w:r w:rsidRPr="00B63363">
                <w:rPr>
                  <w:rFonts w:ascii="Times New Roman" w:hAnsi="Times New Roman" w:cs="Times New Roman"/>
                  <w:b/>
                  <w:i/>
                  <w:sz w:val="18"/>
                  <w:szCs w:val="18"/>
                  <w:rPrChange w:id="4456" w:author="Rashed Hasan" w:date="2021-05-15T13:19:00Z">
                    <w:rPr>
                      <w:rFonts w:ascii="Times New Roman" w:hAnsi="Times New Roman" w:cs="Times New Roman"/>
                      <w:b/>
                      <w:i/>
                      <w:sz w:val="20"/>
                      <w:szCs w:val="20"/>
                    </w:rPr>
                  </w:rPrChange>
                </w:rPr>
                <w:t>Overweight</w:t>
              </w:r>
            </w:ins>
          </w:p>
        </w:tc>
      </w:tr>
      <w:tr w:rsidR="00277069" w:rsidRPr="00B63363" w14:paraId="43E5C9CC" w14:textId="77777777" w:rsidTr="0020300A">
        <w:trPr>
          <w:trHeight w:val="401"/>
          <w:jc w:val="center"/>
          <w:ins w:id="4457" w:author="Rashed Hasan" w:date="2021-05-15T13:15:00Z"/>
          <w:trPrChange w:id="4458" w:author="Microsoft account" w:date="2021-05-23T20:44:00Z">
            <w:trPr>
              <w:trHeight w:val="436"/>
              <w:jc w:val="center"/>
            </w:trPr>
          </w:trPrChange>
        </w:trPr>
        <w:tc>
          <w:tcPr>
            <w:tcW w:w="1802" w:type="dxa"/>
            <w:vAlign w:val="center"/>
            <w:tcPrChange w:id="4459" w:author="Microsoft account" w:date="2021-05-23T20:44:00Z">
              <w:tcPr>
                <w:tcW w:w="2052" w:type="dxa"/>
                <w:vAlign w:val="center"/>
              </w:tcPr>
            </w:tcPrChange>
          </w:tcPr>
          <w:p w14:paraId="22AA649F" w14:textId="77777777" w:rsidR="00277069" w:rsidRPr="00B63363" w:rsidRDefault="00277069" w:rsidP="00E75A46">
            <w:pPr>
              <w:jc w:val="both"/>
              <w:rPr>
                <w:ins w:id="4460" w:author="Rashed Hasan" w:date="2021-05-15T13:15:00Z"/>
                <w:rFonts w:ascii="Times New Roman" w:hAnsi="Times New Roman" w:cs="Times New Roman"/>
                <w:bCs/>
                <w:sz w:val="18"/>
                <w:szCs w:val="18"/>
                <w:rPrChange w:id="4461" w:author="Rashed Hasan" w:date="2021-05-15T13:19:00Z">
                  <w:rPr>
                    <w:ins w:id="4462" w:author="Rashed Hasan" w:date="2021-05-15T13:15:00Z"/>
                    <w:rFonts w:ascii="Times New Roman" w:hAnsi="Times New Roman" w:cs="Times New Roman"/>
                    <w:bCs/>
                    <w:sz w:val="20"/>
                    <w:szCs w:val="20"/>
                  </w:rPr>
                </w:rPrChange>
              </w:rPr>
              <w:pPrChange w:id="4463" w:author="Microsoft account" w:date="2021-05-25T22:50:00Z">
                <w:pPr>
                  <w:jc w:val="center"/>
                </w:pPr>
              </w:pPrChange>
            </w:pPr>
            <w:ins w:id="4464" w:author="Rashed Hasan" w:date="2021-05-15T13:15:00Z">
              <w:r w:rsidRPr="00B63363">
                <w:rPr>
                  <w:rFonts w:ascii="Times New Roman" w:hAnsi="Times New Roman" w:cs="Times New Roman"/>
                  <w:bCs/>
                  <w:sz w:val="18"/>
                  <w:szCs w:val="18"/>
                  <w:rPrChange w:id="4465" w:author="Rashed Hasan" w:date="2021-05-15T13:19:00Z">
                    <w:rPr>
                      <w:rFonts w:ascii="Times New Roman" w:hAnsi="Times New Roman" w:cs="Times New Roman"/>
                      <w:bCs/>
                      <w:sz w:val="20"/>
                      <w:szCs w:val="20"/>
                    </w:rPr>
                  </w:rPrChange>
                </w:rPr>
                <w:t>Yes</w:t>
              </w:r>
            </w:ins>
          </w:p>
        </w:tc>
        <w:tc>
          <w:tcPr>
            <w:tcW w:w="1381" w:type="dxa"/>
            <w:vAlign w:val="center"/>
            <w:tcPrChange w:id="4466" w:author="Microsoft account" w:date="2021-05-23T20:44:00Z">
              <w:tcPr>
                <w:tcW w:w="1557" w:type="dxa"/>
                <w:vAlign w:val="center"/>
              </w:tcPr>
            </w:tcPrChange>
          </w:tcPr>
          <w:p w14:paraId="7DE2FE73" w14:textId="77777777" w:rsidR="00277069" w:rsidRPr="00B63363" w:rsidRDefault="00277069" w:rsidP="00E75A46">
            <w:pPr>
              <w:jc w:val="both"/>
              <w:rPr>
                <w:ins w:id="4467" w:author="Rashed Hasan" w:date="2021-05-15T13:15:00Z"/>
                <w:rFonts w:ascii="Times New Roman" w:hAnsi="Times New Roman" w:cs="Times New Roman"/>
                <w:bCs/>
                <w:sz w:val="18"/>
                <w:szCs w:val="18"/>
                <w:rPrChange w:id="4468" w:author="Rashed Hasan" w:date="2021-05-15T13:19:00Z">
                  <w:rPr>
                    <w:ins w:id="4469" w:author="Rashed Hasan" w:date="2021-05-15T13:15:00Z"/>
                    <w:rFonts w:ascii="Times New Roman" w:hAnsi="Times New Roman" w:cs="Times New Roman"/>
                    <w:bCs/>
                    <w:sz w:val="20"/>
                    <w:szCs w:val="20"/>
                  </w:rPr>
                </w:rPrChange>
              </w:rPr>
              <w:pPrChange w:id="4470" w:author="Microsoft account" w:date="2021-05-25T22:50:00Z">
                <w:pPr>
                  <w:jc w:val="center"/>
                </w:pPr>
              </w:pPrChange>
            </w:pPr>
            <w:ins w:id="4471" w:author="Rashed Hasan" w:date="2021-05-15T13:15:00Z">
              <w:r w:rsidRPr="00B63363">
                <w:rPr>
                  <w:rFonts w:ascii="Times New Roman" w:hAnsi="Times New Roman" w:cs="Times New Roman"/>
                  <w:bCs/>
                  <w:sz w:val="18"/>
                  <w:szCs w:val="18"/>
                  <w:rPrChange w:id="4472" w:author="Rashed Hasan" w:date="2021-05-15T13:19:00Z">
                    <w:rPr>
                      <w:rFonts w:ascii="Times New Roman" w:hAnsi="Times New Roman" w:cs="Times New Roman"/>
                      <w:bCs/>
                      <w:sz w:val="20"/>
                      <w:szCs w:val="20"/>
                    </w:rPr>
                  </w:rPrChange>
                </w:rPr>
                <w:t>407 (64.98)</w:t>
              </w:r>
            </w:ins>
          </w:p>
        </w:tc>
        <w:tc>
          <w:tcPr>
            <w:tcW w:w="1381" w:type="dxa"/>
            <w:vAlign w:val="center"/>
            <w:tcPrChange w:id="4473" w:author="Microsoft account" w:date="2021-05-23T20:44:00Z">
              <w:tcPr>
                <w:tcW w:w="1557" w:type="dxa"/>
                <w:vAlign w:val="center"/>
              </w:tcPr>
            </w:tcPrChange>
          </w:tcPr>
          <w:p w14:paraId="0848880D" w14:textId="77777777" w:rsidR="00277069" w:rsidRPr="00B63363" w:rsidRDefault="00277069" w:rsidP="00E75A46">
            <w:pPr>
              <w:jc w:val="both"/>
              <w:rPr>
                <w:ins w:id="4474" w:author="Rashed Hasan" w:date="2021-05-15T13:15:00Z"/>
                <w:rFonts w:ascii="Times New Roman" w:hAnsi="Times New Roman" w:cs="Times New Roman"/>
                <w:bCs/>
                <w:sz w:val="18"/>
                <w:szCs w:val="18"/>
                <w:rPrChange w:id="4475" w:author="Rashed Hasan" w:date="2021-05-15T13:19:00Z">
                  <w:rPr>
                    <w:ins w:id="4476" w:author="Rashed Hasan" w:date="2021-05-15T13:15:00Z"/>
                    <w:rFonts w:ascii="Times New Roman" w:hAnsi="Times New Roman" w:cs="Times New Roman"/>
                    <w:bCs/>
                    <w:sz w:val="20"/>
                    <w:szCs w:val="20"/>
                  </w:rPr>
                </w:rPrChange>
              </w:rPr>
              <w:pPrChange w:id="4477" w:author="Microsoft account" w:date="2021-05-25T22:50:00Z">
                <w:pPr>
                  <w:jc w:val="center"/>
                </w:pPr>
              </w:pPrChange>
            </w:pPr>
            <w:ins w:id="4478" w:author="Rashed Hasan" w:date="2021-05-15T13:15:00Z">
              <w:r w:rsidRPr="00B63363">
                <w:rPr>
                  <w:rFonts w:ascii="Times New Roman" w:hAnsi="Times New Roman" w:cs="Times New Roman"/>
                  <w:bCs/>
                  <w:sz w:val="18"/>
                  <w:szCs w:val="18"/>
                  <w:rPrChange w:id="4479" w:author="Rashed Hasan" w:date="2021-05-15T13:19:00Z">
                    <w:rPr>
                      <w:rFonts w:ascii="Times New Roman" w:hAnsi="Times New Roman" w:cs="Times New Roman"/>
                      <w:bCs/>
                      <w:sz w:val="20"/>
                      <w:szCs w:val="20"/>
                    </w:rPr>
                  </w:rPrChange>
                </w:rPr>
                <w:t>219 (35.02)</w:t>
              </w:r>
            </w:ins>
          </w:p>
        </w:tc>
        <w:tc>
          <w:tcPr>
            <w:tcW w:w="1230" w:type="dxa"/>
            <w:vMerge w:val="restart"/>
            <w:vAlign w:val="center"/>
            <w:tcPrChange w:id="4480" w:author="Microsoft account" w:date="2021-05-23T20:44:00Z">
              <w:tcPr>
                <w:tcW w:w="995" w:type="dxa"/>
                <w:vMerge w:val="restart"/>
                <w:vAlign w:val="center"/>
              </w:tcPr>
            </w:tcPrChange>
          </w:tcPr>
          <w:p w14:paraId="61982161" w14:textId="2A09B765" w:rsidR="00277069" w:rsidRPr="00B63363" w:rsidRDefault="00277069" w:rsidP="00E75A46">
            <w:pPr>
              <w:jc w:val="both"/>
              <w:rPr>
                <w:ins w:id="4481" w:author="Rashed Hasan" w:date="2021-05-15T13:15:00Z"/>
                <w:rFonts w:ascii="Times New Roman" w:hAnsi="Times New Roman" w:cs="Times New Roman"/>
                <w:bCs/>
                <w:sz w:val="18"/>
                <w:szCs w:val="18"/>
                <w:rPrChange w:id="4482" w:author="Rashed Hasan" w:date="2021-05-15T13:19:00Z">
                  <w:rPr>
                    <w:ins w:id="4483" w:author="Rashed Hasan" w:date="2021-05-15T13:15:00Z"/>
                    <w:rFonts w:ascii="Times New Roman" w:hAnsi="Times New Roman" w:cs="Times New Roman"/>
                    <w:bCs/>
                    <w:sz w:val="20"/>
                    <w:szCs w:val="20"/>
                  </w:rPr>
                </w:rPrChange>
              </w:rPr>
              <w:pPrChange w:id="4484" w:author="Microsoft account" w:date="2021-05-25T22:50:00Z">
                <w:pPr>
                  <w:jc w:val="center"/>
                </w:pPr>
              </w:pPrChange>
            </w:pPr>
            <w:ins w:id="4485" w:author="Rashed Hasan" w:date="2021-05-15T13:15:00Z">
              <w:r w:rsidRPr="00B63363">
                <w:rPr>
                  <w:rFonts w:ascii="Times New Roman" w:hAnsi="Times New Roman" w:cs="Times New Roman"/>
                  <w:bCs/>
                  <w:sz w:val="18"/>
                  <w:szCs w:val="18"/>
                  <w:rPrChange w:id="4486" w:author="Rashed Hasan" w:date="2021-05-15T13:19:00Z">
                    <w:rPr>
                      <w:rFonts w:ascii="Times New Roman" w:hAnsi="Times New Roman" w:cs="Times New Roman"/>
                      <w:bCs/>
                      <w:sz w:val="20"/>
                      <w:szCs w:val="20"/>
                    </w:rPr>
                  </w:rPrChange>
                </w:rPr>
                <w:t>0.83</w:t>
              </w:r>
            </w:ins>
            <w:ins w:id="4487" w:author="Microsoft account" w:date="2021-05-24T17:50:00Z">
              <w:r w:rsidR="0070061B">
                <w:rPr>
                  <w:rFonts w:ascii="Times New Roman" w:hAnsi="Times New Roman" w:cs="Times New Roman"/>
                  <w:bCs/>
                  <w:sz w:val="18"/>
                  <w:szCs w:val="18"/>
                </w:rPr>
                <w:t>2</w:t>
              </w:r>
            </w:ins>
            <w:ins w:id="4488" w:author="Rashed Hasan" w:date="2021-05-15T13:15:00Z">
              <w:del w:id="4489" w:author="Microsoft account" w:date="2021-05-24T17:50:00Z">
                <w:r w:rsidRPr="00B63363" w:rsidDel="0070061B">
                  <w:rPr>
                    <w:rFonts w:ascii="Times New Roman" w:hAnsi="Times New Roman" w:cs="Times New Roman"/>
                    <w:bCs/>
                    <w:sz w:val="18"/>
                    <w:szCs w:val="18"/>
                    <w:rPrChange w:id="4490" w:author="Rashed Hasan" w:date="2021-05-15T13:19:00Z">
                      <w:rPr>
                        <w:rFonts w:ascii="Times New Roman" w:hAnsi="Times New Roman" w:cs="Times New Roman"/>
                        <w:bCs/>
                        <w:sz w:val="20"/>
                        <w:szCs w:val="20"/>
                      </w:rPr>
                    </w:rPrChange>
                  </w:rPr>
                  <w:delText>1</w:delText>
                </w:r>
              </w:del>
            </w:ins>
          </w:p>
        </w:tc>
        <w:tc>
          <w:tcPr>
            <w:tcW w:w="1290" w:type="dxa"/>
            <w:vAlign w:val="center"/>
            <w:tcPrChange w:id="4491" w:author="Microsoft account" w:date="2021-05-23T20:44:00Z">
              <w:tcPr>
                <w:tcW w:w="1423" w:type="dxa"/>
                <w:vAlign w:val="center"/>
              </w:tcPr>
            </w:tcPrChange>
          </w:tcPr>
          <w:p w14:paraId="24456B18" w14:textId="77777777" w:rsidR="00277069" w:rsidRPr="00B63363" w:rsidRDefault="00277069" w:rsidP="00E75A46">
            <w:pPr>
              <w:jc w:val="both"/>
              <w:rPr>
                <w:ins w:id="4492" w:author="Rashed Hasan" w:date="2021-05-15T13:15:00Z"/>
                <w:rFonts w:ascii="Times New Roman" w:hAnsi="Times New Roman" w:cs="Times New Roman"/>
                <w:bCs/>
                <w:sz w:val="18"/>
                <w:szCs w:val="18"/>
                <w:rPrChange w:id="4493" w:author="Rashed Hasan" w:date="2021-05-15T13:19:00Z">
                  <w:rPr>
                    <w:ins w:id="4494" w:author="Rashed Hasan" w:date="2021-05-15T13:15:00Z"/>
                    <w:rFonts w:ascii="Times New Roman" w:hAnsi="Times New Roman" w:cs="Times New Roman"/>
                    <w:bCs/>
                    <w:sz w:val="20"/>
                    <w:szCs w:val="20"/>
                  </w:rPr>
                </w:rPrChange>
              </w:rPr>
              <w:pPrChange w:id="4495" w:author="Microsoft account" w:date="2021-05-25T22:50:00Z">
                <w:pPr>
                  <w:jc w:val="center"/>
                </w:pPr>
              </w:pPrChange>
            </w:pPr>
            <w:ins w:id="4496" w:author="Rashed Hasan" w:date="2021-05-15T13:15:00Z">
              <w:r w:rsidRPr="00B63363">
                <w:rPr>
                  <w:rFonts w:ascii="Times New Roman" w:hAnsi="Times New Roman" w:cs="Times New Roman"/>
                  <w:bCs/>
                  <w:sz w:val="18"/>
                  <w:szCs w:val="18"/>
                  <w:rPrChange w:id="4497" w:author="Rashed Hasan" w:date="2021-05-15T13:19:00Z">
                    <w:rPr>
                      <w:rFonts w:ascii="Times New Roman" w:hAnsi="Times New Roman" w:cs="Times New Roman"/>
                      <w:bCs/>
                      <w:sz w:val="20"/>
                      <w:szCs w:val="20"/>
                    </w:rPr>
                  </w:rPrChange>
                </w:rPr>
                <w:t>395 (76.0)</w:t>
              </w:r>
            </w:ins>
          </w:p>
        </w:tc>
        <w:tc>
          <w:tcPr>
            <w:tcW w:w="1448" w:type="dxa"/>
            <w:vAlign w:val="center"/>
            <w:tcPrChange w:id="4498" w:author="Microsoft account" w:date="2021-05-23T20:44:00Z">
              <w:tcPr>
                <w:tcW w:w="1557" w:type="dxa"/>
                <w:vAlign w:val="center"/>
              </w:tcPr>
            </w:tcPrChange>
          </w:tcPr>
          <w:p w14:paraId="162A3DEE" w14:textId="77777777" w:rsidR="00277069" w:rsidRPr="00B63363" w:rsidRDefault="00277069" w:rsidP="00E75A46">
            <w:pPr>
              <w:jc w:val="both"/>
              <w:rPr>
                <w:ins w:id="4499" w:author="Rashed Hasan" w:date="2021-05-15T13:15:00Z"/>
                <w:rFonts w:ascii="Times New Roman" w:hAnsi="Times New Roman" w:cs="Times New Roman"/>
                <w:bCs/>
                <w:sz w:val="18"/>
                <w:szCs w:val="18"/>
                <w:rPrChange w:id="4500" w:author="Rashed Hasan" w:date="2021-05-15T13:19:00Z">
                  <w:rPr>
                    <w:ins w:id="4501" w:author="Rashed Hasan" w:date="2021-05-15T13:15:00Z"/>
                    <w:rFonts w:ascii="Times New Roman" w:hAnsi="Times New Roman" w:cs="Times New Roman"/>
                    <w:bCs/>
                    <w:sz w:val="20"/>
                    <w:szCs w:val="20"/>
                  </w:rPr>
                </w:rPrChange>
              </w:rPr>
              <w:pPrChange w:id="4502" w:author="Microsoft account" w:date="2021-05-25T22:50:00Z">
                <w:pPr>
                  <w:jc w:val="center"/>
                </w:pPr>
              </w:pPrChange>
            </w:pPr>
            <w:ins w:id="4503" w:author="Rashed Hasan" w:date="2021-05-15T13:15:00Z">
              <w:r w:rsidRPr="00B63363">
                <w:rPr>
                  <w:rFonts w:ascii="Times New Roman" w:hAnsi="Times New Roman" w:cs="Times New Roman"/>
                  <w:bCs/>
                  <w:sz w:val="18"/>
                  <w:szCs w:val="18"/>
                  <w:rPrChange w:id="4504" w:author="Rashed Hasan" w:date="2021-05-15T13:19:00Z">
                    <w:rPr>
                      <w:rFonts w:ascii="Times New Roman" w:hAnsi="Times New Roman" w:cs="Times New Roman"/>
                      <w:bCs/>
                      <w:sz w:val="20"/>
                      <w:szCs w:val="20"/>
                    </w:rPr>
                  </w:rPrChange>
                </w:rPr>
                <w:t>158 (24.0)</w:t>
              </w:r>
            </w:ins>
          </w:p>
        </w:tc>
        <w:tc>
          <w:tcPr>
            <w:tcW w:w="1230" w:type="dxa"/>
            <w:vMerge w:val="restart"/>
            <w:vAlign w:val="center"/>
            <w:tcPrChange w:id="4505" w:author="Microsoft account" w:date="2021-05-23T20:44:00Z">
              <w:tcPr>
                <w:tcW w:w="996" w:type="dxa"/>
                <w:vMerge w:val="restart"/>
                <w:vAlign w:val="center"/>
              </w:tcPr>
            </w:tcPrChange>
          </w:tcPr>
          <w:p w14:paraId="6D968E81" w14:textId="77777777" w:rsidR="00277069" w:rsidRPr="00B63363" w:rsidRDefault="00277069" w:rsidP="00E75A46">
            <w:pPr>
              <w:jc w:val="both"/>
              <w:rPr>
                <w:ins w:id="4506" w:author="Rashed Hasan" w:date="2021-05-15T13:15:00Z"/>
                <w:rFonts w:ascii="Times New Roman" w:hAnsi="Times New Roman" w:cs="Times New Roman"/>
                <w:bCs/>
                <w:sz w:val="18"/>
                <w:szCs w:val="18"/>
                <w:rPrChange w:id="4507" w:author="Rashed Hasan" w:date="2021-05-15T13:19:00Z">
                  <w:rPr>
                    <w:ins w:id="4508" w:author="Rashed Hasan" w:date="2021-05-15T13:15:00Z"/>
                    <w:rFonts w:ascii="Times New Roman" w:hAnsi="Times New Roman" w:cs="Times New Roman"/>
                    <w:bCs/>
                    <w:sz w:val="20"/>
                    <w:szCs w:val="20"/>
                  </w:rPr>
                </w:rPrChange>
              </w:rPr>
              <w:pPrChange w:id="4509" w:author="Microsoft account" w:date="2021-05-25T22:50:00Z">
                <w:pPr>
                  <w:jc w:val="center"/>
                </w:pPr>
              </w:pPrChange>
            </w:pPr>
            <w:ins w:id="4510" w:author="Rashed Hasan" w:date="2021-05-15T13:15:00Z">
              <w:r w:rsidRPr="00B63363">
                <w:rPr>
                  <w:rFonts w:ascii="Times New Roman" w:hAnsi="Times New Roman" w:cs="Times New Roman"/>
                  <w:bCs/>
                  <w:sz w:val="18"/>
                  <w:szCs w:val="18"/>
                  <w:rPrChange w:id="4511" w:author="Rashed Hasan" w:date="2021-05-15T13:19:00Z">
                    <w:rPr>
                      <w:rFonts w:ascii="Times New Roman" w:hAnsi="Times New Roman" w:cs="Times New Roman"/>
                      <w:bCs/>
                      <w:sz w:val="20"/>
                      <w:szCs w:val="20"/>
                    </w:rPr>
                  </w:rPrChange>
                </w:rPr>
                <w:t>0.544</w:t>
              </w:r>
            </w:ins>
          </w:p>
        </w:tc>
      </w:tr>
      <w:tr w:rsidR="00277069" w:rsidRPr="00B63363" w14:paraId="71D410CD" w14:textId="77777777" w:rsidTr="0020300A">
        <w:trPr>
          <w:trHeight w:val="257"/>
          <w:jc w:val="center"/>
          <w:ins w:id="4512" w:author="Rashed Hasan" w:date="2021-05-15T13:15:00Z"/>
          <w:trPrChange w:id="4513" w:author="Microsoft account" w:date="2021-05-23T20:44:00Z">
            <w:trPr>
              <w:trHeight w:val="280"/>
              <w:jc w:val="center"/>
            </w:trPr>
          </w:trPrChange>
        </w:trPr>
        <w:tc>
          <w:tcPr>
            <w:tcW w:w="1802" w:type="dxa"/>
            <w:vAlign w:val="center"/>
            <w:tcPrChange w:id="4514" w:author="Microsoft account" w:date="2021-05-23T20:44:00Z">
              <w:tcPr>
                <w:tcW w:w="2052" w:type="dxa"/>
                <w:vAlign w:val="center"/>
              </w:tcPr>
            </w:tcPrChange>
          </w:tcPr>
          <w:p w14:paraId="617B7657" w14:textId="77777777" w:rsidR="00277069" w:rsidRPr="00B63363" w:rsidRDefault="00277069" w:rsidP="00E75A46">
            <w:pPr>
              <w:jc w:val="both"/>
              <w:rPr>
                <w:ins w:id="4515" w:author="Rashed Hasan" w:date="2021-05-15T13:15:00Z"/>
                <w:rFonts w:ascii="Times New Roman" w:hAnsi="Times New Roman" w:cs="Times New Roman"/>
                <w:bCs/>
                <w:sz w:val="18"/>
                <w:szCs w:val="18"/>
                <w:rPrChange w:id="4516" w:author="Rashed Hasan" w:date="2021-05-15T13:19:00Z">
                  <w:rPr>
                    <w:ins w:id="4517" w:author="Rashed Hasan" w:date="2021-05-15T13:15:00Z"/>
                    <w:rFonts w:ascii="Times New Roman" w:hAnsi="Times New Roman" w:cs="Times New Roman"/>
                    <w:bCs/>
                    <w:sz w:val="20"/>
                    <w:szCs w:val="20"/>
                  </w:rPr>
                </w:rPrChange>
              </w:rPr>
              <w:pPrChange w:id="4518" w:author="Microsoft account" w:date="2021-05-25T22:50:00Z">
                <w:pPr>
                  <w:jc w:val="center"/>
                </w:pPr>
              </w:pPrChange>
            </w:pPr>
            <w:ins w:id="4519" w:author="Rashed Hasan" w:date="2021-05-15T13:15:00Z">
              <w:r w:rsidRPr="00B63363">
                <w:rPr>
                  <w:rFonts w:ascii="Times New Roman" w:hAnsi="Times New Roman" w:cs="Times New Roman"/>
                  <w:bCs/>
                  <w:sz w:val="18"/>
                  <w:szCs w:val="18"/>
                  <w:rPrChange w:id="4520" w:author="Rashed Hasan" w:date="2021-05-15T13:19:00Z">
                    <w:rPr>
                      <w:rFonts w:ascii="Times New Roman" w:hAnsi="Times New Roman" w:cs="Times New Roman"/>
                      <w:bCs/>
                      <w:sz w:val="20"/>
                      <w:szCs w:val="20"/>
                    </w:rPr>
                  </w:rPrChange>
                </w:rPr>
                <w:t>No</w:t>
              </w:r>
            </w:ins>
          </w:p>
        </w:tc>
        <w:tc>
          <w:tcPr>
            <w:tcW w:w="1381" w:type="dxa"/>
            <w:vAlign w:val="center"/>
            <w:tcPrChange w:id="4521" w:author="Microsoft account" w:date="2021-05-23T20:44:00Z">
              <w:tcPr>
                <w:tcW w:w="1557" w:type="dxa"/>
                <w:vAlign w:val="center"/>
              </w:tcPr>
            </w:tcPrChange>
          </w:tcPr>
          <w:p w14:paraId="5877E2A3" w14:textId="779040E7" w:rsidR="00277069" w:rsidRPr="00B63363" w:rsidRDefault="00277069" w:rsidP="00E75A46">
            <w:pPr>
              <w:jc w:val="both"/>
              <w:rPr>
                <w:ins w:id="4522" w:author="Rashed Hasan" w:date="2021-05-15T13:15:00Z"/>
                <w:rFonts w:ascii="Times New Roman" w:hAnsi="Times New Roman" w:cs="Times New Roman"/>
                <w:bCs/>
                <w:sz w:val="18"/>
                <w:szCs w:val="18"/>
                <w:rPrChange w:id="4523" w:author="Rashed Hasan" w:date="2021-05-15T13:19:00Z">
                  <w:rPr>
                    <w:ins w:id="4524" w:author="Rashed Hasan" w:date="2021-05-15T13:15:00Z"/>
                    <w:rFonts w:ascii="Times New Roman" w:hAnsi="Times New Roman" w:cs="Times New Roman"/>
                    <w:bCs/>
                    <w:sz w:val="20"/>
                    <w:szCs w:val="20"/>
                  </w:rPr>
                </w:rPrChange>
              </w:rPr>
              <w:pPrChange w:id="4525" w:author="Microsoft account" w:date="2021-05-25T22:50:00Z">
                <w:pPr>
                  <w:jc w:val="center"/>
                </w:pPr>
              </w:pPrChange>
            </w:pPr>
            <w:ins w:id="4526" w:author="Rashed Hasan" w:date="2021-05-15T13:15:00Z">
              <w:r w:rsidRPr="00B63363">
                <w:rPr>
                  <w:rFonts w:ascii="Times New Roman" w:hAnsi="Times New Roman" w:cs="Times New Roman"/>
                  <w:bCs/>
                  <w:sz w:val="18"/>
                  <w:szCs w:val="18"/>
                  <w:rPrChange w:id="4527" w:author="Rashed Hasan" w:date="2021-05-15T13:19:00Z">
                    <w:rPr>
                      <w:rFonts w:ascii="Times New Roman" w:hAnsi="Times New Roman" w:cs="Times New Roman"/>
                      <w:bCs/>
                      <w:sz w:val="20"/>
                      <w:szCs w:val="20"/>
                    </w:rPr>
                  </w:rPrChange>
                </w:rPr>
                <w:t>4894 (65.5</w:t>
              </w:r>
            </w:ins>
            <w:ins w:id="4528" w:author="Microsoft account" w:date="2021-05-24T17:50:00Z">
              <w:r w:rsidR="0070061B">
                <w:rPr>
                  <w:rFonts w:ascii="Times New Roman" w:hAnsi="Times New Roman" w:cs="Times New Roman"/>
                  <w:bCs/>
                  <w:sz w:val="18"/>
                  <w:szCs w:val="18"/>
                </w:rPr>
                <w:t>0</w:t>
              </w:r>
            </w:ins>
            <w:ins w:id="4529" w:author="Rashed Hasan" w:date="2021-05-15T13:15:00Z">
              <w:r w:rsidRPr="00B63363">
                <w:rPr>
                  <w:rFonts w:ascii="Times New Roman" w:hAnsi="Times New Roman" w:cs="Times New Roman"/>
                  <w:bCs/>
                  <w:sz w:val="18"/>
                  <w:szCs w:val="18"/>
                  <w:rPrChange w:id="4530" w:author="Rashed Hasan" w:date="2021-05-15T13:19:00Z">
                    <w:rPr>
                      <w:rFonts w:ascii="Times New Roman" w:hAnsi="Times New Roman" w:cs="Times New Roman"/>
                      <w:bCs/>
                      <w:sz w:val="20"/>
                      <w:szCs w:val="20"/>
                    </w:rPr>
                  </w:rPrChange>
                </w:rPr>
                <w:t>)</w:t>
              </w:r>
            </w:ins>
          </w:p>
        </w:tc>
        <w:tc>
          <w:tcPr>
            <w:tcW w:w="1381" w:type="dxa"/>
            <w:vAlign w:val="center"/>
            <w:tcPrChange w:id="4531" w:author="Microsoft account" w:date="2021-05-23T20:44:00Z">
              <w:tcPr>
                <w:tcW w:w="1557" w:type="dxa"/>
                <w:vAlign w:val="center"/>
              </w:tcPr>
            </w:tcPrChange>
          </w:tcPr>
          <w:p w14:paraId="0A3E6ACC" w14:textId="7416CED5" w:rsidR="00277069" w:rsidRPr="00B63363" w:rsidRDefault="00277069" w:rsidP="00E75A46">
            <w:pPr>
              <w:jc w:val="both"/>
              <w:rPr>
                <w:ins w:id="4532" w:author="Rashed Hasan" w:date="2021-05-15T13:15:00Z"/>
                <w:rFonts w:ascii="Times New Roman" w:hAnsi="Times New Roman" w:cs="Times New Roman"/>
                <w:bCs/>
                <w:sz w:val="18"/>
                <w:szCs w:val="18"/>
                <w:rPrChange w:id="4533" w:author="Rashed Hasan" w:date="2021-05-15T13:19:00Z">
                  <w:rPr>
                    <w:ins w:id="4534" w:author="Rashed Hasan" w:date="2021-05-15T13:15:00Z"/>
                    <w:rFonts w:ascii="Times New Roman" w:hAnsi="Times New Roman" w:cs="Times New Roman"/>
                    <w:bCs/>
                    <w:sz w:val="20"/>
                    <w:szCs w:val="20"/>
                  </w:rPr>
                </w:rPrChange>
              </w:rPr>
              <w:pPrChange w:id="4535" w:author="Microsoft account" w:date="2021-05-25T22:50:00Z">
                <w:pPr>
                  <w:jc w:val="center"/>
                </w:pPr>
              </w:pPrChange>
            </w:pPr>
            <w:ins w:id="4536" w:author="Rashed Hasan" w:date="2021-05-15T13:15:00Z">
              <w:r w:rsidRPr="00B63363">
                <w:rPr>
                  <w:rFonts w:ascii="Times New Roman" w:hAnsi="Times New Roman" w:cs="Times New Roman"/>
                  <w:bCs/>
                  <w:sz w:val="18"/>
                  <w:szCs w:val="18"/>
                  <w:rPrChange w:id="4537" w:author="Rashed Hasan" w:date="2021-05-15T13:19:00Z">
                    <w:rPr>
                      <w:rFonts w:ascii="Times New Roman" w:hAnsi="Times New Roman" w:cs="Times New Roman"/>
                      <w:bCs/>
                      <w:sz w:val="20"/>
                      <w:szCs w:val="20"/>
                    </w:rPr>
                  </w:rPrChange>
                </w:rPr>
                <w:t>2628 (34.5</w:t>
              </w:r>
            </w:ins>
            <w:ins w:id="4538" w:author="Microsoft account" w:date="2021-05-24T17:50:00Z">
              <w:r w:rsidR="0070061B">
                <w:rPr>
                  <w:rFonts w:ascii="Times New Roman" w:hAnsi="Times New Roman" w:cs="Times New Roman"/>
                  <w:bCs/>
                  <w:sz w:val="18"/>
                  <w:szCs w:val="18"/>
                </w:rPr>
                <w:t>0</w:t>
              </w:r>
            </w:ins>
            <w:ins w:id="4539" w:author="Rashed Hasan" w:date="2021-05-15T13:15:00Z">
              <w:r w:rsidRPr="00B63363">
                <w:rPr>
                  <w:rFonts w:ascii="Times New Roman" w:hAnsi="Times New Roman" w:cs="Times New Roman"/>
                  <w:bCs/>
                  <w:sz w:val="18"/>
                  <w:szCs w:val="18"/>
                  <w:rPrChange w:id="4540" w:author="Rashed Hasan" w:date="2021-05-15T13:19:00Z">
                    <w:rPr>
                      <w:rFonts w:ascii="Times New Roman" w:hAnsi="Times New Roman" w:cs="Times New Roman"/>
                      <w:bCs/>
                      <w:sz w:val="20"/>
                      <w:szCs w:val="20"/>
                    </w:rPr>
                  </w:rPrChange>
                </w:rPr>
                <w:t>)</w:t>
              </w:r>
            </w:ins>
          </w:p>
        </w:tc>
        <w:tc>
          <w:tcPr>
            <w:tcW w:w="1230" w:type="dxa"/>
            <w:vMerge/>
            <w:vAlign w:val="center"/>
            <w:tcPrChange w:id="4541" w:author="Microsoft account" w:date="2021-05-23T20:44:00Z">
              <w:tcPr>
                <w:tcW w:w="995" w:type="dxa"/>
                <w:vMerge/>
                <w:vAlign w:val="center"/>
              </w:tcPr>
            </w:tcPrChange>
          </w:tcPr>
          <w:p w14:paraId="1793D6F3" w14:textId="77777777" w:rsidR="00277069" w:rsidRPr="00B63363" w:rsidRDefault="00277069" w:rsidP="00E75A46">
            <w:pPr>
              <w:jc w:val="both"/>
              <w:rPr>
                <w:ins w:id="4542" w:author="Rashed Hasan" w:date="2021-05-15T13:15:00Z"/>
                <w:rFonts w:ascii="Times New Roman" w:hAnsi="Times New Roman" w:cs="Times New Roman"/>
                <w:bCs/>
                <w:sz w:val="18"/>
                <w:szCs w:val="18"/>
                <w:rPrChange w:id="4543" w:author="Rashed Hasan" w:date="2021-05-15T13:19:00Z">
                  <w:rPr>
                    <w:ins w:id="4544" w:author="Rashed Hasan" w:date="2021-05-15T13:15:00Z"/>
                    <w:rFonts w:ascii="Times New Roman" w:hAnsi="Times New Roman" w:cs="Times New Roman"/>
                    <w:bCs/>
                    <w:sz w:val="20"/>
                    <w:szCs w:val="20"/>
                  </w:rPr>
                </w:rPrChange>
              </w:rPr>
              <w:pPrChange w:id="4545" w:author="Microsoft account" w:date="2021-05-25T22:50:00Z">
                <w:pPr>
                  <w:jc w:val="center"/>
                </w:pPr>
              </w:pPrChange>
            </w:pPr>
          </w:p>
        </w:tc>
        <w:tc>
          <w:tcPr>
            <w:tcW w:w="1290" w:type="dxa"/>
            <w:vAlign w:val="center"/>
            <w:tcPrChange w:id="4546" w:author="Microsoft account" w:date="2021-05-23T20:44:00Z">
              <w:tcPr>
                <w:tcW w:w="1423" w:type="dxa"/>
                <w:vAlign w:val="center"/>
              </w:tcPr>
            </w:tcPrChange>
          </w:tcPr>
          <w:p w14:paraId="1DA9DCA8" w14:textId="77777777" w:rsidR="00277069" w:rsidRPr="00B63363" w:rsidRDefault="00277069" w:rsidP="00E75A46">
            <w:pPr>
              <w:jc w:val="both"/>
              <w:rPr>
                <w:ins w:id="4547" w:author="Rashed Hasan" w:date="2021-05-15T13:15:00Z"/>
                <w:rFonts w:ascii="Times New Roman" w:hAnsi="Times New Roman" w:cs="Times New Roman"/>
                <w:bCs/>
                <w:sz w:val="18"/>
                <w:szCs w:val="18"/>
                <w:rPrChange w:id="4548" w:author="Rashed Hasan" w:date="2021-05-15T13:19:00Z">
                  <w:rPr>
                    <w:ins w:id="4549" w:author="Rashed Hasan" w:date="2021-05-15T13:15:00Z"/>
                    <w:rFonts w:ascii="Times New Roman" w:hAnsi="Times New Roman" w:cs="Times New Roman"/>
                    <w:bCs/>
                    <w:sz w:val="20"/>
                    <w:szCs w:val="20"/>
                  </w:rPr>
                </w:rPrChange>
              </w:rPr>
              <w:pPrChange w:id="4550" w:author="Microsoft account" w:date="2021-05-25T22:50:00Z">
                <w:pPr>
                  <w:jc w:val="center"/>
                </w:pPr>
              </w:pPrChange>
            </w:pPr>
            <w:ins w:id="4551" w:author="Rashed Hasan" w:date="2021-05-15T13:15:00Z">
              <w:r w:rsidRPr="00B63363">
                <w:rPr>
                  <w:rFonts w:ascii="Times New Roman" w:hAnsi="Times New Roman" w:cs="Times New Roman"/>
                  <w:bCs/>
                  <w:sz w:val="18"/>
                  <w:szCs w:val="18"/>
                  <w:rPrChange w:id="4552" w:author="Rashed Hasan" w:date="2021-05-15T13:19:00Z">
                    <w:rPr>
                      <w:rFonts w:ascii="Times New Roman" w:hAnsi="Times New Roman" w:cs="Times New Roman"/>
                      <w:bCs/>
                      <w:sz w:val="20"/>
                      <w:szCs w:val="20"/>
                    </w:rPr>
                  </w:rPrChange>
                </w:rPr>
                <w:t>6451 (74.78)</w:t>
              </w:r>
            </w:ins>
          </w:p>
        </w:tc>
        <w:tc>
          <w:tcPr>
            <w:tcW w:w="1448" w:type="dxa"/>
            <w:vAlign w:val="center"/>
            <w:tcPrChange w:id="4553" w:author="Microsoft account" w:date="2021-05-23T20:44:00Z">
              <w:tcPr>
                <w:tcW w:w="1557" w:type="dxa"/>
                <w:vAlign w:val="center"/>
              </w:tcPr>
            </w:tcPrChange>
          </w:tcPr>
          <w:p w14:paraId="1882CB3C" w14:textId="77777777" w:rsidR="00277069" w:rsidRPr="00B63363" w:rsidRDefault="00277069" w:rsidP="00E75A46">
            <w:pPr>
              <w:jc w:val="both"/>
              <w:rPr>
                <w:ins w:id="4554" w:author="Rashed Hasan" w:date="2021-05-15T13:15:00Z"/>
                <w:rFonts w:ascii="Times New Roman" w:hAnsi="Times New Roman" w:cs="Times New Roman"/>
                <w:bCs/>
                <w:sz w:val="18"/>
                <w:szCs w:val="18"/>
                <w:rPrChange w:id="4555" w:author="Rashed Hasan" w:date="2021-05-15T13:19:00Z">
                  <w:rPr>
                    <w:ins w:id="4556" w:author="Rashed Hasan" w:date="2021-05-15T13:15:00Z"/>
                    <w:rFonts w:ascii="Times New Roman" w:hAnsi="Times New Roman" w:cs="Times New Roman"/>
                    <w:bCs/>
                    <w:sz w:val="20"/>
                    <w:szCs w:val="20"/>
                  </w:rPr>
                </w:rPrChange>
              </w:rPr>
              <w:pPrChange w:id="4557" w:author="Microsoft account" w:date="2021-05-25T22:50:00Z">
                <w:pPr>
                  <w:jc w:val="center"/>
                </w:pPr>
              </w:pPrChange>
            </w:pPr>
            <w:ins w:id="4558" w:author="Rashed Hasan" w:date="2021-05-15T13:15:00Z">
              <w:r w:rsidRPr="00B63363">
                <w:rPr>
                  <w:rFonts w:ascii="Times New Roman" w:hAnsi="Times New Roman" w:cs="Times New Roman"/>
                  <w:bCs/>
                  <w:sz w:val="18"/>
                  <w:szCs w:val="18"/>
                  <w:rPrChange w:id="4559" w:author="Rashed Hasan" w:date="2021-05-15T13:19:00Z">
                    <w:rPr>
                      <w:rFonts w:ascii="Times New Roman" w:hAnsi="Times New Roman" w:cs="Times New Roman"/>
                      <w:bCs/>
                      <w:sz w:val="20"/>
                      <w:szCs w:val="20"/>
                    </w:rPr>
                  </w:rPrChange>
                </w:rPr>
                <w:t>2342 (25.22)</w:t>
              </w:r>
            </w:ins>
          </w:p>
        </w:tc>
        <w:tc>
          <w:tcPr>
            <w:tcW w:w="1230" w:type="dxa"/>
            <w:vMerge/>
            <w:vAlign w:val="center"/>
            <w:tcPrChange w:id="4560" w:author="Microsoft account" w:date="2021-05-23T20:44:00Z">
              <w:tcPr>
                <w:tcW w:w="996" w:type="dxa"/>
                <w:vMerge/>
                <w:vAlign w:val="center"/>
              </w:tcPr>
            </w:tcPrChange>
          </w:tcPr>
          <w:p w14:paraId="6CBB8B18" w14:textId="77777777" w:rsidR="00277069" w:rsidRPr="00B63363" w:rsidRDefault="00277069" w:rsidP="00E75A46">
            <w:pPr>
              <w:jc w:val="both"/>
              <w:rPr>
                <w:ins w:id="4561" w:author="Rashed Hasan" w:date="2021-05-15T13:15:00Z"/>
                <w:rFonts w:ascii="Times New Roman" w:hAnsi="Times New Roman" w:cs="Times New Roman"/>
                <w:bCs/>
                <w:sz w:val="18"/>
                <w:szCs w:val="18"/>
                <w:rPrChange w:id="4562" w:author="Rashed Hasan" w:date="2021-05-15T13:19:00Z">
                  <w:rPr>
                    <w:ins w:id="4563" w:author="Rashed Hasan" w:date="2021-05-15T13:15:00Z"/>
                    <w:rFonts w:ascii="Times New Roman" w:hAnsi="Times New Roman" w:cs="Times New Roman"/>
                    <w:bCs/>
                    <w:sz w:val="20"/>
                    <w:szCs w:val="20"/>
                  </w:rPr>
                </w:rPrChange>
              </w:rPr>
              <w:pPrChange w:id="4564" w:author="Microsoft account" w:date="2021-05-25T22:50:00Z">
                <w:pPr>
                  <w:jc w:val="center"/>
                </w:pPr>
              </w:pPrChange>
            </w:pPr>
          </w:p>
        </w:tc>
      </w:tr>
      <w:tr w:rsidR="00277069" w:rsidRPr="00B63363" w:rsidDel="00695F5C" w14:paraId="53F745A2" w14:textId="30D1DED0" w:rsidTr="00277069">
        <w:trPr>
          <w:trHeight w:val="257"/>
          <w:jc w:val="center"/>
          <w:ins w:id="4565" w:author="Rashed Hasan" w:date="2021-05-15T13:15:00Z"/>
          <w:del w:id="4566" w:author="Microsoft account" w:date="2021-05-24T00:40:00Z"/>
          <w:trPrChange w:id="4567" w:author="Rashed Hasan" w:date="2021-05-15T13:16:00Z">
            <w:trPr>
              <w:trHeight w:val="280"/>
              <w:jc w:val="center"/>
            </w:trPr>
          </w:trPrChange>
        </w:trPr>
        <w:tc>
          <w:tcPr>
            <w:tcW w:w="9762" w:type="dxa"/>
            <w:gridSpan w:val="7"/>
            <w:vAlign w:val="center"/>
            <w:tcPrChange w:id="4568" w:author="Rashed Hasan" w:date="2021-05-15T13:16:00Z">
              <w:tcPr>
                <w:tcW w:w="10137" w:type="dxa"/>
                <w:gridSpan w:val="7"/>
                <w:vAlign w:val="center"/>
              </w:tcPr>
            </w:tcPrChange>
          </w:tcPr>
          <w:p w14:paraId="6F9576B1" w14:textId="45823FAE" w:rsidR="00277069" w:rsidRPr="00B63363" w:rsidDel="00695F5C" w:rsidRDefault="00277069" w:rsidP="00E75A46">
            <w:pPr>
              <w:jc w:val="both"/>
              <w:rPr>
                <w:ins w:id="4569" w:author="Rashed Hasan" w:date="2021-05-15T13:15:00Z"/>
                <w:del w:id="4570" w:author="Microsoft account" w:date="2021-05-24T00:40:00Z"/>
                <w:rFonts w:ascii="Times New Roman" w:hAnsi="Times New Roman" w:cs="Times New Roman"/>
                <w:bCs/>
                <w:i/>
                <w:sz w:val="18"/>
                <w:szCs w:val="18"/>
                <w:rPrChange w:id="4571" w:author="Rashed Hasan" w:date="2021-05-15T13:19:00Z">
                  <w:rPr>
                    <w:ins w:id="4572" w:author="Rashed Hasan" w:date="2021-05-15T13:15:00Z"/>
                    <w:del w:id="4573" w:author="Microsoft account" w:date="2021-05-24T00:40:00Z"/>
                    <w:rFonts w:ascii="Times New Roman" w:hAnsi="Times New Roman" w:cs="Times New Roman"/>
                    <w:bCs/>
                    <w:i/>
                    <w:sz w:val="20"/>
                    <w:szCs w:val="20"/>
                  </w:rPr>
                </w:rPrChange>
              </w:rPr>
              <w:pPrChange w:id="4574" w:author="Microsoft account" w:date="2021-05-25T22:50:00Z">
                <w:pPr/>
              </w:pPrChange>
            </w:pPr>
            <w:ins w:id="4575" w:author="Rashed Hasan" w:date="2021-05-15T13:15:00Z">
              <w:del w:id="4576" w:author="Microsoft account" w:date="2021-05-24T00:40:00Z">
                <w:r w:rsidRPr="00B63363" w:rsidDel="00695F5C">
                  <w:rPr>
                    <w:rFonts w:ascii="Times New Roman" w:hAnsi="Times New Roman" w:cs="Times New Roman"/>
                    <w:b/>
                    <w:i/>
                    <w:sz w:val="18"/>
                    <w:szCs w:val="18"/>
                    <w:rPrChange w:id="4577" w:author="Rashed Hasan" w:date="2021-05-15T13:19:00Z">
                      <w:rPr>
                        <w:rFonts w:ascii="Times New Roman" w:hAnsi="Times New Roman" w:cs="Times New Roman"/>
                        <w:b/>
                        <w:i/>
                        <w:sz w:val="20"/>
                        <w:szCs w:val="20"/>
                      </w:rPr>
                    </w:rPrChange>
                  </w:rPr>
                  <w:delText>BMI</w:delText>
                </w:r>
              </w:del>
            </w:ins>
          </w:p>
        </w:tc>
      </w:tr>
      <w:tr w:rsidR="00277069" w:rsidRPr="00B63363" w:rsidDel="00695F5C" w14:paraId="25758124" w14:textId="6157F095" w:rsidTr="0020300A">
        <w:trPr>
          <w:trHeight w:val="268"/>
          <w:jc w:val="center"/>
          <w:ins w:id="4578" w:author="Rashed Hasan" w:date="2021-05-15T13:15:00Z"/>
          <w:del w:id="4579" w:author="Microsoft account" w:date="2021-05-24T00:40:00Z"/>
          <w:trPrChange w:id="4580" w:author="Microsoft account" w:date="2021-05-23T20:44:00Z">
            <w:trPr>
              <w:trHeight w:val="292"/>
              <w:jc w:val="center"/>
            </w:trPr>
          </w:trPrChange>
        </w:trPr>
        <w:tc>
          <w:tcPr>
            <w:tcW w:w="1802" w:type="dxa"/>
            <w:vAlign w:val="center"/>
            <w:tcPrChange w:id="4581" w:author="Microsoft account" w:date="2021-05-23T20:44:00Z">
              <w:tcPr>
                <w:tcW w:w="2052" w:type="dxa"/>
                <w:vAlign w:val="center"/>
              </w:tcPr>
            </w:tcPrChange>
          </w:tcPr>
          <w:p w14:paraId="50372FE4" w14:textId="7E5D9AEA" w:rsidR="00277069" w:rsidRPr="00B63363" w:rsidDel="00695F5C" w:rsidRDefault="00277069" w:rsidP="00E75A46">
            <w:pPr>
              <w:jc w:val="both"/>
              <w:rPr>
                <w:ins w:id="4582" w:author="Rashed Hasan" w:date="2021-05-15T13:15:00Z"/>
                <w:del w:id="4583" w:author="Microsoft account" w:date="2021-05-24T00:40:00Z"/>
                <w:rFonts w:ascii="Times New Roman" w:hAnsi="Times New Roman" w:cs="Times New Roman"/>
                <w:bCs/>
                <w:sz w:val="18"/>
                <w:szCs w:val="18"/>
                <w:rPrChange w:id="4584" w:author="Rashed Hasan" w:date="2021-05-15T13:19:00Z">
                  <w:rPr>
                    <w:ins w:id="4585" w:author="Rashed Hasan" w:date="2021-05-15T13:15:00Z"/>
                    <w:del w:id="4586" w:author="Microsoft account" w:date="2021-05-24T00:40:00Z"/>
                    <w:rFonts w:ascii="Times New Roman" w:hAnsi="Times New Roman" w:cs="Times New Roman"/>
                    <w:bCs/>
                    <w:sz w:val="20"/>
                    <w:szCs w:val="20"/>
                  </w:rPr>
                </w:rPrChange>
              </w:rPr>
              <w:pPrChange w:id="4587" w:author="Microsoft account" w:date="2021-05-25T22:50:00Z">
                <w:pPr>
                  <w:jc w:val="center"/>
                </w:pPr>
              </w:pPrChange>
            </w:pPr>
            <w:ins w:id="4588" w:author="Rashed Hasan" w:date="2021-05-15T13:15:00Z">
              <w:del w:id="4589" w:author="Microsoft account" w:date="2021-05-24T00:40:00Z">
                <w:r w:rsidRPr="00B63363" w:rsidDel="00695F5C">
                  <w:rPr>
                    <w:rFonts w:ascii="Times New Roman" w:hAnsi="Times New Roman" w:cs="Times New Roman"/>
                    <w:bCs/>
                    <w:sz w:val="18"/>
                    <w:szCs w:val="18"/>
                    <w:rPrChange w:id="4590" w:author="Rashed Hasan" w:date="2021-05-15T13:19:00Z">
                      <w:rPr>
                        <w:rFonts w:ascii="Times New Roman" w:hAnsi="Times New Roman" w:cs="Times New Roman"/>
                        <w:bCs/>
                        <w:sz w:val="20"/>
                        <w:szCs w:val="20"/>
                      </w:rPr>
                    </w:rPrChange>
                  </w:rPr>
                  <w:delText>Under</w:delText>
                </w:r>
              </w:del>
            </w:ins>
          </w:p>
        </w:tc>
        <w:tc>
          <w:tcPr>
            <w:tcW w:w="1381" w:type="dxa"/>
            <w:vAlign w:val="center"/>
            <w:tcPrChange w:id="4591" w:author="Microsoft account" w:date="2021-05-23T20:44:00Z">
              <w:tcPr>
                <w:tcW w:w="1557" w:type="dxa"/>
                <w:vAlign w:val="center"/>
              </w:tcPr>
            </w:tcPrChange>
          </w:tcPr>
          <w:p w14:paraId="70352813" w14:textId="680CFC8A" w:rsidR="00277069" w:rsidRPr="00B63363" w:rsidDel="00695F5C" w:rsidRDefault="00277069" w:rsidP="00E75A46">
            <w:pPr>
              <w:jc w:val="both"/>
              <w:rPr>
                <w:ins w:id="4592" w:author="Rashed Hasan" w:date="2021-05-15T13:15:00Z"/>
                <w:del w:id="4593" w:author="Microsoft account" w:date="2021-05-24T00:40:00Z"/>
                <w:rFonts w:ascii="Times New Roman" w:hAnsi="Times New Roman" w:cs="Times New Roman"/>
                <w:bCs/>
                <w:sz w:val="18"/>
                <w:szCs w:val="18"/>
                <w:rPrChange w:id="4594" w:author="Rashed Hasan" w:date="2021-05-15T13:19:00Z">
                  <w:rPr>
                    <w:ins w:id="4595" w:author="Rashed Hasan" w:date="2021-05-15T13:15:00Z"/>
                    <w:del w:id="4596" w:author="Microsoft account" w:date="2021-05-24T00:40:00Z"/>
                    <w:rFonts w:ascii="Times New Roman" w:hAnsi="Times New Roman" w:cs="Times New Roman"/>
                    <w:bCs/>
                    <w:sz w:val="20"/>
                    <w:szCs w:val="20"/>
                  </w:rPr>
                </w:rPrChange>
              </w:rPr>
              <w:pPrChange w:id="4597" w:author="Microsoft account" w:date="2021-05-25T22:50:00Z">
                <w:pPr>
                  <w:jc w:val="center"/>
                </w:pPr>
              </w:pPrChange>
            </w:pPr>
            <w:ins w:id="4598" w:author="Rashed Hasan" w:date="2021-05-15T13:15:00Z">
              <w:del w:id="4599" w:author="Microsoft account" w:date="2021-05-24T00:40:00Z">
                <w:r w:rsidRPr="00B63363" w:rsidDel="00695F5C">
                  <w:rPr>
                    <w:rFonts w:ascii="Times New Roman" w:hAnsi="Times New Roman" w:cs="Times New Roman"/>
                    <w:bCs/>
                    <w:sz w:val="18"/>
                    <w:szCs w:val="18"/>
                    <w:rPrChange w:id="4600" w:author="Rashed Hasan" w:date="2021-05-15T13:19:00Z">
                      <w:rPr>
                        <w:rFonts w:ascii="Times New Roman" w:hAnsi="Times New Roman" w:cs="Times New Roman"/>
                        <w:bCs/>
                        <w:sz w:val="20"/>
                        <w:szCs w:val="20"/>
                      </w:rPr>
                    </w:rPrChange>
                  </w:rPr>
                  <w:delText>4885 (65.55)</w:delText>
                </w:r>
              </w:del>
            </w:ins>
          </w:p>
        </w:tc>
        <w:tc>
          <w:tcPr>
            <w:tcW w:w="1381" w:type="dxa"/>
            <w:vAlign w:val="center"/>
            <w:tcPrChange w:id="4601" w:author="Microsoft account" w:date="2021-05-23T20:44:00Z">
              <w:tcPr>
                <w:tcW w:w="1557" w:type="dxa"/>
                <w:vAlign w:val="center"/>
              </w:tcPr>
            </w:tcPrChange>
          </w:tcPr>
          <w:p w14:paraId="424F5079" w14:textId="55412BF3" w:rsidR="00277069" w:rsidRPr="00B63363" w:rsidDel="00695F5C" w:rsidRDefault="00277069" w:rsidP="00E75A46">
            <w:pPr>
              <w:jc w:val="both"/>
              <w:rPr>
                <w:ins w:id="4602" w:author="Rashed Hasan" w:date="2021-05-15T13:15:00Z"/>
                <w:del w:id="4603" w:author="Microsoft account" w:date="2021-05-24T00:40:00Z"/>
                <w:rFonts w:ascii="Times New Roman" w:hAnsi="Times New Roman" w:cs="Times New Roman"/>
                <w:bCs/>
                <w:sz w:val="18"/>
                <w:szCs w:val="18"/>
                <w:rPrChange w:id="4604" w:author="Rashed Hasan" w:date="2021-05-15T13:19:00Z">
                  <w:rPr>
                    <w:ins w:id="4605" w:author="Rashed Hasan" w:date="2021-05-15T13:15:00Z"/>
                    <w:del w:id="4606" w:author="Microsoft account" w:date="2021-05-24T00:40:00Z"/>
                    <w:rFonts w:ascii="Times New Roman" w:hAnsi="Times New Roman" w:cs="Times New Roman"/>
                    <w:bCs/>
                    <w:sz w:val="20"/>
                    <w:szCs w:val="20"/>
                  </w:rPr>
                </w:rPrChange>
              </w:rPr>
              <w:pPrChange w:id="4607" w:author="Microsoft account" w:date="2021-05-25T22:50:00Z">
                <w:pPr>
                  <w:jc w:val="center"/>
                </w:pPr>
              </w:pPrChange>
            </w:pPr>
            <w:ins w:id="4608" w:author="Rashed Hasan" w:date="2021-05-15T13:15:00Z">
              <w:del w:id="4609" w:author="Microsoft account" w:date="2021-05-24T00:40:00Z">
                <w:r w:rsidRPr="00B63363" w:rsidDel="00695F5C">
                  <w:rPr>
                    <w:rFonts w:ascii="Times New Roman" w:hAnsi="Times New Roman" w:cs="Times New Roman"/>
                    <w:bCs/>
                    <w:sz w:val="18"/>
                    <w:szCs w:val="18"/>
                    <w:rPrChange w:id="4610" w:author="Rashed Hasan" w:date="2021-05-15T13:19:00Z">
                      <w:rPr>
                        <w:rFonts w:ascii="Times New Roman" w:hAnsi="Times New Roman" w:cs="Times New Roman"/>
                        <w:bCs/>
                        <w:sz w:val="20"/>
                        <w:szCs w:val="20"/>
                      </w:rPr>
                    </w:rPrChange>
                  </w:rPr>
                  <w:delText>2618 (34.45)</w:delText>
                </w:r>
              </w:del>
            </w:ins>
          </w:p>
        </w:tc>
        <w:tc>
          <w:tcPr>
            <w:tcW w:w="1230" w:type="dxa"/>
            <w:vMerge w:val="restart"/>
            <w:vAlign w:val="center"/>
            <w:tcPrChange w:id="4611" w:author="Microsoft account" w:date="2021-05-23T20:44:00Z">
              <w:tcPr>
                <w:tcW w:w="995" w:type="dxa"/>
                <w:vMerge w:val="restart"/>
                <w:vAlign w:val="center"/>
              </w:tcPr>
            </w:tcPrChange>
          </w:tcPr>
          <w:p w14:paraId="77CEF743" w14:textId="403FDFBF" w:rsidR="00277069" w:rsidRPr="00B63363" w:rsidDel="00695F5C" w:rsidRDefault="00277069" w:rsidP="00E75A46">
            <w:pPr>
              <w:jc w:val="both"/>
              <w:rPr>
                <w:ins w:id="4612" w:author="Rashed Hasan" w:date="2021-05-15T13:15:00Z"/>
                <w:del w:id="4613" w:author="Microsoft account" w:date="2021-05-24T00:40:00Z"/>
                <w:rFonts w:ascii="Times New Roman" w:hAnsi="Times New Roman" w:cs="Times New Roman"/>
                <w:bCs/>
                <w:sz w:val="18"/>
                <w:szCs w:val="18"/>
                <w:rPrChange w:id="4614" w:author="Rashed Hasan" w:date="2021-05-15T13:19:00Z">
                  <w:rPr>
                    <w:ins w:id="4615" w:author="Rashed Hasan" w:date="2021-05-15T13:15:00Z"/>
                    <w:del w:id="4616" w:author="Microsoft account" w:date="2021-05-24T00:40:00Z"/>
                    <w:rFonts w:ascii="Times New Roman" w:hAnsi="Times New Roman" w:cs="Times New Roman"/>
                    <w:bCs/>
                    <w:sz w:val="20"/>
                    <w:szCs w:val="20"/>
                  </w:rPr>
                </w:rPrChange>
              </w:rPr>
              <w:pPrChange w:id="4617" w:author="Microsoft account" w:date="2021-05-25T22:50:00Z">
                <w:pPr>
                  <w:jc w:val="center"/>
                </w:pPr>
              </w:pPrChange>
            </w:pPr>
            <w:ins w:id="4618" w:author="Rashed Hasan" w:date="2021-05-15T13:15:00Z">
              <w:del w:id="4619" w:author="Microsoft account" w:date="2021-05-24T00:40:00Z">
                <w:r w:rsidRPr="00B63363" w:rsidDel="00695F5C">
                  <w:rPr>
                    <w:rFonts w:ascii="Times New Roman" w:hAnsi="Times New Roman" w:cs="Times New Roman"/>
                    <w:bCs/>
                    <w:sz w:val="18"/>
                    <w:szCs w:val="18"/>
                    <w:rPrChange w:id="4620" w:author="Rashed Hasan" w:date="2021-05-15T13:19:00Z">
                      <w:rPr>
                        <w:rFonts w:ascii="Times New Roman" w:hAnsi="Times New Roman" w:cs="Times New Roman"/>
                        <w:bCs/>
                        <w:sz w:val="20"/>
                        <w:szCs w:val="20"/>
                      </w:rPr>
                    </w:rPrChange>
                  </w:rPr>
                  <w:delText>0.498</w:delText>
                </w:r>
              </w:del>
            </w:ins>
          </w:p>
        </w:tc>
        <w:tc>
          <w:tcPr>
            <w:tcW w:w="1290" w:type="dxa"/>
            <w:vAlign w:val="center"/>
            <w:tcPrChange w:id="4621" w:author="Microsoft account" w:date="2021-05-23T20:44:00Z">
              <w:tcPr>
                <w:tcW w:w="1423" w:type="dxa"/>
                <w:vAlign w:val="center"/>
              </w:tcPr>
            </w:tcPrChange>
          </w:tcPr>
          <w:p w14:paraId="59F0C637" w14:textId="6D776D63" w:rsidR="00277069" w:rsidRPr="00B63363" w:rsidDel="00695F5C" w:rsidRDefault="00277069" w:rsidP="00E75A46">
            <w:pPr>
              <w:jc w:val="both"/>
              <w:rPr>
                <w:ins w:id="4622" w:author="Rashed Hasan" w:date="2021-05-15T13:15:00Z"/>
                <w:del w:id="4623" w:author="Microsoft account" w:date="2021-05-24T00:40:00Z"/>
                <w:rFonts w:ascii="Times New Roman" w:hAnsi="Times New Roman" w:cs="Times New Roman"/>
                <w:bCs/>
                <w:sz w:val="18"/>
                <w:szCs w:val="18"/>
                <w:rPrChange w:id="4624" w:author="Rashed Hasan" w:date="2021-05-15T13:19:00Z">
                  <w:rPr>
                    <w:ins w:id="4625" w:author="Rashed Hasan" w:date="2021-05-15T13:15:00Z"/>
                    <w:del w:id="4626" w:author="Microsoft account" w:date="2021-05-24T00:40:00Z"/>
                    <w:rFonts w:ascii="Times New Roman" w:hAnsi="Times New Roman" w:cs="Times New Roman"/>
                    <w:bCs/>
                    <w:sz w:val="20"/>
                    <w:szCs w:val="20"/>
                  </w:rPr>
                </w:rPrChange>
              </w:rPr>
              <w:pPrChange w:id="4627" w:author="Microsoft account" w:date="2021-05-25T22:50:00Z">
                <w:pPr>
                  <w:jc w:val="center"/>
                </w:pPr>
              </w:pPrChange>
            </w:pPr>
            <w:ins w:id="4628" w:author="Rashed Hasan" w:date="2021-05-15T13:15:00Z">
              <w:del w:id="4629" w:author="Microsoft account" w:date="2021-05-24T00:40:00Z">
                <w:r w:rsidRPr="00B63363" w:rsidDel="00695F5C">
                  <w:rPr>
                    <w:rFonts w:ascii="Times New Roman" w:hAnsi="Times New Roman" w:cs="Times New Roman"/>
                    <w:bCs/>
                    <w:sz w:val="18"/>
                    <w:szCs w:val="18"/>
                    <w:rPrChange w:id="4630" w:author="Rashed Hasan" w:date="2021-05-15T13:19:00Z">
                      <w:rPr>
                        <w:rFonts w:ascii="Times New Roman" w:hAnsi="Times New Roman" w:cs="Times New Roman"/>
                        <w:bCs/>
                        <w:sz w:val="20"/>
                        <w:szCs w:val="20"/>
                      </w:rPr>
                    </w:rPrChange>
                  </w:rPr>
                  <w:delText>6454 (74.82)</w:delText>
                </w:r>
              </w:del>
            </w:ins>
          </w:p>
        </w:tc>
        <w:tc>
          <w:tcPr>
            <w:tcW w:w="1448" w:type="dxa"/>
            <w:vAlign w:val="center"/>
            <w:tcPrChange w:id="4631" w:author="Microsoft account" w:date="2021-05-23T20:44:00Z">
              <w:tcPr>
                <w:tcW w:w="1557" w:type="dxa"/>
                <w:vAlign w:val="center"/>
              </w:tcPr>
            </w:tcPrChange>
          </w:tcPr>
          <w:p w14:paraId="04F11602" w14:textId="19AC685A" w:rsidR="00277069" w:rsidRPr="00B63363" w:rsidDel="00695F5C" w:rsidRDefault="00277069" w:rsidP="00E75A46">
            <w:pPr>
              <w:jc w:val="both"/>
              <w:rPr>
                <w:ins w:id="4632" w:author="Rashed Hasan" w:date="2021-05-15T13:15:00Z"/>
                <w:del w:id="4633" w:author="Microsoft account" w:date="2021-05-24T00:40:00Z"/>
                <w:rFonts w:ascii="Times New Roman" w:hAnsi="Times New Roman" w:cs="Times New Roman"/>
                <w:bCs/>
                <w:sz w:val="18"/>
                <w:szCs w:val="18"/>
                <w:rPrChange w:id="4634" w:author="Rashed Hasan" w:date="2021-05-15T13:19:00Z">
                  <w:rPr>
                    <w:ins w:id="4635" w:author="Rashed Hasan" w:date="2021-05-15T13:15:00Z"/>
                    <w:del w:id="4636" w:author="Microsoft account" w:date="2021-05-24T00:40:00Z"/>
                    <w:rFonts w:ascii="Times New Roman" w:hAnsi="Times New Roman" w:cs="Times New Roman"/>
                    <w:bCs/>
                    <w:sz w:val="20"/>
                    <w:szCs w:val="20"/>
                  </w:rPr>
                </w:rPrChange>
              </w:rPr>
              <w:pPrChange w:id="4637" w:author="Microsoft account" w:date="2021-05-25T22:50:00Z">
                <w:pPr>
                  <w:jc w:val="center"/>
                </w:pPr>
              </w:pPrChange>
            </w:pPr>
            <w:ins w:id="4638" w:author="Rashed Hasan" w:date="2021-05-15T13:15:00Z">
              <w:del w:id="4639" w:author="Microsoft account" w:date="2021-05-24T00:40:00Z">
                <w:r w:rsidRPr="00B63363" w:rsidDel="00695F5C">
                  <w:rPr>
                    <w:rFonts w:ascii="Times New Roman" w:hAnsi="Times New Roman" w:cs="Times New Roman"/>
                    <w:bCs/>
                    <w:sz w:val="18"/>
                    <w:szCs w:val="18"/>
                    <w:rPrChange w:id="4640" w:author="Rashed Hasan" w:date="2021-05-15T13:19:00Z">
                      <w:rPr>
                        <w:rFonts w:ascii="Times New Roman" w:hAnsi="Times New Roman" w:cs="Times New Roman"/>
                        <w:bCs/>
                        <w:sz w:val="20"/>
                        <w:szCs w:val="20"/>
                      </w:rPr>
                    </w:rPrChange>
                  </w:rPr>
                  <w:delText>2342 (25.18)</w:delText>
                </w:r>
              </w:del>
            </w:ins>
          </w:p>
        </w:tc>
        <w:tc>
          <w:tcPr>
            <w:tcW w:w="1230" w:type="dxa"/>
            <w:vMerge w:val="restart"/>
            <w:vAlign w:val="center"/>
            <w:tcPrChange w:id="4641" w:author="Microsoft account" w:date="2021-05-23T20:44:00Z">
              <w:tcPr>
                <w:tcW w:w="996" w:type="dxa"/>
                <w:vMerge w:val="restart"/>
                <w:vAlign w:val="center"/>
              </w:tcPr>
            </w:tcPrChange>
          </w:tcPr>
          <w:p w14:paraId="2FE5FF07" w14:textId="062C0211" w:rsidR="00277069" w:rsidRPr="00B63363" w:rsidDel="00695F5C" w:rsidRDefault="00277069" w:rsidP="00E75A46">
            <w:pPr>
              <w:jc w:val="both"/>
              <w:rPr>
                <w:ins w:id="4642" w:author="Rashed Hasan" w:date="2021-05-15T13:15:00Z"/>
                <w:del w:id="4643" w:author="Microsoft account" w:date="2021-05-24T00:40:00Z"/>
                <w:rFonts w:ascii="Times New Roman" w:hAnsi="Times New Roman" w:cs="Times New Roman"/>
                <w:bCs/>
                <w:sz w:val="18"/>
                <w:szCs w:val="18"/>
                <w:rPrChange w:id="4644" w:author="Rashed Hasan" w:date="2021-05-15T13:19:00Z">
                  <w:rPr>
                    <w:ins w:id="4645" w:author="Rashed Hasan" w:date="2021-05-15T13:15:00Z"/>
                    <w:del w:id="4646" w:author="Microsoft account" w:date="2021-05-24T00:40:00Z"/>
                    <w:rFonts w:ascii="Times New Roman" w:hAnsi="Times New Roman" w:cs="Times New Roman"/>
                    <w:bCs/>
                    <w:sz w:val="20"/>
                    <w:szCs w:val="20"/>
                  </w:rPr>
                </w:rPrChange>
              </w:rPr>
              <w:pPrChange w:id="4647" w:author="Microsoft account" w:date="2021-05-25T22:50:00Z">
                <w:pPr>
                  <w:jc w:val="center"/>
                </w:pPr>
              </w:pPrChange>
            </w:pPr>
            <w:ins w:id="4648" w:author="Rashed Hasan" w:date="2021-05-15T13:15:00Z">
              <w:del w:id="4649" w:author="Microsoft account" w:date="2021-05-24T00:40:00Z">
                <w:r w:rsidRPr="00B63363" w:rsidDel="00695F5C">
                  <w:rPr>
                    <w:rFonts w:ascii="Times New Roman" w:hAnsi="Times New Roman" w:cs="Times New Roman"/>
                    <w:bCs/>
                    <w:sz w:val="18"/>
                    <w:szCs w:val="18"/>
                    <w:rPrChange w:id="4650" w:author="Rashed Hasan" w:date="2021-05-15T13:19:00Z">
                      <w:rPr>
                        <w:rFonts w:ascii="Times New Roman" w:hAnsi="Times New Roman" w:cs="Times New Roman"/>
                        <w:bCs/>
                        <w:sz w:val="20"/>
                        <w:szCs w:val="20"/>
                      </w:rPr>
                    </w:rPrChange>
                  </w:rPr>
                  <w:delText>0.298</w:delText>
                </w:r>
              </w:del>
            </w:ins>
          </w:p>
        </w:tc>
      </w:tr>
      <w:tr w:rsidR="00277069" w:rsidRPr="00B63363" w:rsidDel="00695F5C" w14:paraId="5208344C" w14:textId="0063FF12" w:rsidTr="0020300A">
        <w:trPr>
          <w:trHeight w:val="268"/>
          <w:jc w:val="center"/>
          <w:ins w:id="4651" w:author="Rashed Hasan" w:date="2021-05-15T13:15:00Z"/>
          <w:del w:id="4652" w:author="Microsoft account" w:date="2021-05-24T00:40:00Z"/>
          <w:trPrChange w:id="4653" w:author="Microsoft account" w:date="2021-05-23T20:44:00Z">
            <w:trPr>
              <w:trHeight w:val="292"/>
              <w:jc w:val="center"/>
            </w:trPr>
          </w:trPrChange>
        </w:trPr>
        <w:tc>
          <w:tcPr>
            <w:tcW w:w="1802" w:type="dxa"/>
            <w:vAlign w:val="center"/>
            <w:tcPrChange w:id="4654" w:author="Microsoft account" w:date="2021-05-23T20:44:00Z">
              <w:tcPr>
                <w:tcW w:w="2052" w:type="dxa"/>
                <w:vAlign w:val="center"/>
              </w:tcPr>
            </w:tcPrChange>
          </w:tcPr>
          <w:p w14:paraId="27E81480" w14:textId="05B57CFE" w:rsidR="00277069" w:rsidRPr="00B63363" w:rsidDel="00695F5C" w:rsidRDefault="00277069" w:rsidP="00E75A46">
            <w:pPr>
              <w:jc w:val="both"/>
              <w:rPr>
                <w:ins w:id="4655" w:author="Rashed Hasan" w:date="2021-05-15T13:15:00Z"/>
                <w:del w:id="4656" w:author="Microsoft account" w:date="2021-05-24T00:40:00Z"/>
                <w:rFonts w:ascii="Times New Roman" w:hAnsi="Times New Roman" w:cs="Times New Roman"/>
                <w:bCs/>
                <w:sz w:val="18"/>
                <w:szCs w:val="18"/>
                <w:rPrChange w:id="4657" w:author="Rashed Hasan" w:date="2021-05-15T13:19:00Z">
                  <w:rPr>
                    <w:ins w:id="4658" w:author="Rashed Hasan" w:date="2021-05-15T13:15:00Z"/>
                    <w:del w:id="4659" w:author="Microsoft account" w:date="2021-05-24T00:40:00Z"/>
                    <w:rFonts w:ascii="Times New Roman" w:hAnsi="Times New Roman" w:cs="Times New Roman"/>
                    <w:bCs/>
                    <w:sz w:val="20"/>
                    <w:szCs w:val="20"/>
                  </w:rPr>
                </w:rPrChange>
              </w:rPr>
              <w:pPrChange w:id="4660" w:author="Microsoft account" w:date="2021-05-25T22:50:00Z">
                <w:pPr>
                  <w:jc w:val="center"/>
                </w:pPr>
              </w:pPrChange>
            </w:pPr>
            <w:ins w:id="4661" w:author="Rashed Hasan" w:date="2021-05-15T13:15:00Z">
              <w:del w:id="4662" w:author="Microsoft account" w:date="2021-05-24T00:40:00Z">
                <w:r w:rsidRPr="00B63363" w:rsidDel="00695F5C">
                  <w:rPr>
                    <w:rFonts w:ascii="Times New Roman" w:hAnsi="Times New Roman" w:cs="Times New Roman"/>
                    <w:bCs/>
                    <w:sz w:val="18"/>
                    <w:szCs w:val="18"/>
                    <w:rPrChange w:id="4663" w:author="Rashed Hasan" w:date="2021-05-15T13:19:00Z">
                      <w:rPr>
                        <w:rFonts w:ascii="Times New Roman" w:hAnsi="Times New Roman" w:cs="Times New Roman"/>
                        <w:bCs/>
                        <w:sz w:val="20"/>
                        <w:szCs w:val="20"/>
                      </w:rPr>
                    </w:rPrChange>
                  </w:rPr>
                  <w:delText>Normal</w:delText>
                </w:r>
              </w:del>
            </w:ins>
          </w:p>
        </w:tc>
        <w:tc>
          <w:tcPr>
            <w:tcW w:w="1381" w:type="dxa"/>
            <w:vAlign w:val="center"/>
            <w:tcPrChange w:id="4664" w:author="Microsoft account" w:date="2021-05-23T20:44:00Z">
              <w:tcPr>
                <w:tcW w:w="1557" w:type="dxa"/>
                <w:vAlign w:val="center"/>
              </w:tcPr>
            </w:tcPrChange>
          </w:tcPr>
          <w:p w14:paraId="0D6744D9" w14:textId="1E88CF3A" w:rsidR="00277069" w:rsidRPr="00B63363" w:rsidDel="00695F5C" w:rsidRDefault="00277069" w:rsidP="00E75A46">
            <w:pPr>
              <w:jc w:val="both"/>
              <w:rPr>
                <w:ins w:id="4665" w:author="Rashed Hasan" w:date="2021-05-15T13:15:00Z"/>
                <w:del w:id="4666" w:author="Microsoft account" w:date="2021-05-24T00:40:00Z"/>
                <w:rFonts w:ascii="Times New Roman" w:hAnsi="Times New Roman" w:cs="Times New Roman"/>
                <w:bCs/>
                <w:sz w:val="18"/>
                <w:szCs w:val="18"/>
                <w:rPrChange w:id="4667" w:author="Rashed Hasan" w:date="2021-05-15T13:19:00Z">
                  <w:rPr>
                    <w:ins w:id="4668" w:author="Rashed Hasan" w:date="2021-05-15T13:15:00Z"/>
                    <w:del w:id="4669" w:author="Microsoft account" w:date="2021-05-24T00:40:00Z"/>
                    <w:rFonts w:ascii="Times New Roman" w:hAnsi="Times New Roman" w:cs="Times New Roman"/>
                    <w:bCs/>
                    <w:sz w:val="20"/>
                    <w:szCs w:val="20"/>
                  </w:rPr>
                </w:rPrChange>
              </w:rPr>
              <w:pPrChange w:id="4670" w:author="Microsoft account" w:date="2021-05-25T22:50:00Z">
                <w:pPr>
                  <w:jc w:val="center"/>
                </w:pPr>
              </w:pPrChange>
            </w:pPr>
            <w:ins w:id="4671" w:author="Rashed Hasan" w:date="2021-05-15T13:15:00Z">
              <w:del w:id="4672" w:author="Microsoft account" w:date="2021-05-24T00:40:00Z">
                <w:r w:rsidRPr="00B63363" w:rsidDel="00695F5C">
                  <w:rPr>
                    <w:rFonts w:ascii="Times New Roman" w:hAnsi="Times New Roman" w:cs="Times New Roman"/>
                    <w:bCs/>
                    <w:sz w:val="18"/>
                    <w:szCs w:val="18"/>
                    <w:rPrChange w:id="4673" w:author="Rashed Hasan" w:date="2021-05-15T13:19:00Z">
                      <w:rPr>
                        <w:rFonts w:ascii="Times New Roman" w:hAnsi="Times New Roman" w:cs="Times New Roman"/>
                        <w:bCs/>
                        <w:sz w:val="20"/>
                        <w:szCs w:val="20"/>
                      </w:rPr>
                    </w:rPrChange>
                  </w:rPr>
                  <w:delText>78 (69.42)</w:delText>
                </w:r>
              </w:del>
            </w:ins>
          </w:p>
        </w:tc>
        <w:tc>
          <w:tcPr>
            <w:tcW w:w="1381" w:type="dxa"/>
            <w:vAlign w:val="center"/>
            <w:tcPrChange w:id="4674" w:author="Microsoft account" w:date="2021-05-23T20:44:00Z">
              <w:tcPr>
                <w:tcW w:w="1557" w:type="dxa"/>
                <w:vAlign w:val="center"/>
              </w:tcPr>
            </w:tcPrChange>
          </w:tcPr>
          <w:p w14:paraId="4DC90436" w14:textId="0182AB55" w:rsidR="00277069" w:rsidRPr="00B63363" w:rsidDel="00695F5C" w:rsidRDefault="00277069" w:rsidP="00E75A46">
            <w:pPr>
              <w:jc w:val="both"/>
              <w:rPr>
                <w:ins w:id="4675" w:author="Rashed Hasan" w:date="2021-05-15T13:15:00Z"/>
                <w:del w:id="4676" w:author="Microsoft account" w:date="2021-05-24T00:40:00Z"/>
                <w:rFonts w:ascii="Times New Roman" w:hAnsi="Times New Roman" w:cs="Times New Roman"/>
                <w:bCs/>
                <w:sz w:val="18"/>
                <w:szCs w:val="18"/>
                <w:rPrChange w:id="4677" w:author="Rashed Hasan" w:date="2021-05-15T13:19:00Z">
                  <w:rPr>
                    <w:ins w:id="4678" w:author="Rashed Hasan" w:date="2021-05-15T13:15:00Z"/>
                    <w:del w:id="4679" w:author="Microsoft account" w:date="2021-05-24T00:40:00Z"/>
                    <w:rFonts w:ascii="Times New Roman" w:hAnsi="Times New Roman" w:cs="Times New Roman"/>
                    <w:bCs/>
                    <w:sz w:val="20"/>
                    <w:szCs w:val="20"/>
                  </w:rPr>
                </w:rPrChange>
              </w:rPr>
              <w:pPrChange w:id="4680" w:author="Microsoft account" w:date="2021-05-25T22:50:00Z">
                <w:pPr>
                  <w:jc w:val="center"/>
                </w:pPr>
              </w:pPrChange>
            </w:pPr>
            <w:ins w:id="4681" w:author="Rashed Hasan" w:date="2021-05-15T13:15:00Z">
              <w:del w:id="4682" w:author="Microsoft account" w:date="2021-05-24T00:40:00Z">
                <w:r w:rsidRPr="00B63363" w:rsidDel="00695F5C">
                  <w:rPr>
                    <w:rFonts w:ascii="Times New Roman" w:hAnsi="Times New Roman" w:cs="Times New Roman"/>
                    <w:bCs/>
                    <w:sz w:val="18"/>
                    <w:szCs w:val="18"/>
                    <w:rPrChange w:id="4683" w:author="Rashed Hasan" w:date="2021-05-15T13:19:00Z">
                      <w:rPr>
                        <w:rFonts w:ascii="Times New Roman" w:hAnsi="Times New Roman" w:cs="Times New Roman"/>
                        <w:bCs/>
                        <w:sz w:val="20"/>
                        <w:szCs w:val="20"/>
                      </w:rPr>
                    </w:rPrChange>
                  </w:rPr>
                  <w:delText>38 (30.58)</w:delText>
                </w:r>
              </w:del>
            </w:ins>
          </w:p>
        </w:tc>
        <w:tc>
          <w:tcPr>
            <w:tcW w:w="1230" w:type="dxa"/>
            <w:vMerge/>
            <w:vAlign w:val="center"/>
            <w:tcPrChange w:id="4684" w:author="Microsoft account" w:date="2021-05-23T20:44:00Z">
              <w:tcPr>
                <w:tcW w:w="995" w:type="dxa"/>
                <w:vMerge/>
                <w:vAlign w:val="center"/>
              </w:tcPr>
            </w:tcPrChange>
          </w:tcPr>
          <w:p w14:paraId="33B35B1E" w14:textId="0CF38565" w:rsidR="00277069" w:rsidRPr="00B63363" w:rsidDel="00695F5C" w:rsidRDefault="00277069" w:rsidP="00E75A46">
            <w:pPr>
              <w:jc w:val="both"/>
              <w:rPr>
                <w:ins w:id="4685" w:author="Rashed Hasan" w:date="2021-05-15T13:15:00Z"/>
                <w:del w:id="4686" w:author="Microsoft account" w:date="2021-05-24T00:40:00Z"/>
                <w:rFonts w:ascii="Times New Roman" w:hAnsi="Times New Roman" w:cs="Times New Roman"/>
                <w:bCs/>
                <w:sz w:val="18"/>
                <w:szCs w:val="18"/>
                <w:rPrChange w:id="4687" w:author="Rashed Hasan" w:date="2021-05-15T13:19:00Z">
                  <w:rPr>
                    <w:ins w:id="4688" w:author="Rashed Hasan" w:date="2021-05-15T13:15:00Z"/>
                    <w:del w:id="4689" w:author="Microsoft account" w:date="2021-05-24T00:40:00Z"/>
                    <w:rFonts w:ascii="Times New Roman" w:hAnsi="Times New Roman" w:cs="Times New Roman"/>
                    <w:bCs/>
                    <w:sz w:val="20"/>
                    <w:szCs w:val="20"/>
                  </w:rPr>
                </w:rPrChange>
              </w:rPr>
              <w:pPrChange w:id="4690" w:author="Microsoft account" w:date="2021-05-25T22:50:00Z">
                <w:pPr>
                  <w:jc w:val="center"/>
                </w:pPr>
              </w:pPrChange>
            </w:pPr>
          </w:p>
        </w:tc>
        <w:tc>
          <w:tcPr>
            <w:tcW w:w="1290" w:type="dxa"/>
            <w:vAlign w:val="center"/>
            <w:tcPrChange w:id="4691" w:author="Microsoft account" w:date="2021-05-23T20:44:00Z">
              <w:tcPr>
                <w:tcW w:w="1423" w:type="dxa"/>
                <w:vAlign w:val="center"/>
              </w:tcPr>
            </w:tcPrChange>
          </w:tcPr>
          <w:p w14:paraId="02BB5D07" w14:textId="755118EE" w:rsidR="00277069" w:rsidRPr="00B63363" w:rsidDel="00695F5C" w:rsidRDefault="00277069" w:rsidP="00E75A46">
            <w:pPr>
              <w:jc w:val="both"/>
              <w:rPr>
                <w:ins w:id="4692" w:author="Rashed Hasan" w:date="2021-05-15T13:15:00Z"/>
                <w:del w:id="4693" w:author="Microsoft account" w:date="2021-05-24T00:40:00Z"/>
                <w:rFonts w:ascii="Times New Roman" w:hAnsi="Times New Roman" w:cs="Times New Roman"/>
                <w:bCs/>
                <w:sz w:val="18"/>
                <w:szCs w:val="18"/>
                <w:rPrChange w:id="4694" w:author="Rashed Hasan" w:date="2021-05-15T13:19:00Z">
                  <w:rPr>
                    <w:ins w:id="4695" w:author="Rashed Hasan" w:date="2021-05-15T13:15:00Z"/>
                    <w:del w:id="4696" w:author="Microsoft account" w:date="2021-05-24T00:40:00Z"/>
                    <w:rFonts w:ascii="Times New Roman" w:hAnsi="Times New Roman" w:cs="Times New Roman"/>
                    <w:bCs/>
                    <w:sz w:val="20"/>
                    <w:szCs w:val="20"/>
                  </w:rPr>
                </w:rPrChange>
              </w:rPr>
              <w:pPrChange w:id="4697" w:author="Microsoft account" w:date="2021-05-25T22:50:00Z">
                <w:pPr>
                  <w:jc w:val="center"/>
                </w:pPr>
              </w:pPrChange>
            </w:pPr>
            <w:ins w:id="4698" w:author="Rashed Hasan" w:date="2021-05-15T13:15:00Z">
              <w:del w:id="4699" w:author="Microsoft account" w:date="2021-05-24T00:40:00Z">
                <w:r w:rsidRPr="00B63363" w:rsidDel="00695F5C">
                  <w:rPr>
                    <w:rFonts w:ascii="Times New Roman" w:hAnsi="Times New Roman" w:cs="Times New Roman"/>
                    <w:bCs/>
                    <w:sz w:val="18"/>
                    <w:szCs w:val="18"/>
                    <w:rPrChange w:id="4700" w:author="Rashed Hasan" w:date="2021-05-15T13:19:00Z">
                      <w:rPr>
                        <w:rFonts w:ascii="Times New Roman" w:hAnsi="Times New Roman" w:cs="Times New Roman"/>
                        <w:bCs/>
                        <w:sz w:val="20"/>
                        <w:szCs w:val="20"/>
                      </w:rPr>
                    </w:rPrChange>
                  </w:rPr>
                  <w:delText>118 (80.09)</w:delText>
                </w:r>
              </w:del>
            </w:ins>
          </w:p>
        </w:tc>
        <w:tc>
          <w:tcPr>
            <w:tcW w:w="1448" w:type="dxa"/>
            <w:vAlign w:val="center"/>
            <w:tcPrChange w:id="4701" w:author="Microsoft account" w:date="2021-05-23T20:44:00Z">
              <w:tcPr>
                <w:tcW w:w="1557" w:type="dxa"/>
                <w:vAlign w:val="center"/>
              </w:tcPr>
            </w:tcPrChange>
          </w:tcPr>
          <w:p w14:paraId="68EC81D3" w14:textId="4336525E" w:rsidR="00277069" w:rsidRPr="00B63363" w:rsidDel="00695F5C" w:rsidRDefault="00277069" w:rsidP="00E75A46">
            <w:pPr>
              <w:jc w:val="both"/>
              <w:rPr>
                <w:ins w:id="4702" w:author="Rashed Hasan" w:date="2021-05-15T13:15:00Z"/>
                <w:del w:id="4703" w:author="Microsoft account" w:date="2021-05-24T00:40:00Z"/>
                <w:rFonts w:ascii="Times New Roman" w:hAnsi="Times New Roman" w:cs="Times New Roman"/>
                <w:bCs/>
                <w:sz w:val="18"/>
                <w:szCs w:val="18"/>
                <w:rPrChange w:id="4704" w:author="Rashed Hasan" w:date="2021-05-15T13:19:00Z">
                  <w:rPr>
                    <w:ins w:id="4705" w:author="Rashed Hasan" w:date="2021-05-15T13:15:00Z"/>
                    <w:del w:id="4706" w:author="Microsoft account" w:date="2021-05-24T00:40:00Z"/>
                    <w:rFonts w:ascii="Times New Roman" w:hAnsi="Times New Roman" w:cs="Times New Roman"/>
                    <w:bCs/>
                    <w:sz w:val="20"/>
                    <w:szCs w:val="20"/>
                  </w:rPr>
                </w:rPrChange>
              </w:rPr>
              <w:pPrChange w:id="4707" w:author="Microsoft account" w:date="2021-05-25T22:50:00Z">
                <w:pPr>
                  <w:jc w:val="center"/>
                </w:pPr>
              </w:pPrChange>
            </w:pPr>
            <w:ins w:id="4708" w:author="Rashed Hasan" w:date="2021-05-15T13:15:00Z">
              <w:del w:id="4709" w:author="Microsoft account" w:date="2021-05-24T00:40:00Z">
                <w:r w:rsidRPr="00B63363" w:rsidDel="00695F5C">
                  <w:rPr>
                    <w:rFonts w:ascii="Times New Roman" w:hAnsi="Times New Roman" w:cs="Times New Roman"/>
                    <w:bCs/>
                    <w:sz w:val="18"/>
                    <w:szCs w:val="18"/>
                    <w:rPrChange w:id="4710" w:author="Rashed Hasan" w:date="2021-05-15T13:19:00Z">
                      <w:rPr>
                        <w:rFonts w:ascii="Times New Roman" w:hAnsi="Times New Roman" w:cs="Times New Roman"/>
                        <w:bCs/>
                        <w:sz w:val="20"/>
                        <w:szCs w:val="20"/>
                      </w:rPr>
                    </w:rPrChange>
                  </w:rPr>
                  <w:delText>36 (19.91)</w:delText>
                </w:r>
              </w:del>
            </w:ins>
          </w:p>
        </w:tc>
        <w:tc>
          <w:tcPr>
            <w:tcW w:w="1230" w:type="dxa"/>
            <w:vMerge/>
            <w:vAlign w:val="center"/>
            <w:tcPrChange w:id="4711" w:author="Microsoft account" w:date="2021-05-23T20:44:00Z">
              <w:tcPr>
                <w:tcW w:w="996" w:type="dxa"/>
                <w:vMerge/>
                <w:vAlign w:val="center"/>
              </w:tcPr>
            </w:tcPrChange>
          </w:tcPr>
          <w:p w14:paraId="543D62E8" w14:textId="1602B199" w:rsidR="00277069" w:rsidRPr="00B63363" w:rsidDel="00695F5C" w:rsidRDefault="00277069" w:rsidP="00E75A46">
            <w:pPr>
              <w:jc w:val="both"/>
              <w:rPr>
                <w:ins w:id="4712" w:author="Rashed Hasan" w:date="2021-05-15T13:15:00Z"/>
                <w:del w:id="4713" w:author="Microsoft account" w:date="2021-05-24T00:40:00Z"/>
                <w:rFonts w:ascii="Times New Roman" w:hAnsi="Times New Roman" w:cs="Times New Roman"/>
                <w:bCs/>
                <w:sz w:val="18"/>
                <w:szCs w:val="18"/>
                <w:rPrChange w:id="4714" w:author="Rashed Hasan" w:date="2021-05-15T13:19:00Z">
                  <w:rPr>
                    <w:ins w:id="4715" w:author="Rashed Hasan" w:date="2021-05-15T13:15:00Z"/>
                    <w:del w:id="4716" w:author="Microsoft account" w:date="2021-05-24T00:40:00Z"/>
                    <w:rFonts w:ascii="Times New Roman" w:hAnsi="Times New Roman" w:cs="Times New Roman"/>
                    <w:bCs/>
                    <w:sz w:val="20"/>
                    <w:szCs w:val="20"/>
                  </w:rPr>
                </w:rPrChange>
              </w:rPr>
              <w:pPrChange w:id="4717" w:author="Microsoft account" w:date="2021-05-25T22:50:00Z">
                <w:pPr>
                  <w:jc w:val="center"/>
                </w:pPr>
              </w:pPrChange>
            </w:pPr>
          </w:p>
        </w:tc>
      </w:tr>
      <w:tr w:rsidR="00277069" w:rsidRPr="00B63363" w:rsidDel="00695F5C" w14:paraId="5DDB2FF9" w14:textId="1FF24844" w:rsidTr="0020300A">
        <w:trPr>
          <w:trHeight w:val="268"/>
          <w:jc w:val="center"/>
          <w:ins w:id="4718" w:author="Rashed Hasan" w:date="2021-05-15T13:15:00Z"/>
          <w:del w:id="4719" w:author="Microsoft account" w:date="2021-05-24T00:40:00Z"/>
          <w:trPrChange w:id="4720" w:author="Microsoft account" w:date="2021-05-23T20:44:00Z">
            <w:trPr>
              <w:trHeight w:val="292"/>
              <w:jc w:val="center"/>
            </w:trPr>
          </w:trPrChange>
        </w:trPr>
        <w:tc>
          <w:tcPr>
            <w:tcW w:w="1802" w:type="dxa"/>
            <w:vAlign w:val="center"/>
            <w:tcPrChange w:id="4721" w:author="Microsoft account" w:date="2021-05-23T20:44:00Z">
              <w:tcPr>
                <w:tcW w:w="2052" w:type="dxa"/>
                <w:vAlign w:val="center"/>
              </w:tcPr>
            </w:tcPrChange>
          </w:tcPr>
          <w:p w14:paraId="1FCB3588" w14:textId="173D09C4" w:rsidR="00277069" w:rsidRPr="00B63363" w:rsidDel="00695F5C" w:rsidRDefault="00277069" w:rsidP="00E75A46">
            <w:pPr>
              <w:jc w:val="both"/>
              <w:rPr>
                <w:ins w:id="4722" w:author="Rashed Hasan" w:date="2021-05-15T13:15:00Z"/>
                <w:del w:id="4723" w:author="Microsoft account" w:date="2021-05-24T00:40:00Z"/>
                <w:rFonts w:ascii="Times New Roman" w:hAnsi="Times New Roman" w:cs="Times New Roman"/>
                <w:bCs/>
                <w:sz w:val="18"/>
                <w:szCs w:val="18"/>
                <w:rPrChange w:id="4724" w:author="Rashed Hasan" w:date="2021-05-15T13:19:00Z">
                  <w:rPr>
                    <w:ins w:id="4725" w:author="Rashed Hasan" w:date="2021-05-15T13:15:00Z"/>
                    <w:del w:id="4726" w:author="Microsoft account" w:date="2021-05-24T00:40:00Z"/>
                    <w:rFonts w:ascii="Times New Roman" w:hAnsi="Times New Roman" w:cs="Times New Roman"/>
                    <w:bCs/>
                    <w:sz w:val="20"/>
                    <w:szCs w:val="20"/>
                  </w:rPr>
                </w:rPrChange>
              </w:rPr>
              <w:pPrChange w:id="4727" w:author="Microsoft account" w:date="2021-05-25T22:50:00Z">
                <w:pPr>
                  <w:jc w:val="center"/>
                </w:pPr>
              </w:pPrChange>
            </w:pPr>
            <w:ins w:id="4728" w:author="Rashed Hasan" w:date="2021-05-15T13:15:00Z">
              <w:del w:id="4729" w:author="Microsoft account" w:date="2021-05-24T00:40:00Z">
                <w:r w:rsidRPr="00B63363" w:rsidDel="00695F5C">
                  <w:rPr>
                    <w:rFonts w:ascii="Times New Roman" w:hAnsi="Times New Roman" w:cs="Times New Roman"/>
                    <w:bCs/>
                    <w:sz w:val="18"/>
                    <w:szCs w:val="18"/>
                    <w:rPrChange w:id="4730" w:author="Rashed Hasan" w:date="2021-05-15T13:19:00Z">
                      <w:rPr>
                        <w:rFonts w:ascii="Times New Roman" w:hAnsi="Times New Roman" w:cs="Times New Roman"/>
                        <w:bCs/>
                        <w:sz w:val="20"/>
                        <w:szCs w:val="20"/>
                      </w:rPr>
                    </w:rPrChange>
                  </w:rPr>
                  <w:delText>Over</w:delText>
                </w:r>
              </w:del>
            </w:ins>
          </w:p>
        </w:tc>
        <w:tc>
          <w:tcPr>
            <w:tcW w:w="1381" w:type="dxa"/>
            <w:vAlign w:val="center"/>
            <w:tcPrChange w:id="4731" w:author="Microsoft account" w:date="2021-05-23T20:44:00Z">
              <w:tcPr>
                <w:tcW w:w="1557" w:type="dxa"/>
                <w:vAlign w:val="center"/>
              </w:tcPr>
            </w:tcPrChange>
          </w:tcPr>
          <w:p w14:paraId="51D167CA" w14:textId="1BAC6ED6" w:rsidR="00277069" w:rsidRPr="00B63363" w:rsidDel="00695F5C" w:rsidRDefault="00277069" w:rsidP="00E75A46">
            <w:pPr>
              <w:jc w:val="both"/>
              <w:rPr>
                <w:ins w:id="4732" w:author="Rashed Hasan" w:date="2021-05-15T13:15:00Z"/>
                <w:del w:id="4733" w:author="Microsoft account" w:date="2021-05-24T00:40:00Z"/>
                <w:rFonts w:ascii="Times New Roman" w:hAnsi="Times New Roman" w:cs="Times New Roman"/>
                <w:bCs/>
                <w:sz w:val="18"/>
                <w:szCs w:val="18"/>
                <w:rPrChange w:id="4734" w:author="Rashed Hasan" w:date="2021-05-15T13:19:00Z">
                  <w:rPr>
                    <w:ins w:id="4735" w:author="Rashed Hasan" w:date="2021-05-15T13:15:00Z"/>
                    <w:del w:id="4736" w:author="Microsoft account" w:date="2021-05-24T00:40:00Z"/>
                    <w:rFonts w:ascii="Times New Roman" w:hAnsi="Times New Roman" w:cs="Times New Roman"/>
                    <w:bCs/>
                    <w:sz w:val="20"/>
                    <w:szCs w:val="20"/>
                  </w:rPr>
                </w:rPrChange>
              </w:rPr>
              <w:pPrChange w:id="4737" w:author="Microsoft account" w:date="2021-05-25T22:50:00Z">
                <w:pPr>
                  <w:jc w:val="center"/>
                </w:pPr>
              </w:pPrChange>
            </w:pPr>
            <w:ins w:id="4738" w:author="Rashed Hasan" w:date="2021-05-15T13:15:00Z">
              <w:del w:id="4739" w:author="Microsoft account" w:date="2021-05-24T00:40:00Z">
                <w:r w:rsidRPr="00B63363" w:rsidDel="00695F5C">
                  <w:rPr>
                    <w:rFonts w:ascii="Times New Roman" w:hAnsi="Times New Roman" w:cs="Times New Roman"/>
                    <w:bCs/>
                    <w:sz w:val="18"/>
                    <w:szCs w:val="18"/>
                    <w:rPrChange w:id="4740" w:author="Rashed Hasan" w:date="2021-05-15T13:19:00Z">
                      <w:rPr>
                        <w:rFonts w:ascii="Times New Roman" w:hAnsi="Times New Roman" w:cs="Times New Roman"/>
                        <w:bCs/>
                        <w:sz w:val="20"/>
                        <w:szCs w:val="20"/>
                      </w:rPr>
                    </w:rPrChange>
                  </w:rPr>
                  <w:delText>338 (63.01)</w:delText>
                </w:r>
              </w:del>
            </w:ins>
          </w:p>
        </w:tc>
        <w:tc>
          <w:tcPr>
            <w:tcW w:w="1381" w:type="dxa"/>
            <w:vAlign w:val="center"/>
            <w:tcPrChange w:id="4741" w:author="Microsoft account" w:date="2021-05-23T20:44:00Z">
              <w:tcPr>
                <w:tcW w:w="1557" w:type="dxa"/>
                <w:vAlign w:val="center"/>
              </w:tcPr>
            </w:tcPrChange>
          </w:tcPr>
          <w:p w14:paraId="698791DD" w14:textId="4124C64A" w:rsidR="00277069" w:rsidRPr="00B63363" w:rsidDel="00695F5C" w:rsidRDefault="00277069" w:rsidP="00E75A46">
            <w:pPr>
              <w:jc w:val="both"/>
              <w:rPr>
                <w:ins w:id="4742" w:author="Rashed Hasan" w:date="2021-05-15T13:15:00Z"/>
                <w:del w:id="4743" w:author="Microsoft account" w:date="2021-05-24T00:40:00Z"/>
                <w:rFonts w:ascii="Times New Roman" w:hAnsi="Times New Roman" w:cs="Times New Roman"/>
                <w:bCs/>
                <w:sz w:val="18"/>
                <w:szCs w:val="18"/>
                <w:rPrChange w:id="4744" w:author="Rashed Hasan" w:date="2021-05-15T13:19:00Z">
                  <w:rPr>
                    <w:ins w:id="4745" w:author="Rashed Hasan" w:date="2021-05-15T13:15:00Z"/>
                    <w:del w:id="4746" w:author="Microsoft account" w:date="2021-05-24T00:40:00Z"/>
                    <w:rFonts w:ascii="Times New Roman" w:hAnsi="Times New Roman" w:cs="Times New Roman"/>
                    <w:bCs/>
                    <w:sz w:val="20"/>
                    <w:szCs w:val="20"/>
                  </w:rPr>
                </w:rPrChange>
              </w:rPr>
              <w:pPrChange w:id="4747" w:author="Microsoft account" w:date="2021-05-25T22:50:00Z">
                <w:pPr>
                  <w:jc w:val="center"/>
                </w:pPr>
              </w:pPrChange>
            </w:pPr>
            <w:ins w:id="4748" w:author="Rashed Hasan" w:date="2021-05-15T13:15:00Z">
              <w:del w:id="4749" w:author="Microsoft account" w:date="2021-05-24T00:40:00Z">
                <w:r w:rsidRPr="00B63363" w:rsidDel="00695F5C">
                  <w:rPr>
                    <w:rFonts w:ascii="Times New Roman" w:hAnsi="Times New Roman" w:cs="Times New Roman"/>
                    <w:bCs/>
                    <w:sz w:val="18"/>
                    <w:szCs w:val="18"/>
                    <w:rPrChange w:id="4750" w:author="Rashed Hasan" w:date="2021-05-15T13:19:00Z">
                      <w:rPr>
                        <w:rFonts w:ascii="Times New Roman" w:hAnsi="Times New Roman" w:cs="Times New Roman"/>
                        <w:bCs/>
                        <w:sz w:val="20"/>
                        <w:szCs w:val="20"/>
                      </w:rPr>
                    </w:rPrChange>
                  </w:rPr>
                  <w:delText>191 (36.99)</w:delText>
                </w:r>
              </w:del>
            </w:ins>
          </w:p>
        </w:tc>
        <w:tc>
          <w:tcPr>
            <w:tcW w:w="1230" w:type="dxa"/>
            <w:vMerge/>
            <w:vAlign w:val="center"/>
            <w:tcPrChange w:id="4751" w:author="Microsoft account" w:date="2021-05-23T20:44:00Z">
              <w:tcPr>
                <w:tcW w:w="995" w:type="dxa"/>
                <w:vMerge/>
                <w:vAlign w:val="center"/>
              </w:tcPr>
            </w:tcPrChange>
          </w:tcPr>
          <w:p w14:paraId="10F3B131" w14:textId="3AD7D9ED" w:rsidR="00277069" w:rsidRPr="00B63363" w:rsidDel="00695F5C" w:rsidRDefault="00277069" w:rsidP="00E75A46">
            <w:pPr>
              <w:jc w:val="both"/>
              <w:rPr>
                <w:ins w:id="4752" w:author="Rashed Hasan" w:date="2021-05-15T13:15:00Z"/>
                <w:del w:id="4753" w:author="Microsoft account" w:date="2021-05-24T00:40:00Z"/>
                <w:rFonts w:ascii="Times New Roman" w:hAnsi="Times New Roman" w:cs="Times New Roman"/>
                <w:bCs/>
                <w:sz w:val="18"/>
                <w:szCs w:val="18"/>
                <w:rPrChange w:id="4754" w:author="Rashed Hasan" w:date="2021-05-15T13:19:00Z">
                  <w:rPr>
                    <w:ins w:id="4755" w:author="Rashed Hasan" w:date="2021-05-15T13:15:00Z"/>
                    <w:del w:id="4756" w:author="Microsoft account" w:date="2021-05-24T00:40:00Z"/>
                    <w:rFonts w:ascii="Times New Roman" w:hAnsi="Times New Roman" w:cs="Times New Roman"/>
                    <w:bCs/>
                    <w:sz w:val="20"/>
                    <w:szCs w:val="20"/>
                  </w:rPr>
                </w:rPrChange>
              </w:rPr>
              <w:pPrChange w:id="4757" w:author="Microsoft account" w:date="2021-05-25T22:50:00Z">
                <w:pPr>
                  <w:jc w:val="center"/>
                </w:pPr>
              </w:pPrChange>
            </w:pPr>
          </w:p>
        </w:tc>
        <w:tc>
          <w:tcPr>
            <w:tcW w:w="1290" w:type="dxa"/>
            <w:vAlign w:val="center"/>
            <w:tcPrChange w:id="4758" w:author="Microsoft account" w:date="2021-05-23T20:44:00Z">
              <w:tcPr>
                <w:tcW w:w="1423" w:type="dxa"/>
                <w:vAlign w:val="center"/>
              </w:tcPr>
            </w:tcPrChange>
          </w:tcPr>
          <w:p w14:paraId="6FE15979" w14:textId="202D8821" w:rsidR="00277069" w:rsidRPr="00B63363" w:rsidDel="00695F5C" w:rsidRDefault="00277069" w:rsidP="00E75A46">
            <w:pPr>
              <w:jc w:val="both"/>
              <w:rPr>
                <w:ins w:id="4759" w:author="Rashed Hasan" w:date="2021-05-15T13:15:00Z"/>
                <w:del w:id="4760" w:author="Microsoft account" w:date="2021-05-24T00:40:00Z"/>
                <w:rFonts w:ascii="Times New Roman" w:hAnsi="Times New Roman" w:cs="Times New Roman"/>
                <w:bCs/>
                <w:sz w:val="18"/>
                <w:szCs w:val="18"/>
                <w:rPrChange w:id="4761" w:author="Rashed Hasan" w:date="2021-05-15T13:19:00Z">
                  <w:rPr>
                    <w:ins w:id="4762" w:author="Rashed Hasan" w:date="2021-05-15T13:15:00Z"/>
                    <w:del w:id="4763" w:author="Microsoft account" w:date="2021-05-24T00:40:00Z"/>
                    <w:rFonts w:ascii="Times New Roman" w:hAnsi="Times New Roman" w:cs="Times New Roman"/>
                    <w:bCs/>
                    <w:sz w:val="20"/>
                    <w:szCs w:val="20"/>
                  </w:rPr>
                </w:rPrChange>
              </w:rPr>
              <w:pPrChange w:id="4764" w:author="Microsoft account" w:date="2021-05-25T22:50:00Z">
                <w:pPr>
                  <w:jc w:val="center"/>
                </w:pPr>
              </w:pPrChange>
            </w:pPr>
            <w:ins w:id="4765" w:author="Rashed Hasan" w:date="2021-05-15T13:15:00Z">
              <w:del w:id="4766" w:author="Microsoft account" w:date="2021-05-24T00:40:00Z">
                <w:r w:rsidRPr="00B63363" w:rsidDel="00695F5C">
                  <w:rPr>
                    <w:rFonts w:ascii="Times New Roman" w:hAnsi="Times New Roman" w:cs="Times New Roman"/>
                    <w:bCs/>
                    <w:sz w:val="18"/>
                    <w:szCs w:val="18"/>
                    <w:rPrChange w:id="4767" w:author="Rashed Hasan" w:date="2021-05-15T13:19:00Z">
                      <w:rPr>
                        <w:rFonts w:ascii="Times New Roman" w:hAnsi="Times New Roman" w:cs="Times New Roman"/>
                        <w:bCs/>
                        <w:sz w:val="20"/>
                        <w:szCs w:val="20"/>
                      </w:rPr>
                    </w:rPrChange>
                  </w:rPr>
                  <w:delText>274 (73.44)</w:delText>
                </w:r>
              </w:del>
            </w:ins>
          </w:p>
        </w:tc>
        <w:tc>
          <w:tcPr>
            <w:tcW w:w="1448" w:type="dxa"/>
            <w:vAlign w:val="center"/>
            <w:tcPrChange w:id="4768" w:author="Microsoft account" w:date="2021-05-23T20:44:00Z">
              <w:tcPr>
                <w:tcW w:w="1557" w:type="dxa"/>
                <w:vAlign w:val="center"/>
              </w:tcPr>
            </w:tcPrChange>
          </w:tcPr>
          <w:p w14:paraId="33326B66" w14:textId="0DCC103D" w:rsidR="00277069" w:rsidRPr="00B63363" w:rsidDel="00695F5C" w:rsidRDefault="00277069" w:rsidP="00E75A46">
            <w:pPr>
              <w:jc w:val="both"/>
              <w:rPr>
                <w:ins w:id="4769" w:author="Rashed Hasan" w:date="2021-05-15T13:15:00Z"/>
                <w:del w:id="4770" w:author="Microsoft account" w:date="2021-05-24T00:40:00Z"/>
                <w:rFonts w:ascii="Times New Roman" w:hAnsi="Times New Roman" w:cs="Times New Roman"/>
                <w:bCs/>
                <w:sz w:val="18"/>
                <w:szCs w:val="18"/>
                <w:rPrChange w:id="4771" w:author="Rashed Hasan" w:date="2021-05-15T13:19:00Z">
                  <w:rPr>
                    <w:ins w:id="4772" w:author="Rashed Hasan" w:date="2021-05-15T13:15:00Z"/>
                    <w:del w:id="4773" w:author="Microsoft account" w:date="2021-05-24T00:40:00Z"/>
                    <w:rFonts w:ascii="Times New Roman" w:hAnsi="Times New Roman" w:cs="Times New Roman"/>
                    <w:bCs/>
                    <w:sz w:val="20"/>
                    <w:szCs w:val="20"/>
                  </w:rPr>
                </w:rPrChange>
              </w:rPr>
              <w:pPrChange w:id="4774" w:author="Microsoft account" w:date="2021-05-25T22:50:00Z">
                <w:pPr>
                  <w:jc w:val="center"/>
                </w:pPr>
              </w:pPrChange>
            </w:pPr>
            <w:ins w:id="4775" w:author="Rashed Hasan" w:date="2021-05-15T13:15:00Z">
              <w:del w:id="4776" w:author="Microsoft account" w:date="2021-05-24T00:40:00Z">
                <w:r w:rsidRPr="00B63363" w:rsidDel="00695F5C">
                  <w:rPr>
                    <w:rFonts w:ascii="Times New Roman" w:hAnsi="Times New Roman" w:cs="Times New Roman"/>
                    <w:bCs/>
                    <w:sz w:val="18"/>
                    <w:szCs w:val="18"/>
                    <w:rPrChange w:id="4777" w:author="Rashed Hasan" w:date="2021-05-15T13:19:00Z">
                      <w:rPr>
                        <w:rFonts w:ascii="Times New Roman" w:hAnsi="Times New Roman" w:cs="Times New Roman"/>
                        <w:bCs/>
                        <w:sz w:val="20"/>
                        <w:szCs w:val="20"/>
                      </w:rPr>
                    </w:rPrChange>
                  </w:rPr>
                  <w:delText>122 (26.56)</w:delText>
                </w:r>
              </w:del>
            </w:ins>
          </w:p>
        </w:tc>
        <w:tc>
          <w:tcPr>
            <w:tcW w:w="1230" w:type="dxa"/>
            <w:vMerge/>
            <w:vAlign w:val="center"/>
            <w:tcPrChange w:id="4778" w:author="Microsoft account" w:date="2021-05-23T20:44:00Z">
              <w:tcPr>
                <w:tcW w:w="996" w:type="dxa"/>
                <w:vMerge/>
                <w:vAlign w:val="center"/>
              </w:tcPr>
            </w:tcPrChange>
          </w:tcPr>
          <w:p w14:paraId="304EE606" w14:textId="6897BB1D" w:rsidR="00277069" w:rsidRPr="00B63363" w:rsidDel="00695F5C" w:rsidRDefault="00277069" w:rsidP="00E75A46">
            <w:pPr>
              <w:jc w:val="both"/>
              <w:rPr>
                <w:ins w:id="4779" w:author="Rashed Hasan" w:date="2021-05-15T13:15:00Z"/>
                <w:del w:id="4780" w:author="Microsoft account" w:date="2021-05-24T00:40:00Z"/>
                <w:rFonts w:ascii="Times New Roman" w:hAnsi="Times New Roman" w:cs="Times New Roman"/>
                <w:bCs/>
                <w:sz w:val="18"/>
                <w:szCs w:val="18"/>
                <w:rPrChange w:id="4781" w:author="Rashed Hasan" w:date="2021-05-15T13:19:00Z">
                  <w:rPr>
                    <w:ins w:id="4782" w:author="Rashed Hasan" w:date="2021-05-15T13:15:00Z"/>
                    <w:del w:id="4783" w:author="Microsoft account" w:date="2021-05-24T00:40:00Z"/>
                    <w:rFonts w:ascii="Times New Roman" w:hAnsi="Times New Roman" w:cs="Times New Roman"/>
                    <w:bCs/>
                    <w:sz w:val="20"/>
                    <w:szCs w:val="20"/>
                  </w:rPr>
                </w:rPrChange>
              </w:rPr>
              <w:pPrChange w:id="4784" w:author="Microsoft account" w:date="2021-05-25T22:50:00Z">
                <w:pPr>
                  <w:jc w:val="center"/>
                </w:pPr>
              </w:pPrChange>
            </w:pPr>
          </w:p>
        </w:tc>
      </w:tr>
      <w:tr w:rsidR="00277069" w:rsidRPr="00B63363" w14:paraId="020DA1A6" w14:textId="77777777" w:rsidTr="00277069">
        <w:trPr>
          <w:trHeight w:val="268"/>
          <w:jc w:val="center"/>
          <w:ins w:id="4785" w:author="Rashed Hasan" w:date="2021-05-15T13:15:00Z"/>
          <w:trPrChange w:id="4786" w:author="Rashed Hasan" w:date="2021-05-15T13:16:00Z">
            <w:trPr>
              <w:trHeight w:val="292"/>
              <w:jc w:val="center"/>
            </w:trPr>
          </w:trPrChange>
        </w:trPr>
        <w:tc>
          <w:tcPr>
            <w:tcW w:w="9762" w:type="dxa"/>
            <w:gridSpan w:val="7"/>
            <w:vAlign w:val="center"/>
            <w:tcPrChange w:id="4787" w:author="Rashed Hasan" w:date="2021-05-15T13:16:00Z">
              <w:tcPr>
                <w:tcW w:w="10137" w:type="dxa"/>
                <w:gridSpan w:val="7"/>
                <w:vAlign w:val="center"/>
              </w:tcPr>
            </w:tcPrChange>
          </w:tcPr>
          <w:p w14:paraId="3CCC3B59" w14:textId="77777777" w:rsidR="00277069" w:rsidRPr="00B63363" w:rsidRDefault="00277069" w:rsidP="00E75A46">
            <w:pPr>
              <w:jc w:val="both"/>
              <w:rPr>
                <w:ins w:id="4788" w:author="Rashed Hasan" w:date="2021-05-15T13:15:00Z"/>
                <w:rFonts w:ascii="Times New Roman" w:hAnsi="Times New Roman" w:cs="Times New Roman"/>
                <w:bCs/>
                <w:i/>
                <w:sz w:val="18"/>
                <w:szCs w:val="18"/>
                <w:rPrChange w:id="4789" w:author="Rashed Hasan" w:date="2021-05-15T13:19:00Z">
                  <w:rPr>
                    <w:ins w:id="4790" w:author="Rashed Hasan" w:date="2021-05-15T13:15:00Z"/>
                    <w:rFonts w:ascii="Times New Roman" w:hAnsi="Times New Roman" w:cs="Times New Roman"/>
                    <w:bCs/>
                    <w:i/>
                    <w:sz w:val="20"/>
                    <w:szCs w:val="20"/>
                  </w:rPr>
                </w:rPrChange>
              </w:rPr>
              <w:pPrChange w:id="4791" w:author="Microsoft account" w:date="2021-05-25T22:50:00Z">
                <w:pPr/>
              </w:pPrChange>
            </w:pPr>
            <w:ins w:id="4792" w:author="Rashed Hasan" w:date="2021-05-15T13:15:00Z">
              <w:r w:rsidRPr="00B63363">
                <w:rPr>
                  <w:rFonts w:ascii="Times New Roman" w:hAnsi="Times New Roman" w:cs="Times New Roman"/>
                  <w:b/>
                  <w:i/>
                  <w:sz w:val="18"/>
                  <w:szCs w:val="18"/>
                  <w:rPrChange w:id="4793" w:author="Rashed Hasan" w:date="2021-05-15T13:19:00Z">
                    <w:rPr>
                      <w:rFonts w:ascii="Times New Roman" w:hAnsi="Times New Roman" w:cs="Times New Roman"/>
                      <w:b/>
                      <w:i/>
                      <w:sz w:val="20"/>
                      <w:szCs w:val="20"/>
                    </w:rPr>
                  </w:rPrChange>
                </w:rPr>
                <w:t>Sanitation</w:t>
              </w:r>
            </w:ins>
          </w:p>
        </w:tc>
      </w:tr>
      <w:tr w:rsidR="00277069" w:rsidRPr="00B63363" w14:paraId="57D0DAB3" w14:textId="77777777" w:rsidTr="0020300A">
        <w:trPr>
          <w:trHeight w:val="268"/>
          <w:jc w:val="center"/>
          <w:ins w:id="4794" w:author="Rashed Hasan" w:date="2021-05-15T13:15:00Z"/>
          <w:trPrChange w:id="4795" w:author="Microsoft account" w:date="2021-05-23T20:44:00Z">
            <w:trPr>
              <w:trHeight w:val="292"/>
              <w:jc w:val="center"/>
            </w:trPr>
          </w:trPrChange>
        </w:trPr>
        <w:tc>
          <w:tcPr>
            <w:tcW w:w="1802" w:type="dxa"/>
            <w:vAlign w:val="center"/>
            <w:tcPrChange w:id="4796" w:author="Microsoft account" w:date="2021-05-23T20:44:00Z">
              <w:tcPr>
                <w:tcW w:w="2052" w:type="dxa"/>
                <w:vAlign w:val="center"/>
              </w:tcPr>
            </w:tcPrChange>
          </w:tcPr>
          <w:p w14:paraId="5FFF0863" w14:textId="77777777" w:rsidR="00277069" w:rsidRPr="00B63363" w:rsidRDefault="00277069" w:rsidP="00E75A46">
            <w:pPr>
              <w:jc w:val="both"/>
              <w:rPr>
                <w:ins w:id="4797" w:author="Rashed Hasan" w:date="2021-05-15T13:15:00Z"/>
                <w:rFonts w:ascii="Times New Roman" w:hAnsi="Times New Roman" w:cs="Times New Roman"/>
                <w:bCs/>
                <w:sz w:val="18"/>
                <w:szCs w:val="18"/>
                <w:rPrChange w:id="4798" w:author="Rashed Hasan" w:date="2021-05-15T13:19:00Z">
                  <w:rPr>
                    <w:ins w:id="4799" w:author="Rashed Hasan" w:date="2021-05-15T13:15:00Z"/>
                    <w:rFonts w:ascii="Times New Roman" w:hAnsi="Times New Roman" w:cs="Times New Roman"/>
                    <w:bCs/>
                    <w:sz w:val="20"/>
                    <w:szCs w:val="20"/>
                  </w:rPr>
                </w:rPrChange>
              </w:rPr>
              <w:pPrChange w:id="4800" w:author="Microsoft account" w:date="2021-05-25T22:50:00Z">
                <w:pPr>
                  <w:jc w:val="center"/>
                </w:pPr>
              </w:pPrChange>
            </w:pPr>
            <w:ins w:id="4801" w:author="Rashed Hasan" w:date="2021-05-15T13:15:00Z">
              <w:r w:rsidRPr="00B63363">
                <w:rPr>
                  <w:rFonts w:ascii="Times New Roman" w:hAnsi="Times New Roman" w:cs="Times New Roman"/>
                  <w:bCs/>
                  <w:sz w:val="18"/>
                  <w:szCs w:val="18"/>
                  <w:rPrChange w:id="4802" w:author="Rashed Hasan" w:date="2021-05-15T13:19:00Z">
                    <w:rPr>
                      <w:rFonts w:ascii="Times New Roman" w:hAnsi="Times New Roman" w:cs="Times New Roman"/>
                      <w:bCs/>
                      <w:sz w:val="20"/>
                      <w:szCs w:val="20"/>
                    </w:rPr>
                  </w:rPrChange>
                </w:rPr>
                <w:t>Improved</w:t>
              </w:r>
            </w:ins>
          </w:p>
        </w:tc>
        <w:tc>
          <w:tcPr>
            <w:tcW w:w="1381" w:type="dxa"/>
            <w:vAlign w:val="center"/>
            <w:tcPrChange w:id="4803" w:author="Microsoft account" w:date="2021-05-23T20:44:00Z">
              <w:tcPr>
                <w:tcW w:w="1557" w:type="dxa"/>
                <w:vAlign w:val="center"/>
              </w:tcPr>
            </w:tcPrChange>
          </w:tcPr>
          <w:p w14:paraId="55F1A8D0" w14:textId="249FFA68" w:rsidR="00277069" w:rsidRPr="00B63363" w:rsidRDefault="00277069" w:rsidP="00E75A46">
            <w:pPr>
              <w:jc w:val="both"/>
              <w:rPr>
                <w:ins w:id="4804" w:author="Rashed Hasan" w:date="2021-05-15T13:15:00Z"/>
                <w:rFonts w:ascii="Times New Roman" w:hAnsi="Times New Roman" w:cs="Times New Roman"/>
                <w:bCs/>
                <w:sz w:val="18"/>
                <w:szCs w:val="18"/>
                <w:rPrChange w:id="4805" w:author="Rashed Hasan" w:date="2021-05-15T13:19:00Z">
                  <w:rPr>
                    <w:ins w:id="4806" w:author="Rashed Hasan" w:date="2021-05-15T13:15:00Z"/>
                    <w:rFonts w:ascii="Times New Roman" w:hAnsi="Times New Roman" w:cs="Times New Roman"/>
                    <w:bCs/>
                    <w:sz w:val="20"/>
                    <w:szCs w:val="20"/>
                  </w:rPr>
                </w:rPrChange>
              </w:rPr>
              <w:pPrChange w:id="4807" w:author="Microsoft account" w:date="2021-05-25T22:50:00Z">
                <w:pPr>
                  <w:jc w:val="center"/>
                </w:pPr>
              </w:pPrChange>
            </w:pPr>
            <w:ins w:id="4808" w:author="Rashed Hasan" w:date="2021-05-15T13:15:00Z">
              <w:r w:rsidRPr="00B63363">
                <w:rPr>
                  <w:rFonts w:ascii="Times New Roman" w:hAnsi="Times New Roman" w:cs="Times New Roman"/>
                  <w:bCs/>
                  <w:sz w:val="18"/>
                  <w:szCs w:val="18"/>
                  <w:rPrChange w:id="4809" w:author="Rashed Hasan" w:date="2021-05-15T13:19:00Z">
                    <w:rPr>
                      <w:rFonts w:ascii="Times New Roman" w:hAnsi="Times New Roman" w:cs="Times New Roman"/>
                      <w:bCs/>
                      <w:sz w:val="20"/>
                      <w:szCs w:val="20"/>
                    </w:rPr>
                  </w:rPrChange>
                </w:rPr>
                <w:t>4</w:t>
              </w:r>
            </w:ins>
            <w:ins w:id="4810" w:author="Microsoft account" w:date="2021-05-24T20:46:00Z">
              <w:r w:rsidR="00094687">
                <w:rPr>
                  <w:rFonts w:ascii="Times New Roman" w:hAnsi="Times New Roman" w:cs="Times New Roman"/>
                  <w:bCs/>
                  <w:sz w:val="18"/>
                  <w:szCs w:val="18"/>
                </w:rPr>
                <w:t>819</w:t>
              </w:r>
            </w:ins>
            <w:ins w:id="4811" w:author="Rashed Hasan" w:date="2021-05-15T13:15:00Z">
              <w:del w:id="4812" w:author="Microsoft account" w:date="2021-05-24T20:46:00Z">
                <w:r w:rsidRPr="00B63363" w:rsidDel="00094687">
                  <w:rPr>
                    <w:rFonts w:ascii="Times New Roman" w:hAnsi="Times New Roman" w:cs="Times New Roman"/>
                    <w:bCs/>
                    <w:sz w:val="18"/>
                    <w:szCs w:val="18"/>
                    <w:rPrChange w:id="4813" w:author="Rashed Hasan" w:date="2021-05-15T13:19:00Z">
                      <w:rPr>
                        <w:rFonts w:ascii="Times New Roman" w:hAnsi="Times New Roman" w:cs="Times New Roman"/>
                        <w:bCs/>
                        <w:sz w:val="20"/>
                        <w:szCs w:val="20"/>
                      </w:rPr>
                    </w:rPrChange>
                  </w:rPr>
                  <w:delText>563</w:delText>
                </w:r>
              </w:del>
              <w:r w:rsidRPr="00B63363">
                <w:rPr>
                  <w:rFonts w:ascii="Times New Roman" w:hAnsi="Times New Roman" w:cs="Times New Roman"/>
                  <w:bCs/>
                  <w:sz w:val="18"/>
                  <w:szCs w:val="18"/>
                  <w:rPrChange w:id="4814" w:author="Rashed Hasan" w:date="2021-05-15T13:19:00Z">
                    <w:rPr>
                      <w:rFonts w:ascii="Times New Roman" w:hAnsi="Times New Roman" w:cs="Times New Roman"/>
                      <w:bCs/>
                      <w:sz w:val="20"/>
                      <w:szCs w:val="20"/>
                    </w:rPr>
                  </w:rPrChange>
                </w:rPr>
                <w:t xml:space="preserve"> (6</w:t>
              </w:r>
            </w:ins>
            <w:ins w:id="4815" w:author="Microsoft account" w:date="2021-05-24T20:49:00Z">
              <w:r w:rsidR="009E4DDE">
                <w:rPr>
                  <w:rFonts w:ascii="Times New Roman" w:hAnsi="Times New Roman" w:cs="Times New Roman"/>
                  <w:bCs/>
                  <w:sz w:val="18"/>
                  <w:szCs w:val="18"/>
                </w:rPr>
                <w:t>5.17</w:t>
              </w:r>
            </w:ins>
            <w:ins w:id="4816" w:author="Rashed Hasan" w:date="2021-05-15T13:15:00Z">
              <w:del w:id="4817" w:author="Microsoft account" w:date="2021-05-24T20:49:00Z">
                <w:r w:rsidRPr="00B63363" w:rsidDel="009E4DDE">
                  <w:rPr>
                    <w:rFonts w:ascii="Times New Roman" w:hAnsi="Times New Roman" w:cs="Times New Roman"/>
                    <w:bCs/>
                    <w:sz w:val="18"/>
                    <w:szCs w:val="18"/>
                    <w:rPrChange w:id="4818" w:author="Rashed Hasan" w:date="2021-05-15T13:19:00Z">
                      <w:rPr>
                        <w:rFonts w:ascii="Times New Roman" w:hAnsi="Times New Roman" w:cs="Times New Roman"/>
                        <w:bCs/>
                        <w:sz w:val="20"/>
                        <w:szCs w:val="20"/>
                      </w:rPr>
                    </w:rPrChange>
                  </w:rPr>
                  <w:delText>6.31</w:delText>
                </w:r>
              </w:del>
              <w:r w:rsidRPr="00B63363">
                <w:rPr>
                  <w:rFonts w:ascii="Times New Roman" w:hAnsi="Times New Roman" w:cs="Times New Roman"/>
                  <w:bCs/>
                  <w:sz w:val="18"/>
                  <w:szCs w:val="18"/>
                  <w:rPrChange w:id="4819" w:author="Rashed Hasan" w:date="2021-05-15T13:19:00Z">
                    <w:rPr>
                      <w:rFonts w:ascii="Times New Roman" w:hAnsi="Times New Roman" w:cs="Times New Roman"/>
                      <w:bCs/>
                      <w:sz w:val="20"/>
                      <w:szCs w:val="20"/>
                    </w:rPr>
                  </w:rPrChange>
                </w:rPr>
                <w:t>)</w:t>
              </w:r>
            </w:ins>
          </w:p>
        </w:tc>
        <w:tc>
          <w:tcPr>
            <w:tcW w:w="1381" w:type="dxa"/>
            <w:vAlign w:val="center"/>
            <w:tcPrChange w:id="4820" w:author="Microsoft account" w:date="2021-05-23T20:44:00Z">
              <w:tcPr>
                <w:tcW w:w="1557" w:type="dxa"/>
                <w:vAlign w:val="center"/>
              </w:tcPr>
            </w:tcPrChange>
          </w:tcPr>
          <w:p w14:paraId="32E62528" w14:textId="4E8D054F" w:rsidR="00277069" w:rsidRPr="00B63363" w:rsidRDefault="00277069" w:rsidP="00E75A46">
            <w:pPr>
              <w:jc w:val="both"/>
              <w:rPr>
                <w:ins w:id="4821" w:author="Rashed Hasan" w:date="2021-05-15T13:15:00Z"/>
                <w:rFonts w:ascii="Times New Roman" w:hAnsi="Times New Roman" w:cs="Times New Roman"/>
                <w:bCs/>
                <w:sz w:val="18"/>
                <w:szCs w:val="18"/>
                <w:rPrChange w:id="4822" w:author="Rashed Hasan" w:date="2021-05-15T13:19:00Z">
                  <w:rPr>
                    <w:ins w:id="4823" w:author="Rashed Hasan" w:date="2021-05-15T13:15:00Z"/>
                    <w:rFonts w:ascii="Times New Roman" w:hAnsi="Times New Roman" w:cs="Times New Roman"/>
                    <w:bCs/>
                    <w:sz w:val="20"/>
                    <w:szCs w:val="20"/>
                  </w:rPr>
                </w:rPrChange>
              </w:rPr>
              <w:pPrChange w:id="4824" w:author="Microsoft account" w:date="2021-05-25T22:50:00Z">
                <w:pPr>
                  <w:jc w:val="center"/>
                </w:pPr>
              </w:pPrChange>
            </w:pPr>
            <w:ins w:id="4825" w:author="Rashed Hasan" w:date="2021-05-15T13:15:00Z">
              <w:r w:rsidRPr="00B63363">
                <w:rPr>
                  <w:rFonts w:ascii="Times New Roman" w:hAnsi="Times New Roman" w:cs="Times New Roman"/>
                  <w:bCs/>
                  <w:sz w:val="18"/>
                  <w:szCs w:val="18"/>
                  <w:rPrChange w:id="4826" w:author="Rashed Hasan" w:date="2021-05-15T13:19:00Z">
                    <w:rPr>
                      <w:rFonts w:ascii="Times New Roman" w:hAnsi="Times New Roman" w:cs="Times New Roman"/>
                      <w:bCs/>
                      <w:sz w:val="20"/>
                      <w:szCs w:val="20"/>
                    </w:rPr>
                  </w:rPrChange>
                </w:rPr>
                <w:t>2</w:t>
              </w:r>
            </w:ins>
            <w:ins w:id="4827" w:author="Microsoft account" w:date="2021-05-24T20:46:00Z">
              <w:r w:rsidR="00094687">
                <w:rPr>
                  <w:rFonts w:ascii="Times New Roman" w:hAnsi="Times New Roman" w:cs="Times New Roman"/>
                  <w:bCs/>
                  <w:sz w:val="18"/>
                  <w:szCs w:val="18"/>
                </w:rPr>
                <w:t>575</w:t>
              </w:r>
            </w:ins>
            <w:ins w:id="4828" w:author="Rashed Hasan" w:date="2021-05-15T13:15:00Z">
              <w:del w:id="4829" w:author="Microsoft account" w:date="2021-05-24T20:46:00Z">
                <w:r w:rsidRPr="00B63363" w:rsidDel="00094687">
                  <w:rPr>
                    <w:rFonts w:ascii="Times New Roman" w:hAnsi="Times New Roman" w:cs="Times New Roman"/>
                    <w:bCs/>
                    <w:sz w:val="18"/>
                    <w:szCs w:val="18"/>
                    <w:rPrChange w:id="4830" w:author="Rashed Hasan" w:date="2021-05-15T13:19:00Z">
                      <w:rPr>
                        <w:rFonts w:ascii="Times New Roman" w:hAnsi="Times New Roman" w:cs="Times New Roman"/>
                        <w:bCs/>
                        <w:sz w:val="20"/>
                        <w:szCs w:val="20"/>
                      </w:rPr>
                    </w:rPrChange>
                  </w:rPr>
                  <w:delText>326</w:delText>
                </w:r>
              </w:del>
              <w:r w:rsidRPr="00B63363">
                <w:rPr>
                  <w:rFonts w:ascii="Times New Roman" w:hAnsi="Times New Roman" w:cs="Times New Roman"/>
                  <w:bCs/>
                  <w:sz w:val="18"/>
                  <w:szCs w:val="18"/>
                  <w:rPrChange w:id="4831" w:author="Rashed Hasan" w:date="2021-05-15T13:19:00Z">
                    <w:rPr>
                      <w:rFonts w:ascii="Times New Roman" w:hAnsi="Times New Roman" w:cs="Times New Roman"/>
                      <w:bCs/>
                      <w:sz w:val="20"/>
                      <w:szCs w:val="20"/>
                    </w:rPr>
                  </w:rPrChange>
                </w:rPr>
                <w:t xml:space="preserve"> (3</w:t>
              </w:r>
            </w:ins>
            <w:ins w:id="4832" w:author="Microsoft account" w:date="2021-05-24T20:48:00Z">
              <w:r w:rsidR="009E4DDE">
                <w:rPr>
                  <w:rFonts w:ascii="Times New Roman" w:hAnsi="Times New Roman" w:cs="Times New Roman"/>
                  <w:bCs/>
                  <w:sz w:val="18"/>
                  <w:szCs w:val="18"/>
                </w:rPr>
                <w:t>4.83</w:t>
              </w:r>
            </w:ins>
            <w:ins w:id="4833" w:author="Rashed Hasan" w:date="2021-05-15T13:15:00Z">
              <w:del w:id="4834" w:author="Microsoft account" w:date="2021-05-24T20:48:00Z">
                <w:r w:rsidRPr="00B63363" w:rsidDel="009E4DDE">
                  <w:rPr>
                    <w:rFonts w:ascii="Times New Roman" w:hAnsi="Times New Roman" w:cs="Times New Roman"/>
                    <w:bCs/>
                    <w:sz w:val="18"/>
                    <w:szCs w:val="18"/>
                    <w:rPrChange w:id="4835" w:author="Rashed Hasan" w:date="2021-05-15T13:19:00Z">
                      <w:rPr>
                        <w:rFonts w:ascii="Times New Roman" w:hAnsi="Times New Roman" w:cs="Times New Roman"/>
                        <w:bCs/>
                        <w:sz w:val="20"/>
                        <w:szCs w:val="20"/>
                      </w:rPr>
                    </w:rPrChange>
                  </w:rPr>
                  <w:delText>3.69</w:delText>
                </w:r>
              </w:del>
              <w:r w:rsidRPr="00B63363">
                <w:rPr>
                  <w:rFonts w:ascii="Times New Roman" w:hAnsi="Times New Roman" w:cs="Times New Roman"/>
                  <w:bCs/>
                  <w:sz w:val="18"/>
                  <w:szCs w:val="18"/>
                  <w:rPrChange w:id="4836" w:author="Rashed Hasan" w:date="2021-05-15T13:19:00Z">
                    <w:rPr>
                      <w:rFonts w:ascii="Times New Roman" w:hAnsi="Times New Roman" w:cs="Times New Roman"/>
                      <w:bCs/>
                      <w:sz w:val="20"/>
                      <w:szCs w:val="20"/>
                    </w:rPr>
                  </w:rPrChange>
                </w:rPr>
                <w:t>)</w:t>
              </w:r>
            </w:ins>
          </w:p>
        </w:tc>
        <w:tc>
          <w:tcPr>
            <w:tcW w:w="1230" w:type="dxa"/>
            <w:vMerge w:val="restart"/>
            <w:vAlign w:val="center"/>
            <w:tcPrChange w:id="4837" w:author="Microsoft account" w:date="2021-05-23T20:44:00Z">
              <w:tcPr>
                <w:tcW w:w="995" w:type="dxa"/>
                <w:vMerge w:val="restart"/>
                <w:vAlign w:val="center"/>
              </w:tcPr>
            </w:tcPrChange>
          </w:tcPr>
          <w:p w14:paraId="422C3118" w14:textId="3045DD3D" w:rsidR="00277069" w:rsidRPr="00B63363" w:rsidRDefault="00277069" w:rsidP="00E75A46">
            <w:pPr>
              <w:jc w:val="both"/>
              <w:rPr>
                <w:ins w:id="4838" w:author="Rashed Hasan" w:date="2021-05-15T13:15:00Z"/>
                <w:rFonts w:ascii="Times New Roman" w:hAnsi="Times New Roman" w:cs="Times New Roman"/>
                <w:bCs/>
                <w:sz w:val="18"/>
                <w:szCs w:val="18"/>
                <w:rPrChange w:id="4839" w:author="Rashed Hasan" w:date="2021-05-15T13:19:00Z">
                  <w:rPr>
                    <w:ins w:id="4840" w:author="Rashed Hasan" w:date="2021-05-15T13:15:00Z"/>
                    <w:rFonts w:ascii="Times New Roman" w:hAnsi="Times New Roman" w:cs="Times New Roman"/>
                    <w:bCs/>
                    <w:sz w:val="20"/>
                    <w:szCs w:val="20"/>
                  </w:rPr>
                </w:rPrChange>
              </w:rPr>
              <w:pPrChange w:id="4841" w:author="Microsoft account" w:date="2021-05-25T22:50:00Z">
                <w:pPr>
                  <w:jc w:val="center"/>
                </w:pPr>
              </w:pPrChange>
            </w:pPr>
            <w:ins w:id="4842" w:author="Rashed Hasan" w:date="2021-05-15T13:15:00Z">
              <w:r w:rsidRPr="00B63363">
                <w:rPr>
                  <w:rFonts w:ascii="Times New Roman" w:hAnsi="Times New Roman" w:cs="Times New Roman"/>
                  <w:bCs/>
                  <w:sz w:val="18"/>
                  <w:szCs w:val="18"/>
                  <w:rPrChange w:id="4843" w:author="Rashed Hasan" w:date="2021-05-15T13:19:00Z">
                    <w:rPr>
                      <w:rFonts w:ascii="Times New Roman" w:hAnsi="Times New Roman" w:cs="Times New Roman"/>
                      <w:bCs/>
                      <w:sz w:val="20"/>
                      <w:szCs w:val="20"/>
                    </w:rPr>
                  </w:rPrChange>
                </w:rPr>
                <w:t>0.</w:t>
              </w:r>
            </w:ins>
            <w:ins w:id="4844" w:author="Microsoft account" w:date="2021-05-24T20:49:00Z">
              <w:r w:rsidR="00CE48DB">
                <w:rPr>
                  <w:rFonts w:ascii="Times New Roman" w:hAnsi="Times New Roman" w:cs="Times New Roman"/>
                  <w:bCs/>
                  <w:sz w:val="18"/>
                  <w:szCs w:val="18"/>
                </w:rPr>
                <w:t>348</w:t>
              </w:r>
            </w:ins>
            <w:ins w:id="4845" w:author="Rashed Hasan" w:date="2021-05-15T13:15:00Z">
              <w:del w:id="4846" w:author="Microsoft account" w:date="2021-05-24T20:49:00Z">
                <w:r w:rsidRPr="00B63363" w:rsidDel="00CE48DB">
                  <w:rPr>
                    <w:rFonts w:ascii="Times New Roman" w:hAnsi="Times New Roman" w:cs="Times New Roman"/>
                    <w:bCs/>
                    <w:sz w:val="18"/>
                    <w:szCs w:val="18"/>
                    <w:rPrChange w:id="4847" w:author="Rashed Hasan" w:date="2021-05-15T13:19:00Z">
                      <w:rPr>
                        <w:rFonts w:ascii="Times New Roman" w:hAnsi="Times New Roman" w:cs="Times New Roman"/>
                        <w:bCs/>
                        <w:sz w:val="20"/>
                        <w:szCs w:val="20"/>
                      </w:rPr>
                    </w:rPrChange>
                  </w:rPr>
                  <w:delText>005</w:delText>
                </w:r>
              </w:del>
            </w:ins>
          </w:p>
        </w:tc>
        <w:tc>
          <w:tcPr>
            <w:tcW w:w="1290" w:type="dxa"/>
            <w:vAlign w:val="center"/>
            <w:tcPrChange w:id="4848" w:author="Microsoft account" w:date="2021-05-23T20:44:00Z">
              <w:tcPr>
                <w:tcW w:w="1423" w:type="dxa"/>
                <w:vAlign w:val="center"/>
              </w:tcPr>
            </w:tcPrChange>
          </w:tcPr>
          <w:p w14:paraId="34643D16" w14:textId="77777777" w:rsidR="00277069" w:rsidRPr="00B63363" w:rsidRDefault="00277069" w:rsidP="00E75A46">
            <w:pPr>
              <w:jc w:val="both"/>
              <w:rPr>
                <w:ins w:id="4849" w:author="Rashed Hasan" w:date="2021-05-15T13:15:00Z"/>
                <w:rFonts w:ascii="Times New Roman" w:hAnsi="Times New Roman" w:cs="Times New Roman"/>
                <w:bCs/>
                <w:sz w:val="18"/>
                <w:szCs w:val="18"/>
                <w:rPrChange w:id="4850" w:author="Rashed Hasan" w:date="2021-05-15T13:19:00Z">
                  <w:rPr>
                    <w:ins w:id="4851" w:author="Rashed Hasan" w:date="2021-05-15T13:15:00Z"/>
                    <w:rFonts w:ascii="Times New Roman" w:hAnsi="Times New Roman" w:cs="Times New Roman"/>
                    <w:bCs/>
                    <w:sz w:val="20"/>
                    <w:szCs w:val="20"/>
                  </w:rPr>
                </w:rPrChange>
              </w:rPr>
              <w:pPrChange w:id="4852" w:author="Microsoft account" w:date="2021-05-25T22:50:00Z">
                <w:pPr>
                  <w:jc w:val="center"/>
                </w:pPr>
              </w:pPrChange>
            </w:pPr>
            <w:ins w:id="4853" w:author="Rashed Hasan" w:date="2021-05-15T13:15:00Z">
              <w:r w:rsidRPr="00B63363">
                <w:rPr>
                  <w:rFonts w:ascii="Times New Roman" w:hAnsi="Times New Roman" w:cs="Times New Roman"/>
                  <w:bCs/>
                  <w:sz w:val="18"/>
                  <w:szCs w:val="18"/>
                  <w:rPrChange w:id="4854" w:author="Rashed Hasan" w:date="2021-05-15T13:19:00Z">
                    <w:rPr>
                      <w:rFonts w:ascii="Times New Roman" w:hAnsi="Times New Roman" w:cs="Times New Roman"/>
                      <w:bCs/>
                      <w:sz w:val="20"/>
                      <w:szCs w:val="20"/>
                    </w:rPr>
                  </w:rPrChange>
                </w:rPr>
                <w:t>6218 (74.83)</w:t>
              </w:r>
            </w:ins>
          </w:p>
        </w:tc>
        <w:tc>
          <w:tcPr>
            <w:tcW w:w="1448" w:type="dxa"/>
            <w:vAlign w:val="center"/>
            <w:tcPrChange w:id="4855" w:author="Microsoft account" w:date="2021-05-23T20:44:00Z">
              <w:tcPr>
                <w:tcW w:w="1557" w:type="dxa"/>
                <w:vAlign w:val="center"/>
              </w:tcPr>
            </w:tcPrChange>
          </w:tcPr>
          <w:p w14:paraId="048846E5" w14:textId="77777777" w:rsidR="00277069" w:rsidRPr="00B63363" w:rsidRDefault="00277069" w:rsidP="00E75A46">
            <w:pPr>
              <w:jc w:val="both"/>
              <w:rPr>
                <w:ins w:id="4856" w:author="Rashed Hasan" w:date="2021-05-15T13:15:00Z"/>
                <w:rFonts w:ascii="Times New Roman" w:hAnsi="Times New Roman" w:cs="Times New Roman"/>
                <w:bCs/>
                <w:sz w:val="18"/>
                <w:szCs w:val="18"/>
                <w:rPrChange w:id="4857" w:author="Rashed Hasan" w:date="2021-05-15T13:19:00Z">
                  <w:rPr>
                    <w:ins w:id="4858" w:author="Rashed Hasan" w:date="2021-05-15T13:15:00Z"/>
                    <w:rFonts w:ascii="Times New Roman" w:hAnsi="Times New Roman" w:cs="Times New Roman"/>
                    <w:bCs/>
                    <w:sz w:val="20"/>
                    <w:szCs w:val="20"/>
                  </w:rPr>
                </w:rPrChange>
              </w:rPr>
              <w:pPrChange w:id="4859" w:author="Microsoft account" w:date="2021-05-25T22:50:00Z">
                <w:pPr>
                  <w:jc w:val="center"/>
                </w:pPr>
              </w:pPrChange>
            </w:pPr>
            <w:ins w:id="4860" w:author="Rashed Hasan" w:date="2021-05-15T13:15:00Z">
              <w:r w:rsidRPr="00B63363">
                <w:rPr>
                  <w:rFonts w:ascii="Times New Roman" w:hAnsi="Times New Roman" w:cs="Times New Roman"/>
                  <w:bCs/>
                  <w:sz w:val="18"/>
                  <w:szCs w:val="18"/>
                  <w:rPrChange w:id="4861" w:author="Rashed Hasan" w:date="2021-05-15T13:19:00Z">
                    <w:rPr>
                      <w:rFonts w:ascii="Times New Roman" w:hAnsi="Times New Roman" w:cs="Times New Roman"/>
                      <w:bCs/>
                      <w:sz w:val="20"/>
                      <w:szCs w:val="20"/>
                    </w:rPr>
                  </w:rPrChange>
                </w:rPr>
                <w:t>2279 (25.17)</w:t>
              </w:r>
            </w:ins>
          </w:p>
        </w:tc>
        <w:tc>
          <w:tcPr>
            <w:tcW w:w="1230" w:type="dxa"/>
            <w:vMerge w:val="restart"/>
            <w:vAlign w:val="center"/>
            <w:tcPrChange w:id="4862" w:author="Microsoft account" w:date="2021-05-23T20:44:00Z">
              <w:tcPr>
                <w:tcW w:w="996" w:type="dxa"/>
                <w:vMerge w:val="restart"/>
                <w:vAlign w:val="center"/>
              </w:tcPr>
            </w:tcPrChange>
          </w:tcPr>
          <w:p w14:paraId="7B1460C2" w14:textId="77777777" w:rsidR="00277069" w:rsidRPr="00B63363" w:rsidRDefault="00277069" w:rsidP="00E75A46">
            <w:pPr>
              <w:jc w:val="both"/>
              <w:rPr>
                <w:ins w:id="4863" w:author="Rashed Hasan" w:date="2021-05-15T13:15:00Z"/>
                <w:rFonts w:ascii="Times New Roman" w:hAnsi="Times New Roman" w:cs="Times New Roman"/>
                <w:bCs/>
                <w:sz w:val="18"/>
                <w:szCs w:val="18"/>
                <w:rPrChange w:id="4864" w:author="Rashed Hasan" w:date="2021-05-15T13:19:00Z">
                  <w:rPr>
                    <w:ins w:id="4865" w:author="Rashed Hasan" w:date="2021-05-15T13:15:00Z"/>
                    <w:rFonts w:ascii="Times New Roman" w:hAnsi="Times New Roman" w:cs="Times New Roman"/>
                    <w:bCs/>
                    <w:sz w:val="20"/>
                    <w:szCs w:val="20"/>
                  </w:rPr>
                </w:rPrChange>
              </w:rPr>
              <w:pPrChange w:id="4866" w:author="Microsoft account" w:date="2021-05-25T22:50:00Z">
                <w:pPr>
                  <w:jc w:val="center"/>
                </w:pPr>
              </w:pPrChange>
            </w:pPr>
            <w:ins w:id="4867" w:author="Rashed Hasan" w:date="2021-05-15T13:15:00Z">
              <w:r w:rsidRPr="00B63363">
                <w:rPr>
                  <w:rFonts w:ascii="Times New Roman" w:hAnsi="Times New Roman" w:cs="Times New Roman"/>
                  <w:bCs/>
                  <w:sz w:val="18"/>
                  <w:szCs w:val="18"/>
                  <w:rPrChange w:id="4868" w:author="Rashed Hasan" w:date="2021-05-15T13:19:00Z">
                    <w:rPr>
                      <w:rFonts w:ascii="Times New Roman" w:hAnsi="Times New Roman" w:cs="Times New Roman"/>
                      <w:bCs/>
                      <w:sz w:val="20"/>
                      <w:szCs w:val="20"/>
                    </w:rPr>
                  </w:rPrChange>
                </w:rPr>
                <w:t>0.712</w:t>
              </w:r>
            </w:ins>
          </w:p>
        </w:tc>
      </w:tr>
      <w:tr w:rsidR="00277069" w:rsidRPr="00B63363" w14:paraId="2F86E7C1" w14:textId="77777777" w:rsidTr="0020300A">
        <w:trPr>
          <w:trHeight w:val="268"/>
          <w:jc w:val="center"/>
          <w:ins w:id="4869" w:author="Rashed Hasan" w:date="2021-05-15T13:15:00Z"/>
          <w:trPrChange w:id="4870" w:author="Microsoft account" w:date="2021-05-23T20:44:00Z">
            <w:trPr>
              <w:trHeight w:val="292"/>
              <w:jc w:val="center"/>
            </w:trPr>
          </w:trPrChange>
        </w:trPr>
        <w:tc>
          <w:tcPr>
            <w:tcW w:w="1802" w:type="dxa"/>
            <w:vAlign w:val="center"/>
            <w:tcPrChange w:id="4871" w:author="Microsoft account" w:date="2021-05-23T20:44:00Z">
              <w:tcPr>
                <w:tcW w:w="2052" w:type="dxa"/>
                <w:vAlign w:val="center"/>
              </w:tcPr>
            </w:tcPrChange>
          </w:tcPr>
          <w:p w14:paraId="0262F859" w14:textId="77777777" w:rsidR="00277069" w:rsidRPr="00B63363" w:rsidRDefault="00277069" w:rsidP="00E75A46">
            <w:pPr>
              <w:jc w:val="both"/>
              <w:rPr>
                <w:ins w:id="4872" w:author="Rashed Hasan" w:date="2021-05-15T13:15:00Z"/>
                <w:rFonts w:ascii="Times New Roman" w:hAnsi="Times New Roman" w:cs="Times New Roman"/>
                <w:bCs/>
                <w:sz w:val="18"/>
                <w:szCs w:val="18"/>
                <w:rPrChange w:id="4873" w:author="Rashed Hasan" w:date="2021-05-15T13:19:00Z">
                  <w:rPr>
                    <w:ins w:id="4874" w:author="Rashed Hasan" w:date="2021-05-15T13:15:00Z"/>
                    <w:rFonts w:ascii="Times New Roman" w:hAnsi="Times New Roman" w:cs="Times New Roman"/>
                    <w:bCs/>
                    <w:sz w:val="20"/>
                    <w:szCs w:val="20"/>
                  </w:rPr>
                </w:rPrChange>
              </w:rPr>
              <w:pPrChange w:id="4875" w:author="Microsoft account" w:date="2021-05-25T22:50:00Z">
                <w:pPr>
                  <w:jc w:val="center"/>
                </w:pPr>
              </w:pPrChange>
            </w:pPr>
            <w:ins w:id="4876" w:author="Rashed Hasan" w:date="2021-05-15T13:15:00Z">
              <w:r w:rsidRPr="00B63363">
                <w:rPr>
                  <w:rFonts w:ascii="Times New Roman" w:hAnsi="Times New Roman" w:cs="Times New Roman"/>
                  <w:bCs/>
                  <w:sz w:val="18"/>
                  <w:szCs w:val="18"/>
                  <w:rPrChange w:id="4877" w:author="Rashed Hasan" w:date="2021-05-15T13:19:00Z">
                    <w:rPr>
                      <w:rFonts w:ascii="Times New Roman" w:hAnsi="Times New Roman" w:cs="Times New Roman"/>
                      <w:bCs/>
                      <w:sz w:val="20"/>
                      <w:szCs w:val="20"/>
                    </w:rPr>
                  </w:rPrChange>
                </w:rPr>
                <w:t>Unimproved</w:t>
              </w:r>
            </w:ins>
          </w:p>
        </w:tc>
        <w:tc>
          <w:tcPr>
            <w:tcW w:w="1381" w:type="dxa"/>
            <w:vAlign w:val="center"/>
            <w:tcPrChange w:id="4878" w:author="Microsoft account" w:date="2021-05-23T20:44:00Z">
              <w:tcPr>
                <w:tcW w:w="1557" w:type="dxa"/>
                <w:vAlign w:val="center"/>
              </w:tcPr>
            </w:tcPrChange>
          </w:tcPr>
          <w:p w14:paraId="29DE105A" w14:textId="13119579" w:rsidR="00277069" w:rsidRPr="00B63363" w:rsidRDefault="00094687" w:rsidP="00E75A46">
            <w:pPr>
              <w:jc w:val="both"/>
              <w:rPr>
                <w:ins w:id="4879" w:author="Rashed Hasan" w:date="2021-05-15T13:15:00Z"/>
                <w:rFonts w:ascii="Times New Roman" w:hAnsi="Times New Roman" w:cs="Times New Roman"/>
                <w:bCs/>
                <w:sz w:val="18"/>
                <w:szCs w:val="18"/>
                <w:rPrChange w:id="4880" w:author="Rashed Hasan" w:date="2021-05-15T13:19:00Z">
                  <w:rPr>
                    <w:ins w:id="4881" w:author="Rashed Hasan" w:date="2021-05-15T13:15:00Z"/>
                    <w:rFonts w:ascii="Times New Roman" w:hAnsi="Times New Roman" w:cs="Times New Roman"/>
                    <w:bCs/>
                    <w:sz w:val="20"/>
                    <w:szCs w:val="20"/>
                  </w:rPr>
                </w:rPrChange>
              </w:rPr>
              <w:pPrChange w:id="4882" w:author="Microsoft account" w:date="2021-05-25T22:50:00Z">
                <w:pPr>
                  <w:jc w:val="center"/>
                </w:pPr>
              </w:pPrChange>
            </w:pPr>
            <w:ins w:id="4883" w:author="Microsoft account" w:date="2021-05-24T20:46:00Z">
              <w:r>
                <w:rPr>
                  <w:rFonts w:ascii="Times New Roman" w:hAnsi="Times New Roman" w:cs="Times New Roman"/>
                  <w:bCs/>
                  <w:sz w:val="18"/>
                  <w:szCs w:val="18"/>
                </w:rPr>
                <w:t>201</w:t>
              </w:r>
            </w:ins>
            <w:ins w:id="4884" w:author="Rashed Hasan" w:date="2021-05-15T13:15:00Z">
              <w:del w:id="4885" w:author="Microsoft account" w:date="2021-05-24T20:46:00Z">
                <w:r w:rsidR="00277069" w:rsidRPr="00B63363" w:rsidDel="00094687">
                  <w:rPr>
                    <w:rFonts w:ascii="Times New Roman" w:hAnsi="Times New Roman" w:cs="Times New Roman"/>
                    <w:bCs/>
                    <w:sz w:val="18"/>
                    <w:szCs w:val="18"/>
                    <w:rPrChange w:id="4886" w:author="Rashed Hasan" w:date="2021-05-15T13:19:00Z">
                      <w:rPr>
                        <w:rFonts w:ascii="Times New Roman" w:hAnsi="Times New Roman" w:cs="Times New Roman"/>
                        <w:bCs/>
                        <w:sz w:val="20"/>
                        <w:szCs w:val="20"/>
                      </w:rPr>
                    </w:rPrChange>
                  </w:rPr>
                  <w:delText>716</w:delText>
                </w:r>
              </w:del>
              <w:r w:rsidR="00277069" w:rsidRPr="00B63363">
                <w:rPr>
                  <w:rFonts w:ascii="Times New Roman" w:hAnsi="Times New Roman" w:cs="Times New Roman"/>
                  <w:bCs/>
                  <w:sz w:val="18"/>
                  <w:szCs w:val="18"/>
                  <w:rPrChange w:id="4887" w:author="Rashed Hasan" w:date="2021-05-15T13:19:00Z">
                    <w:rPr>
                      <w:rFonts w:ascii="Times New Roman" w:hAnsi="Times New Roman" w:cs="Times New Roman"/>
                      <w:bCs/>
                      <w:sz w:val="20"/>
                      <w:szCs w:val="20"/>
                    </w:rPr>
                  </w:rPrChange>
                </w:rPr>
                <w:t xml:space="preserve"> (</w:t>
              </w:r>
            </w:ins>
            <w:ins w:id="4888" w:author="Microsoft account" w:date="2021-05-24T20:49:00Z">
              <w:r w:rsidR="009E4DDE">
                <w:rPr>
                  <w:rFonts w:ascii="Times New Roman" w:hAnsi="Times New Roman" w:cs="Times New Roman"/>
                  <w:bCs/>
                  <w:sz w:val="18"/>
                  <w:szCs w:val="18"/>
                </w:rPr>
                <w:t>61.09</w:t>
              </w:r>
            </w:ins>
            <w:ins w:id="4889" w:author="Rashed Hasan" w:date="2021-05-15T13:15:00Z">
              <w:del w:id="4890" w:author="Microsoft account" w:date="2021-05-24T20:49:00Z">
                <w:r w:rsidR="00277069" w:rsidRPr="00B63363" w:rsidDel="009E4DDE">
                  <w:rPr>
                    <w:rFonts w:ascii="Times New Roman" w:hAnsi="Times New Roman" w:cs="Times New Roman"/>
                    <w:bCs/>
                    <w:sz w:val="18"/>
                    <w:szCs w:val="18"/>
                    <w:rPrChange w:id="4891" w:author="Rashed Hasan" w:date="2021-05-15T13:19:00Z">
                      <w:rPr>
                        <w:rFonts w:ascii="Times New Roman" w:hAnsi="Times New Roman" w:cs="Times New Roman"/>
                        <w:bCs/>
                        <w:sz w:val="20"/>
                        <w:szCs w:val="20"/>
                      </w:rPr>
                    </w:rPrChange>
                  </w:rPr>
                  <w:delText>59.76</w:delText>
                </w:r>
              </w:del>
              <w:r w:rsidR="00277069" w:rsidRPr="00B63363">
                <w:rPr>
                  <w:rFonts w:ascii="Times New Roman" w:hAnsi="Times New Roman" w:cs="Times New Roman"/>
                  <w:bCs/>
                  <w:sz w:val="18"/>
                  <w:szCs w:val="18"/>
                  <w:rPrChange w:id="4892" w:author="Rashed Hasan" w:date="2021-05-15T13:19:00Z">
                    <w:rPr>
                      <w:rFonts w:ascii="Times New Roman" w:hAnsi="Times New Roman" w:cs="Times New Roman"/>
                      <w:bCs/>
                      <w:sz w:val="20"/>
                      <w:szCs w:val="20"/>
                    </w:rPr>
                  </w:rPrChange>
                </w:rPr>
                <w:t>)</w:t>
              </w:r>
            </w:ins>
          </w:p>
        </w:tc>
        <w:tc>
          <w:tcPr>
            <w:tcW w:w="1381" w:type="dxa"/>
            <w:vAlign w:val="center"/>
            <w:tcPrChange w:id="4893" w:author="Microsoft account" w:date="2021-05-23T20:44:00Z">
              <w:tcPr>
                <w:tcW w:w="1557" w:type="dxa"/>
                <w:vAlign w:val="center"/>
              </w:tcPr>
            </w:tcPrChange>
          </w:tcPr>
          <w:p w14:paraId="47261202" w14:textId="28458E70" w:rsidR="00277069" w:rsidRPr="00B63363" w:rsidRDefault="00094687" w:rsidP="00E75A46">
            <w:pPr>
              <w:jc w:val="both"/>
              <w:rPr>
                <w:ins w:id="4894" w:author="Rashed Hasan" w:date="2021-05-15T13:15:00Z"/>
                <w:rFonts w:ascii="Times New Roman" w:hAnsi="Times New Roman" w:cs="Times New Roman"/>
                <w:bCs/>
                <w:sz w:val="18"/>
                <w:szCs w:val="18"/>
                <w:rPrChange w:id="4895" w:author="Rashed Hasan" w:date="2021-05-15T13:19:00Z">
                  <w:rPr>
                    <w:ins w:id="4896" w:author="Rashed Hasan" w:date="2021-05-15T13:15:00Z"/>
                    <w:rFonts w:ascii="Times New Roman" w:hAnsi="Times New Roman" w:cs="Times New Roman"/>
                    <w:bCs/>
                    <w:sz w:val="20"/>
                    <w:szCs w:val="20"/>
                  </w:rPr>
                </w:rPrChange>
              </w:rPr>
              <w:pPrChange w:id="4897" w:author="Microsoft account" w:date="2021-05-25T22:50:00Z">
                <w:pPr>
                  <w:jc w:val="center"/>
                </w:pPr>
              </w:pPrChange>
            </w:pPr>
            <w:ins w:id="4898" w:author="Microsoft account" w:date="2021-05-24T20:46:00Z">
              <w:r>
                <w:rPr>
                  <w:rFonts w:ascii="Times New Roman" w:hAnsi="Times New Roman" w:cs="Times New Roman"/>
                  <w:bCs/>
                  <w:sz w:val="18"/>
                  <w:szCs w:val="18"/>
                </w:rPr>
                <w:t>128</w:t>
              </w:r>
            </w:ins>
            <w:ins w:id="4899" w:author="Rashed Hasan" w:date="2021-05-15T13:15:00Z">
              <w:del w:id="4900" w:author="Microsoft account" w:date="2021-05-24T20:46:00Z">
                <w:r w:rsidR="00277069" w:rsidRPr="00B63363" w:rsidDel="00094687">
                  <w:rPr>
                    <w:rFonts w:ascii="Times New Roman" w:hAnsi="Times New Roman" w:cs="Times New Roman"/>
                    <w:bCs/>
                    <w:sz w:val="18"/>
                    <w:szCs w:val="18"/>
                    <w:rPrChange w:id="4901" w:author="Rashed Hasan" w:date="2021-05-15T13:19:00Z">
                      <w:rPr>
                        <w:rFonts w:ascii="Times New Roman" w:hAnsi="Times New Roman" w:cs="Times New Roman"/>
                        <w:bCs/>
                        <w:sz w:val="20"/>
                        <w:szCs w:val="20"/>
                      </w:rPr>
                    </w:rPrChange>
                  </w:rPr>
                  <w:delText>508</w:delText>
                </w:r>
              </w:del>
              <w:r w:rsidR="00277069" w:rsidRPr="00B63363">
                <w:rPr>
                  <w:rFonts w:ascii="Times New Roman" w:hAnsi="Times New Roman" w:cs="Times New Roman"/>
                  <w:bCs/>
                  <w:sz w:val="18"/>
                  <w:szCs w:val="18"/>
                  <w:rPrChange w:id="4902" w:author="Rashed Hasan" w:date="2021-05-15T13:19:00Z">
                    <w:rPr>
                      <w:rFonts w:ascii="Times New Roman" w:hAnsi="Times New Roman" w:cs="Times New Roman"/>
                      <w:bCs/>
                      <w:sz w:val="20"/>
                      <w:szCs w:val="20"/>
                    </w:rPr>
                  </w:rPrChange>
                </w:rPr>
                <w:t xml:space="preserve"> (</w:t>
              </w:r>
            </w:ins>
            <w:ins w:id="4903" w:author="Microsoft account" w:date="2021-05-24T20:48:00Z">
              <w:r w:rsidR="00CF0032">
                <w:rPr>
                  <w:rFonts w:ascii="Times New Roman" w:hAnsi="Times New Roman" w:cs="Times New Roman"/>
                  <w:bCs/>
                  <w:sz w:val="18"/>
                  <w:szCs w:val="18"/>
                </w:rPr>
                <w:t>38.91</w:t>
              </w:r>
            </w:ins>
            <w:ins w:id="4904" w:author="Rashed Hasan" w:date="2021-05-15T13:15:00Z">
              <w:del w:id="4905" w:author="Microsoft account" w:date="2021-05-24T20:48:00Z">
                <w:r w:rsidR="00277069" w:rsidRPr="00B63363" w:rsidDel="00CF0032">
                  <w:rPr>
                    <w:rFonts w:ascii="Times New Roman" w:hAnsi="Times New Roman" w:cs="Times New Roman"/>
                    <w:bCs/>
                    <w:sz w:val="18"/>
                    <w:szCs w:val="18"/>
                    <w:rPrChange w:id="4906" w:author="Rashed Hasan" w:date="2021-05-15T13:19:00Z">
                      <w:rPr>
                        <w:rFonts w:ascii="Times New Roman" w:hAnsi="Times New Roman" w:cs="Times New Roman"/>
                        <w:bCs/>
                        <w:sz w:val="20"/>
                        <w:szCs w:val="20"/>
                      </w:rPr>
                    </w:rPrChange>
                  </w:rPr>
                  <w:delText>40.24</w:delText>
                </w:r>
              </w:del>
              <w:r w:rsidR="00277069" w:rsidRPr="00B63363">
                <w:rPr>
                  <w:rFonts w:ascii="Times New Roman" w:hAnsi="Times New Roman" w:cs="Times New Roman"/>
                  <w:bCs/>
                  <w:sz w:val="18"/>
                  <w:szCs w:val="18"/>
                  <w:rPrChange w:id="4907" w:author="Rashed Hasan" w:date="2021-05-15T13:19:00Z">
                    <w:rPr>
                      <w:rFonts w:ascii="Times New Roman" w:hAnsi="Times New Roman" w:cs="Times New Roman"/>
                      <w:bCs/>
                      <w:sz w:val="20"/>
                      <w:szCs w:val="20"/>
                    </w:rPr>
                  </w:rPrChange>
                </w:rPr>
                <w:t>)</w:t>
              </w:r>
            </w:ins>
          </w:p>
        </w:tc>
        <w:tc>
          <w:tcPr>
            <w:tcW w:w="1230" w:type="dxa"/>
            <w:vMerge/>
            <w:vAlign w:val="center"/>
            <w:tcPrChange w:id="4908" w:author="Microsoft account" w:date="2021-05-23T20:44:00Z">
              <w:tcPr>
                <w:tcW w:w="995" w:type="dxa"/>
                <w:vMerge/>
                <w:vAlign w:val="center"/>
              </w:tcPr>
            </w:tcPrChange>
          </w:tcPr>
          <w:p w14:paraId="1A8DA1E2" w14:textId="77777777" w:rsidR="00277069" w:rsidRPr="00B63363" w:rsidRDefault="00277069" w:rsidP="00E75A46">
            <w:pPr>
              <w:jc w:val="both"/>
              <w:rPr>
                <w:ins w:id="4909" w:author="Rashed Hasan" w:date="2021-05-15T13:15:00Z"/>
                <w:rFonts w:ascii="Times New Roman" w:hAnsi="Times New Roman" w:cs="Times New Roman"/>
                <w:bCs/>
                <w:sz w:val="18"/>
                <w:szCs w:val="18"/>
                <w:rPrChange w:id="4910" w:author="Rashed Hasan" w:date="2021-05-15T13:19:00Z">
                  <w:rPr>
                    <w:ins w:id="4911" w:author="Rashed Hasan" w:date="2021-05-15T13:15:00Z"/>
                    <w:rFonts w:ascii="Times New Roman" w:hAnsi="Times New Roman" w:cs="Times New Roman"/>
                    <w:bCs/>
                    <w:sz w:val="20"/>
                    <w:szCs w:val="20"/>
                  </w:rPr>
                </w:rPrChange>
              </w:rPr>
              <w:pPrChange w:id="4912" w:author="Microsoft account" w:date="2021-05-25T22:50:00Z">
                <w:pPr>
                  <w:jc w:val="center"/>
                </w:pPr>
              </w:pPrChange>
            </w:pPr>
          </w:p>
        </w:tc>
        <w:tc>
          <w:tcPr>
            <w:tcW w:w="1290" w:type="dxa"/>
            <w:vAlign w:val="center"/>
            <w:tcPrChange w:id="4913" w:author="Microsoft account" w:date="2021-05-23T20:44:00Z">
              <w:tcPr>
                <w:tcW w:w="1423" w:type="dxa"/>
                <w:vAlign w:val="center"/>
              </w:tcPr>
            </w:tcPrChange>
          </w:tcPr>
          <w:p w14:paraId="468815B2" w14:textId="77777777" w:rsidR="00277069" w:rsidRPr="00B63363" w:rsidRDefault="00277069" w:rsidP="00E75A46">
            <w:pPr>
              <w:jc w:val="both"/>
              <w:rPr>
                <w:ins w:id="4914" w:author="Rashed Hasan" w:date="2021-05-15T13:15:00Z"/>
                <w:rFonts w:ascii="Times New Roman" w:hAnsi="Times New Roman" w:cs="Times New Roman"/>
                <w:bCs/>
                <w:sz w:val="18"/>
                <w:szCs w:val="18"/>
                <w:rPrChange w:id="4915" w:author="Rashed Hasan" w:date="2021-05-15T13:19:00Z">
                  <w:rPr>
                    <w:ins w:id="4916" w:author="Rashed Hasan" w:date="2021-05-15T13:15:00Z"/>
                    <w:rFonts w:ascii="Times New Roman" w:hAnsi="Times New Roman" w:cs="Times New Roman"/>
                    <w:bCs/>
                    <w:sz w:val="20"/>
                    <w:szCs w:val="20"/>
                  </w:rPr>
                </w:rPrChange>
              </w:rPr>
              <w:pPrChange w:id="4917" w:author="Microsoft account" w:date="2021-05-25T22:50:00Z">
                <w:pPr>
                  <w:jc w:val="center"/>
                </w:pPr>
              </w:pPrChange>
            </w:pPr>
            <w:ins w:id="4918" w:author="Rashed Hasan" w:date="2021-05-15T13:15:00Z">
              <w:r w:rsidRPr="00B63363">
                <w:rPr>
                  <w:rFonts w:ascii="Times New Roman" w:hAnsi="Times New Roman" w:cs="Times New Roman"/>
                  <w:bCs/>
                  <w:sz w:val="18"/>
                  <w:szCs w:val="18"/>
                  <w:rPrChange w:id="4919" w:author="Rashed Hasan" w:date="2021-05-15T13:19:00Z">
                    <w:rPr>
                      <w:rFonts w:ascii="Times New Roman" w:hAnsi="Times New Roman" w:cs="Times New Roman"/>
                      <w:bCs/>
                      <w:sz w:val="20"/>
                      <w:szCs w:val="20"/>
                    </w:rPr>
                  </w:rPrChange>
                </w:rPr>
                <w:t>207 (76.0)</w:t>
              </w:r>
            </w:ins>
          </w:p>
        </w:tc>
        <w:tc>
          <w:tcPr>
            <w:tcW w:w="1448" w:type="dxa"/>
            <w:vAlign w:val="center"/>
            <w:tcPrChange w:id="4920" w:author="Microsoft account" w:date="2021-05-23T20:44:00Z">
              <w:tcPr>
                <w:tcW w:w="1557" w:type="dxa"/>
                <w:vAlign w:val="center"/>
              </w:tcPr>
            </w:tcPrChange>
          </w:tcPr>
          <w:p w14:paraId="6DB52926" w14:textId="77777777" w:rsidR="00277069" w:rsidRPr="00B63363" w:rsidRDefault="00277069" w:rsidP="00E75A46">
            <w:pPr>
              <w:jc w:val="both"/>
              <w:rPr>
                <w:ins w:id="4921" w:author="Rashed Hasan" w:date="2021-05-15T13:15:00Z"/>
                <w:rFonts w:ascii="Times New Roman" w:hAnsi="Times New Roman" w:cs="Times New Roman"/>
                <w:bCs/>
                <w:sz w:val="18"/>
                <w:szCs w:val="18"/>
                <w:rPrChange w:id="4922" w:author="Rashed Hasan" w:date="2021-05-15T13:19:00Z">
                  <w:rPr>
                    <w:ins w:id="4923" w:author="Rashed Hasan" w:date="2021-05-15T13:15:00Z"/>
                    <w:rFonts w:ascii="Times New Roman" w:hAnsi="Times New Roman" w:cs="Times New Roman"/>
                    <w:bCs/>
                    <w:sz w:val="20"/>
                    <w:szCs w:val="20"/>
                  </w:rPr>
                </w:rPrChange>
              </w:rPr>
              <w:pPrChange w:id="4924" w:author="Microsoft account" w:date="2021-05-25T22:50:00Z">
                <w:pPr>
                  <w:jc w:val="center"/>
                </w:pPr>
              </w:pPrChange>
            </w:pPr>
            <w:ins w:id="4925" w:author="Rashed Hasan" w:date="2021-05-15T13:15:00Z">
              <w:r w:rsidRPr="00B63363">
                <w:rPr>
                  <w:rFonts w:ascii="Times New Roman" w:hAnsi="Times New Roman" w:cs="Times New Roman"/>
                  <w:bCs/>
                  <w:sz w:val="18"/>
                  <w:szCs w:val="18"/>
                  <w:rPrChange w:id="4926" w:author="Rashed Hasan" w:date="2021-05-15T13:19:00Z">
                    <w:rPr>
                      <w:rFonts w:ascii="Times New Roman" w:hAnsi="Times New Roman" w:cs="Times New Roman"/>
                      <w:bCs/>
                      <w:sz w:val="20"/>
                      <w:szCs w:val="20"/>
                    </w:rPr>
                  </w:rPrChange>
                </w:rPr>
                <w:t>71 (24.0)</w:t>
              </w:r>
            </w:ins>
          </w:p>
        </w:tc>
        <w:tc>
          <w:tcPr>
            <w:tcW w:w="1230" w:type="dxa"/>
            <w:vMerge/>
            <w:vAlign w:val="center"/>
            <w:tcPrChange w:id="4927" w:author="Microsoft account" w:date="2021-05-23T20:44:00Z">
              <w:tcPr>
                <w:tcW w:w="996" w:type="dxa"/>
                <w:vMerge/>
                <w:vAlign w:val="center"/>
              </w:tcPr>
            </w:tcPrChange>
          </w:tcPr>
          <w:p w14:paraId="59F88EB0" w14:textId="77777777" w:rsidR="00277069" w:rsidRPr="00B63363" w:rsidRDefault="00277069" w:rsidP="00E75A46">
            <w:pPr>
              <w:jc w:val="both"/>
              <w:rPr>
                <w:ins w:id="4928" w:author="Rashed Hasan" w:date="2021-05-15T13:15:00Z"/>
                <w:rFonts w:ascii="Times New Roman" w:hAnsi="Times New Roman" w:cs="Times New Roman"/>
                <w:bCs/>
                <w:sz w:val="18"/>
                <w:szCs w:val="18"/>
                <w:rPrChange w:id="4929" w:author="Rashed Hasan" w:date="2021-05-15T13:19:00Z">
                  <w:rPr>
                    <w:ins w:id="4930" w:author="Rashed Hasan" w:date="2021-05-15T13:15:00Z"/>
                    <w:rFonts w:ascii="Times New Roman" w:hAnsi="Times New Roman" w:cs="Times New Roman"/>
                    <w:bCs/>
                    <w:sz w:val="20"/>
                    <w:szCs w:val="20"/>
                  </w:rPr>
                </w:rPrChange>
              </w:rPr>
              <w:pPrChange w:id="4931" w:author="Microsoft account" w:date="2021-05-25T22:50:00Z">
                <w:pPr>
                  <w:jc w:val="center"/>
                </w:pPr>
              </w:pPrChange>
            </w:pPr>
          </w:p>
        </w:tc>
      </w:tr>
      <w:tr w:rsidR="00277069" w:rsidRPr="00B63363" w14:paraId="7EC43907" w14:textId="77777777" w:rsidTr="00277069">
        <w:trPr>
          <w:trHeight w:val="268"/>
          <w:jc w:val="center"/>
          <w:ins w:id="4932" w:author="Rashed Hasan" w:date="2021-05-15T13:15:00Z"/>
          <w:trPrChange w:id="4933" w:author="Rashed Hasan" w:date="2021-05-15T13:16:00Z">
            <w:trPr>
              <w:trHeight w:val="292"/>
              <w:jc w:val="center"/>
            </w:trPr>
          </w:trPrChange>
        </w:trPr>
        <w:tc>
          <w:tcPr>
            <w:tcW w:w="9762" w:type="dxa"/>
            <w:gridSpan w:val="7"/>
            <w:vAlign w:val="center"/>
            <w:tcPrChange w:id="4934" w:author="Rashed Hasan" w:date="2021-05-15T13:16:00Z">
              <w:tcPr>
                <w:tcW w:w="10137" w:type="dxa"/>
                <w:gridSpan w:val="7"/>
                <w:vAlign w:val="center"/>
              </w:tcPr>
            </w:tcPrChange>
          </w:tcPr>
          <w:p w14:paraId="59752974" w14:textId="77777777" w:rsidR="00277069" w:rsidRPr="00B63363" w:rsidRDefault="00277069" w:rsidP="00E75A46">
            <w:pPr>
              <w:jc w:val="both"/>
              <w:rPr>
                <w:ins w:id="4935" w:author="Rashed Hasan" w:date="2021-05-15T13:15:00Z"/>
                <w:rFonts w:ascii="Times New Roman" w:hAnsi="Times New Roman" w:cs="Times New Roman"/>
                <w:bCs/>
                <w:i/>
                <w:sz w:val="18"/>
                <w:szCs w:val="18"/>
                <w:rPrChange w:id="4936" w:author="Rashed Hasan" w:date="2021-05-15T13:19:00Z">
                  <w:rPr>
                    <w:ins w:id="4937" w:author="Rashed Hasan" w:date="2021-05-15T13:15:00Z"/>
                    <w:rFonts w:ascii="Times New Roman" w:hAnsi="Times New Roman" w:cs="Times New Roman"/>
                    <w:bCs/>
                    <w:i/>
                    <w:sz w:val="20"/>
                    <w:szCs w:val="20"/>
                  </w:rPr>
                </w:rPrChange>
              </w:rPr>
              <w:pPrChange w:id="4938" w:author="Microsoft account" w:date="2021-05-25T22:50:00Z">
                <w:pPr/>
              </w:pPrChange>
            </w:pPr>
            <w:ins w:id="4939" w:author="Rashed Hasan" w:date="2021-05-15T13:15:00Z">
              <w:r w:rsidRPr="00BD064F">
                <w:rPr>
                  <w:rFonts w:ascii="Times New Roman" w:hAnsi="Times New Roman" w:cs="Times New Roman"/>
                  <w:b/>
                  <w:i/>
                  <w:sz w:val="18"/>
                  <w:szCs w:val="18"/>
                  <w:highlight w:val="yellow"/>
                  <w:rPrChange w:id="4940" w:author="Microsoft account" w:date="2021-05-23T01:20:00Z">
                    <w:rPr>
                      <w:rFonts w:ascii="Times New Roman" w:hAnsi="Times New Roman" w:cs="Times New Roman"/>
                      <w:b/>
                      <w:i/>
                      <w:sz w:val="20"/>
                      <w:szCs w:val="20"/>
                    </w:rPr>
                  </w:rPrChange>
                </w:rPr>
                <w:t>Early childhood programs</w:t>
              </w:r>
            </w:ins>
          </w:p>
        </w:tc>
      </w:tr>
      <w:tr w:rsidR="00277069" w:rsidRPr="00B63363" w14:paraId="144CDE47" w14:textId="77777777" w:rsidTr="0020300A">
        <w:trPr>
          <w:trHeight w:val="450"/>
          <w:jc w:val="center"/>
          <w:ins w:id="4941" w:author="Rashed Hasan" w:date="2021-05-15T13:15:00Z"/>
          <w:trPrChange w:id="4942" w:author="Microsoft account" w:date="2021-05-23T20:44:00Z">
            <w:trPr>
              <w:trHeight w:val="490"/>
              <w:jc w:val="center"/>
            </w:trPr>
          </w:trPrChange>
        </w:trPr>
        <w:tc>
          <w:tcPr>
            <w:tcW w:w="1802" w:type="dxa"/>
            <w:vAlign w:val="center"/>
            <w:tcPrChange w:id="4943" w:author="Microsoft account" w:date="2021-05-23T20:44:00Z">
              <w:tcPr>
                <w:tcW w:w="2052" w:type="dxa"/>
                <w:vAlign w:val="center"/>
              </w:tcPr>
            </w:tcPrChange>
          </w:tcPr>
          <w:p w14:paraId="48CCC557" w14:textId="77777777" w:rsidR="00277069" w:rsidRPr="00B63363" w:rsidRDefault="00277069" w:rsidP="00E75A46">
            <w:pPr>
              <w:jc w:val="both"/>
              <w:rPr>
                <w:ins w:id="4944" w:author="Rashed Hasan" w:date="2021-05-15T13:15:00Z"/>
                <w:rFonts w:ascii="Times New Roman" w:hAnsi="Times New Roman" w:cs="Times New Roman"/>
                <w:bCs/>
                <w:sz w:val="18"/>
                <w:szCs w:val="18"/>
                <w:rPrChange w:id="4945" w:author="Rashed Hasan" w:date="2021-05-15T13:19:00Z">
                  <w:rPr>
                    <w:ins w:id="4946" w:author="Rashed Hasan" w:date="2021-05-15T13:15:00Z"/>
                    <w:rFonts w:ascii="Times New Roman" w:hAnsi="Times New Roman" w:cs="Times New Roman"/>
                    <w:bCs/>
                    <w:sz w:val="20"/>
                    <w:szCs w:val="20"/>
                  </w:rPr>
                </w:rPrChange>
              </w:rPr>
              <w:pPrChange w:id="4947" w:author="Microsoft account" w:date="2021-05-25T22:50:00Z">
                <w:pPr>
                  <w:jc w:val="center"/>
                </w:pPr>
              </w:pPrChange>
            </w:pPr>
            <w:ins w:id="4948" w:author="Rashed Hasan" w:date="2021-05-15T13:15:00Z">
              <w:r w:rsidRPr="00B63363">
                <w:rPr>
                  <w:rFonts w:ascii="Times New Roman" w:hAnsi="Times New Roman" w:cs="Times New Roman"/>
                  <w:bCs/>
                  <w:sz w:val="18"/>
                  <w:szCs w:val="18"/>
                  <w:rPrChange w:id="4949" w:author="Rashed Hasan" w:date="2021-05-15T13:19:00Z">
                    <w:rPr>
                      <w:rFonts w:ascii="Times New Roman" w:hAnsi="Times New Roman" w:cs="Times New Roman"/>
                      <w:bCs/>
                      <w:sz w:val="20"/>
                      <w:szCs w:val="20"/>
                    </w:rPr>
                  </w:rPrChange>
                </w:rPr>
                <w:t>Yes</w:t>
              </w:r>
            </w:ins>
          </w:p>
        </w:tc>
        <w:tc>
          <w:tcPr>
            <w:tcW w:w="1381" w:type="dxa"/>
            <w:vAlign w:val="center"/>
            <w:tcPrChange w:id="4950" w:author="Microsoft account" w:date="2021-05-23T20:44:00Z">
              <w:tcPr>
                <w:tcW w:w="1557" w:type="dxa"/>
                <w:vAlign w:val="center"/>
              </w:tcPr>
            </w:tcPrChange>
          </w:tcPr>
          <w:p w14:paraId="72BB87EC" w14:textId="77777777" w:rsidR="00277069" w:rsidRPr="00B63363" w:rsidRDefault="00277069" w:rsidP="00E75A46">
            <w:pPr>
              <w:jc w:val="both"/>
              <w:rPr>
                <w:ins w:id="4951" w:author="Rashed Hasan" w:date="2021-05-15T13:15:00Z"/>
                <w:rFonts w:ascii="Times New Roman" w:hAnsi="Times New Roman" w:cs="Times New Roman"/>
                <w:bCs/>
                <w:sz w:val="18"/>
                <w:szCs w:val="18"/>
                <w:rPrChange w:id="4952" w:author="Rashed Hasan" w:date="2021-05-15T13:19:00Z">
                  <w:rPr>
                    <w:ins w:id="4953" w:author="Rashed Hasan" w:date="2021-05-15T13:15:00Z"/>
                    <w:rFonts w:ascii="Times New Roman" w:hAnsi="Times New Roman" w:cs="Times New Roman"/>
                    <w:bCs/>
                    <w:sz w:val="20"/>
                    <w:szCs w:val="20"/>
                  </w:rPr>
                </w:rPrChange>
              </w:rPr>
              <w:pPrChange w:id="4954" w:author="Microsoft account" w:date="2021-05-25T22:50:00Z">
                <w:pPr>
                  <w:jc w:val="center"/>
                </w:pPr>
              </w:pPrChange>
            </w:pPr>
            <w:ins w:id="4955" w:author="Rashed Hasan" w:date="2021-05-15T13:15:00Z">
              <w:r w:rsidRPr="00B63363">
                <w:rPr>
                  <w:rFonts w:ascii="Times New Roman" w:hAnsi="Times New Roman" w:cs="Times New Roman"/>
                  <w:bCs/>
                  <w:sz w:val="18"/>
                  <w:szCs w:val="18"/>
                  <w:rPrChange w:id="4956" w:author="Rashed Hasan" w:date="2021-05-15T13:19:00Z">
                    <w:rPr>
                      <w:rFonts w:ascii="Times New Roman" w:hAnsi="Times New Roman" w:cs="Times New Roman"/>
                      <w:bCs/>
                      <w:sz w:val="20"/>
                      <w:szCs w:val="20"/>
                    </w:rPr>
                  </w:rPrChange>
                </w:rPr>
                <w:t>936 (78.93)</w:t>
              </w:r>
            </w:ins>
          </w:p>
        </w:tc>
        <w:tc>
          <w:tcPr>
            <w:tcW w:w="1381" w:type="dxa"/>
            <w:vAlign w:val="center"/>
            <w:tcPrChange w:id="4957" w:author="Microsoft account" w:date="2021-05-23T20:44:00Z">
              <w:tcPr>
                <w:tcW w:w="1557" w:type="dxa"/>
                <w:vAlign w:val="center"/>
              </w:tcPr>
            </w:tcPrChange>
          </w:tcPr>
          <w:p w14:paraId="1F5A6977" w14:textId="77777777" w:rsidR="00277069" w:rsidRPr="00B63363" w:rsidRDefault="00277069" w:rsidP="00E75A46">
            <w:pPr>
              <w:jc w:val="both"/>
              <w:rPr>
                <w:ins w:id="4958" w:author="Rashed Hasan" w:date="2021-05-15T13:15:00Z"/>
                <w:rFonts w:ascii="Times New Roman" w:hAnsi="Times New Roman" w:cs="Times New Roman"/>
                <w:bCs/>
                <w:sz w:val="18"/>
                <w:szCs w:val="18"/>
                <w:rPrChange w:id="4959" w:author="Rashed Hasan" w:date="2021-05-15T13:19:00Z">
                  <w:rPr>
                    <w:ins w:id="4960" w:author="Rashed Hasan" w:date="2021-05-15T13:15:00Z"/>
                    <w:rFonts w:ascii="Times New Roman" w:hAnsi="Times New Roman" w:cs="Times New Roman"/>
                    <w:bCs/>
                    <w:sz w:val="20"/>
                    <w:szCs w:val="20"/>
                  </w:rPr>
                </w:rPrChange>
              </w:rPr>
              <w:pPrChange w:id="4961" w:author="Microsoft account" w:date="2021-05-25T22:50:00Z">
                <w:pPr>
                  <w:jc w:val="center"/>
                </w:pPr>
              </w:pPrChange>
            </w:pPr>
            <w:ins w:id="4962" w:author="Rashed Hasan" w:date="2021-05-15T13:15:00Z">
              <w:r w:rsidRPr="00B63363">
                <w:rPr>
                  <w:rFonts w:ascii="Times New Roman" w:hAnsi="Times New Roman" w:cs="Times New Roman"/>
                  <w:bCs/>
                  <w:sz w:val="18"/>
                  <w:szCs w:val="18"/>
                  <w:rPrChange w:id="4963" w:author="Rashed Hasan" w:date="2021-05-15T13:19:00Z">
                    <w:rPr>
                      <w:rFonts w:ascii="Times New Roman" w:hAnsi="Times New Roman" w:cs="Times New Roman"/>
                      <w:bCs/>
                      <w:sz w:val="20"/>
                      <w:szCs w:val="20"/>
                    </w:rPr>
                  </w:rPrChange>
                </w:rPr>
                <w:t>246 (21.07)</w:t>
              </w:r>
            </w:ins>
          </w:p>
        </w:tc>
        <w:tc>
          <w:tcPr>
            <w:tcW w:w="1230" w:type="dxa"/>
            <w:vMerge w:val="restart"/>
            <w:vAlign w:val="center"/>
            <w:tcPrChange w:id="4964" w:author="Microsoft account" w:date="2021-05-23T20:44:00Z">
              <w:tcPr>
                <w:tcW w:w="995" w:type="dxa"/>
                <w:vMerge w:val="restart"/>
                <w:vAlign w:val="center"/>
              </w:tcPr>
            </w:tcPrChange>
          </w:tcPr>
          <w:p w14:paraId="6A8CB01A" w14:textId="77777777" w:rsidR="00277069" w:rsidRPr="00B63363" w:rsidRDefault="00277069" w:rsidP="00E75A46">
            <w:pPr>
              <w:jc w:val="both"/>
              <w:rPr>
                <w:ins w:id="4965" w:author="Rashed Hasan" w:date="2021-05-15T13:15:00Z"/>
                <w:rFonts w:ascii="Times New Roman" w:hAnsi="Times New Roman" w:cs="Times New Roman"/>
                <w:bCs/>
                <w:sz w:val="18"/>
                <w:szCs w:val="18"/>
                <w:rPrChange w:id="4966" w:author="Rashed Hasan" w:date="2021-05-15T13:19:00Z">
                  <w:rPr>
                    <w:ins w:id="4967" w:author="Rashed Hasan" w:date="2021-05-15T13:15:00Z"/>
                    <w:rFonts w:ascii="Times New Roman" w:hAnsi="Times New Roman" w:cs="Times New Roman"/>
                    <w:bCs/>
                    <w:sz w:val="20"/>
                    <w:szCs w:val="20"/>
                  </w:rPr>
                </w:rPrChange>
              </w:rPr>
              <w:pPrChange w:id="4968" w:author="Microsoft account" w:date="2021-05-25T22:50:00Z">
                <w:pPr>
                  <w:jc w:val="center"/>
                </w:pPr>
              </w:pPrChange>
            </w:pPr>
            <w:ins w:id="4969" w:author="Rashed Hasan" w:date="2021-05-15T13:15:00Z">
              <w:r w:rsidRPr="00B63363">
                <w:rPr>
                  <w:rFonts w:ascii="Times New Roman" w:hAnsi="Times New Roman" w:cs="Times New Roman"/>
                  <w:bCs/>
                  <w:sz w:val="18"/>
                  <w:szCs w:val="18"/>
                  <w:rPrChange w:id="4970" w:author="Rashed Hasan" w:date="2021-05-15T13:19:00Z">
                    <w:rPr>
                      <w:rFonts w:ascii="Times New Roman" w:hAnsi="Times New Roman" w:cs="Times New Roman"/>
                      <w:bCs/>
                      <w:sz w:val="20"/>
                      <w:szCs w:val="20"/>
                    </w:rPr>
                  </w:rPrChange>
                </w:rPr>
                <w:t>&lt;0.001</w:t>
              </w:r>
            </w:ins>
          </w:p>
        </w:tc>
        <w:tc>
          <w:tcPr>
            <w:tcW w:w="1290" w:type="dxa"/>
            <w:vAlign w:val="center"/>
            <w:tcPrChange w:id="4971" w:author="Microsoft account" w:date="2021-05-23T20:44:00Z">
              <w:tcPr>
                <w:tcW w:w="1423" w:type="dxa"/>
                <w:vAlign w:val="center"/>
              </w:tcPr>
            </w:tcPrChange>
          </w:tcPr>
          <w:p w14:paraId="324CC64A" w14:textId="77777777" w:rsidR="00277069" w:rsidRPr="00B63363" w:rsidRDefault="00277069" w:rsidP="00E75A46">
            <w:pPr>
              <w:jc w:val="both"/>
              <w:rPr>
                <w:ins w:id="4972" w:author="Rashed Hasan" w:date="2021-05-15T13:15:00Z"/>
                <w:rFonts w:ascii="Times New Roman" w:hAnsi="Times New Roman" w:cs="Times New Roman"/>
                <w:bCs/>
                <w:sz w:val="18"/>
                <w:szCs w:val="18"/>
                <w:rPrChange w:id="4973" w:author="Rashed Hasan" w:date="2021-05-15T13:19:00Z">
                  <w:rPr>
                    <w:ins w:id="4974" w:author="Rashed Hasan" w:date="2021-05-15T13:15:00Z"/>
                    <w:rFonts w:ascii="Times New Roman" w:hAnsi="Times New Roman" w:cs="Times New Roman"/>
                    <w:bCs/>
                    <w:sz w:val="20"/>
                    <w:szCs w:val="20"/>
                  </w:rPr>
                </w:rPrChange>
              </w:rPr>
              <w:pPrChange w:id="4975" w:author="Microsoft account" w:date="2021-05-25T22:50:00Z">
                <w:pPr>
                  <w:jc w:val="center"/>
                </w:pPr>
              </w:pPrChange>
            </w:pPr>
            <w:ins w:id="4976" w:author="Rashed Hasan" w:date="2021-05-15T13:15:00Z">
              <w:r w:rsidRPr="00B63363">
                <w:rPr>
                  <w:rFonts w:ascii="Times New Roman" w:hAnsi="Times New Roman" w:cs="Times New Roman"/>
                  <w:bCs/>
                  <w:sz w:val="18"/>
                  <w:szCs w:val="18"/>
                  <w:rPrChange w:id="4977" w:author="Rashed Hasan" w:date="2021-05-15T13:19:00Z">
                    <w:rPr>
                      <w:rFonts w:ascii="Times New Roman" w:hAnsi="Times New Roman" w:cs="Times New Roman"/>
                      <w:bCs/>
                      <w:sz w:val="20"/>
                      <w:szCs w:val="20"/>
                    </w:rPr>
                  </w:rPrChange>
                </w:rPr>
                <w:t>1498 (85.99)</w:t>
              </w:r>
            </w:ins>
          </w:p>
        </w:tc>
        <w:tc>
          <w:tcPr>
            <w:tcW w:w="1448" w:type="dxa"/>
            <w:vAlign w:val="center"/>
            <w:tcPrChange w:id="4978" w:author="Microsoft account" w:date="2021-05-23T20:44:00Z">
              <w:tcPr>
                <w:tcW w:w="1557" w:type="dxa"/>
                <w:vAlign w:val="center"/>
              </w:tcPr>
            </w:tcPrChange>
          </w:tcPr>
          <w:p w14:paraId="465FCD7D" w14:textId="77777777" w:rsidR="00277069" w:rsidRPr="00B63363" w:rsidRDefault="00277069" w:rsidP="00E75A46">
            <w:pPr>
              <w:jc w:val="both"/>
              <w:rPr>
                <w:ins w:id="4979" w:author="Rashed Hasan" w:date="2021-05-15T13:15:00Z"/>
                <w:rFonts w:ascii="Times New Roman" w:hAnsi="Times New Roman" w:cs="Times New Roman"/>
                <w:bCs/>
                <w:sz w:val="18"/>
                <w:szCs w:val="18"/>
                <w:rPrChange w:id="4980" w:author="Rashed Hasan" w:date="2021-05-15T13:19:00Z">
                  <w:rPr>
                    <w:ins w:id="4981" w:author="Rashed Hasan" w:date="2021-05-15T13:15:00Z"/>
                    <w:rFonts w:ascii="Times New Roman" w:hAnsi="Times New Roman" w:cs="Times New Roman"/>
                    <w:bCs/>
                    <w:sz w:val="20"/>
                    <w:szCs w:val="20"/>
                  </w:rPr>
                </w:rPrChange>
              </w:rPr>
              <w:pPrChange w:id="4982" w:author="Microsoft account" w:date="2021-05-25T22:50:00Z">
                <w:pPr>
                  <w:jc w:val="center"/>
                </w:pPr>
              </w:pPrChange>
            </w:pPr>
            <w:ins w:id="4983" w:author="Rashed Hasan" w:date="2021-05-15T13:15:00Z">
              <w:r w:rsidRPr="00B63363">
                <w:rPr>
                  <w:rFonts w:ascii="Times New Roman" w:hAnsi="Times New Roman" w:cs="Times New Roman"/>
                  <w:bCs/>
                  <w:sz w:val="18"/>
                  <w:szCs w:val="18"/>
                  <w:rPrChange w:id="4984" w:author="Rashed Hasan" w:date="2021-05-15T13:19:00Z">
                    <w:rPr>
                      <w:rFonts w:ascii="Times New Roman" w:hAnsi="Times New Roman" w:cs="Times New Roman"/>
                      <w:bCs/>
                      <w:sz w:val="20"/>
                      <w:szCs w:val="20"/>
                    </w:rPr>
                  </w:rPrChange>
                </w:rPr>
                <w:t>269 (14.01)</w:t>
              </w:r>
            </w:ins>
          </w:p>
        </w:tc>
        <w:tc>
          <w:tcPr>
            <w:tcW w:w="1230" w:type="dxa"/>
            <w:vMerge w:val="restart"/>
            <w:vAlign w:val="center"/>
            <w:tcPrChange w:id="4985" w:author="Microsoft account" w:date="2021-05-23T20:44:00Z">
              <w:tcPr>
                <w:tcW w:w="996" w:type="dxa"/>
                <w:vMerge w:val="restart"/>
                <w:vAlign w:val="center"/>
              </w:tcPr>
            </w:tcPrChange>
          </w:tcPr>
          <w:p w14:paraId="645B0E9F" w14:textId="77777777" w:rsidR="00277069" w:rsidRPr="00B63363" w:rsidRDefault="00277069" w:rsidP="00E75A46">
            <w:pPr>
              <w:jc w:val="both"/>
              <w:rPr>
                <w:ins w:id="4986" w:author="Rashed Hasan" w:date="2021-05-15T13:15:00Z"/>
                <w:rFonts w:ascii="Times New Roman" w:hAnsi="Times New Roman" w:cs="Times New Roman"/>
                <w:bCs/>
                <w:sz w:val="18"/>
                <w:szCs w:val="18"/>
                <w:rPrChange w:id="4987" w:author="Rashed Hasan" w:date="2021-05-15T13:19:00Z">
                  <w:rPr>
                    <w:ins w:id="4988" w:author="Rashed Hasan" w:date="2021-05-15T13:15:00Z"/>
                    <w:rFonts w:ascii="Times New Roman" w:hAnsi="Times New Roman" w:cs="Times New Roman"/>
                    <w:bCs/>
                    <w:sz w:val="20"/>
                    <w:szCs w:val="20"/>
                  </w:rPr>
                </w:rPrChange>
              </w:rPr>
              <w:pPrChange w:id="4989" w:author="Microsoft account" w:date="2021-05-25T22:50:00Z">
                <w:pPr>
                  <w:jc w:val="center"/>
                </w:pPr>
              </w:pPrChange>
            </w:pPr>
            <w:ins w:id="4990" w:author="Rashed Hasan" w:date="2021-05-15T13:15:00Z">
              <w:r w:rsidRPr="00B63363">
                <w:rPr>
                  <w:rFonts w:ascii="Times New Roman" w:hAnsi="Times New Roman" w:cs="Times New Roman"/>
                  <w:bCs/>
                  <w:sz w:val="18"/>
                  <w:szCs w:val="18"/>
                  <w:rPrChange w:id="4991" w:author="Rashed Hasan" w:date="2021-05-15T13:19:00Z">
                    <w:rPr>
                      <w:rFonts w:ascii="Times New Roman" w:hAnsi="Times New Roman" w:cs="Times New Roman"/>
                      <w:bCs/>
                      <w:sz w:val="20"/>
                      <w:szCs w:val="20"/>
                    </w:rPr>
                  </w:rPrChange>
                </w:rPr>
                <w:t>&lt;0.001</w:t>
              </w:r>
            </w:ins>
          </w:p>
        </w:tc>
      </w:tr>
      <w:tr w:rsidR="00277069" w:rsidRPr="00B63363" w14:paraId="5BA21C15" w14:textId="77777777" w:rsidTr="0020300A">
        <w:trPr>
          <w:trHeight w:val="268"/>
          <w:jc w:val="center"/>
          <w:ins w:id="4992" w:author="Rashed Hasan" w:date="2021-05-15T13:15:00Z"/>
          <w:trPrChange w:id="4993" w:author="Microsoft account" w:date="2021-05-23T20:44:00Z">
            <w:trPr>
              <w:trHeight w:val="292"/>
              <w:jc w:val="center"/>
            </w:trPr>
          </w:trPrChange>
        </w:trPr>
        <w:tc>
          <w:tcPr>
            <w:tcW w:w="1802" w:type="dxa"/>
            <w:vAlign w:val="center"/>
            <w:tcPrChange w:id="4994" w:author="Microsoft account" w:date="2021-05-23T20:44:00Z">
              <w:tcPr>
                <w:tcW w:w="2052" w:type="dxa"/>
                <w:vAlign w:val="center"/>
              </w:tcPr>
            </w:tcPrChange>
          </w:tcPr>
          <w:p w14:paraId="63F80E93" w14:textId="77777777" w:rsidR="00277069" w:rsidRPr="00B63363" w:rsidRDefault="00277069" w:rsidP="00E75A46">
            <w:pPr>
              <w:jc w:val="both"/>
              <w:rPr>
                <w:ins w:id="4995" w:author="Rashed Hasan" w:date="2021-05-15T13:15:00Z"/>
                <w:rFonts w:ascii="Times New Roman" w:hAnsi="Times New Roman" w:cs="Times New Roman"/>
                <w:bCs/>
                <w:sz w:val="18"/>
                <w:szCs w:val="18"/>
                <w:rPrChange w:id="4996" w:author="Rashed Hasan" w:date="2021-05-15T13:19:00Z">
                  <w:rPr>
                    <w:ins w:id="4997" w:author="Rashed Hasan" w:date="2021-05-15T13:15:00Z"/>
                    <w:rFonts w:ascii="Times New Roman" w:hAnsi="Times New Roman" w:cs="Times New Roman"/>
                    <w:bCs/>
                    <w:sz w:val="20"/>
                    <w:szCs w:val="20"/>
                  </w:rPr>
                </w:rPrChange>
              </w:rPr>
              <w:pPrChange w:id="4998" w:author="Microsoft account" w:date="2021-05-25T22:50:00Z">
                <w:pPr>
                  <w:jc w:val="center"/>
                </w:pPr>
              </w:pPrChange>
            </w:pPr>
            <w:ins w:id="4999" w:author="Rashed Hasan" w:date="2021-05-15T13:15:00Z">
              <w:r w:rsidRPr="00B63363">
                <w:rPr>
                  <w:rFonts w:ascii="Times New Roman" w:hAnsi="Times New Roman" w:cs="Times New Roman"/>
                  <w:bCs/>
                  <w:sz w:val="18"/>
                  <w:szCs w:val="18"/>
                  <w:rPrChange w:id="5000" w:author="Rashed Hasan" w:date="2021-05-15T13:19:00Z">
                    <w:rPr>
                      <w:rFonts w:ascii="Times New Roman" w:hAnsi="Times New Roman" w:cs="Times New Roman"/>
                      <w:bCs/>
                      <w:sz w:val="20"/>
                      <w:szCs w:val="20"/>
                    </w:rPr>
                  </w:rPrChange>
                </w:rPr>
                <w:t>No</w:t>
              </w:r>
            </w:ins>
          </w:p>
        </w:tc>
        <w:tc>
          <w:tcPr>
            <w:tcW w:w="1381" w:type="dxa"/>
            <w:vAlign w:val="center"/>
            <w:tcPrChange w:id="5001" w:author="Microsoft account" w:date="2021-05-23T20:44:00Z">
              <w:tcPr>
                <w:tcW w:w="1557" w:type="dxa"/>
                <w:vAlign w:val="center"/>
              </w:tcPr>
            </w:tcPrChange>
          </w:tcPr>
          <w:p w14:paraId="3E5413DD" w14:textId="77777777" w:rsidR="00277069" w:rsidRPr="00B63363" w:rsidRDefault="00277069" w:rsidP="00E75A46">
            <w:pPr>
              <w:jc w:val="both"/>
              <w:rPr>
                <w:ins w:id="5002" w:author="Rashed Hasan" w:date="2021-05-15T13:15:00Z"/>
                <w:rFonts w:ascii="Times New Roman" w:hAnsi="Times New Roman" w:cs="Times New Roman"/>
                <w:bCs/>
                <w:sz w:val="18"/>
                <w:szCs w:val="18"/>
                <w:rPrChange w:id="5003" w:author="Rashed Hasan" w:date="2021-05-15T13:19:00Z">
                  <w:rPr>
                    <w:ins w:id="5004" w:author="Rashed Hasan" w:date="2021-05-15T13:15:00Z"/>
                    <w:rFonts w:ascii="Times New Roman" w:hAnsi="Times New Roman" w:cs="Times New Roman"/>
                    <w:bCs/>
                    <w:sz w:val="20"/>
                    <w:szCs w:val="20"/>
                  </w:rPr>
                </w:rPrChange>
              </w:rPr>
              <w:pPrChange w:id="5005" w:author="Microsoft account" w:date="2021-05-25T22:50:00Z">
                <w:pPr>
                  <w:jc w:val="center"/>
                </w:pPr>
              </w:pPrChange>
            </w:pPr>
            <w:ins w:id="5006" w:author="Rashed Hasan" w:date="2021-05-15T13:15:00Z">
              <w:r w:rsidRPr="00B63363">
                <w:rPr>
                  <w:rFonts w:ascii="Times New Roman" w:hAnsi="Times New Roman" w:cs="Times New Roman"/>
                  <w:bCs/>
                  <w:sz w:val="18"/>
                  <w:szCs w:val="18"/>
                  <w:rPrChange w:id="5007" w:author="Rashed Hasan" w:date="2021-05-15T13:19:00Z">
                    <w:rPr>
                      <w:rFonts w:ascii="Times New Roman" w:hAnsi="Times New Roman" w:cs="Times New Roman"/>
                      <w:bCs/>
                      <w:sz w:val="20"/>
                      <w:szCs w:val="20"/>
                    </w:rPr>
                  </w:rPrChange>
                </w:rPr>
                <w:t>4364 (63.31)</w:t>
              </w:r>
            </w:ins>
          </w:p>
        </w:tc>
        <w:tc>
          <w:tcPr>
            <w:tcW w:w="1381" w:type="dxa"/>
            <w:vAlign w:val="center"/>
            <w:tcPrChange w:id="5008" w:author="Microsoft account" w:date="2021-05-23T20:44:00Z">
              <w:tcPr>
                <w:tcW w:w="1557" w:type="dxa"/>
                <w:vAlign w:val="center"/>
              </w:tcPr>
            </w:tcPrChange>
          </w:tcPr>
          <w:p w14:paraId="3A8AE5CB" w14:textId="77777777" w:rsidR="00277069" w:rsidRPr="00B63363" w:rsidRDefault="00277069" w:rsidP="00E75A46">
            <w:pPr>
              <w:jc w:val="both"/>
              <w:rPr>
                <w:ins w:id="5009" w:author="Rashed Hasan" w:date="2021-05-15T13:15:00Z"/>
                <w:rFonts w:ascii="Times New Roman" w:hAnsi="Times New Roman" w:cs="Times New Roman"/>
                <w:bCs/>
                <w:sz w:val="18"/>
                <w:szCs w:val="18"/>
                <w:rPrChange w:id="5010" w:author="Rashed Hasan" w:date="2021-05-15T13:19:00Z">
                  <w:rPr>
                    <w:ins w:id="5011" w:author="Rashed Hasan" w:date="2021-05-15T13:15:00Z"/>
                    <w:rFonts w:ascii="Times New Roman" w:hAnsi="Times New Roman" w:cs="Times New Roman"/>
                    <w:bCs/>
                    <w:sz w:val="20"/>
                    <w:szCs w:val="20"/>
                  </w:rPr>
                </w:rPrChange>
              </w:rPr>
              <w:pPrChange w:id="5012" w:author="Microsoft account" w:date="2021-05-25T22:50:00Z">
                <w:pPr>
                  <w:jc w:val="center"/>
                </w:pPr>
              </w:pPrChange>
            </w:pPr>
            <w:ins w:id="5013" w:author="Rashed Hasan" w:date="2021-05-15T13:15:00Z">
              <w:r w:rsidRPr="00B63363">
                <w:rPr>
                  <w:rFonts w:ascii="Times New Roman" w:hAnsi="Times New Roman" w:cs="Times New Roman"/>
                  <w:bCs/>
                  <w:sz w:val="18"/>
                  <w:szCs w:val="18"/>
                  <w:rPrChange w:id="5014" w:author="Rashed Hasan" w:date="2021-05-15T13:19:00Z">
                    <w:rPr>
                      <w:rFonts w:ascii="Times New Roman" w:hAnsi="Times New Roman" w:cs="Times New Roman"/>
                      <w:bCs/>
                      <w:sz w:val="20"/>
                      <w:szCs w:val="20"/>
                    </w:rPr>
                  </w:rPrChange>
                </w:rPr>
                <w:t>2599 (36.69)</w:t>
              </w:r>
            </w:ins>
          </w:p>
        </w:tc>
        <w:tc>
          <w:tcPr>
            <w:tcW w:w="1230" w:type="dxa"/>
            <w:vMerge/>
            <w:vAlign w:val="center"/>
            <w:tcPrChange w:id="5015" w:author="Microsoft account" w:date="2021-05-23T20:44:00Z">
              <w:tcPr>
                <w:tcW w:w="995" w:type="dxa"/>
                <w:vMerge/>
                <w:vAlign w:val="center"/>
              </w:tcPr>
            </w:tcPrChange>
          </w:tcPr>
          <w:p w14:paraId="7D9E74C9" w14:textId="77777777" w:rsidR="00277069" w:rsidRPr="00B63363" w:rsidRDefault="00277069" w:rsidP="00E75A46">
            <w:pPr>
              <w:jc w:val="both"/>
              <w:rPr>
                <w:ins w:id="5016" w:author="Rashed Hasan" w:date="2021-05-15T13:15:00Z"/>
                <w:rFonts w:ascii="Times New Roman" w:hAnsi="Times New Roman" w:cs="Times New Roman"/>
                <w:bCs/>
                <w:sz w:val="18"/>
                <w:szCs w:val="18"/>
                <w:rPrChange w:id="5017" w:author="Rashed Hasan" w:date="2021-05-15T13:19:00Z">
                  <w:rPr>
                    <w:ins w:id="5018" w:author="Rashed Hasan" w:date="2021-05-15T13:15:00Z"/>
                    <w:rFonts w:ascii="Times New Roman" w:hAnsi="Times New Roman" w:cs="Times New Roman"/>
                    <w:bCs/>
                    <w:sz w:val="20"/>
                    <w:szCs w:val="20"/>
                  </w:rPr>
                </w:rPrChange>
              </w:rPr>
              <w:pPrChange w:id="5019" w:author="Microsoft account" w:date="2021-05-25T22:50:00Z">
                <w:pPr>
                  <w:jc w:val="center"/>
                </w:pPr>
              </w:pPrChange>
            </w:pPr>
          </w:p>
        </w:tc>
        <w:tc>
          <w:tcPr>
            <w:tcW w:w="1290" w:type="dxa"/>
            <w:vAlign w:val="center"/>
            <w:tcPrChange w:id="5020" w:author="Microsoft account" w:date="2021-05-23T20:44:00Z">
              <w:tcPr>
                <w:tcW w:w="1423" w:type="dxa"/>
                <w:vAlign w:val="center"/>
              </w:tcPr>
            </w:tcPrChange>
          </w:tcPr>
          <w:p w14:paraId="42F32D45" w14:textId="77777777" w:rsidR="00277069" w:rsidRPr="00B63363" w:rsidRDefault="00277069" w:rsidP="00E75A46">
            <w:pPr>
              <w:jc w:val="both"/>
              <w:rPr>
                <w:ins w:id="5021" w:author="Rashed Hasan" w:date="2021-05-15T13:15:00Z"/>
                <w:rFonts w:ascii="Times New Roman" w:hAnsi="Times New Roman" w:cs="Times New Roman"/>
                <w:bCs/>
                <w:sz w:val="18"/>
                <w:szCs w:val="18"/>
                <w:rPrChange w:id="5022" w:author="Rashed Hasan" w:date="2021-05-15T13:19:00Z">
                  <w:rPr>
                    <w:ins w:id="5023" w:author="Rashed Hasan" w:date="2021-05-15T13:15:00Z"/>
                    <w:rFonts w:ascii="Times New Roman" w:hAnsi="Times New Roman" w:cs="Times New Roman"/>
                    <w:bCs/>
                    <w:sz w:val="20"/>
                    <w:szCs w:val="20"/>
                  </w:rPr>
                </w:rPrChange>
              </w:rPr>
              <w:pPrChange w:id="5024" w:author="Microsoft account" w:date="2021-05-25T22:50:00Z">
                <w:pPr>
                  <w:jc w:val="center"/>
                </w:pPr>
              </w:pPrChange>
            </w:pPr>
            <w:ins w:id="5025" w:author="Rashed Hasan" w:date="2021-05-15T13:15:00Z">
              <w:r w:rsidRPr="00B63363">
                <w:rPr>
                  <w:rFonts w:ascii="Times New Roman" w:hAnsi="Times New Roman" w:cs="Times New Roman"/>
                  <w:bCs/>
                  <w:sz w:val="18"/>
                  <w:szCs w:val="18"/>
                  <w:rPrChange w:id="5026" w:author="Rashed Hasan" w:date="2021-05-15T13:19:00Z">
                    <w:rPr>
                      <w:rFonts w:ascii="Times New Roman" w:hAnsi="Times New Roman" w:cs="Times New Roman"/>
                      <w:bCs/>
                      <w:sz w:val="20"/>
                      <w:szCs w:val="20"/>
                    </w:rPr>
                  </w:rPrChange>
                </w:rPr>
                <w:t>5348 (72.19)</w:t>
              </w:r>
            </w:ins>
          </w:p>
        </w:tc>
        <w:tc>
          <w:tcPr>
            <w:tcW w:w="1448" w:type="dxa"/>
            <w:vAlign w:val="center"/>
            <w:tcPrChange w:id="5027" w:author="Microsoft account" w:date="2021-05-23T20:44:00Z">
              <w:tcPr>
                <w:tcW w:w="1557" w:type="dxa"/>
                <w:vAlign w:val="center"/>
              </w:tcPr>
            </w:tcPrChange>
          </w:tcPr>
          <w:p w14:paraId="061C796D" w14:textId="77777777" w:rsidR="00277069" w:rsidRPr="00B63363" w:rsidRDefault="00277069" w:rsidP="00E75A46">
            <w:pPr>
              <w:jc w:val="both"/>
              <w:rPr>
                <w:ins w:id="5028" w:author="Rashed Hasan" w:date="2021-05-15T13:15:00Z"/>
                <w:rFonts w:ascii="Times New Roman" w:hAnsi="Times New Roman" w:cs="Times New Roman"/>
                <w:bCs/>
                <w:sz w:val="18"/>
                <w:szCs w:val="18"/>
                <w:rPrChange w:id="5029" w:author="Rashed Hasan" w:date="2021-05-15T13:19:00Z">
                  <w:rPr>
                    <w:ins w:id="5030" w:author="Rashed Hasan" w:date="2021-05-15T13:15:00Z"/>
                    <w:rFonts w:ascii="Times New Roman" w:hAnsi="Times New Roman" w:cs="Times New Roman"/>
                    <w:bCs/>
                    <w:sz w:val="20"/>
                    <w:szCs w:val="20"/>
                  </w:rPr>
                </w:rPrChange>
              </w:rPr>
              <w:pPrChange w:id="5031" w:author="Microsoft account" w:date="2021-05-25T22:50:00Z">
                <w:pPr>
                  <w:jc w:val="center"/>
                </w:pPr>
              </w:pPrChange>
            </w:pPr>
            <w:ins w:id="5032" w:author="Rashed Hasan" w:date="2021-05-15T13:15:00Z">
              <w:r w:rsidRPr="00B63363">
                <w:rPr>
                  <w:rFonts w:ascii="Times New Roman" w:hAnsi="Times New Roman" w:cs="Times New Roman"/>
                  <w:bCs/>
                  <w:sz w:val="18"/>
                  <w:szCs w:val="18"/>
                  <w:rPrChange w:id="5033" w:author="Rashed Hasan" w:date="2021-05-15T13:19:00Z">
                    <w:rPr>
                      <w:rFonts w:ascii="Times New Roman" w:hAnsi="Times New Roman" w:cs="Times New Roman"/>
                      <w:bCs/>
                      <w:sz w:val="20"/>
                      <w:szCs w:val="20"/>
                    </w:rPr>
                  </w:rPrChange>
                </w:rPr>
                <w:t>2231 (27.81)</w:t>
              </w:r>
            </w:ins>
          </w:p>
        </w:tc>
        <w:tc>
          <w:tcPr>
            <w:tcW w:w="1230" w:type="dxa"/>
            <w:vMerge/>
            <w:vAlign w:val="center"/>
            <w:tcPrChange w:id="5034" w:author="Microsoft account" w:date="2021-05-23T20:44:00Z">
              <w:tcPr>
                <w:tcW w:w="996" w:type="dxa"/>
                <w:vMerge/>
                <w:vAlign w:val="center"/>
              </w:tcPr>
            </w:tcPrChange>
          </w:tcPr>
          <w:p w14:paraId="0D6AF768" w14:textId="77777777" w:rsidR="00277069" w:rsidRPr="00B63363" w:rsidRDefault="00277069" w:rsidP="00E75A46">
            <w:pPr>
              <w:jc w:val="both"/>
              <w:rPr>
                <w:ins w:id="5035" w:author="Rashed Hasan" w:date="2021-05-15T13:15:00Z"/>
                <w:rFonts w:ascii="Times New Roman" w:hAnsi="Times New Roman" w:cs="Times New Roman"/>
                <w:bCs/>
                <w:sz w:val="18"/>
                <w:szCs w:val="18"/>
                <w:rPrChange w:id="5036" w:author="Rashed Hasan" w:date="2021-05-15T13:19:00Z">
                  <w:rPr>
                    <w:ins w:id="5037" w:author="Rashed Hasan" w:date="2021-05-15T13:15:00Z"/>
                    <w:rFonts w:ascii="Times New Roman" w:hAnsi="Times New Roman" w:cs="Times New Roman"/>
                    <w:bCs/>
                    <w:sz w:val="20"/>
                    <w:szCs w:val="20"/>
                  </w:rPr>
                </w:rPrChange>
              </w:rPr>
              <w:pPrChange w:id="5038" w:author="Microsoft account" w:date="2021-05-25T22:50:00Z">
                <w:pPr>
                  <w:jc w:val="center"/>
                </w:pPr>
              </w:pPrChange>
            </w:pPr>
          </w:p>
        </w:tc>
      </w:tr>
      <w:tr w:rsidR="00277069" w:rsidRPr="00B63363" w14:paraId="57E427ED" w14:textId="77777777" w:rsidTr="00277069">
        <w:trPr>
          <w:trHeight w:val="268"/>
          <w:jc w:val="center"/>
          <w:ins w:id="5039" w:author="Rashed Hasan" w:date="2021-05-15T13:15:00Z"/>
          <w:trPrChange w:id="5040" w:author="Rashed Hasan" w:date="2021-05-15T13:16:00Z">
            <w:trPr>
              <w:trHeight w:val="292"/>
              <w:jc w:val="center"/>
            </w:trPr>
          </w:trPrChange>
        </w:trPr>
        <w:tc>
          <w:tcPr>
            <w:tcW w:w="9762" w:type="dxa"/>
            <w:gridSpan w:val="7"/>
            <w:vAlign w:val="center"/>
            <w:tcPrChange w:id="5041" w:author="Rashed Hasan" w:date="2021-05-15T13:16:00Z">
              <w:tcPr>
                <w:tcW w:w="10137" w:type="dxa"/>
                <w:gridSpan w:val="7"/>
                <w:vAlign w:val="center"/>
              </w:tcPr>
            </w:tcPrChange>
          </w:tcPr>
          <w:p w14:paraId="751C4085" w14:textId="77777777" w:rsidR="00277069" w:rsidRPr="00B63363" w:rsidRDefault="00277069" w:rsidP="00E75A46">
            <w:pPr>
              <w:jc w:val="both"/>
              <w:rPr>
                <w:ins w:id="5042" w:author="Rashed Hasan" w:date="2021-05-15T13:15:00Z"/>
                <w:rFonts w:ascii="Times New Roman" w:hAnsi="Times New Roman" w:cs="Times New Roman"/>
                <w:bCs/>
                <w:i/>
                <w:sz w:val="18"/>
                <w:szCs w:val="18"/>
                <w:rPrChange w:id="5043" w:author="Rashed Hasan" w:date="2021-05-15T13:19:00Z">
                  <w:rPr>
                    <w:ins w:id="5044" w:author="Rashed Hasan" w:date="2021-05-15T13:15:00Z"/>
                    <w:rFonts w:ascii="Times New Roman" w:hAnsi="Times New Roman" w:cs="Times New Roman"/>
                    <w:bCs/>
                    <w:i/>
                    <w:sz w:val="20"/>
                    <w:szCs w:val="20"/>
                  </w:rPr>
                </w:rPrChange>
              </w:rPr>
              <w:pPrChange w:id="5045" w:author="Microsoft account" w:date="2021-05-25T22:50:00Z">
                <w:pPr/>
              </w:pPrChange>
            </w:pPr>
            <w:ins w:id="5046" w:author="Rashed Hasan" w:date="2021-05-15T13:15:00Z">
              <w:r w:rsidRPr="00B63363">
                <w:rPr>
                  <w:rFonts w:ascii="Times New Roman" w:hAnsi="Times New Roman" w:cs="Times New Roman"/>
                  <w:b/>
                  <w:i/>
                  <w:sz w:val="18"/>
                  <w:szCs w:val="18"/>
                  <w:rPrChange w:id="5047" w:author="Rashed Hasan" w:date="2021-05-15T13:19:00Z">
                    <w:rPr>
                      <w:rFonts w:ascii="Times New Roman" w:hAnsi="Times New Roman" w:cs="Times New Roman"/>
                      <w:b/>
                      <w:i/>
                      <w:sz w:val="20"/>
                      <w:szCs w:val="20"/>
                    </w:rPr>
                  </w:rPrChange>
                </w:rPr>
                <w:t>Mother Stimulation</w:t>
              </w:r>
            </w:ins>
          </w:p>
        </w:tc>
      </w:tr>
      <w:tr w:rsidR="00277069" w:rsidRPr="00B63363" w14:paraId="5C7056AC" w14:textId="77777777" w:rsidTr="0020300A">
        <w:trPr>
          <w:trHeight w:val="268"/>
          <w:jc w:val="center"/>
          <w:ins w:id="5048" w:author="Rashed Hasan" w:date="2021-05-15T13:15:00Z"/>
          <w:trPrChange w:id="5049" w:author="Microsoft account" w:date="2021-05-23T20:44:00Z">
            <w:trPr>
              <w:trHeight w:val="292"/>
              <w:jc w:val="center"/>
            </w:trPr>
          </w:trPrChange>
        </w:trPr>
        <w:tc>
          <w:tcPr>
            <w:tcW w:w="1802" w:type="dxa"/>
            <w:vAlign w:val="center"/>
            <w:tcPrChange w:id="5050" w:author="Microsoft account" w:date="2021-05-23T20:44:00Z">
              <w:tcPr>
                <w:tcW w:w="2052" w:type="dxa"/>
                <w:vAlign w:val="center"/>
              </w:tcPr>
            </w:tcPrChange>
          </w:tcPr>
          <w:p w14:paraId="66DC8171" w14:textId="77777777" w:rsidR="00277069" w:rsidRPr="00B63363" w:rsidRDefault="00277069" w:rsidP="00E75A46">
            <w:pPr>
              <w:jc w:val="both"/>
              <w:rPr>
                <w:ins w:id="5051" w:author="Rashed Hasan" w:date="2021-05-15T13:15:00Z"/>
                <w:rFonts w:ascii="Times New Roman" w:hAnsi="Times New Roman" w:cs="Times New Roman"/>
                <w:bCs/>
                <w:sz w:val="18"/>
                <w:szCs w:val="18"/>
                <w:rPrChange w:id="5052" w:author="Rashed Hasan" w:date="2021-05-15T13:19:00Z">
                  <w:rPr>
                    <w:ins w:id="5053" w:author="Rashed Hasan" w:date="2021-05-15T13:15:00Z"/>
                    <w:rFonts w:ascii="Times New Roman" w:hAnsi="Times New Roman" w:cs="Times New Roman"/>
                    <w:bCs/>
                    <w:sz w:val="20"/>
                    <w:szCs w:val="20"/>
                  </w:rPr>
                </w:rPrChange>
              </w:rPr>
              <w:pPrChange w:id="5054" w:author="Microsoft account" w:date="2021-05-25T22:50:00Z">
                <w:pPr>
                  <w:jc w:val="center"/>
                </w:pPr>
              </w:pPrChange>
            </w:pPr>
            <w:ins w:id="5055" w:author="Rashed Hasan" w:date="2021-05-15T13:15:00Z">
              <w:r w:rsidRPr="00B63363">
                <w:rPr>
                  <w:rFonts w:ascii="Times New Roman" w:hAnsi="Times New Roman" w:cs="Times New Roman"/>
                  <w:bCs/>
                  <w:sz w:val="18"/>
                  <w:szCs w:val="18"/>
                  <w:rPrChange w:id="5056" w:author="Rashed Hasan" w:date="2021-05-15T13:19:00Z">
                    <w:rPr>
                      <w:rFonts w:ascii="Times New Roman" w:hAnsi="Times New Roman" w:cs="Times New Roman"/>
                      <w:bCs/>
                      <w:sz w:val="20"/>
                      <w:szCs w:val="20"/>
                    </w:rPr>
                  </w:rPrChange>
                </w:rPr>
                <w:t>Yes</w:t>
              </w:r>
            </w:ins>
          </w:p>
        </w:tc>
        <w:tc>
          <w:tcPr>
            <w:tcW w:w="1381" w:type="dxa"/>
            <w:vAlign w:val="center"/>
            <w:tcPrChange w:id="5057" w:author="Microsoft account" w:date="2021-05-23T20:44:00Z">
              <w:tcPr>
                <w:tcW w:w="1557" w:type="dxa"/>
                <w:vAlign w:val="center"/>
              </w:tcPr>
            </w:tcPrChange>
          </w:tcPr>
          <w:p w14:paraId="345EBDCB" w14:textId="77777777" w:rsidR="00277069" w:rsidRPr="00B63363" w:rsidRDefault="00277069" w:rsidP="00E75A46">
            <w:pPr>
              <w:jc w:val="both"/>
              <w:rPr>
                <w:ins w:id="5058" w:author="Rashed Hasan" w:date="2021-05-15T13:15:00Z"/>
                <w:rFonts w:ascii="Times New Roman" w:hAnsi="Times New Roman" w:cs="Times New Roman"/>
                <w:bCs/>
                <w:sz w:val="18"/>
                <w:szCs w:val="18"/>
                <w:rPrChange w:id="5059" w:author="Rashed Hasan" w:date="2021-05-15T13:19:00Z">
                  <w:rPr>
                    <w:ins w:id="5060" w:author="Rashed Hasan" w:date="2021-05-15T13:15:00Z"/>
                    <w:rFonts w:ascii="Times New Roman" w:hAnsi="Times New Roman" w:cs="Times New Roman"/>
                    <w:bCs/>
                    <w:sz w:val="20"/>
                    <w:szCs w:val="20"/>
                  </w:rPr>
                </w:rPrChange>
              </w:rPr>
              <w:pPrChange w:id="5061" w:author="Microsoft account" w:date="2021-05-25T22:50:00Z">
                <w:pPr>
                  <w:jc w:val="center"/>
                </w:pPr>
              </w:pPrChange>
            </w:pPr>
            <w:ins w:id="5062" w:author="Rashed Hasan" w:date="2021-05-15T13:15:00Z">
              <w:r w:rsidRPr="00B63363">
                <w:rPr>
                  <w:rFonts w:ascii="Times New Roman" w:hAnsi="Times New Roman" w:cs="Times New Roman"/>
                  <w:bCs/>
                  <w:sz w:val="18"/>
                  <w:szCs w:val="18"/>
                  <w:rPrChange w:id="5063" w:author="Rashed Hasan" w:date="2021-05-15T13:19:00Z">
                    <w:rPr>
                      <w:rFonts w:ascii="Times New Roman" w:hAnsi="Times New Roman" w:cs="Times New Roman"/>
                      <w:bCs/>
                      <w:sz w:val="20"/>
                      <w:szCs w:val="20"/>
                    </w:rPr>
                  </w:rPrChange>
                </w:rPr>
                <w:t>4619 (66.26)</w:t>
              </w:r>
            </w:ins>
          </w:p>
        </w:tc>
        <w:tc>
          <w:tcPr>
            <w:tcW w:w="1381" w:type="dxa"/>
            <w:vAlign w:val="center"/>
            <w:tcPrChange w:id="5064" w:author="Microsoft account" w:date="2021-05-23T20:44:00Z">
              <w:tcPr>
                <w:tcW w:w="1557" w:type="dxa"/>
                <w:vAlign w:val="center"/>
              </w:tcPr>
            </w:tcPrChange>
          </w:tcPr>
          <w:p w14:paraId="31A3E43F" w14:textId="77777777" w:rsidR="00277069" w:rsidRPr="00B63363" w:rsidRDefault="00277069" w:rsidP="00E75A46">
            <w:pPr>
              <w:jc w:val="both"/>
              <w:rPr>
                <w:ins w:id="5065" w:author="Rashed Hasan" w:date="2021-05-15T13:15:00Z"/>
                <w:rFonts w:ascii="Times New Roman" w:hAnsi="Times New Roman" w:cs="Times New Roman"/>
                <w:bCs/>
                <w:sz w:val="18"/>
                <w:szCs w:val="18"/>
                <w:rPrChange w:id="5066" w:author="Rashed Hasan" w:date="2021-05-15T13:19:00Z">
                  <w:rPr>
                    <w:ins w:id="5067" w:author="Rashed Hasan" w:date="2021-05-15T13:15:00Z"/>
                    <w:rFonts w:ascii="Times New Roman" w:hAnsi="Times New Roman" w:cs="Times New Roman"/>
                    <w:bCs/>
                    <w:sz w:val="20"/>
                    <w:szCs w:val="20"/>
                  </w:rPr>
                </w:rPrChange>
              </w:rPr>
              <w:pPrChange w:id="5068" w:author="Microsoft account" w:date="2021-05-25T22:50:00Z">
                <w:pPr>
                  <w:jc w:val="center"/>
                </w:pPr>
              </w:pPrChange>
            </w:pPr>
            <w:ins w:id="5069" w:author="Rashed Hasan" w:date="2021-05-15T13:15:00Z">
              <w:r w:rsidRPr="00B63363">
                <w:rPr>
                  <w:rFonts w:ascii="Times New Roman" w:hAnsi="Times New Roman" w:cs="Times New Roman"/>
                  <w:bCs/>
                  <w:sz w:val="18"/>
                  <w:szCs w:val="18"/>
                  <w:rPrChange w:id="5070" w:author="Rashed Hasan" w:date="2021-05-15T13:19:00Z">
                    <w:rPr>
                      <w:rFonts w:ascii="Times New Roman" w:hAnsi="Times New Roman" w:cs="Times New Roman"/>
                      <w:bCs/>
                      <w:sz w:val="20"/>
                      <w:szCs w:val="20"/>
                    </w:rPr>
                  </w:rPrChange>
                </w:rPr>
                <w:t>2422 (33.74)</w:t>
              </w:r>
            </w:ins>
          </w:p>
        </w:tc>
        <w:tc>
          <w:tcPr>
            <w:tcW w:w="1230" w:type="dxa"/>
            <w:vMerge w:val="restart"/>
            <w:vAlign w:val="center"/>
            <w:tcPrChange w:id="5071" w:author="Microsoft account" w:date="2021-05-23T20:44:00Z">
              <w:tcPr>
                <w:tcW w:w="995" w:type="dxa"/>
                <w:vMerge w:val="restart"/>
                <w:vAlign w:val="center"/>
              </w:tcPr>
            </w:tcPrChange>
          </w:tcPr>
          <w:p w14:paraId="77781402" w14:textId="7509BBE2" w:rsidR="00277069" w:rsidRPr="00B63363" w:rsidRDefault="00277069" w:rsidP="00E75A46">
            <w:pPr>
              <w:jc w:val="both"/>
              <w:rPr>
                <w:ins w:id="5072" w:author="Rashed Hasan" w:date="2021-05-15T13:15:00Z"/>
                <w:rFonts w:ascii="Times New Roman" w:hAnsi="Times New Roman" w:cs="Times New Roman"/>
                <w:bCs/>
                <w:sz w:val="18"/>
                <w:szCs w:val="18"/>
                <w:rPrChange w:id="5073" w:author="Rashed Hasan" w:date="2021-05-15T13:19:00Z">
                  <w:rPr>
                    <w:ins w:id="5074" w:author="Rashed Hasan" w:date="2021-05-15T13:15:00Z"/>
                    <w:rFonts w:ascii="Times New Roman" w:hAnsi="Times New Roman" w:cs="Times New Roman"/>
                    <w:bCs/>
                    <w:sz w:val="20"/>
                    <w:szCs w:val="20"/>
                  </w:rPr>
                </w:rPrChange>
              </w:rPr>
              <w:pPrChange w:id="5075" w:author="Microsoft account" w:date="2021-05-25T22:50:00Z">
                <w:pPr>
                  <w:jc w:val="center"/>
                </w:pPr>
              </w:pPrChange>
            </w:pPr>
            <w:ins w:id="5076" w:author="Rashed Hasan" w:date="2021-05-15T13:15:00Z">
              <w:del w:id="5077" w:author="Microsoft account" w:date="2021-05-24T20:51:00Z">
                <w:r w:rsidRPr="00B63363" w:rsidDel="001D388F">
                  <w:rPr>
                    <w:rFonts w:ascii="Times New Roman" w:hAnsi="Times New Roman" w:cs="Times New Roman"/>
                    <w:bCs/>
                    <w:sz w:val="18"/>
                    <w:szCs w:val="18"/>
                    <w:rPrChange w:id="5078" w:author="Rashed Hasan" w:date="2021-05-15T13:19:00Z">
                      <w:rPr>
                        <w:rFonts w:ascii="Times New Roman" w:hAnsi="Times New Roman" w:cs="Times New Roman"/>
                        <w:bCs/>
                        <w:sz w:val="20"/>
                        <w:szCs w:val="20"/>
                      </w:rPr>
                    </w:rPrChange>
                  </w:rPr>
                  <w:delText>&lt;</w:delText>
                </w:r>
              </w:del>
              <w:r w:rsidRPr="00B63363">
                <w:rPr>
                  <w:rFonts w:ascii="Times New Roman" w:hAnsi="Times New Roman" w:cs="Times New Roman"/>
                  <w:bCs/>
                  <w:sz w:val="18"/>
                  <w:szCs w:val="18"/>
                  <w:rPrChange w:id="5079" w:author="Rashed Hasan" w:date="2021-05-15T13:19:00Z">
                    <w:rPr>
                      <w:rFonts w:ascii="Times New Roman" w:hAnsi="Times New Roman" w:cs="Times New Roman"/>
                      <w:bCs/>
                      <w:sz w:val="20"/>
                      <w:szCs w:val="20"/>
                    </w:rPr>
                  </w:rPrChange>
                </w:rPr>
                <w:t>0.00</w:t>
              </w:r>
            </w:ins>
            <w:ins w:id="5080" w:author="Microsoft account" w:date="2021-05-24T20:51:00Z">
              <w:r w:rsidR="001D388F">
                <w:rPr>
                  <w:rFonts w:ascii="Times New Roman" w:hAnsi="Times New Roman" w:cs="Times New Roman"/>
                  <w:bCs/>
                  <w:sz w:val="18"/>
                  <w:szCs w:val="18"/>
                </w:rPr>
                <w:t>2</w:t>
              </w:r>
            </w:ins>
            <w:ins w:id="5081" w:author="Rashed Hasan" w:date="2021-05-15T13:15:00Z">
              <w:del w:id="5082" w:author="Microsoft account" w:date="2021-05-24T20:51:00Z">
                <w:r w:rsidRPr="00B63363" w:rsidDel="001D388F">
                  <w:rPr>
                    <w:rFonts w:ascii="Times New Roman" w:hAnsi="Times New Roman" w:cs="Times New Roman"/>
                    <w:bCs/>
                    <w:sz w:val="18"/>
                    <w:szCs w:val="18"/>
                    <w:rPrChange w:id="5083" w:author="Rashed Hasan" w:date="2021-05-15T13:19:00Z">
                      <w:rPr>
                        <w:rFonts w:ascii="Times New Roman" w:hAnsi="Times New Roman" w:cs="Times New Roman"/>
                        <w:bCs/>
                        <w:sz w:val="20"/>
                        <w:szCs w:val="20"/>
                      </w:rPr>
                    </w:rPrChange>
                  </w:rPr>
                  <w:delText>5</w:delText>
                </w:r>
              </w:del>
            </w:ins>
          </w:p>
        </w:tc>
        <w:tc>
          <w:tcPr>
            <w:tcW w:w="1290" w:type="dxa"/>
            <w:vAlign w:val="center"/>
            <w:tcPrChange w:id="5084" w:author="Microsoft account" w:date="2021-05-23T20:44:00Z">
              <w:tcPr>
                <w:tcW w:w="1423" w:type="dxa"/>
                <w:vAlign w:val="center"/>
              </w:tcPr>
            </w:tcPrChange>
          </w:tcPr>
          <w:p w14:paraId="54A489BC" w14:textId="77777777" w:rsidR="00277069" w:rsidRPr="00B63363" w:rsidRDefault="00277069" w:rsidP="00E75A46">
            <w:pPr>
              <w:jc w:val="both"/>
              <w:rPr>
                <w:ins w:id="5085" w:author="Rashed Hasan" w:date="2021-05-15T13:15:00Z"/>
                <w:rFonts w:ascii="Times New Roman" w:hAnsi="Times New Roman" w:cs="Times New Roman"/>
                <w:bCs/>
                <w:sz w:val="18"/>
                <w:szCs w:val="18"/>
                <w:rPrChange w:id="5086" w:author="Rashed Hasan" w:date="2021-05-15T13:19:00Z">
                  <w:rPr>
                    <w:ins w:id="5087" w:author="Rashed Hasan" w:date="2021-05-15T13:15:00Z"/>
                    <w:rFonts w:ascii="Times New Roman" w:hAnsi="Times New Roman" w:cs="Times New Roman"/>
                    <w:bCs/>
                    <w:sz w:val="20"/>
                    <w:szCs w:val="20"/>
                  </w:rPr>
                </w:rPrChange>
              </w:rPr>
              <w:pPrChange w:id="5088" w:author="Microsoft account" w:date="2021-05-25T22:50:00Z">
                <w:pPr>
                  <w:jc w:val="center"/>
                </w:pPr>
              </w:pPrChange>
            </w:pPr>
            <w:ins w:id="5089" w:author="Rashed Hasan" w:date="2021-05-15T13:15:00Z">
              <w:r w:rsidRPr="00B63363">
                <w:rPr>
                  <w:rFonts w:ascii="Times New Roman" w:hAnsi="Times New Roman" w:cs="Times New Roman"/>
                  <w:bCs/>
                  <w:sz w:val="18"/>
                  <w:szCs w:val="18"/>
                  <w:rPrChange w:id="5090" w:author="Rashed Hasan" w:date="2021-05-15T13:19:00Z">
                    <w:rPr>
                      <w:rFonts w:ascii="Times New Roman" w:hAnsi="Times New Roman" w:cs="Times New Roman"/>
                      <w:bCs/>
                      <w:sz w:val="20"/>
                      <w:szCs w:val="20"/>
                    </w:rPr>
                  </w:rPrChange>
                </w:rPr>
                <w:t>5696 (75.86)</w:t>
              </w:r>
            </w:ins>
          </w:p>
        </w:tc>
        <w:tc>
          <w:tcPr>
            <w:tcW w:w="1448" w:type="dxa"/>
            <w:vAlign w:val="center"/>
            <w:tcPrChange w:id="5091" w:author="Microsoft account" w:date="2021-05-23T20:44:00Z">
              <w:tcPr>
                <w:tcW w:w="1557" w:type="dxa"/>
                <w:vAlign w:val="center"/>
              </w:tcPr>
            </w:tcPrChange>
          </w:tcPr>
          <w:p w14:paraId="4744D89F" w14:textId="77777777" w:rsidR="00277069" w:rsidRPr="00B63363" w:rsidRDefault="00277069" w:rsidP="00E75A46">
            <w:pPr>
              <w:jc w:val="both"/>
              <w:rPr>
                <w:ins w:id="5092" w:author="Rashed Hasan" w:date="2021-05-15T13:15:00Z"/>
                <w:rFonts w:ascii="Times New Roman" w:hAnsi="Times New Roman" w:cs="Times New Roman"/>
                <w:bCs/>
                <w:sz w:val="18"/>
                <w:szCs w:val="18"/>
                <w:rPrChange w:id="5093" w:author="Rashed Hasan" w:date="2021-05-15T13:19:00Z">
                  <w:rPr>
                    <w:ins w:id="5094" w:author="Rashed Hasan" w:date="2021-05-15T13:15:00Z"/>
                    <w:rFonts w:ascii="Times New Roman" w:hAnsi="Times New Roman" w:cs="Times New Roman"/>
                    <w:bCs/>
                    <w:sz w:val="20"/>
                    <w:szCs w:val="20"/>
                  </w:rPr>
                </w:rPrChange>
              </w:rPr>
              <w:pPrChange w:id="5095" w:author="Microsoft account" w:date="2021-05-25T22:50:00Z">
                <w:pPr>
                  <w:jc w:val="center"/>
                </w:pPr>
              </w:pPrChange>
            </w:pPr>
            <w:ins w:id="5096" w:author="Rashed Hasan" w:date="2021-05-15T13:15:00Z">
              <w:r w:rsidRPr="00B63363">
                <w:rPr>
                  <w:rFonts w:ascii="Times New Roman" w:hAnsi="Times New Roman" w:cs="Times New Roman"/>
                  <w:bCs/>
                  <w:sz w:val="18"/>
                  <w:szCs w:val="18"/>
                  <w:rPrChange w:id="5097" w:author="Rashed Hasan" w:date="2021-05-15T13:19:00Z">
                    <w:rPr>
                      <w:rFonts w:ascii="Times New Roman" w:hAnsi="Times New Roman" w:cs="Times New Roman"/>
                      <w:bCs/>
                      <w:sz w:val="20"/>
                      <w:szCs w:val="20"/>
                    </w:rPr>
                  </w:rPrChange>
                </w:rPr>
                <w:t>1949 (24.14)</w:t>
              </w:r>
            </w:ins>
          </w:p>
        </w:tc>
        <w:tc>
          <w:tcPr>
            <w:tcW w:w="1230" w:type="dxa"/>
            <w:vMerge w:val="restart"/>
            <w:vAlign w:val="center"/>
            <w:tcPrChange w:id="5098" w:author="Microsoft account" w:date="2021-05-23T20:44:00Z">
              <w:tcPr>
                <w:tcW w:w="996" w:type="dxa"/>
                <w:vMerge w:val="restart"/>
                <w:vAlign w:val="center"/>
              </w:tcPr>
            </w:tcPrChange>
          </w:tcPr>
          <w:p w14:paraId="3737381C" w14:textId="77777777" w:rsidR="00277069" w:rsidRPr="00B63363" w:rsidRDefault="00277069" w:rsidP="00E75A46">
            <w:pPr>
              <w:jc w:val="both"/>
              <w:rPr>
                <w:ins w:id="5099" w:author="Rashed Hasan" w:date="2021-05-15T13:15:00Z"/>
                <w:rFonts w:ascii="Times New Roman" w:hAnsi="Times New Roman" w:cs="Times New Roman"/>
                <w:bCs/>
                <w:sz w:val="18"/>
                <w:szCs w:val="18"/>
                <w:rPrChange w:id="5100" w:author="Rashed Hasan" w:date="2021-05-15T13:19:00Z">
                  <w:rPr>
                    <w:ins w:id="5101" w:author="Rashed Hasan" w:date="2021-05-15T13:15:00Z"/>
                    <w:rFonts w:ascii="Times New Roman" w:hAnsi="Times New Roman" w:cs="Times New Roman"/>
                    <w:bCs/>
                    <w:sz w:val="20"/>
                    <w:szCs w:val="20"/>
                  </w:rPr>
                </w:rPrChange>
              </w:rPr>
              <w:pPrChange w:id="5102" w:author="Microsoft account" w:date="2021-05-25T22:50:00Z">
                <w:pPr>
                  <w:jc w:val="center"/>
                </w:pPr>
              </w:pPrChange>
            </w:pPr>
            <w:ins w:id="5103" w:author="Rashed Hasan" w:date="2021-05-15T13:15:00Z">
              <w:r w:rsidRPr="00B63363">
                <w:rPr>
                  <w:rFonts w:ascii="Times New Roman" w:hAnsi="Times New Roman" w:cs="Times New Roman"/>
                  <w:bCs/>
                  <w:sz w:val="18"/>
                  <w:szCs w:val="18"/>
                  <w:rPrChange w:id="5104" w:author="Rashed Hasan" w:date="2021-05-15T13:19:00Z">
                    <w:rPr>
                      <w:rFonts w:ascii="Times New Roman" w:hAnsi="Times New Roman" w:cs="Times New Roman"/>
                      <w:bCs/>
                      <w:sz w:val="20"/>
                      <w:szCs w:val="20"/>
                    </w:rPr>
                  </w:rPrChange>
                </w:rPr>
                <w:t>&lt;0.001</w:t>
              </w:r>
            </w:ins>
          </w:p>
        </w:tc>
      </w:tr>
      <w:tr w:rsidR="00277069" w:rsidRPr="00B63363" w14:paraId="168F6A4D" w14:textId="77777777" w:rsidTr="0020300A">
        <w:trPr>
          <w:trHeight w:val="268"/>
          <w:jc w:val="center"/>
          <w:ins w:id="5105" w:author="Rashed Hasan" w:date="2021-05-15T13:15:00Z"/>
          <w:trPrChange w:id="5106" w:author="Microsoft account" w:date="2021-05-23T20:44:00Z">
            <w:trPr>
              <w:trHeight w:val="292"/>
              <w:jc w:val="center"/>
            </w:trPr>
          </w:trPrChange>
        </w:trPr>
        <w:tc>
          <w:tcPr>
            <w:tcW w:w="1802" w:type="dxa"/>
            <w:vAlign w:val="center"/>
            <w:tcPrChange w:id="5107" w:author="Microsoft account" w:date="2021-05-23T20:44:00Z">
              <w:tcPr>
                <w:tcW w:w="2052" w:type="dxa"/>
                <w:vAlign w:val="center"/>
              </w:tcPr>
            </w:tcPrChange>
          </w:tcPr>
          <w:p w14:paraId="5CB9EFC8" w14:textId="77777777" w:rsidR="00277069" w:rsidRPr="00B63363" w:rsidRDefault="00277069" w:rsidP="00E75A46">
            <w:pPr>
              <w:jc w:val="both"/>
              <w:rPr>
                <w:ins w:id="5108" w:author="Rashed Hasan" w:date="2021-05-15T13:15:00Z"/>
                <w:rFonts w:ascii="Times New Roman" w:hAnsi="Times New Roman" w:cs="Times New Roman"/>
                <w:bCs/>
                <w:sz w:val="18"/>
                <w:szCs w:val="18"/>
                <w:rPrChange w:id="5109" w:author="Rashed Hasan" w:date="2021-05-15T13:19:00Z">
                  <w:rPr>
                    <w:ins w:id="5110" w:author="Rashed Hasan" w:date="2021-05-15T13:15:00Z"/>
                    <w:rFonts w:ascii="Times New Roman" w:hAnsi="Times New Roman" w:cs="Times New Roman"/>
                    <w:bCs/>
                    <w:sz w:val="20"/>
                    <w:szCs w:val="20"/>
                  </w:rPr>
                </w:rPrChange>
              </w:rPr>
              <w:pPrChange w:id="5111" w:author="Microsoft account" w:date="2021-05-25T22:50:00Z">
                <w:pPr>
                  <w:jc w:val="center"/>
                </w:pPr>
              </w:pPrChange>
            </w:pPr>
            <w:ins w:id="5112" w:author="Rashed Hasan" w:date="2021-05-15T13:15:00Z">
              <w:r w:rsidRPr="00B63363">
                <w:rPr>
                  <w:rFonts w:ascii="Times New Roman" w:hAnsi="Times New Roman" w:cs="Times New Roman"/>
                  <w:bCs/>
                  <w:sz w:val="18"/>
                  <w:szCs w:val="18"/>
                  <w:rPrChange w:id="5113" w:author="Rashed Hasan" w:date="2021-05-15T13:19:00Z">
                    <w:rPr>
                      <w:rFonts w:ascii="Times New Roman" w:hAnsi="Times New Roman" w:cs="Times New Roman"/>
                      <w:bCs/>
                      <w:sz w:val="20"/>
                      <w:szCs w:val="20"/>
                    </w:rPr>
                  </w:rPrChange>
                </w:rPr>
                <w:t>No</w:t>
              </w:r>
            </w:ins>
          </w:p>
        </w:tc>
        <w:tc>
          <w:tcPr>
            <w:tcW w:w="1381" w:type="dxa"/>
            <w:vAlign w:val="center"/>
            <w:tcPrChange w:id="5114" w:author="Microsoft account" w:date="2021-05-23T20:44:00Z">
              <w:tcPr>
                <w:tcW w:w="1557" w:type="dxa"/>
                <w:vAlign w:val="center"/>
              </w:tcPr>
            </w:tcPrChange>
          </w:tcPr>
          <w:p w14:paraId="6430A9B0" w14:textId="77777777" w:rsidR="00277069" w:rsidRPr="00B63363" w:rsidRDefault="00277069" w:rsidP="00E75A46">
            <w:pPr>
              <w:jc w:val="both"/>
              <w:rPr>
                <w:ins w:id="5115" w:author="Rashed Hasan" w:date="2021-05-15T13:15:00Z"/>
                <w:rFonts w:ascii="Times New Roman" w:hAnsi="Times New Roman" w:cs="Times New Roman"/>
                <w:bCs/>
                <w:sz w:val="18"/>
                <w:szCs w:val="18"/>
                <w:rPrChange w:id="5116" w:author="Rashed Hasan" w:date="2021-05-15T13:19:00Z">
                  <w:rPr>
                    <w:ins w:id="5117" w:author="Rashed Hasan" w:date="2021-05-15T13:15:00Z"/>
                    <w:rFonts w:ascii="Times New Roman" w:hAnsi="Times New Roman" w:cs="Times New Roman"/>
                    <w:bCs/>
                    <w:sz w:val="20"/>
                    <w:szCs w:val="20"/>
                  </w:rPr>
                </w:rPrChange>
              </w:rPr>
              <w:pPrChange w:id="5118" w:author="Microsoft account" w:date="2021-05-25T22:50:00Z">
                <w:pPr>
                  <w:jc w:val="center"/>
                </w:pPr>
              </w:pPrChange>
            </w:pPr>
            <w:ins w:id="5119" w:author="Rashed Hasan" w:date="2021-05-15T13:15:00Z">
              <w:r w:rsidRPr="00B63363">
                <w:rPr>
                  <w:rFonts w:ascii="Times New Roman" w:hAnsi="Times New Roman" w:cs="Times New Roman"/>
                  <w:bCs/>
                  <w:sz w:val="18"/>
                  <w:szCs w:val="18"/>
                  <w:rPrChange w:id="5120" w:author="Rashed Hasan" w:date="2021-05-15T13:19:00Z">
                    <w:rPr>
                      <w:rFonts w:ascii="Times New Roman" w:hAnsi="Times New Roman" w:cs="Times New Roman"/>
                      <w:bCs/>
                      <w:sz w:val="20"/>
                      <w:szCs w:val="20"/>
                    </w:rPr>
                  </w:rPrChange>
                </w:rPr>
                <w:t>682 (60.2)</w:t>
              </w:r>
            </w:ins>
          </w:p>
        </w:tc>
        <w:tc>
          <w:tcPr>
            <w:tcW w:w="1381" w:type="dxa"/>
            <w:vAlign w:val="center"/>
            <w:tcPrChange w:id="5121" w:author="Microsoft account" w:date="2021-05-23T20:44:00Z">
              <w:tcPr>
                <w:tcW w:w="1557" w:type="dxa"/>
                <w:vAlign w:val="center"/>
              </w:tcPr>
            </w:tcPrChange>
          </w:tcPr>
          <w:p w14:paraId="39EAC391" w14:textId="77777777" w:rsidR="00277069" w:rsidRPr="00B63363" w:rsidRDefault="00277069" w:rsidP="00E75A46">
            <w:pPr>
              <w:jc w:val="both"/>
              <w:rPr>
                <w:ins w:id="5122" w:author="Rashed Hasan" w:date="2021-05-15T13:15:00Z"/>
                <w:rFonts w:ascii="Times New Roman" w:hAnsi="Times New Roman" w:cs="Times New Roman"/>
                <w:bCs/>
                <w:sz w:val="18"/>
                <w:szCs w:val="18"/>
                <w:rPrChange w:id="5123" w:author="Rashed Hasan" w:date="2021-05-15T13:19:00Z">
                  <w:rPr>
                    <w:ins w:id="5124" w:author="Rashed Hasan" w:date="2021-05-15T13:15:00Z"/>
                    <w:rFonts w:ascii="Times New Roman" w:hAnsi="Times New Roman" w:cs="Times New Roman"/>
                    <w:bCs/>
                    <w:sz w:val="20"/>
                    <w:szCs w:val="20"/>
                  </w:rPr>
                </w:rPrChange>
              </w:rPr>
              <w:pPrChange w:id="5125" w:author="Microsoft account" w:date="2021-05-25T22:50:00Z">
                <w:pPr>
                  <w:jc w:val="center"/>
                </w:pPr>
              </w:pPrChange>
            </w:pPr>
            <w:ins w:id="5126" w:author="Rashed Hasan" w:date="2021-05-15T13:15:00Z">
              <w:r w:rsidRPr="00B63363">
                <w:rPr>
                  <w:rFonts w:ascii="Times New Roman" w:hAnsi="Times New Roman" w:cs="Times New Roman"/>
                  <w:bCs/>
                  <w:sz w:val="18"/>
                  <w:szCs w:val="18"/>
                  <w:rPrChange w:id="5127" w:author="Rashed Hasan" w:date="2021-05-15T13:19:00Z">
                    <w:rPr>
                      <w:rFonts w:ascii="Times New Roman" w:hAnsi="Times New Roman" w:cs="Times New Roman"/>
                      <w:bCs/>
                      <w:sz w:val="20"/>
                      <w:szCs w:val="20"/>
                    </w:rPr>
                  </w:rPrChange>
                </w:rPr>
                <w:t>425 (39.8)</w:t>
              </w:r>
            </w:ins>
          </w:p>
        </w:tc>
        <w:tc>
          <w:tcPr>
            <w:tcW w:w="1230" w:type="dxa"/>
            <w:vMerge/>
            <w:vAlign w:val="center"/>
            <w:tcPrChange w:id="5128" w:author="Microsoft account" w:date="2021-05-23T20:44:00Z">
              <w:tcPr>
                <w:tcW w:w="995" w:type="dxa"/>
                <w:vMerge/>
                <w:vAlign w:val="center"/>
              </w:tcPr>
            </w:tcPrChange>
          </w:tcPr>
          <w:p w14:paraId="7E5D6A76" w14:textId="77777777" w:rsidR="00277069" w:rsidRPr="00B63363" w:rsidRDefault="00277069" w:rsidP="00E75A46">
            <w:pPr>
              <w:jc w:val="both"/>
              <w:rPr>
                <w:ins w:id="5129" w:author="Rashed Hasan" w:date="2021-05-15T13:15:00Z"/>
                <w:rFonts w:ascii="Times New Roman" w:hAnsi="Times New Roman" w:cs="Times New Roman"/>
                <w:bCs/>
                <w:sz w:val="18"/>
                <w:szCs w:val="18"/>
                <w:rPrChange w:id="5130" w:author="Rashed Hasan" w:date="2021-05-15T13:19:00Z">
                  <w:rPr>
                    <w:ins w:id="5131" w:author="Rashed Hasan" w:date="2021-05-15T13:15:00Z"/>
                    <w:rFonts w:ascii="Times New Roman" w:hAnsi="Times New Roman" w:cs="Times New Roman"/>
                    <w:bCs/>
                    <w:sz w:val="20"/>
                    <w:szCs w:val="20"/>
                  </w:rPr>
                </w:rPrChange>
              </w:rPr>
              <w:pPrChange w:id="5132" w:author="Microsoft account" w:date="2021-05-25T22:50:00Z">
                <w:pPr>
                  <w:jc w:val="center"/>
                </w:pPr>
              </w:pPrChange>
            </w:pPr>
          </w:p>
        </w:tc>
        <w:tc>
          <w:tcPr>
            <w:tcW w:w="1290" w:type="dxa"/>
            <w:vAlign w:val="center"/>
            <w:tcPrChange w:id="5133" w:author="Microsoft account" w:date="2021-05-23T20:44:00Z">
              <w:tcPr>
                <w:tcW w:w="1423" w:type="dxa"/>
                <w:vAlign w:val="center"/>
              </w:tcPr>
            </w:tcPrChange>
          </w:tcPr>
          <w:p w14:paraId="60CA3A6F" w14:textId="77777777" w:rsidR="00277069" w:rsidRPr="00B63363" w:rsidRDefault="00277069" w:rsidP="00E75A46">
            <w:pPr>
              <w:jc w:val="both"/>
              <w:rPr>
                <w:ins w:id="5134" w:author="Rashed Hasan" w:date="2021-05-15T13:15:00Z"/>
                <w:rFonts w:ascii="Times New Roman" w:hAnsi="Times New Roman" w:cs="Times New Roman"/>
                <w:bCs/>
                <w:sz w:val="18"/>
                <w:szCs w:val="18"/>
                <w:rPrChange w:id="5135" w:author="Rashed Hasan" w:date="2021-05-15T13:19:00Z">
                  <w:rPr>
                    <w:ins w:id="5136" w:author="Rashed Hasan" w:date="2021-05-15T13:15:00Z"/>
                    <w:rFonts w:ascii="Times New Roman" w:hAnsi="Times New Roman" w:cs="Times New Roman"/>
                    <w:bCs/>
                    <w:sz w:val="20"/>
                    <w:szCs w:val="20"/>
                  </w:rPr>
                </w:rPrChange>
              </w:rPr>
              <w:pPrChange w:id="5137" w:author="Microsoft account" w:date="2021-05-25T22:50:00Z">
                <w:pPr>
                  <w:jc w:val="center"/>
                </w:pPr>
              </w:pPrChange>
            </w:pPr>
            <w:ins w:id="5138" w:author="Rashed Hasan" w:date="2021-05-15T13:15:00Z">
              <w:r w:rsidRPr="00B63363">
                <w:rPr>
                  <w:rFonts w:ascii="Times New Roman" w:hAnsi="Times New Roman" w:cs="Times New Roman"/>
                  <w:bCs/>
                  <w:sz w:val="18"/>
                  <w:szCs w:val="18"/>
                  <w:rPrChange w:id="5139" w:author="Rashed Hasan" w:date="2021-05-15T13:19:00Z">
                    <w:rPr>
                      <w:rFonts w:ascii="Times New Roman" w:hAnsi="Times New Roman" w:cs="Times New Roman"/>
                      <w:bCs/>
                      <w:sz w:val="20"/>
                      <w:szCs w:val="20"/>
                    </w:rPr>
                  </w:rPrChange>
                </w:rPr>
                <w:t>1150 (70.2)</w:t>
              </w:r>
            </w:ins>
          </w:p>
        </w:tc>
        <w:tc>
          <w:tcPr>
            <w:tcW w:w="1448" w:type="dxa"/>
            <w:vAlign w:val="center"/>
            <w:tcPrChange w:id="5140" w:author="Microsoft account" w:date="2021-05-23T20:44:00Z">
              <w:tcPr>
                <w:tcW w:w="1557" w:type="dxa"/>
                <w:vAlign w:val="center"/>
              </w:tcPr>
            </w:tcPrChange>
          </w:tcPr>
          <w:p w14:paraId="4930A10C" w14:textId="77777777" w:rsidR="00277069" w:rsidRPr="00B63363" w:rsidRDefault="00277069" w:rsidP="00E75A46">
            <w:pPr>
              <w:jc w:val="both"/>
              <w:rPr>
                <w:ins w:id="5141" w:author="Rashed Hasan" w:date="2021-05-15T13:15:00Z"/>
                <w:rFonts w:ascii="Times New Roman" w:hAnsi="Times New Roman" w:cs="Times New Roman"/>
                <w:bCs/>
                <w:sz w:val="18"/>
                <w:szCs w:val="18"/>
                <w:rPrChange w:id="5142" w:author="Rashed Hasan" w:date="2021-05-15T13:19:00Z">
                  <w:rPr>
                    <w:ins w:id="5143" w:author="Rashed Hasan" w:date="2021-05-15T13:15:00Z"/>
                    <w:rFonts w:ascii="Times New Roman" w:hAnsi="Times New Roman" w:cs="Times New Roman"/>
                    <w:bCs/>
                    <w:sz w:val="20"/>
                    <w:szCs w:val="20"/>
                  </w:rPr>
                </w:rPrChange>
              </w:rPr>
              <w:pPrChange w:id="5144" w:author="Microsoft account" w:date="2021-05-25T22:50:00Z">
                <w:pPr>
                  <w:jc w:val="center"/>
                </w:pPr>
              </w:pPrChange>
            </w:pPr>
            <w:ins w:id="5145" w:author="Rashed Hasan" w:date="2021-05-15T13:15:00Z">
              <w:r w:rsidRPr="00B63363">
                <w:rPr>
                  <w:rFonts w:ascii="Times New Roman" w:hAnsi="Times New Roman" w:cs="Times New Roman"/>
                  <w:bCs/>
                  <w:sz w:val="18"/>
                  <w:szCs w:val="18"/>
                  <w:rPrChange w:id="5146" w:author="Rashed Hasan" w:date="2021-05-15T13:19:00Z">
                    <w:rPr>
                      <w:rFonts w:ascii="Times New Roman" w:hAnsi="Times New Roman" w:cs="Times New Roman"/>
                      <w:bCs/>
                      <w:sz w:val="20"/>
                      <w:szCs w:val="20"/>
                    </w:rPr>
                  </w:rPrChange>
                </w:rPr>
                <w:t>551 (29.8)</w:t>
              </w:r>
            </w:ins>
          </w:p>
        </w:tc>
        <w:tc>
          <w:tcPr>
            <w:tcW w:w="1230" w:type="dxa"/>
            <w:vMerge/>
            <w:vAlign w:val="center"/>
            <w:tcPrChange w:id="5147" w:author="Microsoft account" w:date="2021-05-23T20:44:00Z">
              <w:tcPr>
                <w:tcW w:w="996" w:type="dxa"/>
                <w:vMerge/>
                <w:vAlign w:val="center"/>
              </w:tcPr>
            </w:tcPrChange>
          </w:tcPr>
          <w:p w14:paraId="699F1256" w14:textId="77777777" w:rsidR="00277069" w:rsidRPr="00B63363" w:rsidRDefault="00277069" w:rsidP="00E75A46">
            <w:pPr>
              <w:jc w:val="both"/>
              <w:rPr>
                <w:ins w:id="5148" w:author="Rashed Hasan" w:date="2021-05-15T13:15:00Z"/>
                <w:rFonts w:ascii="Times New Roman" w:hAnsi="Times New Roman" w:cs="Times New Roman"/>
                <w:bCs/>
                <w:sz w:val="18"/>
                <w:szCs w:val="18"/>
                <w:rPrChange w:id="5149" w:author="Rashed Hasan" w:date="2021-05-15T13:19:00Z">
                  <w:rPr>
                    <w:ins w:id="5150" w:author="Rashed Hasan" w:date="2021-05-15T13:15:00Z"/>
                    <w:rFonts w:ascii="Times New Roman" w:hAnsi="Times New Roman" w:cs="Times New Roman"/>
                    <w:bCs/>
                    <w:sz w:val="20"/>
                    <w:szCs w:val="20"/>
                  </w:rPr>
                </w:rPrChange>
              </w:rPr>
              <w:pPrChange w:id="5151" w:author="Microsoft account" w:date="2021-05-25T22:50:00Z">
                <w:pPr>
                  <w:jc w:val="center"/>
                </w:pPr>
              </w:pPrChange>
            </w:pPr>
          </w:p>
        </w:tc>
      </w:tr>
      <w:tr w:rsidR="00277069" w:rsidRPr="00B63363" w14:paraId="3ABF45F9" w14:textId="77777777" w:rsidTr="00277069">
        <w:trPr>
          <w:trHeight w:val="268"/>
          <w:jc w:val="center"/>
          <w:ins w:id="5152" w:author="Rashed Hasan" w:date="2021-05-15T13:15:00Z"/>
          <w:trPrChange w:id="5153" w:author="Rashed Hasan" w:date="2021-05-15T13:16:00Z">
            <w:trPr>
              <w:trHeight w:val="292"/>
              <w:jc w:val="center"/>
            </w:trPr>
          </w:trPrChange>
        </w:trPr>
        <w:tc>
          <w:tcPr>
            <w:tcW w:w="9762" w:type="dxa"/>
            <w:gridSpan w:val="7"/>
            <w:vAlign w:val="center"/>
            <w:tcPrChange w:id="5154" w:author="Rashed Hasan" w:date="2021-05-15T13:16:00Z">
              <w:tcPr>
                <w:tcW w:w="10137" w:type="dxa"/>
                <w:gridSpan w:val="7"/>
                <w:vAlign w:val="center"/>
              </w:tcPr>
            </w:tcPrChange>
          </w:tcPr>
          <w:p w14:paraId="16EDC585" w14:textId="77777777" w:rsidR="00277069" w:rsidRPr="00B63363" w:rsidRDefault="00277069" w:rsidP="00E75A46">
            <w:pPr>
              <w:jc w:val="both"/>
              <w:rPr>
                <w:ins w:id="5155" w:author="Rashed Hasan" w:date="2021-05-15T13:15:00Z"/>
                <w:rFonts w:ascii="Times New Roman" w:hAnsi="Times New Roman" w:cs="Times New Roman"/>
                <w:bCs/>
                <w:i/>
                <w:sz w:val="18"/>
                <w:szCs w:val="18"/>
                <w:rPrChange w:id="5156" w:author="Rashed Hasan" w:date="2021-05-15T13:19:00Z">
                  <w:rPr>
                    <w:ins w:id="5157" w:author="Rashed Hasan" w:date="2021-05-15T13:15:00Z"/>
                    <w:rFonts w:ascii="Times New Roman" w:hAnsi="Times New Roman" w:cs="Times New Roman"/>
                    <w:bCs/>
                    <w:i/>
                    <w:sz w:val="20"/>
                    <w:szCs w:val="20"/>
                  </w:rPr>
                </w:rPrChange>
              </w:rPr>
              <w:pPrChange w:id="5158" w:author="Microsoft account" w:date="2021-05-25T22:50:00Z">
                <w:pPr/>
              </w:pPrChange>
            </w:pPr>
            <w:ins w:id="5159" w:author="Rashed Hasan" w:date="2021-05-15T13:15:00Z">
              <w:r w:rsidRPr="00B63363">
                <w:rPr>
                  <w:rFonts w:ascii="Times New Roman" w:hAnsi="Times New Roman" w:cs="Times New Roman"/>
                  <w:b/>
                  <w:i/>
                  <w:sz w:val="18"/>
                  <w:szCs w:val="18"/>
                  <w:rPrChange w:id="5160" w:author="Rashed Hasan" w:date="2021-05-15T13:19:00Z">
                    <w:rPr>
                      <w:rFonts w:ascii="Times New Roman" w:hAnsi="Times New Roman" w:cs="Times New Roman"/>
                      <w:b/>
                      <w:i/>
                      <w:sz w:val="20"/>
                      <w:szCs w:val="20"/>
                    </w:rPr>
                  </w:rPrChange>
                </w:rPr>
                <w:t>Father Stimulation</w:t>
              </w:r>
            </w:ins>
          </w:p>
        </w:tc>
      </w:tr>
      <w:tr w:rsidR="00277069" w:rsidRPr="00B63363" w14:paraId="2A2A9E45" w14:textId="77777777" w:rsidTr="0020300A">
        <w:trPr>
          <w:trHeight w:val="268"/>
          <w:jc w:val="center"/>
          <w:ins w:id="5161" w:author="Rashed Hasan" w:date="2021-05-15T13:15:00Z"/>
          <w:trPrChange w:id="5162" w:author="Microsoft account" w:date="2021-05-23T20:44:00Z">
            <w:trPr>
              <w:trHeight w:val="292"/>
              <w:jc w:val="center"/>
            </w:trPr>
          </w:trPrChange>
        </w:trPr>
        <w:tc>
          <w:tcPr>
            <w:tcW w:w="1802" w:type="dxa"/>
            <w:vAlign w:val="center"/>
            <w:tcPrChange w:id="5163" w:author="Microsoft account" w:date="2021-05-23T20:44:00Z">
              <w:tcPr>
                <w:tcW w:w="2052" w:type="dxa"/>
                <w:vAlign w:val="center"/>
              </w:tcPr>
            </w:tcPrChange>
          </w:tcPr>
          <w:p w14:paraId="56EC464F" w14:textId="77777777" w:rsidR="00277069" w:rsidRPr="00B63363" w:rsidRDefault="00277069" w:rsidP="00E75A46">
            <w:pPr>
              <w:jc w:val="both"/>
              <w:rPr>
                <w:ins w:id="5164" w:author="Rashed Hasan" w:date="2021-05-15T13:15:00Z"/>
                <w:rFonts w:ascii="Times New Roman" w:hAnsi="Times New Roman" w:cs="Times New Roman"/>
                <w:bCs/>
                <w:sz w:val="18"/>
                <w:szCs w:val="18"/>
                <w:rPrChange w:id="5165" w:author="Rashed Hasan" w:date="2021-05-15T13:19:00Z">
                  <w:rPr>
                    <w:ins w:id="5166" w:author="Rashed Hasan" w:date="2021-05-15T13:15:00Z"/>
                    <w:rFonts w:ascii="Times New Roman" w:hAnsi="Times New Roman" w:cs="Times New Roman"/>
                    <w:bCs/>
                    <w:sz w:val="20"/>
                    <w:szCs w:val="20"/>
                  </w:rPr>
                </w:rPrChange>
              </w:rPr>
              <w:pPrChange w:id="5167" w:author="Microsoft account" w:date="2021-05-25T22:50:00Z">
                <w:pPr>
                  <w:jc w:val="center"/>
                </w:pPr>
              </w:pPrChange>
            </w:pPr>
            <w:ins w:id="5168" w:author="Rashed Hasan" w:date="2021-05-15T13:15:00Z">
              <w:r w:rsidRPr="00B63363">
                <w:rPr>
                  <w:rFonts w:ascii="Times New Roman" w:hAnsi="Times New Roman" w:cs="Times New Roman"/>
                  <w:bCs/>
                  <w:sz w:val="18"/>
                  <w:szCs w:val="18"/>
                  <w:rPrChange w:id="5169" w:author="Rashed Hasan" w:date="2021-05-15T13:19:00Z">
                    <w:rPr>
                      <w:rFonts w:ascii="Times New Roman" w:hAnsi="Times New Roman" w:cs="Times New Roman"/>
                      <w:bCs/>
                      <w:sz w:val="20"/>
                      <w:szCs w:val="20"/>
                    </w:rPr>
                  </w:rPrChange>
                </w:rPr>
                <w:t>Yes</w:t>
              </w:r>
            </w:ins>
          </w:p>
        </w:tc>
        <w:tc>
          <w:tcPr>
            <w:tcW w:w="1381" w:type="dxa"/>
            <w:vAlign w:val="center"/>
            <w:tcPrChange w:id="5170" w:author="Microsoft account" w:date="2021-05-23T20:44:00Z">
              <w:tcPr>
                <w:tcW w:w="1557" w:type="dxa"/>
                <w:vAlign w:val="center"/>
              </w:tcPr>
            </w:tcPrChange>
          </w:tcPr>
          <w:p w14:paraId="41523145" w14:textId="77777777" w:rsidR="00277069" w:rsidRPr="00B63363" w:rsidRDefault="00277069" w:rsidP="00E75A46">
            <w:pPr>
              <w:jc w:val="both"/>
              <w:rPr>
                <w:ins w:id="5171" w:author="Rashed Hasan" w:date="2021-05-15T13:15:00Z"/>
                <w:rFonts w:ascii="Times New Roman" w:hAnsi="Times New Roman" w:cs="Times New Roman"/>
                <w:bCs/>
                <w:sz w:val="18"/>
                <w:szCs w:val="18"/>
                <w:rPrChange w:id="5172" w:author="Rashed Hasan" w:date="2021-05-15T13:19:00Z">
                  <w:rPr>
                    <w:ins w:id="5173" w:author="Rashed Hasan" w:date="2021-05-15T13:15:00Z"/>
                    <w:rFonts w:ascii="Times New Roman" w:hAnsi="Times New Roman" w:cs="Times New Roman"/>
                    <w:bCs/>
                    <w:sz w:val="20"/>
                    <w:szCs w:val="20"/>
                  </w:rPr>
                </w:rPrChange>
              </w:rPr>
              <w:pPrChange w:id="5174" w:author="Microsoft account" w:date="2021-05-25T22:50:00Z">
                <w:pPr>
                  <w:jc w:val="center"/>
                </w:pPr>
              </w:pPrChange>
            </w:pPr>
            <w:ins w:id="5175" w:author="Rashed Hasan" w:date="2021-05-15T13:15:00Z">
              <w:r w:rsidRPr="00B63363">
                <w:rPr>
                  <w:rFonts w:ascii="Times New Roman" w:hAnsi="Times New Roman" w:cs="Times New Roman"/>
                  <w:bCs/>
                  <w:sz w:val="18"/>
                  <w:szCs w:val="18"/>
                  <w:rPrChange w:id="5176" w:author="Rashed Hasan" w:date="2021-05-15T13:19:00Z">
                    <w:rPr>
                      <w:rFonts w:ascii="Times New Roman" w:hAnsi="Times New Roman" w:cs="Times New Roman"/>
                      <w:bCs/>
                      <w:sz w:val="20"/>
                      <w:szCs w:val="20"/>
                    </w:rPr>
                  </w:rPrChange>
                </w:rPr>
                <w:t>3035 (66.49)</w:t>
              </w:r>
            </w:ins>
          </w:p>
        </w:tc>
        <w:tc>
          <w:tcPr>
            <w:tcW w:w="1381" w:type="dxa"/>
            <w:vAlign w:val="center"/>
            <w:tcPrChange w:id="5177" w:author="Microsoft account" w:date="2021-05-23T20:44:00Z">
              <w:tcPr>
                <w:tcW w:w="1557" w:type="dxa"/>
                <w:vAlign w:val="center"/>
              </w:tcPr>
            </w:tcPrChange>
          </w:tcPr>
          <w:p w14:paraId="0939057A" w14:textId="77777777" w:rsidR="00277069" w:rsidRPr="00B63363" w:rsidRDefault="00277069" w:rsidP="00E75A46">
            <w:pPr>
              <w:jc w:val="both"/>
              <w:rPr>
                <w:ins w:id="5178" w:author="Rashed Hasan" w:date="2021-05-15T13:15:00Z"/>
                <w:rFonts w:ascii="Times New Roman" w:hAnsi="Times New Roman" w:cs="Times New Roman"/>
                <w:bCs/>
                <w:sz w:val="18"/>
                <w:szCs w:val="18"/>
                <w:rPrChange w:id="5179" w:author="Rashed Hasan" w:date="2021-05-15T13:19:00Z">
                  <w:rPr>
                    <w:ins w:id="5180" w:author="Rashed Hasan" w:date="2021-05-15T13:15:00Z"/>
                    <w:rFonts w:ascii="Times New Roman" w:hAnsi="Times New Roman" w:cs="Times New Roman"/>
                    <w:bCs/>
                    <w:sz w:val="20"/>
                    <w:szCs w:val="20"/>
                  </w:rPr>
                </w:rPrChange>
              </w:rPr>
              <w:pPrChange w:id="5181" w:author="Microsoft account" w:date="2021-05-25T22:50:00Z">
                <w:pPr>
                  <w:jc w:val="center"/>
                </w:pPr>
              </w:pPrChange>
            </w:pPr>
            <w:ins w:id="5182" w:author="Rashed Hasan" w:date="2021-05-15T13:15:00Z">
              <w:r w:rsidRPr="00B63363">
                <w:rPr>
                  <w:rFonts w:ascii="Times New Roman" w:hAnsi="Times New Roman" w:cs="Times New Roman"/>
                  <w:bCs/>
                  <w:sz w:val="18"/>
                  <w:szCs w:val="18"/>
                  <w:rPrChange w:id="5183" w:author="Rashed Hasan" w:date="2021-05-15T13:19:00Z">
                    <w:rPr>
                      <w:rFonts w:ascii="Times New Roman" w:hAnsi="Times New Roman" w:cs="Times New Roman"/>
                      <w:bCs/>
                      <w:sz w:val="20"/>
                      <w:szCs w:val="20"/>
                    </w:rPr>
                  </w:rPrChange>
                </w:rPr>
                <w:t>1613 (33.51)</w:t>
              </w:r>
            </w:ins>
          </w:p>
        </w:tc>
        <w:tc>
          <w:tcPr>
            <w:tcW w:w="1230" w:type="dxa"/>
            <w:vMerge w:val="restart"/>
            <w:vAlign w:val="center"/>
            <w:tcPrChange w:id="5184" w:author="Microsoft account" w:date="2021-05-23T20:44:00Z">
              <w:tcPr>
                <w:tcW w:w="995" w:type="dxa"/>
                <w:vMerge w:val="restart"/>
                <w:vAlign w:val="center"/>
              </w:tcPr>
            </w:tcPrChange>
          </w:tcPr>
          <w:p w14:paraId="6B93D1E4" w14:textId="3AF234DC" w:rsidR="00277069" w:rsidRPr="00B63363" w:rsidRDefault="00277069" w:rsidP="00E75A46">
            <w:pPr>
              <w:jc w:val="both"/>
              <w:rPr>
                <w:ins w:id="5185" w:author="Rashed Hasan" w:date="2021-05-15T13:15:00Z"/>
                <w:rFonts w:ascii="Times New Roman" w:hAnsi="Times New Roman" w:cs="Times New Roman"/>
                <w:bCs/>
                <w:sz w:val="18"/>
                <w:szCs w:val="18"/>
                <w:rPrChange w:id="5186" w:author="Rashed Hasan" w:date="2021-05-15T13:19:00Z">
                  <w:rPr>
                    <w:ins w:id="5187" w:author="Rashed Hasan" w:date="2021-05-15T13:15:00Z"/>
                    <w:rFonts w:ascii="Times New Roman" w:hAnsi="Times New Roman" w:cs="Times New Roman"/>
                    <w:bCs/>
                    <w:sz w:val="20"/>
                    <w:szCs w:val="20"/>
                  </w:rPr>
                </w:rPrChange>
              </w:rPr>
              <w:pPrChange w:id="5188" w:author="Microsoft account" w:date="2021-05-25T22:50:00Z">
                <w:pPr>
                  <w:jc w:val="center"/>
                </w:pPr>
              </w:pPrChange>
            </w:pPr>
            <w:ins w:id="5189" w:author="Rashed Hasan" w:date="2021-05-15T13:15:00Z">
              <w:r w:rsidRPr="00B63363">
                <w:rPr>
                  <w:rFonts w:ascii="Times New Roman" w:hAnsi="Times New Roman" w:cs="Times New Roman"/>
                  <w:bCs/>
                  <w:sz w:val="18"/>
                  <w:szCs w:val="18"/>
                  <w:rPrChange w:id="5190" w:author="Rashed Hasan" w:date="2021-05-15T13:19:00Z">
                    <w:rPr>
                      <w:rFonts w:ascii="Times New Roman" w:hAnsi="Times New Roman" w:cs="Times New Roman"/>
                      <w:bCs/>
                      <w:sz w:val="20"/>
                      <w:szCs w:val="20"/>
                    </w:rPr>
                  </w:rPrChange>
                </w:rPr>
                <w:t>0.07</w:t>
              </w:r>
            </w:ins>
            <w:ins w:id="5191" w:author="Microsoft account" w:date="2021-05-24T20:55:00Z">
              <w:r w:rsidR="00157646">
                <w:rPr>
                  <w:rFonts w:ascii="Times New Roman" w:hAnsi="Times New Roman" w:cs="Times New Roman"/>
                  <w:bCs/>
                  <w:sz w:val="18"/>
                  <w:szCs w:val="18"/>
                </w:rPr>
                <w:t>8</w:t>
              </w:r>
            </w:ins>
            <w:ins w:id="5192" w:author="Rashed Hasan" w:date="2021-05-15T13:15:00Z">
              <w:del w:id="5193" w:author="Microsoft account" w:date="2021-05-24T20:55:00Z">
                <w:r w:rsidRPr="00B63363" w:rsidDel="00157646">
                  <w:rPr>
                    <w:rFonts w:ascii="Times New Roman" w:hAnsi="Times New Roman" w:cs="Times New Roman"/>
                    <w:bCs/>
                    <w:sz w:val="18"/>
                    <w:szCs w:val="18"/>
                    <w:rPrChange w:id="5194" w:author="Rashed Hasan" w:date="2021-05-15T13:19:00Z">
                      <w:rPr>
                        <w:rFonts w:ascii="Times New Roman" w:hAnsi="Times New Roman" w:cs="Times New Roman"/>
                        <w:bCs/>
                        <w:sz w:val="20"/>
                        <w:szCs w:val="20"/>
                      </w:rPr>
                    </w:rPrChange>
                  </w:rPr>
                  <w:delText>9</w:delText>
                </w:r>
              </w:del>
            </w:ins>
          </w:p>
        </w:tc>
        <w:tc>
          <w:tcPr>
            <w:tcW w:w="1290" w:type="dxa"/>
            <w:vAlign w:val="center"/>
            <w:tcPrChange w:id="5195" w:author="Microsoft account" w:date="2021-05-23T20:44:00Z">
              <w:tcPr>
                <w:tcW w:w="1423" w:type="dxa"/>
                <w:vAlign w:val="center"/>
              </w:tcPr>
            </w:tcPrChange>
          </w:tcPr>
          <w:p w14:paraId="20E7F6FD" w14:textId="77777777" w:rsidR="00277069" w:rsidRPr="00B63363" w:rsidRDefault="00277069" w:rsidP="00E75A46">
            <w:pPr>
              <w:jc w:val="both"/>
              <w:rPr>
                <w:ins w:id="5196" w:author="Rashed Hasan" w:date="2021-05-15T13:15:00Z"/>
                <w:rFonts w:ascii="Times New Roman" w:hAnsi="Times New Roman" w:cs="Times New Roman"/>
                <w:bCs/>
                <w:sz w:val="18"/>
                <w:szCs w:val="18"/>
                <w:rPrChange w:id="5197" w:author="Rashed Hasan" w:date="2021-05-15T13:19:00Z">
                  <w:rPr>
                    <w:ins w:id="5198" w:author="Rashed Hasan" w:date="2021-05-15T13:15:00Z"/>
                    <w:rFonts w:ascii="Times New Roman" w:hAnsi="Times New Roman" w:cs="Times New Roman"/>
                    <w:bCs/>
                    <w:sz w:val="20"/>
                    <w:szCs w:val="20"/>
                  </w:rPr>
                </w:rPrChange>
              </w:rPr>
              <w:pPrChange w:id="5199" w:author="Microsoft account" w:date="2021-05-25T22:50:00Z">
                <w:pPr>
                  <w:jc w:val="center"/>
                </w:pPr>
              </w:pPrChange>
            </w:pPr>
            <w:ins w:id="5200" w:author="Rashed Hasan" w:date="2021-05-15T13:15:00Z">
              <w:r w:rsidRPr="00B63363">
                <w:rPr>
                  <w:rFonts w:ascii="Times New Roman" w:hAnsi="Times New Roman" w:cs="Times New Roman"/>
                  <w:bCs/>
                  <w:sz w:val="18"/>
                  <w:szCs w:val="18"/>
                  <w:rPrChange w:id="5201" w:author="Rashed Hasan" w:date="2021-05-15T13:19:00Z">
                    <w:rPr>
                      <w:rFonts w:ascii="Times New Roman" w:hAnsi="Times New Roman" w:cs="Times New Roman"/>
                      <w:bCs/>
                      <w:sz w:val="20"/>
                      <w:szCs w:val="20"/>
                    </w:rPr>
                  </w:rPrChange>
                </w:rPr>
                <w:t>3024 (73.11)</w:t>
              </w:r>
            </w:ins>
          </w:p>
        </w:tc>
        <w:tc>
          <w:tcPr>
            <w:tcW w:w="1448" w:type="dxa"/>
            <w:vAlign w:val="center"/>
            <w:tcPrChange w:id="5202" w:author="Microsoft account" w:date="2021-05-23T20:44:00Z">
              <w:tcPr>
                <w:tcW w:w="1557" w:type="dxa"/>
                <w:vAlign w:val="center"/>
              </w:tcPr>
            </w:tcPrChange>
          </w:tcPr>
          <w:p w14:paraId="7DFB15C2" w14:textId="77777777" w:rsidR="00277069" w:rsidRPr="00B63363" w:rsidRDefault="00277069" w:rsidP="00E75A46">
            <w:pPr>
              <w:jc w:val="both"/>
              <w:rPr>
                <w:ins w:id="5203" w:author="Rashed Hasan" w:date="2021-05-15T13:15:00Z"/>
                <w:rFonts w:ascii="Times New Roman" w:hAnsi="Times New Roman" w:cs="Times New Roman"/>
                <w:bCs/>
                <w:sz w:val="18"/>
                <w:szCs w:val="18"/>
                <w:rPrChange w:id="5204" w:author="Rashed Hasan" w:date="2021-05-15T13:19:00Z">
                  <w:rPr>
                    <w:ins w:id="5205" w:author="Rashed Hasan" w:date="2021-05-15T13:15:00Z"/>
                    <w:rFonts w:ascii="Times New Roman" w:hAnsi="Times New Roman" w:cs="Times New Roman"/>
                    <w:bCs/>
                    <w:sz w:val="20"/>
                    <w:szCs w:val="20"/>
                  </w:rPr>
                </w:rPrChange>
              </w:rPr>
              <w:pPrChange w:id="5206" w:author="Microsoft account" w:date="2021-05-25T22:50:00Z">
                <w:pPr>
                  <w:jc w:val="center"/>
                </w:pPr>
              </w:pPrChange>
            </w:pPr>
            <w:ins w:id="5207" w:author="Rashed Hasan" w:date="2021-05-15T13:15:00Z">
              <w:r w:rsidRPr="00B63363">
                <w:rPr>
                  <w:rFonts w:ascii="Times New Roman" w:hAnsi="Times New Roman" w:cs="Times New Roman"/>
                  <w:bCs/>
                  <w:sz w:val="18"/>
                  <w:szCs w:val="18"/>
                  <w:rPrChange w:id="5208" w:author="Rashed Hasan" w:date="2021-05-15T13:19:00Z">
                    <w:rPr>
                      <w:rFonts w:ascii="Times New Roman" w:hAnsi="Times New Roman" w:cs="Times New Roman"/>
                      <w:bCs/>
                      <w:sz w:val="20"/>
                      <w:szCs w:val="20"/>
                    </w:rPr>
                  </w:rPrChange>
                </w:rPr>
                <w:t>1151 (26.89)</w:t>
              </w:r>
            </w:ins>
          </w:p>
        </w:tc>
        <w:tc>
          <w:tcPr>
            <w:tcW w:w="1230" w:type="dxa"/>
            <w:vMerge w:val="restart"/>
            <w:vAlign w:val="center"/>
            <w:tcPrChange w:id="5209" w:author="Microsoft account" w:date="2021-05-23T20:44:00Z">
              <w:tcPr>
                <w:tcW w:w="996" w:type="dxa"/>
                <w:vMerge w:val="restart"/>
                <w:vAlign w:val="center"/>
              </w:tcPr>
            </w:tcPrChange>
          </w:tcPr>
          <w:p w14:paraId="247EA91E" w14:textId="31BD6697" w:rsidR="00277069" w:rsidRPr="00B63363" w:rsidRDefault="00277069" w:rsidP="00E75A46">
            <w:pPr>
              <w:jc w:val="both"/>
              <w:rPr>
                <w:ins w:id="5210" w:author="Rashed Hasan" w:date="2021-05-15T13:15:00Z"/>
                <w:rFonts w:ascii="Times New Roman" w:hAnsi="Times New Roman" w:cs="Times New Roman"/>
                <w:bCs/>
                <w:sz w:val="18"/>
                <w:szCs w:val="18"/>
                <w:rPrChange w:id="5211" w:author="Rashed Hasan" w:date="2021-05-15T13:19:00Z">
                  <w:rPr>
                    <w:ins w:id="5212" w:author="Rashed Hasan" w:date="2021-05-15T13:15:00Z"/>
                    <w:rFonts w:ascii="Times New Roman" w:hAnsi="Times New Roman" w:cs="Times New Roman"/>
                    <w:bCs/>
                    <w:sz w:val="20"/>
                    <w:szCs w:val="20"/>
                  </w:rPr>
                </w:rPrChange>
              </w:rPr>
              <w:pPrChange w:id="5213" w:author="Microsoft account" w:date="2021-05-25T22:50:00Z">
                <w:pPr>
                  <w:jc w:val="center"/>
                </w:pPr>
              </w:pPrChange>
            </w:pPr>
            <w:ins w:id="5214" w:author="Rashed Hasan" w:date="2021-05-15T13:15:00Z">
              <w:r w:rsidRPr="00B63363">
                <w:rPr>
                  <w:rFonts w:ascii="Times New Roman" w:hAnsi="Times New Roman" w:cs="Times New Roman"/>
                  <w:bCs/>
                  <w:sz w:val="18"/>
                  <w:szCs w:val="18"/>
                  <w:rPrChange w:id="5215" w:author="Rashed Hasan" w:date="2021-05-15T13:19:00Z">
                    <w:rPr>
                      <w:rFonts w:ascii="Times New Roman" w:hAnsi="Times New Roman" w:cs="Times New Roman"/>
                      <w:bCs/>
                      <w:sz w:val="20"/>
                      <w:szCs w:val="20"/>
                    </w:rPr>
                  </w:rPrChange>
                </w:rPr>
                <w:t>&lt;0.00</w:t>
              </w:r>
            </w:ins>
            <w:ins w:id="5216" w:author="Microsoft account" w:date="2021-05-23T20:55:00Z">
              <w:r w:rsidR="00FC1AC2">
                <w:rPr>
                  <w:rFonts w:ascii="Times New Roman" w:hAnsi="Times New Roman" w:cs="Times New Roman"/>
                  <w:bCs/>
                  <w:sz w:val="18"/>
                  <w:szCs w:val="18"/>
                </w:rPr>
                <w:t>1</w:t>
              </w:r>
            </w:ins>
            <w:ins w:id="5217" w:author="Rashed Hasan" w:date="2021-05-15T13:15:00Z">
              <w:del w:id="5218" w:author="Microsoft account" w:date="2021-05-23T20:55:00Z">
                <w:r w:rsidRPr="00B63363" w:rsidDel="00FC1AC2">
                  <w:rPr>
                    <w:rFonts w:ascii="Times New Roman" w:hAnsi="Times New Roman" w:cs="Times New Roman"/>
                    <w:bCs/>
                    <w:sz w:val="18"/>
                    <w:szCs w:val="18"/>
                    <w:rPrChange w:id="5219" w:author="Rashed Hasan" w:date="2021-05-15T13:19:00Z">
                      <w:rPr>
                        <w:rFonts w:ascii="Times New Roman" w:hAnsi="Times New Roman" w:cs="Times New Roman"/>
                        <w:bCs/>
                        <w:sz w:val="20"/>
                        <w:szCs w:val="20"/>
                      </w:rPr>
                    </w:rPrChange>
                  </w:rPr>
                  <w:delText>2</w:delText>
                </w:r>
              </w:del>
            </w:ins>
          </w:p>
        </w:tc>
      </w:tr>
      <w:tr w:rsidR="00277069" w:rsidRPr="00B63363" w14:paraId="64526D11" w14:textId="77777777" w:rsidTr="0020300A">
        <w:trPr>
          <w:trHeight w:val="268"/>
          <w:jc w:val="center"/>
          <w:ins w:id="5220" w:author="Rashed Hasan" w:date="2021-05-15T13:15:00Z"/>
          <w:trPrChange w:id="5221" w:author="Microsoft account" w:date="2021-05-23T20:44:00Z">
            <w:trPr>
              <w:trHeight w:val="292"/>
              <w:jc w:val="center"/>
            </w:trPr>
          </w:trPrChange>
        </w:trPr>
        <w:tc>
          <w:tcPr>
            <w:tcW w:w="1802" w:type="dxa"/>
            <w:vAlign w:val="center"/>
            <w:tcPrChange w:id="5222" w:author="Microsoft account" w:date="2021-05-23T20:44:00Z">
              <w:tcPr>
                <w:tcW w:w="2052" w:type="dxa"/>
                <w:vAlign w:val="center"/>
              </w:tcPr>
            </w:tcPrChange>
          </w:tcPr>
          <w:p w14:paraId="400683A6" w14:textId="77777777" w:rsidR="00277069" w:rsidRPr="00B63363" w:rsidRDefault="00277069" w:rsidP="00E75A46">
            <w:pPr>
              <w:jc w:val="both"/>
              <w:rPr>
                <w:ins w:id="5223" w:author="Rashed Hasan" w:date="2021-05-15T13:15:00Z"/>
                <w:rFonts w:ascii="Times New Roman" w:hAnsi="Times New Roman" w:cs="Times New Roman"/>
                <w:bCs/>
                <w:sz w:val="18"/>
                <w:szCs w:val="18"/>
                <w:rPrChange w:id="5224" w:author="Rashed Hasan" w:date="2021-05-15T13:19:00Z">
                  <w:rPr>
                    <w:ins w:id="5225" w:author="Rashed Hasan" w:date="2021-05-15T13:15:00Z"/>
                    <w:rFonts w:ascii="Times New Roman" w:hAnsi="Times New Roman" w:cs="Times New Roman"/>
                    <w:bCs/>
                    <w:sz w:val="20"/>
                    <w:szCs w:val="20"/>
                  </w:rPr>
                </w:rPrChange>
              </w:rPr>
              <w:pPrChange w:id="5226" w:author="Microsoft account" w:date="2021-05-25T22:50:00Z">
                <w:pPr>
                  <w:jc w:val="center"/>
                </w:pPr>
              </w:pPrChange>
            </w:pPr>
            <w:ins w:id="5227" w:author="Rashed Hasan" w:date="2021-05-15T13:15:00Z">
              <w:r w:rsidRPr="00B63363">
                <w:rPr>
                  <w:rFonts w:ascii="Times New Roman" w:hAnsi="Times New Roman" w:cs="Times New Roman"/>
                  <w:bCs/>
                  <w:sz w:val="18"/>
                  <w:szCs w:val="18"/>
                  <w:rPrChange w:id="5228" w:author="Rashed Hasan" w:date="2021-05-15T13:19:00Z">
                    <w:rPr>
                      <w:rFonts w:ascii="Times New Roman" w:hAnsi="Times New Roman" w:cs="Times New Roman"/>
                      <w:bCs/>
                      <w:sz w:val="20"/>
                      <w:szCs w:val="20"/>
                    </w:rPr>
                  </w:rPrChange>
                </w:rPr>
                <w:t>No</w:t>
              </w:r>
            </w:ins>
          </w:p>
        </w:tc>
        <w:tc>
          <w:tcPr>
            <w:tcW w:w="1381" w:type="dxa"/>
            <w:vAlign w:val="center"/>
            <w:tcPrChange w:id="5229" w:author="Microsoft account" w:date="2021-05-23T20:44:00Z">
              <w:tcPr>
                <w:tcW w:w="1557" w:type="dxa"/>
                <w:vAlign w:val="center"/>
              </w:tcPr>
            </w:tcPrChange>
          </w:tcPr>
          <w:p w14:paraId="54F55530" w14:textId="77777777" w:rsidR="00277069" w:rsidRPr="00B63363" w:rsidRDefault="00277069" w:rsidP="00E75A46">
            <w:pPr>
              <w:jc w:val="both"/>
              <w:rPr>
                <w:ins w:id="5230" w:author="Rashed Hasan" w:date="2021-05-15T13:15:00Z"/>
                <w:rFonts w:ascii="Times New Roman" w:hAnsi="Times New Roman" w:cs="Times New Roman"/>
                <w:bCs/>
                <w:sz w:val="18"/>
                <w:szCs w:val="18"/>
                <w:rPrChange w:id="5231" w:author="Rashed Hasan" w:date="2021-05-15T13:19:00Z">
                  <w:rPr>
                    <w:ins w:id="5232" w:author="Rashed Hasan" w:date="2021-05-15T13:15:00Z"/>
                    <w:rFonts w:ascii="Times New Roman" w:hAnsi="Times New Roman" w:cs="Times New Roman"/>
                    <w:bCs/>
                    <w:sz w:val="20"/>
                    <w:szCs w:val="20"/>
                  </w:rPr>
                </w:rPrChange>
              </w:rPr>
              <w:pPrChange w:id="5233" w:author="Microsoft account" w:date="2021-05-25T22:50:00Z">
                <w:pPr>
                  <w:jc w:val="center"/>
                </w:pPr>
              </w:pPrChange>
            </w:pPr>
            <w:ins w:id="5234" w:author="Rashed Hasan" w:date="2021-05-15T13:15:00Z">
              <w:r w:rsidRPr="00B63363">
                <w:rPr>
                  <w:rFonts w:ascii="Times New Roman" w:hAnsi="Times New Roman" w:cs="Times New Roman"/>
                  <w:bCs/>
                  <w:sz w:val="18"/>
                  <w:szCs w:val="18"/>
                  <w:rPrChange w:id="5235" w:author="Rashed Hasan" w:date="2021-05-15T13:19:00Z">
                    <w:rPr>
                      <w:rFonts w:ascii="Times New Roman" w:hAnsi="Times New Roman" w:cs="Times New Roman"/>
                      <w:bCs/>
                      <w:sz w:val="20"/>
                      <w:szCs w:val="20"/>
                    </w:rPr>
                  </w:rPrChange>
                </w:rPr>
                <w:t>2266 (64.02)</w:t>
              </w:r>
            </w:ins>
          </w:p>
        </w:tc>
        <w:tc>
          <w:tcPr>
            <w:tcW w:w="1381" w:type="dxa"/>
            <w:vAlign w:val="center"/>
            <w:tcPrChange w:id="5236" w:author="Microsoft account" w:date="2021-05-23T20:44:00Z">
              <w:tcPr>
                <w:tcW w:w="1557" w:type="dxa"/>
                <w:vAlign w:val="center"/>
              </w:tcPr>
            </w:tcPrChange>
          </w:tcPr>
          <w:p w14:paraId="62D20321" w14:textId="77777777" w:rsidR="00277069" w:rsidRPr="00B63363" w:rsidRDefault="00277069" w:rsidP="00E75A46">
            <w:pPr>
              <w:jc w:val="both"/>
              <w:rPr>
                <w:ins w:id="5237" w:author="Rashed Hasan" w:date="2021-05-15T13:15:00Z"/>
                <w:rFonts w:ascii="Times New Roman" w:hAnsi="Times New Roman" w:cs="Times New Roman"/>
                <w:bCs/>
                <w:sz w:val="18"/>
                <w:szCs w:val="18"/>
                <w:rPrChange w:id="5238" w:author="Rashed Hasan" w:date="2021-05-15T13:19:00Z">
                  <w:rPr>
                    <w:ins w:id="5239" w:author="Rashed Hasan" w:date="2021-05-15T13:15:00Z"/>
                    <w:rFonts w:ascii="Times New Roman" w:hAnsi="Times New Roman" w:cs="Times New Roman"/>
                    <w:bCs/>
                    <w:sz w:val="20"/>
                    <w:szCs w:val="20"/>
                  </w:rPr>
                </w:rPrChange>
              </w:rPr>
              <w:pPrChange w:id="5240" w:author="Microsoft account" w:date="2021-05-25T22:50:00Z">
                <w:pPr>
                  <w:jc w:val="center"/>
                </w:pPr>
              </w:pPrChange>
            </w:pPr>
            <w:ins w:id="5241" w:author="Rashed Hasan" w:date="2021-05-15T13:15:00Z">
              <w:r w:rsidRPr="00B63363">
                <w:rPr>
                  <w:rFonts w:ascii="Times New Roman" w:hAnsi="Times New Roman" w:cs="Times New Roman"/>
                  <w:bCs/>
                  <w:sz w:val="18"/>
                  <w:szCs w:val="18"/>
                  <w:rPrChange w:id="5242" w:author="Rashed Hasan" w:date="2021-05-15T13:19:00Z">
                    <w:rPr>
                      <w:rFonts w:ascii="Times New Roman" w:hAnsi="Times New Roman" w:cs="Times New Roman"/>
                      <w:bCs/>
                      <w:sz w:val="20"/>
                      <w:szCs w:val="20"/>
                    </w:rPr>
                  </w:rPrChange>
                </w:rPr>
                <w:t>1234 (35.98)</w:t>
              </w:r>
            </w:ins>
          </w:p>
        </w:tc>
        <w:tc>
          <w:tcPr>
            <w:tcW w:w="1230" w:type="dxa"/>
            <w:vMerge/>
            <w:vAlign w:val="center"/>
            <w:tcPrChange w:id="5243" w:author="Microsoft account" w:date="2021-05-23T20:44:00Z">
              <w:tcPr>
                <w:tcW w:w="995" w:type="dxa"/>
                <w:vMerge/>
                <w:vAlign w:val="center"/>
              </w:tcPr>
            </w:tcPrChange>
          </w:tcPr>
          <w:p w14:paraId="2DCEEA06" w14:textId="77777777" w:rsidR="00277069" w:rsidRPr="00B63363" w:rsidRDefault="00277069" w:rsidP="00E75A46">
            <w:pPr>
              <w:jc w:val="both"/>
              <w:rPr>
                <w:ins w:id="5244" w:author="Rashed Hasan" w:date="2021-05-15T13:15:00Z"/>
                <w:rFonts w:ascii="Times New Roman" w:hAnsi="Times New Roman" w:cs="Times New Roman"/>
                <w:bCs/>
                <w:sz w:val="18"/>
                <w:szCs w:val="18"/>
                <w:rPrChange w:id="5245" w:author="Rashed Hasan" w:date="2021-05-15T13:19:00Z">
                  <w:rPr>
                    <w:ins w:id="5246" w:author="Rashed Hasan" w:date="2021-05-15T13:15:00Z"/>
                    <w:rFonts w:ascii="Times New Roman" w:hAnsi="Times New Roman" w:cs="Times New Roman"/>
                    <w:bCs/>
                    <w:sz w:val="20"/>
                    <w:szCs w:val="20"/>
                  </w:rPr>
                </w:rPrChange>
              </w:rPr>
              <w:pPrChange w:id="5247" w:author="Microsoft account" w:date="2021-05-25T22:50:00Z">
                <w:pPr>
                  <w:jc w:val="center"/>
                </w:pPr>
              </w:pPrChange>
            </w:pPr>
          </w:p>
        </w:tc>
        <w:tc>
          <w:tcPr>
            <w:tcW w:w="1290" w:type="dxa"/>
            <w:vAlign w:val="center"/>
            <w:tcPrChange w:id="5248" w:author="Microsoft account" w:date="2021-05-23T20:44:00Z">
              <w:tcPr>
                <w:tcW w:w="1423" w:type="dxa"/>
                <w:vAlign w:val="center"/>
              </w:tcPr>
            </w:tcPrChange>
          </w:tcPr>
          <w:p w14:paraId="75F4A445" w14:textId="77777777" w:rsidR="00277069" w:rsidRPr="00B63363" w:rsidRDefault="00277069" w:rsidP="00E75A46">
            <w:pPr>
              <w:jc w:val="both"/>
              <w:rPr>
                <w:ins w:id="5249" w:author="Rashed Hasan" w:date="2021-05-15T13:15:00Z"/>
                <w:rFonts w:ascii="Times New Roman" w:hAnsi="Times New Roman" w:cs="Times New Roman"/>
                <w:bCs/>
                <w:sz w:val="18"/>
                <w:szCs w:val="18"/>
                <w:rPrChange w:id="5250" w:author="Rashed Hasan" w:date="2021-05-15T13:19:00Z">
                  <w:rPr>
                    <w:ins w:id="5251" w:author="Rashed Hasan" w:date="2021-05-15T13:15:00Z"/>
                    <w:rFonts w:ascii="Times New Roman" w:hAnsi="Times New Roman" w:cs="Times New Roman"/>
                    <w:bCs/>
                    <w:sz w:val="20"/>
                    <w:szCs w:val="20"/>
                  </w:rPr>
                </w:rPrChange>
              </w:rPr>
              <w:pPrChange w:id="5252" w:author="Microsoft account" w:date="2021-05-25T22:50:00Z">
                <w:pPr>
                  <w:jc w:val="center"/>
                </w:pPr>
              </w:pPrChange>
            </w:pPr>
            <w:ins w:id="5253" w:author="Rashed Hasan" w:date="2021-05-15T13:15:00Z">
              <w:r w:rsidRPr="00B63363">
                <w:rPr>
                  <w:rFonts w:ascii="Times New Roman" w:hAnsi="Times New Roman" w:cs="Times New Roman"/>
                  <w:bCs/>
                  <w:sz w:val="18"/>
                  <w:szCs w:val="18"/>
                  <w:rPrChange w:id="5254" w:author="Rashed Hasan" w:date="2021-05-15T13:19:00Z">
                    <w:rPr>
                      <w:rFonts w:ascii="Times New Roman" w:hAnsi="Times New Roman" w:cs="Times New Roman"/>
                      <w:bCs/>
                      <w:sz w:val="20"/>
                      <w:szCs w:val="20"/>
                    </w:rPr>
                  </w:rPrChange>
                </w:rPr>
                <w:t>3822 (76.29)</w:t>
              </w:r>
            </w:ins>
          </w:p>
        </w:tc>
        <w:tc>
          <w:tcPr>
            <w:tcW w:w="1448" w:type="dxa"/>
            <w:vAlign w:val="center"/>
            <w:tcPrChange w:id="5255" w:author="Microsoft account" w:date="2021-05-23T20:44:00Z">
              <w:tcPr>
                <w:tcW w:w="1557" w:type="dxa"/>
                <w:vAlign w:val="center"/>
              </w:tcPr>
            </w:tcPrChange>
          </w:tcPr>
          <w:p w14:paraId="454EDED5" w14:textId="77777777" w:rsidR="00277069" w:rsidRPr="00B63363" w:rsidRDefault="00277069" w:rsidP="00E75A46">
            <w:pPr>
              <w:jc w:val="both"/>
              <w:rPr>
                <w:ins w:id="5256" w:author="Rashed Hasan" w:date="2021-05-15T13:15:00Z"/>
                <w:rFonts w:ascii="Times New Roman" w:hAnsi="Times New Roman" w:cs="Times New Roman"/>
                <w:bCs/>
                <w:sz w:val="18"/>
                <w:szCs w:val="18"/>
                <w:rPrChange w:id="5257" w:author="Rashed Hasan" w:date="2021-05-15T13:19:00Z">
                  <w:rPr>
                    <w:ins w:id="5258" w:author="Rashed Hasan" w:date="2021-05-15T13:15:00Z"/>
                    <w:rFonts w:ascii="Times New Roman" w:hAnsi="Times New Roman" w:cs="Times New Roman"/>
                    <w:bCs/>
                    <w:sz w:val="20"/>
                    <w:szCs w:val="20"/>
                  </w:rPr>
                </w:rPrChange>
              </w:rPr>
              <w:pPrChange w:id="5259" w:author="Microsoft account" w:date="2021-05-25T22:50:00Z">
                <w:pPr>
                  <w:jc w:val="center"/>
                </w:pPr>
              </w:pPrChange>
            </w:pPr>
            <w:ins w:id="5260" w:author="Rashed Hasan" w:date="2021-05-15T13:15:00Z">
              <w:r w:rsidRPr="00B63363">
                <w:rPr>
                  <w:rFonts w:ascii="Times New Roman" w:hAnsi="Times New Roman" w:cs="Times New Roman"/>
                  <w:bCs/>
                  <w:sz w:val="18"/>
                  <w:szCs w:val="18"/>
                  <w:rPrChange w:id="5261" w:author="Rashed Hasan" w:date="2021-05-15T13:19:00Z">
                    <w:rPr>
                      <w:rFonts w:ascii="Times New Roman" w:hAnsi="Times New Roman" w:cs="Times New Roman"/>
                      <w:bCs/>
                      <w:sz w:val="20"/>
                      <w:szCs w:val="20"/>
                    </w:rPr>
                  </w:rPrChange>
                </w:rPr>
                <w:t>1349 (23.71)</w:t>
              </w:r>
            </w:ins>
          </w:p>
        </w:tc>
        <w:tc>
          <w:tcPr>
            <w:tcW w:w="1230" w:type="dxa"/>
            <w:vMerge/>
            <w:vAlign w:val="center"/>
            <w:tcPrChange w:id="5262" w:author="Microsoft account" w:date="2021-05-23T20:44:00Z">
              <w:tcPr>
                <w:tcW w:w="996" w:type="dxa"/>
                <w:vMerge/>
                <w:vAlign w:val="center"/>
              </w:tcPr>
            </w:tcPrChange>
          </w:tcPr>
          <w:p w14:paraId="7DC75D47" w14:textId="77777777" w:rsidR="00277069" w:rsidRPr="00B63363" w:rsidRDefault="00277069" w:rsidP="00E75A46">
            <w:pPr>
              <w:jc w:val="both"/>
              <w:rPr>
                <w:ins w:id="5263" w:author="Rashed Hasan" w:date="2021-05-15T13:15:00Z"/>
                <w:rFonts w:ascii="Times New Roman" w:hAnsi="Times New Roman" w:cs="Times New Roman"/>
                <w:bCs/>
                <w:sz w:val="18"/>
                <w:szCs w:val="18"/>
                <w:rPrChange w:id="5264" w:author="Rashed Hasan" w:date="2021-05-15T13:19:00Z">
                  <w:rPr>
                    <w:ins w:id="5265" w:author="Rashed Hasan" w:date="2021-05-15T13:15:00Z"/>
                    <w:rFonts w:ascii="Times New Roman" w:hAnsi="Times New Roman" w:cs="Times New Roman"/>
                    <w:bCs/>
                    <w:sz w:val="20"/>
                    <w:szCs w:val="20"/>
                  </w:rPr>
                </w:rPrChange>
              </w:rPr>
              <w:pPrChange w:id="5266" w:author="Microsoft account" w:date="2021-05-25T22:50:00Z">
                <w:pPr>
                  <w:jc w:val="center"/>
                </w:pPr>
              </w:pPrChange>
            </w:pPr>
          </w:p>
        </w:tc>
      </w:tr>
      <w:tr w:rsidR="00277069" w:rsidRPr="00B63363" w14:paraId="308BCDFB" w14:textId="77777777" w:rsidTr="00277069">
        <w:trPr>
          <w:trHeight w:val="268"/>
          <w:jc w:val="center"/>
          <w:ins w:id="5267" w:author="Rashed Hasan" w:date="2021-05-15T13:15:00Z"/>
          <w:trPrChange w:id="5268" w:author="Rashed Hasan" w:date="2021-05-15T13:16:00Z">
            <w:trPr>
              <w:trHeight w:val="292"/>
              <w:jc w:val="center"/>
            </w:trPr>
          </w:trPrChange>
        </w:trPr>
        <w:tc>
          <w:tcPr>
            <w:tcW w:w="9762" w:type="dxa"/>
            <w:gridSpan w:val="7"/>
            <w:vAlign w:val="center"/>
            <w:tcPrChange w:id="5269" w:author="Rashed Hasan" w:date="2021-05-15T13:16:00Z">
              <w:tcPr>
                <w:tcW w:w="10137" w:type="dxa"/>
                <w:gridSpan w:val="7"/>
                <w:vAlign w:val="center"/>
              </w:tcPr>
            </w:tcPrChange>
          </w:tcPr>
          <w:p w14:paraId="492F242E" w14:textId="77777777" w:rsidR="00277069" w:rsidRPr="00B63363" w:rsidRDefault="00277069" w:rsidP="00E75A46">
            <w:pPr>
              <w:jc w:val="both"/>
              <w:rPr>
                <w:ins w:id="5270" w:author="Rashed Hasan" w:date="2021-05-15T13:15:00Z"/>
                <w:rFonts w:ascii="Times New Roman" w:hAnsi="Times New Roman" w:cs="Times New Roman"/>
                <w:bCs/>
                <w:i/>
                <w:sz w:val="18"/>
                <w:szCs w:val="18"/>
                <w:rPrChange w:id="5271" w:author="Rashed Hasan" w:date="2021-05-15T13:19:00Z">
                  <w:rPr>
                    <w:ins w:id="5272" w:author="Rashed Hasan" w:date="2021-05-15T13:15:00Z"/>
                    <w:rFonts w:ascii="Times New Roman" w:hAnsi="Times New Roman" w:cs="Times New Roman"/>
                    <w:bCs/>
                    <w:i/>
                    <w:sz w:val="20"/>
                    <w:szCs w:val="20"/>
                  </w:rPr>
                </w:rPrChange>
              </w:rPr>
              <w:pPrChange w:id="5273" w:author="Microsoft account" w:date="2021-05-25T22:50:00Z">
                <w:pPr/>
              </w:pPrChange>
            </w:pPr>
            <w:ins w:id="5274" w:author="Rashed Hasan" w:date="2021-05-15T13:15:00Z">
              <w:r w:rsidRPr="00B63363">
                <w:rPr>
                  <w:rFonts w:ascii="Times New Roman" w:hAnsi="Times New Roman" w:cs="Times New Roman"/>
                  <w:b/>
                  <w:i/>
                  <w:sz w:val="18"/>
                  <w:szCs w:val="18"/>
                  <w:rPrChange w:id="5275" w:author="Rashed Hasan" w:date="2021-05-15T13:19:00Z">
                    <w:rPr>
                      <w:rFonts w:ascii="Times New Roman" w:hAnsi="Times New Roman" w:cs="Times New Roman"/>
                      <w:b/>
                      <w:i/>
                      <w:sz w:val="20"/>
                      <w:szCs w:val="20"/>
                    </w:rPr>
                  </w:rPrChange>
                </w:rPr>
                <w:t>Other Stimulation</w:t>
              </w:r>
            </w:ins>
          </w:p>
        </w:tc>
      </w:tr>
      <w:tr w:rsidR="00277069" w:rsidRPr="00B63363" w14:paraId="67836581" w14:textId="77777777" w:rsidTr="0020300A">
        <w:trPr>
          <w:trHeight w:val="268"/>
          <w:jc w:val="center"/>
          <w:ins w:id="5276" w:author="Rashed Hasan" w:date="2021-05-15T13:15:00Z"/>
          <w:trPrChange w:id="5277" w:author="Microsoft account" w:date="2021-05-23T20:44:00Z">
            <w:trPr>
              <w:trHeight w:val="292"/>
              <w:jc w:val="center"/>
            </w:trPr>
          </w:trPrChange>
        </w:trPr>
        <w:tc>
          <w:tcPr>
            <w:tcW w:w="1802" w:type="dxa"/>
            <w:vAlign w:val="center"/>
            <w:tcPrChange w:id="5278" w:author="Microsoft account" w:date="2021-05-23T20:44:00Z">
              <w:tcPr>
                <w:tcW w:w="2052" w:type="dxa"/>
                <w:vAlign w:val="center"/>
              </w:tcPr>
            </w:tcPrChange>
          </w:tcPr>
          <w:p w14:paraId="7E69E4C8" w14:textId="77777777" w:rsidR="00277069" w:rsidRPr="00B63363" w:rsidRDefault="00277069" w:rsidP="00E75A46">
            <w:pPr>
              <w:jc w:val="both"/>
              <w:rPr>
                <w:ins w:id="5279" w:author="Rashed Hasan" w:date="2021-05-15T13:15:00Z"/>
                <w:rFonts w:ascii="Times New Roman" w:hAnsi="Times New Roman" w:cs="Times New Roman"/>
                <w:bCs/>
                <w:sz w:val="18"/>
                <w:szCs w:val="18"/>
                <w:rPrChange w:id="5280" w:author="Rashed Hasan" w:date="2021-05-15T13:19:00Z">
                  <w:rPr>
                    <w:ins w:id="5281" w:author="Rashed Hasan" w:date="2021-05-15T13:15:00Z"/>
                    <w:rFonts w:ascii="Times New Roman" w:hAnsi="Times New Roman" w:cs="Times New Roman"/>
                    <w:bCs/>
                    <w:sz w:val="20"/>
                    <w:szCs w:val="20"/>
                  </w:rPr>
                </w:rPrChange>
              </w:rPr>
              <w:pPrChange w:id="5282" w:author="Microsoft account" w:date="2021-05-25T22:50:00Z">
                <w:pPr>
                  <w:jc w:val="center"/>
                </w:pPr>
              </w:pPrChange>
            </w:pPr>
            <w:ins w:id="5283" w:author="Rashed Hasan" w:date="2021-05-15T13:15:00Z">
              <w:r w:rsidRPr="00B63363">
                <w:rPr>
                  <w:rFonts w:ascii="Times New Roman" w:hAnsi="Times New Roman" w:cs="Times New Roman"/>
                  <w:bCs/>
                  <w:sz w:val="18"/>
                  <w:szCs w:val="18"/>
                  <w:rPrChange w:id="5284" w:author="Rashed Hasan" w:date="2021-05-15T13:19:00Z">
                    <w:rPr>
                      <w:rFonts w:ascii="Times New Roman" w:hAnsi="Times New Roman" w:cs="Times New Roman"/>
                      <w:bCs/>
                      <w:sz w:val="20"/>
                      <w:szCs w:val="20"/>
                    </w:rPr>
                  </w:rPrChange>
                </w:rPr>
                <w:t>Yes</w:t>
              </w:r>
            </w:ins>
          </w:p>
        </w:tc>
        <w:tc>
          <w:tcPr>
            <w:tcW w:w="1381" w:type="dxa"/>
            <w:vAlign w:val="center"/>
            <w:tcPrChange w:id="5285" w:author="Microsoft account" w:date="2021-05-23T20:44:00Z">
              <w:tcPr>
                <w:tcW w:w="1557" w:type="dxa"/>
                <w:vAlign w:val="center"/>
              </w:tcPr>
            </w:tcPrChange>
          </w:tcPr>
          <w:p w14:paraId="3F7ABB40" w14:textId="77777777" w:rsidR="00277069" w:rsidRPr="00B63363" w:rsidRDefault="00277069" w:rsidP="00E75A46">
            <w:pPr>
              <w:jc w:val="both"/>
              <w:rPr>
                <w:ins w:id="5286" w:author="Rashed Hasan" w:date="2021-05-15T13:15:00Z"/>
                <w:rFonts w:ascii="Times New Roman" w:hAnsi="Times New Roman" w:cs="Times New Roman"/>
                <w:bCs/>
                <w:sz w:val="18"/>
                <w:szCs w:val="18"/>
                <w:rPrChange w:id="5287" w:author="Rashed Hasan" w:date="2021-05-15T13:19:00Z">
                  <w:rPr>
                    <w:ins w:id="5288" w:author="Rashed Hasan" w:date="2021-05-15T13:15:00Z"/>
                    <w:rFonts w:ascii="Times New Roman" w:hAnsi="Times New Roman" w:cs="Times New Roman"/>
                    <w:bCs/>
                    <w:sz w:val="20"/>
                    <w:szCs w:val="20"/>
                  </w:rPr>
                </w:rPrChange>
              </w:rPr>
              <w:pPrChange w:id="5289" w:author="Microsoft account" w:date="2021-05-25T22:50:00Z">
                <w:pPr>
                  <w:jc w:val="center"/>
                </w:pPr>
              </w:pPrChange>
            </w:pPr>
            <w:ins w:id="5290" w:author="Rashed Hasan" w:date="2021-05-15T13:15:00Z">
              <w:r w:rsidRPr="00B63363">
                <w:rPr>
                  <w:rFonts w:ascii="Times New Roman" w:hAnsi="Times New Roman" w:cs="Times New Roman"/>
                  <w:bCs/>
                  <w:sz w:val="18"/>
                  <w:szCs w:val="18"/>
                  <w:rPrChange w:id="5291" w:author="Rashed Hasan" w:date="2021-05-15T13:19:00Z">
                    <w:rPr>
                      <w:rFonts w:ascii="Times New Roman" w:hAnsi="Times New Roman" w:cs="Times New Roman"/>
                      <w:bCs/>
                      <w:sz w:val="20"/>
                      <w:szCs w:val="20"/>
                    </w:rPr>
                  </w:rPrChange>
                </w:rPr>
                <w:t>4356 (66.5)</w:t>
              </w:r>
            </w:ins>
          </w:p>
        </w:tc>
        <w:tc>
          <w:tcPr>
            <w:tcW w:w="1381" w:type="dxa"/>
            <w:vAlign w:val="center"/>
            <w:tcPrChange w:id="5292" w:author="Microsoft account" w:date="2021-05-23T20:44:00Z">
              <w:tcPr>
                <w:tcW w:w="1557" w:type="dxa"/>
                <w:vAlign w:val="center"/>
              </w:tcPr>
            </w:tcPrChange>
          </w:tcPr>
          <w:p w14:paraId="626E63FC" w14:textId="77777777" w:rsidR="00277069" w:rsidRPr="00B63363" w:rsidRDefault="00277069" w:rsidP="00E75A46">
            <w:pPr>
              <w:jc w:val="both"/>
              <w:rPr>
                <w:ins w:id="5293" w:author="Rashed Hasan" w:date="2021-05-15T13:15:00Z"/>
                <w:rFonts w:ascii="Times New Roman" w:hAnsi="Times New Roman" w:cs="Times New Roman"/>
                <w:bCs/>
                <w:sz w:val="18"/>
                <w:szCs w:val="18"/>
                <w:rPrChange w:id="5294" w:author="Rashed Hasan" w:date="2021-05-15T13:19:00Z">
                  <w:rPr>
                    <w:ins w:id="5295" w:author="Rashed Hasan" w:date="2021-05-15T13:15:00Z"/>
                    <w:rFonts w:ascii="Times New Roman" w:hAnsi="Times New Roman" w:cs="Times New Roman"/>
                    <w:bCs/>
                    <w:sz w:val="20"/>
                    <w:szCs w:val="20"/>
                  </w:rPr>
                </w:rPrChange>
              </w:rPr>
              <w:pPrChange w:id="5296" w:author="Microsoft account" w:date="2021-05-25T22:50:00Z">
                <w:pPr>
                  <w:jc w:val="center"/>
                </w:pPr>
              </w:pPrChange>
            </w:pPr>
            <w:ins w:id="5297" w:author="Rashed Hasan" w:date="2021-05-15T13:15:00Z">
              <w:r w:rsidRPr="00B63363">
                <w:rPr>
                  <w:rFonts w:ascii="Times New Roman" w:hAnsi="Times New Roman" w:cs="Times New Roman"/>
                  <w:bCs/>
                  <w:sz w:val="18"/>
                  <w:szCs w:val="18"/>
                  <w:rPrChange w:id="5298" w:author="Rashed Hasan" w:date="2021-05-15T13:19:00Z">
                    <w:rPr>
                      <w:rFonts w:ascii="Times New Roman" w:hAnsi="Times New Roman" w:cs="Times New Roman"/>
                      <w:bCs/>
                      <w:sz w:val="20"/>
                      <w:szCs w:val="20"/>
                    </w:rPr>
                  </w:rPrChange>
                </w:rPr>
                <w:t>2282 (33.5)</w:t>
              </w:r>
            </w:ins>
          </w:p>
        </w:tc>
        <w:tc>
          <w:tcPr>
            <w:tcW w:w="1230" w:type="dxa"/>
            <w:vMerge w:val="restart"/>
            <w:vAlign w:val="center"/>
            <w:tcPrChange w:id="5299" w:author="Microsoft account" w:date="2021-05-23T20:44:00Z">
              <w:tcPr>
                <w:tcW w:w="995" w:type="dxa"/>
                <w:vMerge w:val="restart"/>
                <w:vAlign w:val="center"/>
              </w:tcPr>
            </w:tcPrChange>
          </w:tcPr>
          <w:p w14:paraId="3FFE9D4D" w14:textId="7757FD72" w:rsidR="00277069" w:rsidRPr="00B63363" w:rsidRDefault="00277069" w:rsidP="00E75A46">
            <w:pPr>
              <w:jc w:val="both"/>
              <w:rPr>
                <w:ins w:id="5300" w:author="Rashed Hasan" w:date="2021-05-15T13:15:00Z"/>
                <w:rFonts w:ascii="Times New Roman" w:hAnsi="Times New Roman" w:cs="Times New Roman"/>
                <w:bCs/>
                <w:sz w:val="18"/>
                <w:szCs w:val="18"/>
                <w:rPrChange w:id="5301" w:author="Rashed Hasan" w:date="2021-05-15T13:19:00Z">
                  <w:rPr>
                    <w:ins w:id="5302" w:author="Rashed Hasan" w:date="2021-05-15T13:15:00Z"/>
                    <w:rFonts w:ascii="Times New Roman" w:hAnsi="Times New Roman" w:cs="Times New Roman"/>
                    <w:bCs/>
                    <w:sz w:val="20"/>
                    <w:szCs w:val="20"/>
                  </w:rPr>
                </w:rPrChange>
              </w:rPr>
              <w:pPrChange w:id="5303" w:author="Microsoft account" w:date="2021-05-25T22:50:00Z">
                <w:pPr>
                  <w:jc w:val="center"/>
                </w:pPr>
              </w:pPrChange>
            </w:pPr>
            <w:ins w:id="5304" w:author="Rashed Hasan" w:date="2021-05-15T13:15:00Z">
              <w:del w:id="5305" w:author="Microsoft account" w:date="2021-05-24T20:56:00Z">
                <w:r w:rsidRPr="00B63363" w:rsidDel="00E341C2">
                  <w:rPr>
                    <w:rFonts w:ascii="Times New Roman" w:hAnsi="Times New Roman" w:cs="Times New Roman"/>
                    <w:bCs/>
                    <w:sz w:val="18"/>
                    <w:szCs w:val="18"/>
                    <w:rPrChange w:id="5306" w:author="Rashed Hasan" w:date="2021-05-15T13:19:00Z">
                      <w:rPr>
                        <w:rFonts w:ascii="Times New Roman" w:hAnsi="Times New Roman" w:cs="Times New Roman"/>
                        <w:bCs/>
                        <w:sz w:val="20"/>
                        <w:szCs w:val="20"/>
                      </w:rPr>
                    </w:rPrChange>
                  </w:rPr>
                  <w:delText>&lt;</w:delText>
                </w:r>
              </w:del>
              <w:r w:rsidRPr="00B63363">
                <w:rPr>
                  <w:rFonts w:ascii="Times New Roman" w:hAnsi="Times New Roman" w:cs="Times New Roman"/>
                  <w:bCs/>
                  <w:sz w:val="18"/>
                  <w:szCs w:val="18"/>
                  <w:rPrChange w:id="5307" w:author="Rashed Hasan" w:date="2021-05-15T13:19:00Z">
                    <w:rPr>
                      <w:rFonts w:ascii="Times New Roman" w:hAnsi="Times New Roman" w:cs="Times New Roman"/>
                      <w:bCs/>
                      <w:sz w:val="20"/>
                      <w:szCs w:val="20"/>
                    </w:rPr>
                  </w:rPrChange>
                </w:rPr>
                <w:t>0.00</w:t>
              </w:r>
            </w:ins>
            <w:ins w:id="5308" w:author="Microsoft account" w:date="2021-05-24T20:56:00Z">
              <w:r w:rsidR="00E341C2">
                <w:rPr>
                  <w:rFonts w:ascii="Times New Roman" w:hAnsi="Times New Roman" w:cs="Times New Roman"/>
                  <w:bCs/>
                  <w:sz w:val="18"/>
                  <w:szCs w:val="18"/>
                </w:rPr>
                <w:t>3</w:t>
              </w:r>
            </w:ins>
            <w:ins w:id="5309" w:author="Rashed Hasan" w:date="2021-05-15T13:15:00Z">
              <w:del w:id="5310" w:author="Microsoft account" w:date="2021-05-24T20:56:00Z">
                <w:r w:rsidRPr="00B63363" w:rsidDel="00E341C2">
                  <w:rPr>
                    <w:rFonts w:ascii="Times New Roman" w:hAnsi="Times New Roman" w:cs="Times New Roman"/>
                    <w:bCs/>
                    <w:sz w:val="18"/>
                    <w:szCs w:val="18"/>
                    <w:rPrChange w:id="5311" w:author="Rashed Hasan" w:date="2021-05-15T13:19:00Z">
                      <w:rPr>
                        <w:rFonts w:ascii="Times New Roman" w:hAnsi="Times New Roman" w:cs="Times New Roman"/>
                        <w:bCs/>
                        <w:sz w:val="20"/>
                        <w:szCs w:val="20"/>
                      </w:rPr>
                    </w:rPrChange>
                  </w:rPr>
                  <w:delText>5</w:delText>
                </w:r>
              </w:del>
            </w:ins>
          </w:p>
        </w:tc>
        <w:tc>
          <w:tcPr>
            <w:tcW w:w="1290" w:type="dxa"/>
            <w:vAlign w:val="center"/>
            <w:tcPrChange w:id="5312" w:author="Microsoft account" w:date="2021-05-23T20:44:00Z">
              <w:tcPr>
                <w:tcW w:w="1423" w:type="dxa"/>
                <w:vAlign w:val="center"/>
              </w:tcPr>
            </w:tcPrChange>
          </w:tcPr>
          <w:p w14:paraId="25E57C40" w14:textId="77777777" w:rsidR="00277069" w:rsidRPr="00B63363" w:rsidRDefault="00277069" w:rsidP="00E75A46">
            <w:pPr>
              <w:jc w:val="both"/>
              <w:rPr>
                <w:ins w:id="5313" w:author="Rashed Hasan" w:date="2021-05-15T13:15:00Z"/>
                <w:rFonts w:ascii="Times New Roman" w:hAnsi="Times New Roman" w:cs="Times New Roman"/>
                <w:bCs/>
                <w:sz w:val="18"/>
                <w:szCs w:val="18"/>
                <w:rPrChange w:id="5314" w:author="Rashed Hasan" w:date="2021-05-15T13:19:00Z">
                  <w:rPr>
                    <w:ins w:id="5315" w:author="Rashed Hasan" w:date="2021-05-15T13:15:00Z"/>
                    <w:rFonts w:ascii="Times New Roman" w:hAnsi="Times New Roman" w:cs="Times New Roman"/>
                    <w:bCs/>
                    <w:sz w:val="20"/>
                    <w:szCs w:val="20"/>
                  </w:rPr>
                </w:rPrChange>
              </w:rPr>
              <w:pPrChange w:id="5316" w:author="Microsoft account" w:date="2021-05-25T22:50:00Z">
                <w:pPr>
                  <w:jc w:val="center"/>
                </w:pPr>
              </w:pPrChange>
            </w:pPr>
            <w:ins w:id="5317" w:author="Rashed Hasan" w:date="2021-05-15T13:15:00Z">
              <w:r w:rsidRPr="00B63363">
                <w:rPr>
                  <w:rFonts w:ascii="Times New Roman" w:hAnsi="Times New Roman" w:cs="Times New Roman"/>
                  <w:bCs/>
                  <w:sz w:val="18"/>
                  <w:szCs w:val="18"/>
                  <w:rPrChange w:id="5318" w:author="Rashed Hasan" w:date="2021-05-15T13:19:00Z">
                    <w:rPr>
                      <w:rFonts w:ascii="Times New Roman" w:hAnsi="Times New Roman" w:cs="Times New Roman"/>
                      <w:bCs/>
                      <w:sz w:val="20"/>
                      <w:szCs w:val="20"/>
                    </w:rPr>
                  </w:rPrChange>
                </w:rPr>
                <w:t>3646 (74.15)</w:t>
              </w:r>
            </w:ins>
          </w:p>
        </w:tc>
        <w:tc>
          <w:tcPr>
            <w:tcW w:w="1448" w:type="dxa"/>
            <w:vAlign w:val="center"/>
            <w:tcPrChange w:id="5319" w:author="Microsoft account" w:date="2021-05-23T20:44:00Z">
              <w:tcPr>
                <w:tcW w:w="1557" w:type="dxa"/>
                <w:vAlign w:val="center"/>
              </w:tcPr>
            </w:tcPrChange>
          </w:tcPr>
          <w:p w14:paraId="6FDC5E97" w14:textId="77777777" w:rsidR="00277069" w:rsidRPr="00B63363" w:rsidRDefault="00277069" w:rsidP="00E75A46">
            <w:pPr>
              <w:jc w:val="both"/>
              <w:rPr>
                <w:ins w:id="5320" w:author="Rashed Hasan" w:date="2021-05-15T13:15:00Z"/>
                <w:rFonts w:ascii="Times New Roman" w:hAnsi="Times New Roman" w:cs="Times New Roman"/>
                <w:bCs/>
                <w:sz w:val="18"/>
                <w:szCs w:val="18"/>
                <w:rPrChange w:id="5321" w:author="Rashed Hasan" w:date="2021-05-15T13:19:00Z">
                  <w:rPr>
                    <w:ins w:id="5322" w:author="Rashed Hasan" w:date="2021-05-15T13:15:00Z"/>
                    <w:rFonts w:ascii="Times New Roman" w:hAnsi="Times New Roman" w:cs="Times New Roman"/>
                    <w:bCs/>
                    <w:sz w:val="20"/>
                    <w:szCs w:val="20"/>
                  </w:rPr>
                </w:rPrChange>
              </w:rPr>
              <w:pPrChange w:id="5323" w:author="Microsoft account" w:date="2021-05-25T22:50:00Z">
                <w:pPr>
                  <w:jc w:val="center"/>
                </w:pPr>
              </w:pPrChange>
            </w:pPr>
            <w:ins w:id="5324" w:author="Rashed Hasan" w:date="2021-05-15T13:15:00Z">
              <w:r w:rsidRPr="00B63363">
                <w:rPr>
                  <w:rFonts w:ascii="Times New Roman" w:hAnsi="Times New Roman" w:cs="Times New Roman"/>
                  <w:bCs/>
                  <w:sz w:val="18"/>
                  <w:szCs w:val="18"/>
                  <w:rPrChange w:id="5325" w:author="Rashed Hasan" w:date="2021-05-15T13:19:00Z">
                    <w:rPr>
                      <w:rFonts w:ascii="Times New Roman" w:hAnsi="Times New Roman" w:cs="Times New Roman"/>
                      <w:bCs/>
                      <w:sz w:val="20"/>
                      <w:szCs w:val="20"/>
                    </w:rPr>
                  </w:rPrChange>
                </w:rPr>
                <w:t>1344 (25.85)</w:t>
              </w:r>
            </w:ins>
          </w:p>
        </w:tc>
        <w:tc>
          <w:tcPr>
            <w:tcW w:w="1230" w:type="dxa"/>
            <w:vMerge w:val="restart"/>
            <w:vAlign w:val="center"/>
            <w:tcPrChange w:id="5326" w:author="Microsoft account" w:date="2021-05-23T20:44:00Z">
              <w:tcPr>
                <w:tcW w:w="996" w:type="dxa"/>
                <w:vMerge w:val="restart"/>
                <w:vAlign w:val="center"/>
              </w:tcPr>
            </w:tcPrChange>
          </w:tcPr>
          <w:p w14:paraId="7425C1A9" w14:textId="77777777" w:rsidR="00277069" w:rsidRPr="00B63363" w:rsidRDefault="00277069" w:rsidP="00E75A46">
            <w:pPr>
              <w:jc w:val="both"/>
              <w:rPr>
                <w:ins w:id="5327" w:author="Rashed Hasan" w:date="2021-05-15T13:15:00Z"/>
                <w:rFonts w:ascii="Times New Roman" w:hAnsi="Times New Roman" w:cs="Times New Roman"/>
                <w:bCs/>
                <w:sz w:val="18"/>
                <w:szCs w:val="18"/>
                <w:rPrChange w:id="5328" w:author="Rashed Hasan" w:date="2021-05-15T13:19:00Z">
                  <w:rPr>
                    <w:ins w:id="5329" w:author="Rashed Hasan" w:date="2021-05-15T13:15:00Z"/>
                    <w:rFonts w:ascii="Times New Roman" w:hAnsi="Times New Roman" w:cs="Times New Roman"/>
                    <w:bCs/>
                    <w:sz w:val="20"/>
                    <w:szCs w:val="20"/>
                  </w:rPr>
                </w:rPrChange>
              </w:rPr>
              <w:pPrChange w:id="5330" w:author="Microsoft account" w:date="2021-05-25T22:50:00Z">
                <w:pPr>
                  <w:jc w:val="center"/>
                </w:pPr>
              </w:pPrChange>
            </w:pPr>
            <w:ins w:id="5331" w:author="Rashed Hasan" w:date="2021-05-15T13:15:00Z">
              <w:r w:rsidRPr="00B63363">
                <w:rPr>
                  <w:rFonts w:ascii="Times New Roman" w:hAnsi="Times New Roman" w:cs="Times New Roman"/>
                  <w:bCs/>
                  <w:sz w:val="18"/>
                  <w:szCs w:val="18"/>
                  <w:rPrChange w:id="5332" w:author="Rashed Hasan" w:date="2021-05-15T13:19:00Z">
                    <w:rPr>
                      <w:rFonts w:ascii="Times New Roman" w:hAnsi="Times New Roman" w:cs="Times New Roman"/>
                      <w:bCs/>
                      <w:sz w:val="20"/>
                      <w:szCs w:val="20"/>
                    </w:rPr>
                  </w:rPrChange>
                </w:rPr>
                <w:t>0.118</w:t>
              </w:r>
            </w:ins>
          </w:p>
        </w:tc>
      </w:tr>
      <w:tr w:rsidR="00277069" w:rsidRPr="00B63363" w14:paraId="3E87E962" w14:textId="77777777" w:rsidTr="0020300A">
        <w:trPr>
          <w:trHeight w:val="268"/>
          <w:jc w:val="center"/>
          <w:ins w:id="5333" w:author="Rashed Hasan" w:date="2021-05-15T13:15:00Z"/>
          <w:trPrChange w:id="5334" w:author="Microsoft account" w:date="2021-05-23T20:44:00Z">
            <w:trPr>
              <w:trHeight w:val="292"/>
              <w:jc w:val="center"/>
            </w:trPr>
          </w:trPrChange>
        </w:trPr>
        <w:tc>
          <w:tcPr>
            <w:tcW w:w="1802" w:type="dxa"/>
            <w:vAlign w:val="center"/>
            <w:tcPrChange w:id="5335" w:author="Microsoft account" w:date="2021-05-23T20:44:00Z">
              <w:tcPr>
                <w:tcW w:w="2052" w:type="dxa"/>
                <w:vAlign w:val="center"/>
              </w:tcPr>
            </w:tcPrChange>
          </w:tcPr>
          <w:p w14:paraId="36DA0278" w14:textId="77777777" w:rsidR="00277069" w:rsidRPr="00B63363" w:rsidRDefault="00277069" w:rsidP="00E75A46">
            <w:pPr>
              <w:jc w:val="both"/>
              <w:rPr>
                <w:ins w:id="5336" w:author="Rashed Hasan" w:date="2021-05-15T13:15:00Z"/>
                <w:rFonts w:ascii="Times New Roman" w:hAnsi="Times New Roman" w:cs="Times New Roman"/>
                <w:bCs/>
                <w:sz w:val="18"/>
                <w:szCs w:val="18"/>
                <w:rPrChange w:id="5337" w:author="Rashed Hasan" w:date="2021-05-15T13:19:00Z">
                  <w:rPr>
                    <w:ins w:id="5338" w:author="Rashed Hasan" w:date="2021-05-15T13:15:00Z"/>
                    <w:rFonts w:ascii="Times New Roman" w:hAnsi="Times New Roman" w:cs="Times New Roman"/>
                    <w:bCs/>
                    <w:sz w:val="20"/>
                    <w:szCs w:val="20"/>
                  </w:rPr>
                </w:rPrChange>
              </w:rPr>
              <w:pPrChange w:id="5339" w:author="Microsoft account" w:date="2021-05-25T22:50:00Z">
                <w:pPr>
                  <w:jc w:val="center"/>
                </w:pPr>
              </w:pPrChange>
            </w:pPr>
            <w:ins w:id="5340" w:author="Rashed Hasan" w:date="2021-05-15T13:15:00Z">
              <w:r w:rsidRPr="00B63363">
                <w:rPr>
                  <w:rFonts w:ascii="Times New Roman" w:hAnsi="Times New Roman" w:cs="Times New Roman"/>
                  <w:bCs/>
                  <w:sz w:val="18"/>
                  <w:szCs w:val="18"/>
                  <w:rPrChange w:id="5341" w:author="Rashed Hasan" w:date="2021-05-15T13:19:00Z">
                    <w:rPr>
                      <w:rFonts w:ascii="Times New Roman" w:hAnsi="Times New Roman" w:cs="Times New Roman"/>
                      <w:bCs/>
                      <w:sz w:val="20"/>
                      <w:szCs w:val="20"/>
                    </w:rPr>
                  </w:rPrChange>
                </w:rPr>
                <w:t>No</w:t>
              </w:r>
            </w:ins>
          </w:p>
        </w:tc>
        <w:tc>
          <w:tcPr>
            <w:tcW w:w="1381" w:type="dxa"/>
            <w:vAlign w:val="center"/>
            <w:tcPrChange w:id="5342" w:author="Microsoft account" w:date="2021-05-23T20:44:00Z">
              <w:tcPr>
                <w:tcW w:w="1557" w:type="dxa"/>
                <w:vAlign w:val="center"/>
              </w:tcPr>
            </w:tcPrChange>
          </w:tcPr>
          <w:p w14:paraId="649D920E" w14:textId="77777777" w:rsidR="00277069" w:rsidRPr="00B63363" w:rsidRDefault="00277069" w:rsidP="00E75A46">
            <w:pPr>
              <w:jc w:val="both"/>
              <w:rPr>
                <w:ins w:id="5343" w:author="Rashed Hasan" w:date="2021-05-15T13:15:00Z"/>
                <w:rFonts w:ascii="Times New Roman" w:hAnsi="Times New Roman" w:cs="Times New Roman"/>
                <w:bCs/>
                <w:sz w:val="18"/>
                <w:szCs w:val="18"/>
                <w:rPrChange w:id="5344" w:author="Rashed Hasan" w:date="2021-05-15T13:19:00Z">
                  <w:rPr>
                    <w:ins w:id="5345" w:author="Rashed Hasan" w:date="2021-05-15T13:15:00Z"/>
                    <w:rFonts w:ascii="Times New Roman" w:hAnsi="Times New Roman" w:cs="Times New Roman"/>
                    <w:bCs/>
                    <w:sz w:val="20"/>
                    <w:szCs w:val="20"/>
                  </w:rPr>
                </w:rPrChange>
              </w:rPr>
              <w:pPrChange w:id="5346" w:author="Microsoft account" w:date="2021-05-25T22:50:00Z">
                <w:pPr>
                  <w:jc w:val="center"/>
                </w:pPr>
              </w:pPrChange>
            </w:pPr>
            <w:ins w:id="5347" w:author="Rashed Hasan" w:date="2021-05-15T13:15:00Z">
              <w:r w:rsidRPr="00B63363">
                <w:rPr>
                  <w:rFonts w:ascii="Times New Roman" w:hAnsi="Times New Roman" w:cs="Times New Roman"/>
                  <w:bCs/>
                  <w:sz w:val="18"/>
                  <w:szCs w:val="18"/>
                  <w:rPrChange w:id="5348" w:author="Rashed Hasan" w:date="2021-05-15T13:19:00Z">
                    <w:rPr>
                      <w:rFonts w:ascii="Times New Roman" w:hAnsi="Times New Roman" w:cs="Times New Roman"/>
                      <w:bCs/>
                      <w:sz w:val="20"/>
                      <w:szCs w:val="20"/>
                    </w:rPr>
                  </w:rPrChange>
                </w:rPr>
                <w:t>945 (61.19)</w:t>
              </w:r>
            </w:ins>
          </w:p>
        </w:tc>
        <w:tc>
          <w:tcPr>
            <w:tcW w:w="1381" w:type="dxa"/>
            <w:vAlign w:val="center"/>
            <w:tcPrChange w:id="5349" w:author="Microsoft account" w:date="2021-05-23T20:44:00Z">
              <w:tcPr>
                <w:tcW w:w="1557" w:type="dxa"/>
                <w:vAlign w:val="center"/>
              </w:tcPr>
            </w:tcPrChange>
          </w:tcPr>
          <w:p w14:paraId="0BF90279" w14:textId="77777777" w:rsidR="00277069" w:rsidRPr="00B63363" w:rsidRDefault="00277069" w:rsidP="00E75A46">
            <w:pPr>
              <w:jc w:val="both"/>
              <w:rPr>
                <w:ins w:id="5350" w:author="Rashed Hasan" w:date="2021-05-15T13:15:00Z"/>
                <w:rFonts w:ascii="Times New Roman" w:hAnsi="Times New Roman" w:cs="Times New Roman"/>
                <w:bCs/>
                <w:sz w:val="18"/>
                <w:szCs w:val="18"/>
                <w:rPrChange w:id="5351" w:author="Rashed Hasan" w:date="2021-05-15T13:19:00Z">
                  <w:rPr>
                    <w:ins w:id="5352" w:author="Rashed Hasan" w:date="2021-05-15T13:15:00Z"/>
                    <w:rFonts w:ascii="Times New Roman" w:hAnsi="Times New Roman" w:cs="Times New Roman"/>
                    <w:bCs/>
                    <w:sz w:val="20"/>
                    <w:szCs w:val="20"/>
                  </w:rPr>
                </w:rPrChange>
              </w:rPr>
              <w:pPrChange w:id="5353" w:author="Microsoft account" w:date="2021-05-25T22:50:00Z">
                <w:pPr>
                  <w:jc w:val="center"/>
                </w:pPr>
              </w:pPrChange>
            </w:pPr>
            <w:ins w:id="5354" w:author="Rashed Hasan" w:date="2021-05-15T13:15:00Z">
              <w:r w:rsidRPr="00B63363">
                <w:rPr>
                  <w:rFonts w:ascii="Times New Roman" w:hAnsi="Times New Roman" w:cs="Times New Roman"/>
                  <w:bCs/>
                  <w:sz w:val="18"/>
                  <w:szCs w:val="18"/>
                  <w:rPrChange w:id="5355" w:author="Rashed Hasan" w:date="2021-05-15T13:19:00Z">
                    <w:rPr>
                      <w:rFonts w:ascii="Times New Roman" w:hAnsi="Times New Roman" w:cs="Times New Roman"/>
                      <w:bCs/>
                      <w:sz w:val="20"/>
                      <w:szCs w:val="20"/>
                    </w:rPr>
                  </w:rPrChange>
                </w:rPr>
                <w:t>565 (38.81)</w:t>
              </w:r>
            </w:ins>
          </w:p>
        </w:tc>
        <w:tc>
          <w:tcPr>
            <w:tcW w:w="1230" w:type="dxa"/>
            <w:vMerge/>
            <w:vAlign w:val="center"/>
            <w:tcPrChange w:id="5356" w:author="Microsoft account" w:date="2021-05-23T20:44:00Z">
              <w:tcPr>
                <w:tcW w:w="995" w:type="dxa"/>
                <w:vMerge/>
                <w:vAlign w:val="center"/>
              </w:tcPr>
            </w:tcPrChange>
          </w:tcPr>
          <w:p w14:paraId="6AE09832" w14:textId="77777777" w:rsidR="00277069" w:rsidRPr="00B63363" w:rsidRDefault="00277069" w:rsidP="00E75A46">
            <w:pPr>
              <w:jc w:val="both"/>
              <w:rPr>
                <w:ins w:id="5357" w:author="Rashed Hasan" w:date="2021-05-15T13:15:00Z"/>
                <w:rFonts w:ascii="Times New Roman" w:hAnsi="Times New Roman" w:cs="Times New Roman"/>
                <w:bCs/>
                <w:sz w:val="18"/>
                <w:szCs w:val="18"/>
                <w:rPrChange w:id="5358" w:author="Rashed Hasan" w:date="2021-05-15T13:19:00Z">
                  <w:rPr>
                    <w:ins w:id="5359" w:author="Rashed Hasan" w:date="2021-05-15T13:15:00Z"/>
                    <w:rFonts w:ascii="Times New Roman" w:hAnsi="Times New Roman" w:cs="Times New Roman"/>
                    <w:bCs/>
                    <w:sz w:val="20"/>
                    <w:szCs w:val="20"/>
                  </w:rPr>
                </w:rPrChange>
              </w:rPr>
              <w:pPrChange w:id="5360" w:author="Microsoft account" w:date="2021-05-25T22:50:00Z">
                <w:pPr>
                  <w:jc w:val="center"/>
                </w:pPr>
              </w:pPrChange>
            </w:pPr>
          </w:p>
        </w:tc>
        <w:tc>
          <w:tcPr>
            <w:tcW w:w="1290" w:type="dxa"/>
            <w:vAlign w:val="center"/>
            <w:tcPrChange w:id="5361" w:author="Microsoft account" w:date="2021-05-23T20:44:00Z">
              <w:tcPr>
                <w:tcW w:w="1423" w:type="dxa"/>
                <w:vAlign w:val="center"/>
              </w:tcPr>
            </w:tcPrChange>
          </w:tcPr>
          <w:p w14:paraId="453BB7DD" w14:textId="77777777" w:rsidR="00277069" w:rsidRPr="00B63363" w:rsidRDefault="00277069" w:rsidP="00E75A46">
            <w:pPr>
              <w:jc w:val="both"/>
              <w:rPr>
                <w:ins w:id="5362" w:author="Rashed Hasan" w:date="2021-05-15T13:15:00Z"/>
                <w:rFonts w:ascii="Times New Roman" w:hAnsi="Times New Roman" w:cs="Times New Roman"/>
                <w:bCs/>
                <w:sz w:val="18"/>
                <w:szCs w:val="18"/>
                <w:rPrChange w:id="5363" w:author="Rashed Hasan" w:date="2021-05-15T13:19:00Z">
                  <w:rPr>
                    <w:ins w:id="5364" w:author="Rashed Hasan" w:date="2021-05-15T13:15:00Z"/>
                    <w:rFonts w:ascii="Times New Roman" w:hAnsi="Times New Roman" w:cs="Times New Roman"/>
                    <w:bCs/>
                    <w:sz w:val="20"/>
                    <w:szCs w:val="20"/>
                  </w:rPr>
                </w:rPrChange>
              </w:rPr>
              <w:pPrChange w:id="5365" w:author="Microsoft account" w:date="2021-05-25T22:50:00Z">
                <w:pPr>
                  <w:jc w:val="center"/>
                </w:pPr>
              </w:pPrChange>
            </w:pPr>
            <w:ins w:id="5366" w:author="Rashed Hasan" w:date="2021-05-15T13:15:00Z">
              <w:r w:rsidRPr="00B63363">
                <w:rPr>
                  <w:rFonts w:ascii="Times New Roman" w:hAnsi="Times New Roman" w:cs="Times New Roman"/>
                  <w:bCs/>
                  <w:sz w:val="18"/>
                  <w:szCs w:val="18"/>
                  <w:rPrChange w:id="5367" w:author="Rashed Hasan" w:date="2021-05-15T13:19:00Z">
                    <w:rPr>
                      <w:rFonts w:ascii="Times New Roman" w:hAnsi="Times New Roman" w:cs="Times New Roman"/>
                      <w:bCs/>
                      <w:sz w:val="20"/>
                      <w:szCs w:val="20"/>
                    </w:rPr>
                  </w:rPrChange>
                </w:rPr>
                <w:t>3200 (75.68)</w:t>
              </w:r>
            </w:ins>
          </w:p>
        </w:tc>
        <w:tc>
          <w:tcPr>
            <w:tcW w:w="1448" w:type="dxa"/>
            <w:vAlign w:val="center"/>
            <w:tcPrChange w:id="5368" w:author="Microsoft account" w:date="2021-05-23T20:44:00Z">
              <w:tcPr>
                <w:tcW w:w="1557" w:type="dxa"/>
                <w:vAlign w:val="center"/>
              </w:tcPr>
            </w:tcPrChange>
          </w:tcPr>
          <w:p w14:paraId="1F098350" w14:textId="77777777" w:rsidR="00277069" w:rsidRPr="00B63363" w:rsidRDefault="00277069" w:rsidP="00E75A46">
            <w:pPr>
              <w:jc w:val="both"/>
              <w:rPr>
                <w:ins w:id="5369" w:author="Rashed Hasan" w:date="2021-05-15T13:15:00Z"/>
                <w:rFonts w:ascii="Times New Roman" w:hAnsi="Times New Roman" w:cs="Times New Roman"/>
                <w:bCs/>
                <w:sz w:val="18"/>
                <w:szCs w:val="18"/>
                <w:rPrChange w:id="5370" w:author="Rashed Hasan" w:date="2021-05-15T13:19:00Z">
                  <w:rPr>
                    <w:ins w:id="5371" w:author="Rashed Hasan" w:date="2021-05-15T13:15:00Z"/>
                    <w:rFonts w:ascii="Times New Roman" w:hAnsi="Times New Roman" w:cs="Times New Roman"/>
                    <w:bCs/>
                    <w:sz w:val="20"/>
                    <w:szCs w:val="20"/>
                  </w:rPr>
                </w:rPrChange>
              </w:rPr>
              <w:pPrChange w:id="5372" w:author="Microsoft account" w:date="2021-05-25T22:50:00Z">
                <w:pPr>
                  <w:jc w:val="center"/>
                </w:pPr>
              </w:pPrChange>
            </w:pPr>
            <w:ins w:id="5373" w:author="Rashed Hasan" w:date="2021-05-15T13:15:00Z">
              <w:r w:rsidRPr="00B63363">
                <w:rPr>
                  <w:rFonts w:ascii="Times New Roman" w:hAnsi="Times New Roman" w:cs="Times New Roman"/>
                  <w:bCs/>
                  <w:sz w:val="18"/>
                  <w:szCs w:val="18"/>
                  <w:rPrChange w:id="5374" w:author="Rashed Hasan" w:date="2021-05-15T13:19:00Z">
                    <w:rPr>
                      <w:rFonts w:ascii="Times New Roman" w:hAnsi="Times New Roman" w:cs="Times New Roman"/>
                      <w:bCs/>
                      <w:sz w:val="20"/>
                      <w:szCs w:val="20"/>
                    </w:rPr>
                  </w:rPrChange>
                </w:rPr>
                <w:t>1156 (24.32)</w:t>
              </w:r>
            </w:ins>
          </w:p>
        </w:tc>
        <w:tc>
          <w:tcPr>
            <w:tcW w:w="1230" w:type="dxa"/>
            <w:vMerge/>
            <w:vAlign w:val="center"/>
            <w:tcPrChange w:id="5375" w:author="Microsoft account" w:date="2021-05-23T20:44:00Z">
              <w:tcPr>
                <w:tcW w:w="996" w:type="dxa"/>
                <w:vMerge/>
                <w:vAlign w:val="center"/>
              </w:tcPr>
            </w:tcPrChange>
          </w:tcPr>
          <w:p w14:paraId="4AFF485D" w14:textId="77777777" w:rsidR="00277069" w:rsidRPr="00B63363" w:rsidRDefault="00277069" w:rsidP="00E75A46">
            <w:pPr>
              <w:jc w:val="both"/>
              <w:rPr>
                <w:ins w:id="5376" w:author="Rashed Hasan" w:date="2021-05-15T13:15:00Z"/>
                <w:rFonts w:ascii="Times New Roman" w:hAnsi="Times New Roman" w:cs="Times New Roman"/>
                <w:bCs/>
                <w:sz w:val="18"/>
                <w:szCs w:val="18"/>
                <w:rPrChange w:id="5377" w:author="Rashed Hasan" w:date="2021-05-15T13:19:00Z">
                  <w:rPr>
                    <w:ins w:id="5378" w:author="Rashed Hasan" w:date="2021-05-15T13:15:00Z"/>
                    <w:rFonts w:ascii="Times New Roman" w:hAnsi="Times New Roman" w:cs="Times New Roman"/>
                    <w:bCs/>
                    <w:sz w:val="20"/>
                    <w:szCs w:val="20"/>
                  </w:rPr>
                </w:rPrChange>
              </w:rPr>
              <w:pPrChange w:id="5379" w:author="Microsoft account" w:date="2021-05-25T22:50:00Z">
                <w:pPr>
                  <w:jc w:val="center"/>
                </w:pPr>
              </w:pPrChange>
            </w:pPr>
          </w:p>
        </w:tc>
      </w:tr>
      <w:tr w:rsidR="00277069" w:rsidRPr="00B63363" w14:paraId="5012E386" w14:textId="77777777" w:rsidTr="00277069">
        <w:trPr>
          <w:trHeight w:val="268"/>
          <w:jc w:val="center"/>
          <w:ins w:id="5380" w:author="Rashed Hasan" w:date="2021-05-15T13:15:00Z"/>
          <w:trPrChange w:id="5381" w:author="Rashed Hasan" w:date="2021-05-15T13:16:00Z">
            <w:trPr>
              <w:trHeight w:val="292"/>
              <w:jc w:val="center"/>
            </w:trPr>
          </w:trPrChange>
        </w:trPr>
        <w:tc>
          <w:tcPr>
            <w:tcW w:w="9762" w:type="dxa"/>
            <w:gridSpan w:val="7"/>
            <w:vAlign w:val="center"/>
            <w:tcPrChange w:id="5382" w:author="Rashed Hasan" w:date="2021-05-15T13:16:00Z">
              <w:tcPr>
                <w:tcW w:w="10137" w:type="dxa"/>
                <w:gridSpan w:val="7"/>
                <w:vAlign w:val="center"/>
              </w:tcPr>
            </w:tcPrChange>
          </w:tcPr>
          <w:p w14:paraId="7F112705" w14:textId="77777777" w:rsidR="00277069" w:rsidRPr="00B63363" w:rsidRDefault="00277069" w:rsidP="00E75A46">
            <w:pPr>
              <w:jc w:val="both"/>
              <w:rPr>
                <w:ins w:id="5383" w:author="Rashed Hasan" w:date="2021-05-15T13:15:00Z"/>
                <w:rFonts w:ascii="Times New Roman" w:hAnsi="Times New Roman" w:cs="Times New Roman"/>
                <w:bCs/>
                <w:i/>
                <w:sz w:val="18"/>
                <w:szCs w:val="18"/>
                <w:rPrChange w:id="5384" w:author="Rashed Hasan" w:date="2021-05-15T13:19:00Z">
                  <w:rPr>
                    <w:ins w:id="5385" w:author="Rashed Hasan" w:date="2021-05-15T13:15:00Z"/>
                    <w:rFonts w:ascii="Times New Roman" w:hAnsi="Times New Roman" w:cs="Times New Roman"/>
                    <w:bCs/>
                    <w:i/>
                    <w:sz w:val="20"/>
                    <w:szCs w:val="20"/>
                  </w:rPr>
                </w:rPrChange>
              </w:rPr>
              <w:pPrChange w:id="5386" w:author="Microsoft account" w:date="2021-05-25T22:50:00Z">
                <w:pPr/>
              </w:pPrChange>
            </w:pPr>
            <w:ins w:id="5387" w:author="Rashed Hasan" w:date="2021-05-15T13:15:00Z">
              <w:r w:rsidRPr="00B63363">
                <w:rPr>
                  <w:rFonts w:ascii="Times New Roman" w:hAnsi="Times New Roman" w:cs="Times New Roman"/>
                  <w:b/>
                  <w:i/>
                  <w:sz w:val="18"/>
                  <w:szCs w:val="18"/>
                  <w:rPrChange w:id="5388" w:author="Rashed Hasan" w:date="2021-05-15T13:19:00Z">
                    <w:rPr>
                      <w:rFonts w:ascii="Times New Roman" w:hAnsi="Times New Roman" w:cs="Times New Roman"/>
                      <w:b/>
                      <w:i/>
                      <w:sz w:val="20"/>
                      <w:szCs w:val="20"/>
                    </w:rPr>
                  </w:rPrChange>
                </w:rPr>
                <w:t>Inadequate Supervision</w:t>
              </w:r>
            </w:ins>
          </w:p>
        </w:tc>
      </w:tr>
      <w:tr w:rsidR="00277069" w:rsidRPr="00B63363" w14:paraId="678C4505" w14:textId="77777777" w:rsidTr="0020300A">
        <w:trPr>
          <w:trHeight w:val="268"/>
          <w:jc w:val="center"/>
          <w:ins w:id="5389" w:author="Rashed Hasan" w:date="2021-05-15T13:15:00Z"/>
          <w:trPrChange w:id="5390" w:author="Microsoft account" w:date="2021-05-23T20:44:00Z">
            <w:trPr>
              <w:trHeight w:val="292"/>
              <w:jc w:val="center"/>
            </w:trPr>
          </w:trPrChange>
        </w:trPr>
        <w:tc>
          <w:tcPr>
            <w:tcW w:w="1802" w:type="dxa"/>
            <w:vAlign w:val="center"/>
            <w:tcPrChange w:id="5391" w:author="Microsoft account" w:date="2021-05-23T20:44:00Z">
              <w:tcPr>
                <w:tcW w:w="2052" w:type="dxa"/>
                <w:vAlign w:val="center"/>
              </w:tcPr>
            </w:tcPrChange>
          </w:tcPr>
          <w:p w14:paraId="7FAF7D7E" w14:textId="77777777" w:rsidR="00277069" w:rsidRPr="00B63363" w:rsidRDefault="00277069" w:rsidP="00E75A46">
            <w:pPr>
              <w:jc w:val="both"/>
              <w:rPr>
                <w:ins w:id="5392" w:author="Rashed Hasan" w:date="2021-05-15T13:15:00Z"/>
                <w:rFonts w:ascii="Times New Roman" w:hAnsi="Times New Roman" w:cs="Times New Roman"/>
                <w:bCs/>
                <w:sz w:val="18"/>
                <w:szCs w:val="18"/>
                <w:rPrChange w:id="5393" w:author="Rashed Hasan" w:date="2021-05-15T13:19:00Z">
                  <w:rPr>
                    <w:ins w:id="5394" w:author="Rashed Hasan" w:date="2021-05-15T13:15:00Z"/>
                    <w:rFonts w:ascii="Times New Roman" w:hAnsi="Times New Roman" w:cs="Times New Roman"/>
                    <w:bCs/>
                    <w:sz w:val="20"/>
                    <w:szCs w:val="20"/>
                  </w:rPr>
                </w:rPrChange>
              </w:rPr>
              <w:pPrChange w:id="5395" w:author="Microsoft account" w:date="2021-05-25T22:50:00Z">
                <w:pPr>
                  <w:jc w:val="center"/>
                </w:pPr>
              </w:pPrChange>
            </w:pPr>
            <w:ins w:id="5396" w:author="Rashed Hasan" w:date="2021-05-15T13:15:00Z">
              <w:r w:rsidRPr="00B63363">
                <w:rPr>
                  <w:rFonts w:ascii="Times New Roman" w:hAnsi="Times New Roman" w:cs="Times New Roman"/>
                  <w:bCs/>
                  <w:sz w:val="18"/>
                  <w:szCs w:val="18"/>
                  <w:rPrChange w:id="5397" w:author="Rashed Hasan" w:date="2021-05-15T13:19:00Z">
                    <w:rPr>
                      <w:rFonts w:ascii="Times New Roman" w:hAnsi="Times New Roman" w:cs="Times New Roman"/>
                      <w:bCs/>
                      <w:sz w:val="20"/>
                      <w:szCs w:val="20"/>
                    </w:rPr>
                  </w:rPrChange>
                </w:rPr>
                <w:t>Yes</w:t>
              </w:r>
            </w:ins>
          </w:p>
        </w:tc>
        <w:tc>
          <w:tcPr>
            <w:tcW w:w="1381" w:type="dxa"/>
            <w:vAlign w:val="center"/>
            <w:tcPrChange w:id="5398" w:author="Microsoft account" w:date="2021-05-23T20:44:00Z">
              <w:tcPr>
                <w:tcW w:w="1557" w:type="dxa"/>
                <w:vAlign w:val="center"/>
              </w:tcPr>
            </w:tcPrChange>
          </w:tcPr>
          <w:p w14:paraId="0A6E479C" w14:textId="77777777" w:rsidR="00277069" w:rsidRPr="00B63363" w:rsidRDefault="00277069" w:rsidP="00E75A46">
            <w:pPr>
              <w:jc w:val="both"/>
              <w:rPr>
                <w:ins w:id="5399" w:author="Rashed Hasan" w:date="2021-05-15T13:15:00Z"/>
                <w:rFonts w:ascii="Times New Roman" w:hAnsi="Times New Roman" w:cs="Times New Roman"/>
                <w:bCs/>
                <w:sz w:val="18"/>
                <w:szCs w:val="18"/>
                <w:rPrChange w:id="5400" w:author="Rashed Hasan" w:date="2021-05-15T13:19:00Z">
                  <w:rPr>
                    <w:ins w:id="5401" w:author="Rashed Hasan" w:date="2021-05-15T13:15:00Z"/>
                    <w:rFonts w:ascii="Times New Roman" w:hAnsi="Times New Roman" w:cs="Times New Roman"/>
                    <w:bCs/>
                    <w:sz w:val="20"/>
                    <w:szCs w:val="20"/>
                  </w:rPr>
                </w:rPrChange>
              </w:rPr>
              <w:pPrChange w:id="5402" w:author="Microsoft account" w:date="2021-05-25T22:50:00Z">
                <w:pPr>
                  <w:jc w:val="center"/>
                </w:pPr>
              </w:pPrChange>
            </w:pPr>
            <w:ins w:id="5403" w:author="Rashed Hasan" w:date="2021-05-15T13:15:00Z">
              <w:r w:rsidRPr="00B63363">
                <w:rPr>
                  <w:rFonts w:ascii="Times New Roman" w:hAnsi="Times New Roman" w:cs="Times New Roman"/>
                  <w:bCs/>
                  <w:sz w:val="18"/>
                  <w:szCs w:val="18"/>
                  <w:rPrChange w:id="5404" w:author="Rashed Hasan" w:date="2021-05-15T13:19:00Z">
                    <w:rPr>
                      <w:rFonts w:ascii="Times New Roman" w:hAnsi="Times New Roman" w:cs="Times New Roman"/>
                      <w:bCs/>
                      <w:sz w:val="20"/>
                      <w:szCs w:val="20"/>
                    </w:rPr>
                  </w:rPrChange>
                </w:rPr>
                <w:t>542 (62.96)</w:t>
              </w:r>
            </w:ins>
          </w:p>
        </w:tc>
        <w:tc>
          <w:tcPr>
            <w:tcW w:w="1381" w:type="dxa"/>
            <w:vAlign w:val="center"/>
            <w:tcPrChange w:id="5405" w:author="Microsoft account" w:date="2021-05-23T20:44:00Z">
              <w:tcPr>
                <w:tcW w:w="1557" w:type="dxa"/>
                <w:vAlign w:val="center"/>
              </w:tcPr>
            </w:tcPrChange>
          </w:tcPr>
          <w:p w14:paraId="43BDD076" w14:textId="77777777" w:rsidR="00277069" w:rsidRPr="00B63363" w:rsidRDefault="00277069" w:rsidP="00E75A46">
            <w:pPr>
              <w:jc w:val="both"/>
              <w:rPr>
                <w:ins w:id="5406" w:author="Rashed Hasan" w:date="2021-05-15T13:15:00Z"/>
                <w:rFonts w:ascii="Times New Roman" w:hAnsi="Times New Roman" w:cs="Times New Roman"/>
                <w:bCs/>
                <w:sz w:val="18"/>
                <w:szCs w:val="18"/>
                <w:rPrChange w:id="5407" w:author="Rashed Hasan" w:date="2021-05-15T13:19:00Z">
                  <w:rPr>
                    <w:ins w:id="5408" w:author="Rashed Hasan" w:date="2021-05-15T13:15:00Z"/>
                    <w:rFonts w:ascii="Times New Roman" w:hAnsi="Times New Roman" w:cs="Times New Roman"/>
                    <w:bCs/>
                    <w:sz w:val="20"/>
                    <w:szCs w:val="20"/>
                  </w:rPr>
                </w:rPrChange>
              </w:rPr>
              <w:pPrChange w:id="5409" w:author="Microsoft account" w:date="2021-05-25T22:50:00Z">
                <w:pPr>
                  <w:jc w:val="center"/>
                </w:pPr>
              </w:pPrChange>
            </w:pPr>
            <w:ins w:id="5410" w:author="Rashed Hasan" w:date="2021-05-15T13:15:00Z">
              <w:r w:rsidRPr="00B63363">
                <w:rPr>
                  <w:rFonts w:ascii="Times New Roman" w:hAnsi="Times New Roman" w:cs="Times New Roman"/>
                  <w:bCs/>
                  <w:sz w:val="18"/>
                  <w:szCs w:val="18"/>
                  <w:rPrChange w:id="5411" w:author="Rashed Hasan" w:date="2021-05-15T13:19:00Z">
                    <w:rPr>
                      <w:rFonts w:ascii="Times New Roman" w:hAnsi="Times New Roman" w:cs="Times New Roman"/>
                      <w:bCs/>
                      <w:sz w:val="20"/>
                      <w:szCs w:val="20"/>
                    </w:rPr>
                  </w:rPrChange>
                </w:rPr>
                <w:t>306 (37.04)</w:t>
              </w:r>
            </w:ins>
          </w:p>
        </w:tc>
        <w:tc>
          <w:tcPr>
            <w:tcW w:w="1230" w:type="dxa"/>
            <w:vMerge w:val="restart"/>
            <w:vAlign w:val="center"/>
            <w:tcPrChange w:id="5412" w:author="Microsoft account" w:date="2021-05-23T20:44:00Z">
              <w:tcPr>
                <w:tcW w:w="995" w:type="dxa"/>
                <w:vMerge w:val="restart"/>
                <w:vAlign w:val="center"/>
              </w:tcPr>
            </w:tcPrChange>
          </w:tcPr>
          <w:p w14:paraId="63F31FD3" w14:textId="77777777" w:rsidR="00277069" w:rsidRPr="00B63363" w:rsidRDefault="00277069" w:rsidP="00E75A46">
            <w:pPr>
              <w:jc w:val="both"/>
              <w:rPr>
                <w:ins w:id="5413" w:author="Rashed Hasan" w:date="2021-05-15T13:15:00Z"/>
                <w:rFonts w:ascii="Times New Roman" w:hAnsi="Times New Roman" w:cs="Times New Roman"/>
                <w:bCs/>
                <w:sz w:val="18"/>
                <w:szCs w:val="18"/>
                <w:rPrChange w:id="5414" w:author="Rashed Hasan" w:date="2021-05-15T13:19:00Z">
                  <w:rPr>
                    <w:ins w:id="5415" w:author="Rashed Hasan" w:date="2021-05-15T13:15:00Z"/>
                    <w:rFonts w:ascii="Times New Roman" w:hAnsi="Times New Roman" w:cs="Times New Roman"/>
                    <w:bCs/>
                    <w:sz w:val="20"/>
                    <w:szCs w:val="20"/>
                  </w:rPr>
                </w:rPrChange>
              </w:rPr>
              <w:pPrChange w:id="5416" w:author="Microsoft account" w:date="2021-05-25T22:50:00Z">
                <w:pPr>
                  <w:jc w:val="center"/>
                </w:pPr>
              </w:pPrChange>
            </w:pPr>
            <w:ins w:id="5417" w:author="Rashed Hasan" w:date="2021-05-15T13:15:00Z">
              <w:r w:rsidRPr="00B63363">
                <w:rPr>
                  <w:rFonts w:ascii="Times New Roman" w:hAnsi="Times New Roman" w:cs="Times New Roman"/>
                  <w:bCs/>
                  <w:sz w:val="18"/>
                  <w:szCs w:val="18"/>
                  <w:rPrChange w:id="5418" w:author="Rashed Hasan" w:date="2021-05-15T13:19:00Z">
                    <w:rPr>
                      <w:rFonts w:ascii="Times New Roman" w:hAnsi="Times New Roman" w:cs="Times New Roman"/>
                      <w:bCs/>
                      <w:sz w:val="20"/>
                      <w:szCs w:val="20"/>
                    </w:rPr>
                  </w:rPrChange>
                </w:rPr>
                <w:t>0.343</w:t>
              </w:r>
            </w:ins>
          </w:p>
        </w:tc>
        <w:tc>
          <w:tcPr>
            <w:tcW w:w="1290" w:type="dxa"/>
            <w:vAlign w:val="center"/>
            <w:tcPrChange w:id="5419" w:author="Microsoft account" w:date="2021-05-23T20:44:00Z">
              <w:tcPr>
                <w:tcW w:w="1423" w:type="dxa"/>
                <w:vAlign w:val="center"/>
              </w:tcPr>
            </w:tcPrChange>
          </w:tcPr>
          <w:p w14:paraId="0118BD25" w14:textId="77777777" w:rsidR="00277069" w:rsidRPr="00B63363" w:rsidRDefault="00277069" w:rsidP="00E75A46">
            <w:pPr>
              <w:jc w:val="both"/>
              <w:rPr>
                <w:ins w:id="5420" w:author="Rashed Hasan" w:date="2021-05-15T13:15:00Z"/>
                <w:rFonts w:ascii="Times New Roman" w:hAnsi="Times New Roman" w:cs="Times New Roman"/>
                <w:bCs/>
                <w:sz w:val="18"/>
                <w:szCs w:val="18"/>
                <w:rPrChange w:id="5421" w:author="Rashed Hasan" w:date="2021-05-15T13:19:00Z">
                  <w:rPr>
                    <w:ins w:id="5422" w:author="Rashed Hasan" w:date="2021-05-15T13:15:00Z"/>
                    <w:rFonts w:ascii="Times New Roman" w:hAnsi="Times New Roman" w:cs="Times New Roman"/>
                    <w:bCs/>
                    <w:sz w:val="20"/>
                    <w:szCs w:val="20"/>
                  </w:rPr>
                </w:rPrChange>
              </w:rPr>
              <w:pPrChange w:id="5423" w:author="Microsoft account" w:date="2021-05-25T22:50:00Z">
                <w:pPr>
                  <w:jc w:val="center"/>
                </w:pPr>
              </w:pPrChange>
            </w:pPr>
            <w:ins w:id="5424" w:author="Rashed Hasan" w:date="2021-05-15T13:15:00Z">
              <w:r w:rsidRPr="00B63363">
                <w:rPr>
                  <w:rFonts w:ascii="Times New Roman" w:hAnsi="Times New Roman" w:cs="Times New Roman"/>
                  <w:bCs/>
                  <w:sz w:val="18"/>
                  <w:szCs w:val="18"/>
                  <w:rPrChange w:id="5425" w:author="Rashed Hasan" w:date="2021-05-15T13:19:00Z">
                    <w:rPr>
                      <w:rFonts w:ascii="Times New Roman" w:hAnsi="Times New Roman" w:cs="Times New Roman"/>
                      <w:bCs/>
                      <w:sz w:val="20"/>
                      <w:szCs w:val="20"/>
                    </w:rPr>
                  </w:rPrChange>
                </w:rPr>
                <w:t>590 (68.92)</w:t>
              </w:r>
            </w:ins>
          </w:p>
        </w:tc>
        <w:tc>
          <w:tcPr>
            <w:tcW w:w="1448" w:type="dxa"/>
            <w:vAlign w:val="center"/>
            <w:tcPrChange w:id="5426" w:author="Microsoft account" w:date="2021-05-23T20:44:00Z">
              <w:tcPr>
                <w:tcW w:w="1557" w:type="dxa"/>
                <w:vAlign w:val="center"/>
              </w:tcPr>
            </w:tcPrChange>
          </w:tcPr>
          <w:p w14:paraId="2D1CDF9A" w14:textId="77777777" w:rsidR="00277069" w:rsidRPr="00B63363" w:rsidRDefault="00277069" w:rsidP="00E75A46">
            <w:pPr>
              <w:jc w:val="both"/>
              <w:rPr>
                <w:ins w:id="5427" w:author="Rashed Hasan" w:date="2021-05-15T13:15:00Z"/>
                <w:rFonts w:ascii="Times New Roman" w:hAnsi="Times New Roman" w:cs="Times New Roman"/>
                <w:bCs/>
                <w:sz w:val="18"/>
                <w:szCs w:val="18"/>
                <w:rPrChange w:id="5428" w:author="Rashed Hasan" w:date="2021-05-15T13:19:00Z">
                  <w:rPr>
                    <w:ins w:id="5429" w:author="Rashed Hasan" w:date="2021-05-15T13:15:00Z"/>
                    <w:rFonts w:ascii="Times New Roman" w:hAnsi="Times New Roman" w:cs="Times New Roman"/>
                    <w:bCs/>
                    <w:sz w:val="20"/>
                    <w:szCs w:val="20"/>
                  </w:rPr>
                </w:rPrChange>
              </w:rPr>
              <w:pPrChange w:id="5430" w:author="Microsoft account" w:date="2021-05-25T22:50:00Z">
                <w:pPr>
                  <w:jc w:val="center"/>
                </w:pPr>
              </w:pPrChange>
            </w:pPr>
            <w:ins w:id="5431" w:author="Rashed Hasan" w:date="2021-05-15T13:15:00Z">
              <w:r w:rsidRPr="00B63363">
                <w:rPr>
                  <w:rFonts w:ascii="Times New Roman" w:hAnsi="Times New Roman" w:cs="Times New Roman"/>
                  <w:bCs/>
                  <w:sz w:val="18"/>
                  <w:szCs w:val="18"/>
                  <w:rPrChange w:id="5432" w:author="Rashed Hasan" w:date="2021-05-15T13:19:00Z">
                    <w:rPr>
                      <w:rFonts w:ascii="Times New Roman" w:hAnsi="Times New Roman" w:cs="Times New Roman"/>
                      <w:bCs/>
                      <w:sz w:val="20"/>
                      <w:szCs w:val="20"/>
                    </w:rPr>
                  </w:rPrChange>
                </w:rPr>
                <w:t>279 (31.08)</w:t>
              </w:r>
            </w:ins>
          </w:p>
        </w:tc>
        <w:tc>
          <w:tcPr>
            <w:tcW w:w="1230" w:type="dxa"/>
            <w:vMerge w:val="restart"/>
            <w:vAlign w:val="center"/>
            <w:tcPrChange w:id="5433" w:author="Microsoft account" w:date="2021-05-23T20:44:00Z">
              <w:tcPr>
                <w:tcW w:w="996" w:type="dxa"/>
                <w:vMerge w:val="restart"/>
                <w:vAlign w:val="center"/>
              </w:tcPr>
            </w:tcPrChange>
          </w:tcPr>
          <w:p w14:paraId="47BAE266" w14:textId="77777777" w:rsidR="00277069" w:rsidRPr="00B63363" w:rsidRDefault="00277069" w:rsidP="00E75A46">
            <w:pPr>
              <w:jc w:val="both"/>
              <w:rPr>
                <w:ins w:id="5434" w:author="Rashed Hasan" w:date="2021-05-15T13:15:00Z"/>
                <w:rFonts w:ascii="Times New Roman" w:hAnsi="Times New Roman" w:cs="Times New Roman"/>
                <w:bCs/>
                <w:sz w:val="18"/>
                <w:szCs w:val="18"/>
                <w:rPrChange w:id="5435" w:author="Rashed Hasan" w:date="2021-05-15T13:19:00Z">
                  <w:rPr>
                    <w:ins w:id="5436" w:author="Rashed Hasan" w:date="2021-05-15T13:15:00Z"/>
                    <w:rFonts w:ascii="Times New Roman" w:hAnsi="Times New Roman" w:cs="Times New Roman"/>
                    <w:bCs/>
                    <w:sz w:val="20"/>
                    <w:szCs w:val="20"/>
                  </w:rPr>
                </w:rPrChange>
              </w:rPr>
              <w:pPrChange w:id="5437" w:author="Microsoft account" w:date="2021-05-25T22:50:00Z">
                <w:pPr>
                  <w:jc w:val="center"/>
                </w:pPr>
              </w:pPrChange>
            </w:pPr>
            <w:ins w:id="5438" w:author="Rashed Hasan" w:date="2021-05-15T13:15:00Z">
              <w:r w:rsidRPr="00B63363">
                <w:rPr>
                  <w:rFonts w:ascii="Times New Roman" w:hAnsi="Times New Roman" w:cs="Times New Roman"/>
                  <w:bCs/>
                  <w:sz w:val="18"/>
                  <w:szCs w:val="18"/>
                  <w:rPrChange w:id="5439" w:author="Rashed Hasan" w:date="2021-05-15T13:19:00Z">
                    <w:rPr>
                      <w:rFonts w:ascii="Times New Roman" w:hAnsi="Times New Roman" w:cs="Times New Roman"/>
                      <w:bCs/>
                      <w:sz w:val="20"/>
                      <w:szCs w:val="20"/>
                    </w:rPr>
                  </w:rPrChange>
                </w:rPr>
                <w:t>&lt;0.001</w:t>
              </w:r>
            </w:ins>
          </w:p>
        </w:tc>
      </w:tr>
      <w:tr w:rsidR="00277069" w:rsidRPr="00B63363" w14:paraId="3515B6EB" w14:textId="77777777" w:rsidTr="0020300A">
        <w:trPr>
          <w:trHeight w:val="268"/>
          <w:jc w:val="center"/>
          <w:ins w:id="5440" w:author="Rashed Hasan" w:date="2021-05-15T13:15:00Z"/>
          <w:trPrChange w:id="5441" w:author="Microsoft account" w:date="2021-05-23T20:44:00Z">
            <w:trPr>
              <w:trHeight w:val="292"/>
              <w:jc w:val="center"/>
            </w:trPr>
          </w:trPrChange>
        </w:trPr>
        <w:tc>
          <w:tcPr>
            <w:tcW w:w="1802" w:type="dxa"/>
            <w:vAlign w:val="center"/>
            <w:tcPrChange w:id="5442" w:author="Microsoft account" w:date="2021-05-23T20:44:00Z">
              <w:tcPr>
                <w:tcW w:w="2052" w:type="dxa"/>
                <w:vAlign w:val="center"/>
              </w:tcPr>
            </w:tcPrChange>
          </w:tcPr>
          <w:p w14:paraId="0B40D0CC" w14:textId="77777777" w:rsidR="00277069" w:rsidRPr="00B63363" w:rsidRDefault="00277069" w:rsidP="00E75A46">
            <w:pPr>
              <w:jc w:val="both"/>
              <w:rPr>
                <w:ins w:id="5443" w:author="Rashed Hasan" w:date="2021-05-15T13:15:00Z"/>
                <w:rFonts w:ascii="Times New Roman" w:hAnsi="Times New Roman" w:cs="Times New Roman"/>
                <w:bCs/>
                <w:sz w:val="18"/>
                <w:szCs w:val="18"/>
                <w:rPrChange w:id="5444" w:author="Rashed Hasan" w:date="2021-05-15T13:19:00Z">
                  <w:rPr>
                    <w:ins w:id="5445" w:author="Rashed Hasan" w:date="2021-05-15T13:15:00Z"/>
                    <w:rFonts w:ascii="Times New Roman" w:hAnsi="Times New Roman" w:cs="Times New Roman"/>
                    <w:bCs/>
                    <w:sz w:val="20"/>
                    <w:szCs w:val="20"/>
                  </w:rPr>
                </w:rPrChange>
              </w:rPr>
              <w:pPrChange w:id="5446" w:author="Microsoft account" w:date="2021-05-25T22:50:00Z">
                <w:pPr>
                  <w:jc w:val="center"/>
                </w:pPr>
              </w:pPrChange>
            </w:pPr>
            <w:ins w:id="5447" w:author="Rashed Hasan" w:date="2021-05-15T13:15:00Z">
              <w:r w:rsidRPr="00B63363">
                <w:rPr>
                  <w:rFonts w:ascii="Times New Roman" w:hAnsi="Times New Roman" w:cs="Times New Roman"/>
                  <w:bCs/>
                  <w:sz w:val="18"/>
                  <w:szCs w:val="18"/>
                  <w:rPrChange w:id="5448" w:author="Rashed Hasan" w:date="2021-05-15T13:19:00Z">
                    <w:rPr>
                      <w:rFonts w:ascii="Times New Roman" w:hAnsi="Times New Roman" w:cs="Times New Roman"/>
                      <w:bCs/>
                      <w:sz w:val="20"/>
                      <w:szCs w:val="20"/>
                    </w:rPr>
                  </w:rPrChange>
                </w:rPr>
                <w:t>No</w:t>
              </w:r>
            </w:ins>
          </w:p>
        </w:tc>
        <w:tc>
          <w:tcPr>
            <w:tcW w:w="1381" w:type="dxa"/>
            <w:vAlign w:val="center"/>
            <w:tcPrChange w:id="5449" w:author="Microsoft account" w:date="2021-05-23T20:44:00Z">
              <w:tcPr>
                <w:tcW w:w="1557" w:type="dxa"/>
                <w:vAlign w:val="center"/>
              </w:tcPr>
            </w:tcPrChange>
          </w:tcPr>
          <w:p w14:paraId="5096DEE0" w14:textId="77777777" w:rsidR="00277069" w:rsidRPr="00B63363" w:rsidRDefault="00277069" w:rsidP="00E75A46">
            <w:pPr>
              <w:jc w:val="both"/>
              <w:rPr>
                <w:ins w:id="5450" w:author="Rashed Hasan" w:date="2021-05-15T13:15:00Z"/>
                <w:rFonts w:ascii="Times New Roman" w:hAnsi="Times New Roman" w:cs="Times New Roman"/>
                <w:bCs/>
                <w:sz w:val="18"/>
                <w:szCs w:val="18"/>
                <w:rPrChange w:id="5451" w:author="Rashed Hasan" w:date="2021-05-15T13:19:00Z">
                  <w:rPr>
                    <w:ins w:id="5452" w:author="Rashed Hasan" w:date="2021-05-15T13:15:00Z"/>
                    <w:rFonts w:ascii="Times New Roman" w:hAnsi="Times New Roman" w:cs="Times New Roman"/>
                    <w:bCs/>
                    <w:sz w:val="20"/>
                    <w:szCs w:val="20"/>
                  </w:rPr>
                </w:rPrChange>
              </w:rPr>
              <w:pPrChange w:id="5453" w:author="Microsoft account" w:date="2021-05-25T22:50:00Z">
                <w:pPr>
                  <w:jc w:val="center"/>
                </w:pPr>
              </w:pPrChange>
            </w:pPr>
            <w:ins w:id="5454" w:author="Rashed Hasan" w:date="2021-05-15T13:15:00Z">
              <w:r w:rsidRPr="00B63363">
                <w:rPr>
                  <w:rFonts w:ascii="Times New Roman" w:hAnsi="Times New Roman" w:cs="Times New Roman"/>
                  <w:bCs/>
                  <w:sz w:val="18"/>
                  <w:szCs w:val="18"/>
                  <w:rPrChange w:id="5455" w:author="Rashed Hasan" w:date="2021-05-15T13:19:00Z">
                    <w:rPr>
                      <w:rFonts w:ascii="Times New Roman" w:hAnsi="Times New Roman" w:cs="Times New Roman"/>
                      <w:bCs/>
                      <w:sz w:val="20"/>
                      <w:szCs w:val="20"/>
                    </w:rPr>
                  </w:rPrChange>
                </w:rPr>
                <w:t>4754 (65.74)</w:t>
              </w:r>
            </w:ins>
          </w:p>
        </w:tc>
        <w:tc>
          <w:tcPr>
            <w:tcW w:w="1381" w:type="dxa"/>
            <w:vAlign w:val="center"/>
            <w:tcPrChange w:id="5456" w:author="Microsoft account" w:date="2021-05-23T20:44:00Z">
              <w:tcPr>
                <w:tcW w:w="1557" w:type="dxa"/>
                <w:vAlign w:val="center"/>
              </w:tcPr>
            </w:tcPrChange>
          </w:tcPr>
          <w:p w14:paraId="46F11D21" w14:textId="77777777" w:rsidR="00277069" w:rsidRPr="00B63363" w:rsidRDefault="00277069" w:rsidP="00E75A46">
            <w:pPr>
              <w:jc w:val="both"/>
              <w:rPr>
                <w:ins w:id="5457" w:author="Rashed Hasan" w:date="2021-05-15T13:15:00Z"/>
                <w:rFonts w:ascii="Times New Roman" w:hAnsi="Times New Roman" w:cs="Times New Roman"/>
                <w:bCs/>
                <w:sz w:val="18"/>
                <w:szCs w:val="18"/>
                <w:rPrChange w:id="5458" w:author="Rashed Hasan" w:date="2021-05-15T13:19:00Z">
                  <w:rPr>
                    <w:ins w:id="5459" w:author="Rashed Hasan" w:date="2021-05-15T13:15:00Z"/>
                    <w:rFonts w:ascii="Times New Roman" w:hAnsi="Times New Roman" w:cs="Times New Roman"/>
                    <w:bCs/>
                    <w:sz w:val="20"/>
                    <w:szCs w:val="20"/>
                  </w:rPr>
                </w:rPrChange>
              </w:rPr>
              <w:pPrChange w:id="5460" w:author="Microsoft account" w:date="2021-05-25T22:50:00Z">
                <w:pPr>
                  <w:jc w:val="center"/>
                </w:pPr>
              </w:pPrChange>
            </w:pPr>
            <w:ins w:id="5461" w:author="Rashed Hasan" w:date="2021-05-15T13:15:00Z">
              <w:r w:rsidRPr="00B63363">
                <w:rPr>
                  <w:rFonts w:ascii="Times New Roman" w:hAnsi="Times New Roman" w:cs="Times New Roman"/>
                  <w:bCs/>
                  <w:sz w:val="18"/>
                  <w:szCs w:val="18"/>
                  <w:rPrChange w:id="5462" w:author="Rashed Hasan" w:date="2021-05-15T13:19:00Z">
                    <w:rPr>
                      <w:rFonts w:ascii="Times New Roman" w:hAnsi="Times New Roman" w:cs="Times New Roman"/>
                      <w:bCs/>
                      <w:sz w:val="20"/>
                      <w:szCs w:val="20"/>
                    </w:rPr>
                  </w:rPrChange>
                </w:rPr>
                <w:t>2538 (34.26)</w:t>
              </w:r>
            </w:ins>
          </w:p>
        </w:tc>
        <w:tc>
          <w:tcPr>
            <w:tcW w:w="1230" w:type="dxa"/>
            <w:vMerge/>
            <w:vAlign w:val="center"/>
            <w:tcPrChange w:id="5463" w:author="Microsoft account" w:date="2021-05-23T20:44:00Z">
              <w:tcPr>
                <w:tcW w:w="995" w:type="dxa"/>
                <w:vMerge/>
                <w:vAlign w:val="center"/>
              </w:tcPr>
            </w:tcPrChange>
          </w:tcPr>
          <w:p w14:paraId="2AF74817" w14:textId="77777777" w:rsidR="00277069" w:rsidRPr="00B63363" w:rsidRDefault="00277069" w:rsidP="00E75A46">
            <w:pPr>
              <w:jc w:val="both"/>
              <w:rPr>
                <w:ins w:id="5464" w:author="Rashed Hasan" w:date="2021-05-15T13:15:00Z"/>
                <w:rFonts w:ascii="Times New Roman" w:hAnsi="Times New Roman" w:cs="Times New Roman"/>
                <w:bCs/>
                <w:sz w:val="18"/>
                <w:szCs w:val="18"/>
                <w:rPrChange w:id="5465" w:author="Rashed Hasan" w:date="2021-05-15T13:19:00Z">
                  <w:rPr>
                    <w:ins w:id="5466" w:author="Rashed Hasan" w:date="2021-05-15T13:15:00Z"/>
                    <w:rFonts w:ascii="Times New Roman" w:hAnsi="Times New Roman" w:cs="Times New Roman"/>
                    <w:bCs/>
                    <w:sz w:val="20"/>
                    <w:szCs w:val="20"/>
                  </w:rPr>
                </w:rPrChange>
              </w:rPr>
              <w:pPrChange w:id="5467" w:author="Microsoft account" w:date="2021-05-25T22:50:00Z">
                <w:pPr>
                  <w:jc w:val="center"/>
                </w:pPr>
              </w:pPrChange>
            </w:pPr>
          </w:p>
        </w:tc>
        <w:tc>
          <w:tcPr>
            <w:tcW w:w="1290" w:type="dxa"/>
            <w:vAlign w:val="center"/>
            <w:tcPrChange w:id="5468" w:author="Microsoft account" w:date="2021-05-23T20:44:00Z">
              <w:tcPr>
                <w:tcW w:w="1423" w:type="dxa"/>
                <w:vAlign w:val="center"/>
              </w:tcPr>
            </w:tcPrChange>
          </w:tcPr>
          <w:p w14:paraId="6B9570AC" w14:textId="77777777" w:rsidR="00277069" w:rsidRPr="00B63363" w:rsidRDefault="00277069" w:rsidP="00E75A46">
            <w:pPr>
              <w:jc w:val="both"/>
              <w:rPr>
                <w:ins w:id="5469" w:author="Rashed Hasan" w:date="2021-05-15T13:15:00Z"/>
                <w:rFonts w:ascii="Times New Roman" w:hAnsi="Times New Roman" w:cs="Times New Roman"/>
                <w:bCs/>
                <w:sz w:val="18"/>
                <w:szCs w:val="18"/>
                <w:rPrChange w:id="5470" w:author="Rashed Hasan" w:date="2021-05-15T13:19:00Z">
                  <w:rPr>
                    <w:ins w:id="5471" w:author="Rashed Hasan" w:date="2021-05-15T13:15:00Z"/>
                    <w:rFonts w:ascii="Times New Roman" w:hAnsi="Times New Roman" w:cs="Times New Roman"/>
                    <w:bCs/>
                    <w:sz w:val="20"/>
                    <w:szCs w:val="20"/>
                  </w:rPr>
                </w:rPrChange>
              </w:rPr>
              <w:pPrChange w:id="5472" w:author="Microsoft account" w:date="2021-05-25T22:50:00Z">
                <w:pPr>
                  <w:jc w:val="center"/>
                </w:pPr>
              </w:pPrChange>
            </w:pPr>
            <w:ins w:id="5473" w:author="Rashed Hasan" w:date="2021-05-15T13:15:00Z">
              <w:r w:rsidRPr="00B63363">
                <w:rPr>
                  <w:rFonts w:ascii="Times New Roman" w:hAnsi="Times New Roman" w:cs="Times New Roman"/>
                  <w:bCs/>
                  <w:sz w:val="18"/>
                  <w:szCs w:val="18"/>
                  <w:rPrChange w:id="5474" w:author="Rashed Hasan" w:date="2021-05-15T13:19:00Z">
                    <w:rPr>
                      <w:rFonts w:ascii="Times New Roman" w:hAnsi="Times New Roman" w:cs="Times New Roman"/>
                      <w:bCs/>
                      <w:sz w:val="20"/>
                      <w:szCs w:val="20"/>
                    </w:rPr>
                  </w:rPrChange>
                </w:rPr>
                <w:t>6256 (75.41)</w:t>
              </w:r>
            </w:ins>
          </w:p>
        </w:tc>
        <w:tc>
          <w:tcPr>
            <w:tcW w:w="1448" w:type="dxa"/>
            <w:vAlign w:val="center"/>
            <w:tcPrChange w:id="5475" w:author="Microsoft account" w:date="2021-05-23T20:44:00Z">
              <w:tcPr>
                <w:tcW w:w="1557" w:type="dxa"/>
                <w:vAlign w:val="center"/>
              </w:tcPr>
            </w:tcPrChange>
          </w:tcPr>
          <w:p w14:paraId="5F1059EA" w14:textId="77777777" w:rsidR="00277069" w:rsidRPr="00B63363" w:rsidRDefault="00277069" w:rsidP="00E75A46">
            <w:pPr>
              <w:jc w:val="both"/>
              <w:rPr>
                <w:ins w:id="5476" w:author="Rashed Hasan" w:date="2021-05-15T13:15:00Z"/>
                <w:rFonts w:ascii="Times New Roman" w:hAnsi="Times New Roman" w:cs="Times New Roman"/>
                <w:bCs/>
                <w:sz w:val="18"/>
                <w:szCs w:val="18"/>
                <w:rPrChange w:id="5477" w:author="Rashed Hasan" w:date="2021-05-15T13:19:00Z">
                  <w:rPr>
                    <w:ins w:id="5478" w:author="Rashed Hasan" w:date="2021-05-15T13:15:00Z"/>
                    <w:rFonts w:ascii="Times New Roman" w:hAnsi="Times New Roman" w:cs="Times New Roman"/>
                    <w:bCs/>
                    <w:sz w:val="20"/>
                    <w:szCs w:val="20"/>
                  </w:rPr>
                </w:rPrChange>
              </w:rPr>
              <w:pPrChange w:id="5479" w:author="Microsoft account" w:date="2021-05-25T22:50:00Z">
                <w:pPr>
                  <w:jc w:val="center"/>
                </w:pPr>
              </w:pPrChange>
            </w:pPr>
            <w:ins w:id="5480" w:author="Rashed Hasan" w:date="2021-05-15T13:15:00Z">
              <w:r w:rsidRPr="00B63363">
                <w:rPr>
                  <w:rFonts w:ascii="Times New Roman" w:hAnsi="Times New Roman" w:cs="Times New Roman"/>
                  <w:bCs/>
                  <w:sz w:val="18"/>
                  <w:szCs w:val="18"/>
                  <w:rPrChange w:id="5481" w:author="Rashed Hasan" w:date="2021-05-15T13:19:00Z">
                    <w:rPr>
                      <w:rFonts w:ascii="Times New Roman" w:hAnsi="Times New Roman" w:cs="Times New Roman"/>
                      <w:bCs/>
                      <w:sz w:val="20"/>
                      <w:szCs w:val="20"/>
                    </w:rPr>
                  </w:rPrChange>
                </w:rPr>
                <w:t>2221(24.59)</w:t>
              </w:r>
            </w:ins>
          </w:p>
        </w:tc>
        <w:tc>
          <w:tcPr>
            <w:tcW w:w="1230" w:type="dxa"/>
            <w:vMerge/>
            <w:vAlign w:val="center"/>
            <w:tcPrChange w:id="5482" w:author="Microsoft account" w:date="2021-05-23T20:44:00Z">
              <w:tcPr>
                <w:tcW w:w="996" w:type="dxa"/>
                <w:vMerge/>
                <w:vAlign w:val="center"/>
              </w:tcPr>
            </w:tcPrChange>
          </w:tcPr>
          <w:p w14:paraId="11564159" w14:textId="77777777" w:rsidR="00277069" w:rsidRPr="00B63363" w:rsidRDefault="00277069" w:rsidP="00E75A46">
            <w:pPr>
              <w:jc w:val="both"/>
              <w:rPr>
                <w:ins w:id="5483" w:author="Rashed Hasan" w:date="2021-05-15T13:15:00Z"/>
                <w:rFonts w:ascii="Times New Roman" w:hAnsi="Times New Roman" w:cs="Times New Roman"/>
                <w:bCs/>
                <w:sz w:val="18"/>
                <w:szCs w:val="18"/>
                <w:rPrChange w:id="5484" w:author="Rashed Hasan" w:date="2021-05-15T13:19:00Z">
                  <w:rPr>
                    <w:ins w:id="5485" w:author="Rashed Hasan" w:date="2021-05-15T13:15:00Z"/>
                    <w:rFonts w:ascii="Times New Roman" w:hAnsi="Times New Roman" w:cs="Times New Roman"/>
                    <w:bCs/>
                    <w:sz w:val="20"/>
                    <w:szCs w:val="20"/>
                  </w:rPr>
                </w:rPrChange>
              </w:rPr>
              <w:pPrChange w:id="5486" w:author="Microsoft account" w:date="2021-05-25T22:50:00Z">
                <w:pPr>
                  <w:jc w:val="center"/>
                </w:pPr>
              </w:pPrChange>
            </w:pPr>
          </w:p>
        </w:tc>
      </w:tr>
      <w:tr w:rsidR="00277069" w:rsidRPr="00B63363" w14:paraId="1C8F46E5" w14:textId="77777777" w:rsidTr="00277069">
        <w:trPr>
          <w:trHeight w:val="268"/>
          <w:jc w:val="center"/>
          <w:ins w:id="5487" w:author="Rashed Hasan" w:date="2021-05-15T13:15:00Z"/>
          <w:trPrChange w:id="5488" w:author="Rashed Hasan" w:date="2021-05-15T13:16:00Z">
            <w:trPr>
              <w:trHeight w:val="292"/>
              <w:jc w:val="center"/>
            </w:trPr>
          </w:trPrChange>
        </w:trPr>
        <w:tc>
          <w:tcPr>
            <w:tcW w:w="9762" w:type="dxa"/>
            <w:gridSpan w:val="7"/>
            <w:vAlign w:val="center"/>
            <w:tcPrChange w:id="5489" w:author="Rashed Hasan" w:date="2021-05-15T13:16:00Z">
              <w:tcPr>
                <w:tcW w:w="10137" w:type="dxa"/>
                <w:gridSpan w:val="7"/>
                <w:vAlign w:val="center"/>
              </w:tcPr>
            </w:tcPrChange>
          </w:tcPr>
          <w:p w14:paraId="1D172912" w14:textId="77777777" w:rsidR="00277069" w:rsidRPr="00B63363" w:rsidRDefault="00277069" w:rsidP="00E75A46">
            <w:pPr>
              <w:jc w:val="both"/>
              <w:rPr>
                <w:ins w:id="5490" w:author="Rashed Hasan" w:date="2021-05-15T13:15:00Z"/>
                <w:rFonts w:ascii="Times New Roman" w:hAnsi="Times New Roman" w:cs="Times New Roman"/>
                <w:bCs/>
                <w:i/>
                <w:sz w:val="18"/>
                <w:szCs w:val="18"/>
                <w:rPrChange w:id="5491" w:author="Rashed Hasan" w:date="2021-05-15T13:19:00Z">
                  <w:rPr>
                    <w:ins w:id="5492" w:author="Rashed Hasan" w:date="2021-05-15T13:15:00Z"/>
                    <w:rFonts w:ascii="Times New Roman" w:hAnsi="Times New Roman" w:cs="Times New Roman"/>
                    <w:bCs/>
                    <w:i/>
                    <w:sz w:val="20"/>
                    <w:szCs w:val="20"/>
                  </w:rPr>
                </w:rPrChange>
              </w:rPr>
              <w:pPrChange w:id="5493" w:author="Microsoft account" w:date="2021-05-25T22:50:00Z">
                <w:pPr/>
              </w:pPrChange>
            </w:pPr>
            <w:ins w:id="5494" w:author="Rashed Hasan" w:date="2021-05-15T13:15:00Z">
              <w:r w:rsidRPr="00B63363">
                <w:rPr>
                  <w:rFonts w:ascii="Times New Roman" w:hAnsi="Times New Roman" w:cs="Times New Roman"/>
                  <w:b/>
                  <w:i/>
                  <w:sz w:val="18"/>
                  <w:szCs w:val="18"/>
                  <w:rPrChange w:id="5495" w:author="Rashed Hasan" w:date="2021-05-15T13:19:00Z">
                    <w:rPr>
                      <w:rFonts w:ascii="Times New Roman" w:hAnsi="Times New Roman" w:cs="Times New Roman"/>
                      <w:b/>
                      <w:i/>
                      <w:sz w:val="20"/>
                      <w:szCs w:val="20"/>
                    </w:rPr>
                  </w:rPrChange>
                </w:rPr>
                <w:t>Salt Iodization</w:t>
              </w:r>
            </w:ins>
          </w:p>
        </w:tc>
      </w:tr>
      <w:tr w:rsidR="00277069" w:rsidRPr="00B63363" w14:paraId="0E2C3CD3" w14:textId="77777777" w:rsidTr="0020300A">
        <w:trPr>
          <w:trHeight w:val="268"/>
          <w:jc w:val="center"/>
          <w:ins w:id="5496" w:author="Rashed Hasan" w:date="2021-05-15T13:15:00Z"/>
          <w:trPrChange w:id="5497" w:author="Microsoft account" w:date="2021-05-23T20:44:00Z">
            <w:trPr>
              <w:trHeight w:val="292"/>
              <w:jc w:val="center"/>
            </w:trPr>
          </w:trPrChange>
        </w:trPr>
        <w:tc>
          <w:tcPr>
            <w:tcW w:w="1802" w:type="dxa"/>
            <w:vAlign w:val="center"/>
            <w:tcPrChange w:id="5498" w:author="Microsoft account" w:date="2021-05-23T20:44:00Z">
              <w:tcPr>
                <w:tcW w:w="2052" w:type="dxa"/>
                <w:vAlign w:val="center"/>
              </w:tcPr>
            </w:tcPrChange>
          </w:tcPr>
          <w:p w14:paraId="3F9F913D" w14:textId="77777777" w:rsidR="00277069" w:rsidRPr="00B63363" w:rsidRDefault="00277069" w:rsidP="00E75A46">
            <w:pPr>
              <w:jc w:val="both"/>
              <w:rPr>
                <w:ins w:id="5499" w:author="Rashed Hasan" w:date="2021-05-15T13:15:00Z"/>
                <w:rFonts w:ascii="Times New Roman" w:hAnsi="Times New Roman" w:cs="Times New Roman"/>
                <w:bCs/>
                <w:sz w:val="18"/>
                <w:szCs w:val="18"/>
                <w:rPrChange w:id="5500" w:author="Rashed Hasan" w:date="2021-05-15T13:19:00Z">
                  <w:rPr>
                    <w:ins w:id="5501" w:author="Rashed Hasan" w:date="2021-05-15T13:15:00Z"/>
                    <w:rFonts w:ascii="Times New Roman" w:hAnsi="Times New Roman" w:cs="Times New Roman"/>
                    <w:bCs/>
                    <w:sz w:val="20"/>
                    <w:szCs w:val="20"/>
                  </w:rPr>
                </w:rPrChange>
              </w:rPr>
              <w:pPrChange w:id="5502" w:author="Microsoft account" w:date="2021-05-25T22:50:00Z">
                <w:pPr>
                  <w:jc w:val="center"/>
                </w:pPr>
              </w:pPrChange>
            </w:pPr>
            <w:ins w:id="5503" w:author="Rashed Hasan" w:date="2021-05-15T13:15:00Z">
              <w:r w:rsidRPr="00B63363">
                <w:rPr>
                  <w:rFonts w:ascii="Times New Roman" w:hAnsi="Times New Roman" w:cs="Times New Roman"/>
                  <w:bCs/>
                  <w:sz w:val="18"/>
                  <w:szCs w:val="18"/>
                  <w:rPrChange w:id="5504" w:author="Rashed Hasan" w:date="2021-05-15T13:19:00Z">
                    <w:rPr>
                      <w:rFonts w:ascii="Times New Roman" w:hAnsi="Times New Roman" w:cs="Times New Roman"/>
                      <w:bCs/>
                      <w:sz w:val="20"/>
                      <w:szCs w:val="20"/>
                    </w:rPr>
                  </w:rPrChange>
                </w:rPr>
                <w:t>Yes</w:t>
              </w:r>
            </w:ins>
          </w:p>
        </w:tc>
        <w:tc>
          <w:tcPr>
            <w:tcW w:w="1381" w:type="dxa"/>
            <w:vAlign w:val="center"/>
            <w:tcPrChange w:id="5505" w:author="Microsoft account" w:date="2021-05-23T20:44:00Z">
              <w:tcPr>
                <w:tcW w:w="1557" w:type="dxa"/>
                <w:vAlign w:val="center"/>
              </w:tcPr>
            </w:tcPrChange>
          </w:tcPr>
          <w:p w14:paraId="6793A707" w14:textId="646DB9DB" w:rsidR="00277069" w:rsidRPr="00B63363" w:rsidRDefault="00174E26" w:rsidP="00E75A46">
            <w:pPr>
              <w:jc w:val="both"/>
              <w:rPr>
                <w:ins w:id="5506" w:author="Rashed Hasan" w:date="2021-05-15T13:15:00Z"/>
                <w:rFonts w:ascii="Times New Roman" w:hAnsi="Times New Roman" w:cs="Times New Roman"/>
                <w:bCs/>
                <w:sz w:val="18"/>
                <w:szCs w:val="18"/>
                <w:rPrChange w:id="5507" w:author="Rashed Hasan" w:date="2021-05-15T13:19:00Z">
                  <w:rPr>
                    <w:ins w:id="5508" w:author="Rashed Hasan" w:date="2021-05-15T13:15:00Z"/>
                    <w:rFonts w:ascii="Times New Roman" w:hAnsi="Times New Roman" w:cs="Times New Roman"/>
                    <w:bCs/>
                    <w:sz w:val="20"/>
                    <w:szCs w:val="20"/>
                  </w:rPr>
                </w:rPrChange>
              </w:rPr>
              <w:pPrChange w:id="5509" w:author="Microsoft account" w:date="2021-05-25T22:50:00Z">
                <w:pPr>
                  <w:jc w:val="center"/>
                </w:pPr>
              </w:pPrChange>
            </w:pPr>
            <w:ins w:id="5510" w:author="Microsoft account" w:date="2021-05-24T21:01:00Z">
              <w:r>
                <w:rPr>
                  <w:rFonts w:ascii="Times New Roman" w:hAnsi="Times New Roman" w:cs="Times New Roman"/>
                  <w:bCs/>
                  <w:sz w:val="18"/>
                  <w:szCs w:val="18"/>
                </w:rPr>
                <w:t>3600</w:t>
              </w:r>
            </w:ins>
            <w:ins w:id="5511" w:author="Rashed Hasan" w:date="2021-05-15T13:15:00Z">
              <w:del w:id="5512" w:author="Microsoft account" w:date="2021-05-24T21:01:00Z">
                <w:r w:rsidR="00277069" w:rsidRPr="00B63363" w:rsidDel="00174E26">
                  <w:rPr>
                    <w:rFonts w:ascii="Times New Roman" w:hAnsi="Times New Roman" w:cs="Times New Roman"/>
                    <w:bCs/>
                    <w:sz w:val="18"/>
                    <w:szCs w:val="18"/>
                    <w:rPrChange w:id="5513" w:author="Rashed Hasan" w:date="2021-05-15T13:19:00Z">
                      <w:rPr>
                        <w:rFonts w:ascii="Times New Roman" w:hAnsi="Times New Roman" w:cs="Times New Roman"/>
                        <w:bCs/>
                        <w:sz w:val="20"/>
                        <w:szCs w:val="20"/>
                      </w:rPr>
                    </w:rPrChange>
                  </w:rPr>
                  <w:delText>384</w:delText>
                </w:r>
              </w:del>
              <w:del w:id="5514" w:author="Microsoft account" w:date="2021-05-24T20:58:00Z">
                <w:r w:rsidR="00277069" w:rsidRPr="00B63363" w:rsidDel="006C6AF9">
                  <w:rPr>
                    <w:rFonts w:ascii="Times New Roman" w:hAnsi="Times New Roman" w:cs="Times New Roman"/>
                    <w:bCs/>
                    <w:sz w:val="18"/>
                    <w:szCs w:val="18"/>
                    <w:rPrChange w:id="5515" w:author="Rashed Hasan" w:date="2021-05-15T13:19:00Z">
                      <w:rPr>
                        <w:rFonts w:ascii="Times New Roman" w:hAnsi="Times New Roman" w:cs="Times New Roman"/>
                        <w:bCs/>
                        <w:sz w:val="20"/>
                        <w:szCs w:val="20"/>
                      </w:rPr>
                    </w:rPrChange>
                  </w:rPr>
                  <w:delText>4</w:delText>
                </w:r>
              </w:del>
              <w:r w:rsidR="00277069" w:rsidRPr="00B63363">
                <w:rPr>
                  <w:rFonts w:ascii="Times New Roman" w:hAnsi="Times New Roman" w:cs="Times New Roman"/>
                  <w:bCs/>
                  <w:sz w:val="18"/>
                  <w:szCs w:val="18"/>
                  <w:rPrChange w:id="5516" w:author="Rashed Hasan" w:date="2021-05-15T13:19:00Z">
                    <w:rPr>
                      <w:rFonts w:ascii="Times New Roman" w:hAnsi="Times New Roman" w:cs="Times New Roman"/>
                      <w:bCs/>
                      <w:sz w:val="20"/>
                      <w:szCs w:val="20"/>
                    </w:rPr>
                  </w:rPrChange>
                </w:rPr>
                <w:t xml:space="preserve"> (6</w:t>
              </w:r>
            </w:ins>
            <w:ins w:id="5517" w:author="Microsoft account" w:date="2021-05-24T21:01:00Z">
              <w:r w:rsidR="00143133">
                <w:rPr>
                  <w:rFonts w:ascii="Times New Roman" w:hAnsi="Times New Roman" w:cs="Times New Roman"/>
                  <w:bCs/>
                  <w:sz w:val="18"/>
                  <w:szCs w:val="18"/>
                </w:rPr>
                <w:t>4</w:t>
              </w:r>
              <w:r>
                <w:rPr>
                  <w:rFonts w:ascii="Times New Roman" w:hAnsi="Times New Roman" w:cs="Times New Roman"/>
                  <w:bCs/>
                  <w:sz w:val="18"/>
                  <w:szCs w:val="18"/>
                </w:rPr>
                <w:t>.44</w:t>
              </w:r>
            </w:ins>
            <w:ins w:id="5518" w:author="Microsoft account" w:date="2021-05-24T21:04:00Z">
              <w:r w:rsidR="00143133">
                <w:rPr>
                  <w:rFonts w:ascii="Times New Roman" w:hAnsi="Times New Roman" w:cs="Times New Roman"/>
                  <w:bCs/>
                  <w:sz w:val="18"/>
                  <w:szCs w:val="18"/>
                </w:rPr>
                <w:t>1</w:t>
              </w:r>
            </w:ins>
            <w:ins w:id="5519" w:author="Rashed Hasan" w:date="2021-05-15T13:15:00Z">
              <w:del w:id="5520" w:author="Microsoft account" w:date="2021-05-24T21:01:00Z">
                <w:r w:rsidR="00277069" w:rsidRPr="00B63363" w:rsidDel="00174E26">
                  <w:rPr>
                    <w:rFonts w:ascii="Times New Roman" w:hAnsi="Times New Roman" w:cs="Times New Roman"/>
                    <w:bCs/>
                    <w:sz w:val="18"/>
                    <w:szCs w:val="18"/>
                    <w:rPrChange w:id="5521" w:author="Rashed Hasan" w:date="2021-05-15T13:19:00Z">
                      <w:rPr>
                        <w:rFonts w:ascii="Times New Roman" w:hAnsi="Times New Roman" w:cs="Times New Roman"/>
                        <w:bCs/>
                        <w:sz w:val="20"/>
                        <w:szCs w:val="20"/>
                      </w:rPr>
                    </w:rPrChange>
                  </w:rPr>
                  <w:delText>6.9</w:delText>
                </w:r>
              </w:del>
              <w:r w:rsidR="00277069" w:rsidRPr="00B63363">
                <w:rPr>
                  <w:rFonts w:ascii="Times New Roman" w:hAnsi="Times New Roman" w:cs="Times New Roman"/>
                  <w:bCs/>
                  <w:sz w:val="18"/>
                  <w:szCs w:val="18"/>
                  <w:rPrChange w:id="5522" w:author="Rashed Hasan" w:date="2021-05-15T13:19:00Z">
                    <w:rPr>
                      <w:rFonts w:ascii="Times New Roman" w:hAnsi="Times New Roman" w:cs="Times New Roman"/>
                      <w:bCs/>
                      <w:sz w:val="20"/>
                      <w:szCs w:val="20"/>
                    </w:rPr>
                  </w:rPrChange>
                </w:rPr>
                <w:t>)</w:t>
              </w:r>
            </w:ins>
          </w:p>
        </w:tc>
        <w:tc>
          <w:tcPr>
            <w:tcW w:w="1381" w:type="dxa"/>
            <w:vAlign w:val="center"/>
            <w:tcPrChange w:id="5523" w:author="Microsoft account" w:date="2021-05-23T20:44:00Z">
              <w:tcPr>
                <w:tcW w:w="1557" w:type="dxa"/>
                <w:vAlign w:val="center"/>
              </w:tcPr>
            </w:tcPrChange>
          </w:tcPr>
          <w:p w14:paraId="267B9787" w14:textId="395111C2" w:rsidR="00277069" w:rsidRPr="00B63363" w:rsidRDefault="00174E26" w:rsidP="00E75A46">
            <w:pPr>
              <w:jc w:val="both"/>
              <w:rPr>
                <w:ins w:id="5524" w:author="Rashed Hasan" w:date="2021-05-15T13:15:00Z"/>
                <w:rFonts w:ascii="Times New Roman" w:hAnsi="Times New Roman" w:cs="Times New Roman"/>
                <w:bCs/>
                <w:sz w:val="18"/>
                <w:szCs w:val="18"/>
                <w:rPrChange w:id="5525" w:author="Rashed Hasan" w:date="2021-05-15T13:19:00Z">
                  <w:rPr>
                    <w:ins w:id="5526" w:author="Rashed Hasan" w:date="2021-05-15T13:15:00Z"/>
                    <w:rFonts w:ascii="Times New Roman" w:hAnsi="Times New Roman" w:cs="Times New Roman"/>
                    <w:bCs/>
                    <w:sz w:val="20"/>
                    <w:szCs w:val="20"/>
                  </w:rPr>
                </w:rPrChange>
              </w:rPr>
              <w:pPrChange w:id="5527" w:author="Microsoft account" w:date="2021-05-25T22:50:00Z">
                <w:pPr>
                  <w:jc w:val="center"/>
                </w:pPr>
              </w:pPrChange>
            </w:pPr>
            <w:ins w:id="5528" w:author="Microsoft account" w:date="2021-05-24T21:02:00Z">
              <w:r>
                <w:rPr>
                  <w:rFonts w:ascii="Times New Roman" w:hAnsi="Times New Roman" w:cs="Times New Roman"/>
                  <w:bCs/>
                  <w:sz w:val="18"/>
                  <w:szCs w:val="18"/>
                </w:rPr>
                <w:t>2075</w:t>
              </w:r>
            </w:ins>
            <w:ins w:id="5529" w:author="Rashed Hasan" w:date="2021-05-15T13:15:00Z">
              <w:del w:id="5530" w:author="Microsoft account" w:date="2021-05-24T21:01:00Z">
                <w:r w:rsidR="00277069" w:rsidRPr="00B63363" w:rsidDel="00174E26">
                  <w:rPr>
                    <w:rFonts w:ascii="Times New Roman" w:hAnsi="Times New Roman" w:cs="Times New Roman"/>
                    <w:bCs/>
                    <w:sz w:val="18"/>
                    <w:szCs w:val="18"/>
                    <w:rPrChange w:id="5531" w:author="Rashed Hasan" w:date="2021-05-15T13:19:00Z">
                      <w:rPr>
                        <w:rFonts w:ascii="Times New Roman" w:hAnsi="Times New Roman" w:cs="Times New Roman"/>
                        <w:bCs/>
                        <w:sz w:val="20"/>
                        <w:szCs w:val="20"/>
                      </w:rPr>
                    </w:rPrChange>
                  </w:rPr>
                  <w:delText>1953</w:delText>
                </w:r>
              </w:del>
              <w:r w:rsidR="00277069" w:rsidRPr="00B63363">
                <w:rPr>
                  <w:rFonts w:ascii="Times New Roman" w:hAnsi="Times New Roman" w:cs="Times New Roman"/>
                  <w:bCs/>
                  <w:sz w:val="18"/>
                  <w:szCs w:val="18"/>
                  <w:rPrChange w:id="5532" w:author="Rashed Hasan" w:date="2021-05-15T13:19:00Z">
                    <w:rPr>
                      <w:rFonts w:ascii="Times New Roman" w:hAnsi="Times New Roman" w:cs="Times New Roman"/>
                      <w:bCs/>
                      <w:sz w:val="20"/>
                      <w:szCs w:val="20"/>
                    </w:rPr>
                  </w:rPrChange>
                </w:rPr>
                <w:t xml:space="preserve"> (3</w:t>
              </w:r>
            </w:ins>
            <w:ins w:id="5533" w:author="Microsoft account" w:date="2021-05-24T21:02:00Z">
              <w:r w:rsidR="00143133">
                <w:rPr>
                  <w:rFonts w:ascii="Times New Roman" w:hAnsi="Times New Roman" w:cs="Times New Roman"/>
                  <w:bCs/>
                  <w:sz w:val="18"/>
                  <w:szCs w:val="18"/>
                </w:rPr>
                <w:t>5</w:t>
              </w:r>
              <w:r>
                <w:rPr>
                  <w:rFonts w:ascii="Times New Roman" w:hAnsi="Times New Roman" w:cs="Times New Roman"/>
                  <w:bCs/>
                  <w:sz w:val="18"/>
                  <w:szCs w:val="18"/>
                </w:rPr>
                <w:t>.5</w:t>
              </w:r>
              <w:r w:rsidR="00143133">
                <w:rPr>
                  <w:rFonts w:ascii="Times New Roman" w:hAnsi="Times New Roman" w:cs="Times New Roman"/>
                  <w:bCs/>
                  <w:sz w:val="18"/>
                  <w:szCs w:val="18"/>
                </w:rPr>
                <w:t>9</w:t>
              </w:r>
            </w:ins>
            <w:ins w:id="5534" w:author="Rashed Hasan" w:date="2021-05-15T13:15:00Z">
              <w:del w:id="5535" w:author="Microsoft account" w:date="2021-05-24T21:02:00Z">
                <w:r w:rsidR="00277069" w:rsidRPr="00B63363" w:rsidDel="00174E26">
                  <w:rPr>
                    <w:rFonts w:ascii="Times New Roman" w:hAnsi="Times New Roman" w:cs="Times New Roman"/>
                    <w:bCs/>
                    <w:sz w:val="18"/>
                    <w:szCs w:val="18"/>
                    <w:rPrChange w:id="5536" w:author="Rashed Hasan" w:date="2021-05-15T13:19:00Z">
                      <w:rPr>
                        <w:rFonts w:ascii="Times New Roman" w:hAnsi="Times New Roman" w:cs="Times New Roman"/>
                        <w:bCs/>
                        <w:sz w:val="20"/>
                        <w:szCs w:val="20"/>
                      </w:rPr>
                    </w:rPrChange>
                  </w:rPr>
                  <w:delText>3.1</w:delText>
                </w:r>
              </w:del>
              <w:r w:rsidR="00277069" w:rsidRPr="00B63363">
                <w:rPr>
                  <w:rFonts w:ascii="Times New Roman" w:hAnsi="Times New Roman" w:cs="Times New Roman"/>
                  <w:bCs/>
                  <w:sz w:val="18"/>
                  <w:szCs w:val="18"/>
                  <w:rPrChange w:id="5537" w:author="Rashed Hasan" w:date="2021-05-15T13:19:00Z">
                    <w:rPr>
                      <w:rFonts w:ascii="Times New Roman" w:hAnsi="Times New Roman" w:cs="Times New Roman"/>
                      <w:bCs/>
                      <w:sz w:val="20"/>
                      <w:szCs w:val="20"/>
                    </w:rPr>
                  </w:rPrChange>
                </w:rPr>
                <w:t>)</w:t>
              </w:r>
            </w:ins>
          </w:p>
        </w:tc>
        <w:tc>
          <w:tcPr>
            <w:tcW w:w="1230" w:type="dxa"/>
            <w:vMerge w:val="restart"/>
            <w:vAlign w:val="center"/>
            <w:tcPrChange w:id="5538" w:author="Microsoft account" w:date="2021-05-23T20:44:00Z">
              <w:tcPr>
                <w:tcW w:w="995" w:type="dxa"/>
                <w:vMerge w:val="restart"/>
                <w:vAlign w:val="center"/>
              </w:tcPr>
            </w:tcPrChange>
          </w:tcPr>
          <w:p w14:paraId="6E70E3AB" w14:textId="41950F98" w:rsidR="00277069" w:rsidRPr="00B63363" w:rsidRDefault="00B22CED" w:rsidP="00E75A46">
            <w:pPr>
              <w:jc w:val="both"/>
              <w:rPr>
                <w:ins w:id="5539" w:author="Rashed Hasan" w:date="2021-05-15T13:15:00Z"/>
                <w:rFonts w:ascii="Times New Roman" w:hAnsi="Times New Roman" w:cs="Times New Roman"/>
                <w:bCs/>
                <w:sz w:val="18"/>
                <w:szCs w:val="18"/>
                <w:rPrChange w:id="5540" w:author="Rashed Hasan" w:date="2021-05-15T13:19:00Z">
                  <w:rPr>
                    <w:ins w:id="5541" w:author="Rashed Hasan" w:date="2021-05-15T13:15:00Z"/>
                    <w:rFonts w:ascii="Times New Roman" w:hAnsi="Times New Roman" w:cs="Times New Roman"/>
                    <w:bCs/>
                    <w:sz w:val="20"/>
                    <w:szCs w:val="20"/>
                  </w:rPr>
                </w:rPrChange>
              </w:rPr>
              <w:pPrChange w:id="5542" w:author="Microsoft account" w:date="2021-05-25T22:50:00Z">
                <w:pPr>
                  <w:jc w:val="center"/>
                </w:pPr>
              </w:pPrChange>
            </w:pPr>
            <w:ins w:id="5543" w:author="Microsoft account" w:date="2021-05-24T20:57:00Z">
              <w:r>
                <w:rPr>
                  <w:rFonts w:ascii="Times New Roman" w:hAnsi="Times New Roman" w:cs="Times New Roman"/>
                  <w:bCs/>
                  <w:sz w:val="18"/>
                  <w:szCs w:val="18"/>
                </w:rPr>
                <w:t>0.004</w:t>
              </w:r>
            </w:ins>
            <w:ins w:id="5544" w:author="Rashed Hasan" w:date="2021-05-15T13:15:00Z">
              <w:del w:id="5545" w:author="Microsoft account" w:date="2021-05-24T20:57:00Z">
                <w:r w:rsidR="00277069" w:rsidRPr="00B63363" w:rsidDel="006C6AF9">
                  <w:rPr>
                    <w:rFonts w:ascii="Times New Roman" w:hAnsi="Times New Roman" w:cs="Times New Roman"/>
                    <w:bCs/>
                    <w:sz w:val="18"/>
                    <w:szCs w:val="18"/>
                    <w:rPrChange w:id="5546" w:author="Rashed Hasan" w:date="2021-05-15T13:19:00Z">
                      <w:rPr>
                        <w:rFonts w:ascii="Times New Roman" w:hAnsi="Times New Roman" w:cs="Times New Roman"/>
                        <w:bCs/>
                        <w:sz w:val="20"/>
                        <w:szCs w:val="20"/>
                      </w:rPr>
                    </w:rPrChange>
                  </w:rPr>
                  <w:delText>&lt;0.001</w:delText>
                </w:r>
              </w:del>
            </w:ins>
          </w:p>
        </w:tc>
        <w:tc>
          <w:tcPr>
            <w:tcW w:w="1290" w:type="dxa"/>
            <w:vAlign w:val="center"/>
            <w:tcPrChange w:id="5547" w:author="Microsoft account" w:date="2021-05-23T20:44:00Z">
              <w:tcPr>
                <w:tcW w:w="1423" w:type="dxa"/>
                <w:vAlign w:val="center"/>
              </w:tcPr>
            </w:tcPrChange>
          </w:tcPr>
          <w:p w14:paraId="7BDAF7DA" w14:textId="77777777" w:rsidR="00277069" w:rsidRPr="00B63363" w:rsidRDefault="00277069" w:rsidP="00E75A46">
            <w:pPr>
              <w:jc w:val="both"/>
              <w:rPr>
                <w:ins w:id="5548" w:author="Rashed Hasan" w:date="2021-05-15T13:15:00Z"/>
                <w:rFonts w:ascii="Times New Roman" w:hAnsi="Times New Roman" w:cs="Times New Roman"/>
                <w:bCs/>
                <w:sz w:val="18"/>
                <w:szCs w:val="18"/>
                <w:rPrChange w:id="5549" w:author="Rashed Hasan" w:date="2021-05-15T13:19:00Z">
                  <w:rPr>
                    <w:ins w:id="5550" w:author="Rashed Hasan" w:date="2021-05-15T13:15:00Z"/>
                    <w:rFonts w:ascii="Times New Roman" w:hAnsi="Times New Roman" w:cs="Times New Roman"/>
                    <w:bCs/>
                    <w:sz w:val="20"/>
                    <w:szCs w:val="20"/>
                  </w:rPr>
                </w:rPrChange>
              </w:rPr>
              <w:pPrChange w:id="5551" w:author="Microsoft account" w:date="2021-05-25T22:50:00Z">
                <w:pPr>
                  <w:jc w:val="center"/>
                </w:pPr>
              </w:pPrChange>
            </w:pPr>
            <w:ins w:id="5552" w:author="Rashed Hasan" w:date="2021-05-15T13:15:00Z">
              <w:r w:rsidRPr="00B63363">
                <w:rPr>
                  <w:rFonts w:ascii="Times New Roman" w:hAnsi="Times New Roman" w:cs="Times New Roman"/>
                  <w:bCs/>
                  <w:sz w:val="18"/>
                  <w:szCs w:val="18"/>
                  <w:rPrChange w:id="5553" w:author="Rashed Hasan" w:date="2021-05-15T13:19:00Z">
                    <w:rPr>
                      <w:rFonts w:ascii="Times New Roman" w:hAnsi="Times New Roman" w:cs="Times New Roman"/>
                      <w:bCs/>
                      <w:sz w:val="20"/>
                      <w:szCs w:val="20"/>
                    </w:rPr>
                  </w:rPrChange>
                </w:rPr>
                <w:t>5172 (74.65)</w:t>
              </w:r>
            </w:ins>
          </w:p>
        </w:tc>
        <w:tc>
          <w:tcPr>
            <w:tcW w:w="1448" w:type="dxa"/>
            <w:vAlign w:val="center"/>
            <w:tcPrChange w:id="5554" w:author="Microsoft account" w:date="2021-05-23T20:44:00Z">
              <w:tcPr>
                <w:tcW w:w="1557" w:type="dxa"/>
                <w:vAlign w:val="center"/>
              </w:tcPr>
            </w:tcPrChange>
          </w:tcPr>
          <w:p w14:paraId="1A635338" w14:textId="77777777" w:rsidR="00277069" w:rsidRPr="00B63363" w:rsidRDefault="00277069" w:rsidP="00E75A46">
            <w:pPr>
              <w:jc w:val="both"/>
              <w:rPr>
                <w:ins w:id="5555" w:author="Rashed Hasan" w:date="2021-05-15T13:15:00Z"/>
                <w:rFonts w:ascii="Times New Roman" w:hAnsi="Times New Roman" w:cs="Times New Roman"/>
                <w:bCs/>
                <w:sz w:val="18"/>
                <w:szCs w:val="18"/>
                <w:rPrChange w:id="5556" w:author="Rashed Hasan" w:date="2021-05-15T13:19:00Z">
                  <w:rPr>
                    <w:ins w:id="5557" w:author="Rashed Hasan" w:date="2021-05-15T13:15:00Z"/>
                    <w:rFonts w:ascii="Times New Roman" w:hAnsi="Times New Roman" w:cs="Times New Roman"/>
                    <w:bCs/>
                    <w:sz w:val="20"/>
                    <w:szCs w:val="20"/>
                  </w:rPr>
                </w:rPrChange>
              </w:rPr>
              <w:pPrChange w:id="5558" w:author="Microsoft account" w:date="2021-05-25T22:50:00Z">
                <w:pPr>
                  <w:jc w:val="center"/>
                </w:pPr>
              </w:pPrChange>
            </w:pPr>
            <w:ins w:id="5559" w:author="Rashed Hasan" w:date="2021-05-15T13:15:00Z">
              <w:r w:rsidRPr="00B63363">
                <w:rPr>
                  <w:rFonts w:ascii="Times New Roman" w:hAnsi="Times New Roman" w:cs="Times New Roman"/>
                  <w:bCs/>
                  <w:sz w:val="18"/>
                  <w:szCs w:val="18"/>
                  <w:rPrChange w:id="5560" w:author="Rashed Hasan" w:date="2021-05-15T13:19:00Z">
                    <w:rPr>
                      <w:rFonts w:ascii="Times New Roman" w:hAnsi="Times New Roman" w:cs="Times New Roman"/>
                      <w:bCs/>
                      <w:sz w:val="20"/>
                      <w:szCs w:val="20"/>
                    </w:rPr>
                  </w:rPrChange>
                </w:rPr>
                <w:t>1894 (25.35)</w:t>
              </w:r>
            </w:ins>
          </w:p>
        </w:tc>
        <w:tc>
          <w:tcPr>
            <w:tcW w:w="1230" w:type="dxa"/>
            <w:vMerge w:val="restart"/>
            <w:vAlign w:val="center"/>
            <w:tcPrChange w:id="5561" w:author="Microsoft account" w:date="2021-05-23T20:44:00Z">
              <w:tcPr>
                <w:tcW w:w="996" w:type="dxa"/>
                <w:vMerge w:val="restart"/>
                <w:vAlign w:val="center"/>
              </w:tcPr>
            </w:tcPrChange>
          </w:tcPr>
          <w:p w14:paraId="6F7C49E8" w14:textId="77777777" w:rsidR="00277069" w:rsidRPr="00B63363" w:rsidRDefault="00277069" w:rsidP="00E75A46">
            <w:pPr>
              <w:jc w:val="both"/>
              <w:rPr>
                <w:ins w:id="5562" w:author="Rashed Hasan" w:date="2021-05-15T13:15:00Z"/>
                <w:rFonts w:ascii="Times New Roman" w:hAnsi="Times New Roman" w:cs="Times New Roman"/>
                <w:bCs/>
                <w:sz w:val="18"/>
                <w:szCs w:val="18"/>
                <w:rPrChange w:id="5563" w:author="Rashed Hasan" w:date="2021-05-15T13:19:00Z">
                  <w:rPr>
                    <w:ins w:id="5564" w:author="Rashed Hasan" w:date="2021-05-15T13:15:00Z"/>
                    <w:rFonts w:ascii="Times New Roman" w:hAnsi="Times New Roman" w:cs="Times New Roman"/>
                    <w:bCs/>
                    <w:sz w:val="20"/>
                    <w:szCs w:val="20"/>
                  </w:rPr>
                </w:rPrChange>
              </w:rPr>
              <w:pPrChange w:id="5565" w:author="Microsoft account" w:date="2021-05-25T22:50:00Z">
                <w:pPr>
                  <w:jc w:val="center"/>
                </w:pPr>
              </w:pPrChange>
            </w:pPr>
            <w:ins w:id="5566" w:author="Rashed Hasan" w:date="2021-05-15T13:15:00Z">
              <w:r w:rsidRPr="00B63363">
                <w:rPr>
                  <w:rFonts w:ascii="Times New Roman" w:hAnsi="Times New Roman" w:cs="Times New Roman"/>
                  <w:bCs/>
                  <w:sz w:val="18"/>
                  <w:szCs w:val="18"/>
                  <w:rPrChange w:id="5567" w:author="Rashed Hasan" w:date="2021-05-15T13:19:00Z">
                    <w:rPr>
                      <w:rFonts w:ascii="Times New Roman" w:hAnsi="Times New Roman" w:cs="Times New Roman"/>
                      <w:bCs/>
                      <w:sz w:val="20"/>
                      <w:szCs w:val="20"/>
                    </w:rPr>
                  </w:rPrChange>
                </w:rPr>
                <w:t>0.400</w:t>
              </w:r>
            </w:ins>
          </w:p>
        </w:tc>
      </w:tr>
      <w:tr w:rsidR="00277069" w:rsidRPr="00B63363" w14:paraId="46CD416C" w14:textId="77777777" w:rsidTr="0020300A">
        <w:trPr>
          <w:trHeight w:val="268"/>
          <w:jc w:val="center"/>
          <w:ins w:id="5568" w:author="Rashed Hasan" w:date="2021-05-15T13:15:00Z"/>
          <w:trPrChange w:id="5569" w:author="Microsoft account" w:date="2021-05-23T20:44:00Z">
            <w:trPr>
              <w:trHeight w:val="292"/>
              <w:jc w:val="center"/>
            </w:trPr>
          </w:trPrChange>
        </w:trPr>
        <w:tc>
          <w:tcPr>
            <w:tcW w:w="1802" w:type="dxa"/>
            <w:vAlign w:val="center"/>
            <w:tcPrChange w:id="5570" w:author="Microsoft account" w:date="2021-05-23T20:44:00Z">
              <w:tcPr>
                <w:tcW w:w="2052" w:type="dxa"/>
                <w:vAlign w:val="center"/>
              </w:tcPr>
            </w:tcPrChange>
          </w:tcPr>
          <w:p w14:paraId="522621B9" w14:textId="77777777" w:rsidR="00277069" w:rsidRPr="00B63363" w:rsidRDefault="00277069" w:rsidP="00E75A46">
            <w:pPr>
              <w:jc w:val="both"/>
              <w:rPr>
                <w:ins w:id="5571" w:author="Rashed Hasan" w:date="2021-05-15T13:15:00Z"/>
                <w:rFonts w:ascii="Times New Roman" w:hAnsi="Times New Roman" w:cs="Times New Roman"/>
                <w:bCs/>
                <w:sz w:val="18"/>
                <w:szCs w:val="18"/>
                <w:rPrChange w:id="5572" w:author="Rashed Hasan" w:date="2021-05-15T13:19:00Z">
                  <w:rPr>
                    <w:ins w:id="5573" w:author="Rashed Hasan" w:date="2021-05-15T13:15:00Z"/>
                    <w:rFonts w:ascii="Times New Roman" w:hAnsi="Times New Roman" w:cs="Times New Roman"/>
                    <w:bCs/>
                    <w:sz w:val="20"/>
                    <w:szCs w:val="20"/>
                  </w:rPr>
                </w:rPrChange>
              </w:rPr>
              <w:pPrChange w:id="5574" w:author="Microsoft account" w:date="2021-05-25T22:50:00Z">
                <w:pPr>
                  <w:jc w:val="center"/>
                </w:pPr>
              </w:pPrChange>
            </w:pPr>
            <w:ins w:id="5575" w:author="Rashed Hasan" w:date="2021-05-15T13:15:00Z">
              <w:r w:rsidRPr="00B63363">
                <w:rPr>
                  <w:rFonts w:ascii="Times New Roman" w:hAnsi="Times New Roman" w:cs="Times New Roman"/>
                  <w:bCs/>
                  <w:sz w:val="18"/>
                  <w:szCs w:val="18"/>
                  <w:rPrChange w:id="5576" w:author="Rashed Hasan" w:date="2021-05-15T13:19:00Z">
                    <w:rPr>
                      <w:rFonts w:ascii="Times New Roman" w:hAnsi="Times New Roman" w:cs="Times New Roman"/>
                      <w:bCs/>
                      <w:sz w:val="20"/>
                      <w:szCs w:val="20"/>
                    </w:rPr>
                  </w:rPrChange>
                </w:rPr>
                <w:t>No</w:t>
              </w:r>
            </w:ins>
          </w:p>
        </w:tc>
        <w:tc>
          <w:tcPr>
            <w:tcW w:w="1381" w:type="dxa"/>
            <w:vAlign w:val="center"/>
            <w:tcPrChange w:id="5577" w:author="Microsoft account" w:date="2021-05-23T20:44:00Z">
              <w:tcPr>
                <w:tcW w:w="1557" w:type="dxa"/>
                <w:vAlign w:val="center"/>
              </w:tcPr>
            </w:tcPrChange>
          </w:tcPr>
          <w:p w14:paraId="1BE8A374" w14:textId="58911598" w:rsidR="00277069" w:rsidRPr="00B63363" w:rsidRDefault="00277069" w:rsidP="00E75A46">
            <w:pPr>
              <w:jc w:val="both"/>
              <w:rPr>
                <w:ins w:id="5578" w:author="Rashed Hasan" w:date="2021-05-15T13:15:00Z"/>
                <w:rFonts w:ascii="Times New Roman" w:hAnsi="Times New Roman" w:cs="Times New Roman"/>
                <w:bCs/>
                <w:sz w:val="18"/>
                <w:szCs w:val="18"/>
                <w:rPrChange w:id="5579" w:author="Rashed Hasan" w:date="2021-05-15T13:19:00Z">
                  <w:rPr>
                    <w:ins w:id="5580" w:author="Rashed Hasan" w:date="2021-05-15T13:15:00Z"/>
                    <w:rFonts w:ascii="Times New Roman" w:hAnsi="Times New Roman" w:cs="Times New Roman"/>
                    <w:bCs/>
                    <w:sz w:val="20"/>
                    <w:szCs w:val="20"/>
                  </w:rPr>
                </w:rPrChange>
              </w:rPr>
              <w:pPrChange w:id="5581" w:author="Microsoft account" w:date="2021-05-25T22:50:00Z">
                <w:pPr>
                  <w:jc w:val="center"/>
                </w:pPr>
              </w:pPrChange>
            </w:pPr>
            <w:ins w:id="5582" w:author="Rashed Hasan" w:date="2021-05-15T13:15:00Z">
              <w:r w:rsidRPr="00B63363">
                <w:rPr>
                  <w:rFonts w:ascii="Times New Roman" w:hAnsi="Times New Roman" w:cs="Times New Roman"/>
                  <w:bCs/>
                  <w:sz w:val="18"/>
                  <w:szCs w:val="18"/>
                  <w:rPrChange w:id="5583" w:author="Rashed Hasan" w:date="2021-05-15T13:19:00Z">
                    <w:rPr>
                      <w:rFonts w:ascii="Times New Roman" w:hAnsi="Times New Roman" w:cs="Times New Roman"/>
                      <w:bCs/>
                      <w:sz w:val="20"/>
                      <w:szCs w:val="20"/>
                    </w:rPr>
                  </w:rPrChange>
                </w:rPr>
                <w:t>142</w:t>
              </w:r>
            </w:ins>
            <w:ins w:id="5584" w:author="Microsoft account" w:date="2021-05-24T21:02:00Z">
              <w:r w:rsidR="00C73B95">
                <w:rPr>
                  <w:rFonts w:ascii="Times New Roman" w:hAnsi="Times New Roman" w:cs="Times New Roman"/>
                  <w:bCs/>
                  <w:sz w:val="18"/>
                  <w:szCs w:val="18"/>
                </w:rPr>
                <w:t>0</w:t>
              </w:r>
            </w:ins>
            <w:ins w:id="5585" w:author="Rashed Hasan" w:date="2021-05-15T13:15:00Z">
              <w:del w:id="5586" w:author="Microsoft account" w:date="2021-05-24T21:02:00Z">
                <w:r w:rsidRPr="00B63363" w:rsidDel="00C73B95">
                  <w:rPr>
                    <w:rFonts w:ascii="Times New Roman" w:hAnsi="Times New Roman" w:cs="Times New Roman"/>
                    <w:bCs/>
                    <w:sz w:val="18"/>
                    <w:szCs w:val="18"/>
                    <w:rPrChange w:id="5587" w:author="Rashed Hasan" w:date="2021-05-15T13:19:00Z">
                      <w:rPr>
                        <w:rFonts w:ascii="Times New Roman" w:hAnsi="Times New Roman" w:cs="Times New Roman"/>
                        <w:bCs/>
                        <w:sz w:val="20"/>
                        <w:szCs w:val="20"/>
                      </w:rPr>
                    </w:rPrChange>
                  </w:rPr>
                  <w:delText>3</w:delText>
                </w:r>
              </w:del>
              <w:r w:rsidRPr="00B63363">
                <w:rPr>
                  <w:rFonts w:ascii="Times New Roman" w:hAnsi="Times New Roman" w:cs="Times New Roman"/>
                  <w:bCs/>
                  <w:sz w:val="18"/>
                  <w:szCs w:val="18"/>
                  <w:rPrChange w:id="5588" w:author="Rashed Hasan" w:date="2021-05-15T13:19:00Z">
                    <w:rPr>
                      <w:rFonts w:ascii="Times New Roman" w:hAnsi="Times New Roman" w:cs="Times New Roman"/>
                      <w:bCs/>
                      <w:sz w:val="20"/>
                      <w:szCs w:val="20"/>
                    </w:rPr>
                  </w:rPrChange>
                </w:rPr>
                <w:t xml:space="preserve"> (6</w:t>
              </w:r>
            </w:ins>
            <w:ins w:id="5589" w:author="Microsoft account" w:date="2021-05-24T21:02:00Z">
              <w:r w:rsidR="00C73B95">
                <w:rPr>
                  <w:rFonts w:ascii="Times New Roman" w:hAnsi="Times New Roman" w:cs="Times New Roman"/>
                  <w:bCs/>
                  <w:sz w:val="18"/>
                  <w:szCs w:val="18"/>
                </w:rPr>
                <w:t>9</w:t>
              </w:r>
            </w:ins>
            <w:ins w:id="5590" w:author="Rashed Hasan" w:date="2021-05-15T13:15:00Z">
              <w:del w:id="5591" w:author="Microsoft account" w:date="2021-05-24T21:02:00Z">
                <w:r w:rsidRPr="00B63363" w:rsidDel="00C73B95">
                  <w:rPr>
                    <w:rFonts w:ascii="Times New Roman" w:hAnsi="Times New Roman" w:cs="Times New Roman"/>
                    <w:bCs/>
                    <w:sz w:val="18"/>
                    <w:szCs w:val="18"/>
                    <w:rPrChange w:id="5592" w:author="Rashed Hasan" w:date="2021-05-15T13:19:00Z">
                      <w:rPr>
                        <w:rFonts w:ascii="Times New Roman" w:hAnsi="Times New Roman" w:cs="Times New Roman"/>
                        <w:bCs/>
                        <w:sz w:val="20"/>
                        <w:szCs w:val="20"/>
                      </w:rPr>
                    </w:rPrChange>
                  </w:rPr>
                  <w:delText>1</w:delText>
                </w:r>
              </w:del>
              <w:r w:rsidRPr="00B63363">
                <w:rPr>
                  <w:rFonts w:ascii="Times New Roman" w:hAnsi="Times New Roman" w:cs="Times New Roman"/>
                  <w:bCs/>
                  <w:sz w:val="18"/>
                  <w:szCs w:val="18"/>
                  <w:rPrChange w:id="5593" w:author="Rashed Hasan" w:date="2021-05-15T13:19:00Z">
                    <w:rPr>
                      <w:rFonts w:ascii="Times New Roman" w:hAnsi="Times New Roman" w:cs="Times New Roman"/>
                      <w:bCs/>
                      <w:sz w:val="20"/>
                      <w:szCs w:val="20"/>
                    </w:rPr>
                  </w:rPrChange>
                </w:rPr>
                <w:t>.</w:t>
              </w:r>
              <w:del w:id="5594" w:author="Microsoft account" w:date="2021-05-24T21:02:00Z">
                <w:r w:rsidRPr="00B63363" w:rsidDel="00C73B95">
                  <w:rPr>
                    <w:rFonts w:ascii="Times New Roman" w:hAnsi="Times New Roman" w:cs="Times New Roman"/>
                    <w:bCs/>
                    <w:sz w:val="18"/>
                    <w:szCs w:val="18"/>
                    <w:rPrChange w:id="5595" w:author="Rashed Hasan" w:date="2021-05-15T13:19:00Z">
                      <w:rPr>
                        <w:rFonts w:ascii="Times New Roman" w:hAnsi="Times New Roman" w:cs="Times New Roman"/>
                        <w:bCs/>
                        <w:sz w:val="20"/>
                        <w:szCs w:val="20"/>
                      </w:rPr>
                    </w:rPrChange>
                  </w:rPr>
                  <w:delText>6</w:delText>
                </w:r>
              </w:del>
              <w:del w:id="5596" w:author="Microsoft account" w:date="2021-05-24T21:04:00Z">
                <w:r w:rsidRPr="00B63363" w:rsidDel="00AA4741">
                  <w:rPr>
                    <w:rFonts w:ascii="Times New Roman" w:hAnsi="Times New Roman" w:cs="Times New Roman"/>
                    <w:bCs/>
                    <w:sz w:val="18"/>
                    <w:szCs w:val="18"/>
                    <w:rPrChange w:id="5597" w:author="Rashed Hasan" w:date="2021-05-15T13:19:00Z">
                      <w:rPr>
                        <w:rFonts w:ascii="Times New Roman" w:hAnsi="Times New Roman" w:cs="Times New Roman"/>
                        <w:bCs/>
                        <w:sz w:val="20"/>
                        <w:szCs w:val="20"/>
                      </w:rPr>
                    </w:rPrChange>
                  </w:rPr>
                  <w:delText>3</w:delText>
                </w:r>
              </w:del>
            </w:ins>
            <w:ins w:id="5598" w:author="Microsoft account" w:date="2021-05-24T21:02:00Z">
              <w:r w:rsidR="00C73B95">
                <w:rPr>
                  <w:rFonts w:ascii="Times New Roman" w:hAnsi="Times New Roman" w:cs="Times New Roman"/>
                  <w:bCs/>
                  <w:sz w:val="18"/>
                  <w:szCs w:val="18"/>
                </w:rPr>
                <w:t>0</w:t>
              </w:r>
            </w:ins>
            <w:ins w:id="5599" w:author="Microsoft account" w:date="2021-05-24T21:04:00Z">
              <w:r w:rsidR="00AA4741">
                <w:rPr>
                  <w:rFonts w:ascii="Times New Roman" w:hAnsi="Times New Roman" w:cs="Times New Roman"/>
                  <w:bCs/>
                  <w:sz w:val="18"/>
                  <w:szCs w:val="18"/>
                </w:rPr>
                <w:t>3</w:t>
              </w:r>
            </w:ins>
            <w:ins w:id="5600" w:author="Rashed Hasan" w:date="2021-05-15T13:15:00Z">
              <w:r w:rsidRPr="00B63363">
                <w:rPr>
                  <w:rFonts w:ascii="Times New Roman" w:hAnsi="Times New Roman" w:cs="Times New Roman"/>
                  <w:bCs/>
                  <w:sz w:val="18"/>
                  <w:szCs w:val="18"/>
                  <w:rPrChange w:id="5601" w:author="Rashed Hasan" w:date="2021-05-15T13:19:00Z">
                    <w:rPr>
                      <w:rFonts w:ascii="Times New Roman" w:hAnsi="Times New Roman" w:cs="Times New Roman"/>
                      <w:bCs/>
                      <w:sz w:val="20"/>
                      <w:szCs w:val="20"/>
                    </w:rPr>
                  </w:rPrChange>
                </w:rPr>
                <w:t>)</w:t>
              </w:r>
            </w:ins>
          </w:p>
        </w:tc>
        <w:tc>
          <w:tcPr>
            <w:tcW w:w="1381" w:type="dxa"/>
            <w:vAlign w:val="center"/>
            <w:tcPrChange w:id="5602" w:author="Microsoft account" w:date="2021-05-23T20:44:00Z">
              <w:tcPr>
                <w:tcW w:w="1557" w:type="dxa"/>
                <w:vAlign w:val="center"/>
              </w:tcPr>
            </w:tcPrChange>
          </w:tcPr>
          <w:p w14:paraId="46D36C89" w14:textId="146A92F1" w:rsidR="00277069" w:rsidRPr="00B63363" w:rsidRDefault="00C73B95" w:rsidP="00E75A46">
            <w:pPr>
              <w:jc w:val="both"/>
              <w:rPr>
                <w:ins w:id="5603" w:author="Rashed Hasan" w:date="2021-05-15T13:15:00Z"/>
                <w:rFonts w:ascii="Times New Roman" w:hAnsi="Times New Roman" w:cs="Times New Roman"/>
                <w:bCs/>
                <w:sz w:val="18"/>
                <w:szCs w:val="18"/>
                <w:rPrChange w:id="5604" w:author="Rashed Hasan" w:date="2021-05-15T13:19:00Z">
                  <w:rPr>
                    <w:ins w:id="5605" w:author="Rashed Hasan" w:date="2021-05-15T13:15:00Z"/>
                    <w:rFonts w:ascii="Times New Roman" w:hAnsi="Times New Roman" w:cs="Times New Roman"/>
                    <w:bCs/>
                    <w:sz w:val="20"/>
                    <w:szCs w:val="20"/>
                  </w:rPr>
                </w:rPrChange>
              </w:rPr>
              <w:pPrChange w:id="5606" w:author="Microsoft account" w:date="2021-05-25T22:50:00Z">
                <w:pPr>
                  <w:jc w:val="center"/>
                </w:pPr>
              </w:pPrChange>
            </w:pPr>
            <w:ins w:id="5607" w:author="Microsoft account" w:date="2021-05-24T21:02:00Z">
              <w:r>
                <w:rPr>
                  <w:rFonts w:ascii="Times New Roman" w:hAnsi="Times New Roman" w:cs="Times New Roman"/>
                  <w:bCs/>
                  <w:sz w:val="18"/>
                  <w:szCs w:val="18"/>
                </w:rPr>
                <w:t>629</w:t>
              </w:r>
            </w:ins>
            <w:ins w:id="5608" w:author="Rashed Hasan" w:date="2021-05-15T13:15:00Z">
              <w:del w:id="5609" w:author="Microsoft account" w:date="2021-05-24T21:02:00Z">
                <w:r w:rsidR="00277069" w:rsidRPr="00B63363" w:rsidDel="00C73B95">
                  <w:rPr>
                    <w:rFonts w:ascii="Times New Roman" w:hAnsi="Times New Roman" w:cs="Times New Roman"/>
                    <w:bCs/>
                    <w:sz w:val="18"/>
                    <w:szCs w:val="18"/>
                    <w:rPrChange w:id="5610" w:author="Rashed Hasan" w:date="2021-05-15T13:19:00Z">
                      <w:rPr>
                        <w:rFonts w:ascii="Times New Roman" w:hAnsi="Times New Roman" w:cs="Times New Roman"/>
                        <w:bCs/>
                        <w:sz w:val="20"/>
                        <w:szCs w:val="20"/>
                      </w:rPr>
                    </w:rPrChange>
                  </w:rPr>
                  <w:delText>873</w:delText>
                </w:r>
              </w:del>
              <w:r w:rsidR="00277069" w:rsidRPr="00B63363">
                <w:rPr>
                  <w:rFonts w:ascii="Times New Roman" w:hAnsi="Times New Roman" w:cs="Times New Roman"/>
                  <w:bCs/>
                  <w:sz w:val="18"/>
                  <w:szCs w:val="18"/>
                  <w:rPrChange w:id="5611" w:author="Rashed Hasan" w:date="2021-05-15T13:19:00Z">
                    <w:rPr>
                      <w:rFonts w:ascii="Times New Roman" w:hAnsi="Times New Roman" w:cs="Times New Roman"/>
                      <w:bCs/>
                      <w:sz w:val="20"/>
                      <w:szCs w:val="20"/>
                    </w:rPr>
                  </w:rPrChange>
                </w:rPr>
                <w:t xml:space="preserve"> (3</w:t>
              </w:r>
            </w:ins>
            <w:ins w:id="5612" w:author="Microsoft account" w:date="2021-05-24T21:02:00Z">
              <w:r>
                <w:rPr>
                  <w:rFonts w:ascii="Times New Roman" w:hAnsi="Times New Roman" w:cs="Times New Roman"/>
                  <w:bCs/>
                  <w:sz w:val="18"/>
                  <w:szCs w:val="18"/>
                </w:rPr>
                <w:t>0</w:t>
              </w:r>
            </w:ins>
            <w:ins w:id="5613" w:author="Rashed Hasan" w:date="2021-05-15T13:15:00Z">
              <w:del w:id="5614" w:author="Microsoft account" w:date="2021-05-24T21:02:00Z">
                <w:r w:rsidR="00277069" w:rsidRPr="00B63363" w:rsidDel="00C73B95">
                  <w:rPr>
                    <w:rFonts w:ascii="Times New Roman" w:hAnsi="Times New Roman" w:cs="Times New Roman"/>
                    <w:bCs/>
                    <w:sz w:val="18"/>
                    <w:szCs w:val="18"/>
                    <w:rPrChange w:id="5615" w:author="Rashed Hasan" w:date="2021-05-15T13:19:00Z">
                      <w:rPr>
                        <w:rFonts w:ascii="Times New Roman" w:hAnsi="Times New Roman" w:cs="Times New Roman"/>
                        <w:bCs/>
                        <w:sz w:val="20"/>
                        <w:szCs w:val="20"/>
                      </w:rPr>
                    </w:rPrChange>
                  </w:rPr>
                  <w:delText>8</w:delText>
                </w:r>
              </w:del>
              <w:r w:rsidR="00277069" w:rsidRPr="00B63363">
                <w:rPr>
                  <w:rFonts w:ascii="Times New Roman" w:hAnsi="Times New Roman" w:cs="Times New Roman"/>
                  <w:bCs/>
                  <w:sz w:val="18"/>
                  <w:szCs w:val="18"/>
                  <w:rPrChange w:id="5616" w:author="Rashed Hasan" w:date="2021-05-15T13:19:00Z">
                    <w:rPr>
                      <w:rFonts w:ascii="Times New Roman" w:hAnsi="Times New Roman" w:cs="Times New Roman"/>
                      <w:bCs/>
                      <w:sz w:val="20"/>
                      <w:szCs w:val="20"/>
                    </w:rPr>
                  </w:rPrChange>
                </w:rPr>
                <w:t>.</w:t>
              </w:r>
              <w:del w:id="5617" w:author="Microsoft account" w:date="2021-05-24T21:03:00Z">
                <w:r w:rsidR="00277069" w:rsidRPr="00B63363" w:rsidDel="00C73B95">
                  <w:rPr>
                    <w:rFonts w:ascii="Times New Roman" w:hAnsi="Times New Roman" w:cs="Times New Roman"/>
                    <w:bCs/>
                    <w:sz w:val="18"/>
                    <w:szCs w:val="18"/>
                    <w:rPrChange w:id="5618" w:author="Rashed Hasan" w:date="2021-05-15T13:19:00Z">
                      <w:rPr>
                        <w:rFonts w:ascii="Times New Roman" w:hAnsi="Times New Roman" w:cs="Times New Roman"/>
                        <w:bCs/>
                        <w:sz w:val="20"/>
                        <w:szCs w:val="20"/>
                      </w:rPr>
                    </w:rPrChange>
                  </w:rPr>
                  <w:delText>3</w:delText>
                </w:r>
              </w:del>
            </w:ins>
            <w:ins w:id="5619" w:author="Microsoft account" w:date="2021-05-24T21:04:00Z">
              <w:r w:rsidR="00AA4741">
                <w:rPr>
                  <w:rFonts w:ascii="Times New Roman" w:hAnsi="Times New Roman" w:cs="Times New Roman"/>
                  <w:bCs/>
                  <w:sz w:val="18"/>
                  <w:szCs w:val="18"/>
                </w:rPr>
                <w:t>97</w:t>
              </w:r>
            </w:ins>
            <w:ins w:id="5620" w:author="Rashed Hasan" w:date="2021-05-15T13:15:00Z">
              <w:del w:id="5621" w:author="Microsoft account" w:date="2021-05-24T21:04:00Z">
                <w:r w:rsidR="00277069" w:rsidRPr="00B63363" w:rsidDel="00AA4741">
                  <w:rPr>
                    <w:rFonts w:ascii="Times New Roman" w:hAnsi="Times New Roman" w:cs="Times New Roman"/>
                    <w:bCs/>
                    <w:sz w:val="18"/>
                    <w:szCs w:val="18"/>
                    <w:rPrChange w:id="5622" w:author="Rashed Hasan" w:date="2021-05-15T13:19:00Z">
                      <w:rPr>
                        <w:rFonts w:ascii="Times New Roman" w:hAnsi="Times New Roman" w:cs="Times New Roman"/>
                        <w:bCs/>
                        <w:sz w:val="20"/>
                        <w:szCs w:val="20"/>
                      </w:rPr>
                    </w:rPrChange>
                  </w:rPr>
                  <w:delText>7</w:delText>
                </w:r>
              </w:del>
              <w:r w:rsidR="00277069" w:rsidRPr="00B63363">
                <w:rPr>
                  <w:rFonts w:ascii="Times New Roman" w:hAnsi="Times New Roman" w:cs="Times New Roman"/>
                  <w:bCs/>
                  <w:sz w:val="18"/>
                  <w:szCs w:val="18"/>
                  <w:rPrChange w:id="5623" w:author="Rashed Hasan" w:date="2021-05-15T13:19:00Z">
                    <w:rPr>
                      <w:rFonts w:ascii="Times New Roman" w:hAnsi="Times New Roman" w:cs="Times New Roman"/>
                      <w:bCs/>
                      <w:sz w:val="20"/>
                      <w:szCs w:val="20"/>
                    </w:rPr>
                  </w:rPrChange>
                </w:rPr>
                <w:t>)</w:t>
              </w:r>
            </w:ins>
          </w:p>
        </w:tc>
        <w:tc>
          <w:tcPr>
            <w:tcW w:w="1230" w:type="dxa"/>
            <w:vMerge/>
            <w:vAlign w:val="center"/>
            <w:tcPrChange w:id="5624" w:author="Microsoft account" w:date="2021-05-23T20:44:00Z">
              <w:tcPr>
                <w:tcW w:w="995" w:type="dxa"/>
                <w:vMerge/>
                <w:vAlign w:val="center"/>
              </w:tcPr>
            </w:tcPrChange>
          </w:tcPr>
          <w:p w14:paraId="37F7A3FA" w14:textId="77777777" w:rsidR="00277069" w:rsidRPr="00B63363" w:rsidRDefault="00277069" w:rsidP="00E75A46">
            <w:pPr>
              <w:jc w:val="both"/>
              <w:rPr>
                <w:ins w:id="5625" w:author="Rashed Hasan" w:date="2021-05-15T13:15:00Z"/>
                <w:rFonts w:ascii="Times New Roman" w:hAnsi="Times New Roman" w:cs="Times New Roman"/>
                <w:bCs/>
                <w:sz w:val="18"/>
                <w:szCs w:val="18"/>
                <w:rPrChange w:id="5626" w:author="Rashed Hasan" w:date="2021-05-15T13:19:00Z">
                  <w:rPr>
                    <w:ins w:id="5627" w:author="Rashed Hasan" w:date="2021-05-15T13:15:00Z"/>
                    <w:rFonts w:ascii="Times New Roman" w:hAnsi="Times New Roman" w:cs="Times New Roman"/>
                    <w:bCs/>
                    <w:sz w:val="20"/>
                    <w:szCs w:val="20"/>
                  </w:rPr>
                </w:rPrChange>
              </w:rPr>
              <w:pPrChange w:id="5628" w:author="Microsoft account" w:date="2021-05-25T22:50:00Z">
                <w:pPr>
                  <w:jc w:val="center"/>
                </w:pPr>
              </w:pPrChange>
            </w:pPr>
          </w:p>
        </w:tc>
        <w:tc>
          <w:tcPr>
            <w:tcW w:w="1290" w:type="dxa"/>
            <w:vAlign w:val="center"/>
            <w:tcPrChange w:id="5629" w:author="Microsoft account" w:date="2021-05-23T20:44:00Z">
              <w:tcPr>
                <w:tcW w:w="1423" w:type="dxa"/>
                <w:vAlign w:val="center"/>
              </w:tcPr>
            </w:tcPrChange>
          </w:tcPr>
          <w:p w14:paraId="325A905A" w14:textId="77777777" w:rsidR="00277069" w:rsidRPr="00B63363" w:rsidRDefault="00277069" w:rsidP="00E75A46">
            <w:pPr>
              <w:jc w:val="both"/>
              <w:rPr>
                <w:ins w:id="5630" w:author="Rashed Hasan" w:date="2021-05-15T13:15:00Z"/>
                <w:rFonts w:ascii="Times New Roman" w:hAnsi="Times New Roman" w:cs="Times New Roman"/>
                <w:bCs/>
                <w:sz w:val="18"/>
                <w:szCs w:val="18"/>
                <w:rPrChange w:id="5631" w:author="Rashed Hasan" w:date="2021-05-15T13:19:00Z">
                  <w:rPr>
                    <w:ins w:id="5632" w:author="Rashed Hasan" w:date="2021-05-15T13:15:00Z"/>
                    <w:rFonts w:ascii="Times New Roman" w:hAnsi="Times New Roman" w:cs="Times New Roman"/>
                    <w:bCs/>
                    <w:sz w:val="20"/>
                    <w:szCs w:val="20"/>
                  </w:rPr>
                </w:rPrChange>
              </w:rPr>
              <w:pPrChange w:id="5633" w:author="Microsoft account" w:date="2021-05-25T22:50:00Z">
                <w:pPr>
                  <w:jc w:val="center"/>
                </w:pPr>
              </w:pPrChange>
            </w:pPr>
            <w:ins w:id="5634" w:author="Rashed Hasan" w:date="2021-05-15T13:15:00Z">
              <w:r w:rsidRPr="00B63363">
                <w:rPr>
                  <w:rFonts w:ascii="Times New Roman" w:hAnsi="Times New Roman" w:cs="Times New Roman"/>
                  <w:bCs/>
                  <w:sz w:val="18"/>
                  <w:szCs w:val="18"/>
                  <w:rPrChange w:id="5635" w:author="Rashed Hasan" w:date="2021-05-15T13:19:00Z">
                    <w:rPr>
                      <w:rFonts w:ascii="Times New Roman" w:hAnsi="Times New Roman" w:cs="Times New Roman"/>
                      <w:bCs/>
                      <w:sz w:val="20"/>
                      <w:szCs w:val="20"/>
                    </w:rPr>
                  </w:rPrChange>
                </w:rPr>
                <w:t>1251 (75.77)</w:t>
              </w:r>
            </w:ins>
          </w:p>
        </w:tc>
        <w:tc>
          <w:tcPr>
            <w:tcW w:w="1448" w:type="dxa"/>
            <w:vAlign w:val="center"/>
            <w:tcPrChange w:id="5636" w:author="Microsoft account" w:date="2021-05-23T20:44:00Z">
              <w:tcPr>
                <w:tcW w:w="1557" w:type="dxa"/>
                <w:vAlign w:val="center"/>
              </w:tcPr>
            </w:tcPrChange>
          </w:tcPr>
          <w:p w14:paraId="5760A110" w14:textId="77777777" w:rsidR="00277069" w:rsidRPr="00B63363" w:rsidRDefault="00277069" w:rsidP="00E75A46">
            <w:pPr>
              <w:jc w:val="both"/>
              <w:rPr>
                <w:ins w:id="5637" w:author="Rashed Hasan" w:date="2021-05-15T13:15:00Z"/>
                <w:rFonts w:ascii="Times New Roman" w:hAnsi="Times New Roman" w:cs="Times New Roman"/>
                <w:bCs/>
                <w:sz w:val="18"/>
                <w:szCs w:val="18"/>
                <w:rPrChange w:id="5638" w:author="Rashed Hasan" w:date="2021-05-15T13:19:00Z">
                  <w:rPr>
                    <w:ins w:id="5639" w:author="Rashed Hasan" w:date="2021-05-15T13:15:00Z"/>
                    <w:rFonts w:ascii="Times New Roman" w:hAnsi="Times New Roman" w:cs="Times New Roman"/>
                    <w:bCs/>
                    <w:sz w:val="20"/>
                    <w:szCs w:val="20"/>
                  </w:rPr>
                </w:rPrChange>
              </w:rPr>
              <w:pPrChange w:id="5640" w:author="Microsoft account" w:date="2021-05-25T22:50:00Z">
                <w:pPr>
                  <w:jc w:val="center"/>
                </w:pPr>
              </w:pPrChange>
            </w:pPr>
            <w:ins w:id="5641" w:author="Rashed Hasan" w:date="2021-05-15T13:15:00Z">
              <w:r w:rsidRPr="00B63363">
                <w:rPr>
                  <w:rFonts w:ascii="Times New Roman" w:hAnsi="Times New Roman" w:cs="Times New Roman"/>
                  <w:bCs/>
                  <w:sz w:val="18"/>
                  <w:szCs w:val="18"/>
                  <w:rPrChange w:id="5642" w:author="Rashed Hasan" w:date="2021-05-15T13:19:00Z">
                    <w:rPr>
                      <w:rFonts w:ascii="Times New Roman" w:hAnsi="Times New Roman" w:cs="Times New Roman"/>
                      <w:bCs/>
                      <w:sz w:val="20"/>
                      <w:szCs w:val="20"/>
                    </w:rPr>
                  </w:rPrChange>
                </w:rPr>
                <w:t>456 (24.23)</w:t>
              </w:r>
            </w:ins>
          </w:p>
        </w:tc>
        <w:tc>
          <w:tcPr>
            <w:tcW w:w="1230" w:type="dxa"/>
            <w:vMerge/>
            <w:vAlign w:val="center"/>
            <w:tcPrChange w:id="5643" w:author="Microsoft account" w:date="2021-05-23T20:44:00Z">
              <w:tcPr>
                <w:tcW w:w="996" w:type="dxa"/>
                <w:vMerge/>
                <w:vAlign w:val="center"/>
              </w:tcPr>
            </w:tcPrChange>
          </w:tcPr>
          <w:p w14:paraId="310FD0E2" w14:textId="77777777" w:rsidR="00277069" w:rsidRPr="00B63363" w:rsidRDefault="00277069" w:rsidP="00E75A46">
            <w:pPr>
              <w:jc w:val="both"/>
              <w:rPr>
                <w:ins w:id="5644" w:author="Rashed Hasan" w:date="2021-05-15T13:15:00Z"/>
                <w:rFonts w:ascii="Times New Roman" w:hAnsi="Times New Roman" w:cs="Times New Roman"/>
                <w:bCs/>
                <w:sz w:val="18"/>
                <w:szCs w:val="18"/>
                <w:rPrChange w:id="5645" w:author="Rashed Hasan" w:date="2021-05-15T13:19:00Z">
                  <w:rPr>
                    <w:ins w:id="5646" w:author="Rashed Hasan" w:date="2021-05-15T13:15:00Z"/>
                    <w:rFonts w:ascii="Times New Roman" w:hAnsi="Times New Roman" w:cs="Times New Roman"/>
                    <w:bCs/>
                    <w:sz w:val="20"/>
                    <w:szCs w:val="20"/>
                  </w:rPr>
                </w:rPrChange>
              </w:rPr>
              <w:pPrChange w:id="5647" w:author="Microsoft account" w:date="2021-05-25T22:50:00Z">
                <w:pPr>
                  <w:jc w:val="center"/>
                </w:pPr>
              </w:pPrChange>
            </w:pPr>
          </w:p>
        </w:tc>
      </w:tr>
      <w:tr w:rsidR="00277069" w:rsidRPr="00B63363" w14:paraId="62FFF99B" w14:textId="77777777" w:rsidTr="00277069">
        <w:trPr>
          <w:trHeight w:val="268"/>
          <w:jc w:val="center"/>
          <w:ins w:id="5648" w:author="Rashed Hasan" w:date="2021-05-15T13:15:00Z"/>
          <w:trPrChange w:id="5649" w:author="Rashed Hasan" w:date="2021-05-15T13:16:00Z">
            <w:trPr>
              <w:trHeight w:val="292"/>
              <w:jc w:val="center"/>
            </w:trPr>
          </w:trPrChange>
        </w:trPr>
        <w:tc>
          <w:tcPr>
            <w:tcW w:w="9762" w:type="dxa"/>
            <w:gridSpan w:val="7"/>
            <w:vAlign w:val="center"/>
            <w:tcPrChange w:id="5650" w:author="Rashed Hasan" w:date="2021-05-15T13:16:00Z">
              <w:tcPr>
                <w:tcW w:w="10137" w:type="dxa"/>
                <w:gridSpan w:val="7"/>
                <w:vAlign w:val="center"/>
              </w:tcPr>
            </w:tcPrChange>
          </w:tcPr>
          <w:p w14:paraId="4B53A579" w14:textId="77777777" w:rsidR="00277069" w:rsidRPr="00BD064F" w:rsidRDefault="00277069" w:rsidP="00E75A46">
            <w:pPr>
              <w:jc w:val="both"/>
              <w:rPr>
                <w:ins w:id="5651" w:author="Rashed Hasan" w:date="2021-05-15T13:15:00Z"/>
                <w:rFonts w:ascii="Times New Roman" w:hAnsi="Times New Roman" w:cs="Times New Roman"/>
                <w:b/>
                <w:bCs/>
                <w:i/>
                <w:sz w:val="18"/>
                <w:szCs w:val="18"/>
                <w:rPrChange w:id="5652" w:author="Microsoft account" w:date="2021-05-23T01:22:00Z">
                  <w:rPr>
                    <w:ins w:id="5653" w:author="Rashed Hasan" w:date="2021-05-15T13:15:00Z"/>
                    <w:rFonts w:ascii="Times New Roman" w:hAnsi="Times New Roman" w:cs="Times New Roman"/>
                    <w:bCs/>
                    <w:i/>
                    <w:sz w:val="20"/>
                    <w:szCs w:val="20"/>
                  </w:rPr>
                </w:rPrChange>
              </w:rPr>
              <w:pPrChange w:id="5654" w:author="Microsoft account" w:date="2021-05-25T22:50:00Z">
                <w:pPr/>
              </w:pPrChange>
            </w:pPr>
            <w:ins w:id="5655" w:author="Rashed Hasan" w:date="2021-05-15T13:15:00Z">
              <w:r w:rsidRPr="00BD064F">
                <w:rPr>
                  <w:rFonts w:ascii="Times New Roman" w:hAnsi="Times New Roman" w:cs="Times New Roman"/>
                  <w:b/>
                  <w:i/>
                  <w:sz w:val="18"/>
                  <w:szCs w:val="18"/>
                  <w:highlight w:val="yellow"/>
                  <w:rPrChange w:id="5656" w:author="Microsoft account" w:date="2021-05-23T01:22:00Z">
                    <w:rPr>
                      <w:rFonts w:ascii="Times New Roman" w:hAnsi="Times New Roman" w:cs="Times New Roman"/>
                      <w:b/>
                      <w:i/>
                      <w:sz w:val="20"/>
                      <w:szCs w:val="20"/>
                    </w:rPr>
                  </w:rPrChange>
                </w:rPr>
                <w:t>Books</w:t>
              </w:r>
            </w:ins>
          </w:p>
        </w:tc>
      </w:tr>
      <w:tr w:rsidR="00277069" w:rsidRPr="00B63363" w14:paraId="5C0ABA0A" w14:textId="77777777" w:rsidTr="0020300A">
        <w:trPr>
          <w:trHeight w:val="268"/>
          <w:jc w:val="center"/>
          <w:ins w:id="5657" w:author="Rashed Hasan" w:date="2021-05-15T13:15:00Z"/>
          <w:trPrChange w:id="5658" w:author="Microsoft account" w:date="2021-05-23T20:44:00Z">
            <w:trPr>
              <w:trHeight w:val="292"/>
              <w:jc w:val="center"/>
            </w:trPr>
          </w:trPrChange>
        </w:trPr>
        <w:tc>
          <w:tcPr>
            <w:tcW w:w="1802" w:type="dxa"/>
            <w:vAlign w:val="center"/>
            <w:tcPrChange w:id="5659" w:author="Microsoft account" w:date="2021-05-23T20:44:00Z">
              <w:tcPr>
                <w:tcW w:w="2052" w:type="dxa"/>
                <w:vAlign w:val="center"/>
              </w:tcPr>
            </w:tcPrChange>
          </w:tcPr>
          <w:p w14:paraId="1117A9AB" w14:textId="77777777" w:rsidR="00277069" w:rsidRPr="00B63363" w:rsidRDefault="00277069" w:rsidP="00E75A46">
            <w:pPr>
              <w:jc w:val="both"/>
              <w:rPr>
                <w:ins w:id="5660" w:author="Rashed Hasan" w:date="2021-05-15T13:15:00Z"/>
                <w:rFonts w:ascii="Times New Roman" w:hAnsi="Times New Roman" w:cs="Times New Roman"/>
                <w:bCs/>
                <w:sz w:val="18"/>
                <w:szCs w:val="18"/>
                <w:rPrChange w:id="5661" w:author="Rashed Hasan" w:date="2021-05-15T13:19:00Z">
                  <w:rPr>
                    <w:ins w:id="5662" w:author="Rashed Hasan" w:date="2021-05-15T13:15:00Z"/>
                    <w:rFonts w:ascii="Times New Roman" w:hAnsi="Times New Roman" w:cs="Times New Roman"/>
                    <w:bCs/>
                    <w:sz w:val="20"/>
                    <w:szCs w:val="20"/>
                  </w:rPr>
                </w:rPrChange>
              </w:rPr>
              <w:pPrChange w:id="5663" w:author="Microsoft account" w:date="2021-05-25T22:50:00Z">
                <w:pPr>
                  <w:jc w:val="center"/>
                </w:pPr>
              </w:pPrChange>
            </w:pPr>
            <w:ins w:id="5664" w:author="Rashed Hasan" w:date="2021-05-15T13:15:00Z">
              <w:r w:rsidRPr="00B63363">
                <w:rPr>
                  <w:rFonts w:ascii="Times New Roman" w:hAnsi="Times New Roman" w:cs="Times New Roman"/>
                  <w:bCs/>
                  <w:sz w:val="18"/>
                  <w:szCs w:val="18"/>
                  <w:rPrChange w:id="5665" w:author="Rashed Hasan" w:date="2021-05-15T13:19:00Z">
                    <w:rPr>
                      <w:rFonts w:ascii="Times New Roman" w:hAnsi="Times New Roman" w:cs="Times New Roman"/>
                      <w:bCs/>
                      <w:sz w:val="20"/>
                      <w:szCs w:val="20"/>
                    </w:rPr>
                  </w:rPrChange>
                </w:rPr>
                <w:t>Yes</w:t>
              </w:r>
            </w:ins>
          </w:p>
        </w:tc>
        <w:tc>
          <w:tcPr>
            <w:tcW w:w="1381" w:type="dxa"/>
            <w:vAlign w:val="center"/>
            <w:tcPrChange w:id="5666" w:author="Microsoft account" w:date="2021-05-23T20:44:00Z">
              <w:tcPr>
                <w:tcW w:w="1557" w:type="dxa"/>
                <w:vAlign w:val="center"/>
              </w:tcPr>
            </w:tcPrChange>
          </w:tcPr>
          <w:p w14:paraId="53D4D059" w14:textId="77777777" w:rsidR="00277069" w:rsidRPr="00B63363" w:rsidRDefault="00277069" w:rsidP="00E75A46">
            <w:pPr>
              <w:jc w:val="both"/>
              <w:rPr>
                <w:ins w:id="5667" w:author="Rashed Hasan" w:date="2021-05-15T13:15:00Z"/>
                <w:rFonts w:ascii="Times New Roman" w:hAnsi="Times New Roman" w:cs="Times New Roman"/>
                <w:bCs/>
                <w:sz w:val="18"/>
                <w:szCs w:val="18"/>
                <w:rPrChange w:id="5668" w:author="Rashed Hasan" w:date="2021-05-15T13:19:00Z">
                  <w:rPr>
                    <w:ins w:id="5669" w:author="Rashed Hasan" w:date="2021-05-15T13:15:00Z"/>
                    <w:rFonts w:ascii="Times New Roman" w:hAnsi="Times New Roman" w:cs="Times New Roman"/>
                    <w:bCs/>
                    <w:sz w:val="20"/>
                    <w:szCs w:val="20"/>
                  </w:rPr>
                </w:rPrChange>
              </w:rPr>
              <w:pPrChange w:id="5670" w:author="Microsoft account" w:date="2021-05-25T22:50:00Z">
                <w:pPr>
                  <w:jc w:val="center"/>
                </w:pPr>
              </w:pPrChange>
            </w:pPr>
            <w:ins w:id="5671" w:author="Rashed Hasan" w:date="2021-05-15T13:15:00Z">
              <w:r w:rsidRPr="00B63363">
                <w:rPr>
                  <w:rFonts w:ascii="Times New Roman" w:hAnsi="Times New Roman" w:cs="Times New Roman"/>
                  <w:bCs/>
                  <w:sz w:val="18"/>
                  <w:szCs w:val="18"/>
                  <w:rPrChange w:id="5672" w:author="Rashed Hasan" w:date="2021-05-15T13:19:00Z">
                    <w:rPr>
                      <w:rFonts w:ascii="Times New Roman" w:hAnsi="Times New Roman" w:cs="Times New Roman"/>
                      <w:bCs/>
                      <w:sz w:val="20"/>
                      <w:szCs w:val="20"/>
                    </w:rPr>
                  </w:rPrChange>
                </w:rPr>
                <w:t>3325 (72.13)</w:t>
              </w:r>
            </w:ins>
          </w:p>
        </w:tc>
        <w:tc>
          <w:tcPr>
            <w:tcW w:w="1381" w:type="dxa"/>
            <w:vAlign w:val="center"/>
            <w:tcPrChange w:id="5673" w:author="Microsoft account" w:date="2021-05-23T20:44:00Z">
              <w:tcPr>
                <w:tcW w:w="1557" w:type="dxa"/>
                <w:vAlign w:val="center"/>
              </w:tcPr>
            </w:tcPrChange>
          </w:tcPr>
          <w:p w14:paraId="2649CE42" w14:textId="77777777" w:rsidR="00277069" w:rsidRPr="00B63363" w:rsidRDefault="00277069" w:rsidP="00E75A46">
            <w:pPr>
              <w:jc w:val="both"/>
              <w:rPr>
                <w:ins w:id="5674" w:author="Rashed Hasan" w:date="2021-05-15T13:15:00Z"/>
                <w:rFonts w:ascii="Times New Roman" w:hAnsi="Times New Roman" w:cs="Times New Roman"/>
                <w:bCs/>
                <w:sz w:val="18"/>
                <w:szCs w:val="18"/>
                <w:rPrChange w:id="5675" w:author="Rashed Hasan" w:date="2021-05-15T13:19:00Z">
                  <w:rPr>
                    <w:ins w:id="5676" w:author="Rashed Hasan" w:date="2021-05-15T13:15:00Z"/>
                    <w:rFonts w:ascii="Times New Roman" w:hAnsi="Times New Roman" w:cs="Times New Roman"/>
                    <w:bCs/>
                    <w:sz w:val="20"/>
                    <w:szCs w:val="20"/>
                  </w:rPr>
                </w:rPrChange>
              </w:rPr>
              <w:pPrChange w:id="5677" w:author="Microsoft account" w:date="2021-05-25T22:50:00Z">
                <w:pPr>
                  <w:jc w:val="center"/>
                </w:pPr>
              </w:pPrChange>
            </w:pPr>
            <w:ins w:id="5678" w:author="Rashed Hasan" w:date="2021-05-15T13:15:00Z">
              <w:r w:rsidRPr="00B63363">
                <w:rPr>
                  <w:rFonts w:ascii="Times New Roman" w:hAnsi="Times New Roman" w:cs="Times New Roman"/>
                  <w:bCs/>
                  <w:sz w:val="18"/>
                  <w:szCs w:val="18"/>
                  <w:rPrChange w:id="5679" w:author="Rashed Hasan" w:date="2021-05-15T13:19:00Z">
                    <w:rPr>
                      <w:rFonts w:ascii="Times New Roman" w:hAnsi="Times New Roman" w:cs="Times New Roman"/>
                      <w:bCs/>
                      <w:sz w:val="20"/>
                      <w:szCs w:val="20"/>
                    </w:rPr>
                  </w:rPrChange>
                </w:rPr>
                <w:t>1251 (27.87)</w:t>
              </w:r>
            </w:ins>
          </w:p>
        </w:tc>
        <w:tc>
          <w:tcPr>
            <w:tcW w:w="1230" w:type="dxa"/>
            <w:vMerge w:val="restart"/>
            <w:vAlign w:val="center"/>
            <w:tcPrChange w:id="5680" w:author="Microsoft account" w:date="2021-05-23T20:44:00Z">
              <w:tcPr>
                <w:tcW w:w="995" w:type="dxa"/>
                <w:vMerge w:val="restart"/>
                <w:vAlign w:val="center"/>
              </w:tcPr>
            </w:tcPrChange>
          </w:tcPr>
          <w:p w14:paraId="787A9157" w14:textId="77777777" w:rsidR="00277069" w:rsidRPr="00B63363" w:rsidRDefault="00277069" w:rsidP="00E75A46">
            <w:pPr>
              <w:jc w:val="both"/>
              <w:rPr>
                <w:ins w:id="5681" w:author="Rashed Hasan" w:date="2021-05-15T13:15:00Z"/>
                <w:rFonts w:ascii="Times New Roman" w:hAnsi="Times New Roman" w:cs="Times New Roman"/>
                <w:bCs/>
                <w:sz w:val="18"/>
                <w:szCs w:val="18"/>
                <w:rPrChange w:id="5682" w:author="Rashed Hasan" w:date="2021-05-15T13:19:00Z">
                  <w:rPr>
                    <w:ins w:id="5683" w:author="Rashed Hasan" w:date="2021-05-15T13:15:00Z"/>
                    <w:rFonts w:ascii="Times New Roman" w:hAnsi="Times New Roman" w:cs="Times New Roman"/>
                    <w:bCs/>
                    <w:sz w:val="20"/>
                    <w:szCs w:val="20"/>
                  </w:rPr>
                </w:rPrChange>
              </w:rPr>
              <w:pPrChange w:id="5684" w:author="Microsoft account" w:date="2021-05-25T22:50:00Z">
                <w:pPr>
                  <w:jc w:val="center"/>
                </w:pPr>
              </w:pPrChange>
            </w:pPr>
            <w:ins w:id="5685" w:author="Rashed Hasan" w:date="2021-05-15T13:15:00Z">
              <w:r w:rsidRPr="00B63363">
                <w:rPr>
                  <w:rFonts w:ascii="Times New Roman" w:hAnsi="Times New Roman" w:cs="Times New Roman"/>
                  <w:bCs/>
                  <w:sz w:val="18"/>
                  <w:szCs w:val="18"/>
                  <w:rPrChange w:id="5686" w:author="Rashed Hasan" w:date="2021-05-15T13:19:00Z">
                    <w:rPr>
                      <w:rFonts w:ascii="Times New Roman" w:hAnsi="Times New Roman" w:cs="Times New Roman"/>
                      <w:bCs/>
                      <w:sz w:val="20"/>
                      <w:szCs w:val="20"/>
                    </w:rPr>
                  </w:rPrChange>
                </w:rPr>
                <w:t>&lt;0.001</w:t>
              </w:r>
            </w:ins>
          </w:p>
        </w:tc>
        <w:tc>
          <w:tcPr>
            <w:tcW w:w="1290" w:type="dxa"/>
            <w:vAlign w:val="center"/>
            <w:tcPrChange w:id="5687" w:author="Microsoft account" w:date="2021-05-23T20:44:00Z">
              <w:tcPr>
                <w:tcW w:w="1423" w:type="dxa"/>
                <w:vAlign w:val="center"/>
              </w:tcPr>
            </w:tcPrChange>
          </w:tcPr>
          <w:p w14:paraId="1126AEDE" w14:textId="77777777" w:rsidR="00277069" w:rsidRPr="00B63363" w:rsidRDefault="00277069" w:rsidP="00E75A46">
            <w:pPr>
              <w:jc w:val="both"/>
              <w:rPr>
                <w:ins w:id="5688" w:author="Rashed Hasan" w:date="2021-05-15T13:15:00Z"/>
                <w:rFonts w:ascii="Times New Roman" w:hAnsi="Times New Roman" w:cs="Times New Roman"/>
                <w:bCs/>
                <w:sz w:val="18"/>
                <w:szCs w:val="18"/>
                <w:rPrChange w:id="5689" w:author="Rashed Hasan" w:date="2021-05-15T13:19:00Z">
                  <w:rPr>
                    <w:ins w:id="5690" w:author="Rashed Hasan" w:date="2021-05-15T13:15:00Z"/>
                    <w:rFonts w:ascii="Times New Roman" w:hAnsi="Times New Roman" w:cs="Times New Roman"/>
                    <w:bCs/>
                    <w:sz w:val="20"/>
                    <w:szCs w:val="20"/>
                  </w:rPr>
                </w:rPrChange>
              </w:rPr>
              <w:pPrChange w:id="5691" w:author="Microsoft account" w:date="2021-05-25T22:50:00Z">
                <w:pPr>
                  <w:jc w:val="center"/>
                </w:pPr>
              </w:pPrChange>
            </w:pPr>
            <w:ins w:id="5692" w:author="Rashed Hasan" w:date="2021-05-15T13:15:00Z">
              <w:r w:rsidRPr="00B63363">
                <w:rPr>
                  <w:rFonts w:ascii="Times New Roman" w:hAnsi="Times New Roman" w:cs="Times New Roman"/>
                  <w:bCs/>
                  <w:sz w:val="18"/>
                  <w:szCs w:val="18"/>
                  <w:rPrChange w:id="5693" w:author="Rashed Hasan" w:date="2021-05-15T13:19:00Z">
                    <w:rPr>
                      <w:rFonts w:ascii="Times New Roman" w:hAnsi="Times New Roman" w:cs="Times New Roman"/>
                      <w:bCs/>
                      <w:sz w:val="20"/>
                      <w:szCs w:val="20"/>
                    </w:rPr>
                  </w:rPrChange>
                </w:rPr>
                <w:t>3837 (80.65)</w:t>
              </w:r>
            </w:ins>
          </w:p>
        </w:tc>
        <w:tc>
          <w:tcPr>
            <w:tcW w:w="1448" w:type="dxa"/>
            <w:vAlign w:val="center"/>
            <w:tcPrChange w:id="5694" w:author="Microsoft account" w:date="2021-05-23T20:44:00Z">
              <w:tcPr>
                <w:tcW w:w="1557" w:type="dxa"/>
                <w:vAlign w:val="center"/>
              </w:tcPr>
            </w:tcPrChange>
          </w:tcPr>
          <w:p w14:paraId="140F42A8" w14:textId="77777777" w:rsidR="00277069" w:rsidRPr="00B63363" w:rsidRDefault="00277069" w:rsidP="00E75A46">
            <w:pPr>
              <w:jc w:val="both"/>
              <w:rPr>
                <w:ins w:id="5695" w:author="Rashed Hasan" w:date="2021-05-15T13:15:00Z"/>
                <w:rFonts w:ascii="Times New Roman" w:hAnsi="Times New Roman" w:cs="Times New Roman"/>
                <w:bCs/>
                <w:sz w:val="18"/>
                <w:szCs w:val="18"/>
                <w:rPrChange w:id="5696" w:author="Rashed Hasan" w:date="2021-05-15T13:19:00Z">
                  <w:rPr>
                    <w:ins w:id="5697" w:author="Rashed Hasan" w:date="2021-05-15T13:15:00Z"/>
                    <w:rFonts w:ascii="Times New Roman" w:hAnsi="Times New Roman" w:cs="Times New Roman"/>
                    <w:bCs/>
                    <w:sz w:val="20"/>
                    <w:szCs w:val="20"/>
                  </w:rPr>
                </w:rPrChange>
              </w:rPr>
              <w:pPrChange w:id="5698" w:author="Microsoft account" w:date="2021-05-25T22:50:00Z">
                <w:pPr>
                  <w:jc w:val="center"/>
                </w:pPr>
              </w:pPrChange>
            </w:pPr>
            <w:ins w:id="5699" w:author="Rashed Hasan" w:date="2021-05-15T13:15:00Z">
              <w:r w:rsidRPr="00B63363">
                <w:rPr>
                  <w:rFonts w:ascii="Times New Roman" w:hAnsi="Times New Roman" w:cs="Times New Roman"/>
                  <w:bCs/>
                  <w:sz w:val="18"/>
                  <w:szCs w:val="18"/>
                  <w:rPrChange w:id="5700" w:author="Rashed Hasan" w:date="2021-05-15T13:19:00Z">
                    <w:rPr>
                      <w:rFonts w:ascii="Times New Roman" w:hAnsi="Times New Roman" w:cs="Times New Roman"/>
                      <w:bCs/>
                      <w:sz w:val="20"/>
                      <w:szCs w:val="20"/>
                    </w:rPr>
                  </w:rPrChange>
                </w:rPr>
                <w:t>1017 (19.35)</w:t>
              </w:r>
            </w:ins>
          </w:p>
        </w:tc>
        <w:tc>
          <w:tcPr>
            <w:tcW w:w="1230" w:type="dxa"/>
            <w:vMerge w:val="restart"/>
            <w:vAlign w:val="center"/>
            <w:tcPrChange w:id="5701" w:author="Microsoft account" w:date="2021-05-23T20:44:00Z">
              <w:tcPr>
                <w:tcW w:w="996" w:type="dxa"/>
                <w:vMerge w:val="restart"/>
                <w:vAlign w:val="center"/>
              </w:tcPr>
            </w:tcPrChange>
          </w:tcPr>
          <w:p w14:paraId="287CEFDD" w14:textId="77777777" w:rsidR="00277069" w:rsidRPr="00B63363" w:rsidRDefault="00277069" w:rsidP="00E75A46">
            <w:pPr>
              <w:jc w:val="both"/>
              <w:rPr>
                <w:ins w:id="5702" w:author="Rashed Hasan" w:date="2021-05-15T13:15:00Z"/>
                <w:rFonts w:ascii="Times New Roman" w:hAnsi="Times New Roman" w:cs="Times New Roman"/>
                <w:bCs/>
                <w:sz w:val="18"/>
                <w:szCs w:val="18"/>
                <w:rPrChange w:id="5703" w:author="Rashed Hasan" w:date="2021-05-15T13:19:00Z">
                  <w:rPr>
                    <w:ins w:id="5704" w:author="Rashed Hasan" w:date="2021-05-15T13:15:00Z"/>
                    <w:rFonts w:ascii="Times New Roman" w:hAnsi="Times New Roman" w:cs="Times New Roman"/>
                    <w:bCs/>
                    <w:sz w:val="20"/>
                    <w:szCs w:val="20"/>
                  </w:rPr>
                </w:rPrChange>
              </w:rPr>
              <w:pPrChange w:id="5705" w:author="Microsoft account" w:date="2021-05-25T22:50:00Z">
                <w:pPr>
                  <w:jc w:val="center"/>
                </w:pPr>
              </w:pPrChange>
            </w:pPr>
            <w:ins w:id="5706" w:author="Rashed Hasan" w:date="2021-05-15T13:15:00Z">
              <w:r w:rsidRPr="00B63363">
                <w:rPr>
                  <w:rFonts w:ascii="Times New Roman" w:hAnsi="Times New Roman" w:cs="Times New Roman"/>
                  <w:bCs/>
                  <w:sz w:val="18"/>
                  <w:szCs w:val="18"/>
                  <w:rPrChange w:id="5707" w:author="Rashed Hasan" w:date="2021-05-15T13:19:00Z">
                    <w:rPr>
                      <w:rFonts w:ascii="Times New Roman" w:hAnsi="Times New Roman" w:cs="Times New Roman"/>
                      <w:bCs/>
                      <w:sz w:val="20"/>
                      <w:szCs w:val="20"/>
                    </w:rPr>
                  </w:rPrChange>
                </w:rPr>
                <w:t>&lt;0.001</w:t>
              </w:r>
            </w:ins>
          </w:p>
        </w:tc>
      </w:tr>
      <w:tr w:rsidR="00277069" w:rsidRPr="00B63363" w14:paraId="379AD9A5" w14:textId="77777777" w:rsidTr="0020300A">
        <w:trPr>
          <w:trHeight w:val="268"/>
          <w:jc w:val="center"/>
          <w:ins w:id="5708" w:author="Rashed Hasan" w:date="2021-05-15T13:15:00Z"/>
          <w:trPrChange w:id="5709" w:author="Microsoft account" w:date="2021-05-23T20:44:00Z">
            <w:trPr>
              <w:trHeight w:val="292"/>
              <w:jc w:val="center"/>
            </w:trPr>
          </w:trPrChange>
        </w:trPr>
        <w:tc>
          <w:tcPr>
            <w:tcW w:w="1802" w:type="dxa"/>
            <w:vAlign w:val="center"/>
            <w:tcPrChange w:id="5710" w:author="Microsoft account" w:date="2021-05-23T20:44:00Z">
              <w:tcPr>
                <w:tcW w:w="2052" w:type="dxa"/>
                <w:vAlign w:val="center"/>
              </w:tcPr>
            </w:tcPrChange>
          </w:tcPr>
          <w:p w14:paraId="228FF9C9" w14:textId="77777777" w:rsidR="00277069" w:rsidRPr="00B63363" w:rsidRDefault="00277069" w:rsidP="00E75A46">
            <w:pPr>
              <w:jc w:val="both"/>
              <w:rPr>
                <w:ins w:id="5711" w:author="Rashed Hasan" w:date="2021-05-15T13:15:00Z"/>
                <w:rFonts w:ascii="Times New Roman" w:hAnsi="Times New Roman" w:cs="Times New Roman"/>
                <w:bCs/>
                <w:sz w:val="18"/>
                <w:szCs w:val="18"/>
                <w:rPrChange w:id="5712" w:author="Rashed Hasan" w:date="2021-05-15T13:19:00Z">
                  <w:rPr>
                    <w:ins w:id="5713" w:author="Rashed Hasan" w:date="2021-05-15T13:15:00Z"/>
                    <w:rFonts w:ascii="Times New Roman" w:hAnsi="Times New Roman" w:cs="Times New Roman"/>
                    <w:bCs/>
                    <w:sz w:val="20"/>
                    <w:szCs w:val="20"/>
                  </w:rPr>
                </w:rPrChange>
              </w:rPr>
              <w:pPrChange w:id="5714" w:author="Microsoft account" w:date="2021-05-25T22:50:00Z">
                <w:pPr>
                  <w:jc w:val="center"/>
                </w:pPr>
              </w:pPrChange>
            </w:pPr>
            <w:ins w:id="5715" w:author="Rashed Hasan" w:date="2021-05-15T13:15:00Z">
              <w:r w:rsidRPr="00B63363">
                <w:rPr>
                  <w:rFonts w:ascii="Times New Roman" w:hAnsi="Times New Roman" w:cs="Times New Roman"/>
                  <w:bCs/>
                  <w:sz w:val="18"/>
                  <w:szCs w:val="18"/>
                  <w:rPrChange w:id="5716" w:author="Rashed Hasan" w:date="2021-05-15T13:19:00Z">
                    <w:rPr>
                      <w:rFonts w:ascii="Times New Roman" w:hAnsi="Times New Roman" w:cs="Times New Roman"/>
                      <w:bCs/>
                      <w:sz w:val="20"/>
                      <w:szCs w:val="20"/>
                    </w:rPr>
                  </w:rPrChange>
                </w:rPr>
                <w:t>No</w:t>
              </w:r>
            </w:ins>
          </w:p>
        </w:tc>
        <w:tc>
          <w:tcPr>
            <w:tcW w:w="1381" w:type="dxa"/>
            <w:vAlign w:val="center"/>
            <w:tcPrChange w:id="5717" w:author="Microsoft account" w:date="2021-05-23T20:44:00Z">
              <w:tcPr>
                <w:tcW w:w="1557" w:type="dxa"/>
                <w:vAlign w:val="center"/>
              </w:tcPr>
            </w:tcPrChange>
          </w:tcPr>
          <w:p w14:paraId="086E59EE" w14:textId="77777777" w:rsidR="00277069" w:rsidRPr="00B63363" w:rsidRDefault="00277069" w:rsidP="00E75A46">
            <w:pPr>
              <w:jc w:val="both"/>
              <w:rPr>
                <w:ins w:id="5718" w:author="Rashed Hasan" w:date="2021-05-15T13:15:00Z"/>
                <w:rFonts w:ascii="Times New Roman" w:hAnsi="Times New Roman" w:cs="Times New Roman"/>
                <w:bCs/>
                <w:sz w:val="18"/>
                <w:szCs w:val="18"/>
                <w:rPrChange w:id="5719" w:author="Rashed Hasan" w:date="2021-05-15T13:19:00Z">
                  <w:rPr>
                    <w:ins w:id="5720" w:author="Rashed Hasan" w:date="2021-05-15T13:15:00Z"/>
                    <w:rFonts w:ascii="Times New Roman" w:hAnsi="Times New Roman" w:cs="Times New Roman"/>
                    <w:bCs/>
                    <w:sz w:val="20"/>
                    <w:szCs w:val="20"/>
                  </w:rPr>
                </w:rPrChange>
              </w:rPr>
              <w:pPrChange w:id="5721" w:author="Microsoft account" w:date="2021-05-25T22:50:00Z">
                <w:pPr>
                  <w:jc w:val="center"/>
                </w:pPr>
              </w:pPrChange>
            </w:pPr>
            <w:ins w:id="5722" w:author="Rashed Hasan" w:date="2021-05-15T13:15:00Z">
              <w:r w:rsidRPr="00B63363">
                <w:rPr>
                  <w:rFonts w:ascii="Times New Roman" w:hAnsi="Times New Roman" w:cs="Times New Roman"/>
                  <w:bCs/>
                  <w:sz w:val="18"/>
                  <w:szCs w:val="18"/>
                  <w:rPrChange w:id="5723" w:author="Rashed Hasan" w:date="2021-05-15T13:19:00Z">
                    <w:rPr>
                      <w:rFonts w:ascii="Times New Roman" w:hAnsi="Times New Roman" w:cs="Times New Roman"/>
                      <w:bCs/>
                      <w:sz w:val="20"/>
                      <w:szCs w:val="20"/>
                    </w:rPr>
                  </w:rPrChange>
                </w:rPr>
                <w:t>1976 (55.8)</w:t>
              </w:r>
            </w:ins>
          </w:p>
        </w:tc>
        <w:tc>
          <w:tcPr>
            <w:tcW w:w="1381" w:type="dxa"/>
            <w:vAlign w:val="center"/>
            <w:tcPrChange w:id="5724" w:author="Microsoft account" w:date="2021-05-23T20:44:00Z">
              <w:tcPr>
                <w:tcW w:w="1557" w:type="dxa"/>
                <w:vAlign w:val="center"/>
              </w:tcPr>
            </w:tcPrChange>
          </w:tcPr>
          <w:p w14:paraId="0C7CC4FF" w14:textId="77777777" w:rsidR="00277069" w:rsidRPr="00B63363" w:rsidRDefault="00277069" w:rsidP="00E75A46">
            <w:pPr>
              <w:jc w:val="both"/>
              <w:rPr>
                <w:ins w:id="5725" w:author="Rashed Hasan" w:date="2021-05-15T13:15:00Z"/>
                <w:rFonts w:ascii="Times New Roman" w:hAnsi="Times New Roman" w:cs="Times New Roman"/>
                <w:bCs/>
                <w:sz w:val="18"/>
                <w:szCs w:val="18"/>
                <w:rPrChange w:id="5726" w:author="Rashed Hasan" w:date="2021-05-15T13:19:00Z">
                  <w:rPr>
                    <w:ins w:id="5727" w:author="Rashed Hasan" w:date="2021-05-15T13:15:00Z"/>
                    <w:rFonts w:ascii="Times New Roman" w:hAnsi="Times New Roman" w:cs="Times New Roman"/>
                    <w:bCs/>
                    <w:sz w:val="20"/>
                    <w:szCs w:val="20"/>
                  </w:rPr>
                </w:rPrChange>
              </w:rPr>
              <w:pPrChange w:id="5728" w:author="Microsoft account" w:date="2021-05-25T22:50:00Z">
                <w:pPr>
                  <w:jc w:val="center"/>
                </w:pPr>
              </w:pPrChange>
            </w:pPr>
            <w:ins w:id="5729" w:author="Rashed Hasan" w:date="2021-05-15T13:15:00Z">
              <w:r w:rsidRPr="00B63363">
                <w:rPr>
                  <w:rFonts w:ascii="Times New Roman" w:hAnsi="Times New Roman" w:cs="Times New Roman"/>
                  <w:bCs/>
                  <w:sz w:val="18"/>
                  <w:szCs w:val="18"/>
                  <w:rPrChange w:id="5730" w:author="Rashed Hasan" w:date="2021-05-15T13:19:00Z">
                    <w:rPr>
                      <w:rFonts w:ascii="Times New Roman" w:hAnsi="Times New Roman" w:cs="Times New Roman"/>
                      <w:bCs/>
                      <w:sz w:val="20"/>
                      <w:szCs w:val="20"/>
                    </w:rPr>
                  </w:rPrChange>
                </w:rPr>
                <w:t>1596 (44.2)</w:t>
              </w:r>
            </w:ins>
          </w:p>
        </w:tc>
        <w:tc>
          <w:tcPr>
            <w:tcW w:w="1230" w:type="dxa"/>
            <w:vMerge/>
            <w:vAlign w:val="center"/>
            <w:tcPrChange w:id="5731" w:author="Microsoft account" w:date="2021-05-23T20:44:00Z">
              <w:tcPr>
                <w:tcW w:w="995" w:type="dxa"/>
                <w:vMerge/>
                <w:vAlign w:val="center"/>
              </w:tcPr>
            </w:tcPrChange>
          </w:tcPr>
          <w:p w14:paraId="299E33B2" w14:textId="77777777" w:rsidR="00277069" w:rsidRPr="00B63363" w:rsidRDefault="00277069" w:rsidP="00E75A46">
            <w:pPr>
              <w:jc w:val="both"/>
              <w:rPr>
                <w:ins w:id="5732" w:author="Rashed Hasan" w:date="2021-05-15T13:15:00Z"/>
                <w:rFonts w:ascii="Times New Roman" w:hAnsi="Times New Roman" w:cs="Times New Roman"/>
                <w:bCs/>
                <w:sz w:val="18"/>
                <w:szCs w:val="18"/>
                <w:rPrChange w:id="5733" w:author="Rashed Hasan" w:date="2021-05-15T13:19:00Z">
                  <w:rPr>
                    <w:ins w:id="5734" w:author="Rashed Hasan" w:date="2021-05-15T13:15:00Z"/>
                    <w:rFonts w:ascii="Times New Roman" w:hAnsi="Times New Roman" w:cs="Times New Roman"/>
                    <w:bCs/>
                    <w:sz w:val="20"/>
                    <w:szCs w:val="20"/>
                  </w:rPr>
                </w:rPrChange>
              </w:rPr>
              <w:pPrChange w:id="5735" w:author="Microsoft account" w:date="2021-05-25T22:50:00Z">
                <w:pPr>
                  <w:jc w:val="center"/>
                </w:pPr>
              </w:pPrChange>
            </w:pPr>
          </w:p>
        </w:tc>
        <w:tc>
          <w:tcPr>
            <w:tcW w:w="1290" w:type="dxa"/>
            <w:vAlign w:val="center"/>
            <w:tcPrChange w:id="5736" w:author="Microsoft account" w:date="2021-05-23T20:44:00Z">
              <w:tcPr>
                <w:tcW w:w="1423" w:type="dxa"/>
                <w:vAlign w:val="center"/>
              </w:tcPr>
            </w:tcPrChange>
          </w:tcPr>
          <w:p w14:paraId="3531EAF6" w14:textId="77777777" w:rsidR="00277069" w:rsidRPr="00B63363" w:rsidRDefault="00277069" w:rsidP="00E75A46">
            <w:pPr>
              <w:jc w:val="both"/>
              <w:rPr>
                <w:ins w:id="5737" w:author="Rashed Hasan" w:date="2021-05-15T13:15:00Z"/>
                <w:rFonts w:ascii="Times New Roman" w:hAnsi="Times New Roman" w:cs="Times New Roman"/>
                <w:bCs/>
                <w:sz w:val="18"/>
                <w:szCs w:val="18"/>
                <w:rPrChange w:id="5738" w:author="Rashed Hasan" w:date="2021-05-15T13:19:00Z">
                  <w:rPr>
                    <w:ins w:id="5739" w:author="Rashed Hasan" w:date="2021-05-15T13:15:00Z"/>
                    <w:rFonts w:ascii="Times New Roman" w:hAnsi="Times New Roman" w:cs="Times New Roman"/>
                    <w:bCs/>
                    <w:sz w:val="20"/>
                    <w:szCs w:val="20"/>
                  </w:rPr>
                </w:rPrChange>
              </w:rPr>
              <w:pPrChange w:id="5740" w:author="Microsoft account" w:date="2021-05-25T22:50:00Z">
                <w:pPr>
                  <w:jc w:val="center"/>
                </w:pPr>
              </w:pPrChange>
            </w:pPr>
            <w:ins w:id="5741" w:author="Rashed Hasan" w:date="2021-05-15T13:15:00Z">
              <w:r w:rsidRPr="00B63363">
                <w:rPr>
                  <w:rFonts w:ascii="Times New Roman" w:hAnsi="Times New Roman" w:cs="Times New Roman"/>
                  <w:bCs/>
                  <w:sz w:val="18"/>
                  <w:szCs w:val="18"/>
                  <w:rPrChange w:id="5742" w:author="Rashed Hasan" w:date="2021-05-15T13:19:00Z">
                    <w:rPr>
                      <w:rFonts w:ascii="Times New Roman" w:hAnsi="Times New Roman" w:cs="Times New Roman"/>
                      <w:bCs/>
                      <w:sz w:val="20"/>
                      <w:szCs w:val="20"/>
                    </w:rPr>
                  </w:rPrChange>
                </w:rPr>
                <w:t>3008 (68.58)</w:t>
              </w:r>
            </w:ins>
          </w:p>
        </w:tc>
        <w:tc>
          <w:tcPr>
            <w:tcW w:w="1448" w:type="dxa"/>
            <w:vAlign w:val="center"/>
            <w:tcPrChange w:id="5743" w:author="Microsoft account" w:date="2021-05-23T20:44:00Z">
              <w:tcPr>
                <w:tcW w:w="1557" w:type="dxa"/>
                <w:vAlign w:val="center"/>
              </w:tcPr>
            </w:tcPrChange>
          </w:tcPr>
          <w:p w14:paraId="570FBB27" w14:textId="77777777" w:rsidR="00277069" w:rsidRPr="00B63363" w:rsidRDefault="00277069" w:rsidP="00E75A46">
            <w:pPr>
              <w:jc w:val="both"/>
              <w:rPr>
                <w:ins w:id="5744" w:author="Rashed Hasan" w:date="2021-05-15T13:15:00Z"/>
                <w:rFonts w:ascii="Times New Roman" w:hAnsi="Times New Roman" w:cs="Times New Roman"/>
                <w:bCs/>
                <w:sz w:val="18"/>
                <w:szCs w:val="18"/>
                <w:rPrChange w:id="5745" w:author="Rashed Hasan" w:date="2021-05-15T13:19:00Z">
                  <w:rPr>
                    <w:ins w:id="5746" w:author="Rashed Hasan" w:date="2021-05-15T13:15:00Z"/>
                    <w:rFonts w:ascii="Times New Roman" w:hAnsi="Times New Roman" w:cs="Times New Roman"/>
                    <w:bCs/>
                    <w:sz w:val="20"/>
                    <w:szCs w:val="20"/>
                  </w:rPr>
                </w:rPrChange>
              </w:rPr>
              <w:pPrChange w:id="5747" w:author="Microsoft account" w:date="2021-05-25T22:50:00Z">
                <w:pPr>
                  <w:jc w:val="center"/>
                </w:pPr>
              </w:pPrChange>
            </w:pPr>
            <w:ins w:id="5748" w:author="Rashed Hasan" w:date="2021-05-15T13:15:00Z">
              <w:r w:rsidRPr="00B63363">
                <w:rPr>
                  <w:rFonts w:ascii="Times New Roman" w:hAnsi="Times New Roman" w:cs="Times New Roman"/>
                  <w:bCs/>
                  <w:sz w:val="18"/>
                  <w:szCs w:val="18"/>
                  <w:rPrChange w:id="5749" w:author="Rashed Hasan" w:date="2021-05-15T13:19:00Z">
                    <w:rPr>
                      <w:rFonts w:ascii="Times New Roman" w:hAnsi="Times New Roman" w:cs="Times New Roman"/>
                      <w:bCs/>
                      <w:sz w:val="20"/>
                      <w:szCs w:val="20"/>
                    </w:rPr>
                  </w:rPrChange>
                </w:rPr>
                <w:t>1483 (31.42)</w:t>
              </w:r>
            </w:ins>
          </w:p>
        </w:tc>
        <w:tc>
          <w:tcPr>
            <w:tcW w:w="1230" w:type="dxa"/>
            <w:vMerge/>
            <w:vAlign w:val="center"/>
            <w:tcPrChange w:id="5750" w:author="Microsoft account" w:date="2021-05-23T20:44:00Z">
              <w:tcPr>
                <w:tcW w:w="996" w:type="dxa"/>
                <w:vMerge/>
                <w:vAlign w:val="center"/>
              </w:tcPr>
            </w:tcPrChange>
          </w:tcPr>
          <w:p w14:paraId="118BB491" w14:textId="77777777" w:rsidR="00277069" w:rsidRPr="00B63363" w:rsidRDefault="00277069" w:rsidP="00E75A46">
            <w:pPr>
              <w:jc w:val="both"/>
              <w:rPr>
                <w:ins w:id="5751" w:author="Rashed Hasan" w:date="2021-05-15T13:15:00Z"/>
                <w:rFonts w:ascii="Times New Roman" w:hAnsi="Times New Roman" w:cs="Times New Roman"/>
                <w:bCs/>
                <w:sz w:val="18"/>
                <w:szCs w:val="18"/>
                <w:rPrChange w:id="5752" w:author="Rashed Hasan" w:date="2021-05-15T13:19:00Z">
                  <w:rPr>
                    <w:ins w:id="5753" w:author="Rashed Hasan" w:date="2021-05-15T13:15:00Z"/>
                    <w:rFonts w:ascii="Times New Roman" w:hAnsi="Times New Roman" w:cs="Times New Roman"/>
                    <w:bCs/>
                    <w:sz w:val="20"/>
                    <w:szCs w:val="20"/>
                  </w:rPr>
                </w:rPrChange>
              </w:rPr>
              <w:pPrChange w:id="5754" w:author="Microsoft account" w:date="2021-05-25T22:50:00Z">
                <w:pPr>
                  <w:jc w:val="center"/>
                </w:pPr>
              </w:pPrChange>
            </w:pPr>
          </w:p>
        </w:tc>
      </w:tr>
      <w:tr w:rsidR="00277069" w:rsidRPr="00B63363" w14:paraId="6D24B58F" w14:textId="77777777" w:rsidTr="00277069">
        <w:trPr>
          <w:trHeight w:val="268"/>
          <w:jc w:val="center"/>
          <w:ins w:id="5755" w:author="Rashed Hasan" w:date="2021-05-15T13:15:00Z"/>
          <w:trPrChange w:id="5756" w:author="Rashed Hasan" w:date="2021-05-15T13:16:00Z">
            <w:trPr>
              <w:trHeight w:val="292"/>
              <w:jc w:val="center"/>
            </w:trPr>
          </w:trPrChange>
        </w:trPr>
        <w:tc>
          <w:tcPr>
            <w:tcW w:w="9762" w:type="dxa"/>
            <w:gridSpan w:val="7"/>
            <w:vAlign w:val="center"/>
            <w:tcPrChange w:id="5757" w:author="Rashed Hasan" w:date="2021-05-15T13:16:00Z">
              <w:tcPr>
                <w:tcW w:w="10137" w:type="dxa"/>
                <w:gridSpan w:val="7"/>
                <w:vAlign w:val="center"/>
              </w:tcPr>
            </w:tcPrChange>
          </w:tcPr>
          <w:p w14:paraId="4A9C66E8" w14:textId="77777777" w:rsidR="00277069" w:rsidRPr="00B63363" w:rsidRDefault="00277069" w:rsidP="00E75A46">
            <w:pPr>
              <w:jc w:val="both"/>
              <w:rPr>
                <w:ins w:id="5758" w:author="Rashed Hasan" w:date="2021-05-15T13:15:00Z"/>
                <w:rFonts w:ascii="Times New Roman" w:hAnsi="Times New Roman" w:cs="Times New Roman"/>
                <w:bCs/>
                <w:i/>
                <w:sz w:val="18"/>
                <w:szCs w:val="18"/>
                <w:rPrChange w:id="5759" w:author="Rashed Hasan" w:date="2021-05-15T13:19:00Z">
                  <w:rPr>
                    <w:ins w:id="5760" w:author="Rashed Hasan" w:date="2021-05-15T13:15:00Z"/>
                    <w:rFonts w:ascii="Times New Roman" w:hAnsi="Times New Roman" w:cs="Times New Roman"/>
                    <w:bCs/>
                    <w:i/>
                    <w:sz w:val="20"/>
                    <w:szCs w:val="20"/>
                  </w:rPr>
                </w:rPrChange>
              </w:rPr>
              <w:pPrChange w:id="5761" w:author="Microsoft account" w:date="2021-05-25T22:50:00Z">
                <w:pPr/>
              </w:pPrChange>
            </w:pPr>
            <w:ins w:id="5762" w:author="Rashed Hasan" w:date="2021-05-15T13:15:00Z">
              <w:r w:rsidRPr="00B63363">
                <w:rPr>
                  <w:rFonts w:ascii="Times New Roman" w:hAnsi="Times New Roman" w:cs="Times New Roman"/>
                  <w:b/>
                  <w:i/>
                  <w:sz w:val="18"/>
                  <w:szCs w:val="18"/>
                  <w:rPrChange w:id="5763" w:author="Rashed Hasan" w:date="2021-05-15T13:19:00Z">
                    <w:rPr>
                      <w:rFonts w:ascii="Times New Roman" w:hAnsi="Times New Roman" w:cs="Times New Roman"/>
                      <w:b/>
                      <w:i/>
                      <w:sz w:val="20"/>
                      <w:szCs w:val="20"/>
                    </w:rPr>
                  </w:rPrChange>
                </w:rPr>
                <w:t>Toys</w:t>
              </w:r>
            </w:ins>
          </w:p>
        </w:tc>
      </w:tr>
      <w:tr w:rsidR="00277069" w:rsidRPr="00B63363" w14:paraId="18D54673" w14:textId="77777777" w:rsidTr="0020300A">
        <w:trPr>
          <w:trHeight w:val="268"/>
          <w:jc w:val="center"/>
          <w:ins w:id="5764" w:author="Rashed Hasan" w:date="2021-05-15T13:15:00Z"/>
          <w:trPrChange w:id="5765" w:author="Microsoft account" w:date="2021-05-23T20:44:00Z">
            <w:trPr>
              <w:trHeight w:val="292"/>
              <w:jc w:val="center"/>
            </w:trPr>
          </w:trPrChange>
        </w:trPr>
        <w:tc>
          <w:tcPr>
            <w:tcW w:w="1802" w:type="dxa"/>
            <w:vAlign w:val="center"/>
            <w:tcPrChange w:id="5766" w:author="Microsoft account" w:date="2021-05-23T20:44:00Z">
              <w:tcPr>
                <w:tcW w:w="2052" w:type="dxa"/>
                <w:vAlign w:val="center"/>
              </w:tcPr>
            </w:tcPrChange>
          </w:tcPr>
          <w:p w14:paraId="345622A4" w14:textId="77777777" w:rsidR="00277069" w:rsidRPr="00B63363" w:rsidRDefault="00277069" w:rsidP="00E75A46">
            <w:pPr>
              <w:jc w:val="both"/>
              <w:rPr>
                <w:ins w:id="5767" w:author="Rashed Hasan" w:date="2021-05-15T13:15:00Z"/>
                <w:rFonts w:ascii="Times New Roman" w:hAnsi="Times New Roman" w:cs="Times New Roman"/>
                <w:bCs/>
                <w:sz w:val="18"/>
                <w:szCs w:val="18"/>
                <w:rPrChange w:id="5768" w:author="Rashed Hasan" w:date="2021-05-15T13:19:00Z">
                  <w:rPr>
                    <w:ins w:id="5769" w:author="Rashed Hasan" w:date="2021-05-15T13:15:00Z"/>
                    <w:rFonts w:ascii="Times New Roman" w:hAnsi="Times New Roman" w:cs="Times New Roman"/>
                    <w:bCs/>
                    <w:sz w:val="20"/>
                    <w:szCs w:val="20"/>
                  </w:rPr>
                </w:rPrChange>
              </w:rPr>
              <w:pPrChange w:id="5770" w:author="Microsoft account" w:date="2021-05-25T22:50:00Z">
                <w:pPr>
                  <w:jc w:val="center"/>
                </w:pPr>
              </w:pPrChange>
            </w:pPr>
            <w:ins w:id="5771" w:author="Rashed Hasan" w:date="2021-05-15T13:15:00Z">
              <w:r w:rsidRPr="00B63363">
                <w:rPr>
                  <w:rFonts w:ascii="Times New Roman" w:hAnsi="Times New Roman" w:cs="Times New Roman"/>
                  <w:bCs/>
                  <w:sz w:val="18"/>
                  <w:szCs w:val="18"/>
                  <w:rPrChange w:id="5772" w:author="Rashed Hasan" w:date="2021-05-15T13:19:00Z">
                    <w:rPr>
                      <w:rFonts w:ascii="Times New Roman" w:hAnsi="Times New Roman" w:cs="Times New Roman"/>
                      <w:bCs/>
                      <w:sz w:val="20"/>
                      <w:szCs w:val="20"/>
                    </w:rPr>
                  </w:rPrChange>
                </w:rPr>
                <w:t>Yes</w:t>
              </w:r>
            </w:ins>
          </w:p>
        </w:tc>
        <w:tc>
          <w:tcPr>
            <w:tcW w:w="1381" w:type="dxa"/>
            <w:vAlign w:val="center"/>
            <w:tcPrChange w:id="5773" w:author="Microsoft account" w:date="2021-05-23T20:44:00Z">
              <w:tcPr>
                <w:tcW w:w="1557" w:type="dxa"/>
                <w:vAlign w:val="center"/>
              </w:tcPr>
            </w:tcPrChange>
          </w:tcPr>
          <w:p w14:paraId="677BB26F" w14:textId="77777777" w:rsidR="00277069" w:rsidRPr="00B63363" w:rsidRDefault="00277069" w:rsidP="00E75A46">
            <w:pPr>
              <w:jc w:val="both"/>
              <w:rPr>
                <w:ins w:id="5774" w:author="Rashed Hasan" w:date="2021-05-15T13:15:00Z"/>
                <w:rFonts w:ascii="Times New Roman" w:hAnsi="Times New Roman" w:cs="Times New Roman"/>
                <w:bCs/>
                <w:sz w:val="18"/>
                <w:szCs w:val="18"/>
                <w:rPrChange w:id="5775" w:author="Rashed Hasan" w:date="2021-05-15T13:19:00Z">
                  <w:rPr>
                    <w:ins w:id="5776" w:author="Rashed Hasan" w:date="2021-05-15T13:15:00Z"/>
                    <w:rFonts w:ascii="Times New Roman" w:hAnsi="Times New Roman" w:cs="Times New Roman"/>
                    <w:bCs/>
                    <w:sz w:val="20"/>
                    <w:szCs w:val="20"/>
                  </w:rPr>
                </w:rPrChange>
              </w:rPr>
              <w:pPrChange w:id="5777" w:author="Microsoft account" w:date="2021-05-25T22:50:00Z">
                <w:pPr>
                  <w:jc w:val="center"/>
                </w:pPr>
              </w:pPrChange>
            </w:pPr>
            <w:ins w:id="5778" w:author="Rashed Hasan" w:date="2021-05-15T13:15:00Z">
              <w:r w:rsidRPr="00B63363">
                <w:rPr>
                  <w:rFonts w:ascii="Times New Roman" w:hAnsi="Times New Roman" w:cs="Times New Roman"/>
                  <w:bCs/>
                  <w:sz w:val="18"/>
                  <w:szCs w:val="18"/>
                  <w:rPrChange w:id="5779" w:author="Rashed Hasan" w:date="2021-05-15T13:19:00Z">
                    <w:rPr>
                      <w:rFonts w:ascii="Times New Roman" w:hAnsi="Times New Roman" w:cs="Times New Roman"/>
                      <w:bCs/>
                      <w:sz w:val="20"/>
                      <w:szCs w:val="20"/>
                    </w:rPr>
                  </w:rPrChange>
                </w:rPr>
                <w:t>4084 (68.18)</w:t>
              </w:r>
            </w:ins>
          </w:p>
        </w:tc>
        <w:tc>
          <w:tcPr>
            <w:tcW w:w="1381" w:type="dxa"/>
            <w:vAlign w:val="center"/>
            <w:tcPrChange w:id="5780" w:author="Microsoft account" w:date="2021-05-23T20:44:00Z">
              <w:tcPr>
                <w:tcW w:w="1557" w:type="dxa"/>
                <w:vAlign w:val="center"/>
              </w:tcPr>
            </w:tcPrChange>
          </w:tcPr>
          <w:p w14:paraId="0F7949C2" w14:textId="77777777" w:rsidR="00277069" w:rsidRPr="00B63363" w:rsidRDefault="00277069" w:rsidP="00E75A46">
            <w:pPr>
              <w:jc w:val="both"/>
              <w:rPr>
                <w:ins w:id="5781" w:author="Rashed Hasan" w:date="2021-05-15T13:15:00Z"/>
                <w:rFonts w:ascii="Times New Roman" w:hAnsi="Times New Roman" w:cs="Times New Roman"/>
                <w:bCs/>
                <w:sz w:val="18"/>
                <w:szCs w:val="18"/>
                <w:rPrChange w:id="5782" w:author="Rashed Hasan" w:date="2021-05-15T13:19:00Z">
                  <w:rPr>
                    <w:ins w:id="5783" w:author="Rashed Hasan" w:date="2021-05-15T13:15:00Z"/>
                    <w:rFonts w:ascii="Times New Roman" w:hAnsi="Times New Roman" w:cs="Times New Roman"/>
                    <w:bCs/>
                    <w:sz w:val="20"/>
                    <w:szCs w:val="20"/>
                  </w:rPr>
                </w:rPrChange>
              </w:rPr>
              <w:pPrChange w:id="5784" w:author="Microsoft account" w:date="2021-05-25T22:50:00Z">
                <w:pPr>
                  <w:jc w:val="center"/>
                </w:pPr>
              </w:pPrChange>
            </w:pPr>
            <w:ins w:id="5785" w:author="Rashed Hasan" w:date="2021-05-15T13:15:00Z">
              <w:r w:rsidRPr="00B63363">
                <w:rPr>
                  <w:rFonts w:ascii="Times New Roman" w:hAnsi="Times New Roman" w:cs="Times New Roman"/>
                  <w:bCs/>
                  <w:sz w:val="18"/>
                  <w:szCs w:val="18"/>
                  <w:rPrChange w:id="5786" w:author="Rashed Hasan" w:date="2021-05-15T13:19:00Z">
                    <w:rPr>
                      <w:rFonts w:ascii="Times New Roman" w:hAnsi="Times New Roman" w:cs="Times New Roman"/>
                      <w:bCs/>
                      <w:sz w:val="20"/>
                      <w:szCs w:val="20"/>
                    </w:rPr>
                  </w:rPrChange>
                </w:rPr>
                <w:t>2053 (31.82)</w:t>
              </w:r>
            </w:ins>
          </w:p>
        </w:tc>
        <w:tc>
          <w:tcPr>
            <w:tcW w:w="1230" w:type="dxa"/>
            <w:vMerge w:val="restart"/>
            <w:vAlign w:val="center"/>
            <w:tcPrChange w:id="5787" w:author="Microsoft account" w:date="2021-05-23T20:44:00Z">
              <w:tcPr>
                <w:tcW w:w="995" w:type="dxa"/>
                <w:vMerge w:val="restart"/>
                <w:vAlign w:val="center"/>
              </w:tcPr>
            </w:tcPrChange>
          </w:tcPr>
          <w:p w14:paraId="3B0F4D80" w14:textId="77777777" w:rsidR="00277069" w:rsidRPr="00B63363" w:rsidRDefault="00277069" w:rsidP="00E75A46">
            <w:pPr>
              <w:jc w:val="both"/>
              <w:rPr>
                <w:ins w:id="5788" w:author="Rashed Hasan" w:date="2021-05-15T13:15:00Z"/>
                <w:rFonts w:ascii="Times New Roman" w:hAnsi="Times New Roman" w:cs="Times New Roman"/>
                <w:bCs/>
                <w:sz w:val="18"/>
                <w:szCs w:val="18"/>
                <w:rPrChange w:id="5789" w:author="Rashed Hasan" w:date="2021-05-15T13:19:00Z">
                  <w:rPr>
                    <w:ins w:id="5790" w:author="Rashed Hasan" w:date="2021-05-15T13:15:00Z"/>
                    <w:rFonts w:ascii="Times New Roman" w:hAnsi="Times New Roman" w:cs="Times New Roman"/>
                    <w:bCs/>
                    <w:sz w:val="20"/>
                    <w:szCs w:val="20"/>
                  </w:rPr>
                </w:rPrChange>
              </w:rPr>
              <w:pPrChange w:id="5791" w:author="Microsoft account" w:date="2021-05-25T22:50:00Z">
                <w:pPr>
                  <w:jc w:val="center"/>
                </w:pPr>
              </w:pPrChange>
            </w:pPr>
            <w:ins w:id="5792" w:author="Rashed Hasan" w:date="2021-05-15T13:15:00Z">
              <w:r w:rsidRPr="00B63363">
                <w:rPr>
                  <w:rFonts w:ascii="Times New Roman" w:hAnsi="Times New Roman" w:cs="Times New Roman"/>
                  <w:bCs/>
                  <w:sz w:val="18"/>
                  <w:szCs w:val="18"/>
                  <w:rPrChange w:id="5793" w:author="Rashed Hasan" w:date="2021-05-15T13:19:00Z">
                    <w:rPr>
                      <w:rFonts w:ascii="Times New Roman" w:hAnsi="Times New Roman" w:cs="Times New Roman"/>
                      <w:bCs/>
                      <w:sz w:val="20"/>
                      <w:szCs w:val="20"/>
                    </w:rPr>
                  </w:rPrChange>
                </w:rPr>
                <w:t>&lt;0.001</w:t>
              </w:r>
            </w:ins>
          </w:p>
        </w:tc>
        <w:tc>
          <w:tcPr>
            <w:tcW w:w="1290" w:type="dxa"/>
            <w:vAlign w:val="center"/>
            <w:tcPrChange w:id="5794" w:author="Microsoft account" w:date="2021-05-23T20:44:00Z">
              <w:tcPr>
                <w:tcW w:w="1423" w:type="dxa"/>
                <w:vAlign w:val="center"/>
              </w:tcPr>
            </w:tcPrChange>
          </w:tcPr>
          <w:p w14:paraId="551CFFEA" w14:textId="77777777" w:rsidR="00277069" w:rsidRPr="00B63363" w:rsidRDefault="00277069" w:rsidP="00E75A46">
            <w:pPr>
              <w:jc w:val="both"/>
              <w:rPr>
                <w:ins w:id="5795" w:author="Rashed Hasan" w:date="2021-05-15T13:15:00Z"/>
                <w:rFonts w:ascii="Times New Roman" w:hAnsi="Times New Roman" w:cs="Times New Roman"/>
                <w:bCs/>
                <w:sz w:val="18"/>
                <w:szCs w:val="18"/>
                <w:rPrChange w:id="5796" w:author="Rashed Hasan" w:date="2021-05-15T13:19:00Z">
                  <w:rPr>
                    <w:ins w:id="5797" w:author="Rashed Hasan" w:date="2021-05-15T13:15:00Z"/>
                    <w:rFonts w:ascii="Times New Roman" w:hAnsi="Times New Roman" w:cs="Times New Roman"/>
                    <w:bCs/>
                    <w:sz w:val="20"/>
                    <w:szCs w:val="20"/>
                  </w:rPr>
                </w:rPrChange>
              </w:rPr>
              <w:pPrChange w:id="5798" w:author="Microsoft account" w:date="2021-05-25T22:50:00Z">
                <w:pPr>
                  <w:jc w:val="center"/>
                </w:pPr>
              </w:pPrChange>
            </w:pPr>
            <w:ins w:id="5799" w:author="Rashed Hasan" w:date="2021-05-15T13:15:00Z">
              <w:r w:rsidRPr="00B63363">
                <w:rPr>
                  <w:rFonts w:ascii="Times New Roman" w:hAnsi="Times New Roman" w:cs="Times New Roman"/>
                  <w:bCs/>
                  <w:sz w:val="18"/>
                  <w:szCs w:val="18"/>
                  <w:rPrChange w:id="5800" w:author="Rashed Hasan" w:date="2021-05-15T13:19:00Z">
                    <w:rPr>
                      <w:rFonts w:ascii="Times New Roman" w:hAnsi="Times New Roman" w:cs="Times New Roman"/>
                      <w:bCs/>
                      <w:sz w:val="20"/>
                      <w:szCs w:val="20"/>
                    </w:rPr>
                  </w:rPrChange>
                </w:rPr>
                <w:t>5645 (74.69)</w:t>
              </w:r>
            </w:ins>
          </w:p>
        </w:tc>
        <w:tc>
          <w:tcPr>
            <w:tcW w:w="1448" w:type="dxa"/>
            <w:vAlign w:val="center"/>
            <w:tcPrChange w:id="5801" w:author="Microsoft account" w:date="2021-05-23T20:44:00Z">
              <w:tcPr>
                <w:tcW w:w="1557" w:type="dxa"/>
                <w:vAlign w:val="center"/>
              </w:tcPr>
            </w:tcPrChange>
          </w:tcPr>
          <w:p w14:paraId="54929ABC" w14:textId="77777777" w:rsidR="00277069" w:rsidRPr="00B63363" w:rsidRDefault="00277069" w:rsidP="00E75A46">
            <w:pPr>
              <w:jc w:val="both"/>
              <w:rPr>
                <w:ins w:id="5802" w:author="Rashed Hasan" w:date="2021-05-15T13:15:00Z"/>
                <w:rFonts w:ascii="Times New Roman" w:hAnsi="Times New Roman" w:cs="Times New Roman"/>
                <w:bCs/>
                <w:sz w:val="18"/>
                <w:szCs w:val="18"/>
                <w:rPrChange w:id="5803" w:author="Rashed Hasan" w:date="2021-05-15T13:19:00Z">
                  <w:rPr>
                    <w:ins w:id="5804" w:author="Rashed Hasan" w:date="2021-05-15T13:15:00Z"/>
                    <w:rFonts w:ascii="Times New Roman" w:hAnsi="Times New Roman" w:cs="Times New Roman"/>
                    <w:bCs/>
                    <w:sz w:val="20"/>
                    <w:szCs w:val="20"/>
                  </w:rPr>
                </w:rPrChange>
              </w:rPr>
              <w:pPrChange w:id="5805" w:author="Microsoft account" w:date="2021-05-25T22:50:00Z">
                <w:pPr>
                  <w:jc w:val="center"/>
                </w:pPr>
              </w:pPrChange>
            </w:pPr>
            <w:ins w:id="5806" w:author="Rashed Hasan" w:date="2021-05-15T13:15:00Z">
              <w:r w:rsidRPr="00B63363">
                <w:rPr>
                  <w:rFonts w:ascii="Times New Roman" w:hAnsi="Times New Roman" w:cs="Times New Roman"/>
                  <w:bCs/>
                  <w:sz w:val="18"/>
                  <w:szCs w:val="18"/>
                  <w:rPrChange w:id="5807" w:author="Rashed Hasan" w:date="2021-05-15T13:19:00Z">
                    <w:rPr>
                      <w:rFonts w:ascii="Times New Roman" w:hAnsi="Times New Roman" w:cs="Times New Roman"/>
                      <w:bCs/>
                      <w:sz w:val="20"/>
                      <w:szCs w:val="20"/>
                    </w:rPr>
                  </w:rPrChange>
                </w:rPr>
                <w:t>2081 (25.31)</w:t>
              </w:r>
            </w:ins>
          </w:p>
        </w:tc>
        <w:tc>
          <w:tcPr>
            <w:tcW w:w="1230" w:type="dxa"/>
            <w:vMerge w:val="restart"/>
            <w:vAlign w:val="center"/>
            <w:tcPrChange w:id="5808" w:author="Microsoft account" w:date="2021-05-23T20:44:00Z">
              <w:tcPr>
                <w:tcW w:w="996" w:type="dxa"/>
                <w:vMerge w:val="restart"/>
                <w:vAlign w:val="center"/>
              </w:tcPr>
            </w:tcPrChange>
          </w:tcPr>
          <w:p w14:paraId="1746F943" w14:textId="77777777" w:rsidR="00277069" w:rsidRPr="00B63363" w:rsidRDefault="00277069" w:rsidP="00E75A46">
            <w:pPr>
              <w:jc w:val="both"/>
              <w:rPr>
                <w:ins w:id="5809" w:author="Rashed Hasan" w:date="2021-05-15T13:15:00Z"/>
                <w:rFonts w:ascii="Times New Roman" w:hAnsi="Times New Roman" w:cs="Times New Roman"/>
                <w:bCs/>
                <w:sz w:val="18"/>
                <w:szCs w:val="18"/>
                <w:rPrChange w:id="5810" w:author="Rashed Hasan" w:date="2021-05-15T13:19:00Z">
                  <w:rPr>
                    <w:ins w:id="5811" w:author="Rashed Hasan" w:date="2021-05-15T13:15:00Z"/>
                    <w:rFonts w:ascii="Times New Roman" w:hAnsi="Times New Roman" w:cs="Times New Roman"/>
                    <w:bCs/>
                    <w:sz w:val="20"/>
                    <w:szCs w:val="20"/>
                  </w:rPr>
                </w:rPrChange>
              </w:rPr>
              <w:pPrChange w:id="5812" w:author="Microsoft account" w:date="2021-05-25T22:50:00Z">
                <w:pPr>
                  <w:jc w:val="center"/>
                </w:pPr>
              </w:pPrChange>
            </w:pPr>
            <w:ins w:id="5813" w:author="Rashed Hasan" w:date="2021-05-15T13:15:00Z">
              <w:r w:rsidRPr="00B63363">
                <w:rPr>
                  <w:rFonts w:ascii="Times New Roman" w:hAnsi="Times New Roman" w:cs="Times New Roman"/>
                  <w:bCs/>
                  <w:sz w:val="18"/>
                  <w:szCs w:val="18"/>
                  <w:rPrChange w:id="5814" w:author="Rashed Hasan" w:date="2021-05-15T13:19:00Z">
                    <w:rPr>
                      <w:rFonts w:ascii="Times New Roman" w:hAnsi="Times New Roman" w:cs="Times New Roman"/>
                      <w:bCs/>
                      <w:sz w:val="20"/>
                      <w:szCs w:val="20"/>
                    </w:rPr>
                  </w:rPrChange>
                </w:rPr>
                <w:t>0.465</w:t>
              </w:r>
            </w:ins>
          </w:p>
        </w:tc>
      </w:tr>
      <w:tr w:rsidR="00277069" w:rsidRPr="00B63363" w14:paraId="5B089119" w14:textId="77777777" w:rsidTr="0020300A">
        <w:trPr>
          <w:trHeight w:val="268"/>
          <w:jc w:val="center"/>
          <w:ins w:id="5815" w:author="Rashed Hasan" w:date="2021-05-15T13:15:00Z"/>
          <w:trPrChange w:id="5816" w:author="Microsoft account" w:date="2021-05-23T20:44:00Z">
            <w:trPr>
              <w:trHeight w:val="292"/>
              <w:jc w:val="center"/>
            </w:trPr>
          </w:trPrChange>
        </w:trPr>
        <w:tc>
          <w:tcPr>
            <w:tcW w:w="1802" w:type="dxa"/>
            <w:vAlign w:val="center"/>
            <w:tcPrChange w:id="5817" w:author="Microsoft account" w:date="2021-05-23T20:44:00Z">
              <w:tcPr>
                <w:tcW w:w="2052" w:type="dxa"/>
                <w:vAlign w:val="center"/>
              </w:tcPr>
            </w:tcPrChange>
          </w:tcPr>
          <w:p w14:paraId="48FC6BB7" w14:textId="77777777" w:rsidR="00277069" w:rsidRPr="00B63363" w:rsidRDefault="00277069" w:rsidP="00E75A46">
            <w:pPr>
              <w:jc w:val="both"/>
              <w:rPr>
                <w:ins w:id="5818" w:author="Rashed Hasan" w:date="2021-05-15T13:15:00Z"/>
                <w:rFonts w:ascii="Times New Roman" w:hAnsi="Times New Roman" w:cs="Times New Roman"/>
                <w:bCs/>
                <w:sz w:val="18"/>
                <w:szCs w:val="18"/>
                <w:rPrChange w:id="5819" w:author="Rashed Hasan" w:date="2021-05-15T13:19:00Z">
                  <w:rPr>
                    <w:ins w:id="5820" w:author="Rashed Hasan" w:date="2021-05-15T13:15:00Z"/>
                    <w:rFonts w:ascii="Times New Roman" w:hAnsi="Times New Roman" w:cs="Times New Roman"/>
                    <w:bCs/>
                    <w:sz w:val="20"/>
                    <w:szCs w:val="20"/>
                  </w:rPr>
                </w:rPrChange>
              </w:rPr>
              <w:pPrChange w:id="5821" w:author="Microsoft account" w:date="2021-05-25T22:50:00Z">
                <w:pPr>
                  <w:jc w:val="center"/>
                </w:pPr>
              </w:pPrChange>
            </w:pPr>
            <w:ins w:id="5822" w:author="Rashed Hasan" w:date="2021-05-15T13:15:00Z">
              <w:r w:rsidRPr="00B63363">
                <w:rPr>
                  <w:rFonts w:ascii="Times New Roman" w:hAnsi="Times New Roman" w:cs="Times New Roman"/>
                  <w:bCs/>
                  <w:sz w:val="18"/>
                  <w:szCs w:val="18"/>
                  <w:rPrChange w:id="5823" w:author="Rashed Hasan" w:date="2021-05-15T13:19:00Z">
                    <w:rPr>
                      <w:rFonts w:ascii="Times New Roman" w:hAnsi="Times New Roman" w:cs="Times New Roman"/>
                      <w:bCs/>
                      <w:sz w:val="20"/>
                      <w:szCs w:val="20"/>
                    </w:rPr>
                  </w:rPrChange>
                </w:rPr>
                <w:t>No</w:t>
              </w:r>
            </w:ins>
          </w:p>
        </w:tc>
        <w:tc>
          <w:tcPr>
            <w:tcW w:w="1381" w:type="dxa"/>
            <w:vAlign w:val="center"/>
            <w:tcPrChange w:id="5824" w:author="Microsoft account" w:date="2021-05-23T20:44:00Z">
              <w:tcPr>
                <w:tcW w:w="1557" w:type="dxa"/>
                <w:vAlign w:val="center"/>
              </w:tcPr>
            </w:tcPrChange>
          </w:tcPr>
          <w:p w14:paraId="16BD1F54" w14:textId="77777777" w:rsidR="00277069" w:rsidRPr="00B63363" w:rsidRDefault="00277069" w:rsidP="00E75A46">
            <w:pPr>
              <w:jc w:val="both"/>
              <w:rPr>
                <w:ins w:id="5825" w:author="Rashed Hasan" w:date="2021-05-15T13:15:00Z"/>
                <w:rFonts w:ascii="Times New Roman" w:hAnsi="Times New Roman" w:cs="Times New Roman"/>
                <w:bCs/>
                <w:sz w:val="18"/>
                <w:szCs w:val="18"/>
                <w:rPrChange w:id="5826" w:author="Rashed Hasan" w:date="2021-05-15T13:19:00Z">
                  <w:rPr>
                    <w:ins w:id="5827" w:author="Rashed Hasan" w:date="2021-05-15T13:15:00Z"/>
                    <w:rFonts w:ascii="Times New Roman" w:hAnsi="Times New Roman" w:cs="Times New Roman"/>
                    <w:bCs/>
                    <w:sz w:val="20"/>
                    <w:szCs w:val="20"/>
                  </w:rPr>
                </w:rPrChange>
              </w:rPr>
              <w:pPrChange w:id="5828" w:author="Microsoft account" w:date="2021-05-25T22:50:00Z">
                <w:pPr>
                  <w:jc w:val="center"/>
                </w:pPr>
              </w:pPrChange>
            </w:pPr>
            <w:ins w:id="5829" w:author="Rashed Hasan" w:date="2021-05-15T13:15:00Z">
              <w:r w:rsidRPr="00B63363">
                <w:rPr>
                  <w:rFonts w:ascii="Times New Roman" w:hAnsi="Times New Roman" w:cs="Times New Roman"/>
                  <w:bCs/>
                  <w:sz w:val="18"/>
                  <w:szCs w:val="18"/>
                  <w:rPrChange w:id="5830" w:author="Rashed Hasan" w:date="2021-05-15T13:19:00Z">
                    <w:rPr>
                      <w:rFonts w:ascii="Times New Roman" w:hAnsi="Times New Roman" w:cs="Times New Roman"/>
                      <w:bCs/>
                      <w:sz w:val="20"/>
                      <w:szCs w:val="20"/>
                    </w:rPr>
                  </w:rPrChange>
                </w:rPr>
                <w:t>1217 (57.41)</w:t>
              </w:r>
            </w:ins>
          </w:p>
        </w:tc>
        <w:tc>
          <w:tcPr>
            <w:tcW w:w="1381" w:type="dxa"/>
            <w:vAlign w:val="center"/>
            <w:tcPrChange w:id="5831" w:author="Microsoft account" w:date="2021-05-23T20:44:00Z">
              <w:tcPr>
                <w:tcW w:w="1557" w:type="dxa"/>
                <w:vAlign w:val="center"/>
              </w:tcPr>
            </w:tcPrChange>
          </w:tcPr>
          <w:p w14:paraId="706796CE" w14:textId="77777777" w:rsidR="00277069" w:rsidRPr="00B63363" w:rsidRDefault="00277069" w:rsidP="00E75A46">
            <w:pPr>
              <w:jc w:val="both"/>
              <w:rPr>
                <w:ins w:id="5832" w:author="Rashed Hasan" w:date="2021-05-15T13:15:00Z"/>
                <w:rFonts w:ascii="Times New Roman" w:hAnsi="Times New Roman" w:cs="Times New Roman"/>
                <w:bCs/>
                <w:sz w:val="18"/>
                <w:szCs w:val="18"/>
                <w:rPrChange w:id="5833" w:author="Rashed Hasan" w:date="2021-05-15T13:19:00Z">
                  <w:rPr>
                    <w:ins w:id="5834" w:author="Rashed Hasan" w:date="2021-05-15T13:15:00Z"/>
                    <w:rFonts w:ascii="Times New Roman" w:hAnsi="Times New Roman" w:cs="Times New Roman"/>
                    <w:bCs/>
                    <w:sz w:val="20"/>
                    <w:szCs w:val="20"/>
                  </w:rPr>
                </w:rPrChange>
              </w:rPr>
              <w:pPrChange w:id="5835" w:author="Microsoft account" w:date="2021-05-25T22:50:00Z">
                <w:pPr>
                  <w:jc w:val="center"/>
                </w:pPr>
              </w:pPrChange>
            </w:pPr>
            <w:ins w:id="5836" w:author="Rashed Hasan" w:date="2021-05-15T13:15:00Z">
              <w:r w:rsidRPr="00B63363">
                <w:rPr>
                  <w:rFonts w:ascii="Times New Roman" w:hAnsi="Times New Roman" w:cs="Times New Roman"/>
                  <w:bCs/>
                  <w:sz w:val="18"/>
                  <w:szCs w:val="18"/>
                  <w:rPrChange w:id="5837" w:author="Rashed Hasan" w:date="2021-05-15T13:19:00Z">
                    <w:rPr>
                      <w:rFonts w:ascii="Times New Roman" w:hAnsi="Times New Roman" w:cs="Times New Roman"/>
                      <w:bCs/>
                      <w:sz w:val="20"/>
                      <w:szCs w:val="20"/>
                    </w:rPr>
                  </w:rPrChange>
                </w:rPr>
                <w:t>794 (42.59)</w:t>
              </w:r>
            </w:ins>
          </w:p>
        </w:tc>
        <w:tc>
          <w:tcPr>
            <w:tcW w:w="1230" w:type="dxa"/>
            <w:vMerge/>
            <w:vAlign w:val="center"/>
            <w:tcPrChange w:id="5838" w:author="Microsoft account" w:date="2021-05-23T20:44:00Z">
              <w:tcPr>
                <w:tcW w:w="995" w:type="dxa"/>
                <w:vMerge/>
                <w:vAlign w:val="center"/>
              </w:tcPr>
            </w:tcPrChange>
          </w:tcPr>
          <w:p w14:paraId="51114D01" w14:textId="77777777" w:rsidR="00277069" w:rsidRPr="00B63363" w:rsidRDefault="00277069" w:rsidP="00E75A46">
            <w:pPr>
              <w:jc w:val="both"/>
              <w:rPr>
                <w:ins w:id="5839" w:author="Rashed Hasan" w:date="2021-05-15T13:15:00Z"/>
                <w:rFonts w:ascii="Times New Roman" w:hAnsi="Times New Roman" w:cs="Times New Roman"/>
                <w:bCs/>
                <w:sz w:val="18"/>
                <w:szCs w:val="18"/>
                <w:rPrChange w:id="5840" w:author="Rashed Hasan" w:date="2021-05-15T13:19:00Z">
                  <w:rPr>
                    <w:ins w:id="5841" w:author="Rashed Hasan" w:date="2021-05-15T13:15:00Z"/>
                    <w:rFonts w:ascii="Times New Roman" w:hAnsi="Times New Roman" w:cs="Times New Roman"/>
                    <w:bCs/>
                    <w:sz w:val="20"/>
                    <w:szCs w:val="20"/>
                  </w:rPr>
                </w:rPrChange>
              </w:rPr>
              <w:pPrChange w:id="5842" w:author="Microsoft account" w:date="2021-05-25T22:50:00Z">
                <w:pPr>
                  <w:jc w:val="center"/>
                </w:pPr>
              </w:pPrChange>
            </w:pPr>
          </w:p>
        </w:tc>
        <w:tc>
          <w:tcPr>
            <w:tcW w:w="1290" w:type="dxa"/>
            <w:vAlign w:val="center"/>
            <w:tcPrChange w:id="5843" w:author="Microsoft account" w:date="2021-05-23T20:44:00Z">
              <w:tcPr>
                <w:tcW w:w="1423" w:type="dxa"/>
                <w:vAlign w:val="center"/>
              </w:tcPr>
            </w:tcPrChange>
          </w:tcPr>
          <w:p w14:paraId="1FC3F60F" w14:textId="77777777" w:rsidR="00277069" w:rsidRPr="00B63363" w:rsidRDefault="00277069" w:rsidP="00E75A46">
            <w:pPr>
              <w:jc w:val="both"/>
              <w:rPr>
                <w:ins w:id="5844" w:author="Rashed Hasan" w:date="2021-05-15T13:15:00Z"/>
                <w:rFonts w:ascii="Times New Roman" w:hAnsi="Times New Roman" w:cs="Times New Roman"/>
                <w:bCs/>
                <w:sz w:val="18"/>
                <w:szCs w:val="18"/>
                <w:rPrChange w:id="5845" w:author="Rashed Hasan" w:date="2021-05-15T13:19:00Z">
                  <w:rPr>
                    <w:ins w:id="5846" w:author="Rashed Hasan" w:date="2021-05-15T13:15:00Z"/>
                    <w:rFonts w:ascii="Times New Roman" w:hAnsi="Times New Roman" w:cs="Times New Roman"/>
                    <w:bCs/>
                    <w:sz w:val="20"/>
                    <w:szCs w:val="20"/>
                  </w:rPr>
                </w:rPrChange>
              </w:rPr>
              <w:pPrChange w:id="5847" w:author="Microsoft account" w:date="2021-05-25T22:50:00Z">
                <w:pPr>
                  <w:jc w:val="center"/>
                </w:pPr>
              </w:pPrChange>
            </w:pPr>
            <w:ins w:id="5848" w:author="Rashed Hasan" w:date="2021-05-15T13:15:00Z">
              <w:r w:rsidRPr="00B63363">
                <w:rPr>
                  <w:rFonts w:ascii="Times New Roman" w:hAnsi="Times New Roman" w:cs="Times New Roman"/>
                  <w:bCs/>
                  <w:sz w:val="18"/>
                  <w:szCs w:val="18"/>
                  <w:rPrChange w:id="5849" w:author="Rashed Hasan" w:date="2021-05-15T13:19:00Z">
                    <w:rPr>
                      <w:rFonts w:ascii="Times New Roman" w:hAnsi="Times New Roman" w:cs="Times New Roman"/>
                      <w:bCs/>
                      <w:sz w:val="20"/>
                      <w:szCs w:val="20"/>
                    </w:rPr>
                  </w:rPrChange>
                </w:rPr>
                <w:t>1201 (75.67)</w:t>
              </w:r>
            </w:ins>
          </w:p>
        </w:tc>
        <w:tc>
          <w:tcPr>
            <w:tcW w:w="1448" w:type="dxa"/>
            <w:vAlign w:val="center"/>
            <w:tcPrChange w:id="5850" w:author="Microsoft account" w:date="2021-05-23T20:44:00Z">
              <w:tcPr>
                <w:tcW w:w="1557" w:type="dxa"/>
                <w:vAlign w:val="center"/>
              </w:tcPr>
            </w:tcPrChange>
          </w:tcPr>
          <w:p w14:paraId="3BC356FF" w14:textId="77777777" w:rsidR="00277069" w:rsidRPr="00B63363" w:rsidRDefault="00277069" w:rsidP="00E75A46">
            <w:pPr>
              <w:jc w:val="both"/>
              <w:rPr>
                <w:ins w:id="5851" w:author="Rashed Hasan" w:date="2021-05-15T13:15:00Z"/>
                <w:rFonts w:ascii="Times New Roman" w:hAnsi="Times New Roman" w:cs="Times New Roman"/>
                <w:bCs/>
                <w:sz w:val="18"/>
                <w:szCs w:val="18"/>
                <w:rPrChange w:id="5852" w:author="Rashed Hasan" w:date="2021-05-15T13:19:00Z">
                  <w:rPr>
                    <w:ins w:id="5853" w:author="Rashed Hasan" w:date="2021-05-15T13:15:00Z"/>
                    <w:rFonts w:ascii="Times New Roman" w:hAnsi="Times New Roman" w:cs="Times New Roman"/>
                    <w:bCs/>
                    <w:sz w:val="20"/>
                    <w:szCs w:val="20"/>
                  </w:rPr>
                </w:rPrChange>
              </w:rPr>
              <w:pPrChange w:id="5854" w:author="Microsoft account" w:date="2021-05-25T22:50:00Z">
                <w:pPr>
                  <w:jc w:val="center"/>
                </w:pPr>
              </w:pPrChange>
            </w:pPr>
            <w:ins w:id="5855" w:author="Rashed Hasan" w:date="2021-05-15T13:15:00Z">
              <w:r w:rsidRPr="00B63363">
                <w:rPr>
                  <w:rFonts w:ascii="Times New Roman" w:hAnsi="Times New Roman" w:cs="Times New Roman"/>
                  <w:bCs/>
                  <w:sz w:val="18"/>
                  <w:szCs w:val="18"/>
                  <w:rPrChange w:id="5856" w:author="Rashed Hasan" w:date="2021-05-15T13:19:00Z">
                    <w:rPr>
                      <w:rFonts w:ascii="Times New Roman" w:hAnsi="Times New Roman" w:cs="Times New Roman"/>
                      <w:bCs/>
                      <w:sz w:val="20"/>
                      <w:szCs w:val="20"/>
                    </w:rPr>
                  </w:rPrChange>
                </w:rPr>
                <w:t>419 (24.33)</w:t>
              </w:r>
            </w:ins>
          </w:p>
        </w:tc>
        <w:tc>
          <w:tcPr>
            <w:tcW w:w="1230" w:type="dxa"/>
            <w:vMerge/>
            <w:vAlign w:val="center"/>
            <w:tcPrChange w:id="5857" w:author="Microsoft account" w:date="2021-05-23T20:44:00Z">
              <w:tcPr>
                <w:tcW w:w="996" w:type="dxa"/>
                <w:vMerge/>
                <w:vAlign w:val="center"/>
              </w:tcPr>
            </w:tcPrChange>
          </w:tcPr>
          <w:p w14:paraId="4FED3B4B" w14:textId="77777777" w:rsidR="00277069" w:rsidRPr="00B63363" w:rsidRDefault="00277069" w:rsidP="00E75A46">
            <w:pPr>
              <w:jc w:val="both"/>
              <w:rPr>
                <w:ins w:id="5858" w:author="Rashed Hasan" w:date="2021-05-15T13:15:00Z"/>
                <w:rFonts w:ascii="Times New Roman" w:hAnsi="Times New Roman" w:cs="Times New Roman"/>
                <w:bCs/>
                <w:sz w:val="18"/>
                <w:szCs w:val="18"/>
                <w:rPrChange w:id="5859" w:author="Rashed Hasan" w:date="2021-05-15T13:19:00Z">
                  <w:rPr>
                    <w:ins w:id="5860" w:author="Rashed Hasan" w:date="2021-05-15T13:15:00Z"/>
                    <w:rFonts w:ascii="Times New Roman" w:hAnsi="Times New Roman" w:cs="Times New Roman"/>
                    <w:bCs/>
                    <w:sz w:val="20"/>
                    <w:szCs w:val="20"/>
                  </w:rPr>
                </w:rPrChange>
              </w:rPr>
              <w:pPrChange w:id="5861" w:author="Microsoft account" w:date="2021-05-25T22:50:00Z">
                <w:pPr>
                  <w:jc w:val="center"/>
                </w:pPr>
              </w:pPrChange>
            </w:pPr>
          </w:p>
        </w:tc>
      </w:tr>
      <w:tr w:rsidR="00277069" w:rsidRPr="00B63363" w14:paraId="655CE013" w14:textId="77777777" w:rsidTr="00277069">
        <w:trPr>
          <w:trHeight w:val="268"/>
          <w:jc w:val="center"/>
          <w:ins w:id="5862" w:author="Rashed Hasan" w:date="2021-05-15T13:15:00Z"/>
          <w:trPrChange w:id="5863" w:author="Rashed Hasan" w:date="2021-05-15T13:16:00Z">
            <w:trPr>
              <w:trHeight w:val="292"/>
              <w:jc w:val="center"/>
            </w:trPr>
          </w:trPrChange>
        </w:trPr>
        <w:tc>
          <w:tcPr>
            <w:tcW w:w="9762" w:type="dxa"/>
            <w:gridSpan w:val="7"/>
            <w:vAlign w:val="center"/>
            <w:tcPrChange w:id="5864" w:author="Rashed Hasan" w:date="2021-05-15T13:16:00Z">
              <w:tcPr>
                <w:tcW w:w="10137" w:type="dxa"/>
                <w:gridSpan w:val="7"/>
                <w:vAlign w:val="center"/>
              </w:tcPr>
            </w:tcPrChange>
          </w:tcPr>
          <w:p w14:paraId="72B358A6" w14:textId="77777777" w:rsidR="00277069" w:rsidRPr="00B63363" w:rsidRDefault="00277069" w:rsidP="00E75A46">
            <w:pPr>
              <w:jc w:val="both"/>
              <w:rPr>
                <w:ins w:id="5865" w:author="Rashed Hasan" w:date="2021-05-15T13:15:00Z"/>
                <w:rFonts w:ascii="Times New Roman" w:hAnsi="Times New Roman" w:cs="Times New Roman"/>
                <w:bCs/>
                <w:i/>
                <w:sz w:val="18"/>
                <w:szCs w:val="18"/>
                <w:rPrChange w:id="5866" w:author="Rashed Hasan" w:date="2021-05-15T13:19:00Z">
                  <w:rPr>
                    <w:ins w:id="5867" w:author="Rashed Hasan" w:date="2021-05-15T13:15:00Z"/>
                    <w:rFonts w:ascii="Times New Roman" w:hAnsi="Times New Roman" w:cs="Times New Roman"/>
                    <w:bCs/>
                    <w:i/>
                    <w:sz w:val="20"/>
                    <w:szCs w:val="20"/>
                  </w:rPr>
                </w:rPrChange>
              </w:rPr>
              <w:pPrChange w:id="5868" w:author="Microsoft account" w:date="2021-05-25T22:50:00Z">
                <w:pPr/>
              </w:pPrChange>
            </w:pPr>
            <w:ins w:id="5869" w:author="Rashed Hasan" w:date="2021-05-15T13:15:00Z">
              <w:r w:rsidRPr="00B63363">
                <w:rPr>
                  <w:rFonts w:ascii="Times New Roman" w:hAnsi="Times New Roman" w:cs="Times New Roman"/>
                  <w:b/>
                  <w:i/>
                  <w:sz w:val="18"/>
                  <w:szCs w:val="18"/>
                  <w:rPrChange w:id="5870" w:author="Rashed Hasan" w:date="2021-05-15T13:19:00Z">
                    <w:rPr>
                      <w:rFonts w:ascii="Times New Roman" w:hAnsi="Times New Roman" w:cs="Times New Roman"/>
                      <w:b/>
                      <w:i/>
                      <w:sz w:val="20"/>
                      <w:szCs w:val="20"/>
                    </w:rPr>
                  </w:rPrChange>
                </w:rPr>
                <w:t>Mass Media</w:t>
              </w:r>
            </w:ins>
          </w:p>
        </w:tc>
      </w:tr>
      <w:tr w:rsidR="00277069" w:rsidRPr="00B63363" w14:paraId="23F547C4" w14:textId="77777777" w:rsidTr="0020300A">
        <w:trPr>
          <w:trHeight w:val="268"/>
          <w:jc w:val="center"/>
          <w:ins w:id="5871" w:author="Rashed Hasan" w:date="2021-05-15T13:15:00Z"/>
          <w:trPrChange w:id="5872" w:author="Microsoft account" w:date="2021-05-23T20:44:00Z">
            <w:trPr>
              <w:trHeight w:val="292"/>
              <w:jc w:val="center"/>
            </w:trPr>
          </w:trPrChange>
        </w:trPr>
        <w:tc>
          <w:tcPr>
            <w:tcW w:w="1802" w:type="dxa"/>
            <w:vAlign w:val="center"/>
            <w:tcPrChange w:id="5873" w:author="Microsoft account" w:date="2021-05-23T20:44:00Z">
              <w:tcPr>
                <w:tcW w:w="2052" w:type="dxa"/>
                <w:vAlign w:val="center"/>
              </w:tcPr>
            </w:tcPrChange>
          </w:tcPr>
          <w:p w14:paraId="370D17D6" w14:textId="77777777" w:rsidR="00277069" w:rsidRPr="00B63363" w:rsidRDefault="00277069" w:rsidP="00E75A46">
            <w:pPr>
              <w:jc w:val="both"/>
              <w:rPr>
                <w:ins w:id="5874" w:author="Rashed Hasan" w:date="2021-05-15T13:15:00Z"/>
                <w:rFonts w:ascii="Times New Roman" w:hAnsi="Times New Roman" w:cs="Times New Roman"/>
                <w:bCs/>
                <w:sz w:val="18"/>
                <w:szCs w:val="18"/>
                <w:rPrChange w:id="5875" w:author="Rashed Hasan" w:date="2021-05-15T13:19:00Z">
                  <w:rPr>
                    <w:ins w:id="5876" w:author="Rashed Hasan" w:date="2021-05-15T13:15:00Z"/>
                    <w:rFonts w:ascii="Times New Roman" w:hAnsi="Times New Roman" w:cs="Times New Roman"/>
                    <w:bCs/>
                    <w:sz w:val="20"/>
                    <w:szCs w:val="20"/>
                  </w:rPr>
                </w:rPrChange>
              </w:rPr>
              <w:pPrChange w:id="5877" w:author="Microsoft account" w:date="2021-05-25T22:50:00Z">
                <w:pPr>
                  <w:jc w:val="center"/>
                </w:pPr>
              </w:pPrChange>
            </w:pPr>
            <w:ins w:id="5878" w:author="Rashed Hasan" w:date="2021-05-15T13:15:00Z">
              <w:r w:rsidRPr="00B63363">
                <w:rPr>
                  <w:rFonts w:ascii="Times New Roman" w:hAnsi="Times New Roman" w:cs="Times New Roman"/>
                  <w:bCs/>
                  <w:sz w:val="18"/>
                  <w:szCs w:val="18"/>
                  <w:rPrChange w:id="5879" w:author="Rashed Hasan" w:date="2021-05-15T13:19:00Z">
                    <w:rPr>
                      <w:rFonts w:ascii="Times New Roman" w:hAnsi="Times New Roman" w:cs="Times New Roman"/>
                      <w:bCs/>
                      <w:sz w:val="20"/>
                      <w:szCs w:val="20"/>
                    </w:rPr>
                  </w:rPrChange>
                </w:rPr>
                <w:t>Yes</w:t>
              </w:r>
            </w:ins>
          </w:p>
        </w:tc>
        <w:tc>
          <w:tcPr>
            <w:tcW w:w="1381" w:type="dxa"/>
            <w:vAlign w:val="center"/>
            <w:tcPrChange w:id="5880" w:author="Microsoft account" w:date="2021-05-23T20:44:00Z">
              <w:tcPr>
                <w:tcW w:w="1557" w:type="dxa"/>
                <w:vAlign w:val="center"/>
              </w:tcPr>
            </w:tcPrChange>
          </w:tcPr>
          <w:p w14:paraId="0C584BE8" w14:textId="77777777" w:rsidR="00277069" w:rsidRPr="00B63363" w:rsidRDefault="00277069" w:rsidP="00E75A46">
            <w:pPr>
              <w:jc w:val="both"/>
              <w:rPr>
                <w:ins w:id="5881" w:author="Rashed Hasan" w:date="2021-05-15T13:15:00Z"/>
                <w:rFonts w:ascii="Times New Roman" w:hAnsi="Times New Roman" w:cs="Times New Roman"/>
                <w:bCs/>
                <w:sz w:val="18"/>
                <w:szCs w:val="18"/>
                <w:rPrChange w:id="5882" w:author="Rashed Hasan" w:date="2021-05-15T13:19:00Z">
                  <w:rPr>
                    <w:ins w:id="5883" w:author="Rashed Hasan" w:date="2021-05-15T13:15:00Z"/>
                    <w:rFonts w:ascii="Times New Roman" w:hAnsi="Times New Roman" w:cs="Times New Roman"/>
                    <w:bCs/>
                    <w:sz w:val="20"/>
                    <w:szCs w:val="20"/>
                  </w:rPr>
                </w:rPrChange>
              </w:rPr>
              <w:pPrChange w:id="5884" w:author="Microsoft account" w:date="2021-05-25T22:50:00Z">
                <w:pPr>
                  <w:jc w:val="center"/>
                </w:pPr>
              </w:pPrChange>
            </w:pPr>
            <w:ins w:id="5885" w:author="Rashed Hasan" w:date="2021-05-15T13:15:00Z">
              <w:r w:rsidRPr="00B63363">
                <w:rPr>
                  <w:rFonts w:ascii="Times New Roman" w:hAnsi="Times New Roman" w:cs="Times New Roman"/>
                  <w:bCs/>
                  <w:sz w:val="18"/>
                  <w:szCs w:val="18"/>
                  <w:rPrChange w:id="5886" w:author="Rashed Hasan" w:date="2021-05-15T13:19:00Z">
                    <w:rPr>
                      <w:rFonts w:ascii="Times New Roman" w:hAnsi="Times New Roman" w:cs="Times New Roman"/>
                      <w:bCs/>
                      <w:sz w:val="20"/>
                      <w:szCs w:val="20"/>
                    </w:rPr>
                  </w:rPrChange>
                </w:rPr>
                <w:t>2038 (71.38)</w:t>
              </w:r>
            </w:ins>
          </w:p>
        </w:tc>
        <w:tc>
          <w:tcPr>
            <w:tcW w:w="1381" w:type="dxa"/>
            <w:vAlign w:val="center"/>
            <w:tcPrChange w:id="5887" w:author="Microsoft account" w:date="2021-05-23T20:44:00Z">
              <w:tcPr>
                <w:tcW w:w="1557" w:type="dxa"/>
                <w:vAlign w:val="center"/>
              </w:tcPr>
            </w:tcPrChange>
          </w:tcPr>
          <w:p w14:paraId="3264AA9F" w14:textId="77777777" w:rsidR="00277069" w:rsidRPr="00B63363" w:rsidRDefault="00277069" w:rsidP="00E75A46">
            <w:pPr>
              <w:jc w:val="both"/>
              <w:rPr>
                <w:ins w:id="5888" w:author="Rashed Hasan" w:date="2021-05-15T13:15:00Z"/>
                <w:rFonts w:ascii="Times New Roman" w:hAnsi="Times New Roman" w:cs="Times New Roman"/>
                <w:bCs/>
                <w:sz w:val="18"/>
                <w:szCs w:val="18"/>
                <w:rPrChange w:id="5889" w:author="Rashed Hasan" w:date="2021-05-15T13:19:00Z">
                  <w:rPr>
                    <w:ins w:id="5890" w:author="Rashed Hasan" w:date="2021-05-15T13:15:00Z"/>
                    <w:rFonts w:ascii="Times New Roman" w:hAnsi="Times New Roman" w:cs="Times New Roman"/>
                    <w:bCs/>
                    <w:sz w:val="20"/>
                    <w:szCs w:val="20"/>
                  </w:rPr>
                </w:rPrChange>
              </w:rPr>
              <w:pPrChange w:id="5891" w:author="Microsoft account" w:date="2021-05-25T22:50:00Z">
                <w:pPr>
                  <w:jc w:val="center"/>
                </w:pPr>
              </w:pPrChange>
            </w:pPr>
            <w:ins w:id="5892" w:author="Rashed Hasan" w:date="2021-05-15T13:15:00Z">
              <w:r w:rsidRPr="00B63363">
                <w:rPr>
                  <w:rFonts w:ascii="Times New Roman" w:hAnsi="Times New Roman" w:cs="Times New Roman"/>
                  <w:bCs/>
                  <w:sz w:val="18"/>
                  <w:szCs w:val="18"/>
                  <w:rPrChange w:id="5893" w:author="Rashed Hasan" w:date="2021-05-15T13:19:00Z">
                    <w:rPr>
                      <w:rFonts w:ascii="Times New Roman" w:hAnsi="Times New Roman" w:cs="Times New Roman"/>
                      <w:bCs/>
                      <w:sz w:val="20"/>
                      <w:szCs w:val="20"/>
                    </w:rPr>
                  </w:rPrChange>
                </w:rPr>
                <w:t>838 (28.62)</w:t>
              </w:r>
            </w:ins>
          </w:p>
        </w:tc>
        <w:tc>
          <w:tcPr>
            <w:tcW w:w="1230" w:type="dxa"/>
            <w:vMerge w:val="restart"/>
            <w:vAlign w:val="center"/>
            <w:tcPrChange w:id="5894" w:author="Microsoft account" w:date="2021-05-23T20:44:00Z">
              <w:tcPr>
                <w:tcW w:w="995" w:type="dxa"/>
                <w:vMerge w:val="restart"/>
                <w:vAlign w:val="center"/>
              </w:tcPr>
            </w:tcPrChange>
          </w:tcPr>
          <w:p w14:paraId="5AF25719" w14:textId="77777777" w:rsidR="00277069" w:rsidRPr="00B63363" w:rsidRDefault="00277069" w:rsidP="00E75A46">
            <w:pPr>
              <w:jc w:val="both"/>
              <w:rPr>
                <w:ins w:id="5895" w:author="Rashed Hasan" w:date="2021-05-15T13:15:00Z"/>
                <w:rFonts w:ascii="Times New Roman" w:hAnsi="Times New Roman" w:cs="Times New Roman"/>
                <w:bCs/>
                <w:sz w:val="18"/>
                <w:szCs w:val="18"/>
                <w:rPrChange w:id="5896" w:author="Rashed Hasan" w:date="2021-05-15T13:19:00Z">
                  <w:rPr>
                    <w:ins w:id="5897" w:author="Rashed Hasan" w:date="2021-05-15T13:15:00Z"/>
                    <w:rFonts w:ascii="Times New Roman" w:hAnsi="Times New Roman" w:cs="Times New Roman"/>
                    <w:bCs/>
                    <w:sz w:val="20"/>
                    <w:szCs w:val="20"/>
                  </w:rPr>
                </w:rPrChange>
              </w:rPr>
              <w:pPrChange w:id="5898" w:author="Microsoft account" w:date="2021-05-25T22:50:00Z">
                <w:pPr>
                  <w:jc w:val="center"/>
                </w:pPr>
              </w:pPrChange>
            </w:pPr>
            <w:ins w:id="5899" w:author="Rashed Hasan" w:date="2021-05-15T13:15:00Z">
              <w:r w:rsidRPr="00B63363">
                <w:rPr>
                  <w:rFonts w:ascii="Times New Roman" w:hAnsi="Times New Roman" w:cs="Times New Roman"/>
                  <w:bCs/>
                  <w:sz w:val="18"/>
                  <w:szCs w:val="18"/>
                  <w:rPrChange w:id="5900" w:author="Rashed Hasan" w:date="2021-05-15T13:19:00Z">
                    <w:rPr>
                      <w:rFonts w:ascii="Times New Roman" w:hAnsi="Times New Roman" w:cs="Times New Roman"/>
                      <w:bCs/>
                      <w:sz w:val="20"/>
                      <w:szCs w:val="20"/>
                    </w:rPr>
                  </w:rPrChange>
                </w:rPr>
                <w:t>&lt;0.001</w:t>
              </w:r>
            </w:ins>
          </w:p>
        </w:tc>
        <w:tc>
          <w:tcPr>
            <w:tcW w:w="1290" w:type="dxa"/>
            <w:vAlign w:val="center"/>
            <w:tcPrChange w:id="5901" w:author="Microsoft account" w:date="2021-05-23T20:44:00Z">
              <w:tcPr>
                <w:tcW w:w="1423" w:type="dxa"/>
                <w:vAlign w:val="center"/>
              </w:tcPr>
            </w:tcPrChange>
          </w:tcPr>
          <w:p w14:paraId="1E0442E9" w14:textId="77777777" w:rsidR="00277069" w:rsidRPr="00B63363" w:rsidRDefault="00277069" w:rsidP="00E75A46">
            <w:pPr>
              <w:jc w:val="both"/>
              <w:rPr>
                <w:ins w:id="5902" w:author="Rashed Hasan" w:date="2021-05-15T13:15:00Z"/>
                <w:rFonts w:ascii="Times New Roman" w:hAnsi="Times New Roman" w:cs="Times New Roman"/>
                <w:bCs/>
                <w:sz w:val="18"/>
                <w:szCs w:val="18"/>
                <w:rPrChange w:id="5903" w:author="Rashed Hasan" w:date="2021-05-15T13:19:00Z">
                  <w:rPr>
                    <w:ins w:id="5904" w:author="Rashed Hasan" w:date="2021-05-15T13:15:00Z"/>
                    <w:rFonts w:ascii="Times New Roman" w:hAnsi="Times New Roman" w:cs="Times New Roman"/>
                    <w:bCs/>
                    <w:sz w:val="20"/>
                    <w:szCs w:val="20"/>
                  </w:rPr>
                </w:rPrChange>
              </w:rPr>
              <w:pPrChange w:id="5905" w:author="Microsoft account" w:date="2021-05-25T22:50:00Z">
                <w:pPr>
                  <w:jc w:val="center"/>
                </w:pPr>
              </w:pPrChange>
            </w:pPr>
            <w:ins w:id="5906" w:author="Rashed Hasan" w:date="2021-05-15T13:15:00Z">
              <w:r w:rsidRPr="00B63363">
                <w:rPr>
                  <w:rFonts w:ascii="Times New Roman" w:hAnsi="Times New Roman" w:cs="Times New Roman"/>
                  <w:bCs/>
                  <w:sz w:val="18"/>
                  <w:szCs w:val="18"/>
                  <w:rPrChange w:id="5907" w:author="Rashed Hasan" w:date="2021-05-15T13:19:00Z">
                    <w:rPr>
                      <w:rFonts w:ascii="Times New Roman" w:hAnsi="Times New Roman" w:cs="Times New Roman"/>
                      <w:bCs/>
                      <w:sz w:val="20"/>
                      <w:szCs w:val="20"/>
                    </w:rPr>
                  </w:rPrChange>
                </w:rPr>
                <w:t>3830 (74.69)</w:t>
              </w:r>
            </w:ins>
          </w:p>
        </w:tc>
        <w:tc>
          <w:tcPr>
            <w:tcW w:w="1448" w:type="dxa"/>
            <w:vAlign w:val="center"/>
            <w:tcPrChange w:id="5908" w:author="Microsoft account" w:date="2021-05-23T20:44:00Z">
              <w:tcPr>
                <w:tcW w:w="1557" w:type="dxa"/>
                <w:vAlign w:val="center"/>
              </w:tcPr>
            </w:tcPrChange>
          </w:tcPr>
          <w:p w14:paraId="24879C8B" w14:textId="77777777" w:rsidR="00277069" w:rsidRPr="00B63363" w:rsidRDefault="00277069" w:rsidP="00E75A46">
            <w:pPr>
              <w:jc w:val="both"/>
              <w:rPr>
                <w:ins w:id="5909" w:author="Rashed Hasan" w:date="2021-05-15T13:15:00Z"/>
                <w:rFonts w:ascii="Times New Roman" w:hAnsi="Times New Roman" w:cs="Times New Roman"/>
                <w:bCs/>
                <w:sz w:val="18"/>
                <w:szCs w:val="18"/>
                <w:rPrChange w:id="5910" w:author="Rashed Hasan" w:date="2021-05-15T13:19:00Z">
                  <w:rPr>
                    <w:ins w:id="5911" w:author="Rashed Hasan" w:date="2021-05-15T13:15:00Z"/>
                    <w:rFonts w:ascii="Times New Roman" w:hAnsi="Times New Roman" w:cs="Times New Roman"/>
                    <w:bCs/>
                    <w:sz w:val="20"/>
                    <w:szCs w:val="20"/>
                  </w:rPr>
                </w:rPrChange>
              </w:rPr>
              <w:pPrChange w:id="5912" w:author="Microsoft account" w:date="2021-05-25T22:50:00Z">
                <w:pPr>
                  <w:jc w:val="center"/>
                </w:pPr>
              </w:pPrChange>
            </w:pPr>
            <w:ins w:id="5913" w:author="Rashed Hasan" w:date="2021-05-15T13:15:00Z">
              <w:r w:rsidRPr="00B63363">
                <w:rPr>
                  <w:rFonts w:ascii="Times New Roman" w:hAnsi="Times New Roman" w:cs="Times New Roman"/>
                  <w:bCs/>
                  <w:sz w:val="18"/>
                  <w:szCs w:val="18"/>
                  <w:rPrChange w:id="5914" w:author="Rashed Hasan" w:date="2021-05-15T13:19:00Z">
                    <w:rPr>
                      <w:rFonts w:ascii="Times New Roman" w:hAnsi="Times New Roman" w:cs="Times New Roman"/>
                      <w:bCs/>
                      <w:sz w:val="20"/>
                      <w:szCs w:val="20"/>
                    </w:rPr>
                  </w:rPrChange>
                </w:rPr>
                <w:t>1411 (25.31)</w:t>
              </w:r>
            </w:ins>
          </w:p>
        </w:tc>
        <w:tc>
          <w:tcPr>
            <w:tcW w:w="1230" w:type="dxa"/>
            <w:vMerge w:val="restart"/>
            <w:vAlign w:val="center"/>
            <w:tcPrChange w:id="5915" w:author="Microsoft account" w:date="2021-05-23T20:44:00Z">
              <w:tcPr>
                <w:tcW w:w="996" w:type="dxa"/>
                <w:vMerge w:val="restart"/>
                <w:vAlign w:val="center"/>
              </w:tcPr>
            </w:tcPrChange>
          </w:tcPr>
          <w:p w14:paraId="018D474F" w14:textId="77777777" w:rsidR="00277069" w:rsidRPr="00B63363" w:rsidRDefault="00277069" w:rsidP="00E75A46">
            <w:pPr>
              <w:jc w:val="both"/>
              <w:rPr>
                <w:ins w:id="5916" w:author="Rashed Hasan" w:date="2021-05-15T13:15:00Z"/>
                <w:rFonts w:ascii="Times New Roman" w:hAnsi="Times New Roman" w:cs="Times New Roman"/>
                <w:bCs/>
                <w:sz w:val="18"/>
                <w:szCs w:val="18"/>
                <w:rPrChange w:id="5917" w:author="Rashed Hasan" w:date="2021-05-15T13:19:00Z">
                  <w:rPr>
                    <w:ins w:id="5918" w:author="Rashed Hasan" w:date="2021-05-15T13:15:00Z"/>
                    <w:rFonts w:ascii="Times New Roman" w:hAnsi="Times New Roman" w:cs="Times New Roman"/>
                    <w:bCs/>
                    <w:sz w:val="20"/>
                    <w:szCs w:val="20"/>
                  </w:rPr>
                </w:rPrChange>
              </w:rPr>
              <w:pPrChange w:id="5919" w:author="Microsoft account" w:date="2021-05-25T22:50:00Z">
                <w:pPr>
                  <w:jc w:val="center"/>
                </w:pPr>
              </w:pPrChange>
            </w:pPr>
            <w:ins w:id="5920" w:author="Rashed Hasan" w:date="2021-05-15T13:15:00Z">
              <w:r w:rsidRPr="00B63363">
                <w:rPr>
                  <w:rFonts w:ascii="Times New Roman" w:hAnsi="Times New Roman" w:cs="Times New Roman"/>
                  <w:bCs/>
                  <w:sz w:val="18"/>
                  <w:szCs w:val="18"/>
                  <w:rPrChange w:id="5921" w:author="Rashed Hasan" w:date="2021-05-15T13:19:00Z">
                    <w:rPr>
                      <w:rFonts w:ascii="Times New Roman" w:hAnsi="Times New Roman" w:cs="Times New Roman"/>
                      <w:bCs/>
                      <w:sz w:val="20"/>
                      <w:szCs w:val="20"/>
                    </w:rPr>
                  </w:rPrChange>
                </w:rPr>
                <w:t>0.803</w:t>
              </w:r>
            </w:ins>
          </w:p>
        </w:tc>
      </w:tr>
      <w:tr w:rsidR="00277069" w:rsidRPr="00B63363" w14:paraId="1D2EAF86" w14:textId="77777777" w:rsidTr="0020300A">
        <w:trPr>
          <w:trHeight w:val="268"/>
          <w:jc w:val="center"/>
          <w:ins w:id="5922" w:author="Rashed Hasan" w:date="2021-05-15T13:15:00Z"/>
          <w:trPrChange w:id="5923" w:author="Microsoft account" w:date="2021-05-23T20:44:00Z">
            <w:trPr>
              <w:trHeight w:val="292"/>
              <w:jc w:val="center"/>
            </w:trPr>
          </w:trPrChange>
        </w:trPr>
        <w:tc>
          <w:tcPr>
            <w:tcW w:w="1802" w:type="dxa"/>
            <w:vAlign w:val="center"/>
            <w:tcPrChange w:id="5924" w:author="Microsoft account" w:date="2021-05-23T20:44:00Z">
              <w:tcPr>
                <w:tcW w:w="2052" w:type="dxa"/>
                <w:vAlign w:val="center"/>
              </w:tcPr>
            </w:tcPrChange>
          </w:tcPr>
          <w:p w14:paraId="13CEE82C" w14:textId="77777777" w:rsidR="00277069" w:rsidRPr="00B63363" w:rsidRDefault="00277069" w:rsidP="00E75A46">
            <w:pPr>
              <w:jc w:val="both"/>
              <w:rPr>
                <w:ins w:id="5925" w:author="Rashed Hasan" w:date="2021-05-15T13:15:00Z"/>
                <w:rFonts w:ascii="Times New Roman" w:hAnsi="Times New Roman" w:cs="Times New Roman"/>
                <w:bCs/>
                <w:sz w:val="18"/>
                <w:szCs w:val="18"/>
                <w:rPrChange w:id="5926" w:author="Rashed Hasan" w:date="2021-05-15T13:19:00Z">
                  <w:rPr>
                    <w:ins w:id="5927" w:author="Rashed Hasan" w:date="2021-05-15T13:15:00Z"/>
                    <w:rFonts w:ascii="Times New Roman" w:hAnsi="Times New Roman" w:cs="Times New Roman"/>
                    <w:bCs/>
                    <w:sz w:val="20"/>
                    <w:szCs w:val="20"/>
                  </w:rPr>
                </w:rPrChange>
              </w:rPr>
              <w:pPrChange w:id="5928" w:author="Microsoft account" w:date="2021-05-25T22:50:00Z">
                <w:pPr>
                  <w:jc w:val="center"/>
                </w:pPr>
              </w:pPrChange>
            </w:pPr>
            <w:ins w:id="5929" w:author="Rashed Hasan" w:date="2021-05-15T13:15:00Z">
              <w:r w:rsidRPr="00B63363">
                <w:rPr>
                  <w:rFonts w:ascii="Times New Roman" w:hAnsi="Times New Roman" w:cs="Times New Roman"/>
                  <w:bCs/>
                  <w:sz w:val="18"/>
                  <w:szCs w:val="18"/>
                  <w:rPrChange w:id="5930" w:author="Rashed Hasan" w:date="2021-05-15T13:19:00Z">
                    <w:rPr>
                      <w:rFonts w:ascii="Times New Roman" w:hAnsi="Times New Roman" w:cs="Times New Roman"/>
                      <w:bCs/>
                      <w:sz w:val="20"/>
                      <w:szCs w:val="20"/>
                    </w:rPr>
                  </w:rPrChange>
                </w:rPr>
                <w:t>No</w:t>
              </w:r>
            </w:ins>
          </w:p>
        </w:tc>
        <w:tc>
          <w:tcPr>
            <w:tcW w:w="1381" w:type="dxa"/>
            <w:vAlign w:val="center"/>
            <w:tcPrChange w:id="5931" w:author="Microsoft account" w:date="2021-05-23T20:44:00Z">
              <w:tcPr>
                <w:tcW w:w="1557" w:type="dxa"/>
                <w:vAlign w:val="center"/>
              </w:tcPr>
            </w:tcPrChange>
          </w:tcPr>
          <w:p w14:paraId="03ADA748" w14:textId="77777777" w:rsidR="00277069" w:rsidRPr="00B63363" w:rsidRDefault="00277069" w:rsidP="00E75A46">
            <w:pPr>
              <w:jc w:val="both"/>
              <w:rPr>
                <w:ins w:id="5932" w:author="Rashed Hasan" w:date="2021-05-15T13:15:00Z"/>
                <w:rFonts w:ascii="Times New Roman" w:hAnsi="Times New Roman" w:cs="Times New Roman"/>
                <w:bCs/>
                <w:sz w:val="18"/>
                <w:szCs w:val="18"/>
                <w:rPrChange w:id="5933" w:author="Rashed Hasan" w:date="2021-05-15T13:19:00Z">
                  <w:rPr>
                    <w:ins w:id="5934" w:author="Rashed Hasan" w:date="2021-05-15T13:15:00Z"/>
                    <w:rFonts w:ascii="Times New Roman" w:hAnsi="Times New Roman" w:cs="Times New Roman"/>
                    <w:bCs/>
                    <w:sz w:val="20"/>
                    <w:szCs w:val="20"/>
                  </w:rPr>
                </w:rPrChange>
              </w:rPr>
              <w:pPrChange w:id="5935" w:author="Microsoft account" w:date="2021-05-25T22:50:00Z">
                <w:pPr>
                  <w:jc w:val="center"/>
                </w:pPr>
              </w:pPrChange>
            </w:pPr>
            <w:ins w:id="5936" w:author="Rashed Hasan" w:date="2021-05-15T13:15:00Z">
              <w:r w:rsidRPr="00B63363">
                <w:rPr>
                  <w:rFonts w:ascii="Times New Roman" w:hAnsi="Times New Roman" w:cs="Times New Roman"/>
                  <w:bCs/>
                  <w:sz w:val="18"/>
                  <w:szCs w:val="18"/>
                  <w:rPrChange w:id="5937" w:author="Rashed Hasan" w:date="2021-05-15T13:19:00Z">
                    <w:rPr>
                      <w:rFonts w:ascii="Times New Roman" w:hAnsi="Times New Roman" w:cs="Times New Roman"/>
                      <w:bCs/>
                      <w:sz w:val="20"/>
                      <w:szCs w:val="20"/>
                    </w:rPr>
                  </w:rPrChange>
                </w:rPr>
                <w:t>2024 (61.88)</w:t>
              </w:r>
            </w:ins>
          </w:p>
        </w:tc>
        <w:tc>
          <w:tcPr>
            <w:tcW w:w="1381" w:type="dxa"/>
            <w:vAlign w:val="center"/>
            <w:tcPrChange w:id="5938" w:author="Microsoft account" w:date="2021-05-23T20:44:00Z">
              <w:tcPr>
                <w:tcW w:w="1557" w:type="dxa"/>
                <w:vAlign w:val="center"/>
              </w:tcPr>
            </w:tcPrChange>
          </w:tcPr>
          <w:p w14:paraId="37F73555" w14:textId="77777777" w:rsidR="00277069" w:rsidRPr="00B63363" w:rsidRDefault="00277069" w:rsidP="00E75A46">
            <w:pPr>
              <w:jc w:val="both"/>
              <w:rPr>
                <w:ins w:id="5939" w:author="Rashed Hasan" w:date="2021-05-15T13:15:00Z"/>
                <w:rFonts w:ascii="Times New Roman" w:hAnsi="Times New Roman" w:cs="Times New Roman"/>
                <w:bCs/>
                <w:sz w:val="18"/>
                <w:szCs w:val="18"/>
                <w:rPrChange w:id="5940" w:author="Rashed Hasan" w:date="2021-05-15T13:19:00Z">
                  <w:rPr>
                    <w:ins w:id="5941" w:author="Rashed Hasan" w:date="2021-05-15T13:15:00Z"/>
                    <w:rFonts w:ascii="Times New Roman" w:hAnsi="Times New Roman" w:cs="Times New Roman"/>
                    <w:bCs/>
                    <w:sz w:val="20"/>
                    <w:szCs w:val="20"/>
                  </w:rPr>
                </w:rPrChange>
              </w:rPr>
              <w:pPrChange w:id="5942" w:author="Microsoft account" w:date="2021-05-25T22:50:00Z">
                <w:pPr>
                  <w:jc w:val="center"/>
                </w:pPr>
              </w:pPrChange>
            </w:pPr>
            <w:ins w:id="5943" w:author="Rashed Hasan" w:date="2021-05-15T13:15:00Z">
              <w:r w:rsidRPr="00B63363">
                <w:rPr>
                  <w:rFonts w:ascii="Times New Roman" w:hAnsi="Times New Roman" w:cs="Times New Roman"/>
                  <w:bCs/>
                  <w:sz w:val="18"/>
                  <w:szCs w:val="18"/>
                  <w:rPrChange w:id="5944" w:author="Rashed Hasan" w:date="2021-05-15T13:19:00Z">
                    <w:rPr>
                      <w:rFonts w:ascii="Times New Roman" w:hAnsi="Times New Roman" w:cs="Times New Roman"/>
                      <w:bCs/>
                      <w:sz w:val="20"/>
                      <w:szCs w:val="20"/>
                    </w:rPr>
                  </w:rPrChange>
                </w:rPr>
                <w:t>1228 (38.12)</w:t>
              </w:r>
            </w:ins>
          </w:p>
        </w:tc>
        <w:tc>
          <w:tcPr>
            <w:tcW w:w="1230" w:type="dxa"/>
            <w:vMerge/>
            <w:vAlign w:val="center"/>
            <w:tcPrChange w:id="5945" w:author="Microsoft account" w:date="2021-05-23T20:44:00Z">
              <w:tcPr>
                <w:tcW w:w="995" w:type="dxa"/>
                <w:vMerge/>
                <w:vAlign w:val="center"/>
              </w:tcPr>
            </w:tcPrChange>
          </w:tcPr>
          <w:p w14:paraId="21C5DA9B" w14:textId="77777777" w:rsidR="00277069" w:rsidRPr="00B63363" w:rsidRDefault="00277069" w:rsidP="00E75A46">
            <w:pPr>
              <w:jc w:val="both"/>
              <w:rPr>
                <w:ins w:id="5946" w:author="Rashed Hasan" w:date="2021-05-15T13:15:00Z"/>
                <w:rFonts w:ascii="Times New Roman" w:hAnsi="Times New Roman" w:cs="Times New Roman"/>
                <w:bCs/>
                <w:sz w:val="18"/>
                <w:szCs w:val="18"/>
                <w:rPrChange w:id="5947" w:author="Rashed Hasan" w:date="2021-05-15T13:19:00Z">
                  <w:rPr>
                    <w:ins w:id="5948" w:author="Rashed Hasan" w:date="2021-05-15T13:15:00Z"/>
                    <w:rFonts w:ascii="Times New Roman" w:hAnsi="Times New Roman" w:cs="Times New Roman"/>
                    <w:bCs/>
                    <w:sz w:val="20"/>
                    <w:szCs w:val="20"/>
                  </w:rPr>
                </w:rPrChange>
              </w:rPr>
              <w:pPrChange w:id="5949" w:author="Microsoft account" w:date="2021-05-25T22:50:00Z">
                <w:pPr>
                  <w:jc w:val="center"/>
                </w:pPr>
              </w:pPrChange>
            </w:pPr>
          </w:p>
        </w:tc>
        <w:tc>
          <w:tcPr>
            <w:tcW w:w="1290" w:type="dxa"/>
            <w:vAlign w:val="center"/>
            <w:tcPrChange w:id="5950" w:author="Microsoft account" w:date="2021-05-23T20:44:00Z">
              <w:tcPr>
                <w:tcW w:w="1423" w:type="dxa"/>
                <w:vAlign w:val="center"/>
              </w:tcPr>
            </w:tcPrChange>
          </w:tcPr>
          <w:p w14:paraId="3E602A80" w14:textId="77777777" w:rsidR="00277069" w:rsidRPr="00B63363" w:rsidRDefault="00277069" w:rsidP="00E75A46">
            <w:pPr>
              <w:jc w:val="both"/>
              <w:rPr>
                <w:ins w:id="5951" w:author="Rashed Hasan" w:date="2021-05-15T13:15:00Z"/>
                <w:rFonts w:ascii="Times New Roman" w:hAnsi="Times New Roman" w:cs="Times New Roman"/>
                <w:bCs/>
                <w:sz w:val="18"/>
                <w:szCs w:val="18"/>
                <w:rPrChange w:id="5952" w:author="Rashed Hasan" w:date="2021-05-15T13:19:00Z">
                  <w:rPr>
                    <w:ins w:id="5953" w:author="Rashed Hasan" w:date="2021-05-15T13:15:00Z"/>
                    <w:rFonts w:ascii="Times New Roman" w:hAnsi="Times New Roman" w:cs="Times New Roman"/>
                    <w:bCs/>
                    <w:sz w:val="20"/>
                    <w:szCs w:val="20"/>
                  </w:rPr>
                </w:rPrChange>
              </w:rPr>
              <w:pPrChange w:id="5954" w:author="Microsoft account" w:date="2021-05-25T22:50:00Z">
                <w:pPr>
                  <w:jc w:val="center"/>
                </w:pPr>
              </w:pPrChange>
            </w:pPr>
            <w:ins w:id="5955" w:author="Rashed Hasan" w:date="2021-05-15T13:15:00Z">
              <w:r w:rsidRPr="00B63363">
                <w:rPr>
                  <w:rFonts w:ascii="Times New Roman" w:hAnsi="Times New Roman" w:cs="Times New Roman"/>
                  <w:bCs/>
                  <w:sz w:val="18"/>
                  <w:szCs w:val="18"/>
                  <w:rPrChange w:id="5956" w:author="Rashed Hasan" w:date="2021-05-15T13:19:00Z">
                    <w:rPr>
                      <w:rFonts w:ascii="Times New Roman" w:hAnsi="Times New Roman" w:cs="Times New Roman"/>
                      <w:bCs/>
                      <w:sz w:val="20"/>
                      <w:szCs w:val="20"/>
                    </w:rPr>
                  </w:rPrChange>
                </w:rPr>
                <w:t>2490 (74.95)</w:t>
              </w:r>
            </w:ins>
          </w:p>
        </w:tc>
        <w:tc>
          <w:tcPr>
            <w:tcW w:w="1448" w:type="dxa"/>
            <w:vAlign w:val="center"/>
            <w:tcPrChange w:id="5957" w:author="Microsoft account" w:date="2021-05-23T20:44:00Z">
              <w:tcPr>
                <w:tcW w:w="1557" w:type="dxa"/>
                <w:vAlign w:val="center"/>
              </w:tcPr>
            </w:tcPrChange>
          </w:tcPr>
          <w:p w14:paraId="0A4B4134" w14:textId="77777777" w:rsidR="00277069" w:rsidRPr="00B63363" w:rsidRDefault="00277069" w:rsidP="00E75A46">
            <w:pPr>
              <w:jc w:val="both"/>
              <w:rPr>
                <w:ins w:id="5958" w:author="Rashed Hasan" w:date="2021-05-15T13:15:00Z"/>
                <w:rFonts w:ascii="Times New Roman" w:hAnsi="Times New Roman" w:cs="Times New Roman"/>
                <w:bCs/>
                <w:sz w:val="18"/>
                <w:szCs w:val="18"/>
                <w:rPrChange w:id="5959" w:author="Rashed Hasan" w:date="2021-05-15T13:19:00Z">
                  <w:rPr>
                    <w:ins w:id="5960" w:author="Rashed Hasan" w:date="2021-05-15T13:15:00Z"/>
                    <w:rFonts w:ascii="Times New Roman" w:hAnsi="Times New Roman" w:cs="Times New Roman"/>
                    <w:bCs/>
                    <w:sz w:val="20"/>
                    <w:szCs w:val="20"/>
                  </w:rPr>
                </w:rPrChange>
              </w:rPr>
              <w:pPrChange w:id="5961" w:author="Microsoft account" w:date="2021-05-25T22:50:00Z">
                <w:pPr>
                  <w:jc w:val="center"/>
                </w:pPr>
              </w:pPrChange>
            </w:pPr>
            <w:ins w:id="5962" w:author="Rashed Hasan" w:date="2021-05-15T13:15:00Z">
              <w:r w:rsidRPr="00B63363">
                <w:rPr>
                  <w:rFonts w:ascii="Times New Roman" w:hAnsi="Times New Roman" w:cs="Times New Roman"/>
                  <w:bCs/>
                  <w:sz w:val="18"/>
                  <w:szCs w:val="18"/>
                  <w:rPrChange w:id="5963" w:author="Rashed Hasan" w:date="2021-05-15T13:19:00Z">
                    <w:rPr>
                      <w:rFonts w:ascii="Times New Roman" w:hAnsi="Times New Roman" w:cs="Times New Roman"/>
                      <w:bCs/>
                      <w:sz w:val="20"/>
                      <w:szCs w:val="20"/>
                    </w:rPr>
                  </w:rPrChange>
                </w:rPr>
                <w:t>916 (25.05)</w:t>
              </w:r>
            </w:ins>
          </w:p>
        </w:tc>
        <w:tc>
          <w:tcPr>
            <w:tcW w:w="1230" w:type="dxa"/>
            <w:vMerge/>
            <w:vAlign w:val="center"/>
            <w:tcPrChange w:id="5964" w:author="Microsoft account" w:date="2021-05-23T20:44:00Z">
              <w:tcPr>
                <w:tcW w:w="996" w:type="dxa"/>
                <w:vMerge/>
                <w:vAlign w:val="center"/>
              </w:tcPr>
            </w:tcPrChange>
          </w:tcPr>
          <w:p w14:paraId="04110D0F" w14:textId="77777777" w:rsidR="00277069" w:rsidRPr="00B63363" w:rsidRDefault="00277069" w:rsidP="00E75A46">
            <w:pPr>
              <w:jc w:val="both"/>
              <w:rPr>
                <w:ins w:id="5965" w:author="Rashed Hasan" w:date="2021-05-15T13:15:00Z"/>
                <w:rFonts w:ascii="Times New Roman" w:hAnsi="Times New Roman" w:cs="Times New Roman"/>
                <w:bCs/>
                <w:sz w:val="18"/>
                <w:szCs w:val="18"/>
                <w:rPrChange w:id="5966" w:author="Rashed Hasan" w:date="2021-05-15T13:19:00Z">
                  <w:rPr>
                    <w:ins w:id="5967" w:author="Rashed Hasan" w:date="2021-05-15T13:15:00Z"/>
                    <w:rFonts w:ascii="Times New Roman" w:hAnsi="Times New Roman" w:cs="Times New Roman"/>
                    <w:bCs/>
                    <w:sz w:val="20"/>
                    <w:szCs w:val="20"/>
                  </w:rPr>
                </w:rPrChange>
              </w:rPr>
              <w:pPrChange w:id="5968" w:author="Microsoft account" w:date="2021-05-25T22:50:00Z">
                <w:pPr>
                  <w:jc w:val="center"/>
                </w:pPr>
              </w:pPrChange>
            </w:pPr>
          </w:p>
        </w:tc>
      </w:tr>
      <w:tr w:rsidR="00277069" w:rsidRPr="00B63363" w14:paraId="486E5DB5" w14:textId="77777777" w:rsidTr="00277069">
        <w:trPr>
          <w:trHeight w:val="268"/>
          <w:jc w:val="center"/>
          <w:ins w:id="5969" w:author="Rashed Hasan" w:date="2021-05-15T13:15:00Z"/>
          <w:trPrChange w:id="5970" w:author="Rashed Hasan" w:date="2021-05-15T13:16:00Z">
            <w:trPr>
              <w:trHeight w:val="292"/>
              <w:jc w:val="center"/>
            </w:trPr>
          </w:trPrChange>
        </w:trPr>
        <w:tc>
          <w:tcPr>
            <w:tcW w:w="9762" w:type="dxa"/>
            <w:gridSpan w:val="7"/>
            <w:vAlign w:val="center"/>
            <w:tcPrChange w:id="5971" w:author="Rashed Hasan" w:date="2021-05-15T13:16:00Z">
              <w:tcPr>
                <w:tcW w:w="10137" w:type="dxa"/>
                <w:gridSpan w:val="7"/>
                <w:vAlign w:val="center"/>
              </w:tcPr>
            </w:tcPrChange>
          </w:tcPr>
          <w:p w14:paraId="23106E90" w14:textId="77777777" w:rsidR="00277069" w:rsidRPr="00B63363" w:rsidRDefault="00277069" w:rsidP="00E75A46">
            <w:pPr>
              <w:jc w:val="both"/>
              <w:rPr>
                <w:ins w:id="5972" w:author="Rashed Hasan" w:date="2021-05-15T13:15:00Z"/>
                <w:rFonts w:ascii="Times New Roman" w:hAnsi="Times New Roman" w:cs="Times New Roman"/>
                <w:bCs/>
                <w:i/>
                <w:sz w:val="18"/>
                <w:szCs w:val="18"/>
                <w:rPrChange w:id="5973" w:author="Rashed Hasan" w:date="2021-05-15T13:19:00Z">
                  <w:rPr>
                    <w:ins w:id="5974" w:author="Rashed Hasan" w:date="2021-05-15T13:15:00Z"/>
                    <w:rFonts w:ascii="Times New Roman" w:hAnsi="Times New Roman" w:cs="Times New Roman"/>
                    <w:bCs/>
                    <w:i/>
                    <w:sz w:val="20"/>
                    <w:szCs w:val="20"/>
                  </w:rPr>
                </w:rPrChange>
              </w:rPr>
              <w:pPrChange w:id="5975" w:author="Microsoft account" w:date="2021-05-25T22:50:00Z">
                <w:pPr/>
              </w:pPrChange>
            </w:pPr>
            <w:ins w:id="5976" w:author="Rashed Hasan" w:date="2021-05-15T13:15:00Z">
              <w:r w:rsidRPr="00BD064F">
                <w:rPr>
                  <w:rFonts w:ascii="Times New Roman" w:hAnsi="Times New Roman" w:cs="Times New Roman"/>
                  <w:b/>
                  <w:i/>
                  <w:sz w:val="18"/>
                  <w:szCs w:val="18"/>
                  <w:highlight w:val="yellow"/>
                  <w:rPrChange w:id="5977" w:author="Microsoft account" w:date="2021-05-23T01:22:00Z">
                    <w:rPr>
                      <w:rFonts w:ascii="Times New Roman" w:hAnsi="Times New Roman" w:cs="Times New Roman"/>
                      <w:b/>
                      <w:i/>
                      <w:sz w:val="20"/>
                      <w:szCs w:val="20"/>
                    </w:rPr>
                  </w:rPrChange>
                </w:rPr>
                <w:t>Child Punishment</w:t>
              </w:r>
            </w:ins>
          </w:p>
        </w:tc>
      </w:tr>
      <w:tr w:rsidR="00277069" w:rsidRPr="00B63363" w14:paraId="7B527656" w14:textId="77777777" w:rsidTr="0020300A">
        <w:trPr>
          <w:trHeight w:val="268"/>
          <w:jc w:val="center"/>
          <w:ins w:id="5978" w:author="Rashed Hasan" w:date="2021-05-15T13:15:00Z"/>
          <w:trPrChange w:id="5979" w:author="Microsoft account" w:date="2021-05-23T20:44:00Z">
            <w:trPr>
              <w:trHeight w:val="292"/>
              <w:jc w:val="center"/>
            </w:trPr>
          </w:trPrChange>
        </w:trPr>
        <w:tc>
          <w:tcPr>
            <w:tcW w:w="1802" w:type="dxa"/>
            <w:vAlign w:val="center"/>
            <w:tcPrChange w:id="5980" w:author="Microsoft account" w:date="2021-05-23T20:44:00Z">
              <w:tcPr>
                <w:tcW w:w="2052" w:type="dxa"/>
                <w:vAlign w:val="center"/>
              </w:tcPr>
            </w:tcPrChange>
          </w:tcPr>
          <w:p w14:paraId="4D0DC8F6" w14:textId="77777777" w:rsidR="00277069" w:rsidRPr="00B63363" w:rsidRDefault="00277069" w:rsidP="00E75A46">
            <w:pPr>
              <w:jc w:val="both"/>
              <w:rPr>
                <w:ins w:id="5981" w:author="Rashed Hasan" w:date="2021-05-15T13:15:00Z"/>
                <w:rFonts w:ascii="Times New Roman" w:hAnsi="Times New Roman" w:cs="Times New Roman"/>
                <w:bCs/>
                <w:sz w:val="18"/>
                <w:szCs w:val="18"/>
                <w:rPrChange w:id="5982" w:author="Rashed Hasan" w:date="2021-05-15T13:19:00Z">
                  <w:rPr>
                    <w:ins w:id="5983" w:author="Rashed Hasan" w:date="2021-05-15T13:15:00Z"/>
                    <w:rFonts w:ascii="Times New Roman" w:hAnsi="Times New Roman" w:cs="Times New Roman"/>
                    <w:bCs/>
                    <w:sz w:val="20"/>
                    <w:szCs w:val="20"/>
                  </w:rPr>
                </w:rPrChange>
              </w:rPr>
              <w:pPrChange w:id="5984" w:author="Microsoft account" w:date="2021-05-25T22:50:00Z">
                <w:pPr>
                  <w:jc w:val="center"/>
                </w:pPr>
              </w:pPrChange>
            </w:pPr>
            <w:ins w:id="5985" w:author="Rashed Hasan" w:date="2021-05-15T13:15:00Z">
              <w:r w:rsidRPr="00B63363">
                <w:rPr>
                  <w:rFonts w:ascii="Times New Roman" w:hAnsi="Times New Roman" w:cs="Times New Roman"/>
                  <w:bCs/>
                  <w:sz w:val="18"/>
                  <w:szCs w:val="18"/>
                  <w:rPrChange w:id="5986" w:author="Rashed Hasan" w:date="2021-05-15T13:19:00Z">
                    <w:rPr>
                      <w:rFonts w:ascii="Times New Roman" w:hAnsi="Times New Roman" w:cs="Times New Roman"/>
                      <w:bCs/>
                      <w:sz w:val="20"/>
                      <w:szCs w:val="20"/>
                    </w:rPr>
                  </w:rPrChange>
                </w:rPr>
                <w:t>Yes</w:t>
              </w:r>
            </w:ins>
          </w:p>
        </w:tc>
        <w:tc>
          <w:tcPr>
            <w:tcW w:w="1381" w:type="dxa"/>
            <w:vAlign w:val="center"/>
            <w:tcPrChange w:id="5987" w:author="Microsoft account" w:date="2021-05-23T20:44:00Z">
              <w:tcPr>
                <w:tcW w:w="1557" w:type="dxa"/>
                <w:vAlign w:val="center"/>
              </w:tcPr>
            </w:tcPrChange>
          </w:tcPr>
          <w:p w14:paraId="24E367E6" w14:textId="77777777" w:rsidR="00277069" w:rsidRPr="00B63363" w:rsidRDefault="00277069" w:rsidP="00E75A46">
            <w:pPr>
              <w:jc w:val="both"/>
              <w:rPr>
                <w:ins w:id="5988" w:author="Rashed Hasan" w:date="2021-05-15T13:15:00Z"/>
                <w:rFonts w:ascii="Times New Roman" w:hAnsi="Times New Roman" w:cs="Times New Roman"/>
                <w:bCs/>
                <w:sz w:val="18"/>
                <w:szCs w:val="18"/>
                <w:rPrChange w:id="5989" w:author="Rashed Hasan" w:date="2021-05-15T13:19:00Z">
                  <w:rPr>
                    <w:ins w:id="5990" w:author="Rashed Hasan" w:date="2021-05-15T13:15:00Z"/>
                    <w:rFonts w:ascii="Times New Roman" w:hAnsi="Times New Roman" w:cs="Times New Roman"/>
                    <w:bCs/>
                    <w:sz w:val="20"/>
                    <w:szCs w:val="20"/>
                  </w:rPr>
                </w:rPrChange>
              </w:rPr>
              <w:pPrChange w:id="5991" w:author="Microsoft account" w:date="2021-05-25T22:50:00Z">
                <w:pPr>
                  <w:jc w:val="center"/>
                </w:pPr>
              </w:pPrChange>
            </w:pPr>
            <w:ins w:id="5992" w:author="Rashed Hasan" w:date="2021-05-15T13:15:00Z">
              <w:r w:rsidRPr="00B63363">
                <w:rPr>
                  <w:rFonts w:ascii="Times New Roman" w:hAnsi="Times New Roman" w:cs="Times New Roman"/>
                  <w:bCs/>
                  <w:sz w:val="18"/>
                  <w:szCs w:val="18"/>
                  <w:rPrChange w:id="5993" w:author="Rashed Hasan" w:date="2021-05-15T13:19:00Z">
                    <w:rPr>
                      <w:rFonts w:ascii="Times New Roman" w:hAnsi="Times New Roman" w:cs="Times New Roman"/>
                      <w:bCs/>
                      <w:sz w:val="20"/>
                      <w:szCs w:val="20"/>
                    </w:rPr>
                  </w:rPrChange>
                </w:rPr>
                <w:t>137 (49.01)</w:t>
              </w:r>
            </w:ins>
          </w:p>
        </w:tc>
        <w:tc>
          <w:tcPr>
            <w:tcW w:w="1381" w:type="dxa"/>
            <w:vAlign w:val="center"/>
            <w:tcPrChange w:id="5994" w:author="Microsoft account" w:date="2021-05-23T20:44:00Z">
              <w:tcPr>
                <w:tcW w:w="1557" w:type="dxa"/>
                <w:vAlign w:val="center"/>
              </w:tcPr>
            </w:tcPrChange>
          </w:tcPr>
          <w:p w14:paraId="4315B6ED" w14:textId="77777777" w:rsidR="00277069" w:rsidRPr="00B63363" w:rsidRDefault="00277069" w:rsidP="00E75A46">
            <w:pPr>
              <w:jc w:val="both"/>
              <w:rPr>
                <w:ins w:id="5995" w:author="Rashed Hasan" w:date="2021-05-15T13:15:00Z"/>
                <w:rFonts w:ascii="Times New Roman" w:hAnsi="Times New Roman" w:cs="Times New Roman"/>
                <w:bCs/>
                <w:sz w:val="18"/>
                <w:szCs w:val="18"/>
                <w:rPrChange w:id="5996" w:author="Rashed Hasan" w:date="2021-05-15T13:19:00Z">
                  <w:rPr>
                    <w:ins w:id="5997" w:author="Rashed Hasan" w:date="2021-05-15T13:15:00Z"/>
                    <w:rFonts w:ascii="Times New Roman" w:hAnsi="Times New Roman" w:cs="Times New Roman"/>
                    <w:bCs/>
                    <w:sz w:val="20"/>
                    <w:szCs w:val="20"/>
                  </w:rPr>
                </w:rPrChange>
              </w:rPr>
              <w:pPrChange w:id="5998" w:author="Microsoft account" w:date="2021-05-25T22:50:00Z">
                <w:pPr>
                  <w:jc w:val="center"/>
                </w:pPr>
              </w:pPrChange>
            </w:pPr>
            <w:ins w:id="5999" w:author="Rashed Hasan" w:date="2021-05-15T13:15:00Z">
              <w:r w:rsidRPr="00B63363">
                <w:rPr>
                  <w:rFonts w:ascii="Times New Roman" w:hAnsi="Times New Roman" w:cs="Times New Roman"/>
                  <w:bCs/>
                  <w:sz w:val="18"/>
                  <w:szCs w:val="18"/>
                  <w:rPrChange w:id="6000" w:author="Rashed Hasan" w:date="2021-05-15T13:19:00Z">
                    <w:rPr>
                      <w:rFonts w:ascii="Times New Roman" w:hAnsi="Times New Roman" w:cs="Times New Roman"/>
                      <w:bCs/>
                      <w:sz w:val="20"/>
                      <w:szCs w:val="20"/>
                    </w:rPr>
                  </w:rPrChange>
                </w:rPr>
                <w:t>145 (50.99)</w:t>
              </w:r>
            </w:ins>
          </w:p>
        </w:tc>
        <w:tc>
          <w:tcPr>
            <w:tcW w:w="1230" w:type="dxa"/>
            <w:vMerge w:val="restart"/>
            <w:vAlign w:val="center"/>
            <w:tcPrChange w:id="6001" w:author="Microsoft account" w:date="2021-05-23T20:44:00Z">
              <w:tcPr>
                <w:tcW w:w="995" w:type="dxa"/>
                <w:vMerge w:val="restart"/>
                <w:vAlign w:val="center"/>
              </w:tcPr>
            </w:tcPrChange>
          </w:tcPr>
          <w:p w14:paraId="331769CE" w14:textId="77777777" w:rsidR="00277069" w:rsidRPr="00B63363" w:rsidRDefault="00277069" w:rsidP="00E75A46">
            <w:pPr>
              <w:jc w:val="both"/>
              <w:rPr>
                <w:ins w:id="6002" w:author="Rashed Hasan" w:date="2021-05-15T13:15:00Z"/>
                <w:rFonts w:ascii="Times New Roman" w:hAnsi="Times New Roman" w:cs="Times New Roman"/>
                <w:bCs/>
                <w:sz w:val="18"/>
                <w:szCs w:val="18"/>
                <w:rPrChange w:id="6003" w:author="Rashed Hasan" w:date="2021-05-15T13:19:00Z">
                  <w:rPr>
                    <w:ins w:id="6004" w:author="Rashed Hasan" w:date="2021-05-15T13:15:00Z"/>
                    <w:rFonts w:ascii="Times New Roman" w:hAnsi="Times New Roman" w:cs="Times New Roman"/>
                    <w:bCs/>
                    <w:sz w:val="20"/>
                    <w:szCs w:val="20"/>
                  </w:rPr>
                </w:rPrChange>
              </w:rPr>
              <w:pPrChange w:id="6005" w:author="Microsoft account" w:date="2021-05-25T22:50:00Z">
                <w:pPr>
                  <w:jc w:val="center"/>
                </w:pPr>
              </w:pPrChange>
            </w:pPr>
            <w:ins w:id="6006" w:author="Rashed Hasan" w:date="2021-05-15T13:15:00Z">
              <w:r w:rsidRPr="00B63363">
                <w:rPr>
                  <w:rFonts w:ascii="Times New Roman" w:hAnsi="Times New Roman" w:cs="Times New Roman"/>
                  <w:bCs/>
                  <w:sz w:val="18"/>
                  <w:szCs w:val="18"/>
                  <w:rPrChange w:id="6007" w:author="Rashed Hasan" w:date="2021-05-15T13:19:00Z">
                    <w:rPr>
                      <w:rFonts w:ascii="Times New Roman" w:hAnsi="Times New Roman" w:cs="Times New Roman"/>
                      <w:bCs/>
                      <w:sz w:val="20"/>
                      <w:szCs w:val="20"/>
                    </w:rPr>
                  </w:rPrChange>
                </w:rPr>
                <w:t>&lt;0.001</w:t>
              </w:r>
            </w:ins>
          </w:p>
        </w:tc>
        <w:tc>
          <w:tcPr>
            <w:tcW w:w="1290" w:type="dxa"/>
            <w:vAlign w:val="center"/>
            <w:tcPrChange w:id="6008" w:author="Microsoft account" w:date="2021-05-23T20:44:00Z">
              <w:tcPr>
                <w:tcW w:w="1423" w:type="dxa"/>
                <w:vAlign w:val="center"/>
              </w:tcPr>
            </w:tcPrChange>
          </w:tcPr>
          <w:p w14:paraId="2442D729" w14:textId="77777777" w:rsidR="00277069" w:rsidRPr="00B63363" w:rsidRDefault="00277069" w:rsidP="00E75A46">
            <w:pPr>
              <w:jc w:val="both"/>
              <w:rPr>
                <w:ins w:id="6009" w:author="Rashed Hasan" w:date="2021-05-15T13:15:00Z"/>
                <w:rFonts w:ascii="Times New Roman" w:hAnsi="Times New Roman" w:cs="Times New Roman"/>
                <w:bCs/>
                <w:sz w:val="18"/>
                <w:szCs w:val="18"/>
                <w:rPrChange w:id="6010" w:author="Rashed Hasan" w:date="2021-05-15T13:19:00Z">
                  <w:rPr>
                    <w:ins w:id="6011" w:author="Rashed Hasan" w:date="2021-05-15T13:15:00Z"/>
                    <w:rFonts w:ascii="Times New Roman" w:hAnsi="Times New Roman" w:cs="Times New Roman"/>
                    <w:bCs/>
                    <w:sz w:val="20"/>
                    <w:szCs w:val="20"/>
                  </w:rPr>
                </w:rPrChange>
              </w:rPr>
              <w:pPrChange w:id="6012" w:author="Microsoft account" w:date="2021-05-25T22:50:00Z">
                <w:pPr>
                  <w:jc w:val="center"/>
                </w:pPr>
              </w:pPrChange>
            </w:pPr>
            <w:ins w:id="6013" w:author="Rashed Hasan" w:date="2021-05-15T13:15:00Z">
              <w:r w:rsidRPr="00B63363">
                <w:rPr>
                  <w:rFonts w:ascii="Times New Roman" w:hAnsi="Times New Roman" w:cs="Times New Roman"/>
                  <w:bCs/>
                  <w:sz w:val="18"/>
                  <w:szCs w:val="18"/>
                  <w:rPrChange w:id="6014" w:author="Rashed Hasan" w:date="2021-05-15T13:19:00Z">
                    <w:rPr>
                      <w:rFonts w:ascii="Times New Roman" w:hAnsi="Times New Roman" w:cs="Times New Roman"/>
                      <w:bCs/>
                      <w:sz w:val="20"/>
                      <w:szCs w:val="20"/>
                    </w:rPr>
                  </w:rPrChange>
                </w:rPr>
                <w:t>321 (64.8)</w:t>
              </w:r>
            </w:ins>
          </w:p>
        </w:tc>
        <w:tc>
          <w:tcPr>
            <w:tcW w:w="1448" w:type="dxa"/>
            <w:vAlign w:val="center"/>
            <w:tcPrChange w:id="6015" w:author="Microsoft account" w:date="2021-05-23T20:44:00Z">
              <w:tcPr>
                <w:tcW w:w="1557" w:type="dxa"/>
                <w:vAlign w:val="center"/>
              </w:tcPr>
            </w:tcPrChange>
          </w:tcPr>
          <w:p w14:paraId="3344F2C6" w14:textId="77777777" w:rsidR="00277069" w:rsidRPr="00B63363" w:rsidRDefault="00277069" w:rsidP="00E75A46">
            <w:pPr>
              <w:jc w:val="both"/>
              <w:rPr>
                <w:ins w:id="6016" w:author="Rashed Hasan" w:date="2021-05-15T13:15:00Z"/>
                <w:rFonts w:ascii="Times New Roman" w:hAnsi="Times New Roman" w:cs="Times New Roman"/>
                <w:bCs/>
                <w:sz w:val="18"/>
                <w:szCs w:val="18"/>
                <w:rPrChange w:id="6017" w:author="Rashed Hasan" w:date="2021-05-15T13:19:00Z">
                  <w:rPr>
                    <w:ins w:id="6018" w:author="Rashed Hasan" w:date="2021-05-15T13:15:00Z"/>
                    <w:rFonts w:ascii="Times New Roman" w:hAnsi="Times New Roman" w:cs="Times New Roman"/>
                    <w:bCs/>
                    <w:sz w:val="20"/>
                    <w:szCs w:val="20"/>
                  </w:rPr>
                </w:rPrChange>
              </w:rPr>
              <w:pPrChange w:id="6019" w:author="Microsoft account" w:date="2021-05-25T22:50:00Z">
                <w:pPr>
                  <w:jc w:val="center"/>
                </w:pPr>
              </w:pPrChange>
            </w:pPr>
            <w:ins w:id="6020" w:author="Rashed Hasan" w:date="2021-05-15T13:15:00Z">
              <w:r w:rsidRPr="00B63363">
                <w:rPr>
                  <w:rFonts w:ascii="Times New Roman" w:hAnsi="Times New Roman" w:cs="Times New Roman"/>
                  <w:bCs/>
                  <w:sz w:val="18"/>
                  <w:szCs w:val="18"/>
                  <w:rPrChange w:id="6021" w:author="Rashed Hasan" w:date="2021-05-15T13:19:00Z">
                    <w:rPr>
                      <w:rFonts w:ascii="Times New Roman" w:hAnsi="Times New Roman" w:cs="Times New Roman"/>
                      <w:bCs/>
                      <w:sz w:val="20"/>
                      <w:szCs w:val="20"/>
                    </w:rPr>
                  </w:rPrChange>
                </w:rPr>
                <w:t>165 (35.2)</w:t>
              </w:r>
            </w:ins>
          </w:p>
        </w:tc>
        <w:tc>
          <w:tcPr>
            <w:tcW w:w="1230" w:type="dxa"/>
            <w:vMerge w:val="restart"/>
            <w:vAlign w:val="center"/>
            <w:tcPrChange w:id="6022" w:author="Microsoft account" w:date="2021-05-23T20:44:00Z">
              <w:tcPr>
                <w:tcW w:w="996" w:type="dxa"/>
                <w:vMerge w:val="restart"/>
                <w:vAlign w:val="center"/>
              </w:tcPr>
            </w:tcPrChange>
          </w:tcPr>
          <w:p w14:paraId="77225637" w14:textId="77777777" w:rsidR="00277069" w:rsidRPr="00B63363" w:rsidRDefault="00277069" w:rsidP="00E75A46">
            <w:pPr>
              <w:jc w:val="both"/>
              <w:rPr>
                <w:ins w:id="6023" w:author="Rashed Hasan" w:date="2021-05-15T13:15:00Z"/>
                <w:rFonts w:ascii="Times New Roman" w:hAnsi="Times New Roman" w:cs="Times New Roman"/>
                <w:bCs/>
                <w:sz w:val="18"/>
                <w:szCs w:val="18"/>
                <w:rPrChange w:id="6024" w:author="Rashed Hasan" w:date="2021-05-15T13:19:00Z">
                  <w:rPr>
                    <w:ins w:id="6025" w:author="Rashed Hasan" w:date="2021-05-15T13:15:00Z"/>
                    <w:rFonts w:ascii="Times New Roman" w:hAnsi="Times New Roman" w:cs="Times New Roman"/>
                    <w:bCs/>
                    <w:sz w:val="20"/>
                    <w:szCs w:val="20"/>
                  </w:rPr>
                </w:rPrChange>
              </w:rPr>
              <w:pPrChange w:id="6026" w:author="Microsoft account" w:date="2021-05-25T22:50:00Z">
                <w:pPr>
                  <w:jc w:val="center"/>
                </w:pPr>
              </w:pPrChange>
            </w:pPr>
            <w:ins w:id="6027" w:author="Rashed Hasan" w:date="2021-05-15T13:15:00Z">
              <w:r w:rsidRPr="00B63363">
                <w:rPr>
                  <w:rFonts w:ascii="Times New Roman" w:hAnsi="Times New Roman" w:cs="Times New Roman"/>
                  <w:bCs/>
                  <w:sz w:val="18"/>
                  <w:szCs w:val="18"/>
                  <w:rPrChange w:id="6028" w:author="Rashed Hasan" w:date="2021-05-15T13:19:00Z">
                    <w:rPr>
                      <w:rFonts w:ascii="Times New Roman" w:hAnsi="Times New Roman" w:cs="Times New Roman"/>
                      <w:bCs/>
                      <w:sz w:val="20"/>
                      <w:szCs w:val="20"/>
                    </w:rPr>
                  </w:rPrChange>
                </w:rPr>
                <w:t>&lt;0.001</w:t>
              </w:r>
            </w:ins>
          </w:p>
        </w:tc>
      </w:tr>
      <w:tr w:rsidR="00277069" w:rsidRPr="00B63363" w14:paraId="296FA27C" w14:textId="77777777" w:rsidTr="0020300A">
        <w:trPr>
          <w:trHeight w:val="268"/>
          <w:jc w:val="center"/>
          <w:ins w:id="6029" w:author="Rashed Hasan" w:date="2021-05-15T13:15:00Z"/>
          <w:trPrChange w:id="6030" w:author="Microsoft account" w:date="2021-05-23T20:44:00Z">
            <w:trPr>
              <w:trHeight w:val="292"/>
              <w:jc w:val="center"/>
            </w:trPr>
          </w:trPrChange>
        </w:trPr>
        <w:tc>
          <w:tcPr>
            <w:tcW w:w="1802" w:type="dxa"/>
            <w:vAlign w:val="center"/>
            <w:tcPrChange w:id="6031" w:author="Microsoft account" w:date="2021-05-23T20:44:00Z">
              <w:tcPr>
                <w:tcW w:w="2052" w:type="dxa"/>
                <w:vAlign w:val="center"/>
              </w:tcPr>
            </w:tcPrChange>
          </w:tcPr>
          <w:p w14:paraId="2592B2E9" w14:textId="77777777" w:rsidR="00277069" w:rsidRPr="00B63363" w:rsidRDefault="00277069" w:rsidP="00E75A46">
            <w:pPr>
              <w:jc w:val="both"/>
              <w:rPr>
                <w:ins w:id="6032" w:author="Rashed Hasan" w:date="2021-05-15T13:15:00Z"/>
                <w:rFonts w:ascii="Times New Roman" w:hAnsi="Times New Roman" w:cs="Times New Roman"/>
                <w:bCs/>
                <w:sz w:val="18"/>
                <w:szCs w:val="18"/>
                <w:rPrChange w:id="6033" w:author="Rashed Hasan" w:date="2021-05-15T13:19:00Z">
                  <w:rPr>
                    <w:ins w:id="6034" w:author="Rashed Hasan" w:date="2021-05-15T13:15:00Z"/>
                    <w:rFonts w:ascii="Times New Roman" w:hAnsi="Times New Roman" w:cs="Times New Roman"/>
                    <w:bCs/>
                    <w:sz w:val="20"/>
                    <w:szCs w:val="20"/>
                  </w:rPr>
                </w:rPrChange>
              </w:rPr>
              <w:pPrChange w:id="6035" w:author="Microsoft account" w:date="2021-05-25T22:50:00Z">
                <w:pPr>
                  <w:jc w:val="center"/>
                </w:pPr>
              </w:pPrChange>
            </w:pPr>
            <w:ins w:id="6036" w:author="Rashed Hasan" w:date="2021-05-15T13:15:00Z">
              <w:r w:rsidRPr="00B63363">
                <w:rPr>
                  <w:rFonts w:ascii="Times New Roman" w:hAnsi="Times New Roman" w:cs="Times New Roman"/>
                  <w:bCs/>
                  <w:sz w:val="18"/>
                  <w:szCs w:val="18"/>
                  <w:rPrChange w:id="6037" w:author="Rashed Hasan" w:date="2021-05-15T13:19:00Z">
                    <w:rPr>
                      <w:rFonts w:ascii="Times New Roman" w:hAnsi="Times New Roman" w:cs="Times New Roman"/>
                      <w:bCs/>
                      <w:sz w:val="20"/>
                      <w:szCs w:val="20"/>
                    </w:rPr>
                  </w:rPrChange>
                </w:rPr>
                <w:t>No</w:t>
              </w:r>
            </w:ins>
          </w:p>
        </w:tc>
        <w:tc>
          <w:tcPr>
            <w:tcW w:w="1381" w:type="dxa"/>
            <w:vAlign w:val="center"/>
            <w:tcPrChange w:id="6038" w:author="Microsoft account" w:date="2021-05-23T20:44:00Z">
              <w:tcPr>
                <w:tcW w:w="1557" w:type="dxa"/>
                <w:vAlign w:val="center"/>
              </w:tcPr>
            </w:tcPrChange>
          </w:tcPr>
          <w:p w14:paraId="07E65D41" w14:textId="77777777" w:rsidR="00277069" w:rsidRPr="00B63363" w:rsidRDefault="00277069" w:rsidP="00E75A46">
            <w:pPr>
              <w:jc w:val="both"/>
              <w:rPr>
                <w:ins w:id="6039" w:author="Rashed Hasan" w:date="2021-05-15T13:15:00Z"/>
                <w:rFonts w:ascii="Times New Roman" w:hAnsi="Times New Roman" w:cs="Times New Roman"/>
                <w:bCs/>
                <w:sz w:val="18"/>
                <w:szCs w:val="18"/>
                <w:rPrChange w:id="6040" w:author="Rashed Hasan" w:date="2021-05-15T13:19:00Z">
                  <w:rPr>
                    <w:ins w:id="6041" w:author="Rashed Hasan" w:date="2021-05-15T13:15:00Z"/>
                    <w:rFonts w:ascii="Times New Roman" w:hAnsi="Times New Roman" w:cs="Times New Roman"/>
                    <w:bCs/>
                    <w:sz w:val="20"/>
                    <w:szCs w:val="20"/>
                  </w:rPr>
                </w:rPrChange>
              </w:rPr>
              <w:pPrChange w:id="6042" w:author="Microsoft account" w:date="2021-05-25T22:50:00Z">
                <w:pPr>
                  <w:jc w:val="center"/>
                </w:pPr>
              </w:pPrChange>
            </w:pPr>
            <w:ins w:id="6043" w:author="Rashed Hasan" w:date="2021-05-15T13:15:00Z">
              <w:r w:rsidRPr="00B63363">
                <w:rPr>
                  <w:rFonts w:ascii="Times New Roman" w:hAnsi="Times New Roman" w:cs="Times New Roman"/>
                  <w:bCs/>
                  <w:sz w:val="18"/>
                  <w:szCs w:val="18"/>
                  <w:rPrChange w:id="6044" w:author="Rashed Hasan" w:date="2021-05-15T13:19:00Z">
                    <w:rPr>
                      <w:rFonts w:ascii="Times New Roman" w:hAnsi="Times New Roman" w:cs="Times New Roman"/>
                      <w:bCs/>
                      <w:sz w:val="20"/>
                      <w:szCs w:val="20"/>
                    </w:rPr>
                  </w:rPrChange>
                </w:rPr>
                <w:t>5164 (66.13)</w:t>
              </w:r>
            </w:ins>
          </w:p>
        </w:tc>
        <w:tc>
          <w:tcPr>
            <w:tcW w:w="1381" w:type="dxa"/>
            <w:vAlign w:val="center"/>
            <w:tcPrChange w:id="6045" w:author="Microsoft account" w:date="2021-05-23T20:44:00Z">
              <w:tcPr>
                <w:tcW w:w="1557" w:type="dxa"/>
                <w:vAlign w:val="center"/>
              </w:tcPr>
            </w:tcPrChange>
          </w:tcPr>
          <w:p w14:paraId="2B943A77" w14:textId="77777777" w:rsidR="00277069" w:rsidRPr="00B63363" w:rsidRDefault="00277069" w:rsidP="00E75A46">
            <w:pPr>
              <w:jc w:val="both"/>
              <w:rPr>
                <w:ins w:id="6046" w:author="Rashed Hasan" w:date="2021-05-15T13:15:00Z"/>
                <w:rFonts w:ascii="Times New Roman" w:hAnsi="Times New Roman" w:cs="Times New Roman"/>
                <w:bCs/>
                <w:sz w:val="18"/>
                <w:szCs w:val="18"/>
                <w:rPrChange w:id="6047" w:author="Rashed Hasan" w:date="2021-05-15T13:19:00Z">
                  <w:rPr>
                    <w:ins w:id="6048" w:author="Rashed Hasan" w:date="2021-05-15T13:15:00Z"/>
                    <w:rFonts w:ascii="Times New Roman" w:hAnsi="Times New Roman" w:cs="Times New Roman"/>
                    <w:bCs/>
                    <w:sz w:val="20"/>
                    <w:szCs w:val="20"/>
                  </w:rPr>
                </w:rPrChange>
              </w:rPr>
              <w:pPrChange w:id="6049" w:author="Microsoft account" w:date="2021-05-25T22:50:00Z">
                <w:pPr>
                  <w:jc w:val="center"/>
                </w:pPr>
              </w:pPrChange>
            </w:pPr>
            <w:ins w:id="6050" w:author="Rashed Hasan" w:date="2021-05-15T13:15:00Z">
              <w:r w:rsidRPr="00B63363">
                <w:rPr>
                  <w:rFonts w:ascii="Times New Roman" w:hAnsi="Times New Roman" w:cs="Times New Roman"/>
                  <w:bCs/>
                  <w:sz w:val="18"/>
                  <w:szCs w:val="18"/>
                  <w:rPrChange w:id="6051" w:author="Rashed Hasan" w:date="2021-05-15T13:19:00Z">
                    <w:rPr>
                      <w:rFonts w:ascii="Times New Roman" w:hAnsi="Times New Roman" w:cs="Times New Roman"/>
                      <w:bCs/>
                      <w:sz w:val="20"/>
                      <w:szCs w:val="20"/>
                    </w:rPr>
                  </w:rPrChange>
                </w:rPr>
                <w:t>2702 (33.87)</w:t>
              </w:r>
            </w:ins>
          </w:p>
        </w:tc>
        <w:tc>
          <w:tcPr>
            <w:tcW w:w="1230" w:type="dxa"/>
            <w:vMerge/>
            <w:vAlign w:val="center"/>
            <w:tcPrChange w:id="6052" w:author="Microsoft account" w:date="2021-05-23T20:44:00Z">
              <w:tcPr>
                <w:tcW w:w="995" w:type="dxa"/>
                <w:vMerge/>
                <w:vAlign w:val="center"/>
              </w:tcPr>
            </w:tcPrChange>
          </w:tcPr>
          <w:p w14:paraId="7093B561" w14:textId="77777777" w:rsidR="00277069" w:rsidRPr="00B63363" w:rsidRDefault="00277069" w:rsidP="00E75A46">
            <w:pPr>
              <w:jc w:val="both"/>
              <w:rPr>
                <w:ins w:id="6053" w:author="Rashed Hasan" w:date="2021-05-15T13:15:00Z"/>
                <w:rFonts w:ascii="Times New Roman" w:hAnsi="Times New Roman" w:cs="Times New Roman"/>
                <w:bCs/>
                <w:sz w:val="18"/>
                <w:szCs w:val="18"/>
                <w:rPrChange w:id="6054" w:author="Rashed Hasan" w:date="2021-05-15T13:19:00Z">
                  <w:rPr>
                    <w:ins w:id="6055" w:author="Rashed Hasan" w:date="2021-05-15T13:15:00Z"/>
                    <w:rFonts w:ascii="Times New Roman" w:hAnsi="Times New Roman" w:cs="Times New Roman"/>
                    <w:bCs/>
                    <w:sz w:val="20"/>
                    <w:szCs w:val="20"/>
                  </w:rPr>
                </w:rPrChange>
              </w:rPr>
              <w:pPrChange w:id="6056" w:author="Microsoft account" w:date="2021-05-25T22:50:00Z">
                <w:pPr>
                  <w:jc w:val="center"/>
                </w:pPr>
              </w:pPrChange>
            </w:pPr>
          </w:p>
        </w:tc>
        <w:tc>
          <w:tcPr>
            <w:tcW w:w="1290" w:type="dxa"/>
            <w:vAlign w:val="center"/>
            <w:tcPrChange w:id="6057" w:author="Microsoft account" w:date="2021-05-23T20:44:00Z">
              <w:tcPr>
                <w:tcW w:w="1423" w:type="dxa"/>
                <w:vAlign w:val="center"/>
              </w:tcPr>
            </w:tcPrChange>
          </w:tcPr>
          <w:p w14:paraId="6DA23562" w14:textId="77777777" w:rsidR="00277069" w:rsidRPr="00B63363" w:rsidRDefault="00277069" w:rsidP="00E75A46">
            <w:pPr>
              <w:jc w:val="both"/>
              <w:rPr>
                <w:ins w:id="6058" w:author="Rashed Hasan" w:date="2021-05-15T13:15:00Z"/>
                <w:rFonts w:ascii="Times New Roman" w:hAnsi="Times New Roman" w:cs="Times New Roman"/>
                <w:bCs/>
                <w:sz w:val="18"/>
                <w:szCs w:val="18"/>
                <w:rPrChange w:id="6059" w:author="Rashed Hasan" w:date="2021-05-15T13:19:00Z">
                  <w:rPr>
                    <w:ins w:id="6060" w:author="Rashed Hasan" w:date="2021-05-15T13:15:00Z"/>
                    <w:rFonts w:ascii="Times New Roman" w:hAnsi="Times New Roman" w:cs="Times New Roman"/>
                    <w:bCs/>
                    <w:sz w:val="20"/>
                    <w:szCs w:val="20"/>
                  </w:rPr>
                </w:rPrChange>
              </w:rPr>
              <w:pPrChange w:id="6061" w:author="Microsoft account" w:date="2021-05-25T22:50:00Z">
                <w:pPr>
                  <w:jc w:val="center"/>
                </w:pPr>
              </w:pPrChange>
            </w:pPr>
            <w:ins w:id="6062" w:author="Rashed Hasan" w:date="2021-05-15T13:15:00Z">
              <w:r w:rsidRPr="00B63363">
                <w:rPr>
                  <w:rFonts w:ascii="Times New Roman" w:hAnsi="Times New Roman" w:cs="Times New Roman"/>
                  <w:bCs/>
                  <w:sz w:val="18"/>
                  <w:szCs w:val="18"/>
                  <w:rPrChange w:id="6063" w:author="Rashed Hasan" w:date="2021-05-15T13:19:00Z">
                    <w:rPr>
                      <w:rFonts w:ascii="Times New Roman" w:hAnsi="Times New Roman" w:cs="Times New Roman"/>
                      <w:bCs/>
                      <w:sz w:val="20"/>
                      <w:szCs w:val="20"/>
                    </w:rPr>
                  </w:rPrChange>
                </w:rPr>
                <w:t>6525(75.42)</w:t>
              </w:r>
            </w:ins>
          </w:p>
        </w:tc>
        <w:tc>
          <w:tcPr>
            <w:tcW w:w="1448" w:type="dxa"/>
            <w:vAlign w:val="center"/>
            <w:tcPrChange w:id="6064" w:author="Microsoft account" w:date="2021-05-23T20:44:00Z">
              <w:tcPr>
                <w:tcW w:w="1557" w:type="dxa"/>
                <w:vAlign w:val="center"/>
              </w:tcPr>
            </w:tcPrChange>
          </w:tcPr>
          <w:p w14:paraId="02E6E738" w14:textId="77777777" w:rsidR="00277069" w:rsidRPr="00B63363" w:rsidRDefault="00277069" w:rsidP="00E75A46">
            <w:pPr>
              <w:jc w:val="both"/>
              <w:rPr>
                <w:ins w:id="6065" w:author="Rashed Hasan" w:date="2021-05-15T13:15:00Z"/>
                <w:rFonts w:ascii="Times New Roman" w:hAnsi="Times New Roman" w:cs="Times New Roman"/>
                <w:bCs/>
                <w:sz w:val="18"/>
                <w:szCs w:val="18"/>
                <w:rPrChange w:id="6066" w:author="Rashed Hasan" w:date="2021-05-15T13:19:00Z">
                  <w:rPr>
                    <w:ins w:id="6067" w:author="Rashed Hasan" w:date="2021-05-15T13:15:00Z"/>
                    <w:rFonts w:ascii="Times New Roman" w:hAnsi="Times New Roman" w:cs="Times New Roman"/>
                    <w:bCs/>
                    <w:sz w:val="20"/>
                    <w:szCs w:val="20"/>
                  </w:rPr>
                </w:rPrChange>
              </w:rPr>
              <w:pPrChange w:id="6068" w:author="Microsoft account" w:date="2021-05-25T22:50:00Z">
                <w:pPr>
                  <w:jc w:val="center"/>
                </w:pPr>
              </w:pPrChange>
            </w:pPr>
            <w:ins w:id="6069" w:author="Rashed Hasan" w:date="2021-05-15T13:15:00Z">
              <w:r w:rsidRPr="00B63363">
                <w:rPr>
                  <w:rFonts w:ascii="Times New Roman" w:hAnsi="Times New Roman" w:cs="Times New Roman"/>
                  <w:bCs/>
                  <w:sz w:val="18"/>
                  <w:szCs w:val="18"/>
                  <w:rPrChange w:id="6070" w:author="Rashed Hasan" w:date="2021-05-15T13:19:00Z">
                    <w:rPr>
                      <w:rFonts w:ascii="Times New Roman" w:hAnsi="Times New Roman" w:cs="Times New Roman"/>
                      <w:bCs/>
                      <w:sz w:val="20"/>
                      <w:szCs w:val="20"/>
                    </w:rPr>
                  </w:rPrChange>
                </w:rPr>
                <w:t>2335 (24.58)</w:t>
              </w:r>
            </w:ins>
          </w:p>
        </w:tc>
        <w:tc>
          <w:tcPr>
            <w:tcW w:w="1230" w:type="dxa"/>
            <w:vMerge/>
            <w:vAlign w:val="center"/>
            <w:tcPrChange w:id="6071" w:author="Microsoft account" w:date="2021-05-23T20:44:00Z">
              <w:tcPr>
                <w:tcW w:w="996" w:type="dxa"/>
                <w:vMerge/>
                <w:vAlign w:val="center"/>
              </w:tcPr>
            </w:tcPrChange>
          </w:tcPr>
          <w:p w14:paraId="6F40F122" w14:textId="77777777" w:rsidR="00277069" w:rsidRPr="00B63363" w:rsidRDefault="00277069" w:rsidP="00E75A46">
            <w:pPr>
              <w:jc w:val="both"/>
              <w:rPr>
                <w:ins w:id="6072" w:author="Rashed Hasan" w:date="2021-05-15T13:15:00Z"/>
                <w:rFonts w:ascii="Times New Roman" w:hAnsi="Times New Roman" w:cs="Times New Roman"/>
                <w:bCs/>
                <w:sz w:val="18"/>
                <w:szCs w:val="18"/>
                <w:rPrChange w:id="6073" w:author="Rashed Hasan" w:date="2021-05-15T13:19:00Z">
                  <w:rPr>
                    <w:ins w:id="6074" w:author="Rashed Hasan" w:date="2021-05-15T13:15:00Z"/>
                    <w:rFonts w:ascii="Times New Roman" w:hAnsi="Times New Roman" w:cs="Times New Roman"/>
                    <w:bCs/>
                    <w:sz w:val="20"/>
                    <w:szCs w:val="20"/>
                  </w:rPr>
                </w:rPrChange>
              </w:rPr>
              <w:pPrChange w:id="6075" w:author="Microsoft account" w:date="2021-05-25T22:50:00Z">
                <w:pPr>
                  <w:jc w:val="center"/>
                </w:pPr>
              </w:pPrChange>
            </w:pPr>
          </w:p>
        </w:tc>
      </w:tr>
    </w:tbl>
    <w:p w14:paraId="341F790B" w14:textId="36736A6C" w:rsidR="00277069" w:rsidRDefault="00277069" w:rsidP="00E75A46">
      <w:pPr>
        <w:spacing w:after="0" w:line="480" w:lineRule="auto"/>
        <w:contextualSpacing/>
        <w:jc w:val="both"/>
        <w:rPr>
          <w:ins w:id="6076" w:author="Rashed Hasan" w:date="2021-05-15T13:15:00Z"/>
          <w:rFonts w:ascii="Times New Roman" w:hAnsi="Times New Roman" w:cs="Times New Roman"/>
          <w:color w:val="000000"/>
        </w:rPr>
      </w:pPr>
    </w:p>
    <w:p w14:paraId="04C67965" w14:textId="7820E4DF" w:rsidR="00277069" w:rsidRPr="00103135" w:rsidDel="0035667C" w:rsidRDefault="00277069" w:rsidP="00E75A46">
      <w:pPr>
        <w:spacing w:after="0" w:line="480" w:lineRule="auto"/>
        <w:contextualSpacing/>
        <w:jc w:val="both"/>
        <w:rPr>
          <w:ins w:id="6077" w:author="meshbah rahman" w:date="2021-02-19T23:21:00Z"/>
          <w:del w:id="6078" w:author="Microsoft account" w:date="2021-05-23T01:55:00Z"/>
          <w:rFonts w:ascii="Times New Roman" w:hAnsi="Times New Roman" w:cs="Times New Roman"/>
          <w:color w:val="000000"/>
        </w:rPr>
        <w:pPrChange w:id="6079" w:author="Microsoft account" w:date="2021-05-25T22:50:00Z">
          <w:pPr>
            <w:spacing w:after="0" w:line="480" w:lineRule="auto"/>
            <w:contextualSpacing/>
            <w:jc w:val="both"/>
          </w:pPr>
        </w:pPrChange>
      </w:pPr>
      <w:ins w:id="6080" w:author="Rashed Hasan" w:date="2021-05-15T13:15:00Z">
        <w:del w:id="6081" w:author="Microsoft account" w:date="2021-05-23T01:55:00Z">
          <w:r w:rsidDel="0035667C">
            <w:rPr>
              <w:rFonts w:ascii="Times New Roman" w:hAnsi="Times New Roman" w:cs="Times New Roman"/>
              <w:color w:val="000000"/>
            </w:rPr>
            <w:lastRenderedPageBreak/>
            <w:delText xml:space="preserve"> </w:delText>
          </w:r>
        </w:del>
      </w:ins>
    </w:p>
    <w:p w14:paraId="7260AD94" w14:textId="77777777" w:rsidR="00594C07" w:rsidRPr="00103135" w:rsidDel="0095306F" w:rsidRDefault="00594C07" w:rsidP="00E75A46">
      <w:pPr>
        <w:spacing w:after="0" w:line="480" w:lineRule="auto"/>
        <w:contextualSpacing/>
        <w:jc w:val="both"/>
        <w:rPr>
          <w:del w:id="6082" w:author="meshbah rahman" w:date="2021-02-19T23:20:00Z"/>
          <w:rFonts w:ascii="Times New Roman" w:hAnsi="Times New Roman" w:cs="Times New Roman"/>
          <w:color w:val="000000"/>
        </w:rPr>
        <w:pPrChange w:id="6083" w:author="Microsoft account" w:date="2021-05-25T22:50:00Z">
          <w:pPr>
            <w:spacing w:after="0" w:line="480" w:lineRule="auto"/>
            <w:contextualSpacing/>
          </w:pPr>
        </w:pPrChange>
      </w:pPr>
    </w:p>
    <w:p w14:paraId="4D202326" w14:textId="14BE4D80" w:rsidR="00135946" w:rsidRPr="00103135" w:rsidDel="00491850" w:rsidRDefault="00520622" w:rsidP="00E75A46">
      <w:pPr>
        <w:spacing w:after="0" w:line="480" w:lineRule="auto"/>
        <w:contextualSpacing/>
        <w:jc w:val="both"/>
        <w:rPr>
          <w:del w:id="6084" w:author="Microsoft account" w:date="2021-05-23T01:55:00Z"/>
          <w:rFonts w:ascii="Times New Roman" w:hAnsi="Times New Roman" w:cs="Times New Roman"/>
          <w:color w:val="000000"/>
        </w:rPr>
        <w:pPrChange w:id="6085" w:author="Microsoft account" w:date="2021-05-25T22:50:00Z">
          <w:pPr>
            <w:spacing w:after="0" w:line="480" w:lineRule="auto"/>
            <w:contextualSpacing/>
          </w:pPr>
        </w:pPrChange>
      </w:pPr>
      <w:del w:id="6086" w:author="Microsoft account" w:date="2021-05-23T01:55:00Z">
        <w:r w:rsidRPr="00103135" w:rsidDel="00491850">
          <w:rPr>
            <w:rFonts w:ascii="Times New Roman" w:hAnsi="Times New Roman" w:cs="Times New Roman"/>
            <w:color w:val="000000"/>
          </w:rPr>
          <w:delText xml:space="preserve">For </w:delText>
        </w:r>
      </w:del>
      <w:ins w:id="6087" w:author="Kabir, Russell" w:date="2021-02-26T14:08:00Z">
        <w:del w:id="6088" w:author="Microsoft account" w:date="2021-05-23T01:55:00Z">
          <w:r w:rsidR="00BA324C" w:rsidDel="00491850">
            <w:rPr>
              <w:rFonts w:ascii="Times New Roman" w:hAnsi="Times New Roman" w:cs="Times New Roman"/>
              <w:color w:val="000000"/>
            </w:rPr>
            <w:delText xml:space="preserve">the </w:delText>
          </w:r>
        </w:del>
      </w:ins>
      <w:del w:id="6089" w:author="Microsoft account" w:date="2021-05-23T01:55:00Z">
        <w:r w:rsidRPr="00103135" w:rsidDel="00491850">
          <w:rPr>
            <w:rFonts w:ascii="Times New Roman" w:hAnsi="Times New Roman" w:cs="Times New Roman"/>
            <w:color w:val="000000"/>
          </w:rPr>
          <w:delText xml:space="preserve">divisional region, the children </w:delText>
        </w:r>
        <w:r w:rsidR="0047738B" w:rsidRPr="00103135" w:rsidDel="00491850">
          <w:rPr>
            <w:rFonts w:ascii="Times New Roman" w:hAnsi="Times New Roman" w:cs="Times New Roman"/>
            <w:color w:val="000000"/>
          </w:rPr>
          <w:delText xml:space="preserve">with </w:delText>
        </w:r>
      </w:del>
      <w:ins w:id="6090" w:author="Kabir, Russell" w:date="2021-02-26T14:08:00Z">
        <w:del w:id="6091" w:author="Microsoft account" w:date="2021-05-23T01:55:00Z">
          <w:r w:rsidR="00BA324C" w:rsidDel="00491850">
            <w:rPr>
              <w:rFonts w:ascii="Times New Roman" w:hAnsi="Times New Roman" w:cs="Times New Roman"/>
              <w:color w:val="000000"/>
            </w:rPr>
            <w:delText xml:space="preserve">the </w:delText>
          </w:r>
        </w:del>
      </w:ins>
      <w:del w:id="6092" w:author="Microsoft account" w:date="2021-05-23T01:55:00Z">
        <w:r w:rsidR="0047738B" w:rsidRPr="00103135" w:rsidDel="00491850">
          <w:rPr>
            <w:rFonts w:ascii="Times New Roman" w:hAnsi="Times New Roman" w:cs="Times New Roman"/>
            <w:color w:val="000000"/>
          </w:rPr>
          <w:delText>highe</w:delText>
        </w:r>
        <w:r w:rsidR="00F004DB" w:rsidRPr="00103135" w:rsidDel="00491850">
          <w:rPr>
            <w:rFonts w:ascii="Times New Roman" w:hAnsi="Times New Roman" w:cs="Times New Roman"/>
            <w:color w:val="000000"/>
          </w:rPr>
          <w:delText>st</w:delText>
        </w:r>
        <w:r w:rsidRPr="00103135" w:rsidDel="00491850">
          <w:rPr>
            <w:rFonts w:ascii="Times New Roman" w:hAnsi="Times New Roman" w:cs="Times New Roman"/>
            <w:color w:val="000000"/>
          </w:rPr>
          <w:delText xml:space="preserve"> developmentally on </w:delText>
        </w:r>
        <w:r w:rsidR="006122D2" w:rsidRPr="00103135" w:rsidDel="00491850">
          <w:rPr>
            <w:rFonts w:ascii="Times New Roman" w:hAnsi="Times New Roman" w:cs="Times New Roman"/>
            <w:color w:val="000000"/>
          </w:rPr>
          <w:delText xml:space="preserve">track </w:delText>
        </w:r>
        <w:r w:rsidR="0047738B" w:rsidRPr="00103135" w:rsidDel="00491850">
          <w:rPr>
            <w:rFonts w:ascii="Times New Roman" w:hAnsi="Times New Roman" w:cs="Times New Roman"/>
            <w:color w:val="000000"/>
          </w:rPr>
          <w:delText xml:space="preserve">status </w:delText>
        </w:r>
      </w:del>
      <w:ins w:id="6093" w:author="Kabir, Russell" w:date="2021-02-26T14:09:00Z">
        <w:del w:id="6094" w:author="Microsoft account" w:date="2021-05-23T01:55:00Z">
          <w:r w:rsidR="00BA324C" w:rsidDel="00491850">
            <w:rPr>
              <w:rFonts w:ascii="Times New Roman" w:hAnsi="Times New Roman" w:cs="Times New Roman"/>
              <w:color w:val="000000"/>
            </w:rPr>
            <w:delText>were</w:delText>
          </w:r>
        </w:del>
      </w:ins>
      <w:del w:id="6095" w:author="Microsoft account" w:date="2021-05-23T01:55:00Z">
        <w:r w:rsidRPr="00103135" w:rsidDel="00491850">
          <w:rPr>
            <w:rFonts w:ascii="Times New Roman" w:hAnsi="Times New Roman" w:cs="Times New Roman"/>
            <w:color w:val="000000"/>
          </w:rPr>
          <w:delText xml:space="preserve">was in Rangpur </w:delText>
        </w:r>
        <w:r w:rsidR="006122D2" w:rsidRPr="00103135" w:rsidDel="00491850">
          <w:rPr>
            <w:rFonts w:ascii="Times New Roman" w:hAnsi="Times New Roman" w:cs="Times New Roman"/>
            <w:color w:val="000000"/>
          </w:rPr>
          <w:delText>78.38% 2012 MICS</w:delText>
        </w:r>
      </w:del>
      <w:ins w:id="6096" w:author="Kabir, Russell" w:date="2021-02-26T14:09:00Z">
        <w:del w:id="6097" w:author="Microsoft account" w:date="2021-05-23T01:55:00Z">
          <w:r w:rsidR="00BA324C" w:rsidDel="00491850">
            <w:rPr>
              <w:rFonts w:ascii="Times New Roman" w:hAnsi="Times New Roman" w:cs="Times New Roman"/>
              <w:color w:val="000000"/>
            </w:rPr>
            <w:delText>,</w:delText>
          </w:r>
        </w:del>
      </w:ins>
      <w:del w:id="6098" w:author="Microsoft account" w:date="2021-05-23T01:55:00Z">
        <w:r w:rsidR="006122D2" w:rsidRPr="00103135" w:rsidDel="00491850">
          <w:rPr>
            <w:rFonts w:ascii="Times New Roman" w:hAnsi="Times New Roman" w:cs="Times New Roman"/>
            <w:color w:val="000000"/>
          </w:rPr>
          <w:delText xml:space="preserve"> and it is also highe</w:delText>
        </w:r>
        <w:r w:rsidR="00F004DB" w:rsidRPr="00103135" w:rsidDel="00491850">
          <w:rPr>
            <w:rFonts w:ascii="Times New Roman" w:hAnsi="Times New Roman" w:cs="Times New Roman"/>
            <w:color w:val="000000"/>
          </w:rPr>
          <w:delText>st</w:delText>
        </w:r>
        <w:r w:rsidR="006122D2" w:rsidRPr="00103135" w:rsidDel="00491850">
          <w:rPr>
            <w:rFonts w:ascii="Times New Roman" w:hAnsi="Times New Roman" w:cs="Times New Roman"/>
            <w:color w:val="000000"/>
          </w:rPr>
          <w:delText xml:space="preserve"> in 2019 MICS (</w:delText>
        </w:r>
        <w:r w:rsidRPr="00103135" w:rsidDel="00491850">
          <w:rPr>
            <w:rFonts w:ascii="Times New Roman" w:hAnsi="Times New Roman" w:cs="Times New Roman"/>
            <w:color w:val="000000"/>
          </w:rPr>
          <w:delText>83.71%</w:delText>
        </w:r>
        <w:r w:rsidR="006122D2" w:rsidRPr="00103135" w:rsidDel="00491850">
          <w:rPr>
            <w:rFonts w:ascii="Times New Roman" w:hAnsi="Times New Roman" w:cs="Times New Roman"/>
            <w:color w:val="000000"/>
          </w:rPr>
          <w:delText>)</w:delText>
        </w:r>
        <w:r w:rsidR="00F004DB" w:rsidRPr="00103135" w:rsidDel="00491850">
          <w:rPr>
            <w:rFonts w:ascii="Times New Roman" w:hAnsi="Times New Roman" w:cs="Times New Roman"/>
            <w:color w:val="000000"/>
          </w:rPr>
          <w:delText xml:space="preserve"> than all other division</w:delText>
        </w:r>
        <w:r w:rsidR="006122D2" w:rsidRPr="00103135" w:rsidDel="00491850">
          <w:rPr>
            <w:rFonts w:ascii="Times New Roman" w:hAnsi="Times New Roman" w:cs="Times New Roman"/>
            <w:color w:val="000000"/>
          </w:rPr>
          <w:delText>.</w:delText>
        </w:r>
        <w:r w:rsidR="0047738B" w:rsidRPr="00103135" w:rsidDel="00491850">
          <w:rPr>
            <w:rFonts w:ascii="Times New Roman" w:hAnsi="Times New Roman" w:cs="Times New Roman"/>
            <w:color w:val="000000"/>
          </w:rPr>
          <w:delText xml:space="preserve"> On track</w:delText>
        </w:r>
        <w:r w:rsidR="006122D2" w:rsidRPr="00103135" w:rsidDel="00491850">
          <w:rPr>
            <w:rFonts w:ascii="Times New Roman" w:hAnsi="Times New Roman" w:cs="Times New Roman"/>
            <w:color w:val="000000"/>
          </w:rPr>
          <w:delText xml:space="preserve"> </w:delText>
        </w:r>
        <w:r w:rsidR="009A097D" w:rsidRPr="00103135" w:rsidDel="00491850">
          <w:rPr>
            <w:rFonts w:ascii="Times New Roman" w:hAnsi="Times New Roman" w:cs="Times New Roman"/>
            <w:color w:val="000000"/>
          </w:rPr>
          <w:delText>d</w:delText>
        </w:r>
        <w:r w:rsidR="006122D2" w:rsidRPr="00103135" w:rsidDel="00491850">
          <w:rPr>
            <w:rFonts w:ascii="Times New Roman" w:hAnsi="Times New Roman" w:cs="Times New Roman"/>
            <w:color w:val="000000"/>
          </w:rPr>
          <w:delText xml:space="preserve">evelopmental status was </w:delText>
        </w:r>
        <w:r w:rsidRPr="00103135" w:rsidDel="00491850">
          <w:rPr>
            <w:rFonts w:ascii="Times New Roman" w:hAnsi="Times New Roman" w:cs="Times New Roman"/>
            <w:color w:val="000000"/>
          </w:rPr>
          <w:delText xml:space="preserve">lowest in </w:delText>
        </w:r>
        <w:r w:rsidR="006122D2" w:rsidRPr="00103135" w:rsidDel="00491850">
          <w:rPr>
            <w:rFonts w:ascii="Times New Roman" w:hAnsi="Times New Roman" w:cs="Times New Roman"/>
            <w:color w:val="000000"/>
          </w:rPr>
          <w:delText>Sylhet</w:delText>
        </w:r>
        <w:r w:rsidRPr="00103135" w:rsidDel="00491850">
          <w:rPr>
            <w:rFonts w:ascii="Times New Roman" w:hAnsi="Times New Roman" w:cs="Times New Roman"/>
            <w:color w:val="000000"/>
          </w:rPr>
          <w:delText xml:space="preserve"> </w:delText>
        </w:r>
        <w:r w:rsidR="006122D2" w:rsidRPr="00103135" w:rsidDel="00491850">
          <w:rPr>
            <w:rFonts w:ascii="Times New Roman" w:hAnsi="Times New Roman" w:cs="Times New Roman"/>
            <w:color w:val="000000"/>
          </w:rPr>
          <w:delText>54.15</w:delText>
        </w:r>
        <w:r w:rsidRPr="00103135" w:rsidDel="00491850">
          <w:rPr>
            <w:rFonts w:ascii="Times New Roman" w:hAnsi="Times New Roman" w:cs="Times New Roman"/>
            <w:color w:val="000000"/>
          </w:rPr>
          <w:delText xml:space="preserve">% </w:delText>
        </w:r>
        <w:r w:rsidR="006122D2" w:rsidRPr="00103135" w:rsidDel="00491850">
          <w:rPr>
            <w:rFonts w:ascii="Times New Roman" w:hAnsi="Times New Roman" w:cs="Times New Roman"/>
            <w:color w:val="000000"/>
          </w:rPr>
          <w:delText xml:space="preserve">in 2012 </w:delText>
        </w:r>
        <w:r w:rsidRPr="00103135" w:rsidDel="00491850">
          <w:rPr>
            <w:rFonts w:ascii="Times New Roman" w:hAnsi="Times New Roman" w:cs="Times New Roman"/>
            <w:color w:val="000000"/>
          </w:rPr>
          <w:delText>MICS and</w:delText>
        </w:r>
        <w:r w:rsidR="00594C07" w:rsidRPr="00103135" w:rsidDel="00491850">
          <w:rPr>
            <w:rFonts w:ascii="Times New Roman" w:hAnsi="Times New Roman" w:cs="Times New Roman"/>
            <w:color w:val="000000"/>
          </w:rPr>
          <w:delText xml:space="preserve"> </w:delText>
        </w:r>
        <w:r w:rsidR="008306D0" w:rsidRPr="00103135" w:rsidDel="00491850">
          <w:rPr>
            <w:rFonts w:ascii="Times New Roman" w:hAnsi="Times New Roman" w:cs="Times New Roman"/>
            <w:color w:val="000000"/>
          </w:rPr>
          <w:delText>61.73% in 2019 MICS</w:delText>
        </w:r>
        <w:r w:rsidR="00F004DB" w:rsidRPr="00103135" w:rsidDel="00491850">
          <w:rPr>
            <w:rFonts w:ascii="Times New Roman" w:hAnsi="Times New Roman" w:cs="Times New Roman"/>
            <w:color w:val="000000"/>
          </w:rPr>
          <w:delText xml:space="preserve"> than all other division</w:delText>
        </w:r>
        <w:r w:rsidR="008306D0" w:rsidRPr="00103135" w:rsidDel="00491850">
          <w:rPr>
            <w:rFonts w:ascii="Times New Roman" w:hAnsi="Times New Roman" w:cs="Times New Roman"/>
            <w:color w:val="000000"/>
          </w:rPr>
          <w:delText xml:space="preserve">. </w:delText>
        </w:r>
        <w:r w:rsidRPr="00103135" w:rsidDel="00491850">
          <w:rPr>
            <w:rFonts w:ascii="Times New Roman" w:hAnsi="Times New Roman" w:cs="Times New Roman"/>
            <w:color w:val="000000"/>
          </w:rPr>
          <w:delText xml:space="preserve">The </w:delText>
        </w:r>
        <w:r w:rsidR="008306D0" w:rsidRPr="00103135" w:rsidDel="00491850">
          <w:rPr>
            <w:rFonts w:ascii="Times New Roman" w:hAnsi="Times New Roman" w:cs="Times New Roman"/>
            <w:color w:val="000000"/>
          </w:rPr>
          <w:delText xml:space="preserve">most developmentally on track </w:delText>
        </w:r>
        <w:r w:rsidRPr="00103135" w:rsidDel="00491850">
          <w:rPr>
            <w:rFonts w:ascii="Times New Roman" w:hAnsi="Times New Roman" w:cs="Times New Roman"/>
            <w:color w:val="000000"/>
          </w:rPr>
          <w:delText xml:space="preserve">child was with the mother having </w:delText>
        </w:r>
        <w:r w:rsidR="008306D0" w:rsidRPr="00103135" w:rsidDel="00491850">
          <w:rPr>
            <w:rFonts w:ascii="Times New Roman" w:hAnsi="Times New Roman" w:cs="Times New Roman"/>
            <w:color w:val="000000"/>
          </w:rPr>
          <w:delText xml:space="preserve">secondary complete or higher </w:delText>
        </w:r>
        <w:r w:rsidRPr="00103135" w:rsidDel="00491850">
          <w:rPr>
            <w:rFonts w:ascii="Times New Roman" w:hAnsi="Times New Roman" w:cs="Times New Roman"/>
            <w:color w:val="000000"/>
          </w:rPr>
          <w:delText xml:space="preserve">educational level with </w:delText>
        </w:r>
        <w:r w:rsidR="008306D0" w:rsidRPr="00103135" w:rsidDel="00491850">
          <w:rPr>
            <w:rFonts w:ascii="Times New Roman" w:hAnsi="Times New Roman" w:cs="Times New Roman"/>
            <w:color w:val="000000"/>
          </w:rPr>
          <w:delText>79.46</w:delText>
        </w:r>
        <w:r w:rsidRPr="00103135" w:rsidDel="00491850">
          <w:rPr>
            <w:rFonts w:ascii="Times New Roman" w:hAnsi="Times New Roman" w:cs="Times New Roman"/>
            <w:color w:val="000000"/>
          </w:rPr>
          <w:delText>% 201</w:delText>
        </w:r>
        <w:r w:rsidR="008306D0" w:rsidRPr="00103135" w:rsidDel="00491850">
          <w:rPr>
            <w:rFonts w:ascii="Times New Roman" w:hAnsi="Times New Roman" w:cs="Times New Roman"/>
            <w:color w:val="000000"/>
          </w:rPr>
          <w:delText>2 MICS</w:delText>
        </w:r>
      </w:del>
      <w:ins w:id="6099" w:author="Kabir, Russell" w:date="2021-02-26T14:09:00Z">
        <w:del w:id="6100" w:author="Microsoft account" w:date="2021-05-23T01:55:00Z">
          <w:r w:rsidR="00BA324C" w:rsidDel="00491850">
            <w:rPr>
              <w:rFonts w:ascii="Times New Roman" w:hAnsi="Times New Roman" w:cs="Times New Roman"/>
              <w:color w:val="000000"/>
            </w:rPr>
            <w:delText>,</w:delText>
          </w:r>
        </w:del>
      </w:ins>
      <w:del w:id="6101" w:author="Microsoft account" w:date="2021-05-23T01:55:00Z">
        <w:r w:rsidR="008306D0" w:rsidRPr="00103135" w:rsidDel="00491850">
          <w:rPr>
            <w:rFonts w:ascii="Times New Roman" w:hAnsi="Times New Roman" w:cs="Times New Roman"/>
            <w:color w:val="000000"/>
          </w:rPr>
          <w:delText xml:space="preserve"> and</w:delText>
        </w:r>
        <w:r w:rsidRPr="00103135" w:rsidDel="00491850">
          <w:rPr>
            <w:rFonts w:ascii="Times New Roman" w:hAnsi="Times New Roman" w:cs="Times New Roman"/>
            <w:color w:val="000000"/>
          </w:rPr>
          <w:delText xml:space="preserve"> </w:delText>
        </w:r>
        <w:r w:rsidR="00B04882" w:rsidRPr="00103135" w:rsidDel="00491850">
          <w:rPr>
            <w:rFonts w:ascii="Times New Roman" w:hAnsi="Times New Roman" w:cs="Times New Roman"/>
            <w:color w:val="000000"/>
          </w:rPr>
          <w:delText xml:space="preserve">it is increased to </w:delText>
        </w:r>
        <w:r w:rsidR="008306D0" w:rsidRPr="00103135" w:rsidDel="00491850">
          <w:rPr>
            <w:rFonts w:ascii="Times New Roman" w:hAnsi="Times New Roman" w:cs="Times New Roman"/>
            <w:color w:val="000000"/>
          </w:rPr>
          <w:delText>81.27</w:delText>
        </w:r>
        <w:r w:rsidRPr="00103135" w:rsidDel="00491850">
          <w:rPr>
            <w:rFonts w:ascii="Times New Roman" w:hAnsi="Times New Roman" w:cs="Times New Roman"/>
            <w:color w:val="000000"/>
          </w:rPr>
          <w:delText xml:space="preserve">% </w:delText>
        </w:r>
        <w:r w:rsidR="00B04882" w:rsidRPr="00103135" w:rsidDel="00491850">
          <w:rPr>
            <w:rFonts w:ascii="Times New Roman" w:hAnsi="Times New Roman" w:cs="Times New Roman"/>
            <w:color w:val="000000"/>
          </w:rPr>
          <w:delText xml:space="preserve">in </w:delText>
        </w:r>
        <w:r w:rsidR="008306D0" w:rsidRPr="00103135" w:rsidDel="00491850">
          <w:rPr>
            <w:rFonts w:ascii="Times New Roman" w:hAnsi="Times New Roman" w:cs="Times New Roman"/>
            <w:color w:val="000000"/>
          </w:rPr>
          <w:delText>2012 MICS</w:delText>
        </w:r>
        <w:r w:rsidRPr="00103135" w:rsidDel="00491850">
          <w:rPr>
            <w:rFonts w:ascii="Times New Roman" w:hAnsi="Times New Roman" w:cs="Times New Roman"/>
            <w:color w:val="000000"/>
          </w:rPr>
          <w:delText xml:space="preserve"> whereas </w:delText>
        </w:r>
      </w:del>
      <w:ins w:id="6102" w:author="Kabir, Russell" w:date="2021-02-26T14:09:00Z">
        <w:del w:id="6103" w:author="Microsoft account" w:date="2021-05-23T01:55:00Z">
          <w:r w:rsidR="00BA324C" w:rsidDel="00491850">
            <w:rPr>
              <w:rFonts w:ascii="Times New Roman" w:hAnsi="Times New Roman" w:cs="Times New Roman"/>
              <w:color w:val="000000"/>
            </w:rPr>
            <w:delText xml:space="preserve">a </w:delText>
          </w:r>
        </w:del>
      </w:ins>
      <w:del w:id="6104" w:author="Microsoft account" w:date="2021-05-23T01:55:00Z">
        <w:r w:rsidRPr="00103135" w:rsidDel="00491850">
          <w:rPr>
            <w:rFonts w:ascii="Times New Roman" w:hAnsi="Times New Roman" w:cs="Times New Roman"/>
            <w:color w:val="000000"/>
          </w:rPr>
          <w:delText xml:space="preserve">child with mother having </w:delText>
        </w:r>
      </w:del>
      <w:ins w:id="6105" w:author="Kabir, Russell" w:date="2021-02-26T14:09:00Z">
        <w:del w:id="6106" w:author="Microsoft account" w:date="2021-05-23T01:55:00Z">
          <w:r w:rsidR="00BA324C" w:rsidDel="00491850">
            <w:rPr>
              <w:rFonts w:ascii="Times New Roman" w:hAnsi="Times New Roman" w:cs="Times New Roman"/>
              <w:color w:val="000000"/>
            </w:rPr>
            <w:delText>incomplete primary</w:delText>
          </w:r>
        </w:del>
      </w:ins>
      <w:del w:id="6107" w:author="Microsoft account" w:date="2021-05-23T01:55:00Z">
        <w:r w:rsidRPr="00103135" w:rsidDel="00491850">
          <w:rPr>
            <w:rFonts w:ascii="Times New Roman" w:hAnsi="Times New Roman" w:cs="Times New Roman"/>
            <w:color w:val="000000"/>
          </w:rPr>
          <w:delText xml:space="preserve">primary incomplete education </w:delText>
        </w:r>
      </w:del>
      <w:ins w:id="6108" w:author="Kabir, Russell" w:date="2021-02-26T14:09:00Z">
        <w:del w:id="6109" w:author="Microsoft account" w:date="2021-05-23T01:55:00Z">
          <w:r w:rsidR="00BA324C" w:rsidDel="00491850">
            <w:rPr>
              <w:rFonts w:ascii="Times New Roman" w:hAnsi="Times New Roman" w:cs="Times New Roman"/>
              <w:color w:val="000000"/>
            </w:rPr>
            <w:delText>was</w:delText>
          </w:r>
        </w:del>
      </w:ins>
      <w:del w:id="6110" w:author="Microsoft account" w:date="2021-05-23T01:55:00Z">
        <w:r w:rsidRPr="00103135" w:rsidDel="00491850">
          <w:rPr>
            <w:rFonts w:ascii="Times New Roman" w:hAnsi="Times New Roman" w:cs="Times New Roman"/>
            <w:color w:val="000000"/>
          </w:rPr>
          <w:delText>were minimum developmental</w:delText>
        </w:r>
        <w:r w:rsidR="008306D0" w:rsidRPr="00103135" w:rsidDel="00491850">
          <w:rPr>
            <w:rFonts w:ascii="Times New Roman" w:hAnsi="Times New Roman" w:cs="Times New Roman"/>
            <w:color w:val="000000"/>
          </w:rPr>
          <w:delText xml:space="preserve"> on track status</w:delText>
        </w:r>
        <w:r w:rsidRPr="00103135" w:rsidDel="00491850">
          <w:rPr>
            <w:rFonts w:ascii="Times New Roman" w:hAnsi="Times New Roman" w:cs="Times New Roman"/>
            <w:color w:val="000000"/>
          </w:rPr>
          <w:delText xml:space="preserve"> with </w:delText>
        </w:r>
        <w:r w:rsidR="008306D0" w:rsidRPr="00103135" w:rsidDel="00491850">
          <w:rPr>
            <w:rFonts w:ascii="Times New Roman" w:hAnsi="Times New Roman" w:cs="Times New Roman"/>
            <w:color w:val="000000"/>
          </w:rPr>
          <w:delText>58.80% in 2012 MICS and 68.53% in 2019 MICS.</w:delText>
        </w:r>
        <w:r w:rsidR="00F03659" w:rsidRPr="00103135" w:rsidDel="00491850">
          <w:rPr>
            <w:rFonts w:ascii="Times New Roman" w:hAnsi="Times New Roman" w:cs="Times New Roman"/>
            <w:color w:val="000000"/>
          </w:rPr>
          <w:delText xml:space="preserve"> </w:delText>
        </w:r>
        <w:r w:rsidRPr="00103135" w:rsidDel="00491850">
          <w:rPr>
            <w:rFonts w:ascii="Times New Roman" w:hAnsi="Times New Roman" w:cs="Times New Roman"/>
            <w:color w:val="000000"/>
          </w:rPr>
          <w:delText>By the wealth index</w:delText>
        </w:r>
        <w:r w:rsidR="00E21304" w:rsidRPr="00103135" w:rsidDel="00491850">
          <w:rPr>
            <w:rFonts w:ascii="Times New Roman" w:hAnsi="Times New Roman" w:cs="Times New Roman"/>
            <w:color w:val="000000"/>
          </w:rPr>
          <w:delText>,</w:delText>
        </w:r>
        <w:r w:rsidRPr="00103135" w:rsidDel="00491850">
          <w:rPr>
            <w:rFonts w:ascii="Times New Roman" w:hAnsi="Times New Roman" w:cs="Times New Roman"/>
            <w:color w:val="000000"/>
          </w:rPr>
          <w:delText xml:space="preserve"> </w:delText>
        </w:r>
        <w:r w:rsidR="00E21304" w:rsidRPr="00103135" w:rsidDel="00491850">
          <w:rPr>
            <w:rFonts w:ascii="Times New Roman" w:hAnsi="Times New Roman" w:cs="Times New Roman"/>
            <w:color w:val="000000"/>
          </w:rPr>
          <w:delText xml:space="preserve">children </w:delText>
        </w:r>
        <w:r w:rsidR="00B04882" w:rsidRPr="00103135" w:rsidDel="00491850">
          <w:rPr>
            <w:rFonts w:ascii="Times New Roman" w:hAnsi="Times New Roman" w:cs="Times New Roman"/>
            <w:color w:val="000000"/>
          </w:rPr>
          <w:delText>living</w:delText>
        </w:r>
        <w:r w:rsidR="00E21304" w:rsidRPr="00103135" w:rsidDel="00491850">
          <w:rPr>
            <w:rFonts w:ascii="Times New Roman" w:hAnsi="Times New Roman" w:cs="Times New Roman"/>
            <w:color w:val="000000"/>
          </w:rPr>
          <w:delText xml:space="preserve"> in </w:delText>
        </w:r>
        <w:r w:rsidR="00B04882" w:rsidRPr="00103135" w:rsidDel="00491850">
          <w:rPr>
            <w:rFonts w:ascii="Times New Roman" w:hAnsi="Times New Roman" w:cs="Times New Roman"/>
            <w:color w:val="000000"/>
          </w:rPr>
          <w:delText xml:space="preserve">the </w:delText>
        </w:r>
      </w:del>
      <w:ins w:id="6111" w:author="Kabir, Russell" w:date="2021-02-26T14:09:00Z">
        <w:del w:id="6112" w:author="Microsoft account" w:date="2021-05-23T01:55:00Z">
          <w:r w:rsidR="00BA324C" w:rsidDel="00491850">
            <w:rPr>
              <w:rFonts w:ascii="Times New Roman" w:hAnsi="Times New Roman" w:cs="Times New Roman"/>
              <w:color w:val="000000"/>
            </w:rPr>
            <w:delText>wealthiest</w:delText>
          </w:r>
        </w:del>
      </w:ins>
      <w:del w:id="6113" w:author="Microsoft account" w:date="2021-05-23T01:55:00Z">
        <w:r w:rsidRPr="00103135" w:rsidDel="00491850">
          <w:rPr>
            <w:rFonts w:ascii="Times New Roman" w:hAnsi="Times New Roman" w:cs="Times New Roman"/>
            <w:color w:val="000000"/>
          </w:rPr>
          <w:delText>richest family were</w:delText>
        </w:r>
        <w:r w:rsidR="00594C07" w:rsidRPr="00103135" w:rsidDel="00491850">
          <w:rPr>
            <w:rFonts w:ascii="Times New Roman" w:hAnsi="Times New Roman" w:cs="Times New Roman"/>
            <w:color w:val="000000"/>
          </w:rPr>
          <w:delText xml:space="preserve"> </w:delText>
        </w:r>
        <w:r w:rsidR="004C0BBB" w:rsidRPr="00103135" w:rsidDel="00491850">
          <w:rPr>
            <w:rFonts w:ascii="Times New Roman" w:hAnsi="Times New Roman" w:cs="Times New Roman"/>
            <w:color w:val="000000"/>
          </w:rPr>
          <w:delText>most</w:delText>
        </w:r>
        <w:r w:rsidRPr="00103135" w:rsidDel="00491850">
          <w:rPr>
            <w:rFonts w:ascii="Times New Roman" w:hAnsi="Times New Roman" w:cs="Times New Roman"/>
            <w:color w:val="000000"/>
          </w:rPr>
          <w:delText xml:space="preserve"> developmentally on track</w:delText>
        </w:r>
        <w:r w:rsidR="00E21304" w:rsidRPr="00103135" w:rsidDel="00491850">
          <w:rPr>
            <w:rFonts w:ascii="Times New Roman" w:hAnsi="Times New Roman" w:cs="Times New Roman"/>
            <w:color w:val="000000"/>
          </w:rPr>
          <w:delText xml:space="preserve"> status</w:delText>
        </w:r>
        <w:r w:rsidRPr="00103135" w:rsidDel="00491850">
          <w:rPr>
            <w:rFonts w:ascii="Times New Roman" w:hAnsi="Times New Roman" w:cs="Times New Roman"/>
            <w:color w:val="000000"/>
          </w:rPr>
          <w:delText xml:space="preserve"> with </w:delText>
        </w:r>
        <w:r w:rsidR="00DC4008" w:rsidRPr="00103135" w:rsidDel="00491850">
          <w:rPr>
            <w:rFonts w:ascii="Times New Roman" w:hAnsi="Times New Roman" w:cs="Times New Roman"/>
            <w:color w:val="000000"/>
          </w:rPr>
          <w:delText xml:space="preserve">77.55% </w:delText>
        </w:r>
        <w:r w:rsidR="004C0BBB" w:rsidRPr="00103135" w:rsidDel="00491850">
          <w:rPr>
            <w:rFonts w:ascii="Times New Roman" w:hAnsi="Times New Roman" w:cs="Times New Roman"/>
            <w:color w:val="000000"/>
          </w:rPr>
          <w:delText xml:space="preserve">in 2012 and 84.05% in </w:delText>
        </w:r>
        <w:r w:rsidRPr="00103135" w:rsidDel="00491850">
          <w:rPr>
            <w:rFonts w:ascii="Times New Roman" w:hAnsi="Times New Roman" w:cs="Times New Roman"/>
            <w:color w:val="000000"/>
          </w:rPr>
          <w:delText>2012</w:delText>
        </w:r>
        <w:r w:rsidR="004C0BBB" w:rsidRPr="00103135" w:rsidDel="00491850">
          <w:rPr>
            <w:rFonts w:ascii="Times New Roman" w:hAnsi="Times New Roman" w:cs="Times New Roman"/>
            <w:color w:val="000000"/>
          </w:rPr>
          <w:delText xml:space="preserve"> MICS</w:delText>
        </w:r>
        <w:r w:rsidRPr="00103135" w:rsidDel="00491850">
          <w:rPr>
            <w:rFonts w:ascii="Times New Roman" w:hAnsi="Times New Roman" w:cs="Times New Roman"/>
            <w:color w:val="000000"/>
          </w:rPr>
          <w:delText xml:space="preserve"> and</w:delText>
        </w:r>
        <w:r w:rsidR="00594C07" w:rsidRPr="00103135" w:rsidDel="00491850">
          <w:rPr>
            <w:rFonts w:ascii="Times New Roman" w:hAnsi="Times New Roman" w:cs="Times New Roman"/>
            <w:color w:val="000000"/>
          </w:rPr>
          <w:delText xml:space="preserve"> </w:delText>
        </w:r>
        <w:r w:rsidRPr="00103135" w:rsidDel="00491850">
          <w:rPr>
            <w:rFonts w:ascii="Times New Roman" w:hAnsi="Times New Roman" w:cs="Times New Roman"/>
            <w:color w:val="000000"/>
          </w:rPr>
          <w:delText>low</w:delText>
        </w:r>
        <w:r w:rsidR="004C0BBB" w:rsidRPr="00103135" w:rsidDel="00491850">
          <w:rPr>
            <w:rFonts w:ascii="Times New Roman" w:hAnsi="Times New Roman" w:cs="Times New Roman"/>
            <w:color w:val="000000"/>
          </w:rPr>
          <w:delText>est developmentally on track</w:delText>
        </w:r>
        <w:r w:rsidR="00594C07" w:rsidRPr="00103135" w:rsidDel="00491850">
          <w:rPr>
            <w:rFonts w:ascii="Times New Roman" w:hAnsi="Times New Roman" w:cs="Times New Roman"/>
            <w:color w:val="000000"/>
          </w:rPr>
          <w:delText xml:space="preserve"> </w:delText>
        </w:r>
        <w:r w:rsidR="00B04882" w:rsidRPr="00103135" w:rsidDel="00491850">
          <w:rPr>
            <w:rFonts w:ascii="Times New Roman" w:hAnsi="Times New Roman" w:cs="Times New Roman"/>
            <w:color w:val="000000"/>
          </w:rPr>
          <w:delText xml:space="preserve">status </w:delText>
        </w:r>
        <w:r w:rsidRPr="00103135" w:rsidDel="00491850">
          <w:rPr>
            <w:rFonts w:ascii="Times New Roman" w:hAnsi="Times New Roman" w:cs="Times New Roman"/>
            <w:color w:val="000000"/>
          </w:rPr>
          <w:delText xml:space="preserve">in </w:delText>
        </w:r>
      </w:del>
      <w:ins w:id="6114" w:author="Kabir, Russell" w:date="2021-02-26T14:10:00Z">
        <w:del w:id="6115" w:author="Microsoft account" w:date="2021-05-23T01:55:00Z">
          <w:r w:rsidR="00C41A7C" w:rsidDel="00491850">
            <w:rPr>
              <w:rFonts w:ascii="Times New Roman" w:hAnsi="Times New Roman" w:cs="Times New Roman"/>
              <w:color w:val="000000"/>
            </w:rPr>
            <w:delText xml:space="preserve">the </w:delText>
          </w:r>
        </w:del>
      </w:ins>
      <w:del w:id="6116" w:author="Microsoft account" w:date="2021-05-23T01:55:00Z">
        <w:r w:rsidRPr="00103135" w:rsidDel="00491850">
          <w:rPr>
            <w:rFonts w:ascii="Times New Roman" w:hAnsi="Times New Roman" w:cs="Times New Roman"/>
            <w:color w:val="000000"/>
          </w:rPr>
          <w:delText xml:space="preserve">poorest family with </w:delText>
        </w:r>
        <w:r w:rsidR="004C0BBB" w:rsidRPr="00103135" w:rsidDel="00491850">
          <w:rPr>
            <w:rFonts w:ascii="Times New Roman" w:hAnsi="Times New Roman" w:cs="Times New Roman"/>
            <w:color w:val="000000"/>
          </w:rPr>
          <w:delText xml:space="preserve">58.34% in 2012 MICS and 68.35% in 2019 </w:delText>
        </w:r>
        <w:r w:rsidRPr="00103135" w:rsidDel="00491850">
          <w:rPr>
            <w:rFonts w:ascii="Times New Roman" w:hAnsi="Times New Roman" w:cs="Times New Roman"/>
            <w:color w:val="000000"/>
          </w:rPr>
          <w:delText>MICS</w:delText>
        </w:r>
        <w:r w:rsidR="004C0BBB" w:rsidRPr="00103135" w:rsidDel="00491850">
          <w:rPr>
            <w:rFonts w:ascii="Times New Roman" w:hAnsi="Times New Roman" w:cs="Times New Roman"/>
            <w:color w:val="000000"/>
          </w:rPr>
          <w:delText>.</w:delText>
        </w:r>
      </w:del>
    </w:p>
    <w:p w14:paraId="2FF6389E" w14:textId="77777777" w:rsidR="00525944" w:rsidRPr="00103135" w:rsidDel="0095306F" w:rsidRDefault="00525944" w:rsidP="00E75A46">
      <w:pPr>
        <w:spacing w:after="0" w:line="480" w:lineRule="auto"/>
        <w:contextualSpacing/>
        <w:jc w:val="both"/>
        <w:rPr>
          <w:del w:id="6117" w:author="meshbah rahman" w:date="2021-02-19T23:21:00Z"/>
          <w:rFonts w:ascii="Times New Roman" w:hAnsi="Times New Roman" w:cs="Times New Roman"/>
          <w:b/>
        </w:rPr>
        <w:pPrChange w:id="6118" w:author="Microsoft account" w:date="2021-05-25T22:50:00Z">
          <w:pPr>
            <w:spacing w:after="0" w:line="480" w:lineRule="auto"/>
            <w:contextualSpacing/>
          </w:pPr>
        </w:pPrChange>
      </w:pPr>
    </w:p>
    <w:p w14:paraId="15CD268B" w14:textId="63AFDD85" w:rsidR="005C3797" w:rsidRPr="00103135" w:rsidDel="00491850" w:rsidRDefault="005C3797" w:rsidP="00E75A46">
      <w:pPr>
        <w:spacing w:after="0" w:line="480" w:lineRule="auto"/>
        <w:contextualSpacing/>
        <w:jc w:val="both"/>
        <w:rPr>
          <w:del w:id="6119" w:author="Microsoft account" w:date="2021-05-23T01:55:00Z"/>
          <w:rFonts w:ascii="Times New Roman" w:hAnsi="Times New Roman" w:cs="Times New Roman"/>
          <w:bCs/>
        </w:rPr>
        <w:pPrChange w:id="6120" w:author="Microsoft account" w:date="2021-05-25T22:50:00Z">
          <w:pPr>
            <w:spacing w:after="0" w:line="480" w:lineRule="auto"/>
            <w:contextualSpacing/>
          </w:pPr>
        </w:pPrChange>
      </w:pPr>
    </w:p>
    <w:p w14:paraId="4A5B52E9" w14:textId="63551512" w:rsidR="00BC4E54" w:rsidDel="000C5F17" w:rsidRDefault="00147D15" w:rsidP="00E75A46">
      <w:pPr>
        <w:spacing w:after="0" w:line="480" w:lineRule="auto"/>
        <w:contextualSpacing/>
        <w:jc w:val="both"/>
        <w:rPr>
          <w:ins w:id="6121" w:author="meshbah rahman" w:date="2021-02-22T00:47:00Z"/>
          <w:del w:id="6122" w:author="Microsoft account" w:date="2021-05-25T16:24:00Z"/>
          <w:rFonts w:ascii="Times New Roman" w:hAnsi="Times New Roman" w:cs="Times New Roman"/>
          <w:bCs/>
        </w:rPr>
        <w:pPrChange w:id="6123" w:author="Microsoft account" w:date="2021-05-25T22:50:00Z">
          <w:pPr>
            <w:spacing w:after="0" w:line="480" w:lineRule="auto"/>
            <w:contextualSpacing/>
          </w:pPr>
        </w:pPrChange>
      </w:pPr>
      <w:del w:id="6124" w:author="meshbah rahman" w:date="2021-02-22T00:47:00Z">
        <w:r w:rsidRPr="00103135" w:rsidDel="00BC4E54">
          <w:rPr>
            <w:rFonts w:ascii="Times New Roman" w:hAnsi="Times New Roman" w:cs="Times New Roman"/>
            <w:bCs/>
          </w:rPr>
          <w:delText xml:space="preserve">Table 3 shows </w:delText>
        </w:r>
      </w:del>
      <w:del w:id="6125" w:author="meshbah rahman" w:date="2021-02-22T00:46:00Z">
        <w:r w:rsidRPr="00103135" w:rsidDel="00BC4E54">
          <w:rPr>
            <w:rFonts w:ascii="Times New Roman" w:hAnsi="Times New Roman" w:cs="Times New Roman"/>
            <w:bCs/>
          </w:rPr>
          <w:delText xml:space="preserve">the </w:delText>
        </w:r>
      </w:del>
      <w:ins w:id="6126" w:author="Kabir, Russell" w:date="2021-02-26T14:10:00Z">
        <w:r w:rsidR="00C41A7C">
          <w:rPr>
            <w:rFonts w:ascii="Times New Roman" w:hAnsi="Times New Roman" w:cs="Times New Roman"/>
            <w:bCs/>
          </w:rPr>
          <w:t>The</w:t>
        </w:r>
      </w:ins>
      <w:ins w:id="6127" w:author="meshbah rahman" w:date="2021-02-22T00:46:00Z">
        <w:del w:id="6128" w:author="Kabir, Russell" w:date="2021-02-26T14:10:00Z">
          <w:r w:rsidR="00BC4E54" w:rsidDel="00C41A7C">
            <w:rPr>
              <w:rFonts w:ascii="Times New Roman" w:hAnsi="Times New Roman" w:cs="Times New Roman"/>
              <w:bCs/>
            </w:rPr>
            <w:delText>T</w:delText>
          </w:r>
          <w:r w:rsidR="00BC4E54" w:rsidRPr="00103135" w:rsidDel="00C41A7C">
            <w:rPr>
              <w:rFonts w:ascii="Times New Roman" w:hAnsi="Times New Roman" w:cs="Times New Roman"/>
              <w:bCs/>
            </w:rPr>
            <w:delText xml:space="preserve">he </w:delText>
          </w:r>
        </w:del>
      </w:ins>
      <w:del w:id="6129" w:author="Kabir, Russell" w:date="2021-02-26T14:10:00Z">
        <w:r w:rsidRPr="00103135" w:rsidDel="00C41A7C">
          <w:rPr>
            <w:rFonts w:ascii="Times New Roman" w:hAnsi="Times New Roman" w:cs="Times New Roman"/>
            <w:bCs/>
          </w:rPr>
          <w:delText>result</w:delText>
        </w:r>
      </w:del>
      <w:ins w:id="6130" w:author="meshbah rahman" w:date="2021-02-22T00:46:00Z">
        <w:del w:id="6131" w:author="Kabir, Russell" w:date="2021-02-26T14:10:00Z">
          <w:r w:rsidR="00BC4E54" w:rsidDel="00C41A7C">
            <w:rPr>
              <w:rFonts w:ascii="Times New Roman" w:hAnsi="Times New Roman" w:cs="Times New Roman"/>
              <w:bCs/>
            </w:rPr>
            <w:delText>s</w:delText>
          </w:r>
        </w:del>
      </w:ins>
      <w:del w:id="6132" w:author="Kabir, Russell" w:date="2021-02-26T14:10:00Z">
        <w:r w:rsidRPr="00103135" w:rsidDel="00C41A7C">
          <w:rPr>
            <w:rFonts w:ascii="Times New Roman" w:hAnsi="Times New Roman" w:cs="Times New Roman"/>
            <w:bCs/>
          </w:rPr>
          <w:delText xml:space="preserve"> of the </w:delText>
        </w:r>
      </w:del>
      <w:ins w:id="6133" w:author="Kabir, Russell" w:date="2021-02-26T14:10:00Z">
        <w:r w:rsidR="00C41A7C">
          <w:rPr>
            <w:rFonts w:ascii="Times New Roman" w:hAnsi="Times New Roman" w:cs="Times New Roman"/>
            <w:bCs/>
          </w:rPr>
          <w:t xml:space="preserve"> </w:t>
        </w:r>
      </w:ins>
      <w:del w:id="6134" w:author="Microsoft account" w:date="2021-05-25T16:23:00Z">
        <w:r w:rsidRPr="00103135" w:rsidDel="000C5F17">
          <w:rPr>
            <w:rFonts w:ascii="Times New Roman" w:hAnsi="Times New Roman" w:cs="Times New Roman"/>
            <w:bCs/>
          </w:rPr>
          <w:delText>univaria</w:delText>
        </w:r>
      </w:del>
      <w:ins w:id="6135" w:author="meshbah rahman" w:date="2021-02-22T00:46:00Z">
        <w:del w:id="6136" w:author="Microsoft account" w:date="2021-05-25T16:23:00Z">
          <w:r w:rsidR="00BC4E54" w:rsidDel="000C5F17">
            <w:rPr>
              <w:rFonts w:ascii="Times New Roman" w:hAnsi="Times New Roman" w:cs="Times New Roman"/>
              <w:bCs/>
            </w:rPr>
            <w:delText>ble</w:delText>
          </w:r>
        </w:del>
      </w:ins>
      <w:ins w:id="6137" w:author="Microsoft account" w:date="2021-05-25T16:23:00Z">
        <w:r w:rsidR="000C5F17">
          <w:rPr>
            <w:rFonts w:ascii="Times New Roman" w:hAnsi="Times New Roman" w:cs="Times New Roman"/>
            <w:bCs/>
          </w:rPr>
          <w:t>bivariate</w:t>
        </w:r>
      </w:ins>
      <w:del w:id="6138" w:author="meshbah rahman" w:date="2021-02-22T00:46:00Z">
        <w:r w:rsidRPr="00103135" w:rsidDel="00BC4E54">
          <w:rPr>
            <w:rFonts w:ascii="Times New Roman" w:hAnsi="Times New Roman" w:cs="Times New Roman"/>
            <w:bCs/>
          </w:rPr>
          <w:delText>te</w:delText>
        </w:r>
      </w:del>
      <w:r w:rsidRPr="00103135">
        <w:rPr>
          <w:rFonts w:ascii="Times New Roman" w:hAnsi="Times New Roman" w:cs="Times New Roman"/>
          <w:bCs/>
        </w:rPr>
        <w:t xml:space="preserve"> and multivari</w:t>
      </w:r>
      <w:del w:id="6139" w:author="meshbah rahman" w:date="2021-02-22T00:46:00Z">
        <w:r w:rsidRPr="00103135" w:rsidDel="00BC4E54">
          <w:rPr>
            <w:rFonts w:ascii="Times New Roman" w:hAnsi="Times New Roman" w:cs="Times New Roman"/>
            <w:bCs/>
          </w:rPr>
          <w:delText>a</w:delText>
        </w:r>
      </w:del>
      <w:ins w:id="6140" w:author="meshbah rahman" w:date="2021-02-22T00:46:00Z">
        <w:r w:rsidR="00BC4E54">
          <w:rPr>
            <w:rFonts w:ascii="Times New Roman" w:hAnsi="Times New Roman" w:cs="Times New Roman"/>
            <w:bCs/>
          </w:rPr>
          <w:t>able</w:t>
        </w:r>
      </w:ins>
      <w:del w:id="6141" w:author="meshbah rahman" w:date="2021-02-22T00:46:00Z">
        <w:r w:rsidRPr="00103135" w:rsidDel="00BC4E54">
          <w:rPr>
            <w:rFonts w:ascii="Times New Roman" w:hAnsi="Times New Roman" w:cs="Times New Roman"/>
            <w:bCs/>
          </w:rPr>
          <w:delText>te</w:delText>
        </w:r>
      </w:del>
      <w:r w:rsidRPr="00103135">
        <w:rPr>
          <w:rFonts w:ascii="Times New Roman" w:hAnsi="Times New Roman" w:cs="Times New Roman"/>
          <w:bCs/>
        </w:rPr>
        <w:t xml:space="preserve"> logistic regression model</w:t>
      </w:r>
      <w:ins w:id="6142" w:author="meshbah rahman" w:date="2021-02-22T00:48:00Z">
        <w:r w:rsidR="00BC4E54">
          <w:rPr>
            <w:rFonts w:ascii="Times New Roman" w:hAnsi="Times New Roman" w:cs="Times New Roman"/>
            <w:bCs/>
          </w:rPr>
          <w:t xml:space="preserve"> </w:t>
        </w:r>
      </w:ins>
      <w:del w:id="6143" w:author="meshbah rahman" w:date="2021-02-22T00:48:00Z">
        <w:r w:rsidR="00200E5E" w:rsidRPr="00103135" w:rsidDel="00BC4E54">
          <w:rPr>
            <w:rFonts w:ascii="Times New Roman" w:hAnsi="Times New Roman" w:cs="Times New Roman"/>
            <w:bCs/>
          </w:rPr>
          <w:delText xml:space="preserve"> </w:delText>
        </w:r>
      </w:del>
      <w:ins w:id="6144" w:author="Kabir, Russell" w:date="2021-02-26T14:10:00Z">
        <w:r w:rsidR="00C41A7C">
          <w:rPr>
            <w:rFonts w:ascii="Times New Roman" w:hAnsi="Times New Roman" w:cs="Times New Roman"/>
            <w:bCs/>
          </w:rPr>
          <w:t>results refer</w:t>
        </w:r>
      </w:ins>
      <w:ins w:id="6145" w:author="meshbah rahman" w:date="2021-02-22T00:47:00Z">
        <w:del w:id="6146" w:author="Kabir, Russell" w:date="2021-02-26T14:10:00Z">
          <w:r w:rsidR="00BC4E54" w:rsidDel="00C41A7C">
            <w:rPr>
              <w:rFonts w:ascii="Times New Roman" w:hAnsi="Times New Roman" w:cs="Times New Roman"/>
              <w:bCs/>
            </w:rPr>
            <w:delText>refers</w:delText>
          </w:r>
        </w:del>
        <w:r w:rsidR="00BC4E54">
          <w:rPr>
            <w:rFonts w:ascii="Times New Roman" w:hAnsi="Times New Roman" w:cs="Times New Roman"/>
            <w:bCs/>
          </w:rPr>
          <w:t xml:space="preserve"> to the degree of relationship</w:t>
        </w:r>
      </w:ins>
      <w:ins w:id="6147" w:author="meshbah rahman" w:date="2021-02-22T00:48:00Z">
        <w:r w:rsidR="00BC4E54">
          <w:rPr>
            <w:rFonts w:ascii="Times New Roman" w:hAnsi="Times New Roman" w:cs="Times New Roman"/>
            <w:bCs/>
          </w:rPr>
          <w:t xml:space="preserve"> between </w:t>
        </w:r>
        <w:r w:rsidR="00BC4E54" w:rsidRPr="00BC4E54">
          <w:rPr>
            <w:rFonts w:ascii="Times New Roman" w:hAnsi="Times New Roman" w:cs="Times New Roman"/>
            <w:bCs/>
          </w:rPr>
          <w:t>early childhood develo</w:t>
        </w:r>
        <w:r w:rsidR="00831991">
          <w:rPr>
            <w:rFonts w:ascii="Times New Roman" w:hAnsi="Times New Roman" w:cs="Times New Roman"/>
            <w:bCs/>
          </w:rPr>
          <w:t>pment</w:t>
        </w:r>
        <w:r w:rsidR="00BC4E54" w:rsidRPr="00BC4E54">
          <w:rPr>
            <w:rFonts w:ascii="Times New Roman" w:hAnsi="Times New Roman" w:cs="Times New Roman"/>
            <w:bCs/>
          </w:rPr>
          <w:t xml:space="preserve"> status</w:t>
        </w:r>
      </w:ins>
      <w:ins w:id="6148" w:author="meshbah rahman" w:date="2021-02-22T00:49:00Z">
        <w:r w:rsidR="00BC4E54">
          <w:rPr>
            <w:rFonts w:ascii="Times New Roman" w:hAnsi="Times New Roman" w:cs="Times New Roman"/>
            <w:bCs/>
          </w:rPr>
          <w:t xml:space="preserve"> and children’s socio-demographic </w:t>
        </w:r>
      </w:ins>
      <w:ins w:id="6149" w:author="meshbah rahman" w:date="2021-02-22T00:50:00Z">
        <w:r w:rsidR="00831991">
          <w:rPr>
            <w:rFonts w:ascii="Times New Roman" w:hAnsi="Times New Roman" w:cs="Times New Roman"/>
            <w:bCs/>
          </w:rPr>
          <w:t>profiles.</w:t>
        </w:r>
      </w:ins>
      <w:ins w:id="6150" w:author="Microsoft account" w:date="2021-05-25T16:24:00Z">
        <w:r w:rsidR="000C5F17">
          <w:rPr>
            <w:rFonts w:ascii="Times New Roman" w:hAnsi="Times New Roman" w:cs="Times New Roman"/>
            <w:bCs/>
          </w:rPr>
          <w:t xml:space="preserve"> </w:t>
        </w:r>
      </w:ins>
    </w:p>
    <w:p w14:paraId="0B46A1C5" w14:textId="7172C682" w:rsidR="00063EB8" w:rsidRDefault="00C41A7C" w:rsidP="00E75A46">
      <w:pPr>
        <w:spacing w:after="0" w:line="480" w:lineRule="auto"/>
        <w:contextualSpacing/>
        <w:jc w:val="both"/>
        <w:rPr>
          <w:ins w:id="6151" w:author="Microsoft account" w:date="2021-05-25T16:28:00Z"/>
          <w:rFonts w:ascii="Times New Roman" w:hAnsi="Times New Roman" w:cs="Times New Roman"/>
          <w:bCs/>
        </w:rPr>
        <w:pPrChange w:id="6152" w:author="Microsoft account" w:date="2021-05-25T22:50:00Z">
          <w:pPr>
            <w:spacing w:after="0" w:line="480" w:lineRule="auto"/>
            <w:contextualSpacing/>
          </w:pPr>
        </w:pPrChange>
      </w:pPr>
      <w:ins w:id="6153" w:author="Kabir, Russell" w:date="2021-02-26T14:10:00Z">
        <w:r>
          <w:rPr>
            <w:rFonts w:ascii="Times New Roman" w:hAnsi="Times New Roman" w:cs="Times New Roman"/>
            <w:bCs/>
          </w:rPr>
          <w:t>To</w:t>
        </w:r>
      </w:ins>
      <w:del w:id="6154" w:author="Kabir, Russell" w:date="2021-02-26T14:10:00Z">
        <w:r w:rsidR="00200E5E" w:rsidRPr="00103135" w:rsidDel="00C41A7C">
          <w:rPr>
            <w:rFonts w:ascii="Times New Roman" w:hAnsi="Times New Roman" w:cs="Times New Roman"/>
            <w:bCs/>
          </w:rPr>
          <w:delText>to</w:delText>
        </w:r>
      </w:del>
      <w:r w:rsidR="00147D15" w:rsidRPr="00103135">
        <w:rPr>
          <w:rFonts w:ascii="Times New Roman" w:hAnsi="Times New Roman" w:cs="Times New Roman"/>
          <w:bCs/>
        </w:rPr>
        <w:t xml:space="preserve"> show </w:t>
      </w:r>
      <w:r w:rsidR="00200E5E" w:rsidRPr="00103135">
        <w:rPr>
          <w:rFonts w:ascii="Times New Roman" w:hAnsi="Times New Roman" w:cs="Times New Roman"/>
          <w:bCs/>
        </w:rPr>
        <w:t>a</w:t>
      </w:r>
      <w:r w:rsidR="00147D15" w:rsidRPr="00103135">
        <w:rPr>
          <w:rFonts w:ascii="Times New Roman" w:hAnsi="Times New Roman" w:cs="Times New Roman"/>
          <w:bCs/>
        </w:rPr>
        <w:t>ssociations between early childhood development</w:t>
      </w:r>
      <w:r w:rsidR="004F4D15" w:rsidRPr="00103135">
        <w:rPr>
          <w:rFonts w:ascii="Times New Roman" w:hAnsi="Times New Roman" w:cs="Times New Roman"/>
          <w:bCs/>
        </w:rPr>
        <w:t>al</w:t>
      </w:r>
      <w:r w:rsidR="00200E5E" w:rsidRPr="00103135">
        <w:rPr>
          <w:rFonts w:ascii="Times New Roman" w:hAnsi="Times New Roman" w:cs="Times New Roman"/>
          <w:bCs/>
        </w:rPr>
        <w:t>ly</w:t>
      </w:r>
      <w:r w:rsidR="004F4D15" w:rsidRPr="00103135">
        <w:rPr>
          <w:rFonts w:ascii="Times New Roman" w:hAnsi="Times New Roman" w:cs="Times New Roman"/>
          <w:bCs/>
        </w:rPr>
        <w:t xml:space="preserve"> </w:t>
      </w:r>
      <w:r w:rsidR="00200E5E" w:rsidRPr="00103135">
        <w:rPr>
          <w:rFonts w:ascii="Times New Roman" w:hAnsi="Times New Roman" w:cs="Times New Roman"/>
          <w:bCs/>
        </w:rPr>
        <w:t xml:space="preserve">on track </w:t>
      </w:r>
      <w:r w:rsidR="004F4D15" w:rsidRPr="00103135">
        <w:rPr>
          <w:rFonts w:ascii="Times New Roman" w:hAnsi="Times New Roman" w:cs="Times New Roman"/>
          <w:bCs/>
        </w:rPr>
        <w:t>status</w:t>
      </w:r>
      <w:r w:rsidR="00147D15" w:rsidRPr="00103135">
        <w:rPr>
          <w:rFonts w:ascii="Times New Roman" w:hAnsi="Times New Roman" w:cs="Times New Roman"/>
          <w:bCs/>
        </w:rPr>
        <w:t xml:space="preserve"> and child age, </w:t>
      </w:r>
      <w:ins w:id="6155" w:author="Microsoft account" w:date="2021-05-25T16:25:00Z">
        <w:r w:rsidR="000C5F17">
          <w:rPr>
            <w:rFonts w:ascii="Times New Roman" w:hAnsi="Times New Roman" w:cs="Times New Roman"/>
            <w:bCs/>
          </w:rPr>
          <w:t xml:space="preserve">child sex, </w:t>
        </w:r>
      </w:ins>
      <w:r w:rsidR="00112802" w:rsidRPr="00103135">
        <w:rPr>
          <w:rStyle w:val="fontstyle01"/>
          <w:rFonts w:ascii="Times New Roman" w:hAnsi="Times New Roman" w:cs="Times New Roman"/>
          <w:sz w:val="22"/>
          <w:szCs w:val="22"/>
        </w:rPr>
        <w:t>place of residence</w:t>
      </w:r>
      <w:r w:rsidR="00147D15" w:rsidRPr="00103135">
        <w:rPr>
          <w:rFonts w:ascii="Times New Roman" w:hAnsi="Times New Roman" w:cs="Times New Roman"/>
          <w:bCs/>
        </w:rPr>
        <w:t>, division, mother</w:t>
      </w:r>
      <w:r w:rsidR="00112802" w:rsidRPr="00103135">
        <w:rPr>
          <w:rFonts w:ascii="Times New Roman" w:hAnsi="Times New Roman" w:cs="Times New Roman"/>
          <w:bCs/>
        </w:rPr>
        <w:t>’s</w:t>
      </w:r>
      <w:r w:rsidR="00147D15" w:rsidRPr="00103135">
        <w:rPr>
          <w:rFonts w:ascii="Times New Roman" w:hAnsi="Times New Roman" w:cs="Times New Roman"/>
          <w:bCs/>
        </w:rPr>
        <w:t xml:space="preserve"> education, wealth index, religion, </w:t>
      </w:r>
      <w:r w:rsidR="00112802" w:rsidRPr="00103135">
        <w:rPr>
          <w:rStyle w:val="fontstyle01"/>
          <w:rFonts w:ascii="Times New Roman" w:hAnsi="Times New Roman" w:cs="Times New Roman"/>
          <w:sz w:val="22"/>
          <w:szCs w:val="22"/>
        </w:rPr>
        <w:t>sex of household head</w:t>
      </w:r>
      <w:r w:rsidR="00147D15" w:rsidRPr="00103135">
        <w:rPr>
          <w:rFonts w:ascii="Times New Roman" w:hAnsi="Times New Roman" w:cs="Times New Roman"/>
          <w:bCs/>
        </w:rPr>
        <w:t xml:space="preserve">, </w:t>
      </w:r>
      <w:ins w:id="6156" w:author="Microsoft account" w:date="2021-05-25T16:25:00Z">
        <w:r w:rsidR="000C5F17">
          <w:rPr>
            <w:rFonts w:ascii="Times New Roman" w:hAnsi="Times New Roman" w:cs="Times New Roman"/>
            <w:bCs/>
          </w:rPr>
          <w:t xml:space="preserve">ethnicity, </w:t>
        </w:r>
      </w:ins>
      <w:ins w:id="6157" w:author="Microsoft account" w:date="2021-05-25T16:26:00Z">
        <w:r w:rsidR="000C5F17">
          <w:rPr>
            <w:rFonts w:ascii="Times New Roman" w:hAnsi="Times New Roman" w:cs="Times New Roman"/>
            <w:bCs/>
          </w:rPr>
          <w:t xml:space="preserve">mother’s age early childhood </w:t>
        </w:r>
      </w:ins>
      <w:ins w:id="6158" w:author="Kabir, Russell" w:date="2021-02-26T14:14:00Z">
        <w:del w:id="6159" w:author="Microsoft account" w:date="2021-05-25T16:26:00Z">
          <w:r w:rsidDel="000C5F17">
            <w:rPr>
              <w:rFonts w:ascii="Times New Roman" w:hAnsi="Times New Roman" w:cs="Times New Roman"/>
              <w:bCs/>
            </w:rPr>
            <w:delText>and</w:delText>
          </w:r>
        </w:del>
      </w:ins>
      <w:ins w:id="6160" w:author="Microsoft account" w:date="2021-05-25T16:26:00Z">
        <w:r w:rsidR="000C5F17">
          <w:rPr>
            <w:rFonts w:ascii="Times New Roman" w:hAnsi="Times New Roman" w:cs="Times New Roman"/>
            <w:bCs/>
          </w:rPr>
          <w:t>diseases, underweight, stunned, wasted, overweight</w:t>
        </w:r>
      </w:ins>
      <w:ins w:id="6161" w:author="Microsoft account" w:date="2021-05-25T16:27:00Z">
        <w:r w:rsidR="000C5F17">
          <w:rPr>
            <w:rFonts w:ascii="Times New Roman" w:hAnsi="Times New Roman" w:cs="Times New Roman"/>
            <w:bCs/>
          </w:rPr>
          <w:t xml:space="preserve">, sanitation, early childhood programs, mother stimulation, father stimulation, other stimulation, inadequate supervision, salt iodization, </w:t>
        </w:r>
      </w:ins>
      <w:ins w:id="6162" w:author="Microsoft account" w:date="2021-05-25T16:28:00Z">
        <w:r w:rsidR="000C5F17">
          <w:rPr>
            <w:rFonts w:ascii="Times New Roman" w:hAnsi="Times New Roman" w:cs="Times New Roman"/>
            <w:bCs/>
          </w:rPr>
          <w:t>books, toys, mass media</w:t>
        </w:r>
      </w:ins>
      <w:ins w:id="6163" w:author="Microsoft account" w:date="2021-05-25T16:26:00Z">
        <w:r w:rsidR="000C5F17">
          <w:rPr>
            <w:rFonts w:ascii="Times New Roman" w:hAnsi="Times New Roman" w:cs="Times New Roman"/>
            <w:bCs/>
          </w:rPr>
          <w:t xml:space="preserve"> and</w:t>
        </w:r>
      </w:ins>
      <w:del w:id="6164" w:author="Kabir, Russell" w:date="2021-02-26T14:14:00Z">
        <w:r w:rsidR="00BF00AA" w:rsidRPr="00103135" w:rsidDel="00C41A7C">
          <w:rPr>
            <w:rFonts w:ascii="Times New Roman" w:hAnsi="Times New Roman" w:cs="Times New Roman"/>
            <w:bCs/>
          </w:rPr>
          <w:delText xml:space="preserve">the </w:delText>
        </w:r>
        <w:r w:rsidR="00112802" w:rsidRPr="00103135" w:rsidDel="00C41A7C">
          <w:rPr>
            <w:rStyle w:val="fontstyle01"/>
            <w:rFonts w:ascii="Times New Roman" w:hAnsi="Times New Roman" w:cs="Times New Roman"/>
            <w:sz w:val="22"/>
            <w:szCs w:val="22"/>
          </w:rPr>
          <w:delText>ethnicity</w:delText>
        </w:r>
        <w:r w:rsidR="00112802" w:rsidRPr="00103135" w:rsidDel="00C41A7C">
          <w:rPr>
            <w:rStyle w:val="fontstyle01"/>
            <w:rFonts w:ascii="Times New Roman" w:hAnsi="Times New Roman" w:cs="Times New Roman"/>
            <w:bCs/>
            <w:sz w:val="22"/>
            <w:szCs w:val="22"/>
          </w:rPr>
          <w:delText xml:space="preserve"> of</w:delText>
        </w:r>
        <w:r w:rsidR="00BF00AA" w:rsidRPr="00103135" w:rsidDel="00C41A7C">
          <w:rPr>
            <w:rStyle w:val="fontstyle01"/>
            <w:rFonts w:ascii="Times New Roman" w:hAnsi="Times New Roman" w:cs="Times New Roman"/>
            <w:bCs/>
            <w:sz w:val="22"/>
            <w:szCs w:val="22"/>
          </w:rPr>
          <w:delText xml:space="preserve"> the</w:delText>
        </w:r>
      </w:del>
      <w:r w:rsidR="00112802" w:rsidRPr="00103135">
        <w:rPr>
          <w:rStyle w:val="fontstyle01"/>
          <w:rFonts w:ascii="Times New Roman" w:hAnsi="Times New Roman" w:cs="Times New Roman"/>
          <w:bCs/>
          <w:sz w:val="22"/>
          <w:szCs w:val="22"/>
        </w:rPr>
        <w:t xml:space="preserve"> </w:t>
      </w:r>
      <w:del w:id="6165" w:author="Microsoft account" w:date="2021-05-25T16:28:00Z">
        <w:r w:rsidR="00112802" w:rsidRPr="00103135" w:rsidDel="000C5F17">
          <w:rPr>
            <w:rStyle w:val="fontstyle01"/>
            <w:rFonts w:ascii="Times New Roman" w:hAnsi="Times New Roman" w:cs="Times New Roman"/>
            <w:bCs/>
            <w:sz w:val="22"/>
            <w:szCs w:val="22"/>
          </w:rPr>
          <w:delText>household head</w:delText>
        </w:r>
      </w:del>
      <w:ins w:id="6166" w:author="Microsoft account" w:date="2021-05-25T16:28:00Z">
        <w:r w:rsidR="000C5F17">
          <w:rPr>
            <w:rStyle w:val="fontstyle01"/>
            <w:rFonts w:ascii="Times New Roman" w:hAnsi="Times New Roman" w:cs="Times New Roman"/>
            <w:bCs/>
            <w:sz w:val="22"/>
            <w:szCs w:val="22"/>
          </w:rPr>
          <w:t>child punishment</w:t>
        </w:r>
      </w:ins>
      <w:r w:rsidR="00147D15" w:rsidRPr="00103135">
        <w:rPr>
          <w:rFonts w:ascii="Times New Roman" w:hAnsi="Times New Roman" w:cs="Times New Roman"/>
          <w:bCs/>
        </w:rPr>
        <w:t xml:space="preserve">. </w:t>
      </w:r>
      <w:r w:rsidR="00BF00AA" w:rsidRPr="00103135">
        <w:rPr>
          <w:rFonts w:ascii="Times New Roman" w:hAnsi="Times New Roman" w:cs="Times New Roman"/>
          <w:bCs/>
        </w:rPr>
        <w:t>The u</w:t>
      </w:r>
      <w:r w:rsidR="00147D15" w:rsidRPr="00103135">
        <w:rPr>
          <w:rFonts w:ascii="Times New Roman" w:hAnsi="Times New Roman" w:cs="Times New Roman"/>
          <w:bCs/>
        </w:rPr>
        <w:t>nivariate logistic model indicates the individual associa</w:t>
      </w:r>
      <w:ins w:id="6167" w:author="Microsoft account" w:date="2021-05-25T16:28:00Z">
        <w:r w:rsidR="00063EB8">
          <w:rPr>
            <w:rFonts w:ascii="Times New Roman" w:hAnsi="Times New Roman" w:cs="Times New Roman"/>
            <w:bCs/>
          </w:rPr>
          <w:t xml:space="preserve">tion </w:t>
        </w:r>
      </w:ins>
      <w:del w:id="6168" w:author="Microsoft account" w:date="2021-05-25T16:28:00Z">
        <w:r w:rsidR="00147D15" w:rsidRPr="00103135" w:rsidDel="00063EB8">
          <w:rPr>
            <w:rFonts w:ascii="Times New Roman" w:hAnsi="Times New Roman" w:cs="Times New Roman"/>
            <w:bCs/>
          </w:rPr>
          <w:delText>t</w:delText>
        </w:r>
        <w:r w:rsidR="00BF00AA" w:rsidRPr="00103135" w:rsidDel="00063EB8">
          <w:rPr>
            <w:rFonts w:ascii="Times New Roman" w:hAnsi="Times New Roman" w:cs="Times New Roman"/>
            <w:bCs/>
          </w:rPr>
          <w:delText xml:space="preserve">ed </w:delText>
        </w:r>
      </w:del>
      <w:r w:rsidR="00147D15" w:rsidRPr="00103135">
        <w:rPr>
          <w:rFonts w:ascii="Times New Roman" w:hAnsi="Times New Roman" w:cs="Times New Roman"/>
          <w:bCs/>
        </w:rPr>
        <w:t xml:space="preserve">with the </w:t>
      </w:r>
      <w:r w:rsidR="00112802" w:rsidRPr="00103135">
        <w:rPr>
          <w:rFonts w:ascii="Times New Roman" w:hAnsi="Times New Roman" w:cs="Times New Roman"/>
          <w:bCs/>
        </w:rPr>
        <w:t>ECD</w:t>
      </w:r>
      <w:r w:rsidR="00C20FC7" w:rsidRPr="00103135">
        <w:rPr>
          <w:rFonts w:ascii="Times New Roman" w:hAnsi="Times New Roman" w:cs="Times New Roman"/>
          <w:bCs/>
        </w:rPr>
        <w:t xml:space="preserve"> status</w:t>
      </w:r>
      <w:r w:rsidR="00147D15" w:rsidRPr="00103135">
        <w:rPr>
          <w:rFonts w:ascii="Times New Roman" w:hAnsi="Times New Roman" w:cs="Times New Roman"/>
          <w:bCs/>
        </w:rPr>
        <w:t>.</w:t>
      </w:r>
      <w:ins w:id="6169" w:author="Microsoft account" w:date="2021-05-25T16:29:00Z">
        <w:r w:rsidR="00063EB8">
          <w:rPr>
            <w:rFonts w:ascii="Times New Roman" w:hAnsi="Times New Roman" w:cs="Times New Roman"/>
            <w:bCs/>
          </w:rPr>
          <w:t xml:space="preserve"> Among all predictor variables</w:t>
        </w:r>
      </w:ins>
      <w:ins w:id="6170" w:author="Microsoft account" w:date="2021-05-25T16:30:00Z">
        <w:r w:rsidR="00063EB8">
          <w:rPr>
            <w:rFonts w:ascii="Times New Roman" w:hAnsi="Times New Roman" w:cs="Times New Roman"/>
            <w:bCs/>
          </w:rPr>
          <w:t xml:space="preserve"> 9 variables showed significant association at 5% level of significance </w:t>
        </w:r>
      </w:ins>
      <w:ins w:id="6171" w:author="Microsoft account" w:date="2021-05-25T16:31:00Z">
        <w:r w:rsidR="00063EB8">
          <w:rPr>
            <w:rFonts w:ascii="Times New Roman" w:hAnsi="Times New Roman" w:cs="Times New Roman"/>
            <w:bCs/>
          </w:rPr>
          <w:t>(</w:t>
        </w:r>
        <w:r w:rsidR="00063EB8" w:rsidRPr="00103135">
          <w:rPr>
            <w:rFonts w:ascii="Times New Roman" w:hAnsi="Times New Roman" w:cs="Times New Roman"/>
            <w:bCs/>
          </w:rPr>
          <w:t xml:space="preserve">child age, </w:t>
        </w:r>
        <w:r w:rsidR="00063EB8">
          <w:rPr>
            <w:rFonts w:ascii="Times New Roman" w:hAnsi="Times New Roman" w:cs="Times New Roman"/>
            <w:bCs/>
          </w:rPr>
          <w:t xml:space="preserve">child sex, division, mothers education, early childhood program, </w:t>
        </w:r>
      </w:ins>
      <w:ins w:id="6172" w:author="Microsoft account" w:date="2021-05-25T16:32:00Z">
        <w:r w:rsidR="00063EB8">
          <w:rPr>
            <w:rFonts w:ascii="Times New Roman" w:hAnsi="Times New Roman" w:cs="Times New Roman"/>
            <w:bCs/>
          </w:rPr>
          <w:t>other stimulation, books, toys and child punishment)</w:t>
        </w:r>
      </w:ins>
      <w:ins w:id="6173" w:author="Microsoft account" w:date="2021-05-25T16:34:00Z">
        <w:r w:rsidR="00B878F6">
          <w:rPr>
            <w:rFonts w:ascii="Times New Roman" w:hAnsi="Times New Roman" w:cs="Times New Roman"/>
            <w:bCs/>
          </w:rPr>
          <w:t xml:space="preserve"> in 2012 MICS and </w:t>
        </w:r>
      </w:ins>
      <w:ins w:id="6174" w:author="Microsoft account" w:date="2021-05-25T16:35:00Z">
        <w:r w:rsidR="00AC4D5A">
          <w:rPr>
            <w:rFonts w:ascii="Times New Roman" w:hAnsi="Times New Roman" w:cs="Times New Roman"/>
            <w:bCs/>
          </w:rPr>
          <w:t>11</w:t>
        </w:r>
        <w:r w:rsidR="00B878F6">
          <w:rPr>
            <w:rFonts w:ascii="Times New Roman" w:hAnsi="Times New Roman" w:cs="Times New Roman"/>
            <w:bCs/>
          </w:rPr>
          <w:t xml:space="preserve"> variables showed significant association at 5% level of significance (</w:t>
        </w:r>
        <w:r w:rsidR="00B878F6" w:rsidRPr="00103135">
          <w:rPr>
            <w:rFonts w:ascii="Times New Roman" w:hAnsi="Times New Roman" w:cs="Times New Roman"/>
            <w:bCs/>
          </w:rPr>
          <w:t xml:space="preserve">child age, </w:t>
        </w:r>
        <w:r w:rsidR="00B878F6">
          <w:rPr>
            <w:rFonts w:ascii="Times New Roman" w:hAnsi="Times New Roman" w:cs="Times New Roman"/>
            <w:bCs/>
          </w:rPr>
          <w:t xml:space="preserve">child sex, division, mothers education, </w:t>
        </w:r>
        <w:r w:rsidR="00D62274">
          <w:rPr>
            <w:rFonts w:ascii="Times New Roman" w:hAnsi="Times New Roman" w:cs="Times New Roman"/>
            <w:bCs/>
          </w:rPr>
          <w:t xml:space="preserve">wealth index, </w:t>
        </w:r>
        <w:r w:rsidR="00B878F6">
          <w:rPr>
            <w:rFonts w:ascii="Times New Roman" w:hAnsi="Times New Roman" w:cs="Times New Roman"/>
            <w:bCs/>
          </w:rPr>
          <w:t xml:space="preserve">early childhood program, </w:t>
        </w:r>
      </w:ins>
      <w:ins w:id="6175" w:author="Microsoft account" w:date="2021-05-25T16:36:00Z">
        <w:r w:rsidR="00D62274">
          <w:rPr>
            <w:rFonts w:ascii="Times New Roman" w:hAnsi="Times New Roman" w:cs="Times New Roman"/>
            <w:bCs/>
          </w:rPr>
          <w:t xml:space="preserve">father stimulation, </w:t>
        </w:r>
      </w:ins>
      <w:ins w:id="6176" w:author="Microsoft account" w:date="2021-05-25T16:35:00Z">
        <w:r w:rsidR="00B878F6">
          <w:rPr>
            <w:rFonts w:ascii="Times New Roman" w:hAnsi="Times New Roman" w:cs="Times New Roman"/>
            <w:bCs/>
          </w:rPr>
          <w:t xml:space="preserve">other stimulation, </w:t>
        </w:r>
      </w:ins>
      <w:ins w:id="6177" w:author="Microsoft account" w:date="2021-05-25T16:37:00Z">
        <w:r w:rsidR="00AC4D5A">
          <w:rPr>
            <w:rFonts w:ascii="Times New Roman" w:hAnsi="Times New Roman" w:cs="Times New Roman"/>
            <w:bCs/>
          </w:rPr>
          <w:t xml:space="preserve">inadequate supervision, </w:t>
        </w:r>
      </w:ins>
      <w:ins w:id="6178" w:author="Microsoft account" w:date="2021-05-25T16:35:00Z">
        <w:r w:rsidR="00B878F6">
          <w:rPr>
            <w:rFonts w:ascii="Times New Roman" w:hAnsi="Times New Roman" w:cs="Times New Roman"/>
            <w:bCs/>
          </w:rPr>
          <w:t>books and child punishment)</w:t>
        </w:r>
      </w:ins>
      <w:ins w:id="6179" w:author="Microsoft account" w:date="2021-05-25T16:38:00Z">
        <w:r w:rsidR="00AC4D5A">
          <w:rPr>
            <w:rFonts w:ascii="Times New Roman" w:hAnsi="Times New Roman" w:cs="Times New Roman"/>
            <w:bCs/>
          </w:rPr>
          <w:t xml:space="preserve"> in 2019 MICS data.</w:t>
        </w:r>
      </w:ins>
      <w:del w:id="6180" w:author="Microsoft account" w:date="2021-05-25T16:29:00Z">
        <w:r w:rsidR="00147D15" w:rsidRPr="00103135" w:rsidDel="00063EB8">
          <w:rPr>
            <w:rFonts w:ascii="Times New Roman" w:hAnsi="Times New Roman" w:cs="Times New Roman"/>
            <w:bCs/>
          </w:rPr>
          <w:delText xml:space="preserve"> </w:delText>
        </w:r>
      </w:del>
    </w:p>
    <w:p w14:paraId="3AF983BC" w14:textId="77777777" w:rsidR="00B01829" w:rsidRDefault="00147D15" w:rsidP="00E75A46">
      <w:pPr>
        <w:spacing w:after="0" w:line="480" w:lineRule="auto"/>
        <w:contextualSpacing/>
        <w:jc w:val="both"/>
        <w:rPr>
          <w:ins w:id="6181" w:author="Microsoft account" w:date="2021-05-25T19:28:00Z"/>
          <w:rFonts w:ascii="Times New Roman" w:hAnsi="Times New Roman" w:cs="Times New Roman"/>
        </w:rPr>
      </w:pPr>
      <w:r w:rsidRPr="00103135">
        <w:rPr>
          <w:rFonts w:ascii="Times New Roman" w:hAnsi="Times New Roman" w:cs="Times New Roman"/>
          <w:bCs/>
        </w:rPr>
        <w:t xml:space="preserve">The </w:t>
      </w:r>
      <w:ins w:id="6182" w:author="Microsoft account" w:date="2021-05-25T16:43:00Z">
        <w:r w:rsidR="000C0FC5">
          <w:rPr>
            <w:rFonts w:ascii="Times New Roman" w:hAnsi="Times New Roman" w:cs="Times New Roman"/>
            <w:bCs/>
          </w:rPr>
          <w:t>multivariable</w:t>
        </w:r>
      </w:ins>
      <w:del w:id="6183" w:author="Microsoft account" w:date="2021-05-25T16:42:00Z">
        <w:r w:rsidRPr="00103135" w:rsidDel="000C0FC5">
          <w:rPr>
            <w:rFonts w:ascii="Times New Roman" w:hAnsi="Times New Roman" w:cs="Times New Roman"/>
            <w:bCs/>
          </w:rPr>
          <w:delText>univariate</w:delText>
        </w:r>
      </w:del>
      <w:r w:rsidRPr="00103135">
        <w:rPr>
          <w:rFonts w:ascii="Times New Roman" w:hAnsi="Times New Roman" w:cs="Times New Roman"/>
          <w:bCs/>
        </w:rPr>
        <w:t xml:space="preserve"> result from 201</w:t>
      </w:r>
      <w:r w:rsidR="00C20FC7" w:rsidRPr="00103135">
        <w:rPr>
          <w:rFonts w:ascii="Times New Roman" w:hAnsi="Times New Roman" w:cs="Times New Roman"/>
          <w:bCs/>
        </w:rPr>
        <w:t xml:space="preserve">2 </w:t>
      </w:r>
      <w:r w:rsidR="00853BAE" w:rsidRPr="00103135">
        <w:rPr>
          <w:rFonts w:ascii="Times New Roman" w:hAnsi="Times New Roman" w:cs="Times New Roman"/>
          <w:bCs/>
        </w:rPr>
        <w:t>and</w:t>
      </w:r>
      <w:r w:rsidRPr="00103135">
        <w:rPr>
          <w:rFonts w:ascii="Times New Roman" w:hAnsi="Times New Roman" w:cs="Times New Roman"/>
          <w:bCs/>
        </w:rPr>
        <w:t xml:space="preserve"> </w:t>
      </w:r>
      <w:r w:rsidR="00C20FC7" w:rsidRPr="00103135">
        <w:rPr>
          <w:rFonts w:ascii="Times New Roman" w:hAnsi="Times New Roman" w:cs="Times New Roman"/>
          <w:bCs/>
        </w:rPr>
        <w:t>2019</w:t>
      </w:r>
      <w:r w:rsidR="00853BAE" w:rsidRPr="00103135">
        <w:rPr>
          <w:rFonts w:ascii="Times New Roman" w:hAnsi="Times New Roman" w:cs="Times New Roman"/>
          <w:bCs/>
        </w:rPr>
        <w:t xml:space="preserve"> MICS</w:t>
      </w:r>
      <w:r w:rsidRPr="00103135">
        <w:rPr>
          <w:rFonts w:ascii="Times New Roman" w:hAnsi="Times New Roman" w:cs="Times New Roman"/>
          <w:bCs/>
        </w:rPr>
        <w:t xml:space="preserve"> </w:t>
      </w:r>
      <w:r w:rsidR="00853BAE" w:rsidRPr="00103135">
        <w:rPr>
          <w:rFonts w:ascii="Times New Roman" w:hAnsi="Times New Roman" w:cs="Times New Roman"/>
          <w:bCs/>
        </w:rPr>
        <w:t xml:space="preserve">data, </w:t>
      </w:r>
      <w:r w:rsidRPr="00103135">
        <w:rPr>
          <w:rFonts w:ascii="Times New Roman" w:hAnsi="Times New Roman" w:cs="Times New Roman"/>
          <w:bCs/>
        </w:rPr>
        <w:t>child age of 4</w:t>
      </w:r>
      <w:ins w:id="6184" w:author="meshbah rahman" w:date="2021-02-22T00:51:00Z">
        <w:r w:rsidR="00831991">
          <w:rPr>
            <w:rFonts w:ascii="Times New Roman" w:hAnsi="Times New Roman" w:cs="Times New Roman"/>
            <w:bCs/>
          </w:rPr>
          <w:t xml:space="preserve"> years</w:t>
        </w:r>
      </w:ins>
      <w:r w:rsidRPr="00103135">
        <w:rPr>
          <w:rFonts w:ascii="Times New Roman" w:hAnsi="Times New Roman" w:cs="Times New Roman"/>
          <w:bCs/>
        </w:rPr>
        <w:t xml:space="preserve"> </w:t>
      </w:r>
      <w:r w:rsidR="00E960FF" w:rsidRPr="00103135">
        <w:rPr>
          <w:rFonts w:ascii="Times New Roman" w:hAnsi="Times New Roman" w:cs="Times New Roman"/>
          <w:bCs/>
        </w:rPr>
        <w:t>had</w:t>
      </w:r>
      <w:r w:rsidRPr="00103135">
        <w:rPr>
          <w:rFonts w:ascii="Times New Roman" w:hAnsi="Times New Roman" w:cs="Times New Roman"/>
          <w:bCs/>
        </w:rPr>
        <w:t xml:space="preserve"> </w:t>
      </w:r>
      <w:ins w:id="6185" w:author="Microsoft account" w:date="2021-05-25T16:43:00Z">
        <w:r w:rsidR="000C0FC5">
          <w:rPr>
            <w:rFonts w:ascii="Times New Roman" w:hAnsi="Times New Roman" w:cs="Times New Roman"/>
            <w:bCs/>
          </w:rPr>
          <w:t>62</w:t>
        </w:r>
      </w:ins>
      <w:del w:id="6186" w:author="Microsoft account" w:date="2021-05-25T16:43:00Z">
        <w:r w:rsidR="00853BAE" w:rsidRPr="00103135" w:rsidDel="000C0FC5">
          <w:rPr>
            <w:rFonts w:ascii="Times New Roman" w:hAnsi="Times New Roman" w:cs="Times New Roman"/>
            <w:bCs/>
          </w:rPr>
          <w:delText>70</w:delText>
        </w:r>
      </w:del>
      <w:r w:rsidR="008F1289" w:rsidRPr="00103135">
        <w:rPr>
          <w:rFonts w:ascii="Times New Roman" w:hAnsi="Times New Roman" w:cs="Times New Roman"/>
          <w:bCs/>
        </w:rPr>
        <w:t>%</w:t>
      </w:r>
      <w:r w:rsidR="00853BAE" w:rsidRPr="00103135">
        <w:rPr>
          <w:rFonts w:ascii="Times New Roman" w:hAnsi="Times New Roman" w:cs="Times New Roman"/>
          <w:bCs/>
        </w:rPr>
        <w:t xml:space="preserve"> </w:t>
      </w:r>
      <w:ins w:id="6187" w:author="Microsoft account" w:date="2021-05-25T16:44:00Z">
        <w:r w:rsidR="00007120">
          <w:rPr>
            <w:rFonts w:ascii="Times New Roman" w:hAnsi="Times New Roman" w:cs="Times New Roman"/>
            <w:bCs/>
          </w:rPr>
          <w:t>(</w:t>
        </w:r>
      </w:ins>
      <w:del w:id="6188" w:author="Microsoft account" w:date="2021-05-25T16:44:00Z">
        <w:r w:rsidR="008F1289" w:rsidRPr="00103135" w:rsidDel="00007120">
          <w:rPr>
            <w:rFonts w:ascii="Times New Roman" w:hAnsi="Times New Roman" w:cs="Times New Roman"/>
            <w:bCs/>
          </w:rPr>
          <w:delText>(</w:delText>
        </w:r>
      </w:del>
      <w:r w:rsidR="008F1289" w:rsidRPr="00103135">
        <w:rPr>
          <w:rFonts w:ascii="Times New Roman" w:hAnsi="Times New Roman" w:cs="Times New Roman"/>
          <w:bCs/>
        </w:rPr>
        <w:t>2012 MICS OR</w:t>
      </w:r>
      <w:del w:id="6189" w:author="Microsoft account" w:date="2021-05-25T16:23:00Z">
        <w:r w:rsidR="008F1289" w:rsidRPr="00103135" w:rsidDel="000C5F17">
          <w:rPr>
            <w:rFonts w:ascii="Times New Roman" w:hAnsi="Times New Roman" w:cs="Times New Roman"/>
            <w:bCs/>
          </w:rPr>
          <w:delText>:1.70</w:delText>
        </w:r>
      </w:del>
      <w:ins w:id="6190" w:author="Microsoft account" w:date="2021-05-25T16:23:00Z">
        <w:r w:rsidR="000C0FC5">
          <w:rPr>
            <w:rFonts w:ascii="Times New Roman" w:hAnsi="Times New Roman" w:cs="Times New Roman"/>
            <w:bCs/>
          </w:rPr>
          <w:t>: 1.62</w:t>
        </w:r>
      </w:ins>
      <w:r w:rsidR="008F1289" w:rsidRPr="00103135">
        <w:rPr>
          <w:rFonts w:ascii="Times New Roman" w:hAnsi="Times New Roman" w:cs="Times New Roman"/>
          <w:bCs/>
        </w:rPr>
        <w:t xml:space="preserve">,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w:t>
      </w:r>
      <w:ins w:id="6191" w:author="Microsoft account" w:date="2021-05-25T16:43:00Z">
        <w:r w:rsidR="000C0FC5">
          <w:rPr>
            <w:rFonts w:ascii="Times New Roman" w:hAnsi="Times New Roman" w:cs="Times New Roman"/>
            <w:bCs/>
          </w:rPr>
          <w:t>39</w:t>
        </w:r>
      </w:ins>
      <w:del w:id="6192" w:author="Microsoft account" w:date="2021-05-25T16:43:00Z">
        <w:r w:rsidR="00853BAE" w:rsidRPr="00103135" w:rsidDel="000C0FC5">
          <w:rPr>
            <w:rFonts w:ascii="Times New Roman" w:hAnsi="Times New Roman" w:cs="Times New Roman"/>
            <w:bCs/>
          </w:rPr>
          <w:delText>52</w:delText>
        </w:r>
      </w:del>
      <w:r w:rsidR="00853BAE" w:rsidRPr="00103135">
        <w:rPr>
          <w:rFonts w:ascii="Times New Roman" w:hAnsi="Times New Roman" w:cs="Times New Roman"/>
          <w:bCs/>
        </w:rPr>
        <w:t>-1.</w:t>
      </w:r>
      <w:ins w:id="6193" w:author="Microsoft account" w:date="2021-05-25T16:43:00Z">
        <w:r w:rsidR="000C0FC5">
          <w:rPr>
            <w:rFonts w:ascii="Times New Roman" w:hAnsi="Times New Roman" w:cs="Times New Roman"/>
            <w:bCs/>
          </w:rPr>
          <w:t>87</w:t>
        </w:r>
      </w:ins>
      <w:del w:id="6194" w:author="Microsoft account" w:date="2021-05-25T16:43:00Z">
        <w:r w:rsidR="00853BAE" w:rsidRPr="00103135" w:rsidDel="000C0FC5">
          <w:rPr>
            <w:rFonts w:ascii="Times New Roman" w:hAnsi="Times New Roman" w:cs="Times New Roman"/>
            <w:bCs/>
          </w:rPr>
          <w:delText>91</w:delText>
        </w:r>
      </w:del>
      <w:r w:rsidR="008F1289" w:rsidRPr="00103135">
        <w:rPr>
          <w:rFonts w:ascii="Times New Roman" w:hAnsi="Times New Roman" w:cs="Times New Roman"/>
          <w:bCs/>
        </w:rPr>
        <w:t>)</w:t>
      </w:r>
      <w:r w:rsidR="00853BAE" w:rsidRPr="00103135">
        <w:rPr>
          <w:rFonts w:ascii="Times New Roman" w:hAnsi="Times New Roman" w:cs="Times New Roman"/>
          <w:bCs/>
        </w:rPr>
        <w:t xml:space="preserve"> and </w:t>
      </w:r>
      <w:ins w:id="6195" w:author="Microsoft account" w:date="2021-05-25T16:43:00Z">
        <w:r w:rsidR="000C0FC5">
          <w:rPr>
            <w:rFonts w:ascii="Times New Roman" w:hAnsi="Times New Roman" w:cs="Times New Roman"/>
            <w:bCs/>
          </w:rPr>
          <w:t>80</w:t>
        </w:r>
      </w:ins>
      <w:del w:id="6196" w:author="Microsoft account" w:date="2021-05-25T16:43:00Z">
        <w:r w:rsidRPr="00103135" w:rsidDel="000C0FC5">
          <w:rPr>
            <w:rFonts w:ascii="Times New Roman" w:hAnsi="Times New Roman" w:cs="Times New Roman"/>
            <w:bCs/>
          </w:rPr>
          <w:delText>97</w:delText>
        </w:r>
      </w:del>
      <w:r w:rsidR="008F1289" w:rsidRPr="00103135">
        <w:rPr>
          <w:rFonts w:ascii="Times New Roman" w:hAnsi="Times New Roman" w:cs="Times New Roman"/>
          <w:bCs/>
        </w:rPr>
        <w:t>%</w:t>
      </w:r>
      <w:r w:rsidR="00853BAE" w:rsidRPr="00103135">
        <w:rPr>
          <w:rFonts w:ascii="Times New Roman" w:hAnsi="Times New Roman" w:cs="Times New Roman"/>
          <w:bCs/>
        </w:rPr>
        <w:t xml:space="preserve"> </w:t>
      </w:r>
      <w:ins w:id="6197" w:author="Microsoft account" w:date="2021-05-25T16:44:00Z">
        <w:r w:rsidR="00007120">
          <w:rPr>
            <w:rFonts w:ascii="Times New Roman" w:hAnsi="Times New Roman" w:cs="Times New Roman"/>
            <w:bCs/>
          </w:rPr>
          <w:t>(</w:t>
        </w:r>
      </w:ins>
      <w:del w:id="6198" w:author="Microsoft account" w:date="2021-05-25T16:44:00Z">
        <w:r w:rsidRPr="00103135" w:rsidDel="00007120">
          <w:rPr>
            <w:rFonts w:ascii="Times New Roman" w:hAnsi="Times New Roman" w:cs="Times New Roman"/>
            <w:bCs/>
          </w:rPr>
          <w:delText>[</w:delText>
        </w:r>
      </w:del>
      <w:r w:rsidR="008F1289" w:rsidRPr="00103135">
        <w:rPr>
          <w:rFonts w:ascii="Times New Roman" w:hAnsi="Times New Roman" w:cs="Times New Roman"/>
          <w:bCs/>
        </w:rPr>
        <w:t>2019 MICS OR</w:t>
      </w:r>
      <w:del w:id="6199" w:author="Microsoft account" w:date="2021-05-25T16:23:00Z">
        <w:r w:rsidR="008F1289" w:rsidRPr="00103135" w:rsidDel="000C5F17">
          <w:rPr>
            <w:rFonts w:ascii="Times New Roman" w:hAnsi="Times New Roman" w:cs="Times New Roman"/>
            <w:bCs/>
          </w:rPr>
          <w:delText>:1.97</w:delText>
        </w:r>
      </w:del>
      <w:ins w:id="6200" w:author="Microsoft account" w:date="2021-05-25T16:23:00Z">
        <w:r w:rsidR="00007120">
          <w:rPr>
            <w:rFonts w:ascii="Times New Roman" w:hAnsi="Times New Roman" w:cs="Times New Roman"/>
            <w:bCs/>
          </w:rPr>
          <w:t>: 1.80</w:t>
        </w:r>
      </w:ins>
      <w:r w:rsidR="008F1289" w:rsidRPr="00103135">
        <w:rPr>
          <w:rFonts w:ascii="Times New Roman" w:hAnsi="Times New Roman" w:cs="Times New Roman"/>
          <w:bCs/>
        </w:rPr>
        <w:t xml:space="preserve">, </w:t>
      </w:r>
      <w:r w:rsidRPr="00103135">
        <w:rPr>
          <w:rFonts w:ascii="Times New Roman" w:hAnsi="Times New Roman" w:cs="Times New Roman"/>
          <w:bCs/>
        </w:rPr>
        <w:t>95%</w:t>
      </w:r>
      <w:r w:rsidR="008F1289" w:rsidRPr="00103135">
        <w:rPr>
          <w:rFonts w:ascii="Times New Roman" w:hAnsi="Times New Roman" w:cs="Times New Roman"/>
          <w:bCs/>
        </w:rPr>
        <w:t xml:space="preserve"> CI</w:t>
      </w:r>
      <w:r w:rsidRPr="00103135">
        <w:rPr>
          <w:rFonts w:ascii="Times New Roman" w:hAnsi="Times New Roman" w:cs="Times New Roman"/>
          <w:bCs/>
        </w:rPr>
        <w:t>: 1.</w:t>
      </w:r>
      <w:ins w:id="6201" w:author="Microsoft account" w:date="2021-05-25T16:44:00Z">
        <w:r w:rsidR="00007120">
          <w:rPr>
            <w:rFonts w:ascii="Times New Roman" w:hAnsi="Times New Roman" w:cs="Times New Roman"/>
            <w:bCs/>
          </w:rPr>
          <w:t>59</w:t>
        </w:r>
      </w:ins>
      <w:del w:id="6202" w:author="Microsoft account" w:date="2021-05-25T16:44:00Z">
        <w:r w:rsidRPr="00103135" w:rsidDel="00007120">
          <w:rPr>
            <w:rFonts w:ascii="Times New Roman" w:hAnsi="Times New Roman" w:cs="Times New Roman"/>
            <w:bCs/>
          </w:rPr>
          <w:delText>77</w:delText>
        </w:r>
      </w:del>
      <w:r w:rsidRPr="00103135">
        <w:rPr>
          <w:rFonts w:ascii="Times New Roman" w:hAnsi="Times New Roman" w:cs="Times New Roman"/>
          <w:bCs/>
        </w:rPr>
        <w:t>-2.</w:t>
      </w:r>
      <w:ins w:id="6203" w:author="Microsoft account" w:date="2021-05-25T16:44:00Z">
        <w:r w:rsidR="00007120">
          <w:rPr>
            <w:rFonts w:ascii="Times New Roman" w:hAnsi="Times New Roman" w:cs="Times New Roman"/>
            <w:bCs/>
          </w:rPr>
          <w:t>03</w:t>
        </w:r>
      </w:ins>
      <w:del w:id="6204" w:author="Microsoft account" w:date="2021-05-25T16:44:00Z">
        <w:r w:rsidRPr="00103135" w:rsidDel="00007120">
          <w:rPr>
            <w:rFonts w:ascii="Times New Roman" w:hAnsi="Times New Roman" w:cs="Times New Roman"/>
            <w:bCs/>
          </w:rPr>
          <w:delText>20</w:delText>
        </w:r>
      </w:del>
      <w:r w:rsidRPr="00103135">
        <w:rPr>
          <w:rFonts w:ascii="Times New Roman" w:hAnsi="Times New Roman" w:cs="Times New Roman"/>
          <w:bCs/>
        </w:rPr>
        <w:t xml:space="preserve">] </w:t>
      </w:r>
      <w:r w:rsidR="00E960FF" w:rsidRPr="00103135">
        <w:rPr>
          <w:rFonts w:ascii="Times New Roman" w:hAnsi="Times New Roman" w:cs="Times New Roman"/>
          <w:bCs/>
        </w:rPr>
        <w:t xml:space="preserve">higher chance of </w:t>
      </w:r>
      <w:r w:rsidRPr="00103135">
        <w:rPr>
          <w:rFonts w:ascii="Times New Roman" w:hAnsi="Times New Roman" w:cs="Times New Roman"/>
          <w:bCs/>
        </w:rPr>
        <w:t xml:space="preserve">developmentally on track than the age of 3. </w:t>
      </w:r>
      <w:del w:id="6205" w:author="Microsoft account" w:date="2021-05-25T16:45:00Z">
        <w:r w:rsidR="00853BAE" w:rsidRPr="00103135" w:rsidDel="002A5F26">
          <w:rPr>
            <w:rFonts w:ascii="Times New Roman" w:hAnsi="Times New Roman" w:cs="Times New Roman"/>
            <w:bCs/>
          </w:rPr>
          <w:delText xml:space="preserve">In </w:delText>
        </w:r>
        <w:r w:rsidRPr="00103135" w:rsidDel="002A5F26">
          <w:rPr>
            <w:rFonts w:ascii="Times New Roman" w:hAnsi="Times New Roman" w:cs="Times New Roman"/>
            <w:bCs/>
          </w:rPr>
          <w:delText>multivariate result</w:delText>
        </w:r>
        <w:r w:rsidR="00853BAE" w:rsidRPr="00103135" w:rsidDel="002A5F26">
          <w:rPr>
            <w:rFonts w:ascii="Times New Roman" w:hAnsi="Times New Roman" w:cs="Times New Roman"/>
            <w:bCs/>
          </w:rPr>
          <w:delText>s</w:delText>
        </w:r>
      </w:del>
      <w:ins w:id="6206" w:author="Microsoft account" w:date="2021-05-25T16:45:00Z">
        <w:r w:rsidR="002A5F26">
          <w:rPr>
            <w:rFonts w:ascii="Times New Roman" w:hAnsi="Times New Roman" w:cs="Times New Roman"/>
            <w:bCs/>
          </w:rPr>
          <w:t>According to child sex</w:t>
        </w:r>
      </w:ins>
      <w:r w:rsidR="00853BAE" w:rsidRPr="00103135">
        <w:rPr>
          <w:rFonts w:ascii="Times New Roman" w:hAnsi="Times New Roman" w:cs="Times New Roman"/>
          <w:bCs/>
        </w:rPr>
        <w:t xml:space="preserve">, when all other </w:t>
      </w:r>
      <w:r w:rsidR="00D16909" w:rsidRPr="00103135">
        <w:rPr>
          <w:rFonts w:ascii="Times New Roman" w:hAnsi="Times New Roman" w:cs="Times New Roman"/>
          <w:bCs/>
        </w:rPr>
        <w:t>variables adjusted,</w:t>
      </w:r>
      <w:r w:rsidRPr="00103135">
        <w:rPr>
          <w:rFonts w:ascii="Times New Roman" w:hAnsi="Times New Roman" w:cs="Times New Roman"/>
          <w:bCs/>
        </w:rPr>
        <w:t xml:space="preserve"> </w:t>
      </w:r>
      <w:r w:rsidR="00853BAE" w:rsidRPr="00103135">
        <w:rPr>
          <w:rFonts w:ascii="Times New Roman" w:hAnsi="Times New Roman" w:cs="Times New Roman"/>
          <w:bCs/>
        </w:rPr>
        <w:t xml:space="preserve">the developmentally on track status </w:t>
      </w:r>
      <w:r w:rsidR="00E960FF" w:rsidRPr="00103135">
        <w:rPr>
          <w:rFonts w:ascii="Times New Roman" w:hAnsi="Times New Roman" w:cs="Times New Roman"/>
          <w:bCs/>
        </w:rPr>
        <w:t xml:space="preserve">had </w:t>
      </w:r>
      <w:ins w:id="6207" w:author="Microsoft account" w:date="2021-05-25T16:46:00Z">
        <w:r w:rsidR="002A5F26">
          <w:rPr>
            <w:rFonts w:ascii="Times New Roman" w:hAnsi="Times New Roman" w:cs="Times New Roman"/>
            <w:bCs/>
          </w:rPr>
          <w:t>1.42</w:t>
        </w:r>
      </w:ins>
      <w:del w:id="6208" w:author="Microsoft account" w:date="2021-05-25T16:46:00Z">
        <w:r w:rsidR="00BF00AA" w:rsidRPr="00103135" w:rsidDel="002A5F26">
          <w:rPr>
            <w:rFonts w:ascii="Times New Roman" w:hAnsi="Times New Roman" w:cs="Times New Roman"/>
            <w:bCs/>
          </w:rPr>
          <w:delText>the</w:delText>
        </w:r>
      </w:del>
      <w:r w:rsidR="00BF00AA" w:rsidRPr="00103135">
        <w:rPr>
          <w:rFonts w:ascii="Times New Roman" w:hAnsi="Times New Roman" w:cs="Times New Roman"/>
          <w:bCs/>
        </w:rPr>
        <w:t xml:space="preserve"> </w:t>
      </w:r>
      <w:ins w:id="6209" w:author="Microsoft account" w:date="2021-05-25T16:46:00Z">
        <w:r w:rsidR="002A5F26">
          <w:rPr>
            <w:rFonts w:ascii="Times New Roman" w:hAnsi="Times New Roman" w:cs="Times New Roman"/>
            <w:bCs/>
          </w:rPr>
          <w:t xml:space="preserve">times </w:t>
        </w:r>
      </w:ins>
      <w:r w:rsidR="00F41D76" w:rsidRPr="00103135">
        <w:rPr>
          <w:rFonts w:ascii="Times New Roman" w:hAnsi="Times New Roman" w:cs="Times New Roman"/>
          <w:bCs/>
        </w:rPr>
        <w:t xml:space="preserve">higher chance </w:t>
      </w:r>
      <w:r w:rsidR="00853BAE" w:rsidRPr="00103135">
        <w:rPr>
          <w:rFonts w:ascii="Times New Roman" w:hAnsi="Times New Roman" w:cs="Times New Roman"/>
          <w:bCs/>
        </w:rPr>
        <w:t>(</w:t>
      </w:r>
      <w:r w:rsidR="008F1289" w:rsidRPr="00103135">
        <w:rPr>
          <w:rFonts w:ascii="Times New Roman" w:hAnsi="Times New Roman" w:cs="Times New Roman"/>
          <w:bCs/>
        </w:rPr>
        <w:t>2012 MICS OR</w:t>
      </w:r>
      <w:del w:id="6210" w:author="Microsoft account" w:date="2021-05-25T16:42:00Z">
        <w:r w:rsidR="008F1289" w:rsidRPr="00103135" w:rsidDel="000C0FC5">
          <w:rPr>
            <w:rFonts w:ascii="Times New Roman" w:hAnsi="Times New Roman" w:cs="Times New Roman"/>
            <w:bCs/>
          </w:rPr>
          <w:delText>:</w:delText>
        </w:r>
        <w:r w:rsidR="00853BAE" w:rsidRPr="00103135" w:rsidDel="000C0FC5">
          <w:rPr>
            <w:rFonts w:ascii="Times New Roman" w:hAnsi="Times New Roman" w:cs="Times New Roman"/>
            <w:bCs/>
          </w:rPr>
          <w:delText>1.78</w:delText>
        </w:r>
      </w:del>
      <w:ins w:id="6211" w:author="Microsoft account" w:date="2021-05-25T16:42:00Z">
        <w:r w:rsidR="002A5F26">
          <w:rPr>
            <w:rFonts w:ascii="Times New Roman" w:hAnsi="Times New Roman" w:cs="Times New Roman"/>
            <w:bCs/>
          </w:rPr>
          <w:t>: 1.42</w:t>
        </w:r>
      </w:ins>
      <w:r w:rsidR="008F1289" w:rsidRPr="00103135">
        <w:rPr>
          <w:rFonts w:ascii="Times New Roman" w:hAnsi="Times New Roman" w:cs="Times New Roman"/>
          <w:bCs/>
        </w:rPr>
        <w:t xml:space="preserve">,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w:t>
      </w:r>
      <w:ins w:id="6212" w:author="Microsoft account" w:date="2021-05-25T16:46:00Z">
        <w:r w:rsidR="002A5F26">
          <w:rPr>
            <w:rFonts w:ascii="Times New Roman" w:hAnsi="Times New Roman" w:cs="Times New Roman"/>
            <w:bCs/>
          </w:rPr>
          <w:t>23</w:t>
        </w:r>
      </w:ins>
      <w:del w:id="6213" w:author="Microsoft account" w:date="2021-05-25T16:46:00Z">
        <w:r w:rsidR="00853BAE" w:rsidRPr="00103135" w:rsidDel="002A5F26">
          <w:rPr>
            <w:rFonts w:ascii="Times New Roman" w:hAnsi="Times New Roman" w:cs="Times New Roman"/>
            <w:bCs/>
          </w:rPr>
          <w:delText>58</w:delText>
        </w:r>
      </w:del>
      <w:r w:rsidR="00853BAE" w:rsidRPr="00103135">
        <w:rPr>
          <w:rFonts w:ascii="Times New Roman" w:hAnsi="Times New Roman" w:cs="Times New Roman"/>
          <w:bCs/>
        </w:rPr>
        <w:t>-</w:t>
      </w:r>
      <w:ins w:id="6214" w:author="Microsoft account" w:date="2021-05-25T16:46:00Z">
        <w:r w:rsidR="002A5F26">
          <w:rPr>
            <w:rFonts w:ascii="Times New Roman" w:hAnsi="Times New Roman" w:cs="Times New Roman"/>
            <w:bCs/>
          </w:rPr>
          <w:t>1.63</w:t>
        </w:r>
      </w:ins>
      <w:del w:id="6215" w:author="Microsoft account" w:date="2021-05-25T16:46:00Z">
        <w:r w:rsidR="00853BAE" w:rsidRPr="00103135" w:rsidDel="002A5F26">
          <w:rPr>
            <w:rFonts w:ascii="Times New Roman" w:hAnsi="Times New Roman" w:cs="Times New Roman"/>
            <w:bCs/>
          </w:rPr>
          <w:delText>2.01</w:delText>
        </w:r>
      </w:del>
      <w:r w:rsidR="008F1289" w:rsidRPr="00103135">
        <w:rPr>
          <w:rFonts w:ascii="Times New Roman" w:hAnsi="Times New Roman" w:cs="Times New Roman"/>
          <w:bCs/>
        </w:rPr>
        <w:t>)</w:t>
      </w:r>
      <w:r w:rsidR="00112802" w:rsidRPr="00103135">
        <w:rPr>
          <w:rFonts w:ascii="Times New Roman" w:hAnsi="Times New Roman" w:cs="Times New Roman"/>
          <w:bCs/>
        </w:rPr>
        <w:t xml:space="preserve"> </w:t>
      </w:r>
      <w:r w:rsidR="00853BAE" w:rsidRPr="00103135">
        <w:rPr>
          <w:rFonts w:ascii="Times New Roman" w:hAnsi="Times New Roman" w:cs="Times New Roman"/>
          <w:bCs/>
        </w:rPr>
        <w:t xml:space="preserve">and </w:t>
      </w:r>
      <w:ins w:id="6216" w:author="Microsoft account" w:date="2021-05-25T16:47:00Z">
        <w:r w:rsidR="002A5F26">
          <w:rPr>
            <w:rFonts w:ascii="Times New Roman" w:hAnsi="Times New Roman" w:cs="Times New Roman"/>
            <w:bCs/>
          </w:rPr>
          <w:t xml:space="preserve">1.41 times </w:t>
        </w:r>
      </w:ins>
      <w:r w:rsidR="008F1289" w:rsidRPr="00103135">
        <w:rPr>
          <w:rFonts w:ascii="Times New Roman" w:hAnsi="Times New Roman" w:cs="Times New Roman"/>
          <w:bCs/>
        </w:rPr>
        <w:t>(2019 MICS OR:</w:t>
      </w:r>
      <w:ins w:id="6217" w:author="Microsoft account" w:date="2021-05-25T16:47:00Z">
        <w:r w:rsidR="002A5F26">
          <w:rPr>
            <w:rFonts w:ascii="Times New Roman" w:hAnsi="Times New Roman" w:cs="Times New Roman"/>
            <w:bCs/>
          </w:rPr>
          <w:t xml:space="preserve"> 1.41</w:t>
        </w:r>
      </w:ins>
      <w:del w:id="6218" w:author="Microsoft account" w:date="2021-05-25T16:47:00Z">
        <w:r w:rsidR="008F1289" w:rsidRPr="00103135" w:rsidDel="002A5F26">
          <w:rPr>
            <w:rFonts w:ascii="Times New Roman" w:hAnsi="Times New Roman" w:cs="Times New Roman"/>
            <w:bCs/>
          </w:rPr>
          <w:delText>2.08</w:delText>
        </w:r>
      </w:del>
      <w:r w:rsidR="008F1289" w:rsidRPr="00103135">
        <w:rPr>
          <w:rFonts w:ascii="Times New Roman" w:hAnsi="Times New Roman" w:cs="Times New Roman"/>
          <w:bCs/>
        </w:rPr>
        <w:t xml:space="preserve">,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w:t>
      </w:r>
      <w:ins w:id="6219" w:author="Microsoft account" w:date="2021-05-25T16:47:00Z">
        <w:r w:rsidR="002A5F26">
          <w:rPr>
            <w:rFonts w:ascii="Times New Roman" w:hAnsi="Times New Roman" w:cs="Times New Roman"/>
            <w:bCs/>
          </w:rPr>
          <w:t>26</w:t>
        </w:r>
      </w:ins>
      <w:del w:id="6220" w:author="Microsoft account" w:date="2021-05-25T16:47:00Z">
        <w:r w:rsidR="00853BAE" w:rsidRPr="00103135" w:rsidDel="002A5F26">
          <w:rPr>
            <w:rFonts w:ascii="Times New Roman" w:hAnsi="Times New Roman" w:cs="Times New Roman"/>
            <w:bCs/>
          </w:rPr>
          <w:delText>85</w:delText>
        </w:r>
      </w:del>
      <w:r w:rsidR="00853BAE" w:rsidRPr="00103135">
        <w:rPr>
          <w:rFonts w:ascii="Times New Roman" w:hAnsi="Times New Roman" w:cs="Times New Roman"/>
          <w:bCs/>
        </w:rPr>
        <w:t>-</w:t>
      </w:r>
      <w:ins w:id="6221" w:author="Microsoft account" w:date="2021-05-25T16:47:00Z">
        <w:r w:rsidR="002A5F26">
          <w:rPr>
            <w:rFonts w:ascii="Times New Roman" w:hAnsi="Times New Roman" w:cs="Times New Roman"/>
            <w:bCs/>
          </w:rPr>
          <w:t>1.59</w:t>
        </w:r>
      </w:ins>
      <w:del w:id="6222" w:author="Microsoft account" w:date="2021-05-25T16:47:00Z">
        <w:r w:rsidR="00853BAE" w:rsidRPr="00103135" w:rsidDel="002A5F26">
          <w:rPr>
            <w:rFonts w:ascii="Times New Roman" w:hAnsi="Times New Roman" w:cs="Times New Roman"/>
            <w:bCs/>
          </w:rPr>
          <w:delText>2.32</w:delText>
        </w:r>
      </w:del>
      <w:r w:rsidR="00853BAE" w:rsidRPr="00103135">
        <w:rPr>
          <w:rFonts w:ascii="Times New Roman" w:hAnsi="Times New Roman" w:cs="Times New Roman"/>
          <w:bCs/>
        </w:rPr>
        <w:t xml:space="preserve">) </w:t>
      </w:r>
      <w:ins w:id="6223" w:author="Microsoft account" w:date="2021-05-25T16:47:00Z">
        <w:r w:rsidR="00B1338D">
          <w:rPr>
            <w:rFonts w:ascii="Times New Roman" w:hAnsi="Times New Roman" w:cs="Times New Roman"/>
            <w:bCs/>
          </w:rPr>
          <w:t xml:space="preserve">higher chance </w:t>
        </w:r>
      </w:ins>
      <w:r w:rsidR="00853BAE" w:rsidRPr="00103135">
        <w:rPr>
          <w:rFonts w:ascii="Times New Roman" w:hAnsi="Times New Roman" w:cs="Times New Roman"/>
          <w:bCs/>
        </w:rPr>
        <w:t>for</w:t>
      </w:r>
      <w:r w:rsidRPr="00103135">
        <w:rPr>
          <w:rFonts w:ascii="Times New Roman" w:hAnsi="Times New Roman" w:cs="Times New Roman"/>
          <w:bCs/>
        </w:rPr>
        <w:t xml:space="preserve"> </w:t>
      </w:r>
      <w:del w:id="6224" w:author="Microsoft account" w:date="2021-05-25T16:48:00Z">
        <w:r w:rsidRPr="00103135" w:rsidDel="00B1338D">
          <w:rPr>
            <w:rFonts w:ascii="Times New Roman" w:hAnsi="Times New Roman" w:cs="Times New Roman"/>
            <w:bCs/>
          </w:rPr>
          <w:delText>child age of 4 than</w:delText>
        </w:r>
      </w:del>
      <w:ins w:id="6225" w:author="Microsoft account" w:date="2021-05-25T16:48:00Z">
        <w:r w:rsidR="00B1338D">
          <w:rPr>
            <w:rFonts w:ascii="Times New Roman" w:hAnsi="Times New Roman" w:cs="Times New Roman"/>
            <w:bCs/>
          </w:rPr>
          <w:t>female child</w:t>
        </w:r>
      </w:ins>
      <w:r w:rsidRPr="00103135">
        <w:rPr>
          <w:rFonts w:ascii="Times New Roman" w:hAnsi="Times New Roman" w:cs="Times New Roman"/>
          <w:bCs/>
        </w:rPr>
        <w:t xml:space="preserve"> th</w:t>
      </w:r>
      <w:ins w:id="6226" w:author="Microsoft account" w:date="2021-05-25T16:48:00Z">
        <w:r w:rsidR="00B1338D">
          <w:rPr>
            <w:rFonts w:ascii="Times New Roman" w:hAnsi="Times New Roman" w:cs="Times New Roman"/>
            <w:bCs/>
          </w:rPr>
          <w:t>an the</w:t>
        </w:r>
      </w:ins>
      <w:del w:id="6227" w:author="Microsoft account" w:date="2021-05-25T16:48:00Z">
        <w:r w:rsidRPr="00103135" w:rsidDel="00B1338D">
          <w:rPr>
            <w:rFonts w:ascii="Times New Roman" w:hAnsi="Times New Roman" w:cs="Times New Roman"/>
            <w:bCs/>
          </w:rPr>
          <w:delText>e</w:delText>
        </w:r>
      </w:del>
      <w:r w:rsidRPr="00103135">
        <w:rPr>
          <w:rFonts w:ascii="Times New Roman" w:hAnsi="Times New Roman" w:cs="Times New Roman"/>
          <w:bCs/>
        </w:rPr>
        <w:t xml:space="preserve"> </w:t>
      </w:r>
      <w:del w:id="6228" w:author="Microsoft account" w:date="2021-05-25T16:48:00Z">
        <w:r w:rsidRPr="00103135" w:rsidDel="00B1338D">
          <w:rPr>
            <w:rFonts w:ascii="Times New Roman" w:hAnsi="Times New Roman" w:cs="Times New Roman"/>
            <w:bCs/>
          </w:rPr>
          <w:delText>age of 3</w:delText>
        </w:r>
      </w:del>
      <w:ins w:id="6229" w:author="Microsoft account" w:date="2021-05-25T16:48:00Z">
        <w:r w:rsidR="00B1338D">
          <w:rPr>
            <w:rFonts w:ascii="Times New Roman" w:hAnsi="Times New Roman" w:cs="Times New Roman"/>
            <w:bCs/>
          </w:rPr>
          <w:t>male child respectively</w:t>
        </w:r>
      </w:ins>
      <w:r w:rsidR="00D16909" w:rsidRPr="00103135">
        <w:rPr>
          <w:rFonts w:ascii="Times New Roman" w:hAnsi="Times New Roman" w:cs="Times New Roman"/>
          <w:bCs/>
        </w:rPr>
        <w:t xml:space="preserve"> in both </w:t>
      </w:r>
      <w:ins w:id="6230" w:author="Kabir, Russell" w:date="2021-02-26T14:03:00Z">
        <w:r w:rsidR="00BA324C">
          <w:rPr>
            <w:rFonts w:ascii="Times New Roman" w:hAnsi="Times New Roman" w:cs="Times New Roman"/>
            <w:bCs/>
          </w:rPr>
          <w:t>datasets</w:t>
        </w:r>
      </w:ins>
      <w:del w:id="6231" w:author="Kabir, Russell" w:date="2021-02-26T14:03:00Z">
        <w:r w:rsidR="00D16909" w:rsidRPr="00103135" w:rsidDel="00BA324C">
          <w:rPr>
            <w:rFonts w:ascii="Times New Roman" w:hAnsi="Times New Roman" w:cs="Times New Roman"/>
            <w:bCs/>
          </w:rPr>
          <w:delText>datasets</w:delText>
        </w:r>
      </w:del>
      <w:r w:rsidRPr="00103135">
        <w:rPr>
          <w:rFonts w:ascii="Times New Roman" w:hAnsi="Times New Roman" w:cs="Times New Roman"/>
          <w:bCs/>
        </w:rPr>
        <w:t>.</w:t>
      </w:r>
      <w:r w:rsidR="007D64C5" w:rsidRPr="00103135">
        <w:rPr>
          <w:rFonts w:ascii="Times New Roman" w:hAnsi="Times New Roman" w:cs="Times New Roman"/>
          <w:bCs/>
        </w:rPr>
        <w:t xml:space="preserve"> </w:t>
      </w:r>
      <w:ins w:id="6232" w:author="Microsoft account" w:date="2021-05-25T16:53:00Z">
        <w:r w:rsidR="00863829">
          <w:rPr>
            <w:rFonts w:ascii="Times New Roman" w:hAnsi="Times New Roman" w:cs="Times New Roman"/>
            <w:bCs/>
          </w:rPr>
          <w:t xml:space="preserve">By comparing both model the odds ratio of division gives different results in some categories, however, </w:t>
        </w:r>
      </w:ins>
      <w:ins w:id="6233" w:author="Microsoft account" w:date="2021-05-25T16:54:00Z">
        <w:r w:rsidR="00863829">
          <w:rPr>
            <w:rFonts w:ascii="Times New Roman" w:hAnsi="Times New Roman" w:cs="Times New Roman"/>
            <w:bCs/>
          </w:rPr>
          <w:t>Rajshahi</w:t>
        </w:r>
      </w:ins>
      <w:ins w:id="6234" w:author="Microsoft account" w:date="2021-05-25T17:13:00Z">
        <w:r w:rsidR="0022372B">
          <w:rPr>
            <w:rFonts w:ascii="Times New Roman" w:hAnsi="Times New Roman" w:cs="Times New Roman"/>
            <w:bCs/>
          </w:rPr>
          <w:t xml:space="preserve"> </w:t>
        </w:r>
      </w:ins>
      <w:ins w:id="6235" w:author="Microsoft account" w:date="2021-05-25T17:14:00Z">
        <w:r w:rsidR="00E4142D">
          <w:rPr>
            <w:rFonts w:ascii="Times New Roman" w:hAnsi="Times New Roman" w:cs="Times New Roman"/>
            <w:bCs/>
          </w:rPr>
          <w:t>[</w:t>
        </w:r>
      </w:ins>
      <w:ins w:id="6236" w:author="Microsoft account" w:date="2021-05-25T17:13:00Z">
        <w:r w:rsidR="0022372B">
          <w:rPr>
            <w:rFonts w:ascii="Times New Roman" w:hAnsi="Times New Roman" w:cs="Times New Roman"/>
            <w:bCs/>
          </w:rPr>
          <w:t>(2012</w:t>
        </w:r>
      </w:ins>
      <w:ins w:id="6237" w:author="Microsoft account" w:date="2021-05-25T17:14:00Z">
        <w:r w:rsidR="00E4142D">
          <w:rPr>
            <w:rFonts w:ascii="Times New Roman" w:hAnsi="Times New Roman" w:cs="Times New Roman"/>
            <w:bCs/>
          </w:rPr>
          <w:t xml:space="preserve"> </w:t>
        </w:r>
      </w:ins>
      <w:ins w:id="6238" w:author="Microsoft account" w:date="2021-05-25T17:13:00Z">
        <w:r w:rsidR="0022372B" w:rsidRPr="00103135">
          <w:rPr>
            <w:rFonts w:ascii="Times New Roman" w:hAnsi="Times New Roman" w:cs="Times New Roman"/>
            <w:bCs/>
          </w:rPr>
          <w:t>MICS OR:</w:t>
        </w:r>
        <w:r w:rsidR="0022372B">
          <w:rPr>
            <w:rFonts w:ascii="Times New Roman" w:hAnsi="Times New Roman" w:cs="Times New Roman"/>
            <w:bCs/>
          </w:rPr>
          <w:t xml:space="preserve"> 0.88</w:t>
        </w:r>
        <w:r w:rsidR="0022372B" w:rsidRPr="00103135">
          <w:rPr>
            <w:rFonts w:ascii="Times New Roman" w:hAnsi="Times New Roman" w:cs="Times New Roman"/>
            <w:bCs/>
          </w:rPr>
          <w:t>, 95% CI</w:t>
        </w:r>
        <w:r w:rsidR="0022372B">
          <w:rPr>
            <w:rFonts w:ascii="Times New Roman" w:hAnsi="Times New Roman" w:cs="Times New Roman"/>
            <w:bCs/>
          </w:rPr>
          <w:t>: 0.65</w:t>
        </w:r>
        <w:r w:rsidR="0022372B" w:rsidRPr="00103135">
          <w:rPr>
            <w:rFonts w:ascii="Times New Roman" w:hAnsi="Times New Roman" w:cs="Times New Roman"/>
            <w:bCs/>
          </w:rPr>
          <w:t>-</w:t>
        </w:r>
        <w:r w:rsidR="0022372B">
          <w:rPr>
            <w:rFonts w:ascii="Times New Roman" w:hAnsi="Times New Roman" w:cs="Times New Roman"/>
            <w:bCs/>
          </w:rPr>
          <w:t>1.17</w:t>
        </w:r>
        <w:r w:rsidR="00E4142D">
          <w:rPr>
            <w:rFonts w:ascii="Times New Roman" w:hAnsi="Times New Roman" w:cs="Times New Roman"/>
            <w:bCs/>
          </w:rPr>
          <w:t>)</w:t>
        </w:r>
        <w:r w:rsidR="0022372B">
          <w:rPr>
            <w:rFonts w:ascii="Times New Roman" w:hAnsi="Times New Roman" w:cs="Times New Roman"/>
            <w:bCs/>
          </w:rPr>
          <w:t xml:space="preserve"> and</w:t>
        </w:r>
      </w:ins>
      <w:ins w:id="6239" w:author="Microsoft account" w:date="2021-05-25T17:14:00Z">
        <w:r w:rsidR="00E4142D">
          <w:rPr>
            <w:rFonts w:ascii="Times New Roman" w:hAnsi="Times New Roman" w:cs="Times New Roman"/>
            <w:bCs/>
          </w:rPr>
          <w:t xml:space="preserve"> (2019 </w:t>
        </w:r>
        <w:r w:rsidR="00E4142D" w:rsidRPr="00103135">
          <w:rPr>
            <w:rFonts w:ascii="Times New Roman" w:hAnsi="Times New Roman" w:cs="Times New Roman"/>
            <w:bCs/>
          </w:rPr>
          <w:t>MICS OR:</w:t>
        </w:r>
        <w:r w:rsidR="00E4142D">
          <w:rPr>
            <w:rFonts w:ascii="Times New Roman" w:hAnsi="Times New Roman" w:cs="Times New Roman"/>
            <w:bCs/>
          </w:rPr>
          <w:t xml:space="preserve"> 0.97</w:t>
        </w:r>
        <w:r w:rsidR="00E4142D" w:rsidRPr="00103135">
          <w:rPr>
            <w:rFonts w:ascii="Times New Roman" w:hAnsi="Times New Roman" w:cs="Times New Roman"/>
            <w:bCs/>
          </w:rPr>
          <w:t>, 95% CI</w:t>
        </w:r>
        <w:r w:rsidR="00E4142D">
          <w:rPr>
            <w:rFonts w:ascii="Times New Roman" w:hAnsi="Times New Roman" w:cs="Times New Roman"/>
            <w:bCs/>
          </w:rPr>
          <w:t>: 0.77</w:t>
        </w:r>
        <w:r w:rsidR="00E4142D" w:rsidRPr="00103135">
          <w:rPr>
            <w:rFonts w:ascii="Times New Roman" w:hAnsi="Times New Roman" w:cs="Times New Roman"/>
            <w:bCs/>
          </w:rPr>
          <w:t>-</w:t>
        </w:r>
        <w:r w:rsidR="00E4142D">
          <w:rPr>
            <w:rFonts w:ascii="Times New Roman" w:hAnsi="Times New Roman" w:cs="Times New Roman"/>
            <w:bCs/>
          </w:rPr>
          <w:t>1.23)</w:t>
        </w:r>
      </w:ins>
      <w:ins w:id="6240" w:author="Microsoft account" w:date="2021-05-25T17:15:00Z">
        <w:r w:rsidR="00AE31DD">
          <w:rPr>
            <w:rFonts w:ascii="Times New Roman" w:hAnsi="Times New Roman" w:cs="Times New Roman"/>
            <w:bCs/>
          </w:rPr>
          <w:t>]</w:t>
        </w:r>
      </w:ins>
      <w:ins w:id="6241" w:author="Microsoft account" w:date="2021-05-25T17:14:00Z">
        <w:r w:rsidR="00E4142D">
          <w:rPr>
            <w:rFonts w:ascii="Times New Roman" w:hAnsi="Times New Roman" w:cs="Times New Roman"/>
            <w:bCs/>
          </w:rPr>
          <w:t xml:space="preserve"> </w:t>
        </w:r>
      </w:ins>
      <w:ins w:id="6242" w:author="Microsoft account" w:date="2021-05-25T17:15:00Z">
        <w:r w:rsidR="00AE31DD">
          <w:rPr>
            <w:rFonts w:ascii="Times New Roman" w:hAnsi="Times New Roman" w:cs="Times New Roman"/>
            <w:bCs/>
          </w:rPr>
          <w:t>and</w:t>
        </w:r>
      </w:ins>
      <w:ins w:id="6243" w:author="Microsoft account" w:date="2021-05-25T17:13:00Z">
        <w:r w:rsidR="0022372B">
          <w:rPr>
            <w:rFonts w:ascii="Times New Roman" w:hAnsi="Times New Roman" w:cs="Times New Roman"/>
            <w:bCs/>
          </w:rPr>
          <w:t xml:space="preserve"> Sylhet </w:t>
        </w:r>
      </w:ins>
      <w:ins w:id="6244" w:author="Microsoft account" w:date="2021-05-25T17:16:00Z">
        <w:r w:rsidR="00425BC3">
          <w:rPr>
            <w:rFonts w:ascii="Times New Roman" w:hAnsi="Times New Roman" w:cs="Times New Roman"/>
            <w:bCs/>
          </w:rPr>
          <w:t>[</w:t>
        </w:r>
      </w:ins>
      <w:ins w:id="6245" w:author="Microsoft account" w:date="2021-05-25T16:55:00Z">
        <w:r w:rsidR="00425BC3">
          <w:rPr>
            <w:rFonts w:ascii="Times New Roman" w:hAnsi="Times New Roman" w:cs="Times New Roman"/>
            <w:bCs/>
          </w:rPr>
          <w:t>(2012</w:t>
        </w:r>
        <w:r w:rsidR="00863829" w:rsidRPr="00103135">
          <w:rPr>
            <w:rFonts w:ascii="Times New Roman" w:hAnsi="Times New Roman" w:cs="Times New Roman"/>
            <w:bCs/>
          </w:rPr>
          <w:t xml:space="preserve"> MICS OR:</w:t>
        </w:r>
        <w:r w:rsidR="00863829">
          <w:rPr>
            <w:rFonts w:ascii="Times New Roman" w:hAnsi="Times New Roman" w:cs="Times New Roman"/>
            <w:bCs/>
          </w:rPr>
          <w:t xml:space="preserve"> </w:t>
        </w:r>
        <w:r w:rsidR="00425BC3">
          <w:rPr>
            <w:rFonts w:ascii="Times New Roman" w:hAnsi="Times New Roman" w:cs="Times New Roman"/>
            <w:bCs/>
          </w:rPr>
          <w:t>0.63</w:t>
        </w:r>
        <w:r w:rsidR="00863829" w:rsidRPr="00103135">
          <w:rPr>
            <w:rFonts w:ascii="Times New Roman" w:hAnsi="Times New Roman" w:cs="Times New Roman"/>
            <w:bCs/>
          </w:rPr>
          <w:t>, 95% CI</w:t>
        </w:r>
        <w:r w:rsidR="00425BC3">
          <w:rPr>
            <w:rFonts w:ascii="Times New Roman" w:hAnsi="Times New Roman" w:cs="Times New Roman"/>
            <w:bCs/>
          </w:rPr>
          <w:t>: 0.46</w:t>
        </w:r>
        <w:r w:rsidR="00863829" w:rsidRPr="00103135">
          <w:rPr>
            <w:rFonts w:ascii="Times New Roman" w:hAnsi="Times New Roman" w:cs="Times New Roman"/>
            <w:bCs/>
          </w:rPr>
          <w:t>-</w:t>
        </w:r>
        <w:r w:rsidR="00425BC3">
          <w:rPr>
            <w:rFonts w:ascii="Times New Roman" w:hAnsi="Times New Roman" w:cs="Times New Roman"/>
            <w:bCs/>
          </w:rPr>
          <w:t>0.85</w:t>
        </w:r>
        <w:r w:rsidR="00863829" w:rsidRPr="00103135">
          <w:rPr>
            <w:rFonts w:ascii="Times New Roman" w:hAnsi="Times New Roman" w:cs="Times New Roman"/>
            <w:bCs/>
          </w:rPr>
          <w:t xml:space="preserve">) </w:t>
        </w:r>
      </w:ins>
      <w:ins w:id="6246" w:author="Microsoft account" w:date="2021-05-25T17:15:00Z">
        <w:r w:rsidR="00425BC3">
          <w:rPr>
            <w:rFonts w:ascii="Times New Roman" w:hAnsi="Times New Roman" w:cs="Times New Roman"/>
            <w:bCs/>
          </w:rPr>
          <w:t>and</w:t>
        </w:r>
      </w:ins>
      <w:ins w:id="6247" w:author="Microsoft account" w:date="2021-05-25T17:16:00Z">
        <w:r w:rsidR="00425BC3">
          <w:rPr>
            <w:rFonts w:ascii="Times New Roman" w:hAnsi="Times New Roman" w:cs="Times New Roman"/>
            <w:bCs/>
          </w:rPr>
          <w:t xml:space="preserve"> (2019</w:t>
        </w:r>
        <w:r w:rsidR="00425BC3" w:rsidRPr="00103135">
          <w:rPr>
            <w:rFonts w:ascii="Times New Roman" w:hAnsi="Times New Roman" w:cs="Times New Roman"/>
            <w:bCs/>
          </w:rPr>
          <w:t xml:space="preserve"> MICS OR:</w:t>
        </w:r>
        <w:r w:rsidR="00425BC3">
          <w:rPr>
            <w:rFonts w:ascii="Times New Roman" w:hAnsi="Times New Roman" w:cs="Times New Roman"/>
            <w:bCs/>
          </w:rPr>
          <w:t xml:space="preserve"> 0.76</w:t>
        </w:r>
        <w:r w:rsidR="00425BC3" w:rsidRPr="00103135">
          <w:rPr>
            <w:rFonts w:ascii="Times New Roman" w:hAnsi="Times New Roman" w:cs="Times New Roman"/>
            <w:bCs/>
          </w:rPr>
          <w:t>, 95% CI</w:t>
        </w:r>
        <w:r w:rsidR="00425BC3">
          <w:rPr>
            <w:rFonts w:ascii="Times New Roman" w:hAnsi="Times New Roman" w:cs="Times New Roman"/>
            <w:bCs/>
          </w:rPr>
          <w:t>: 0.59</w:t>
        </w:r>
        <w:r w:rsidR="00425BC3" w:rsidRPr="00103135">
          <w:rPr>
            <w:rFonts w:ascii="Times New Roman" w:hAnsi="Times New Roman" w:cs="Times New Roman"/>
            <w:bCs/>
          </w:rPr>
          <w:t>-</w:t>
        </w:r>
        <w:r w:rsidR="00425BC3">
          <w:rPr>
            <w:rFonts w:ascii="Times New Roman" w:hAnsi="Times New Roman" w:cs="Times New Roman"/>
            <w:bCs/>
          </w:rPr>
          <w:t>0.97</w:t>
        </w:r>
        <w:r w:rsidR="00425BC3" w:rsidRPr="00103135">
          <w:rPr>
            <w:rFonts w:ascii="Times New Roman" w:hAnsi="Times New Roman" w:cs="Times New Roman"/>
            <w:bCs/>
          </w:rPr>
          <w:t>)</w:t>
        </w:r>
        <w:r w:rsidR="009B4656">
          <w:rPr>
            <w:rFonts w:ascii="Times New Roman" w:hAnsi="Times New Roman" w:cs="Times New Roman"/>
            <w:bCs/>
          </w:rPr>
          <w:t>]</w:t>
        </w:r>
        <w:r w:rsidR="00425BC3" w:rsidRPr="00103135">
          <w:rPr>
            <w:rFonts w:ascii="Times New Roman" w:hAnsi="Times New Roman" w:cs="Times New Roman"/>
            <w:bCs/>
          </w:rPr>
          <w:t xml:space="preserve"> </w:t>
        </w:r>
        <w:r w:rsidR="00DF0CDC">
          <w:rPr>
            <w:rFonts w:ascii="Times New Roman" w:hAnsi="Times New Roman" w:cs="Times New Roman"/>
            <w:bCs/>
          </w:rPr>
          <w:t xml:space="preserve">had lower chance of early childhood development than </w:t>
        </w:r>
      </w:ins>
      <w:ins w:id="6248" w:author="Microsoft account" w:date="2021-05-25T17:17:00Z">
        <w:r w:rsidR="00DF0CDC">
          <w:rPr>
            <w:rFonts w:ascii="Times New Roman" w:hAnsi="Times New Roman" w:cs="Times New Roman"/>
            <w:bCs/>
          </w:rPr>
          <w:t>Barisal. In Both survey,</w:t>
        </w:r>
      </w:ins>
      <w:ins w:id="6249" w:author="Microsoft account" w:date="2021-05-25T17:18:00Z">
        <w:r w:rsidR="00DF0CDC">
          <w:rPr>
            <w:rFonts w:ascii="Times New Roman" w:hAnsi="Times New Roman" w:cs="Times New Roman"/>
            <w:bCs/>
          </w:rPr>
          <w:t xml:space="preserve"> Rangpur</w:t>
        </w:r>
      </w:ins>
      <w:ins w:id="6250" w:author="Microsoft account" w:date="2021-05-25T17:17:00Z">
        <w:r w:rsidR="00DF0CDC">
          <w:rPr>
            <w:rFonts w:ascii="Times New Roman" w:hAnsi="Times New Roman" w:cs="Times New Roman"/>
            <w:bCs/>
          </w:rPr>
          <w:t xml:space="preserve"> </w:t>
        </w:r>
      </w:ins>
      <w:del w:id="6251" w:author="Microsoft account" w:date="2021-05-25T16:53:00Z">
        <w:r w:rsidR="007D64C5" w:rsidRPr="00103135" w:rsidDel="00863829">
          <w:rPr>
            <w:rFonts w:ascii="Times New Roman" w:hAnsi="Times New Roman" w:cs="Times New Roman"/>
            <w:bCs/>
          </w:rPr>
          <w:delText xml:space="preserve">There were </w:delText>
        </w:r>
      </w:del>
      <w:del w:id="6252" w:author="Microsoft account" w:date="2021-05-25T16:49:00Z">
        <w:r w:rsidR="007D64C5" w:rsidRPr="00103135" w:rsidDel="00E15E28">
          <w:rPr>
            <w:rFonts w:ascii="Times New Roman" w:hAnsi="Times New Roman" w:cs="Times New Roman"/>
            <w:bCs/>
          </w:rPr>
          <w:delText xml:space="preserve">significant </w:delText>
        </w:r>
      </w:del>
      <w:del w:id="6253" w:author="Microsoft account" w:date="2021-05-25T17:18:00Z">
        <w:r w:rsidR="007D64C5" w:rsidRPr="00103135" w:rsidDel="00DF0CDC">
          <w:rPr>
            <w:rFonts w:ascii="Times New Roman" w:hAnsi="Times New Roman" w:cs="Times New Roman"/>
            <w:bCs/>
          </w:rPr>
          <w:delText xml:space="preserve">differences in </w:delText>
        </w:r>
        <w:r w:rsidR="00112802" w:rsidRPr="00103135" w:rsidDel="00DF0CDC">
          <w:rPr>
            <w:rFonts w:ascii="Times New Roman" w:hAnsi="Times New Roman" w:cs="Times New Roman"/>
            <w:bCs/>
          </w:rPr>
          <w:delText>ECD</w:delText>
        </w:r>
        <w:r w:rsidR="007D64C5" w:rsidRPr="00103135" w:rsidDel="00DF0CDC">
          <w:rPr>
            <w:rFonts w:ascii="Times New Roman" w:hAnsi="Times New Roman" w:cs="Times New Roman"/>
            <w:bCs/>
          </w:rPr>
          <w:delText xml:space="preserve"> status among </w:delText>
        </w:r>
      </w:del>
      <w:del w:id="6254" w:author="Microsoft account" w:date="2021-05-25T16:49:00Z">
        <w:r w:rsidR="007D64C5" w:rsidRPr="00103135" w:rsidDel="00E15E28">
          <w:rPr>
            <w:rFonts w:ascii="Times New Roman" w:hAnsi="Times New Roman" w:cs="Times New Roman"/>
            <w:bCs/>
          </w:rPr>
          <w:delText>child sex</w:delText>
        </w:r>
      </w:del>
      <w:del w:id="6255" w:author="Microsoft account" w:date="2021-05-25T17:18:00Z">
        <w:r w:rsidR="007D64C5" w:rsidRPr="00103135" w:rsidDel="00DF0CDC">
          <w:rPr>
            <w:rFonts w:ascii="Times New Roman" w:hAnsi="Times New Roman" w:cs="Times New Roman"/>
            <w:bCs/>
          </w:rPr>
          <w:delText xml:space="preserve">, female children </w:delText>
        </w:r>
      </w:del>
      <w:r w:rsidR="007D64C5" w:rsidRPr="00103135">
        <w:rPr>
          <w:rFonts w:ascii="Times New Roman" w:hAnsi="Times New Roman" w:cs="Times New Roman"/>
          <w:bCs/>
        </w:rPr>
        <w:t>had a higher chance</w:t>
      </w:r>
      <w:ins w:id="6256" w:author="Microsoft account" w:date="2021-05-25T17:18:00Z">
        <w:r w:rsidR="00DF0CDC">
          <w:rPr>
            <w:rFonts w:ascii="Times New Roman" w:hAnsi="Times New Roman" w:cs="Times New Roman"/>
            <w:bCs/>
          </w:rPr>
          <w:t xml:space="preserve"> [(2012</w:t>
        </w:r>
        <w:r w:rsidR="00DF0CDC" w:rsidRPr="00103135">
          <w:rPr>
            <w:rFonts w:ascii="Times New Roman" w:hAnsi="Times New Roman" w:cs="Times New Roman"/>
            <w:bCs/>
          </w:rPr>
          <w:t xml:space="preserve"> MICS OR:</w:t>
        </w:r>
        <w:r w:rsidR="00DF0CDC">
          <w:rPr>
            <w:rFonts w:ascii="Times New Roman" w:hAnsi="Times New Roman" w:cs="Times New Roman"/>
            <w:bCs/>
          </w:rPr>
          <w:t xml:space="preserve"> 1.89</w:t>
        </w:r>
        <w:r w:rsidR="00DF0CDC" w:rsidRPr="00103135">
          <w:rPr>
            <w:rFonts w:ascii="Times New Roman" w:hAnsi="Times New Roman" w:cs="Times New Roman"/>
            <w:bCs/>
          </w:rPr>
          <w:t>, 95% CI</w:t>
        </w:r>
        <w:r w:rsidR="00DF0CDC">
          <w:rPr>
            <w:rFonts w:ascii="Times New Roman" w:hAnsi="Times New Roman" w:cs="Times New Roman"/>
            <w:bCs/>
          </w:rPr>
          <w:t>: 1.44</w:t>
        </w:r>
        <w:r w:rsidR="00DF0CDC" w:rsidRPr="00103135">
          <w:rPr>
            <w:rFonts w:ascii="Times New Roman" w:hAnsi="Times New Roman" w:cs="Times New Roman"/>
            <w:bCs/>
          </w:rPr>
          <w:t>-</w:t>
        </w:r>
        <w:r w:rsidR="00DF0CDC">
          <w:rPr>
            <w:rFonts w:ascii="Times New Roman" w:hAnsi="Times New Roman" w:cs="Times New Roman"/>
            <w:bCs/>
          </w:rPr>
          <w:t>2.48</w:t>
        </w:r>
        <w:r w:rsidR="00DF0CDC" w:rsidRPr="00103135">
          <w:rPr>
            <w:rFonts w:ascii="Times New Roman" w:hAnsi="Times New Roman" w:cs="Times New Roman"/>
            <w:bCs/>
          </w:rPr>
          <w:t xml:space="preserve">) </w:t>
        </w:r>
        <w:r w:rsidR="00DF0CDC">
          <w:rPr>
            <w:rFonts w:ascii="Times New Roman" w:hAnsi="Times New Roman" w:cs="Times New Roman"/>
            <w:bCs/>
          </w:rPr>
          <w:t>and (2019</w:t>
        </w:r>
        <w:r w:rsidR="00DF0CDC" w:rsidRPr="00103135">
          <w:rPr>
            <w:rFonts w:ascii="Times New Roman" w:hAnsi="Times New Roman" w:cs="Times New Roman"/>
            <w:bCs/>
          </w:rPr>
          <w:t xml:space="preserve"> MICS OR:</w:t>
        </w:r>
        <w:r w:rsidR="00DF0CDC">
          <w:rPr>
            <w:rFonts w:ascii="Times New Roman" w:hAnsi="Times New Roman" w:cs="Times New Roman"/>
            <w:bCs/>
          </w:rPr>
          <w:t xml:space="preserve"> 2.66</w:t>
        </w:r>
        <w:r w:rsidR="00DF0CDC" w:rsidRPr="00103135">
          <w:rPr>
            <w:rFonts w:ascii="Times New Roman" w:hAnsi="Times New Roman" w:cs="Times New Roman"/>
            <w:bCs/>
          </w:rPr>
          <w:t>, 95% CI</w:t>
        </w:r>
        <w:r w:rsidR="00DF0CDC">
          <w:rPr>
            <w:rFonts w:ascii="Times New Roman" w:hAnsi="Times New Roman" w:cs="Times New Roman"/>
            <w:bCs/>
          </w:rPr>
          <w:t>: 2.11</w:t>
        </w:r>
        <w:r w:rsidR="00DF0CDC" w:rsidRPr="00103135">
          <w:rPr>
            <w:rFonts w:ascii="Times New Roman" w:hAnsi="Times New Roman" w:cs="Times New Roman"/>
            <w:bCs/>
          </w:rPr>
          <w:t>-</w:t>
        </w:r>
        <w:r w:rsidR="00DF0CDC">
          <w:rPr>
            <w:rFonts w:ascii="Times New Roman" w:hAnsi="Times New Roman" w:cs="Times New Roman"/>
            <w:bCs/>
          </w:rPr>
          <w:t>3.35</w:t>
        </w:r>
        <w:r w:rsidR="00DF0CDC" w:rsidRPr="00103135">
          <w:rPr>
            <w:rFonts w:ascii="Times New Roman" w:hAnsi="Times New Roman" w:cs="Times New Roman"/>
            <w:bCs/>
          </w:rPr>
          <w:t>)</w:t>
        </w:r>
        <w:r w:rsidR="00DF0CDC">
          <w:rPr>
            <w:rFonts w:ascii="Times New Roman" w:hAnsi="Times New Roman" w:cs="Times New Roman"/>
            <w:bCs/>
          </w:rPr>
          <w:t>]</w:t>
        </w:r>
      </w:ins>
      <w:r w:rsidR="007D64C5" w:rsidRPr="00103135">
        <w:rPr>
          <w:rFonts w:ascii="Times New Roman" w:hAnsi="Times New Roman" w:cs="Times New Roman"/>
          <w:bCs/>
        </w:rPr>
        <w:t xml:space="preserve"> of developmentally on track</w:t>
      </w:r>
      <w:del w:id="6257" w:author="Microsoft account" w:date="2021-05-25T17:19:00Z">
        <w:r w:rsidR="007D64C5" w:rsidRPr="00103135" w:rsidDel="00DF0CDC">
          <w:rPr>
            <w:rFonts w:ascii="Times New Roman" w:hAnsi="Times New Roman" w:cs="Times New Roman"/>
            <w:bCs/>
          </w:rPr>
          <w:delText xml:space="preserve"> in both surveys</w:delText>
        </w:r>
      </w:del>
      <w:r w:rsidR="006B24A9" w:rsidRPr="00103135">
        <w:rPr>
          <w:rFonts w:ascii="Times New Roman" w:hAnsi="Times New Roman" w:cs="Times New Roman"/>
          <w:bCs/>
        </w:rPr>
        <w:t xml:space="preserve"> than the </w:t>
      </w:r>
      <w:ins w:id="6258" w:author="Microsoft account" w:date="2021-05-25T17:19:00Z">
        <w:r w:rsidR="00DF0CDC">
          <w:rPr>
            <w:rFonts w:ascii="Times New Roman" w:hAnsi="Times New Roman" w:cs="Times New Roman"/>
            <w:bCs/>
          </w:rPr>
          <w:t>Barisal</w:t>
        </w:r>
      </w:ins>
      <w:del w:id="6259" w:author="Microsoft account" w:date="2021-05-25T17:19:00Z">
        <w:r w:rsidR="006B24A9" w:rsidRPr="00103135" w:rsidDel="00DF0CDC">
          <w:rPr>
            <w:rFonts w:ascii="Times New Roman" w:hAnsi="Times New Roman" w:cs="Times New Roman"/>
            <w:bCs/>
          </w:rPr>
          <w:delText>male child</w:delText>
        </w:r>
      </w:del>
      <w:r w:rsidR="007D64C5" w:rsidRPr="00103135">
        <w:rPr>
          <w:rFonts w:ascii="Times New Roman" w:hAnsi="Times New Roman" w:cs="Times New Roman"/>
          <w:bCs/>
        </w:rPr>
        <w:t xml:space="preserve">. </w:t>
      </w:r>
      <w:r w:rsidR="00321D3C" w:rsidRPr="00103135">
        <w:rPr>
          <w:rFonts w:ascii="Times New Roman" w:hAnsi="Times New Roman" w:cs="Times New Roman"/>
          <w:color w:val="202020"/>
          <w:shd w:val="clear" w:color="auto" w:fill="FFFFFF"/>
        </w:rPr>
        <w:t xml:space="preserve">In both </w:t>
      </w:r>
      <w:ins w:id="6260" w:author="Microsoft account" w:date="2021-05-25T17:21:00Z">
        <w:r w:rsidR="007871A0">
          <w:rPr>
            <w:rFonts w:ascii="Times New Roman" w:hAnsi="Times New Roman" w:cs="Times New Roman"/>
            <w:color w:val="202020"/>
            <w:shd w:val="clear" w:color="auto" w:fill="FFFFFF"/>
          </w:rPr>
          <w:t>multivariable</w:t>
        </w:r>
      </w:ins>
      <w:ins w:id="6261" w:author="Microsoft account" w:date="2021-05-25T17:20:00Z">
        <w:r w:rsidR="007871A0">
          <w:rPr>
            <w:rFonts w:ascii="Times New Roman" w:hAnsi="Times New Roman" w:cs="Times New Roman"/>
            <w:color w:val="202020"/>
            <w:shd w:val="clear" w:color="auto" w:fill="FFFFFF"/>
          </w:rPr>
          <w:t xml:space="preserve"> </w:t>
        </w:r>
      </w:ins>
      <w:r w:rsidR="00D271C6" w:rsidRPr="00103135">
        <w:rPr>
          <w:rFonts w:ascii="Times New Roman" w:hAnsi="Times New Roman" w:cs="Times New Roman"/>
          <w:color w:val="202020"/>
          <w:shd w:val="clear" w:color="auto" w:fill="FFFFFF"/>
        </w:rPr>
        <w:t>models</w:t>
      </w:r>
      <w:r w:rsidR="00321D3C" w:rsidRPr="00103135">
        <w:rPr>
          <w:rFonts w:ascii="Times New Roman" w:hAnsi="Times New Roman" w:cs="Times New Roman"/>
          <w:color w:val="202020"/>
          <w:shd w:val="clear" w:color="auto" w:fill="FFFFFF"/>
        </w:rPr>
        <w:t xml:space="preserve">, children </w:t>
      </w:r>
      <w:del w:id="6262" w:author="Microsoft account" w:date="2021-05-25T17:21:00Z">
        <w:r w:rsidR="00321D3C" w:rsidRPr="00103135" w:rsidDel="007871A0">
          <w:rPr>
            <w:rFonts w:ascii="Times New Roman" w:hAnsi="Times New Roman" w:cs="Times New Roman"/>
            <w:color w:val="202020"/>
            <w:shd w:val="clear" w:color="auto" w:fill="FFFFFF"/>
          </w:rPr>
          <w:delText xml:space="preserve">living in </w:delText>
        </w:r>
        <w:r w:rsidR="00BF00AA" w:rsidRPr="00103135" w:rsidDel="007871A0">
          <w:rPr>
            <w:rFonts w:ascii="Times New Roman" w:hAnsi="Times New Roman" w:cs="Times New Roman"/>
            <w:color w:val="202020"/>
            <w:shd w:val="clear" w:color="auto" w:fill="FFFFFF"/>
          </w:rPr>
          <w:delText xml:space="preserve">the </w:delText>
        </w:r>
        <w:r w:rsidR="00D271C6" w:rsidRPr="00103135" w:rsidDel="007871A0">
          <w:rPr>
            <w:rFonts w:ascii="Times New Roman" w:hAnsi="Times New Roman" w:cs="Times New Roman"/>
            <w:color w:val="202020"/>
            <w:shd w:val="clear" w:color="auto" w:fill="FFFFFF"/>
          </w:rPr>
          <w:delText>Rangpur</w:delText>
        </w:r>
        <w:r w:rsidR="00321D3C" w:rsidRPr="00103135" w:rsidDel="007871A0">
          <w:rPr>
            <w:rFonts w:ascii="Times New Roman" w:hAnsi="Times New Roman" w:cs="Times New Roman"/>
            <w:color w:val="202020"/>
            <w:shd w:val="clear" w:color="auto" w:fill="FFFFFF"/>
          </w:rPr>
          <w:delText xml:space="preserve"> division</w:delText>
        </w:r>
      </w:del>
      <w:ins w:id="6263" w:author="Microsoft account" w:date="2021-05-25T17:21:00Z">
        <w:r w:rsidR="007871A0">
          <w:rPr>
            <w:rFonts w:ascii="Times New Roman" w:hAnsi="Times New Roman" w:cs="Times New Roman"/>
            <w:color w:val="202020"/>
            <w:shd w:val="clear" w:color="auto" w:fill="FFFFFF"/>
          </w:rPr>
          <w:t>bought by secondary complete or higher educated mothers</w:t>
        </w:r>
      </w:ins>
      <w:r w:rsidR="00321D3C" w:rsidRPr="00103135">
        <w:rPr>
          <w:rFonts w:ascii="Times New Roman" w:hAnsi="Times New Roman" w:cs="Times New Roman"/>
          <w:color w:val="202020"/>
          <w:shd w:val="clear" w:color="auto" w:fill="FFFFFF"/>
        </w:rPr>
        <w:t xml:space="preserve"> had</w:t>
      </w:r>
      <w:r w:rsidR="00BF00AA" w:rsidRPr="00103135">
        <w:rPr>
          <w:rFonts w:ascii="Times New Roman" w:hAnsi="Times New Roman" w:cs="Times New Roman"/>
          <w:color w:val="202020"/>
          <w:shd w:val="clear" w:color="auto" w:fill="FFFFFF"/>
        </w:rPr>
        <w:t xml:space="preserve"> a</w:t>
      </w:r>
      <w:r w:rsidR="00321D3C" w:rsidRPr="00103135">
        <w:rPr>
          <w:rFonts w:ascii="Times New Roman" w:hAnsi="Times New Roman" w:cs="Times New Roman"/>
          <w:color w:val="202020"/>
          <w:shd w:val="clear" w:color="auto" w:fill="FFFFFF"/>
        </w:rPr>
        <w:t xml:space="preserve"> </w:t>
      </w:r>
      <w:r w:rsidR="00F41D76" w:rsidRPr="00103135">
        <w:rPr>
          <w:rFonts w:ascii="Times New Roman" w:hAnsi="Times New Roman" w:cs="Times New Roman"/>
          <w:color w:val="202020"/>
          <w:shd w:val="clear" w:color="auto" w:fill="FFFFFF"/>
        </w:rPr>
        <w:t>7</w:t>
      </w:r>
      <w:ins w:id="6264" w:author="Microsoft account" w:date="2021-05-25T17:22:00Z">
        <w:r w:rsidR="007871A0">
          <w:rPr>
            <w:rFonts w:ascii="Times New Roman" w:hAnsi="Times New Roman" w:cs="Times New Roman"/>
            <w:color w:val="202020"/>
            <w:shd w:val="clear" w:color="auto" w:fill="FFFFFF"/>
          </w:rPr>
          <w:t>7</w:t>
        </w:r>
      </w:ins>
      <w:del w:id="6265" w:author="Microsoft account" w:date="2021-05-25T17:22:00Z">
        <w:r w:rsidR="00F41D76" w:rsidRPr="00103135" w:rsidDel="007871A0">
          <w:rPr>
            <w:rFonts w:ascii="Times New Roman" w:hAnsi="Times New Roman" w:cs="Times New Roman"/>
            <w:color w:val="202020"/>
            <w:shd w:val="clear" w:color="auto" w:fill="FFFFFF"/>
          </w:rPr>
          <w:delText>2</w:delText>
        </w:r>
      </w:del>
      <w:r w:rsidR="00F41D76" w:rsidRPr="00103135">
        <w:rPr>
          <w:rFonts w:ascii="Times New Roman" w:hAnsi="Times New Roman" w:cs="Times New Roman"/>
          <w:color w:val="202020"/>
          <w:shd w:val="clear" w:color="auto" w:fill="FFFFFF"/>
        </w:rPr>
        <w:t>%</w:t>
      </w:r>
      <w:r w:rsidR="00321D3C" w:rsidRPr="00103135">
        <w:rPr>
          <w:rFonts w:ascii="Times New Roman" w:hAnsi="Times New Roman" w:cs="Times New Roman"/>
          <w:color w:val="202020"/>
          <w:shd w:val="clear" w:color="auto" w:fill="FFFFFF"/>
        </w:rPr>
        <w:t xml:space="preserve"> higher </w:t>
      </w:r>
      <w:r w:rsidR="007D64C5" w:rsidRPr="00103135">
        <w:rPr>
          <w:rFonts w:ascii="Times New Roman" w:hAnsi="Times New Roman" w:cs="Times New Roman"/>
          <w:color w:val="202020"/>
          <w:shd w:val="clear" w:color="auto" w:fill="FFFFFF"/>
        </w:rPr>
        <w:t xml:space="preserve">chance </w:t>
      </w:r>
      <w:r w:rsidR="00D271C6" w:rsidRPr="00103135">
        <w:rPr>
          <w:rFonts w:ascii="Times New Roman" w:hAnsi="Times New Roman" w:cs="Times New Roman"/>
          <w:color w:val="202020"/>
          <w:shd w:val="clear" w:color="auto" w:fill="FFFFFF"/>
        </w:rPr>
        <w:t>(2012 MICS OR</w:t>
      </w:r>
      <w:r w:rsidR="00321D3C" w:rsidRPr="00103135">
        <w:rPr>
          <w:rFonts w:ascii="Times New Roman" w:hAnsi="Times New Roman" w:cs="Times New Roman"/>
          <w:color w:val="202020"/>
          <w:shd w:val="clear" w:color="auto" w:fill="FFFFFF"/>
        </w:rPr>
        <w:t>: 1.</w:t>
      </w:r>
      <w:r w:rsidR="00D271C6" w:rsidRPr="00103135">
        <w:rPr>
          <w:rFonts w:ascii="Times New Roman" w:hAnsi="Times New Roman" w:cs="Times New Roman"/>
          <w:color w:val="202020"/>
          <w:shd w:val="clear" w:color="auto" w:fill="FFFFFF"/>
        </w:rPr>
        <w:t>7</w:t>
      </w:r>
      <w:ins w:id="6266" w:author="Microsoft account" w:date="2021-05-25T17:22:00Z">
        <w:r w:rsidR="007871A0">
          <w:rPr>
            <w:rFonts w:ascii="Times New Roman" w:hAnsi="Times New Roman" w:cs="Times New Roman"/>
            <w:color w:val="202020"/>
            <w:shd w:val="clear" w:color="auto" w:fill="FFFFFF"/>
          </w:rPr>
          <w:t>7</w:t>
        </w:r>
      </w:ins>
      <w:del w:id="6267" w:author="Microsoft account" w:date="2021-05-25T17:22:00Z">
        <w:r w:rsidR="00D271C6" w:rsidRPr="00103135" w:rsidDel="007871A0">
          <w:rPr>
            <w:rFonts w:ascii="Times New Roman" w:hAnsi="Times New Roman" w:cs="Times New Roman"/>
            <w:color w:val="202020"/>
            <w:shd w:val="clear" w:color="auto" w:fill="FFFFFF"/>
          </w:rPr>
          <w:delText>2</w:delText>
        </w:r>
      </w:del>
      <w:r w:rsidR="00321D3C" w:rsidRPr="00103135">
        <w:rPr>
          <w:rFonts w:ascii="Times New Roman" w:hAnsi="Times New Roman" w:cs="Times New Roman"/>
          <w:color w:val="202020"/>
          <w:shd w:val="clear" w:color="auto" w:fill="FFFFFF"/>
        </w:rPr>
        <w:t xml:space="preserve">, 95% CI: </w:t>
      </w:r>
      <w:r w:rsidR="00D271C6" w:rsidRPr="00103135">
        <w:rPr>
          <w:rFonts w:ascii="Times New Roman" w:hAnsi="Times New Roman" w:cs="Times New Roman"/>
          <w:color w:val="202020"/>
          <w:shd w:val="clear" w:color="auto" w:fill="FFFFFF"/>
        </w:rPr>
        <w:t>1.</w:t>
      </w:r>
      <w:ins w:id="6268" w:author="Microsoft account" w:date="2021-05-25T17:22:00Z">
        <w:r w:rsidR="007871A0">
          <w:rPr>
            <w:rFonts w:ascii="Times New Roman" w:hAnsi="Times New Roman" w:cs="Times New Roman"/>
            <w:color w:val="202020"/>
            <w:shd w:val="clear" w:color="auto" w:fill="FFFFFF"/>
          </w:rPr>
          <w:t>2</w:t>
        </w:r>
      </w:ins>
      <w:del w:id="6269" w:author="Microsoft account" w:date="2021-05-25T17:22:00Z">
        <w:r w:rsidR="00D271C6" w:rsidRPr="00103135" w:rsidDel="007871A0">
          <w:rPr>
            <w:rFonts w:ascii="Times New Roman" w:hAnsi="Times New Roman" w:cs="Times New Roman"/>
            <w:color w:val="202020"/>
            <w:shd w:val="clear" w:color="auto" w:fill="FFFFFF"/>
          </w:rPr>
          <w:delText>3</w:delText>
        </w:r>
      </w:del>
      <w:r w:rsidR="00D271C6" w:rsidRPr="00103135">
        <w:rPr>
          <w:rFonts w:ascii="Times New Roman" w:hAnsi="Times New Roman" w:cs="Times New Roman"/>
          <w:color w:val="202020"/>
          <w:shd w:val="clear" w:color="auto" w:fill="FFFFFF"/>
        </w:rPr>
        <w:t>8</w:t>
      </w:r>
      <w:r w:rsidR="00321D3C" w:rsidRPr="00103135">
        <w:rPr>
          <w:rFonts w:ascii="Times New Roman" w:hAnsi="Times New Roman" w:cs="Times New Roman"/>
          <w:color w:val="202020"/>
          <w:shd w:val="clear" w:color="auto" w:fill="FFFFFF"/>
        </w:rPr>
        <w:t xml:space="preserve">, </w:t>
      </w:r>
      <w:r w:rsidR="00D271C6" w:rsidRPr="00103135">
        <w:rPr>
          <w:rFonts w:ascii="Times New Roman" w:hAnsi="Times New Roman" w:cs="Times New Roman"/>
          <w:color w:val="202020"/>
          <w:shd w:val="clear" w:color="auto" w:fill="FFFFFF"/>
        </w:rPr>
        <w:t>2.</w:t>
      </w:r>
      <w:ins w:id="6270" w:author="Microsoft account" w:date="2021-05-25T17:22:00Z">
        <w:r w:rsidR="007871A0">
          <w:rPr>
            <w:rFonts w:ascii="Times New Roman" w:hAnsi="Times New Roman" w:cs="Times New Roman"/>
            <w:color w:val="202020"/>
            <w:shd w:val="clear" w:color="auto" w:fill="FFFFFF"/>
          </w:rPr>
          <w:t>44</w:t>
        </w:r>
      </w:ins>
      <w:del w:id="6271" w:author="Microsoft account" w:date="2021-05-25T17:22:00Z">
        <w:r w:rsidR="00D271C6" w:rsidRPr="00103135" w:rsidDel="007871A0">
          <w:rPr>
            <w:rFonts w:ascii="Times New Roman" w:hAnsi="Times New Roman" w:cs="Times New Roman"/>
            <w:color w:val="202020"/>
            <w:shd w:val="clear" w:color="auto" w:fill="FFFFFF"/>
          </w:rPr>
          <w:delText>13</w:delText>
        </w:r>
      </w:del>
      <w:r w:rsidR="00321D3C" w:rsidRPr="00103135">
        <w:rPr>
          <w:rFonts w:ascii="Times New Roman" w:hAnsi="Times New Roman" w:cs="Times New Roman"/>
          <w:color w:val="202020"/>
          <w:shd w:val="clear" w:color="auto" w:fill="FFFFFF"/>
        </w:rPr>
        <w:t xml:space="preserve">) and </w:t>
      </w:r>
      <w:del w:id="6272" w:author="Microsoft account" w:date="2021-05-25T17:22:00Z">
        <w:r w:rsidR="00D271C6" w:rsidRPr="00103135" w:rsidDel="007871A0">
          <w:rPr>
            <w:rFonts w:ascii="Times New Roman" w:hAnsi="Times New Roman" w:cs="Times New Roman"/>
            <w:color w:val="202020"/>
            <w:shd w:val="clear" w:color="auto" w:fill="FFFFFF"/>
          </w:rPr>
          <w:delText>after adjusting</w:delText>
        </w:r>
        <w:r w:rsidR="00F41D76" w:rsidRPr="00103135" w:rsidDel="007871A0">
          <w:rPr>
            <w:rFonts w:ascii="Times New Roman" w:hAnsi="Times New Roman" w:cs="Times New Roman"/>
            <w:color w:val="202020"/>
            <w:shd w:val="clear" w:color="auto" w:fill="FFFFFF"/>
          </w:rPr>
          <w:delText xml:space="preserve"> </w:delText>
        </w:r>
      </w:del>
      <w:ins w:id="6273" w:author="Microsoft account" w:date="2021-05-25T17:22:00Z">
        <w:r w:rsidR="007871A0">
          <w:rPr>
            <w:rFonts w:ascii="Times New Roman" w:hAnsi="Times New Roman" w:cs="Times New Roman"/>
            <w:color w:val="202020"/>
            <w:shd w:val="clear" w:color="auto" w:fill="FFFFFF"/>
          </w:rPr>
          <w:t>36</w:t>
        </w:r>
      </w:ins>
      <w:del w:id="6274" w:author="Microsoft account" w:date="2021-05-25T17:22:00Z">
        <w:r w:rsidR="00F41D76" w:rsidRPr="00103135" w:rsidDel="007871A0">
          <w:rPr>
            <w:rFonts w:ascii="Times New Roman" w:hAnsi="Times New Roman" w:cs="Times New Roman"/>
            <w:color w:val="202020"/>
            <w:shd w:val="clear" w:color="auto" w:fill="FFFFFF"/>
          </w:rPr>
          <w:delText>71</w:delText>
        </w:r>
      </w:del>
      <w:r w:rsidR="00F41D76" w:rsidRPr="00103135">
        <w:rPr>
          <w:rFonts w:ascii="Times New Roman" w:hAnsi="Times New Roman" w:cs="Times New Roman"/>
          <w:color w:val="202020"/>
          <w:shd w:val="clear" w:color="auto" w:fill="FFFFFF"/>
        </w:rPr>
        <w:t>% higher chance</w:t>
      </w:r>
      <w:r w:rsidR="00D271C6" w:rsidRPr="00103135">
        <w:rPr>
          <w:rFonts w:ascii="Times New Roman" w:hAnsi="Times New Roman" w:cs="Times New Roman"/>
          <w:color w:val="202020"/>
          <w:shd w:val="clear" w:color="auto" w:fill="FFFFFF"/>
        </w:rPr>
        <w:t xml:space="preserve"> </w:t>
      </w:r>
      <w:r w:rsidR="00321D3C" w:rsidRPr="00103135">
        <w:rPr>
          <w:rFonts w:ascii="Times New Roman" w:hAnsi="Times New Roman" w:cs="Times New Roman"/>
          <w:color w:val="202020"/>
          <w:shd w:val="clear" w:color="auto" w:fill="FFFFFF"/>
        </w:rPr>
        <w:t>(</w:t>
      </w:r>
      <w:r w:rsidR="00D271C6" w:rsidRPr="00103135">
        <w:rPr>
          <w:rFonts w:ascii="Times New Roman" w:hAnsi="Times New Roman" w:cs="Times New Roman"/>
          <w:color w:val="202020"/>
          <w:shd w:val="clear" w:color="auto" w:fill="FFFFFF"/>
        </w:rPr>
        <w:t>201</w:t>
      </w:r>
      <w:ins w:id="6275" w:author="Microsoft account" w:date="2021-05-25T17:22:00Z">
        <w:r w:rsidR="007871A0">
          <w:rPr>
            <w:rFonts w:ascii="Times New Roman" w:hAnsi="Times New Roman" w:cs="Times New Roman"/>
            <w:color w:val="202020"/>
            <w:shd w:val="clear" w:color="auto" w:fill="FFFFFF"/>
          </w:rPr>
          <w:t>9</w:t>
        </w:r>
      </w:ins>
      <w:del w:id="6276" w:author="Microsoft account" w:date="2021-05-25T17:22:00Z">
        <w:r w:rsidR="00D271C6" w:rsidRPr="00103135" w:rsidDel="007871A0">
          <w:rPr>
            <w:rFonts w:ascii="Times New Roman" w:hAnsi="Times New Roman" w:cs="Times New Roman"/>
            <w:color w:val="202020"/>
            <w:shd w:val="clear" w:color="auto" w:fill="FFFFFF"/>
          </w:rPr>
          <w:delText>2</w:delText>
        </w:r>
      </w:del>
      <w:r w:rsidR="00D271C6" w:rsidRPr="00103135">
        <w:rPr>
          <w:rFonts w:ascii="Times New Roman" w:hAnsi="Times New Roman" w:cs="Times New Roman"/>
          <w:color w:val="202020"/>
          <w:shd w:val="clear" w:color="auto" w:fill="FFFFFF"/>
        </w:rPr>
        <w:t xml:space="preserve"> MICS O</w:t>
      </w:r>
      <w:r w:rsidR="00321D3C" w:rsidRPr="00103135">
        <w:rPr>
          <w:rFonts w:ascii="Times New Roman" w:hAnsi="Times New Roman" w:cs="Times New Roman"/>
          <w:color w:val="202020"/>
          <w:shd w:val="clear" w:color="auto" w:fill="FFFFFF"/>
        </w:rPr>
        <w:t>R</w:t>
      </w:r>
      <w:del w:id="6277" w:author="meshbah rahman" w:date="2021-02-19T23:39:00Z">
        <w:r w:rsidR="00321D3C" w:rsidRPr="00103135" w:rsidDel="00702137">
          <w:rPr>
            <w:rFonts w:ascii="Times New Roman" w:hAnsi="Times New Roman" w:cs="Times New Roman"/>
            <w:color w:val="202020"/>
            <w:shd w:val="clear" w:color="auto" w:fill="FFFFFF"/>
          </w:rPr>
          <w:delText>:1.</w:delText>
        </w:r>
        <w:r w:rsidR="00D271C6" w:rsidRPr="00103135" w:rsidDel="00702137">
          <w:rPr>
            <w:rFonts w:ascii="Times New Roman" w:hAnsi="Times New Roman" w:cs="Times New Roman"/>
            <w:color w:val="202020"/>
            <w:shd w:val="clear" w:color="auto" w:fill="FFFFFF"/>
          </w:rPr>
          <w:delText>71</w:delText>
        </w:r>
      </w:del>
      <w:ins w:id="6278" w:author="meshbah rahman" w:date="2021-02-19T23:39:00Z">
        <w:r w:rsidR="00702137" w:rsidRPr="00103135">
          <w:rPr>
            <w:rFonts w:ascii="Times New Roman" w:hAnsi="Times New Roman" w:cs="Times New Roman"/>
            <w:color w:val="202020"/>
            <w:shd w:val="clear" w:color="auto" w:fill="FFFFFF"/>
          </w:rPr>
          <w:t>: 1.</w:t>
        </w:r>
      </w:ins>
      <w:ins w:id="6279" w:author="Microsoft account" w:date="2021-05-25T17:23:00Z">
        <w:r w:rsidR="007871A0">
          <w:rPr>
            <w:rFonts w:ascii="Times New Roman" w:hAnsi="Times New Roman" w:cs="Times New Roman"/>
            <w:color w:val="202020"/>
            <w:shd w:val="clear" w:color="auto" w:fill="FFFFFF"/>
          </w:rPr>
          <w:t>36</w:t>
        </w:r>
      </w:ins>
      <w:ins w:id="6280" w:author="meshbah rahman" w:date="2021-02-19T23:39:00Z">
        <w:del w:id="6281" w:author="Microsoft account" w:date="2021-05-25T17:23:00Z">
          <w:r w:rsidR="00702137" w:rsidRPr="00103135" w:rsidDel="007871A0">
            <w:rPr>
              <w:rFonts w:ascii="Times New Roman" w:hAnsi="Times New Roman" w:cs="Times New Roman"/>
              <w:color w:val="202020"/>
              <w:shd w:val="clear" w:color="auto" w:fill="FFFFFF"/>
            </w:rPr>
            <w:delText>71</w:delText>
          </w:r>
        </w:del>
      </w:ins>
      <w:r w:rsidR="00321D3C" w:rsidRPr="00103135">
        <w:rPr>
          <w:rFonts w:ascii="Times New Roman" w:hAnsi="Times New Roman" w:cs="Times New Roman"/>
          <w:color w:val="202020"/>
          <w:shd w:val="clear" w:color="auto" w:fill="FFFFFF"/>
        </w:rPr>
        <w:t>, 95% CI: 1.</w:t>
      </w:r>
      <w:ins w:id="6282" w:author="Microsoft account" w:date="2021-05-25T17:23:00Z">
        <w:r w:rsidR="007871A0">
          <w:rPr>
            <w:rFonts w:ascii="Times New Roman" w:hAnsi="Times New Roman" w:cs="Times New Roman"/>
            <w:color w:val="202020"/>
            <w:shd w:val="clear" w:color="auto" w:fill="FFFFFF"/>
          </w:rPr>
          <w:t>05</w:t>
        </w:r>
      </w:ins>
      <w:del w:id="6283" w:author="Microsoft account" w:date="2021-05-25T17:23:00Z">
        <w:r w:rsidR="00D271C6" w:rsidRPr="00103135" w:rsidDel="007871A0">
          <w:rPr>
            <w:rFonts w:ascii="Times New Roman" w:hAnsi="Times New Roman" w:cs="Times New Roman"/>
            <w:color w:val="202020"/>
            <w:shd w:val="clear" w:color="auto" w:fill="FFFFFF"/>
          </w:rPr>
          <w:delText>36</w:delText>
        </w:r>
      </w:del>
      <w:ins w:id="6284" w:author="Microsoft account" w:date="2021-05-25T17:23:00Z">
        <w:r w:rsidR="007871A0">
          <w:rPr>
            <w:rFonts w:ascii="Times New Roman" w:hAnsi="Times New Roman" w:cs="Times New Roman"/>
            <w:color w:val="202020"/>
            <w:shd w:val="clear" w:color="auto" w:fill="FFFFFF"/>
          </w:rPr>
          <w:t>-</w:t>
        </w:r>
      </w:ins>
      <w:del w:id="6285" w:author="Microsoft account" w:date="2021-05-25T17:23:00Z">
        <w:r w:rsidR="00321D3C" w:rsidRPr="00103135" w:rsidDel="007871A0">
          <w:rPr>
            <w:rFonts w:ascii="Times New Roman" w:hAnsi="Times New Roman" w:cs="Times New Roman"/>
            <w:color w:val="202020"/>
            <w:shd w:val="clear" w:color="auto" w:fill="FFFFFF"/>
          </w:rPr>
          <w:delText xml:space="preserve">, </w:delText>
        </w:r>
      </w:del>
      <w:ins w:id="6286" w:author="Microsoft account" w:date="2021-05-25T17:23:00Z">
        <w:r w:rsidR="007871A0">
          <w:rPr>
            <w:rFonts w:ascii="Times New Roman" w:hAnsi="Times New Roman" w:cs="Times New Roman"/>
            <w:color w:val="202020"/>
            <w:shd w:val="clear" w:color="auto" w:fill="FFFFFF"/>
          </w:rPr>
          <w:t>1.78</w:t>
        </w:r>
      </w:ins>
      <w:del w:id="6287" w:author="Microsoft account" w:date="2021-05-25T17:23:00Z">
        <w:r w:rsidR="00D271C6" w:rsidRPr="00103135" w:rsidDel="007871A0">
          <w:rPr>
            <w:rFonts w:ascii="Times New Roman" w:hAnsi="Times New Roman" w:cs="Times New Roman"/>
            <w:color w:val="202020"/>
            <w:shd w:val="clear" w:color="auto" w:fill="FFFFFF"/>
          </w:rPr>
          <w:delText>2.14</w:delText>
        </w:r>
      </w:del>
      <w:r w:rsidR="00321D3C" w:rsidRPr="00103135">
        <w:rPr>
          <w:rFonts w:ascii="Times New Roman" w:hAnsi="Times New Roman" w:cs="Times New Roman"/>
          <w:color w:val="202020"/>
          <w:shd w:val="clear" w:color="auto" w:fill="FFFFFF"/>
        </w:rPr>
        <w:t xml:space="preserve">) of </w:t>
      </w:r>
      <w:r w:rsidR="007D64C5" w:rsidRPr="00103135">
        <w:rPr>
          <w:rFonts w:ascii="Times New Roman" w:hAnsi="Times New Roman" w:cs="Times New Roman"/>
          <w:color w:val="202020"/>
          <w:shd w:val="clear" w:color="auto" w:fill="FFFFFF"/>
        </w:rPr>
        <w:lastRenderedPageBreak/>
        <w:t>developmentally on track</w:t>
      </w:r>
      <w:r w:rsidR="00321D3C" w:rsidRPr="00103135">
        <w:rPr>
          <w:rFonts w:ascii="Times New Roman" w:hAnsi="Times New Roman" w:cs="Times New Roman"/>
          <w:color w:val="202020"/>
          <w:shd w:val="clear" w:color="auto" w:fill="FFFFFF"/>
        </w:rPr>
        <w:t xml:space="preserve"> compared to </w:t>
      </w:r>
      <w:del w:id="6288" w:author="Microsoft account" w:date="2021-05-25T17:23:00Z">
        <w:r w:rsidR="00D271C6" w:rsidRPr="00103135" w:rsidDel="00E649BE">
          <w:rPr>
            <w:rFonts w:ascii="Times New Roman" w:hAnsi="Times New Roman" w:cs="Times New Roman"/>
            <w:color w:val="202020"/>
            <w:shd w:val="clear" w:color="auto" w:fill="FFFFFF"/>
          </w:rPr>
          <w:delText xml:space="preserve">Barishal </w:delText>
        </w:r>
      </w:del>
      <w:ins w:id="6289" w:author="Microsoft account" w:date="2021-05-25T17:23:00Z">
        <w:r w:rsidR="00E649BE">
          <w:rPr>
            <w:rFonts w:ascii="Times New Roman" w:hAnsi="Times New Roman" w:cs="Times New Roman"/>
            <w:color w:val="202020"/>
            <w:shd w:val="clear" w:color="auto" w:fill="FFFFFF"/>
          </w:rPr>
          <w:t>primary incomplete or uneducated mothers</w:t>
        </w:r>
      </w:ins>
      <w:del w:id="6290" w:author="Microsoft account" w:date="2021-05-25T17:23:00Z">
        <w:r w:rsidR="00321D3C" w:rsidRPr="00103135" w:rsidDel="00E649BE">
          <w:rPr>
            <w:rFonts w:ascii="Times New Roman" w:hAnsi="Times New Roman" w:cs="Times New Roman"/>
            <w:color w:val="202020"/>
            <w:shd w:val="clear" w:color="auto" w:fill="FFFFFF"/>
          </w:rPr>
          <w:delText>division</w:delText>
        </w:r>
      </w:del>
      <w:ins w:id="6291" w:author="Microsoft account" w:date="2021-05-25T17:23:00Z">
        <w:r w:rsidR="00E649BE">
          <w:rPr>
            <w:rFonts w:ascii="Times New Roman" w:hAnsi="Times New Roman" w:cs="Times New Roman"/>
            <w:color w:val="202020"/>
            <w:shd w:val="clear" w:color="auto" w:fill="FFFFFF"/>
          </w:rPr>
          <w:t>’</w:t>
        </w:r>
      </w:ins>
      <w:ins w:id="6292" w:author="meshbah rahman" w:date="2021-02-22T02:21:00Z">
        <w:r w:rsidR="009D6205">
          <w:rPr>
            <w:rFonts w:ascii="Times New Roman" w:hAnsi="Times New Roman" w:cs="Times New Roman"/>
            <w:color w:val="202020"/>
            <w:shd w:val="clear" w:color="auto" w:fill="FFFFFF"/>
          </w:rPr>
          <w:t xml:space="preserve">. </w:t>
        </w:r>
        <w:del w:id="6293" w:author="Microsoft account" w:date="2021-05-25T17:24:00Z">
          <w:r w:rsidR="009D6205" w:rsidRPr="00EB11B9" w:rsidDel="00437F79">
            <w:rPr>
              <w:rFonts w:ascii="Times New Roman" w:hAnsi="Times New Roman" w:cs="Times New Roman"/>
            </w:rPr>
            <w:delText xml:space="preserve">An interesting result noted for children’s residence. </w:delText>
          </w:r>
        </w:del>
        <w:r w:rsidR="009D6205" w:rsidRPr="00EB11B9">
          <w:rPr>
            <w:rFonts w:ascii="Times New Roman" w:hAnsi="Times New Roman" w:cs="Times New Roman"/>
          </w:rPr>
          <w:t xml:space="preserve">In </w:t>
        </w:r>
        <w:del w:id="6294" w:author="Microsoft account" w:date="2021-05-25T17:24:00Z">
          <w:r w:rsidR="009D6205" w:rsidRPr="00EB11B9" w:rsidDel="00437F79">
            <w:rPr>
              <w:rFonts w:ascii="Times New Roman" w:hAnsi="Times New Roman" w:cs="Times New Roman"/>
            </w:rPr>
            <w:delText>MICS 2012</w:delText>
          </w:r>
        </w:del>
      </w:ins>
      <w:ins w:id="6295" w:author="Microsoft account" w:date="2021-05-25T17:24:00Z">
        <w:r w:rsidR="00437F79">
          <w:rPr>
            <w:rFonts w:ascii="Times New Roman" w:hAnsi="Times New Roman" w:cs="Times New Roman"/>
          </w:rPr>
          <w:t>both</w:t>
        </w:r>
      </w:ins>
      <w:ins w:id="6296" w:author="meshbah rahman" w:date="2021-02-22T02:21:00Z">
        <w:r w:rsidR="009D6205" w:rsidRPr="00EB11B9">
          <w:rPr>
            <w:rFonts w:ascii="Times New Roman" w:hAnsi="Times New Roman" w:cs="Times New Roman"/>
          </w:rPr>
          <w:t xml:space="preserve"> survey, the child growing in </w:t>
        </w:r>
        <w:del w:id="6297" w:author="Microsoft account" w:date="2021-05-25T17:24:00Z">
          <w:r w:rsidR="009D6205" w:rsidRPr="00EB11B9" w:rsidDel="00437F79">
            <w:rPr>
              <w:rFonts w:ascii="Times New Roman" w:hAnsi="Times New Roman" w:cs="Times New Roman"/>
            </w:rPr>
            <w:delText>rural</w:delText>
          </w:r>
        </w:del>
      </w:ins>
      <w:ins w:id="6298" w:author="Microsoft account" w:date="2021-05-25T17:24:00Z">
        <w:r w:rsidR="00437F79">
          <w:rPr>
            <w:rFonts w:ascii="Times New Roman" w:hAnsi="Times New Roman" w:cs="Times New Roman"/>
          </w:rPr>
          <w:t>rich families</w:t>
        </w:r>
      </w:ins>
      <w:ins w:id="6299" w:author="meshbah rahman" w:date="2021-02-22T02:21:00Z">
        <w:r w:rsidR="009D6205" w:rsidRPr="00EB11B9">
          <w:rPr>
            <w:rFonts w:ascii="Times New Roman" w:hAnsi="Times New Roman" w:cs="Times New Roman"/>
          </w:rPr>
          <w:t xml:space="preserve"> </w:t>
        </w:r>
        <w:del w:id="6300" w:author="Microsoft account" w:date="2021-05-25T17:24:00Z">
          <w:r w:rsidR="009D6205" w:rsidRPr="00EB11B9" w:rsidDel="00437F79">
            <w:rPr>
              <w:rFonts w:ascii="Times New Roman" w:hAnsi="Times New Roman" w:cs="Times New Roman"/>
            </w:rPr>
            <w:delText xml:space="preserve">areas </w:delText>
          </w:r>
        </w:del>
        <w:r w:rsidR="009D6205" w:rsidRPr="00EB11B9">
          <w:rPr>
            <w:rFonts w:ascii="Times New Roman" w:hAnsi="Times New Roman" w:cs="Times New Roman"/>
          </w:rPr>
          <w:t xml:space="preserve">were found </w:t>
        </w:r>
        <w:del w:id="6301" w:author="Microsoft account" w:date="2021-05-25T17:25:00Z">
          <w:r w:rsidR="009D6205" w:rsidRPr="00EB11B9" w:rsidDel="00437F79">
            <w:rPr>
              <w:rFonts w:ascii="Times New Roman" w:hAnsi="Times New Roman" w:cs="Times New Roman"/>
            </w:rPr>
            <w:delText xml:space="preserve">significantly </w:delText>
          </w:r>
        </w:del>
        <w:r w:rsidR="009D6205" w:rsidRPr="00EB11B9">
          <w:rPr>
            <w:rFonts w:ascii="Times New Roman" w:hAnsi="Times New Roman" w:cs="Times New Roman"/>
          </w:rPr>
          <w:t>higher chance [OR: 1.</w:t>
        </w:r>
      </w:ins>
      <w:ins w:id="6302" w:author="Microsoft account" w:date="2021-05-25T17:24:00Z">
        <w:r w:rsidR="00437F79">
          <w:rPr>
            <w:rFonts w:ascii="Times New Roman" w:hAnsi="Times New Roman" w:cs="Times New Roman"/>
          </w:rPr>
          <w:t>33</w:t>
        </w:r>
      </w:ins>
      <w:ins w:id="6303" w:author="meshbah rahman" w:date="2021-02-22T02:21:00Z">
        <w:del w:id="6304" w:author="Microsoft account" w:date="2021-05-25T17:24:00Z">
          <w:r w:rsidR="009D6205" w:rsidRPr="00EB11B9" w:rsidDel="00437F79">
            <w:rPr>
              <w:rFonts w:ascii="Times New Roman" w:hAnsi="Times New Roman" w:cs="Times New Roman"/>
            </w:rPr>
            <w:delText>28</w:delText>
          </w:r>
        </w:del>
        <w:r w:rsidR="009D6205" w:rsidRPr="00EB11B9">
          <w:rPr>
            <w:rFonts w:ascii="Times New Roman" w:hAnsi="Times New Roman" w:cs="Times New Roman"/>
          </w:rPr>
          <w:t xml:space="preserve">, 95% CI: </w:t>
        </w:r>
      </w:ins>
      <w:ins w:id="6305" w:author="Microsoft account" w:date="2021-05-25T17:25:00Z">
        <w:r w:rsidR="00437F79">
          <w:rPr>
            <w:rFonts w:ascii="Times New Roman" w:hAnsi="Times New Roman" w:cs="Times New Roman"/>
          </w:rPr>
          <w:t>0.98</w:t>
        </w:r>
      </w:ins>
      <w:ins w:id="6306" w:author="meshbah rahman" w:date="2021-02-22T02:21:00Z">
        <w:del w:id="6307" w:author="Microsoft account" w:date="2021-05-25T17:25:00Z">
          <w:r w:rsidR="009D6205" w:rsidRPr="00EB11B9" w:rsidDel="00437F79">
            <w:rPr>
              <w:rFonts w:ascii="Times New Roman" w:hAnsi="Times New Roman" w:cs="Times New Roman"/>
            </w:rPr>
            <w:delText>1</w:delText>
          </w:r>
        </w:del>
        <w:del w:id="6308" w:author="Microsoft account" w:date="2021-05-25T17:24:00Z">
          <w:r w:rsidR="009D6205" w:rsidRPr="00EB11B9" w:rsidDel="00437F79">
            <w:rPr>
              <w:rFonts w:ascii="Times New Roman" w:hAnsi="Times New Roman" w:cs="Times New Roman"/>
            </w:rPr>
            <w:delText>.05</w:delText>
          </w:r>
        </w:del>
        <w:r w:rsidR="009D6205" w:rsidRPr="00EB11B9">
          <w:rPr>
            <w:rFonts w:ascii="Times New Roman" w:hAnsi="Times New Roman" w:cs="Times New Roman"/>
          </w:rPr>
          <w:t>-1.</w:t>
        </w:r>
      </w:ins>
      <w:ins w:id="6309" w:author="Microsoft account" w:date="2021-05-25T17:25:00Z">
        <w:r w:rsidR="00437F79">
          <w:rPr>
            <w:rFonts w:ascii="Times New Roman" w:hAnsi="Times New Roman" w:cs="Times New Roman"/>
          </w:rPr>
          <w:t>79</w:t>
        </w:r>
      </w:ins>
      <w:ins w:id="6310" w:author="meshbah rahman" w:date="2021-02-22T02:21:00Z">
        <w:del w:id="6311" w:author="Microsoft account" w:date="2021-05-25T17:25:00Z">
          <w:r w:rsidR="009D6205" w:rsidRPr="00EB11B9" w:rsidDel="00437F79">
            <w:rPr>
              <w:rFonts w:ascii="Times New Roman" w:hAnsi="Times New Roman" w:cs="Times New Roman"/>
            </w:rPr>
            <w:delText>57</w:delText>
          </w:r>
        </w:del>
        <w:r w:rsidR="009D6205" w:rsidRPr="00EB11B9">
          <w:rPr>
            <w:rFonts w:ascii="Times New Roman" w:hAnsi="Times New Roman" w:cs="Times New Roman"/>
          </w:rPr>
          <w:t xml:space="preserve"> in MICS 2012]</w:t>
        </w:r>
      </w:ins>
      <w:ins w:id="6312" w:author="Microsoft account" w:date="2021-05-25T17:25:00Z">
        <w:r w:rsidR="00437F79">
          <w:rPr>
            <w:rFonts w:ascii="Times New Roman" w:hAnsi="Times New Roman" w:cs="Times New Roman"/>
          </w:rPr>
          <w:t xml:space="preserve"> </w:t>
        </w:r>
      </w:ins>
      <w:ins w:id="6313" w:author="meshbah rahman" w:date="2021-02-22T02:21:00Z">
        <w:del w:id="6314" w:author="Microsoft account" w:date="2021-05-25T17:25:00Z">
          <w:r w:rsidR="009D6205" w:rsidRPr="00EB11B9" w:rsidDel="00437F79">
            <w:rPr>
              <w:rFonts w:ascii="Times New Roman" w:hAnsi="Times New Roman" w:cs="Times New Roman"/>
            </w:rPr>
            <w:delText xml:space="preserve"> </w:delText>
          </w:r>
        </w:del>
      </w:ins>
      <w:ins w:id="6315" w:author="Microsoft account" w:date="2021-05-25T17:25:00Z">
        <w:r w:rsidR="00437F79">
          <w:rPr>
            <w:rFonts w:ascii="Times New Roman" w:hAnsi="Times New Roman" w:cs="Times New Roman"/>
          </w:rPr>
          <w:t xml:space="preserve">and </w:t>
        </w:r>
        <w:r w:rsidR="00437F79" w:rsidRPr="00EB11B9">
          <w:rPr>
            <w:rFonts w:ascii="Times New Roman" w:hAnsi="Times New Roman" w:cs="Times New Roman"/>
          </w:rPr>
          <w:t>[OR: 1.</w:t>
        </w:r>
        <w:r w:rsidR="00437F79">
          <w:rPr>
            <w:rFonts w:ascii="Times New Roman" w:hAnsi="Times New Roman" w:cs="Times New Roman"/>
          </w:rPr>
          <w:t>75</w:t>
        </w:r>
        <w:r w:rsidR="00437F79" w:rsidRPr="00EB11B9">
          <w:rPr>
            <w:rFonts w:ascii="Times New Roman" w:hAnsi="Times New Roman" w:cs="Times New Roman"/>
          </w:rPr>
          <w:t xml:space="preserve">, 95% CI: </w:t>
        </w:r>
        <w:r w:rsidR="00437F79">
          <w:rPr>
            <w:rFonts w:ascii="Times New Roman" w:hAnsi="Times New Roman" w:cs="Times New Roman"/>
          </w:rPr>
          <w:t>1.40-2.19</w:t>
        </w:r>
        <w:r w:rsidR="00437F79" w:rsidRPr="00EB11B9">
          <w:rPr>
            <w:rFonts w:ascii="Times New Roman" w:hAnsi="Times New Roman" w:cs="Times New Roman"/>
          </w:rPr>
          <w:t xml:space="preserve"> in MICS 201</w:t>
        </w:r>
        <w:r w:rsidR="00437F79">
          <w:rPr>
            <w:rFonts w:ascii="Times New Roman" w:hAnsi="Times New Roman" w:cs="Times New Roman"/>
          </w:rPr>
          <w:t>9</w:t>
        </w:r>
        <w:r w:rsidR="00437F79" w:rsidRPr="00EB11B9">
          <w:rPr>
            <w:rFonts w:ascii="Times New Roman" w:hAnsi="Times New Roman" w:cs="Times New Roman"/>
          </w:rPr>
          <w:t>]</w:t>
        </w:r>
        <w:r w:rsidR="00437F79">
          <w:rPr>
            <w:rFonts w:ascii="Times New Roman" w:hAnsi="Times New Roman" w:cs="Times New Roman"/>
          </w:rPr>
          <w:t xml:space="preserve"> </w:t>
        </w:r>
      </w:ins>
      <w:ins w:id="6316" w:author="meshbah rahman" w:date="2021-02-22T02:21:00Z">
        <w:r w:rsidR="009D6205" w:rsidRPr="00EB11B9">
          <w:rPr>
            <w:rFonts w:ascii="Times New Roman" w:hAnsi="Times New Roman" w:cs="Times New Roman"/>
          </w:rPr>
          <w:t xml:space="preserve">of developmentally on track than the </w:t>
        </w:r>
      </w:ins>
      <w:ins w:id="6317" w:author="Microsoft account" w:date="2021-05-25T17:26:00Z">
        <w:r w:rsidR="00314D26">
          <w:rPr>
            <w:rFonts w:ascii="Times New Roman" w:hAnsi="Times New Roman" w:cs="Times New Roman"/>
          </w:rPr>
          <w:t>poor</w:t>
        </w:r>
      </w:ins>
      <w:ins w:id="6318" w:author="meshbah rahman" w:date="2021-02-22T02:21:00Z">
        <w:del w:id="6319" w:author="Microsoft account" w:date="2021-05-25T17:26:00Z">
          <w:r w:rsidR="009D6205" w:rsidRPr="00EB11B9" w:rsidDel="00314D26">
            <w:rPr>
              <w:rFonts w:ascii="Times New Roman" w:hAnsi="Times New Roman" w:cs="Times New Roman"/>
            </w:rPr>
            <w:delText>urban</w:delText>
          </w:r>
        </w:del>
        <w:r w:rsidR="009D6205" w:rsidRPr="00EB11B9">
          <w:rPr>
            <w:rFonts w:ascii="Times New Roman" w:hAnsi="Times New Roman" w:cs="Times New Roman"/>
          </w:rPr>
          <w:t xml:space="preserve"> </w:t>
        </w:r>
      </w:ins>
      <w:ins w:id="6320" w:author="Microsoft account" w:date="2021-05-25T17:26:00Z">
        <w:r w:rsidR="00314D26">
          <w:rPr>
            <w:rFonts w:ascii="Times New Roman" w:hAnsi="Times New Roman" w:cs="Times New Roman"/>
          </w:rPr>
          <w:t>family</w:t>
        </w:r>
      </w:ins>
      <w:ins w:id="6321" w:author="meshbah rahman" w:date="2021-02-22T02:21:00Z">
        <w:del w:id="6322" w:author="Microsoft account" w:date="2021-05-25T17:26:00Z">
          <w:r w:rsidR="009D6205" w:rsidRPr="00EB11B9" w:rsidDel="00314D26">
            <w:rPr>
              <w:rFonts w:ascii="Times New Roman" w:hAnsi="Times New Roman" w:cs="Times New Roman"/>
            </w:rPr>
            <w:delText>children</w:delText>
          </w:r>
        </w:del>
        <w:r w:rsidR="009D6205" w:rsidRPr="00EB11B9">
          <w:rPr>
            <w:rFonts w:ascii="Times New Roman" w:hAnsi="Times New Roman" w:cs="Times New Roman"/>
          </w:rPr>
          <w:t xml:space="preserve">. </w:t>
        </w:r>
        <w:del w:id="6323" w:author="Microsoft account" w:date="2021-05-25T19:04:00Z">
          <w:r w:rsidR="009D6205" w:rsidRPr="00EB11B9" w:rsidDel="00A512E9">
            <w:rPr>
              <w:rFonts w:ascii="Times New Roman" w:hAnsi="Times New Roman" w:cs="Times New Roman"/>
            </w:rPr>
            <w:delText>On the other hand, the negative result found in MICS 2019 survey where the ru</w:delText>
          </w:r>
        </w:del>
      </w:ins>
      <w:ins w:id="6324" w:author="Microsoft account" w:date="2021-05-25T19:04:00Z">
        <w:r w:rsidR="00A512E9">
          <w:rPr>
            <w:rFonts w:ascii="Times New Roman" w:hAnsi="Times New Roman" w:cs="Times New Roman"/>
          </w:rPr>
          <w:t xml:space="preserve">Early childhood </w:t>
        </w:r>
      </w:ins>
      <w:ins w:id="6325" w:author="Microsoft account" w:date="2021-05-25T19:05:00Z">
        <w:r w:rsidR="00A512E9">
          <w:rPr>
            <w:rFonts w:ascii="Times New Roman" w:hAnsi="Times New Roman" w:cs="Times New Roman"/>
          </w:rPr>
          <w:t xml:space="preserve">education </w:t>
        </w:r>
      </w:ins>
      <w:ins w:id="6326" w:author="Microsoft account" w:date="2021-05-25T19:04:00Z">
        <w:r w:rsidR="00A512E9">
          <w:rPr>
            <w:rFonts w:ascii="Times New Roman" w:hAnsi="Times New Roman" w:cs="Times New Roman"/>
          </w:rPr>
          <w:t xml:space="preserve">programs plays a positive role to early childhood development. </w:t>
        </w:r>
      </w:ins>
      <w:ins w:id="6327" w:author="Microsoft account" w:date="2021-05-25T19:07:00Z">
        <w:r w:rsidR="00A512E9" w:rsidRPr="00EB11B9">
          <w:rPr>
            <w:rFonts w:ascii="Times New Roman" w:hAnsi="Times New Roman" w:cs="Times New Roman"/>
          </w:rPr>
          <w:t xml:space="preserve">In </w:t>
        </w:r>
        <w:r w:rsidR="00A512E9">
          <w:rPr>
            <w:rFonts w:ascii="Times New Roman" w:hAnsi="Times New Roman" w:cs="Times New Roman"/>
          </w:rPr>
          <w:t>both</w:t>
        </w:r>
        <w:r w:rsidR="00A512E9" w:rsidRPr="00EB11B9">
          <w:rPr>
            <w:rFonts w:ascii="Times New Roman" w:hAnsi="Times New Roman" w:cs="Times New Roman"/>
          </w:rPr>
          <w:t xml:space="preserve"> survey, the child </w:t>
        </w:r>
      </w:ins>
      <w:ins w:id="6328" w:author="Microsoft account" w:date="2021-05-25T19:08:00Z">
        <w:r w:rsidR="00A512E9">
          <w:rPr>
            <w:rFonts w:ascii="Times New Roman" w:hAnsi="Times New Roman" w:cs="Times New Roman"/>
          </w:rPr>
          <w:t>who attended in early childhood education program</w:t>
        </w:r>
      </w:ins>
      <w:ins w:id="6329" w:author="Microsoft account" w:date="2021-05-25T19:07:00Z">
        <w:r w:rsidR="00A512E9" w:rsidRPr="00EB11B9">
          <w:rPr>
            <w:rFonts w:ascii="Times New Roman" w:hAnsi="Times New Roman" w:cs="Times New Roman"/>
          </w:rPr>
          <w:t xml:space="preserve"> were found higher chance [OR: 1.</w:t>
        </w:r>
        <w:r w:rsidR="00A512E9">
          <w:rPr>
            <w:rFonts w:ascii="Times New Roman" w:hAnsi="Times New Roman" w:cs="Times New Roman"/>
          </w:rPr>
          <w:t>44</w:t>
        </w:r>
        <w:r w:rsidR="00A512E9" w:rsidRPr="00EB11B9">
          <w:rPr>
            <w:rFonts w:ascii="Times New Roman" w:hAnsi="Times New Roman" w:cs="Times New Roman"/>
          </w:rPr>
          <w:t xml:space="preserve">, 95% CI: </w:t>
        </w:r>
        <w:r w:rsidR="00A512E9">
          <w:rPr>
            <w:rFonts w:ascii="Times New Roman" w:hAnsi="Times New Roman" w:cs="Times New Roman"/>
          </w:rPr>
          <w:t>1.14</w:t>
        </w:r>
        <w:r w:rsidR="00A512E9" w:rsidRPr="00EB11B9">
          <w:rPr>
            <w:rFonts w:ascii="Times New Roman" w:hAnsi="Times New Roman" w:cs="Times New Roman"/>
          </w:rPr>
          <w:t>-1.</w:t>
        </w:r>
        <w:r w:rsidR="00A512E9">
          <w:rPr>
            <w:rFonts w:ascii="Times New Roman" w:hAnsi="Times New Roman" w:cs="Times New Roman"/>
          </w:rPr>
          <w:t>82</w:t>
        </w:r>
        <w:r w:rsidR="00A512E9" w:rsidRPr="00EB11B9">
          <w:rPr>
            <w:rFonts w:ascii="Times New Roman" w:hAnsi="Times New Roman" w:cs="Times New Roman"/>
          </w:rPr>
          <w:t xml:space="preserve"> in MICS 2012]</w:t>
        </w:r>
        <w:r w:rsidR="00A512E9">
          <w:rPr>
            <w:rFonts w:ascii="Times New Roman" w:hAnsi="Times New Roman" w:cs="Times New Roman"/>
          </w:rPr>
          <w:t xml:space="preserve"> and </w:t>
        </w:r>
        <w:r w:rsidR="00A512E9" w:rsidRPr="00EB11B9">
          <w:rPr>
            <w:rFonts w:ascii="Times New Roman" w:hAnsi="Times New Roman" w:cs="Times New Roman"/>
          </w:rPr>
          <w:t>[OR: 1.</w:t>
        </w:r>
        <w:r w:rsidR="00A512E9">
          <w:rPr>
            <w:rFonts w:ascii="Times New Roman" w:hAnsi="Times New Roman" w:cs="Times New Roman"/>
          </w:rPr>
          <w:t>59</w:t>
        </w:r>
        <w:r w:rsidR="00A512E9" w:rsidRPr="00EB11B9">
          <w:rPr>
            <w:rFonts w:ascii="Times New Roman" w:hAnsi="Times New Roman" w:cs="Times New Roman"/>
          </w:rPr>
          <w:t xml:space="preserve">, 95% CI: </w:t>
        </w:r>
        <w:r w:rsidR="00A512E9">
          <w:rPr>
            <w:rFonts w:ascii="Times New Roman" w:hAnsi="Times New Roman" w:cs="Times New Roman"/>
          </w:rPr>
          <w:t>1.32-1.92</w:t>
        </w:r>
        <w:r w:rsidR="00A512E9" w:rsidRPr="00EB11B9">
          <w:rPr>
            <w:rFonts w:ascii="Times New Roman" w:hAnsi="Times New Roman" w:cs="Times New Roman"/>
          </w:rPr>
          <w:t xml:space="preserve"> in MICS 201</w:t>
        </w:r>
        <w:r w:rsidR="00A512E9">
          <w:rPr>
            <w:rFonts w:ascii="Times New Roman" w:hAnsi="Times New Roman" w:cs="Times New Roman"/>
          </w:rPr>
          <w:t>9</w:t>
        </w:r>
        <w:r w:rsidR="00A512E9" w:rsidRPr="00EB11B9">
          <w:rPr>
            <w:rFonts w:ascii="Times New Roman" w:hAnsi="Times New Roman" w:cs="Times New Roman"/>
          </w:rPr>
          <w:t>]</w:t>
        </w:r>
        <w:r w:rsidR="00A512E9">
          <w:rPr>
            <w:rFonts w:ascii="Times New Roman" w:hAnsi="Times New Roman" w:cs="Times New Roman"/>
          </w:rPr>
          <w:t xml:space="preserve"> </w:t>
        </w:r>
        <w:r w:rsidR="00A512E9" w:rsidRPr="00EB11B9">
          <w:rPr>
            <w:rFonts w:ascii="Times New Roman" w:hAnsi="Times New Roman" w:cs="Times New Roman"/>
          </w:rPr>
          <w:t xml:space="preserve">of developmentally on track than the </w:t>
        </w:r>
      </w:ins>
      <w:ins w:id="6330" w:author="Microsoft account" w:date="2021-05-25T19:09:00Z">
        <w:r w:rsidR="00A512E9">
          <w:rPr>
            <w:rFonts w:ascii="Times New Roman" w:hAnsi="Times New Roman" w:cs="Times New Roman"/>
          </w:rPr>
          <w:t>children who were not attend in early childhood education program</w:t>
        </w:r>
      </w:ins>
      <w:ins w:id="6331" w:author="Microsoft account" w:date="2021-05-25T19:07:00Z">
        <w:r w:rsidR="00A512E9" w:rsidRPr="00EB11B9">
          <w:rPr>
            <w:rFonts w:ascii="Times New Roman" w:hAnsi="Times New Roman" w:cs="Times New Roman"/>
          </w:rPr>
          <w:t>.</w:t>
        </w:r>
      </w:ins>
      <w:ins w:id="6332" w:author="Microsoft account" w:date="2021-05-25T19:10:00Z">
        <w:r w:rsidR="000A10DA" w:rsidRPr="000A10DA">
          <w:rPr>
            <w:rFonts w:ascii="Times New Roman" w:hAnsi="Times New Roman" w:cs="Times New Roman"/>
          </w:rPr>
          <w:t xml:space="preserve"> </w:t>
        </w:r>
      </w:ins>
      <w:ins w:id="6333" w:author="Microsoft account" w:date="2021-05-25T19:13:00Z">
        <w:r w:rsidR="000A10DA">
          <w:rPr>
            <w:rFonts w:ascii="Times New Roman" w:hAnsi="Times New Roman" w:cs="Times New Roman"/>
          </w:rPr>
          <w:t xml:space="preserve">Early </w:t>
        </w:r>
      </w:ins>
      <w:ins w:id="6334" w:author="Microsoft account" w:date="2021-05-25T19:11:00Z">
        <w:r w:rsidR="000A10DA">
          <w:rPr>
            <w:rFonts w:ascii="Times New Roman" w:hAnsi="Times New Roman" w:cs="Times New Roman"/>
          </w:rPr>
          <w:t>mother stimulation</w:t>
        </w:r>
      </w:ins>
      <w:ins w:id="6335" w:author="Microsoft account" w:date="2021-05-25T19:10:00Z">
        <w:r w:rsidR="000A10DA">
          <w:rPr>
            <w:rFonts w:ascii="Times New Roman" w:hAnsi="Times New Roman" w:cs="Times New Roman"/>
          </w:rPr>
          <w:t xml:space="preserve"> </w:t>
        </w:r>
        <w:r w:rsidR="000A10DA" w:rsidRPr="00EB11B9">
          <w:rPr>
            <w:rFonts w:ascii="Times New Roman" w:hAnsi="Times New Roman" w:cs="Times New Roman"/>
          </w:rPr>
          <w:t>were found higher chance</w:t>
        </w:r>
      </w:ins>
      <w:ins w:id="6336" w:author="Microsoft account" w:date="2021-05-25T19:18:00Z">
        <w:r w:rsidR="00DC4748">
          <w:rPr>
            <w:rFonts w:ascii="Times New Roman" w:hAnsi="Times New Roman" w:cs="Times New Roman"/>
          </w:rPr>
          <w:t xml:space="preserve"> in univariate models</w:t>
        </w:r>
      </w:ins>
      <w:ins w:id="6337" w:author="Microsoft account" w:date="2021-05-25T19:10:00Z">
        <w:r w:rsidR="000A10DA" w:rsidRPr="00EB11B9">
          <w:rPr>
            <w:rFonts w:ascii="Times New Roman" w:hAnsi="Times New Roman" w:cs="Times New Roman"/>
          </w:rPr>
          <w:t xml:space="preserve"> [OR: 1.</w:t>
        </w:r>
        <w:r w:rsidR="000A10DA">
          <w:rPr>
            <w:rFonts w:ascii="Times New Roman" w:hAnsi="Times New Roman" w:cs="Times New Roman"/>
          </w:rPr>
          <w:t>30</w:t>
        </w:r>
        <w:r w:rsidR="000A10DA" w:rsidRPr="00EB11B9">
          <w:rPr>
            <w:rFonts w:ascii="Times New Roman" w:hAnsi="Times New Roman" w:cs="Times New Roman"/>
          </w:rPr>
          <w:t xml:space="preserve">, 95% CI: </w:t>
        </w:r>
        <w:r w:rsidR="000A10DA">
          <w:rPr>
            <w:rFonts w:ascii="Times New Roman" w:hAnsi="Times New Roman" w:cs="Times New Roman"/>
          </w:rPr>
          <w:t>1.10</w:t>
        </w:r>
        <w:r w:rsidR="000A10DA" w:rsidRPr="00EB11B9">
          <w:rPr>
            <w:rFonts w:ascii="Times New Roman" w:hAnsi="Times New Roman" w:cs="Times New Roman"/>
          </w:rPr>
          <w:t>-1.</w:t>
        </w:r>
        <w:r w:rsidR="000A10DA">
          <w:rPr>
            <w:rFonts w:ascii="Times New Roman" w:hAnsi="Times New Roman" w:cs="Times New Roman"/>
          </w:rPr>
          <w:t>53</w:t>
        </w:r>
        <w:r w:rsidR="000A10DA" w:rsidRPr="00EB11B9">
          <w:rPr>
            <w:rFonts w:ascii="Times New Roman" w:hAnsi="Times New Roman" w:cs="Times New Roman"/>
          </w:rPr>
          <w:t xml:space="preserve"> in MICS 2012]</w:t>
        </w:r>
        <w:r w:rsidR="000A10DA">
          <w:rPr>
            <w:rFonts w:ascii="Times New Roman" w:hAnsi="Times New Roman" w:cs="Times New Roman"/>
          </w:rPr>
          <w:t xml:space="preserve"> and </w:t>
        </w:r>
        <w:r w:rsidR="000A10DA" w:rsidRPr="00EB11B9">
          <w:rPr>
            <w:rFonts w:ascii="Times New Roman" w:hAnsi="Times New Roman" w:cs="Times New Roman"/>
          </w:rPr>
          <w:t>[OR: 1.</w:t>
        </w:r>
        <w:r w:rsidR="00DC4748">
          <w:rPr>
            <w:rFonts w:ascii="Times New Roman" w:hAnsi="Times New Roman" w:cs="Times New Roman"/>
          </w:rPr>
          <w:t>33</w:t>
        </w:r>
        <w:r w:rsidR="000A10DA" w:rsidRPr="00EB11B9">
          <w:rPr>
            <w:rFonts w:ascii="Times New Roman" w:hAnsi="Times New Roman" w:cs="Times New Roman"/>
          </w:rPr>
          <w:t xml:space="preserve">, 95% CI: </w:t>
        </w:r>
        <w:r w:rsidR="00DC4748">
          <w:rPr>
            <w:rFonts w:ascii="Times New Roman" w:hAnsi="Times New Roman" w:cs="Times New Roman"/>
          </w:rPr>
          <w:t>1.17-1.53</w:t>
        </w:r>
        <w:r w:rsidR="000A10DA" w:rsidRPr="00EB11B9">
          <w:rPr>
            <w:rFonts w:ascii="Times New Roman" w:hAnsi="Times New Roman" w:cs="Times New Roman"/>
          </w:rPr>
          <w:t xml:space="preserve"> in MICS 201</w:t>
        </w:r>
        <w:r w:rsidR="000A10DA">
          <w:rPr>
            <w:rFonts w:ascii="Times New Roman" w:hAnsi="Times New Roman" w:cs="Times New Roman"/>
          </w:rPr>
          <w:t>9</w:t>
        </w:r>
        <w:r w:rsidR="000A10DA" w:rsidRPr="00EB11B9">
          <w:rPr>
            <w:rFonts w:ascii="Times New Roman" w:hAnsi="Times New Roman" w:cs="Times New Roman"/>
          </w:rPr>
          <w:t>]</w:t>
        </w:r>
        <w:r w:rsidR="000A10DA">
          <w:rPr>
            <w:rFonts w:ascii="Times New Roman" w:hAnsi="Times New Roman" w:cs="Times New Roman"/>
          </w:rPr>
          <w:t xml:space="preserve"> </w:t>
        </w:r>
        <w:r w:rsidR="000A10DA" w:rsidRPr="00EB11B9">
          <w:rPr>
            <w:rFonts w:ascii="Times New Roman" w:hAnsi="Times New Roman" w:cs="Times New Roman"/>
          </w:rPr>
          <w:t xml:space="preserve">of developmentally on track than the </w:t>
        </w:r>
        <w:r w:rsidR="000A10DA">
          <w:rPr>
            <w:rFonts w:ascii="Times New Roman" w:hAnsi="Times New Roman" w:cs="Times New Roman"/>
          </w:rPr>
          <w:t>children</w:t>
        </w:r>
      </w:ins>
      <w:ins w:id="6338" w:author="Microsoft account" w:date="2021-05-25T19:17:00Z">
        <w:r w:rsidR="00DC4748">
          <w:rPr>
            <w:rFonts w:ascii="Times New Roman" w:hAnsi="Times New Roman" w:cs="Times New Roman"/>
          </w:rPr>
          <w:t xml:space="preserve"> without mother stimulation</w:t>
        </w:r>
      </w:ins>
      <w:ins w:id="6339" w:author="Microsoft account" w:date="2021-05-25T19:10:00Z">
        <w:r w:rsidR="00DC4748">
          <w:rPr>
            <w:rFonts w:ascii="Times New Roman" w:hAnsi="Times New Roman" w:cs="Times New Roman"/>
          </w:rPr>
          <w:t xml:space="preserve">. </w:t>
        </w:r>
      </w:ins>
      <w:ins w:id="6340" w:author="Microsoft account" w:date="2021-05-25T19:18:00Z">
        <w:r w:rsidR="00DC4748">
          <w:rPr>
            <w:rFonts w:ascii="Times New Roman" w:hAnsi="Times New Roman" w:cs="Times New Roman"/>
          </w:rPr>
          <w:t xml:space="preserve">Unfortunately, in multivariable model mother stimulation shows lower chance of developmentally on track, however, it is not statistically significant. </w:t>
        </w:r>
      </w:ins>
    </w:p>
    <w:p w14:paraId="0430177C" w14:textId="77777777" w:rsidR="00A91D33" w:rsidRDefault="00B01829" w:rsidP="00E75A46">
      <w:pPr>
        <w:spacing w:after="0" w:line="480" w:lineRule="auto"/>
        <w:contextualSpacing/>
        <w:jc w:val="both"/>
        <w:rPr>
          <w:ins w:id="6341" w:author="Microsoft account" w:date="2021-05-25T19:28:00Z"/>
          <w:rFonts w:ascii="Times New Roman" w:hAnsi="Times New Roman" w:cs="Times New Roman"/>
        </w:rPr>
      </w:pPr>
      <w:ins w:id="6342" w:author="Microsoft account" w:date="2021-05-25T19:31:00Z">
        <w:r>
          <w:rPr>
            <w:rFonts w:ascii="Times New Roman" w:hAnsi="Times New Roman" w:cs="Times New Roman"/>
          </w:rPr>
          <w:t xml:space="preserve">Likewise, </w:t>
        </w:r>
      </w:ins>
      <w:ins w:id="6343" w:author="Microsoft account" w:date="2021-05-25T19:28:00Z">
        <w:r>
          <w:rPr>
            <w:rFonts w:ascii="Times New Roman" w:hAnsi="Times New Roman" w:cs="Times New Roman"/>
          </w:rPr>
          <w:t>t</w:t>
        </w:r>
        <w:r w:rsidR="003939F9" w:rsidRPr="003939F9">
          <w:rPr>
            <w:rFonts w:ascii="Times New Roman" w:hAnsi="Times New Roman" w:cs="Times New Roman"/>
          </w:rPr>
          <w:t xml:space="preserve">here were significant differences in </w:t>
        </w:r>
      </w:ins>
      <w:ins w:id="6344" w:author="Microsoft account" w:date="2021-05-25T19:29:00Z">
        <w:r>
          <w:rPr>
            <w:rFonts w:ascii="Times New Roman" w:hAnsi="Times New Roman" w:cs="Times New Roman"/>
          </w:rPr>
          <w:t>ECD status</w:t>
        </w:r>
      </w:ins>
      <w:ins w:id="6345" w:author="Microsoft account" w:date="2021-05-25T19:28:00Z">
        <w:r w:rsidR="003939F9" w:rsidRPr="003939F9">
          <w:rPr>
            <w:rFonts w:ascii="Times New Roman" w:hAnsi="Times New Roman" w:cs="Times New Roman"/>
          </w:rPr>
          <w:t xml:space="preserve"> among children </w:t>
        </w:r>
      </w:ins>
      <w:ins w:id="6346" w:author="Microsoft account" w:date="2021-05-25T19:30:00Z">
        <w:r>
          <w:rPr>
            <w:rFonts w:ascii="Times New Roman" w:hAnsi="Times New Roman" w:cs="Times New Roman"/>
          </w:rPr>
          <w:t xml:space="preserve">who get father </w:t>
        </w:r>
      </w:ins>
      <w:ins w:id="6347" w:author="Microsoft account" w:date="2021-05-25T19:31:00Z">
        <w:r>
          <w:rPr>
            <w:rFonts w:ascii="Times New Roman" w:hAnsi="Times New Roman" w:cs="Times New Roman"/>
          </w:rPr>
          <w:t xml:space="preserve">and other </w:t>
        </w:r>
      </w:ins>
      <w:ins w:id="6348" w:author="Microsoft account" w:date="2021-05-25T19:30:00Z">
        <w:r>
          <w:rPr>
            <w:rFonts w:ascii="Times New Roman" w:hAnsi="Times New Roman" w:cs="Times New Roman"/>
          </w:rPr>
          <w:t>stimulation</w:t>
        </w:r>
      </w:ins>
      <w:ins w:id="6349" w:author="Microsoft account" w:date="2021-05-25T19:28:00Z">
        <w:r w:rsidR="003939F9" w:rsidRPr="003939F9">
          <w:rPr>
            <w:rFonts w:ascii="Times New Roman" w:hAnsi="Times New Roman" w:cs="Times New Roman"/>
          </w:rPr>
          <w:t xml:space="preserve">. Children </w:t>
        </w:r>
      </w:ins>
      <w:ins w:id="6350" w:author="Microsoft account" w:date="2021-05-25T19:30:00Z">
        <w:r>
          <w:rPr>
            <w:rFonts w:ascii="Times New Roman" w:hAnsi="Times New Roman" w:cs="Times New Roman"/>
          </w:rPr>
          <w:t>with father</w:t>
        </w:r>
      </w:ins>
      <w:ins w:id="6351" w:author="Microsoft account" w:date="2021-05-25T19:32:00Z">
        <w:r w:rsidR="008E6C3B">
          <w:rPr>
            <w:rFonts w:ascii="Times New Roman" w:hAnsi="Times New Roman" w:cs="Times New Roman"/>
          </w:rPr>
          <w:t xml:space="preserve"> and other</w:t>
        </w:r>
      </w:ins>
      <w:ins w:id="6352" w:author="Microsoft account" w:date="2021-05-25T19:30:00Z">
        <w:r>
          <w:rPr>
            <w:rFonts w:ascii="Times New Roman" w:hAnsi="Times New Roman" w:cs="Times New Roman"/>
          </w:rPr>
          <w:t xml:space="preserve"> stimulation</w:t>
        </w:r>
      </w:ins>
      <w:ins w:id="6353" w:author="Microsoft account" w:date="2021-05-25T19:28:00Z">
        <w:r w:rsidR="003939F9" w:rsidRPr="003939F9">
          <w:rPr>
            <w:rFonts w:ascii="Times New Roman" w:hAnsi="Times New Roman" w:cs="Times New Roman"/>
          </w:rPr>
          <w:t xml:space="preserve"> had a higher </w:t>
        </w:r>
      </w:ins>
      <w:ins w:id="6354" w:author="Microsoft account" w:date="2021-05-25T19:30:00Z">
        <w:r>
          <w:rPr>
            <w:rFonts w:ascii="Times New Roman" w:hAnsi="Times New Roman" w:cs="Times New Roman"/>
          </w:rPr>
          <w:t>chance</w:t>
        </w:r>
      </w:ins>
      <w:ins w:id="6355" w:author="Microsoft account" w:date="2021-05-25T19:28:00Z">
        <w:r w:rsidR="003939F9" w:rsidRPr="003939F9">
          <w:rPr>
            <w:rFonts w:ascii="Times New Roman" w:hAnsi="Times New Roman" w:cs="Times New Roman"/>
          </w:rPr>
          <w:t xml:space="preserve"> of </w:t>
        </w:r>
      </w:ins>
      <w:ins w:id="6356" w:author="Microsoft account" w:date="2021-05-25T19:30:00Z">
        <w:r>
          <w:rPr>
            <w:rFonts w:ascii="Times New Roman" w:hAnsi="Times New Roman" w:cs="Times New Roman"/>
          </w:rPr>
          <w:t>developmentally on track</w:t>
        </w:r>
      </w:ins>
      <w:ins w:id="6357" w:author="Microsoft account" w:date="2021-05-25T19:28:00Z">
        <w:r w:rsidR="00A91D33">
          <w:rPr>
            <w:rFonts w:ascii="Times New Roman" w:hAnsi="Times New Roman" w:cs="Times New Roman"/>
          </w:rPr>
          <w:t>.</w:t>
        </w:r>
      </w:ins>
    </w:p>
    <w:p w14:paraId="59D47338" w14:textId="2021C9AF" w:rsidR="000A10DA" w:rsidRPr="009023CE" w:rsidRDefault="00A91D33" w:rsidP="00E75A46">
      <w:pPr>
        <w:spacing w:after="0" w:line="480" w:lineRule="auto"/>
        <w:contextualSpacing/>
        <w:jc w:val="both"/>
        <w:rPr>
          <w:ins w:id="6358" w:author="Microsoft account" w:date="2021-05-25T19:10:00Z"/>
          <w:rFonts w:ascii="Times New Roman" w:hAnsi="Times New Roman" w:cs="Times New Roman"/>
        </w:rPr>
        <w:pPrChange w:id="6359" w:author="Microsoft account" w:date="2021-05-25T22:50:00Z">
          <w:pPr>
            <w:spacing w:after="0" w:line="480" w:lineRule="auto"/>
            <w:contextualSpacing/>
            <w:jc w:val="both"/>
          </w:pPr>
        </w:pPrChange>
      </w:pPr>
      <w:ins w:id="6360" w:author="Microsoft account" w:date="2021-05-25T19:38:00Z">
        <w:r>
          <w:rPr>
            <w:rFonts w:ascii="Times New Roman" w:hAnsi="Times New Roman" w:cs="Times New Roman"/>
          </w:rPr>
          <w:t>S</w:t>
        </w:r>
      </w:ins>
      <w:ins w:id="6361" w:author="Microsoft account" w:date="2021-05-25T19:35:00Z">
        <w:r w:rsidR="008E6C3B">
          <w:rPr>
            <w:rFonts w:ascii="Times New Roman" w:hAnsi="Times New Roman" w:cs="Times New Roman"/>
          </w:rPr>
          <w:t>upervision also</w:t>
        </w:r>
      </w:ins>
      <w:ins w:id="6362" w:author="Microsoft account" w:date="2021-05-25T19:28:00Z">
        <w:r w:rsidR="003939F9" w:rsidRPr="003939F9">
          <w:rPr>
            <w:rFonts w:ascii="Times New Roman" w:hAnsi="Times New Roman" w:cs="Times New Roman"/>
          </w:rPr>
          <w:t xml:space="preserve"> plays</w:t>
        </w:r>
        <w:r w:rsidR="008E6C3B">
          <w:rPr>
            <w:rFonts w:ascii="Times New Roman" w:hAnsi="Times New Roman" w:cs="Times New Roman"/>
          </w:rPr>
          <w:t xml:space="preserve"> a key role in </w:t>
        </w:r>
      </w:ins>
      <w:ins w:id="6363" w:author="Microsoft account" w:date="2021-05-25T19:35:00Z">
        <w:r w:rsidR="008E6C3B">
          <w:rPr>
            <w:rFonts w:ascii="Times New Roman" w:hAnsi="Times New Roman" w:cs="Times New Roman"/>
          </w:rPr>
          <w:t>ECD</w:t>
        </w:r>
      </w:ins>
      <w:ins w:id="6364" w:author="Microsoft account" w:date="2021-05-25T19:28:00Z">
        <w:r w:rsidR="003939F9" w:rsidRPr="003939F9">
          <w:rPr>
            <w:rFonts w:ascii="Times New Roman" w:hAnsi="Times New Roman" w:cs="Times New Roman"/>
          </w:rPr>
          <w:t xml:space="preserve">, compared with </w:t>
        </w:r>
      </w:ins>
      <w:ins w:id="6365" w:author="Microsoft account" w:date="2021-05-25T22:47:00Z">
        <w:r w:rsidR="00E75A46">
          <w:rPr>
            <w:rFonts w:ascii="Times New Roman" w:hAnsi="Times New Roman" w:cs="Times New Roman"/>
          </w:rPr>
          <w:t>inadequate</w:t>
        </w:r>
      </w:ins>
      <w:ins w:id="6366" w:author="Microsoft account" w:date="2021-05-25T19:38:00Z">
        <w:r>
          <w:rPr>
            <w:rFonts w:ascii="Times New Roman" w:hAnsi="Times New Roman" w:cs="Times New Roman"/>
          </w:rPr>
          <w:t xml:space="preserve"> </w:t>
        </w:r>
      </w:ins>
      <w:ins w:id="6367" w:author="Microsoft account" w:date="2021-05-25T19:36:00Z">
        <w:r w:rsidR="008E6C3B">
          <w:rPr>
            <w:rFonts w:ascii="Times New Roman" w:hAnsi="Times New Roman" w:cs="Times New Roman"/>
          </w:rPr>
          <w:t>supervision</w:t>
        </w:r>
      </w:ins>
      <w:ins w:id="6368" w:author="Microsoft account" w:date="2021-05-25T19:28:00Z">
        <w:r w:rsidR="003939F9" w:rsidRPr="003939F9">
          <w:rPr>
            <w:rFonts w:ascii="Times New Roman" w:hAnsi="Times New Roman" w:cs="Times New Roman"/>
          </w:rPr>
          <w:t xml:space="preserve"> children </w:t>
        </w:r>
      </w:ins>
      <w:ins w:id="6369" w:author="Microsoft account" w:date="2021-05-25T19:36:00Z">
        <w:r>
          <w:rPr>
            <w:rFonts w:ascii="Times New Roman" w:hAnsi="Times New Roman" w:cs="Times New Roman"/>
          </w:rPr>
          <w:t xml:space="preserve">raise with </w:t>
        </w:r>
        <w:r w:rsidR="008E6C3B">
          <w:rPr>
            <w:rFonts w:ascii="Times New Roman" w:hAnsi="Times New Roman" w:cs="Times New Roman"/>
          </w:rPr>
          <w:t>adequate supervision</w:t>
        </w:r>
      </w:ins>
      <w:ins w:id="6370" w:author="Microsoft account" w:date="2021-05-25T19:28:00Z">
        <w:r w:rsidR="008E6C3B">
          <w:rPr>
            <w:rFonts w:ascii="Times New Roman" w:hAnsi="Times New Roman" w:cs="Times New Roman"/>
          </w:rPr>
          <w:t xml:space="preserve"> had a higher chance</w:t>
        </w:r>
        <w:r w:rsidR="003939F9" w:rsidRPr="003939F9">
          <w:rPr>
            <w:rFonts w:ascii="Times New Roman" w:hAnsi="Times New Roman" w:cs="Times New Roman"/>
          </w:rPr>
          <w:t xml:space="preserve"> of </w:t>
        </w:r>
      </w:ins>
      <w:ins w:id="6371" w:author="Microsoft account" w:date="2021-05-25T19:37:00Z">
        <w:r w:rsidR="008E6C3B">
          <w:rPr>
            <w:rFonts w:ascii="Times New Roman" w:hAnsi="Times New Roman" w:cs="Times New Roman"/>
          </w:rPr>
          <w:t>developmentally on track</w:t>
        </w:r>
      </w:ins>
      <w:ins w:id="6372" w:author="Microsoft account" w:date="2021-05-25T19:28:00Z">
        <w:r w:rsidR="003939F9" w:rsidRPr="003939F9">
          <w:rPr>
            <w:rFonts w:ascii="Times New Roman" w:hAnsi="Times New Roman" w:cs="Times New Roman"/>
          </w:rPr>
          <w:t xml:space="preserve"> was observed in </w:t>
        </w:r>
      </w:ins>
      <w:ins w:id="6373" w:author="Microsoft account" w:date="2021-05-25T19:39:00Z">
        <w:r>
          <w:rPr>
            <w:rFonts w:ascii="Times New Roman" w:hAnsi="Times New Roman" w:cs="Times New Roman"/>
          </w:rPr>
          <w:t>both su</w:t>
        </w:r>
      </w:ins>
      <w:ins w:id="6374" w:author="Microsoft account" w:date="2021-05-25T19:40:00Z">
        <w:r>
          <w:rPr>
            <w:rFonts w:ascii="Times New Roman" w:hAnsi="Times New Roman" w:cs="Times New Roman"/>
          </w:rPr>
          <w:t>r</w:t>
        </w:r>
      </w:ins>
      <w:ins w:id="6375" w:author="Microsoft account" w:date="2021-05-25T19:39:00Z">
        <w:r>
          <w:rPr>
            <w:rFonts w:ascii="Times New Roman" w:hAnsi="Times New Roman" w:cs="Times New Roman"/>
          </w:rPr>
          <w:t>veys</w:t>
        </w:r>
      </w:ins>
      <w:ins w:id="6376" w:author="Microsoft account" w:date="2021-05-25T19:28:00Z">
        <w:r w:rsidR="003939F9" w:rsidRPr="003939F9">
          <w:rPr>
            <w:rFonts w:ascii="Times New Roman" w:hAnsi="Times New Roman" w:cs="Times New Roman"/>
          </w:rPr>
          <w:t xml:space="preserve">, </w:t>
        </w:r>
      </w:ins>
      <w:ins w:id="6377" w:author="Microsoft account" w:date="2021-05-25T19:40:00Z">
        <w:r>
          <w:rPr>
            <w:rFonts w:ascii="Times New Roman" w:hAnsi="Times New Roman" w:cs="Times New Roman"/>
          </w:rPr>
          <w:t>but</w:t>
        </w:r>
      </w:ins>
      <w:ins w:id="6378" w:author="Microsoft account" w:date="2021-05-25T19:28:00Z">
        <w:r w:rsidR="003939F9" w:rsidRPr="003939F9">
          <w:rPr>
            <w:rFonts w:ascii="Times New Roman" w:hAnsi="Times New Roman" w:cs="Times New Roman"/>
          </w:rPr>
          <w:t xml:space="preserve"> </w:t>
        </w:r>
      </w:ins>
      <w:ins w:id="6379" w:author="Microsoft account" w:date="2021-05-25T19:37:00Z">
        <w:r w:rsidR="008E6C3B">
          <w:rPr>
            <w:rFonts w:ascii="Times New Roman" w:hAnsi="Times New Roman" w:cs="Times New Roman"/>
          </w:rPr>
          <w:t xml:space="preserve">2012 MICS </w:t>
        </w:r>
      </w:ins>
      <w:ins w:id="6380" w:author="Microsoft account" w:date="2021-05-25T19:28:00Z">
        <w:r>
          <w:rPr>
            <w:rFonts w:ascii="Times New Roman" w:hAnsi="Times New Roman" w:cs="Times New Roman"/>
          </w:rPr>
          <w:t>survey result was not significant</w:t>
        </w:r>
        <w:r w:rsidR="003939F9" w:rsidRPr="003939F9">
          <w:rPr>
            <w:rFonts w:ascii="Times New Roman" w:hAnsi="Times New Roman" w:cs="Times New Roman"/>
          </w:rPr>
          <w:t xml:space="preserve">. For example, children </w:t>
        </w:r>
      </w:ins>
      <w:ins w:id="6381" w:author="Microsoft account" w:date="2021-05-25T19:37:00Z">
        <w:r w:rsidR="008E6C3B">
          <w:rPr>
            <w:rFonts w:ascii="Times New Roman" w:hAnsi="Times New Roman" w:cs="Times New Roman"/>
          </w:rPr>
          <w:t xml:space="preserve">raise </w:t>
        </w:r>
      </w:ins>
      <w:ins w:id="6382" w:author="Microsoft account" w:date="2021-05-25T19:40:00Z">
        <w:r>
          <w:rPr>
            <w:rFonts w:ascii="Times New Roman" w:hAnsi="Times New Roman" w:cs="Times New Roman"/>
          </w:rPr>
          <w:t xml:space="preserve">with adequate supervision </w:t>
        </w:r>
        <w:r w:rsidRPr="003939F9">
          <w:rPr>
            <w:rFonts w:ascii="Times New Roman" w:hAnsi="Times New Roman" w:cs="Times New Roman"/>
          </w:rPr>
          <w:t>had</w:t>
        </w:r>
      </w:ins>
      <w:ins w:id="6383" w:author="Microsoft account" w:date="2021-05-25T19:28:00Z">
        <w:r>
          <w:rPr>
            <w:rFonts w:ascii="Times New Roman" w:hAnsi="Times New Roman" w:cs="Times New Roman"/>
          </w:rPr>
          <w:t xml:space="preserve"> 29</w:t>
        </w:r>
        <w:r w:rsidR="003939F9" w:rsidRPr="003939F9">
          <w:rPr>
            <w:rFonts w:ascii="Times New Roman" w:hAnsi="Times New Roman" w:cs="Times New Roman"/>
          </w:rPr>
          <w:t xml:space="preserve">% </w:t>
        </w:r>
      </w:ins>
      <w:ins w:id="6384" w:author="Microsoft account" w:date="2021-05-25T19:41:00Z">
        <w:r>
          <w:rPr>
            <w:rFonts w:ascii="Times New Roman" w:hAnsi="Times New Roman" w:cs="Times New Roman"/>
          </w:rPr>
          <w:t>higher</w:t>
        </w:r>
      </w:ins>
      <w:ins w:id="6385" w:author="Microsoft account" w:date="2021-05-25T19:28:00Z">
        <w:r>
          <w:rPr>
            <w:rFonts w:ascii="Times New Roman" w:hAnsi="Times New Roman" w:cs="Times New Roman"/>
          </w:rPr>
          <w:t xml:space="preserve"> chance</w:t>
        </w:r>
        <w:r w:rsidR="003939F9" w:rsidRPr="003939F9">
          <w:rPr>
            <w:rFonts w:ascii="Times New Roman" w:hAnsi="Times New Roman" w:cs="Times New Roman"/>
          </w:rPr>
          <w:t xml:space="preserve"> of </w:t>
        </w:r>
      </w:ins>
      <w:ins w:id="6386" w:author="Microsoft account" w:date="2021-05-25T19:41:00Z">
        <w:r>
          <w:rPr>
            <w:rFonts w:ascii="Times New Roman" w:hAnsi="Times New Roman" w:cs="Times New Roman"/>
          </w:rPr>
          <w:t>developmentally on track</w:t>
        </w:r>
      </w:ins>
      <w:ins w:id="6387" w:author="Microsoft account" w:date="2021-05-25T19:28:00Z">
        <w:r w:rsidR="003939F9" w:rsidRPr="003939F9">
          <w:rPr>
            <w:rFonts w:ascii="Times New Roman" w:hAnsi="Times New Roman" w:cs="Times New Roman"/>
          </w:rPr>
          <w:t xml:space="preserve">. There was a significant increase in </w:t>
        </w:r>
      </w:ins>
      <w:ins w:id="6388" w:author="Microsoft account" w:date="2021-05-25T19:42:00Z">
        <w:r w:rsidR="00654B24">
          <w:rPr>
            <w:rFonts w:ascii="Times New Roman" w:hAnsi="Times New Roman" w:cs="Times New Roman"/>
          </w:rPr>
          <w:t xml:space="preserve">ECD on </w:t>
        </w:r>
      </w:ins>
      <w:ins w:id="6389" w:author="Microsoft account" w:date="2021-05-25T19:43:00Z">
        <w:r w:rsidR="00654B24">
          <w:rPr>
            <w:rFonts w:ascii="Times New Roman" w:hAnsi="Times New Roman" w:cs="Times New Roman"/>
          </w:rPr>
          <w:t>track</w:t>
        </w:r>
      </w:ins>
      <w:ins w:id="6390" w:author="Microsoft account" w:date="2021-05-25T19:42:00Z">
        <w:r w:rsidR="00654B24">
          <w:rPr>
            <w:rFonts w:ascii="Times New Roman" w:hAnsi="Times New Roman" w:cs="Times New Roman"/>
          </w:rPr>
          <w:t xml:space="preserve"> status</w:t>
        </w:r>
      </w:ins>
      <w:ins w:id="6391" w:author="Microsoft account" w:date="2021-05-25T19:28:00Z">
        <w:r w:rsidR="00654B24">
          <w:rPr>
            <w:rFonts w:ascii="Times New Roman" w:hAnsi="Times New Roman" w:cs="Times New Roman"/>
          </w:rPr>
          <w:t xml:space="preserve"> among the children with family has </w:t>
        </w:r>
      </w:ins>
      <w:ins w:id="6392" w:author="Microsoft account" w:date="2021-05-25T19:43:00Z">
        <w:r w:rsidR="00654B24">
          <w:rPr>
            <w:rFonts w:ascii="Times New Roman" w:hAnsi="Times New Roman" w:cs="Times New Roman"/>
          </w:rPr>
          <w:t>books and toys</w:t>
        </w:r>
      </w:ins>
      <w:ins w:id="6393" w:author="Microsoft account" w:date="2021-05-25T19:28:00Z">
        <w:r w:rsidR="003939F9" w:rsidRPr="003939F9">
          <w:rPr>
            <w:rFonts w:ascii="Times New Roman" w:hAnsi="Times New Roman" w:cs="Times New Roman"/>
          </w:rPr>
          <w:t xml:space="preserve">. Similarly, children </w:t>
        </w:r>
      </w:ins>
      <w:ins w:id="6394" w:author="Microsoft account" w:date="2021-05-25T19:44:00Z">
        <w:r w:rsidR="00654B24">
          <w:rPr>
            <w:rFonts w:ascii="Times New Roman" w:hAnsi="Times New Roman" w:cs="Times New Roman"/>
          </w:rPr>
          <w:t xml:space="preserve">mother or caretaker mass media access also </w:t>
        </w:r>
      </w:ins>
      <w:ins w:id="6395" w:author="Microsoft account" w:date="2021-05-25T19:45:00Z">
        <w:r w:rsidR="00654B24">
          <w:rPr>
            <w:rFonts w:ascii="Times New Roman" w:hAnsi="Times New Roman" w:cs="Times New Roman"/>
          </w:rPr>
          <w:t>plays significant role for early childhood development</w:t>
        </w:r>
      </w:ins>
      <w:ins w:id="6396" w:author="Microsoft account" w:date="2021-05-25T19:28:00Z">
        <w:r w:rsidR="003939F9" w:rsidRPr="003939F9">
          <w:rPr>
            <w:rFonts w:ascii="Times New Roman" w:hAnsi="Times New Roman" w:cs="Times New Roman"/>
          </w:rPr>
          <w:t>.</w:t>
        </w:r>
      </w:ins>
    </w:p>
    <w:p w14:paraId="3AE96F3E" w14:textId="4B4304B5" w:rsidR="00321D3C" w:rsidRPr="009023CE" w:rsidDel="00E75A46" w:rsidRDefault="009D6205" w:rsidP="00E75A46">
      <w:pPr>
        <w:spacing w:after="0" w:line="480" w:lineRule="auto"/>
        <w:contextualSpacing/>
        <w:jc w:val="both"/>
        <w:rPr>
          <w:del w:id="6397" w:author="Microsoft account" w:date="2021-05-25T22:47:00Z"/>
          <w:rFonts w:ascii="Times New Roman" w:hAnsi="Times New Roman" w:cs="Times New Roman"/>
        </w:rPr>
        <w:pPrChange w:id="6398" w:author="Microsoft account" w:date="2021-05-25T22:50:00Z">
          <w:pPr>
            <w:spacing w:after="0" w:line="480" w:lineRule="auto"/>
            <w:contextualSpacing/>
          </w:pPr>
        </w:pPrChange>
      </w:pPr>
      <w:ins w:id="6399" w:author="meshbah rahman" w:date="2021-02-22T02:21:00Z">
        <w:del w:id="6400" w:author="Microsoft account" w:date="2021-05-25T19:10:00Z">
          <w:r w:rsidRPr="00EB11B9" w:rsidDel="000A10DA">
            <w:rPr>
              <w:rFonts w:ascii="Times New Roman" w:hAnsi="Times New Roman" w:cs="Times New Roman"/>
            </w:rPr>
            <w:delText>ral child had 11% less [OR: 0.89, 95% CI: 0.77-1.03] likely to developmentally o</w:delText>
          </w:r>
          <w:r w:rsidDel="000A10DA">
            <w:rPr>
              <w:rFonts w:ascii="Times New Roman" w:hAnsi="Times New Roman" w:cs="Times New Roman"/>
            </w:rPr>
            <w:delText>n track than the urban children</w:delText>
          </w:r>
        </w:del>
      </w:ins>
      <w:ins w:id="6401" w:author="meshbah rahman" w:date="2021-02-19T23:23:00Z">
        <w:del w:id="6402" w:author="Microsoft account" w:date="2021-05-25T19:10:00Z">
          <w:r w:rsidR="0095306F" w:rsidDel="000A10DA">
            <w:rPr>
              <w:rFonts w:ascii="Times New Roman" w:hAnsi="Times New Roman" w:cs="Times New Roman"/>
              <w:color w:val="202020"/>
              <w:shd w:val="clear" w:color="auto" w:fill="FFFFFF"/>
            </w:rPr>
            <w:delText xml:space="preserve"> [Table 3]</w:delText>
          </w:r>
        </w:del>
      </w:ins>
      <w:del w:id="6403" w:author="Microsoft account" w:date="2021-05-25T19:10:00Z">
        <w:r w:rsidR="00321D3C" w:rsidRPr="00103135" w:rsidDel="000A10DA">
          <w:rPr>
            <w:rFonts w:ascii="Times New Roman" w:hAnsi="Times New Roman" w:cs="Times New Roman"/>
            <w:color w:val="202020"/>
            <w:shd w:val="clear" w:color="auto" w:fill="FFFFFF"/>
          </w:rPr>
          <w:delText>.</w:delText>
        </w:r>
      </w:del>
    </w:p>
    <w:p w14:paraId="2B64BAE3" w14:textId="65186E31" w:rsidR="007D64C5" w:rsidDel="00E75A46" w:rsidRDefault="007D64C5" w:rsidP="00E75A46">
      <w:pPr>
        <w:spacing w:after="0" w:line="480" w:lineRule="auto"/>
        <w:contextualSpacing/>
        <w:jc w:val="both"/>
        <w:rPr>
          <w:ins w:id="6404" w:author="meshbah rahman" w:date="2021-02-19T23:23:00Z"/>
          <w:del w:id="6405" w:author="Microsoft account" w:date="2021-05-25T22:47:00Z"/>
          <w:rFonts w:ascii="Helvetica" w:hAnsi="Helvetica" w:cs="Helvetica"/>
          <w:color w:val="202020"/>
          <w:shd w:val="clear" w:color="auto" w:fill="FFFFFF"/>
        </w:rPr>
      </w:pPr>
    </w:p>
    <w:p w14:paraId="0D934EFF" w14:textId="02211DEC" w:rsidR="0095306F" w:rsidRPr="009023CE" w:rsidDel="000A26FE" w:rsidRDefault="0095306F" w:rsidP="00E75A46">
      <w:pPr>
        <w:spacing w:after="0" w:line="480" w:lineRule="auto"/>
        <w:contextualSpacing/>
        <w:jc w:val="both"/>
        <w:rPr>
          <w:ins w:id="6406" w:author="meshbah rahman" w:date="2021-02-19T23:23:00Z"/>
          <w:del w:id="6407" w:author="Microsoft account" w:date="2021-05-22T14:01:00Z"/>
          <w:rFonts w:ascii="Helvetica" w:hAnsi="Helvetica" w:cs="Helvetica"/>
          <w:bCs/>
          <w:color w:val="202020"/>
          <w:shd w:val="clear" w:color="auto" w:fill="FFFFFF"/>
        </w:rPr>
      </w:pPr>
      <w:commentRangeStart w:id="6408"/>
      <w:commentRangeStart w:id="6409"/>
      <w:ins w:id="6410" w:author="meshbah rahman" w:date="2021-02-19T23:23:00Z">
        <w:r>
          <w:rPr>
            <w:rFonts w:ascii="Helvetica" w:hAnsi="Helvetica" w:cs="Helvetica"/>
            <w:b/>
            <w:color w:val="202020"/>
            <w:shd w:val="clear" w:color="auto" w:fill="FFFFFF"/>
          </w:rPr>
          <w:t xml:space="preserve">Table </w:t>
        </w:r>
        <w:r w:rsidRPr="0095306F">
          <w:rPr>
            <w:rFonts w:ascii="Helvetica" w:hAnsi="Helvetica" w:cs="Helvetica"/>
            <w:b/>
            <w:color w:val="202020"/>
            <w:shd w:val="clear" w:color="auto" w:fill="FFFFFF"/>
          </w:rPr>
          <w:t>3</w:t>
        </w:r>
      </w:ins>
      <w:ins w:id="6411" w:author="meshbah rahman" w:date="2021-02-19T23:24:00Z">
        <w:r>
          <w:rPr>
            <w:rFonts w:ascii="Helvetica" w:hAnsi="Helvetica" w:cs="Helvetica"/>
            <w:b/>
            <w:color w:val="202020"/>
            <w:shd w:val="clear" w:color="auto" w:fill="FFFFFF"/>
          </w:rPr>
          <w:t>.</w:t>
        </w:r>
      </w:ins>
      <w:ins w:id="6412" w:author="meshbah rahman" w:date="2021-02-19T23:23:00Z">
        <w:r w:rsidRPr="0095306F">
          <w:rPr>
            <w:rFonts w:ascii="Helvetica" w:hAnsi="Helvetica" w:cs="Helvetica"/>
            <w:b/>
            <w:color w:val="202020"/>
            <w:shd w:val="clear" w:color="auto" w:fill="FFFFFF"/>
          </w:rPr>
          <w:t xml:space="preserve"> </w:t>
        </w:r>
        <w:r w:rsidRPr="009023CE">
          <w:rPr>
            <w:rFonts w:ascii="Helvetica" w:hAnsi="Helvetica" w:cs="Helvetica"/>
            <w:bCs/>
            <w:color w:val="202020"/>
            <w:shd w:val="clear" w:color="auto" w:fill="FFFFFF"/>
          </w:rPr>
          <w:t xml:space="preserve">Factors associated with </w:t>
        </w:r>
      </w:ins>
      <w:ins w:id="6413" w:author="Kabir, Russell" w:date="2021-02-26T14:12:00Z">
        <w:r w:rsidR="00C41A7C">
          <w:rPr>
            <w:rFonts w:ascii="Helvetica" w:hAnsi="Helvetica" w:cs="Helvetica"/>
            <w:bCs/>
            <w:color w:val="202020"/>
            <w:shd w:val="clear" w:color="auto" w:fill="FFFFFF"/>
          </w:rPr>
          <w:t xml:space="preserve">the </w:t>
        </w:r>
      </w:ins>
      <w:ins w:id="6414" w:author="meshbah rahman" w:date="2021-02-19T23:23:00Z">
        <w:r w:rsidRPr="009023CE">
          <w:rPr>
            <w:rFonts w:ascii="Helvetica" w:hAnsi="Helvetica" w:cs="Helvetica"/>
            <w:bCs/>
            <w:color w:val="202020"/>
            <w:shd w:val="clear" w:color="auto" w:fill="FFFFFF"/>
          </w:rPr>
          <w:t>developmental status of children, MICS 2012 and 2019.</w:t>
        </w:r>
      </w:ins>
      <w:commentRangeEnd w:id="6408"/>
      <w:ins w:id="6415" w:author="meshbah rahman" w:date="2021-02-19T23:27:00Z">
        <w:r>
          <w:rPr>
            <w:rStyle w:val="CommentReference"/>
            <w:lang w:val="en-US"/>
          </w:rPr>
          <w:commentReference w:id="6408"/>
        </w:r>
      </w:ins>
      <w:commentRangeEnd w:id="6409"/>
      <w:r w:rsidR="00F960F4">
        <w:rPr>
          <w:rStyle w:val="CommentReference"/>
          <w:lang w:val="en-US"/>
        </w:rPr>
        <w:commentReference w:id="6409"/>
      </w:r>
    </w:p>
    <w:p w14:paraId="20DAE58F" w14:textId="2365169B" w:rsidR="0095306F" w:rsidRPr="0095306F" w:rsidDel="000A26FE" w:rsidRDefault="0095306F" w:rsidP="00E75A46">
      <w:pPr>
        <w:spacing w:after="0" w:line="480" w:lineRule="auto"/>
        <w:contextualSpacing/>
        <w:jc w:val="both"/>
        <w:rPr>
          <w:ins w:id="6416" w:author="meshbah rahman" w:date="2021-02-19T23:23:00Z"/>
          <w:del w:id="6417" w:author="Microsoft account" w:date="2021-05-22T14:01:00Z"/>
          <w:rFonts w:ascii="Helvetica" w:hAnsi="Helvetica" w:cs="Helvetica"/>
          <w:color w:val="202020"/>
          <w:shd w:val="clear" w:color="auto" w:fill="FFFFFF"/>
        </w:rPr>
        <w:pPrChange w:id="6418" w:author="Microsoft account" w:date="2021-05-25T22:50:00Z">
          <w:pPr>
            <w:spacing w:after="0" w:line="480" w:lineRule="auto"/>
            <w:contextualSpacing/>
            <w:jc w:val="both"/>
          </w:pPr>
        </w:pPrChange>
      </w:pPr>
    </w:p>
    <w:p w14:paraId="3120C5DC" w14:textId="7820EC15" w:rsidR="0095306F" w:rsidDel="000A26FE" w:rsidRDefault="0095306F" w:rsidP="00E75A46">
      <w:pPr>
        <w:spacing w:after="0" w:line="480" w:lineRule="auto"/>
        <w:contextualSpacing/>
        <w:jc w:val="both"/>
        <w:rPr>
          <w:ins w:id="6419" w:author="Rashed Hasan" w:date="2021-05-15T22:18:00Z"/>
          <w:del w:id="6420" w:author="Microsoft account" w:date="2021-05-22T14:01:00Z"/>
          <w:rFonts w:ascii="Helvetica" w:hAnsi="Helvetica" w:cs="Helvetica"/>
          <w:color w:val="202020"/>
          <w:shd w:val="clear" w:color="auto" w:fill="FFFFFF"/>
        </w:rPr>
        <w:pPrChange w:id="6421" w:author="Microsoft account" w:date="2021-05-25T22:50:00Z">
          <w:pPr>
            <w:spacing w:after="0" w:line="480" w:lineRule="auto"/>
            <w:contextualSpacing/>
            <w:jc w:val="both"/>
          </w:pPr>
        </w:pPrChange>
      </w:pPr>
    </w:p>
    <w:p w14:paraId="517A32F6" w14:textId="06D1BA68" w:rsidR="00B76AF0" w:rsidRDefault="00B76AF0" w:rsidP="00E75A46">
      <w:pPr>
        <w:spacing w:after="0" w:line="480" w:lineRule="auto"/>
        <w:contextualSpacing/>
        <w:jc w:val="both"/>
        <w:rPr>
          <w:ins w:id="6422" w:author="Rashed Hasan" w:date="2021-05-15T22:18:00Z"/>
          <w:rFonts w:ascii="Helvetica" w:hAnsi="Helvetica" w:cs="Helvetica"/>
          <w:color w:val="202020"/>
          <w:shd w:val="clear" w:color="auto" w:fill="FFFFFF"/>
        </w:rPr>
        <w:pPrChange w:id="6423" w:author="Microsoft account" w:date="2021-05-25T22:50:00Z">
          <w:pPr>
            <w:spacing w:after="0" w:line="480" w:lineRule="auto"/>
            <w:contextualSpacing/>
            <w:jc w:val="both"/>
          </w:pPr>
        </w:pPrChange>
      </w:pPr>
      <w:ins w:id="6424" w:author="Rashed Hasan" w:date="2021-05-15T22:18:00Z">
        <w:del w:id="6425" w:author="Microsoft account" w:date="2021-05-22T14:01:00Z">
          <w:r w:rsidDel="000A26FE">
            <w:rPr>
              <w:rFonts w:ascii="Helvetica" w:hAnsi="Helvetica" w:cs="Helvetica"/>
              <w:color w:val="202020"/>
              <w:shd w:val="clear" w:color="auto" w:fill="FFFFFF"/>
            </w:rPr>
            <w:delText>New added Table</w:delText>
          </w:r>
        </w:del>
      </w:ins>
      <w:ins w:id="6426" w:author="Rashed Hasan" w:date="2021-05-15T22:22:00Z">
        <w:del w:id="6427" w:author="Microsoft account" w:date="2021-05-22T14:01:00Z">
          <w:r w:rsidR="004B3203" w:rsidDel="000A26FE">
            <w:rPr>
              <w:rFonts w:ascii="Helvetica" w:hAnsi="Helvetica" w:cs="Helvetica"/>
              <w:color w:val="202020"/>
              <w:shd w:val="clear" w:color="auto" w:fill="FFFFFF"/>
            </w:rPr>
            <w:delText>:-</w:delText>
          </w:r>
        </w:del>
      </w:ins>
    </w:p>
    <w:tbl>
      <w:tblPr>
        <w:tblW w:w="5551" w:type="pct"/>
        <w:jc w:val="center"/>
        <w:tblBorders>
          <w:top w:val="single" w:sz="4" w:space="0" w:color="auto"/>
          <w:bottom w:val="single" w:sz="4" w:space="0" w:color="auto"/>
        </w:tblBorders>
        <w:tblLook w:val="04A0" w:firstRow="1" w:lastRow="0" w:firstColumn="1" w:lastColumn="0" w:noHBand="0" w:noVBand="1"/>
      </w:tblPr>
      <w:tblGrid>
        <w:gridCol w:w="1536"/>
        <w:gridCol w:w="1381"/>
        <w:gridCol w:w="947"/>
        <w:gridCol w:w="1322"/>
        <w:gridCol w:w="894"/>
        <w:gridCol w:w="1303"/>
        <w:gridCol w:w="815"/>
        <w:gridCol w:w="1299"/>
        <w:gridCol w:w="894"/>
        <w:tblGridChange w:id="6428">
          <w:tblGrid>
            <w:gridCol w:w="1536"/>
            <w:gridCol w:w="1381"/>
            <w:gridCol w:w="947"/>
            <w:gridCol w:w="1322"/>
            <w:gridCol w:w="894"/>
            <w:gridCol w:w="1303"/>
            <w:gridCol w:w="815"/>
            <w:gridCol w:w="1299"/>
            <w:gridCol w:w="460"/>
            <w:gridCol w:w="434"/>
          </w:tblGrid>
        </w:tblGridChange>
      </w:tblGrid>
      <w:tr w:rsidR="002329A0" w:rsidRPr="00B76AF0" w14:paraId="12768476" w14:textId="77777777" w:rsidTr="00B211C0">
        <w:trPr>
          <w:trHeight w:val="226"/>
          <w:jc w:val="center"/>
          <w:ins w:id="6429" w:author="Rashed Hasan" w:date="2021-05-15T22:18:00Z"/>
        </w:trPr>
        <w:tc>
          <w:tcPr>
            <w:tcW w:w="739" w:type="pct"/>
            <w:vMerge w:val="restart"/>
            <w:vAlign w:val="center"/>
          </w:tcPr>
          <w:p w14:paraId="7ADB85BA" w14:textId="77777777" w:rsidR="00B76AF0" w:rsidRPr="00B76AF0" w:rsidRDefault="00B76AF0" w:rsidP="00E75A46">
            <w:pPr>
              <w:jc w:val="both"/>
              <w:rPr>
                <w:ins w:id="6430" w:author="Rashed Hasan" w:date="2021-05-15T22:18:00Z"/>
                <w:rFonts w:ascii="Times New Roman" w:hAnsi="Times New Roman" w:cs="Times New Roman"/>
                <w:b/>
                <w:sz w:val="18"/>
                <w:szCs w:val="18"/>
                <w:rPrChange w:id="6431" w:author="Rashed Hasan" w:date="2021-05-15T22:19:00Z">
                  <w:rPr>
                    <w:ins w:id="6432" w:author="Rashed Hasan" w:date="2021-05-15T22:18:00Z"/>
                    <w:rFonts w:ascii="Times New Roman" w:hAnsi="Times New Roman" w:cs="Times New Roman"/>
                    <w:b/>
                    <w:sz w:val="20"/>
                    <w:szCs w:val="20"/>
                  </w:rPr>
                </w:rPrChange>
              </w:rPr>
              <w:pPrChange w:id="6433" w:author="Microsoft account" w:date="2021-05-25T22:50:00Z">
                <w:pPr>
                  <w:jc w:val="center"/>
                </w:pPr>
              </w:pPrChange>
            </w:pPr>
            <w:ins w:id="6434" w:author="Rashed Hasan" w:date="2021-05-15T22:18:00Z">
              <w:r w:rsidRPr="00B76AF0">
                <w:rPr>
                  <w:rFonts w:ascii="Times New Roman" w:hAnsi="Times New Roman" w:cs="Times New Roman"/>
                  <w:b/>
                  <w:sz w:val="18"/>
                  <w:szCs w:val="18"/>
                  <w:rPrChange w:id="6435" w:author="Rashed Hasan" w:date="2021-05-15T22:19:00Z">
                    <w:rPr>
                      <w:rFonts w:ascii="Times New Roman" w:hAnsi="Times New Roman" w:cs="Times New Roman"/>
                      <w:b/>
                      <w:sz w:val="20"/>
                      <w:szCs w:val="20"/>
                    </w:rPr>
                  </w:rPrChange>
                </w:rPr>
                <w:t>Characteristics</w:t>
              </w:r>
            </w:ins>
          </w:p>
        </w:tc>
        <w:tc>
          <w:tcPr>
            <w:tcW w:w="2187" w:type="pct"/>
            <w:gridSpan w:val="4"/>
            <w:tcBorders>
              <w:bottom w:val="nil"/>
            </w:tcBorders>
            <w:vAlign w:val="center"/>
          </w:tcPr>
          <w:p w14:paraId="52A631F8" w14:textId="77777777" w:rsidR="00B76AF0" w:rsidRPr="00B76AF0" w:rsidRDefault="00B76AF0" w:rsidP="00E75A46">
            <w:pPr>
              <w:jc w:val="both"/>
              <w:rPr>
                <w:ins w:id="6436" w:author="Rashed Hasan" w:date="2021-05-15T22:18:00Z"/>
                <w:rFonts w:ascii="Times New Roman" w:hAnsi="Times New Roman" w:cs="Times New Roman"/>
                <w:b/>
                <w:sz w:val="18"/>
                <w:szCs w:val="18"/>
                <w:rPrChange w:id="6437" w:author="Rashed Hasan" w:date="2021-05-15T22:19:00Z">
                  <w:rPr>
                    <w:ins w:id="6438" w:author="Rashed Hasan" w:date="2021-05-15T22:18:00Z"/>
                    <w:rFonts w:ascii="Times New Roman" w:hAnsi="Times New Roman" w:cs="Times New Roman"/>
                    <w:b/>
                    <w:sz w:val="20"/>
                    <w:szCs w:val="20"/>
                  </w:rPr>
                </w:rPrChange>
              </w:rPr>
              <w:pPrChange w:id="6439" w:author="Microsoft account" w:date="2021-05-25T22:50:00Z">
                <w:pPr>
                  <w:jc w:val="center"/>
                </w:pPr>
              </w:pPrChange>
            </w:pPr>
            <w:ins w:id="6440" w:author="Rashed Hasan" w:date="2021-05-15T22:18:00Z">
              <w:r w:rsidRPr="00B76AF0">
                <w:rPr>
                  <w:rFonts w:ascii="Times New Roman" w:hAnsi="Times New Roman" w:cs="Times New Roman"/>
                  <w:b/>
                  <w:sz w:val="18"/>
                  <w:szCs w:val="18"/>
                  <w:rPrChange w:id="6441" w:author="Rashed Hasan" w:date="2021-05-15T22:19:00Z">
                    <w:rPr>
                      <w:rFonts w:ascii="Times New Roman" w:hAnsi="Times New Roman" w:cs="Times New Roman"/>
                      <w:b/>
                      <w:sz w:val="20"/>
                      <w:szCs w:val="20"/>
                    </w:rPr>
                  </w:rPrChange>
                </w:rPr>
                <w:t>MICS- 2012</w:t>
              </w:r>
            </w:ins>
          </w:p>
        </w:tc>
        <w:tc>
          <w:tcPr>
            <w:tcW w:w="2074" w:type="pct"/>
            <w:gridSpan w:val="4"/>
            <w:tcBorders>
              <w:bottom w:val="nil"/>
            </w:tcBorders>
            <w:vAlign w:val="center"/>
          </w:tcPr>
          <w:p w14:paraId="4CD7EB9B" w14:textId="77777777" w:rsidR="00B76AF0" w:rsidRPr="00B76AF0" w:rsidRDefault="00B76AF0" w:rsidP="00E75A46">
            <w:pPr>
              <w:jc w:val="both"/>
              <w:rPr>
                <w:ins w:id="6442" w:author="Rashed Hasan" w:date="2021-05-15T22:18:00Z"/>
                <w:rFonts w:ascii="Times New Roman" w:hAnsi="Times New Roman" w:cs="Times New Roman"/>
                <w:b/>
                <w:sz w:val="18"/>
                <w:szCs w:val="18"/>
                <w:rPrChange w:id="6443" w:author="Rashed Hasan" w:date="2021-05-15T22:19:00Z">
                  <w:rPr>
                    <w:ins w:id="6444" w:author="Rashed Hasan" w:date="2021-05-15T22:18:00Z"/>
                    <w:rFonts w:ascii="Times New Roman" w:hAnsi="Times New Roman" w:cs="Times New Roman"/>
                    <w:b/>
                    <w:sz w:val="20"/>
                    <w:szCs w:val="20"/>
                  </w:rPr>
                </w:rPrChange>
              </w:rPr>
              <w:pPrChange w:id="6445" w:author="Microsoft account" w:date="2021-05-25T22:50:00Z">
                <w:pPr>
                  <w:jc w:val="center"/>
                </w:pPr>
              </w:pPrChange>
            </w:pPr>
            <w:ins w:id="6446" w:author="Rashed Hasan" w:date="2021-05-15T22:18:00Z">
              <w:r w:rsidRPr="00B76AF0">
                <w:rPr>
                  <w:rFonts w:ascii="Times New Roman" w:hAnsi="Times New Roman" w:cs="Times New Roman"/>
                  <w:b/>
                  <w:sz w:val="18"/>
                  <w:szCs w:val="18"/>
                  <w:rPrChange w:id="6447" w:author="Rashed Hasan" w:date="2021-05-15T22:19:00Z">
                    <w:rPr>
                      <w:rFonts w:ascii="Times New Roman" w:hAnsi="Times New Roman" w:cs="Times New Roman"/>
                      <w:b/>
                      <w:sz w:val="20"/>
                      <w:szCs w:val="20"/>
                    </w:rPr>
                  </w:rPrChange>
                </w:rPr>
                <w:t>MICS- 2019</w:t>
              </w:r>
            </w:ins>
          </w:p>
        </w:tc>
      </w:tr>
      <w:tr w:rsidR="003C690E" w:rsidRPr="00B76AF0" w14:paraId="4FB0F487" w14:textId="77777777" w:rsidTr="00B211C0">
        <w:trPr>
          <w:trHeight w:val="209"/>
          <w:jc w:val="center"/>
          <w:ins w:id="6448" w:author="Rashed Hasan" w:date="2021-05-15T22:18:00Z"/>
        </w:trPr>
        <w:tc>
          <w:tcPr>
            <w:tcW w:w="739" w:type="pct"/>
            <w:vMerge/>
            <w:vAlign w:val="center"/>
          </w:tcPr>
          <w:p w14:paraId="67C44C9A" w14:textId="77777777" w:rsidR="00B76AF0" w:rsidRPr="00B76AF0" w:rsidRDefault="00B76AF0" w:rsidP="00E75A46">
            <w:pPr>
              <w:jc w:val="both"/>
              <w:rPr>
                <w:ins w:id="6449" w:author="Rashed Hasan" w:date="2021-05-15T22:18:00Z"/>
                <w:rFonts w:ascii="Times New Roman" w:hAnsi="Times New Roman" w:cs="Times New Roman"/>
                <w:b/>
                <w:sz w:val="18"/>
                <w:szCs w:val="18"/>
                <w:rPrChange w:id="6450" w:author="Rashed Hasan" w:date="2021-05-15T22:19:00Z">
                  <w:rPr>
                    <w:ins w:id="6451" w:author="Rashed Hasan" w:date="2021-05-15T22:18:00Z"/>
                    <w:rFonts w:ascii="Times New Roman" w:hAnsi="Times New Roman" w:cs="Times New Roman"/>
                    <w:b/>
                    <w:sz w:val="20"/>
                    <w:szCs w:val="20"/>
                  </w:rPr>
                </w:rPrChange>
              </w:rPr>
              <w:pPrChange w:id="6452" w:author="Microsoft account" w:date="2021-05-25T22:50:00Z">
                <w:pPr>
                  <w:jc w:val="center"/>
                </w:pPr>
              </w:pPrChange>
            </w:pPr>
          </w:p>
        </w:tc>
        <w:tc>
          <w:tcPr>
            <w:tcW w:w="1120" w:type="pct"/>
            <w:gridSpan w:val="2"/>
            <w:tcBorders>
              <w:top w:val="nil"/>
              <w:bottom w:val="single" w:sz="4" w:space="0" w:color="auto"/>
            </w:tcBorders>
            <w:vAlign w:val="center"/>
          </w:tcPr>
          <w:p w14:paraId="70BB9073" w14:textId="77777777" w:rsidR="00B76AF0" w:rsidRPr="00B76AF0" w:rsidRDefault="00B76AF0" w:rsidP="00E75A46">
            <w:pPr>
              <w:jc w:val="both"/>
              <w:rPr>
                <w:ins w:id="6453" w:author="Rashed Hasan" w:date="2021-05-15T22:18:00Z"/>
                <w:rFonts w:ascii="Times New Roman" w:hAnsi="Times New Roman" w:cs="Times New Roman"/>
                <w:b/>
                <w:sz w:val="18"/>
                <w:szCs w:val="18"/>
                <w:rPrChange w:id="6454" w:author="Rashed Hasan" w:date="2021-05-15T22:19:00Z">
                  <w:rPr>
                    <w:ins w:id="6455" w:author="Rashed Hasan" w:date="2021-05-15T22:18:00Z"/>
                    <w:rFonts w:ascii="Times New Roman" w:hAnsi="Times New Roman" w:cs="Times New Roman"/>
                    <w:b/>
                    <w:sz w:val="20"/>
                    <w:szCs w:val="20"/>
                  </w:rPr>
                </w:rPrChange>
              </w:rPr>
              <w:pPrChange w:id="6456" w:author="Microsoft account" w:date="2021-05-25T22:50:00Z">
                <w:pPr>
                  <w:jc w:val="center"/>
                </w:pPr>
              </w:pPrChange>
            </w:pPr>
            <w:ins w:id="6457" w:author="Rashed Hasan" w:date="2021-05-15T22:18:00Z">
              <w:r w:rsidRPr="00B76AF0">
                <w:rPr>
                  <w:rFonts w:ascii="Times New Roman" w:hAnsi="Times New Roman" w:cs="Times New Roman"/>
                  <w:b/>
                  <w:sz w:val="18"/>
                  <w:szCs w:val="18"/>
                  <w:rPrChange w:id="6458" w:author="Rashed Hasan" w:date="2021-05-15T22:19:00Z">
                    <w:rPr>
                      <w:rFonts w:ascii="Times New Roman" w:hAnsi="Times New Roman" w:cs="Times New Roman"/>
                      <w:b/>
                      <w:sz w:val="20"/>
                      <w:szCs w:val="20"/>
                    </w:rPr>
                  </w:rPrChange>
                </w:rPr>
                <w:t>Univariate</w:t>
              </w:r>
            </w:ins>
          </w:p>
        </w:tc>
        <w:tc>
          <w:tcPr>
            <w:tcW w:w="1066" w:type="pct"/>
            <w:gridSpan w:val="2"/>
            <w:tcBorders>
              <w:top w:val="nil"/>
              <w:bottom w:val="single" w:sz="4" w:space="0" w:color="auto"/>
            </w:tcBorders>
            <w:vAlign w:val="center"/>
          </w:tcPr>
          <w:p w14:paraId="66A18A2E" w14:textId="436F0D7E" w:rsidR="00B76AF0" w:rsidRPr="00B76AF0" w:rsidRDefault="00B76AF0" w:rsidP="00E75A46">
            <w:pPr>
              <w:jc w:val="both"/>
              <w:rPr>
                <w:ins w:id="6459" w:author="Rashed Hasan" w:date="2021-05-15T22:18:00Z"/>
                <w:rFonts w:ascii="Times New Roman" w:hAnsi="Times New Roman" w:cs="Times New Roman"/>
                <w:b/>
                <w:sz w:val="18"/>
                <w:szCs w:val="18"/>
                <w:rPrChange w:id="6460" w:author="Rashed Hasan" w:date="2021-05-15T22:19:00Z">
                  <w:rPr>
                    <w:ins w:id="6461" w:author="Rashed Hasan" w:date="2021-05-15T22:18:00Z"/>
                    <w:rFonts w:ascii="Times New Roman" w:hAnsi="Times New Roman" w:cs="Times New Roman"/>
                    <w:b/>
                    <w:sz w:val="20"/>
                    <w:szCs w:val="20"/>
                  </w:rPr>
                </w:rPrChange>
              </w:rPr>
              <w:pPrChange w:id="6462" w:author="Microsoft account" w:date="2021-05-25T22:50:00Z">
                <w:pPr>
                  <w:jc w:val="center"/>
                </w:pPr>
              </w:pPrChange>
            </w:pPr>
            <w:ins w:id="6463" w:author="Rashed Hasan" w:date="2021-05-15T22:18:00Z">
              <w:r w:rsidRPr="00B76AF0">
                <w:rPr>
                  <w:rFonts w:ascii="Times New Roman" w:hAnsi="Times New Roman" w:cs="Times New Roman"/>
                  <w:b/>
                  <w:sz w:val="18"/>
                  <w:szCs w:val="18"/>
                  <w:rPrChange w:id="6464" w:author="Rashed Hasan" w:date="2021-05-15T22:19:00Z">
                    <w:rPr>
                      <w:rFonts w:ascii="Times New Roman" w:hAnsi="Times New Roman" w:cs="Times New Roman"/>
                      <w:b/>
                      <w:sz w:val="20"/>
                      <w:szCs w:val="20"/>
                    </w:rPr>
                  </w:rPrChange>
                </w:rPr>
                <w:t>Multi</w:t>
              </w:r>
              <w:del w:id="6465" w:author="Microsoft account" w:date="2021-05-25T16:38:00Z">
                <w:r w:rsidRPr="00B76AF0" w:rsidDel="00651A5C">
                  <w:rPr>
                    <w:rFonts w:ascii="Times New Roman" w:hAnsi="Times New Roman" w:cs="Times New Roman"/>
                    <w:b/>
                    <w:sz w:val="18"/>
                    <w:szCs w:val="18"/>
                    <w:rPrChange w:id="6466" w:author="Rashed Hasan" w:date="2021-05-15T22:19:00Z">
                      <w:rPr>
                        <w:rFonts w:ascii="Times New Roman" w:hAnsi="Times New Roman" w:cs="Times New Roman"/>
                        <w:b/>
                        <w:sz w:val="20"/>
                        <w:szCs w:val="20"/>
                      </w:rPr>
                    </w:rPrChange>
                  </w:rPr>
                  <w:delText>-variate</w:delText>
                </w:r>
              </w:del>
            </w:ins>
            <w:ins w:id="6467" w:author="Microsoft account" w:date="2021-05-25T16:38:00Z">
              <w:r w:rsidR="00651A5C">
                <w:rPr>
                  <w:rFonts w:ascii="Times New Roman" w:hAnsi="Times New Roman" w:cs="Times New Roman"/>
                  <w:b/>
                  <w:sz w:val="18"/>
                  <w:szCs w:val="18"/>
                </w:rPr>
                <w:t>variable</w:t>
              </w:r>
            </w:ins>
          </w:p>
        </w:tc>
        <w:tc>
          <w:tcPr>
            <w:tcW w:w="1019" w:type="pct"/>
            <w:gridSpan w:val="2"/>
            <w:tcBorders>
              <w:top w:val="nil"/>
              <w:bottom w:val="single" w:sz="4" w:space="0" w:color="auto"/>
            </w:tcBorders>
            <w:vAlign w:val="center"/>
          </w:tcPr>
          <w:p w14:paraId="5E3EF108" w14:textId="77777777" w:rsidR="00B76AF0" w:rsidRPr="00B76AF0" w:rsidRDefault="00B76AF0" w:rsidP="00E75A46">
            <w:pPr>
              <w:jc w:val="both"/>
              <w:rPr>
                <w:ins w:id="6468" w:author="Rashed Hasan" w:date="2021-05-15T22:18:00Z"/>
                <w:rFonts w:ascii="Times New Roman" w:hAnsi="Times New Roman" w:cs="Times New Roman"/>
                <w:b/>
                <w:sz w:val="18"/>
                <w:szCs w:val="18"/>
                <w:rPrChange w:id="6469" w:author="Rashed Hasan" w:date="2021-05-15T22:19:00Z">
                  <w:rPr>
                    <w:ins w:id="6470" w:author="Rashed Hasan" w:date="2021-05-15T22:18:00Z"/>
                    <w:rFonts w:ascii="Times New Roman" w:hAnsi="Times New Roman" w:cs="Times New Roman"/>
                    <w:b/>
                    <w:sz w:val="20"/>
                    <w:szCs w:val="20"/>
                  </w:rPr>
                </w:rPrChange>
              </w:rPr>
              <w:pPrChange w:id="6471" w:author="Microsoft account" w:date="2021-05-25T22:50:00Z">
                <w:pPr>
                  <w:jc w:val="center"/>
                </w:pPr>
              </w:pPrChange>
            </w:pPr>
            <w:ins w:id="6472" w:author="Rashed Hasan" w:date="2021-05-15T22:18:00Z">
              <w:r w:rsidRPr="00B76AF0">
                <w:rPr>
                  <w:rFonts w:ascii="Times New Roman" w:hAnsi="Times New Roman" w:cs="Times New Roman"/>
                  <w:b/>
                  <w:sz w:val="18"/>
                  <w:szCs w:val="18"/>
                  <w:rPrChange w:id="6473" w:author="Rashed Hasan" w:date="2021-05-15T22:19:00Z">
                    <w:rPr>
                      <w:rFonts w:ascii="Times New Roman" w:hAnsi="Times New Roman" w:cs="Times New Roman"/>
                      <w:b/>
                      <w:sz w:val="20"/>
                      <w:szCs w:val="20"/>
                    </w:rPr>
                  </w:rPrChange>
                </w:rPr>
                <w:t>Univariate</w:t>
              </w:r>
            </w:ins>
          </w:p>
        </w:tc>
        <w:tc>
          <w:tcPr>
            <w:tcW w:w="1055" w:type="pct"/>
            <w:gridSpan w:val="2"/>
            <w:tcBorders>
              <w:top w:val="nil"/>
              <w:bottom w:val="single" w:sz="4" w:space="0" w:color="auto"/>
            </w:tcBorders>
            <w:vAlign w:val="center"/>
          </w:tcPr>
          <w:p w14:paraId="2FB1B672" w14:textId="19FCE6F5" w:rsidR="00B76AF0" w:rsidRPr="00B76AF0" w:rsidRDefault="00651A5C" w:rsidP="00E75A46">
            <w:pPr>
              <w:jc w:val="both"/>
              <w:rPr>
                <w:ins w:id="6474" w:author="Rashed Hasan" w:date="2021-05-15T22:18:00Z"/>
                <w:rFonts w:ascii="Times New Roman" w:hAnsi="Times New Roman" w:cs="Times New Roman"/>
                <w:b/>
                <w:sz w:val="18"/>
                <w:szCs w:val="18"/>
                <w:rPrChange w:id="6475" w:author="Rashed Hasan" w:date="2021-05-15T22:19:00Z">
                  <w:rPr>
                    <w:ins w:id="6476" w:author="Rashed Hasan" w:date="2021-05-15T22:18:00Z"/>
                    <w:rFonts w:ascii="Times New Roman" w:hAnsi="Times New Roman" w:cs="Times New Roman"/>
                    <w:b/>
                    <w:sz w:val="20"/>
                    <w:szCs w:val="20"/>
                  </w:rPr>
                </w:rPrChange>
              </w:rPr>
              <w:pPrChange w:id="6477" w:author="Microsoft account" w:date="2021-05-25T22:50:00Z">
                <w:pPr>
                  <w:jc w:val="center"/>
                </w:pPr>
              </w:pPrChange>
            </w:pPr>
            <w:ins w:id="6478" w:author="Microsoft account" w:date="2021-05-25T16:39:00Z">
              <w:r w:rsidRPr="00B86366">
                <w:rPr>
                  <w:rFonts w:ascii="Times New Roman" w:hAnsi="Times New Roman" w:cs="Times New Roman"/>
                  <w:b/>
                  <w:sz w:val="18"/>
                  <w:szCs w:val="18"/>
                </w:rPr>
                <w:t>Multi</w:t>
              </w:r>
              <w:r>
                <w:rPr>
                  <w:rFonts w:ascii="Times New Roman" w:hAnsi="Times New Roman" w:cs="Times New Roman"/>
                  <w:b/>
                  <w:sz w:val="18"/>
                  <w:szCs w:val="18"/>
                </w:rPr>
                <w:t>variable</w:t>
              </w:r>
            </w:ins>
            <w:ins w:id="6479" w:author="Rashed Hasan" w:date="2021-05-15T22:18:00Z">
              <w:del w:id="6480" w:author="Microsoft account" w:date="2021-05-25T16:39:00Z">
                <w:r w:rsidR="00B76AF0" w:rsidRPr="00B76AF0" w:rsidDel="00651A5C">
                  <w:rPr>
                    <w:rFonts w:ascii="Times New Roman" w:hAnsi="Times New Roman" w:cs="Times New Roman"/>
                    <w:b/>
                    <w:sz w:val="18"/>
                    <w:szCs w:val="18"/>
                    <w:rPrChange w:id="6481" w:author="Rashed Hasan" w:date="2021-05-15T22:19:00Z">
                      <w:rPr>
                        <w:rFonts w:ascii="Times New Roman" w:hAnsi="Times New Roman" w:cs="Times New Roman"/>
                        <w:b/>
                        <w:sz w:val="20"/>
                        <w:szCs w:val="20"/>
                      </w:rPr>
                    </w:rPrChange>
                  </w:rPr>
                  <w:delText>Multi-variate</w:delText>
                </w:r>
              </w:del>
            </w:ins>
          </w:p>
        </w:tc>
      </w:tr>
      <w:tr w:rsidR="00271CC4" w:rsidRPr="00B76AF0" w14:paraId="487D266C" w14:textId="77777777" w:rsidTr="00B211C0">
        <w:trPr>
          <w:trHeight w:val="312"/>
          <w:jc w:val="center"/>
          <w:ins w:id="6482" w:author="Rashed Hasan" w:date="2021-05-15T22:18:00Z"/>
        </w:trPr>
        <w:tc>
          <w:tcPr>
            <w:tcW w:w="739" w:type="pct"/>
            <w:vMerge/>
            <w:tcBorders>
              <w:bottom w:val="single" w:sz="4" w:space="0" w:color="auto"/>
            </w:tcBorders>
            <w:vAlign w:val="center"/>
          </w:tcPr>
          <w:p w14:paraId="52A1B2F6" w14:textId="77777777" w:rsidR="00B76AF0" w:rsidRPr="00B76AF0" w:rsidRDefault="00B76AF0" w:rsidP="00E75A46">
            <w:pPr>
              <w:jc w:val="both"/>
              <w:rPr>
                <w:ins w:id="6483" w:author="Rashed Hasan" w:date="2021-05-15T22:18:00Z"/>
                <w:rFonts w:ascii="Times New Roman" w:hAnsi="Times New Roman" w:cs="Times New Roman"/>
                <w:b/>
                <w:sz w:val="18"/>
                <w:szCs w:val="18"/>
                <w:rPrChange w:id="6484" w:author="Rashed Hasan" w:date="2021-05-15T22:19:00Z">
                  <w:rPr>
                    <w:ins w:id="6485" w:author="Rashed Hasan" w:date="2021-05-15T22:18:00Z"/>
                    <w:rFonts w:ascii="Times New Roman" w:hAnsi="Times New Roman" w:cs="Times New Roman"/>
                    <w:b/>
                    <w:sz w:val="20"/>
                    <w:szCs w:val="20"/>
                  </w:rPr>
                </w:rPrChange>
              </w:rPr>
              <w:pPrChange w:id="6486" w:author="Microsoft account" w:date="2021-05-25T22:50:00Z">
                <w:pPr>
                  <w:jc w:val="center"/>
                </w:pPr>
              </w:pPrChange>
            </w:pPr>
          </w:p>
        </w:tc>
        <w:tc>
          <w:tcPr>
            <w:tcW w:w="665" w:type="pct"/>
            <w:tcBorders>
              <w:top w:val="single" w:sz="4" w:space="0" w:color="auto"/>
              <w:bottom w:val="single" w:sz="4" w:space="0" w:color="auto"/>
            </w:tcBorders>
            <w:vAlign w:val="center"/>
          </w:tcPr>
          <w:p w14:paraId="205B71FE" w14:textId="77777777" w:rsidR="00B76AF0" w:rsidRPr="00B76AF0" w:rsidRDefault="00B76AF0" w:rsidP="00E75A46">
            <w:pPr>
              <w:jc w:val="both"/>
              <w:rPr>
                <w:ins w:id="6487" w:author="Rashed Hasan" w:date="2021-05-15T22:18:00Z"/>
                <w:rFonts w:ascii="Times New Roman" w:hAnsi="Times New Roman" w:cs="Times New Roman"/>
                <w:b/>
                <w:sz w:val="18"/>
                <w:szCs w:val="18"/>
                <w:rPrChange w:id="6488" w:author="Rashed Hasan" w:date="2021-05-15T22:19:00Z">
                  <w:rPr>
                    <w:ins w:id="6489" w:author="Rashed Hasan" w:date="2021-05-15T22:18:00Z"/>
                    <w:rFonts w:ascii="Times New Roman" w:hAnsi="Times New Roman" w:cs="Times New Roman"/>
                    <w:b/>
                    <w:sz w:val="20"/>
                    <w:szCs w:val="20"/>
                  </w:rPr>
                </w:rPrChange>
              </w:rPr>
              <w:pPrChange w:id="6490" w:author="Microsoft account" w:date="2021-05-25T22:50:00Z">
                <w:pPr>
                  <w:jc w:val="center"/>
                </w:pPr>
              </w:pPrChange>
            </w:pPr>
            <w:ins w:id="6491" w:author="Rashed Hasan" w:date="2021-05-15T22:18:00Z">
              <w:r w:rsidRPr="00B76AF0">
                <w:rPr>
                  <w:rFonts w:ascii="Times New Roman" w:hAnsi="Times New Roman" w:cs="Times New Roman"/>
                  <w:b/>
                  <w:sz w:val="18"/>
                  <w:szCs w:val="18"/>
                  <w:rPrChange w:id="6492" w:author="Rashed Hasan" w:date="2021-05-15T22:19:00Z">
                    <w:rPr>
                      <w:rFonts w:ascii="Times New Roman" w:hAnsi="Times New Roman" w:cs="Times New Roman"/>
                      <w:b/>
                      <w:sz w:val="20"/>
                      <w:szCs w:val="20"/>
                    </w:rPr>
                  </w:rPrChange>
                </w:rPr>
                <w:t>Unadjusted</w:t>
              </w:r>
            </w:ins>
          </w:p>
          <w:p w14:paraId="6F30E2F4" w14:textId="77777777" w:rsidR="00B76AF0" w:rsidRPr="00B76AF0" w:rsidRDefault="00B76AF0" w:rsidP="00E75A46">
            <w:pPr>
              <w:jc w:val="both"/>
              <w:rPr>
                <w:ins w:id="6493" w:author="Rashed Hasan" w:date="2021-05-15T22:18:00Z"/>
                <w:rFonts w:ascii="Times New Roman" w:hAnsi="Times New Roman" w:cs="Times New Roman"/>
                <w:b/>
                <w:sz w:val="18"/>
                <w:szCs w:val="18"/>
                <w:rPrChange w:id="6494" w:author="Rashed Hasan" w:date="2021-05-15T22:19:00Z">
                  <w:rPr>
                    <w:ins w:id="6495" w:author="Rashed Hasan" w:date="2021-05-15T22:18:00Z"/>
                    <w:rFonts w:ascii="Times New Roman" w:hAnsi="Times New Roman" w:cs="Times New Roman"/>
                    <w:b/>
                    <w:sz w:val="20"/>
                    <w:szCs w:val="20"/>
                  </w:rPr>
                </w:rPrChange>
              </w:rPr>
              <w:pPrChange w:id="6496" w:author="Microsoft account" w:date="2021-05-25T22:50:00Z">
                <w:pPr>
                  <w:jc w:val="center"/>
                </w:pPr>
              </w:pPrChange>
            </w:pPr>
            <w:ins w:id="6497" w:author="Rashed Hasan" w:date="2021-05-15T22:18:00Z">
              <w:r w:rsidRPr="00B76AF0">
                <w:rPr>
                  <w:rFonts w:ascii="Times New Roman" w:hAnsi="Times New Roman" w:cs="Times New Roman"/>
                  <w:b/>
                  <w:sz w:val="18"/>
                  <w:szCs w:val="18"/>
                  <w:rPrChange w:id="6498" w:author="Rashed Hasan" w:date="2021-05-15T22:19:00Z">
                    <w:rPr>
                      <w:rFonts w:ascii="Times New Roman" w:hAnsi="Times New Roman" w:cs="Times New Roman"/>
                      <w:b/>
                      <w:sz w:val="20"/>
                      <w:szCs w:val="20"/>
                    </w:rPr>
                  </w:rPrChange>
                </w:rPr>
                <w:t>OR (95% CI)</w:t>
              </w:r>
            </w:ins>
          </w:p>
        </w:tc>
        <w:tc>
          <w:tcPr>
            <w:tcW w:w="456" w:type="pct"/>
            <w:tcBorders>
              <w:top w:val="single" w:sz="4" w:space="0" w:color="auto"/>
              <w:bottom w:val="single" w:sz="4" w:space="0" w:color="auto"/>
            </w:tcBorders>
            <w:vAlign w:val="center"/>
          </w:tcPr>
          <w:p w14:paraId="417FA7FF" w14:textId="77777777" w:rsidR="00B76AF0" w:rsidRPr="00B76AF0" w:rsidRDefault="00B76AF0" w:rsidP="00E75A46">
            <w:pPr>
              <w:jc w:val="both"/>
              <w:rPr>
                <w:ins w:id="6499" w:author="Rashed Hasan" w:date="2021-05-15T22:18:00Z"/>
                <w:rFonts w:ascii="Times New Roman" w:hAnsi="Times New Roman" w:cs="Times New Roman"/>
                <w:b/>
                <w:sz w:val="18"/>
                <w:szCs w:val="18"/>
                <w:rPrChange w:id="6500" w:author="Rashed Hasan" w:date="2021-05-15T22:19:00Z">
                  <w:rPr>
                    <w:ins w:id="6501" w:author="Rashed Hasan" w:date="2021-05-15T22:18:00Z"/>
                    <w:rFonts w:ascii="Times New Roman" w:hAnsi="Times New Roman" w:cs="Times New Roman"/>
                    <w:b/>
                    <w:sz w:val="20"/>
                    <w:szCs w:val="20"/>
                  </w:rPr>
                </w:rPrChange>
              </w:rPr>
              <w:pPrChange w:id="6502" w:author="Microsoft account" w:date="2021-05-25T22:50:00Z">
                <w:pPr>
                  <w:jc w:val="center"/>
                </w:pPr>
              </w:pPrChange>
            </w:pPr>
            <w:ins w:id="6503" w:author="Rashed Hasan" w:date="2021-05-15T22:18:00Z">
              <w:r w:rsidRPr="00B76AF0">
                <w:rPr>
                  <w:rFonts w:ascii="Times New Roman" w:hAnsi="Times New Roman" w:cs="Times New Roman"/>
                  <w:b/>
                  <w:sz w:val="18"/>
                  <w:szCs w:val="18"/>
                  <w:rPrChange w:id="6504" w:author="Rashed Hasan" w:date="2021-05-15T22:19:00Z">
                    <w:rPr>
                      <w:rFonts w:ascii="Times New Roman" w:hAnsi="Times New Roman" w:cs="Times New Roman"/>
                      <w:b/>
                      <w:sz w:val="20"/>
                      <w:szCs w:val="20"/>
                    </w:rPr>
                  </w:rPrChange>
                </w:rPr>
                <w:t>P-value</w:t>
              </w:r>
            </w:ins>
          </w:p>
        </w:tc>
        <w:tc>
          <w:tcPr>
            <w:tcW w:w="636" w:type="pct"/>
            <w:tcBorders>
              <w:top w:val="single" w:sz="4" w:space="0" w:color="auto"/>
              <w:bottom w:val="single" w:sz="4" w:space="0" w:color="auto"/>
            </w:tcBorders>
            <w:vAlign w:val="center"/>
          </w:tcPr>
          <w:p w14:paraId="595CB721" w14:textId="77777777" w:rsidR="00B76AF0" w:rsidRPr="00B76AF0" w:rsidRDefault="00B76AF0" w:rsidP="00E75A46">
            <w:pPr>
              <w:jc w:val="both"/>
              <w:rPr>
                <w:ins w:id="6505" w:author="Rashed Hasan" w:date="2021-05-15T22:18:00Z"/>
                <w:rFonts w:ascii="Times New Roman" w:hAnsi="Times New Roman" w:cs="Times New Roman"/>
                <w:b/>
                <w:sz w:val="18"/>
                <w:szCs w:val="18"/>
                <w:rPrChange w:id="6506" w:author="Rashed Hasan" w:date="2021-05-15T22:19:00Z">
                  <w:rPr>
                    <w:ins w:id="6507" w:author="Rashed Hasan" w:date="2021-05-15T22:18:00Z"/>
                    <w:rFonts w:ascii="Times New Roman" w:hAnsi="Times New Roman" w:cs="Times New Roman"/>
                    <w:b/>
                    <w:sz w:val="20"/>
                    <w:szCs w:val="20"/>
                  </w:rPr>
                </w:rPrChange>
              </w:rPr>
              <w:pPrChange w:id="6508" w:author="Microsoft account" w:date="2021-05-25T22:50:00Z">
                <w:pPr>
                  <w:jc w:val="center"/>
                </w:pPr>
              </w:pPrChange>
            </w:pPr>
            <w:ins w:id="6509" w:author="Rashed Hasan" w:date="2021-05-15T22:18:00Z">
              <w:r w:rsidRPr="00B76AF0">
                <w:rPr>
                  <w:rFonts w:ascii="Times New Roman" w:hAnsi="Times New Roman" w:cs="Times New Roman"/>
                  <w:b/>
                  <w:sz w:val="18"/>
                  <w:szCs w:val="18"/>
                  <w:rPrChange w:id="6510" w:author="Rashed Hasan" w:date="2021-05-15T22:19:00Z">
                    <w:rPr>
                      <w:rFonts w:ascii="Times New Roman" w:hAnsi="Times New Roman" w:cs="Times New Roman"/>
                      <w:b/>
                      <w:sz w:val="20"/>
                      <w:szCs w:val="20"/>
                    </w:rPr>
                  </w:rPrChange>
                </w:rPr>
                <w:t>Adjusted</w:t>
              </w:r>
            </w:ins>
          </w:p>
          <w:p w14:paraId="54EA507E" w14:textId="77777777" w:rsidR="00B76AF0" w:rsidRPr="00B76AF0" w:rsidRDefault="00B76AF0" w:rsidP="00E75A46">
            <w:pPr>
              <w:jc w:val="both"/>
              <w:rPr>
                <w:ins w:id="6511" w:author="Rashed Hasan" w:date="2021-05-15T22:18:00Z"/>
                <w:rFonts w:ascii="Times New Roman" w:hAnsi="Times New Roman" w:cs="Times New Roman"/>
                <w:b/>
                <w:sz w:val="18"/>
                <w:szCs w:val="18"/>
                <w:rPrChange w:id="6512" w:author="Rashed Hasan" w:date="2021-05-15T22:19:00Z">
                  <w:rPr>
                    <w:ins w:id="6513" w:author="Rashed Hasan" w:date="2021-05-15T22:18:00Z"/>
                    <w:rFonts w:ascii="Times New Roman" w:hAnsi="Times New Roman" w:cs="Times New Roman"/>
                    <w:b/>
                    <w:sz w:val="20"/>
                    <w:szCs w:val="20"/>
                  </w:rPr>
                </w:rPrChange>
              </w:rPr>
              <w:pPrChange w:id="6514" w:author="Microsoft account" w:date="2021-05-25T22:50:00Z">
                <w:pPr>
                  <w:jc w:val="center"/>
                </w:pPr>
              </w:pPrChange>
            </w:pPr>
            <w:ins w:id="6515" w:author="Rashed Hasan" w:date="2021-05-15T22:18:00Z">
              <w:r w:rsidRPr="00B76AF0">
                <w:rPr>
                  <w:rFonts w:ascii="Times New Roman" w:hAnsi="Times New Roman" w:cs="Times New Roman"/>
                  <w:b/>
                  <w:sz w:val="18"/>
                  <w:szCs w:val="18"/>
                  <w:rPrChange w:id="6516" w:author="Rashed Hasan" w:date="2021-05-15T22:19:00Z">
                    <w:rPr>
                      <w:rFonts w:ascii="Times New Roman" w:hAnsi="Times New Roman" w:cs="Times New Roman"/>
                      <w:b/>
                      <w:sz w:val="20"/>
                      <w:szCs w:val="20"/>
                    </w:rPr>
                  </w:rPrChange>
                </w:rPr>
                <w:t>OR (95% CI)</w:t>
              </w:r>
            </w:ins>
          </w:p>
        </w:tc>
        <w:tc>
          <w:tcPr>
            <w:tcW w:w="430" w:type="pct"/>
            <w:tcBorders>
              <w:top w:val="single" w:sz="4" w:space="0" w:color="auto"/>
              <w:bottom w:val="single" w:sz="4" w:space="0" w:color="auto"/>
            </w:tcBorders>
            <w:vAlign w:val="center"/>
          </w:tcPr>
          <w:p w14:paraId="3C1ED401" w14:textId="77777777" w:rsidR="00B76AF0" w:rsidRPr="00B76AF0" w:rsidRDefault="00B76AF0" w:rsidP="00E75A46">
            <w:pPr>
              <w:jc w:val="both"/>
              <w:rPr>
                <w:ins w:id="6517" w:author="Rashed Hasan" w:date="2021-05-15T22:18:00Z"/>
                <w:rFonts w:ascii="Times New Roman" w:hAnsi="Times New Roman" w:cs="Times New Roman"/>
                <w:b/>
                <w:sz w:val="18"/>
                <w:szCs w:val="18"/>
                <w:rPrChange w:id="6518" w:author="Rashed Hasan" w:date="2021-05-15T22:19:00Z">
                  <w:rPr>
                    <w:ins w:id="6519" w:author="Rashed Hasan" w:date="2021-05-15T22:18:00Z"/>
                    <w:rFonts w:ascii="Times New Roman" w:hAnsi="Times New Roman" w:cs="Times New Roman"/>
                    <w:b/>
                    <w:sz w:val="20"/>
                    <w:szCs w:val="20"/>
                  </w:rPr>
                </w:rPrChange>
              </w:rPr>
              <w:pPrChange w:id="6520" w:author="Microsoft account" w:date="2021-05-25T22:50:00Z">
                <w:pPr>
                  <w:jc w:val="center"/>
                </w:pPr>
              </w:pPrChange>
            </w:pPr>
            <w:ins w:id="6521" w:author="Rashed Hasan" w:date="2021-05-15T22:18:00Z">
              <w:r w:rsidRPr="00B76AF0">
                <w:rPr>
                  <w:rFonts w:ascii="Times New Roman" w:hAnsi="Times New Roman" w:cs="Times New Roman"/>
                  <w:b/>
                  <w:sz w:val="18"/>
                  <w:szCs w:val="18"/>
                  <w:rPrChange w:id="6522" w:author="Rashed Hasan" w:date="2021-05-15T22:19:00Z">
                    <w:rPr>
                      <w:rFonts w:ascii="Times New Roman" w:hAnsi="Times New Roman" w:cs="Times New Roman"/>
                      <w:b/>
                      <w:sz w:val="20"/>
                      <w:szCs w:val="20"/>
                    </w:rPr>
                  </w:rPrChange>
                </w:rPr>
                <w:t>P-value</w:t>
              </w:r>
            </w:ins>
          </w:p>
        </w:tc>
        <w:tc>
          <w:tcPr>
            <w:tcW w:w="627" w:type="pct"/>
            <w:tcBorders>
              <w:top w:val="single" w:sz="4" w:space="0" w:color="auto"/>
              <w:bottom w:val="single" w:sz="4" w:space="0" w:color="auto"/>
            </w:tcBorders>
            <w:vAlign w:val="center"/>
          </w:tcPr>
          <w:p w14:paraId="05B8093A" w14:textId="77777777" w:rsidR="00B76AF0" w:rsidRPr="00B76AF0" w:rsidRDefault="00B76AF0" w:rsidP="00E75A46">
            <w:pPr>
              <w:jc w:val="both"/>
              <w:rPr>
                <w:ins w:id="6523" w:author="Rashed Hasan" w:date="2021-05-15T22:18:00Z"/>
                <w:rFonts w:ascii="Times New Roman" w:hAnsi="Times New Roman" w:cs="Times New Roman"/>
                <w:b/>
                <w:sz w:val="18"/>
                <w:szCs w:val="18"/>
                <w:rPrChange w:id="6524" w:author="Rashed Hasan" w:date="2021-05-15T22:19:00Z">
                  <w:rPr>
                    <w:ins w:id="6525" w:author="Rashed Hasan" w:date="2021-05-15T22:18:00Z"/>
                    <w:rFonts w:ascii="Times New Roman" w:hAnsi="Times New Roman" w:cs="Times New Roman"/>
                    <w:b/>
                    <w:sz w:val="20"/>
                    <w:szCs w:val="20"/>
                  </w:rPr>
                </w:rPrChange>
              </w:rPr>
              <w:pPrChange w:id="6526" w:author="Microsoft account" w:date="2021-05-25T22:50:00Z">
                <w:pPr>
                  <w:jc w:val="center"/>
                </w:pPr>
              </w:pPrChange>
            </w:pPr>
            <w:ins w:id="6527" w:author="Rashed Hasan" w:date="2021-05-15T22:18:00Z">
              <w:r w:rsidRPr="00B76AF0">
                <w:rPr>
                  <w:rFonts w:ascii="Times New Roman" w:hAnsi="Times New Roman" w:cs="Times New Roman"/>
                  <w:b/>
                  <w:sz w:val="18"/>
                  <w:szCs w:val="18"/>
                  <w:rPrChange w:id="6528" w:author="Rashed Hasan" w:date="2021-05-15T22:19:00Z">
                    <w:rPr>
                      <w:rFonts w:ascii="Times New Roman" w:hAnsi="Times New Roman" w:cs="Times New Roman"/>
                      <w:b/>
                      <w:sz w:val="20"/>
                      <w:szCs w:val="20"/>
                    </w:rPr>
                  </w:rPrChange>
                </w:rPr>
                <w:t>Unadjusted</w:t>
              </w:r>
            </w:ins>
          </w:p>
          <w:p w14:paraId="0046A7E7" w14:textId="77777777" w:rsidR="00B76AF0" w:rsidRPr="00B76AF0" w:rsidRDefault="00B76AF0" w:rsidP="00E75A46">
            <w:pPr>
              <w:jc w:val="both"/>
              <w:rPr>
                <w:ins w:id="6529" w:author="Rashed Hasan" w:date="2021-05-15T22:18:00Z"/>
                <w:rFonts w:ascii="Times New Roman" w:hAnsi="Times New Roman" w:cs="Times New Roman"/>
                <w:b/>
                <w:sz w:val="18"/>
                <w:szCs w:val="18"/>
                <w:rPrChange w:id="6530" w:author="Rashed Hasan" w:date="2021-05-15T22:19:00Z">
                  <w:rPr>
                    <w:ins w:id="6531" w:author="Rashed Hasan" w:date="2021-05-15T22:18:00Z"/>
                    <w:rFonts w:ascii="Times New Roman" w:hAnsi="Times New Roman" w:cs="Times New Roman"/>
                    <w:b/>
                    <w:sz w:val="20"/>
                    <w:szCs w:val="20"/>
                  </w:rPr>
                </w:rPrChange>
              </w:rPr>
              <w:pPrChange w:id="6532" w:author="Microsoft account" w:date="2021-05-25T22:50:00Z">
                <w:pPr>
                  <w:jc w:val="center"/>
                </w:pPr>
              </w:pPrChange>
            </w:pPr>
            <w:ins w:id="6533" w:author="Rashed Hasan" w:date="2021-05-15T22:18:00Z">
              <w:r w:rsidRPr="00B76AF0">
                <w:rPr>
                  <w:rFonts w:ascii="Times New Roman" w:hAnsi="Times New Roman" w:cs="Times New Roman"/>
                  <w:b/>
                  <w:sz w:val="18"/>
                  <w:szCs w:val="18"/>
                  <w:rPrChange w:id="6534" w:author="Rashed Hasan" w:date="2021-05-15T22:19:00Z">
                    <w:rPr>
                      <w:rFonts w:ascii="Times New Roman" w:hAnsi="Times New Roman" w:cs="Times New Roman"/>
                      <w:b/>
                      <w:sz w:val="20"/>
                      <w:szCs w:val="20"/>
                    </w:rPr>
                  </w:rPrChange>
                </w:rPr>
                <w:t>OR (95% CI)</w:t>
              </w:r>
            </w:ins>
          </w:p>
        </w:tc>
        <w:tc>
          <w:tcPr>
            <w:tcW w:w="392" w:type="pct"/>
            <w:tcBorders>
              <w:top w:val="single" w:sz="4" w:space="0" w:color="auto"/>
              <w:bottom w:val="single" w:sz="4" w:space="0" w:color="auto"/>
            </w:tcBorders>
            <w:vAlign w:val="center"/>
          </w:tcPr>
          <w:p w14:paraId="31A3F461" w14:textId="77777777" w:rsidR="00B76AF0" w:rsidRPr="00B76AF0" w:rsidRDefault="00B76AF0" w:rsidP="00E75A46">
            <w:pPr>
              <w:jc w:val="both"/>
              <w:rPr>
                <w:ins w:id="6535" w:author="Rashed Hasan" w:date="2021-05-15T22:18:00Z"/>
                <w:rFonts w:ascii="Times New Roman" w:hAnsi="Times New Roman" w:cs="Times New Roman"/>
                <w:b/>
                <w:sz w:val="18"/>
                <w:szCs w:val="18"/>
                <w:rPrChange w:id="6536" w:author="Rashed Hasan" w:date="2021-05-15T22:19:00Z">
                  <w:rPr>
                    <w:ins w:id="6537" w:author="Rashed Hasan" w:date="2021-05-15T22:18:00Z"/>
                    <w:rFonts w:ascii="Times New Roman" w:hAnsi="Times New Roman" w:cs="Times New Roman"/>
                    <w:b/>
                    <w:sz w:val="20"/>
                    <w:szCs w:val="20"/>
                  </w:rPr>
                </w:rPrChange>
              </w:rPr>
              <w:pPrChange w:id="6538" w:author="Microsoft account" w:date="2021-05-25T22:50:00Z">
                <w:pPr>
                  <w:jc w:val="center"/>
                </w:pPr>
              </w:pPrChange>
            </w:pPr>
            <w:ins w:id="6539" w:author="Rashed Hasan" w:date="2021-05-15T22:18:00Z">
              <w:r w:rsidRPr="00B76AF0">
                <w:rPr>
                  <w:rFonts w:ascii="Times New Roman" w:hAnsi="Times New Roman" w:cs="Times New Roman"/>
                  <w:b/>
                  <w:sz w:val="18"/>
                  <w:szCs w:val="18"/>
                  <w:rPrChange w:id="6540" w:author="Rashed Hasan" w:date="2021-05-15T22:19:00Z">
                    <w:rPr>
                      <w:rFonts w:ascii="Times New Roman" w:hAnsi="Times New Roman" w:cs="Times New Roman"/>
                      <w:b/>
                      <w:sz w:val="20"/>
                      <w:szCs w:val="20"/>
                    </w:rPr>
                  </w:rPrChange>
                </w:rPr>
                <w:t>P-value</w:t>
              </w:r>
            </w:ins>
          </w:p>
        </w:tc>
        <w:tc>
          <w:tcPr>
            <w:tcW w:w="625" w:type="pct"/>
            <w:tcBorders>
              <w:top w:val="single" w:sz="4" w:space="0" w:color="auto"/>
              <w:bottom w:val="single" w:sz="4" w:space="0" w:color="auto"/>
            </w:tcBorders>
            <w:vAlign w:val="center"/>
          </w:tcPr>
          <w:p w14:paraId="79E2EE33" w14:textId="77777777" w:rsidR="00B76AF0" w:rsidRPr="00B76AF0" w:rsidRDefault="00B76AF0" w:rsidP="00E75A46">
            <w:pPr>
              <w:jc w:val="both"/>
              <w:rPr>
                <w:ins w:id="6541" w:author="Rashed Hasan" w:date="2021-05-15T22:18:00Z"/>
                <w:rFonts w:ascii="Times New Roman" w:hAnsi="Times New Roman" w:cs="Times New Roman"/>
                <w:b/>
                <w:sz w:val="18"/>
                <w:szCs w:val="18"/>
                <w:rPrChange w:id="6542" w:author="Rashed Hasan" w:date="2021-05-15T22:19:00Z">
                  <w:rPr>
                    <w:ins w:id="6543" w:author="Rashed Hasan" w:date="2021-05-15T22:18:00Z"/>
                    <w:rFonts w:ascii="Times New Roman" w:hAnsi="Times New Roman" w:cs="Times New Roman"/>
                    <w:b/>
                    <w:sz w:val="20"/>
                    <w:szCs w:val="20"/>
                  </w:rPr>
                </w:rPrChange>
              </w:rPr>
              <w:pPrChange w:id="6544" w:author="Microsoft account" w:date="2021-05-25T22:50:00Z">
                <w:pPr>
                  <w:jc w:val="center"/>
                </w:pPr>
              </w:pPrChange>
            </w:pPr>
            <w:ins w:id="6545" w:author="Rashed Hasan" w:date="2021-05-15T22:18:00Z">
              <w:r w:rsidRPr="00B76AF0">
                <w:rPr>
                  <w:rFonts w:ascii="Times New Roman" w:hAnsi="Times New Roman" w:cs="Times New Roman"/>
                  <w:b/>
                  <w:sz w:val="18"/>
                  <w:szCs w:val="18"/>
                  <w:rPrChange w:id="6546" w:author="Rashed Hasan" w:date="2021-05-15T22:19:00Z">
                    <w:rPr>
                      <w:rFonts w:ascii="Times New Roman" w:hAnsi="Times New Roman" w:cs="Times New Roman"/>
                      <w:b/>
                      <w:sz w:val="20"/>
                      <w:szCs w:val="20"/>
                    </w:rPr>
                  </w:rPrChange>
                </w:rPr>
                <w:t>Adjusted</w:t>
              </w:r>
            </w:ins>
          </w:p>
          <w:p w14:paraId="11D91543" w14:textId="77777777" w:rsidR="00B76AF0" w:rsidRPr="00B76AF0" w:rsidRDefault="00B76AF0" w:rsidP="00E75A46">
            <w:pPr>
              <w:jc w:val="both"/>
              <w:rPr>
                <w:ins w:id="6547" w:author="Rashed Hasan" w:date="2021-05-15T22:18:00Z"/>
                <w:rFonts w:ascii="Times New Roman" w:hAnsi="Times New Roman" w:cs="Times New Roman"/>
                <w:b/>
                <w:sz w:val="18"/>
                <w:szCs w:val="18"/>
                <w:rPrChange w:id="6548" w:author="Rashed Hasan" w:date="2021-05-15T22:19:00Z">
                  <w:rPr>
                    <w:ins w:id="6549" w:author="Rashed Hasan" w:date="2021-05-15T22:18:00Z"/>
                    <w:rFonts w:ascii="Times New Roman" w:hAnsi="Times New Roman" w:cs="Times New Roman"/>
                    <w:b/>
                    <w:sz w:val="20"/>
                    <w:szCs w:val="20"/>
                  </w:rPr>
                </w:rPrChange>
              </w:rPr>
              <w:pPrChange w:id="6550" w:author="Microsoft account" w:date="2021-05-25T22:50:00Z">
                <w:pPr>
                  <w:jc w:val="center"/>
                </w:pPr>
              </w:pPrChange>
            </w:pPr>
            <w:ins w:id="6551" w:author="Rashed Hasan" w:date="2021-05-15T22:18:00Z">
              <w:r w:rsidRPr="00B76AF0">
                <w:rPr>
                  <w:rFonts w:ascii="Times New Roman" w:hAnsi="Times New Roman" w:cs="Times New Roman"/>
                  <w:b/>
                  <w:sz w:val="18"/>
                  <w:szCs w:val="18"/>
                  <w:rPrChange w:id="6552" w:author="Rashed Hasan" w:date="2021-05-15T22:19:00Z">
                    <w:rPr>
                      <w:rFonts w:ascii="Times New Roman" w:hAnsi="Times New Roman" w:cs="Times New Roman"/>
                      <w:b/>
                      <w:sz w:val="20"/>
                      <w:szCs w:val="20"/>
                    </w:rPr>
                  </w:rPrChange>
                </w:rPr>
                <w:t>OR (95% CI)</w:t>
              </w:r>
            </w:ins>
          </w:p>
        </w:tc>
        <w:tc>
          <w:tcPr>
            <w:tcW w:w="430" w:type="pct"/>
            <w:tcBorders>
              <w:top w:val="single" w:sz="4" w:space="0" w:color="auto"/>
              <w:bottom w:val="single" w:sz="4" w:space="0" w:color="auto"/>
            </w:tcBorders>
            <w:vAlign w:val="center"/>
          </w:tcPr>
          <w:p w14:paraId="50117332" w14:textId="77777777" w:rsidR="00B76AF0" w:rsidRPr="00B76AF0" w:rsidRDefault="00B76AF0" w:rsidP="00E75A46">
            <w:pPr>
              <w:jc w:val="both"/>
              <w:rPr>
                <w:ins w:id="6553" w:author="Rashed Hasan" w:date="2021-05-15T22:18:00Z"/>
                <w:rFonts w:ascii="Times New Roman" w:hAnsi="Times New Roman" w:cs="Times New Roman"/>
                <w:b/>
                <w:sz w:val="18"/>
                <w:szCs w:val="18"/>
                <w:rPrChange w:id="6554" w:author="Rashed Hasan" w:date="2021-05-15T22:19:00Z">
                  <w:rPr>
                    <w:ins w:id="6555" w:author="Rashed Hasan" w:date="2021-05-15T22:18:00Z"/>
                    <w:rFonts w:ascii="Times New Roman" w:hAnsi="Times New Roman" w:cs="Times New Roman"/>
                    <w:b/>
                    <w:sz w:val="20"/>
                    <w:szCs w:val="20"/>
                  </w:rPr>
                </w:rPrChange>
              </w:rPr>
              <w:pPrChange w:id="6556" w:author="Microsoft account" w:date="2021-05-25T22:50:00Z">
                <w:pPr>
                  <w:jc w:val="center"/>
                </w:pPr>
              </w:pPrChange>
            </w:pPr>
            <w:ins w:id="6557" w:author="Rashed Hasan" w:date="2021-05-15T22:18:00Z">
              <w:r w:rsidRPr="00B76AF0">
                <w:rPr>
                  <w:rFonts w:ascii="Times New Roman" w:hAnsi="Times New Roman" w:cs="Times New Roman"/>
                  <w:b/>
                  <w:sz w:val="18"/>
                  <w:szCs w:val="18"/>
                  <w:rPrChange w:id="6558" w:author="Rashed Hasan" w:date="2021-05-15T22:19:00Z">
                    <w:rPr>
                      <w:rFonts w:ascii="Times New Roman" w:hAnsi="Times New Roman" w:cs="Times New Roman"/>
                      <w:b/>
                      <w:sz w:val="20"/>
                      <w:szCs w:val="20"/>
                    </w:rPr>
                  </w:rPrChange>
                </w:rPr>
                <w:t>P-value</w:t>
              </w:r>
            </w:ins>
          </w:p>
        </w:tc>
      </w:tr>
      <w:tr w:rsidR="00B76AF0" w:rsidRPr="00B76AF0" w14:paraId="6BEF94D5" w14:textId="77777777" w:rsidTr="004B3203">
        <w:tblPrEx>
          <w:tblW w:w="5551" w:type="pct"/>
          <w:jc w:val="center"/>
          <w:tblBorders>
            <w:top w:val="single" w:sz="4" w:space="0" w:color="auto"/>
            <w:bottom w:val="single" w:sz="4" w:space="0" w:color="auto"/>
          </w:tblBorders>
          <w:tblPrExChange w:id="6559" w:author="Rashed Hasan" w:date="2021-05-15T22:21:00Z">
            <w:tblPrEx>
              <w:tblW w:w="5199" w:type="pct"/>
              <w:jc w:val="center"/>
              <w:tblBorders>
                <w:top w:val="single" w:sz="4" w:space="0" w:color="auto"/>
                <w:bottom w:val="single" w:sz="4" w:space="0" w:color="auto"/>
              </w:tblBorders>
            </w:tblPrEx>
          </w:tblPrExChange>
        </w:tblPrEx>
        <w:trPr>
          <w:trHeight w:val="330"/>
          <w:jc w:val="center"/>
          <w:ins w:id="6560" w:author="Rashed Hasan" w:date="2021-05-15T22:18:00Z"/>
          <w:trPrChange w:id="6561" w:author="Rashed Hasan" w:date="2021-05-15T22:21:00Z">
            <w:trPr>
              <w:gridAfter w:val="0"/>
              <w:trHeight w:val="332"/>
              <w:jc w:val="center"/>
            </w:trPr>
          </w:trPrChange>
        </w:trPr>
        <w:tc>
          <w:tcPr>
            <w:tcW w:w="5000" w:type="pct"/>
            <w:gridSpan w:val="9"/>
            <w:tcBorders>
              <w:top w:val="single" w:sz="4" w:space="0" w:color="auto"/>
              <w:bottom w:val="nil"/>
            </w:tcBorders>
            <w:vAlign w:val="center"/>
            <w:tcPrChange w:id="6562" w:author="Rashed Hasan" w:date="2021-05-15T22:21:00Z">
              <w:tcPr>
                <w:tcW w:w="5000" w:type="pct"/>
                <w:gridSpan w:val="9"/>
                <w:tcBorders>
                  <w:top w:val="single" w:sz="4" w:space="0" w:color="auto"/>
                  <w:bottom w:val="nil"/>
                </w:tcBorders>
                <w:vAlign w:val="center"/>
              </w:tcPr>
            </w:tcPrChange>
          </w:tcPr>
          <w:p w14:paraId="0437CE3C" w14:textId="77777777" w:rsidR="00B76AF0" w:rsidRPr="00B76AF0" w:rsidRDefault="00B76AF0" w:rsidP="00E75A46">
            <w:pPr>
              <w:jc w:val="both"/>
              <w:rPr>
                <w:ins w:id="6563" w:author="Rashed Hasan" w:date="2021-05-15T22:18:00Z"/>
                <w:rFonts w:ascii="Times New Roman" w:hAnsi="Times New Roman" w:cs="Times New Roman"/>
                <w:bCs/>
                <w:i/>
                <w:sz w:val="18"/>
                <w:szCs w:val="18"/>
                <w:rPrChange w:id="6564" w:author="Rashed Hasan" w:date="2021-05-15T22:19:00Z">
                  <w:rPr>
                    <w:ins w:id="6565" w:author="Rashed Hasan" w:date="2021-05-15T22:18:00Z"/>
                    <w:rFonts w:ascii="Times New Roman" w:hAnsi="Times New Roman" w:cs="Times New Roman"/>
                    <w:bCs/>
                    <w:i/>
                    <w:sz w:val="20"/>
                    <w:szCs w:val="20"/>
                  </w:rPr>
                </w:rPrChange>
              </w:rPr>
              <w:pPrChange w:id="6566" w:author="Microsoft account" w:date="2021-05-25T22:50:00Z">
                <w:pPr/>
              </w:pPrChange>
            </w:pPr>
            <w:ins w:id="6567" w:author="Rashed Hasan" w:date="2021-05-15T22:18:00Z">
              <w:r w:rsidRPr="00B76AF0">
                <w:rPr>
                  <w:rFonts w:ascii="Times New Roman" w:hAnsi="Times New Roman" w:cs="Times New Roman"/>
                  <w:b/>
                  <w:i/>
                  <w:sz w:val="18"/>
                  <w:szCs w:val="18"/>
                  <w:rPrChange w:id="6568" w:author="Rashed Hasan" w:date="2021-05-15T22:19:00Z">
                    <w:rPr>
                      <w:rFonts w:ascii="Times New Roman" w:hAnsi="Times New Roman" w:cs="Times New Roman"/>
                      <w:b/>
                      <w:i/>
                      <w:sz w:val="20"/>
                      <w:szCs w:val="20"/>
                    </w:rPr>
                  </w:rPrChange>
                </w:rPr>
                <w:t>Age of Child</w:t>
              </w:r>
            </w:ins>
          </w:p>
        </w:tc>
      </w:tr>
      <w:tr w:rsidR="00271CC4" w:rsidRPr="00B76AF0" w14:paraId="0710E03E" w14:textId="77777777" w:rsidTr="00B211C0">
        <w:trPr>
          <w:trHeight w:val="330"/>
          <w:jc w:val="center"/>
          <w:ins w:id="6569" w:author="Rashed Hasan" w:date="2021-05-15T22:18:00Z"/>
        </w:trPr>
        <w:tc>
          <w:tcPr>
            <w:tcW w:w="739" w:type="pct"/>
            <w:tcBorders>
              <w:top w:val="nil"/>
            </w:tcBorders>
            <w:vAlign w:val="center"/>
          </w:tcPr>
          <w:p w14:paraId="612DA2B1" w14:textId="77777777" w:rsidR="00B76AF0" w:rsidRPr="00B76AF0" w:rsidRDefault="00B76AF0" w:rsidP="00E75A46">
            <w:pPr>
              <w:jc w:val="both"/>
              <w:rPr>
                <w:ins w:id="6570" w:author="Rashed Hasan" w:date="2021-05-15T22:18:00Z"/>
                <w:rFonts w:ascii="Times New Roman" w:hAnsi="Times New Roman" w:cs="Times New Roman"/>
                <w:bCs/>
                <w:sz w:val="18"/>
                <w:szCs w:val="18"/>
                <w:rPrChange w:id="6571" w:author="Rashed Hasan" w:date="2021-05-15T22:19:00Z">
                  <w:rPr>
                    <w:ins w:id="6572" w:author="Rashed Hasan" w:date="2021-05-15T22:18:00Z"/>
                    <w:rFonts w:ascii="Times New Roman" w:hAnsi="Times New Roman" w:cs="Times New Roman"/>
                    <w:bCs/>
                    <w:sz w:val="20"/>
                    <w:szCs w:val="20"/>
                  </w:rPr>
                </w:rPrChange>
              </w:rPr>
              <w:pPrChange w:id="6573" w:author="Microsoft account" w:date="2021-05-25T22:50:00Z">
                <w:pPr>
                  <w:jc w:val="center"/>
                </w:pPr>
              </w:pPrChange>
            </w:pPr>
            <w:ins w:id="6574" w:author="Rashed Hasan" w:date="2021-05-15T22:18:00Z">
              <w:r w:rsidRPr="00B76AF0">
                <w:rPr>
                  <w:rFonts w:ascii="Times New Roman" w:hAnsi="Times New Roman" w:cs="Times New Roman"/>
                  <w:bCs/>
                  <w:sz w:val="18"/>
                  <w:szCs w:val="18"/>
                  <w:rPrChange w:id="6575" w:author="Rashed Hasan" w:date="2021-05-15T22:19:00Z">
                    <w:rPr>
                      <w:rFonts w:ascii="Times New Roman" w:hAnsi="Times New Roman" w:cs="Times New Roman"/>
                      <w:bCs/>
                      <w:sz w:val="20"/>
                      <w:szCs w:val="20"/>
                    </w:rPr>
                  </w:rPrChange>
                </w:rPr>
                <w:t>4</w:t>
              </w:r>
            </w:ins>
          </w:p>
        </w:tc>
        <w:tc>
          <w:tcPr>
            <w:tcW w:w="665" w:type="pct"/>
            <w:tcBorders>
              <w:top w:val="nil"/>
            </w:tcBorders>
            <w:vAlign w:val="center"/>
          </w:tcPr>
          <w:p w14:paraId="2EC74F1F" w14:textId="4D225B6D" w:rsidR="00B76AF0" w:rsidRPr="00B76AF0" w:rsidRDefault="00B76AF0" w:rsidP="00E75A46">
            <w:pPr>
              <w:jc w:val="both"/>
              <w:rPr>
                <w:ins w:id="6576" w:author="Rashed Hasan" w:date="2021-05-15T22:18:00Z"/>
                <w:rFonts w:ascii="Times New Roman" w:hAnsi="Times New Roman" w:cs="Times New Roman"/>
                <w:bCs/>
                <w:sz w:val="18"/>
                <w:szCs w:val="18"/>
                <w:rPrChange w:id="6577" w:author="Rashed Hasan" w:date="2021-05-15T22:19:00Z">
                  <w:rPr>
                    <w:ins w:id="6578" w:author="Rashed Hasan" w:date="2021-05-15T22:18:00Z"/>
                    <w:rFonts w:ascii="Times New Roman" w:hAnsi="Times New Roman" w:cs="Times New Roman"/>
                    <w:bCs/>
                    <w:sz w:val="20"/>
                    <w:szCs w:val="20"/>
                  </w:rPr>
                </w:rPrChange>
              </w:rPr>
            </w:pPr>
            <w:ins w:id="6579" w:author="Rashed Hasan" w:date="2021-05-15T22:18:00Z">
              <w:r w:rsidRPr="00B76AF0">
                <w:rPr>
                  <w:rFonts w:ascii="Times New Roman" w:hAnsi="Times New Roman" w:cs="Times New Roman"/>
                  <w:bCs/>
                  <w:sz w:val="18"/>
                  <w:szCs w:val="18"/>
                  <w:rPrChange w:id="6580" w:author="Rashed Hasan" w:date="2021-05-15T22:19:00Z">
                    <w:rPr>
                      <w:rFonts w:ascii="Times New Roman" w:hAnsi="Times New Roman" w:cs="Times New Roman"/>
                      <w:bCs/>
                      <w:sz w:val="20"/>
                      <w:szCs w:val="20"/>
                    </w:rPr>
                  </w:rPrChange>
                </w:rPr>
                <w:t>1.70 (1.52-1.9</w:t>
              </w:r>
            </w:ins>
            <w:ins w:id="6581" w:author="Microsoft account" w:date="2021-05-25T00:48:00Z">
              <w:r w:rsidR="0074012A">
                <w:rPr>
                  <w:rFonts w:ascii="Times New Roman" w:hAnsi="Times New Roman" w:cs="Times New Roman"/>
                  <w:bCs/>
                  <w:sz w:val="18"/>
                  <w:szCs w:val="18"/>
                </w:rPr>
                <w:t>0</w:t>
              </w:r>
            </w:ins>
            <w:ins w:id="6582" w:author="Rashed Hasan" w:date="2021-05-15T22:18:00Z">
              <w:del w:id="6583" w:author="Microsoft account" w:date="2021-05-25T00:48:00Z">
                <w:r w:rsidRPr="00B76AF0" w:rsidDel="0074012A">
                  <w:rPr>
                    <w:rFonts w:ascii="Times New Roman" w:hAnsi="Times New Roman" w:cs="Times New Roman"/>
                    <w:bCs/>
                    <w:sz w:val="18"/>
                    <w:szCs w:val="18"/>
                    <w:rPrChange w:id="6584" w:author="Rashed Hasan" w:date="2021-05-15T22:19:00Z">
                      <w:rPr>
                        <w:rFonts w:ascii="Times New Roman" w:hAnsi="Times New Roman" w:cs="Times New Roman"/>
                        <w:bCs/>
                        <w:sz w:val="20"/>
                        <w:szCs w:val="20"/>
                      </w:rPr>
                    </w:rPrChange>
                  </w:rPr>
                  <w:delText>1</w:delText>
                </w:r>
              </w:del>
              <w:r w:rsidRPr="00B76AF0">
                <w:rPr>
                  <w:rFonts w:ascii="Times New Roman" w:hAnsi="Times New Roman" w:cs="Times New Roman"/>
                  <w:bCs/>
                  <w:sz w:val="18"/>
                  <w:szCs w:val="18"/>
                  <w:rPrChange w:id="6585" w:author="Rashed Hasan" w:date="2021-05-15T22:19:00Z">
                    <w:rPr>
                      <w:rFonts w:ascii="Times New Roman" w:hAnsi="Times New Roman" w:cs="Times New Roman"/>
                      <w:bCs/>
                      <w:sz w:val="20"/>
                      <w:szCs w:val="20"/>
                    </w:rPr>
                  </w:rPrChange>
                </w:rPr>
                <w:t>)</w:t>
              </w:r>
            </w:ins>
          </w:p>
        </w:tc>
        <w:tc>
          <w:tcPr>
            <w:tcW w:w="456" w:type="pct"/>
            <w:tcBorders>
              <w:top w:val="nil"/>
            </w:tcBorders>
            <w:vAlign w:val="center"/>
          </w:tcPr>
          <w:p w14:paraId="2F33248A" w14:textId="77777777" w:rsidR="00B76AF0" w:rsidRPr="00B76AF0" w:rsidRDefault="00B76AF0" w:rsidP="00E75A46">
            <w:pPr>
              <w:jc w:val="both"/>
              <w:rPr>
                <w:ins w:id="6586" w:author="Rashed Hasan" w:date="2021-05-15T22:18:00Z"/>
                <w:rFonts w:ascii="Times New Roman" w:hAnsi="Times New Roman" w:cs="Times New Roman"/>
                <w:bCs/>
                <w:sz w:val="18"/>
                <w:szCs w:val="18"/>
                <w:rPrChange w:id="6587" w:author="Rashed Hasan" w:date="2021-05-15T22:19:00Z">
                  <w:rPr>
                    <w:ins w:id="6588" w:author="Rashed Hasan" w:date="2021-05-15T22:18:00Z"/>
                    <w:rFonts w:ascii="Times New Roman" w:hAnsi="Times New Roman" w:cs="Times New Roman"/>
                    <w:bCs/>
                    <w:sz w:val="20"/>
                    <w:szCs w:val="20"/>
                  </w:rPr>
                </w:rPrChange>
              </w:rPr>
              <w:pPrChange w:id="6589" w:author="Microsoft account" w:date="2021-05-25T22:50:00Z">
                <w:pPr>
                  <w:jc w:val="both"/>
                </w:pPr>
              </w:pPrChange>
            </w:pPr>
            <w:ins w:id="6590" w:author="Rashed Hasan" w:date="2021-05-15T22:18:00Z">
              <w:r w:rsidRPr="00B76AF0">
                <w:rPr>
                  <w:rFonts w:ascii="Times New Roman" w:hAnsi="Times New Roman" w:cs="Times New Roman"/>
                  <w:bCs/>
                  <w:sz w:val="18"/>
                  <w:szCs w:val="18"/>
                  <w:rPrChange w:id="6591" w:author="Rashed Hasan" w:date="2021-05-15T22:19:00Z">
                    <w:rPr>
                      <w:rFonts w:ascii="Times New Roman" w:hAnsi="Times New Roman" w:cs="Times New Roman"/>
                      <w:bCs/>
                      <w:sz w:val="20"/>
                      <w:szCs w:val="20"/>
                    </w:rPr>
                  </w:rPrChange>
                </w:rPr>
                <w:t>&lt;0.001</w:t>
              </w:r>
            </w:ins>
          </w:p>
        </w:tc>
        <w:tc>
          <w:tcPr>
            <w:tcW w:w="636" w:type="pct"/>
            <w:tcBorders>
              <w:top w:val="nil"/>
            </w:tcBorders>
            <w:vAlign w:val="center"/>
          </w:tcPr>
          <w:p w14:paraId="580D9886" w14:textId="56E2CA87" w:rsidR="00B76AF0" w:rsidRPr="00B76AF0" w:rsidRDefault="00B76AF0" w:rsidP="00E75A46">
            <w:pPr>
              <w:jc w:val="both"/>
              <w:rPr>
                <w:ins w:id="6592" w:author="Rashed Hasan" w:date="2021-05-15T22:18:00Z"/>
                <w:rFonts w:ascii="Times New Roman" w:hAnsi="Times New Roman" w:cs="Times New Roman"/>
                <w:bCs/>
                <w:sz w:val="18"/>
                <w:szCs w:val="18"/>
                <w:rPrChange w:id="6593" w:author="Rashed Hasan" w:date="2021-05-15T22:19:00Z">
                  <w:rPr>
                    <w:ins w:id="6594" w:author="Rashed Hasan" w:date="2021-05-15T22:18:00Z"/>
                    <w:rFonts w:ascii="Times New Roman" w:hAnsi="Times New Roman" w:cs="Times New Roman"/>
                    <w:bCs/>
                    <w:sz w:val="20"/>
                    <w:szCs w:val="20"/>
                  </w:rPr>
                </w:rPrChange>
              </w:rPr>
              <w:pPrChange w:id="6595" w:author="Microsoft account" w:date="2021-05-25T22:50:00Z">
                <w:pPr>
                  <w:jc w:val="center"/>
                </w:pPr>
              </w:pPrChange>
            </w:pPr>
            <w:ins w:id="6596" w:author="Rashed Hasan" w:date="2021-05-15T22:18:00Z">
              <w:r w:rsidRPr="00B76AF0">
                <w:rPr>
                  <w:rFonts w:ascii="Times New Roman" w:hAnsi="Times New Roman" w:cs="Times New Roman"/>
                  <w:bCs/>
                  <w:sz w:val="18"/>
                  <w:szCs w:val="18"/>
                  <w:rPrChange w:id="6597" w:author="Rashed Hasan" w:date="2021-05-15T22:19:00Z">
                    <w:rPr>
                      <w:rFonts w:ascii="Times New Roman" w:hAnsi="Times New Roman" w:cs="Times New Roman"/>
                      <w:bCs/>
                      <w:sz w:val="20"/>
                      <w:szCs w:val="20"/>
                    </w:rPr>
                  </w:rPrChange>
                </w:rPr>
                <w:t>1.6</w:t>
              </w:r>
            </w:ins>
            <w:ins w:id="6598" w:author="Microsoft account" w:date="2021-05-25T02:16:00Z">
              <w:r w:rsidR="00794FCA">
                <w:rPr>
                  <w:rFonts w:ascii="Times New Roman" w:hAnsi="Times New Roman" w:cs="Times New Roman"/>
                  <w:bCs/>
                  <w:sz w:val="18"/>
                  <w:szCs w:val="18"/>
                </w:rPr>
                <w:t>2</w:t>
              </w:r>
            </w:ins>
            <w:ins w:id="6599" w:author="Rashed Hasan" w:date="2021-05-15T22:18:00Z">
              <w:del w:id="6600" w:author="Microsoft account" w:date="2021-05-25T02:16:00Z">
                <w:r w:rsidRPr="00B76AF0" w:rsidDel="00794FCA">
                  <w:rPr>
                    <w:rFonts w:ascii="Times New Roman" w:hAnsi="Times New Roman" w:cs="Times New Roman"/>
                    <w:bCs/>
                    <w:sz w:val="18"/>
                    <w:szCs w:val="18"/>
                    <w:rPrChange w:id="6601" w:author="Rashed Hasan" w:date="2021-05-15T22:19:00Z">
                      <w:rPr>
                        <w:rFonts w:ascii="Times New Roman" w:hAnsi="Times New Roman" w:cs="Times New Roman"/>
                        <w:bCs/>
                        <w:sz w:val="20"/>
                        <w:szCs w:val="20"/>
                      </w:rPr>
                    </w:rPrChange>
                  </w:rPr>
                  <w:delText>3</w:delText>
                </w:r>
              </w:del>
              <w:r w:rsidRPr="00B76AF0">
                <w:rPr>
                  <w:rFonts w:ascii="Times New Roman" w:hAnsi="Times New Roman" w:cs="Times New Roman"/>
                  <w:bCs/>
                  <w:sz w:val="18"/>
                  <w:szCs w:val="18"/>
                  <w:rPrChange w:id="6602" w:author="Rashed Hasan" w:date="2021-05-15T22:19:00Z">
                    <w:rPr>
                      <w:rFonts w:ascii="Times New Roman" w:hAnsi="Times New Roman" w:cs="Times New Roman"/>
                      <w:bCs/>
                      <w:sz w:val="20"/>
                      <w:szCs w:val="20"/>
                    </w:rPr>
                  </w:rPrChange>
                </w:rPr>
                <w:t xml:space="preserve"> (1.</w:t>
              </w:r>
            </w:ins>
            <w:ins w:id="6603" w:author="Microsoft account" w:date="2021-05-25T02:16:00Z">
              <w:r w:rsidR="00794FCA">
                <w:rPr>
                  <w:rFonts w:ascii="Times New Roman" w:hAnsi="Times New Roman" w:cs="Times New Roman"/>
                  <w:bCs/>
                  <w:sz w:val="18"/>
                  <w:szCs w:val="18"/>
                </w:rPr>
                <w:t>39</w:t>
              </w:r>
            </w:ins>
            <w:ins w:id="6604" w:author="Rashed Hasan" w:date="2021-05-15T22:18:00Z">
              <w:del w:id="6605" w:author="Microsoft account" w:date="2021-05-25T02:16:00Z">
                <w:r w:rsidRPr="00B76AF0" w:rsidDel="00794FCA">
                  <w:rPr>
                    <w:rFonts w:ascii="Times New Roman" w:hAnsi="Times New Roman" w:cs="Times New Roman"/>
                    <w:bCs/>
                    <w:sz w:val="18"/>
                    <w:szCs w:val="18"/>
                    <w:rPrChange w:id="6606"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6607" w:author="Rashed Hasan" w:date="2021-05-15T22:19:00Z">
                    <w:rPr>
                      <w:rFonts w:ascii="Times New Roman" w:hAnsi="Times New Roman" w:cs="Times New Roman"/>
                      <w:bCs/>
                      <w:sz w:val="20"/>
                      <w:szCs w:val="20"/>
                    </w:rPr>
                  </w:rPrChange>
                </w:rPr>
                <w:t>-1.8</w:t>
              </w:r>
            </w:ins>
            <w:ins w:id="6608" w:author="Microsoft account" w:date="2021-05-25T02:16:00Z">
              <w:r w:rsidR="00794FCA">
                <w:rPr>
                  <w:rFonts w:ascii="Times New Roman" w:hAnsi="Times New Roman" w:cs="Times New Roman"/>
                  <w:bCs/>
                  <w:sz w:val="18"/>
                  <w:szCs w:val="18"/>
                </w:rPr>
                <w:t>7</w:t>
              </w:r>
            </w:ins>
            <w:ins w:id="6609" w:author="Rashed Hasan" w:date="2021-05-15T22:18:00Z">
              <w:del w:id="6610" w:author="Microsoft account" w:date="2021-05-25T02:16:00Z">
                <w:r w:rsidRPr="00B76AF0" w:rsidDel="00794FCA">
                  <w:rPr>
                    <w:rFonts w:ascii="Times New Roman" w:hAnsi="Times New Roman" w:cs="Times New Roman"/>
                    <w:bCs/>
                    <w:sz w:val="18"/>
                    <w:szCs w:val="18"/>
                    <w:rPrChange w:id="6611" w:author="Rashed Hasan" w:date="2021-05-15T22:19:00Z">
                      <w:rPr>
                        <w:rFonts w:ascii="Times New Roman" w:hAnsi="Times New Roman" w:cs="Times New Roman"/>
                        <w:bCs/>
                        <w:sz w:val="20"/>
                        <w:szCs w:val="20"/>
                      </w:rPr>
                    </w:rPrChange>
                  </w:rPr>
                  <w:delText>8</w:delText>
                </w:r>
              </w:del>
              <w:r w:rsidRPr="00B76AF0">
                <w:rPr>
                  <w:rFonts w:ascii="Times New Roman" w:hAnsi="Times New Roman" w:cs="Times New Roman"/>
                  <w:bCs/>
                  <w:sz w:val="18"/>
                  <w:szCs w:val="18"/>
                  <w:rPrChange w:id="6612" w:author="Rashed Hasan" w:date="2021-05-15T22:19:00Z">
                    <w:rPr>
                      <w:rFonts w:ascii="Times New Roman" w:hAnsi="Times New Roman" w:cs="Times New Roman"/>
                      <w:bCs/>
                      <w:sz w:val="20"/>
                      <w:szCs w:val="20"/>
                    </w:rPr>
                  </w:rPrChange>
                </w:rPr>
                <w:t>)</w:t>
              </w:r>
            </w:ins>
          </w:p>
        </w:tc>
        <w:tc>
          <w:tcPr>
            <w:tcW w:w="430" w:type="pct"/>
            <w:tcBorders>
              <w:top w:val="nil"/>
            </w:tcBorders>
            <w:vAlign w:val="center"/>
          </w:tcPr>
          <w:p w14:paraId="1CA13715" w14:textId="77777777" w:rsidR="00B76AF0" w:rsidRPr="00B76AF0" w:rsidRDefault="00B76AF0" w:rsidP="00E75A46">
            <w:pPr>
              <w:jc w:val="both"/>
              <w:rPr>
                <w:ins w:id="6613" w:author="Rashed Hasan" w:date="2021-05-15T22:18:00Z"/>
                <w:rFonts w:ascii="Times New Roman" w:hAnsi="Times New Roman" w:cs="Times New Roman"/>
                <w:bCs/>
                <w:sz w:val="18"/>
                <w:szCs w:val="18"/>
                <w:rPrChange w:id="6614" w:author="Rashed Hasan" w:date="2021-05-15T22:19:00Z">
                  <w:rPr>
                    <w:ins w:id="6615" w:author="Rashed Hasan" w:date="2021-05-15T22:18:00Z"/>
                    <w:rFonts w:ascii="Times New Roman" w:hAnsi="Times New Roman" w:cs="Times New Roman"/>
                    <w:bCs/>
                    <w:sz w:val="20"/>
                    <w:szCs w:val="20"/>
                  </w:rPr>
                </w:rPrChange>
              </w:rPr>
              <w:pPrChange w:id="6616" w:author="Microsoft account" w:date="2021-05-25T22:50:00Z">
                <w:pPr>
                  <w:jc w:val="center"/>
                </w:pPr>
              </w:pPrChange>
            </w:pPr>
            <w:ins w:id="6617" w:author="Rashed Hasan" w:date="2021-05-15T22:18:00Z">
              <w:r w:rsidRPr="00B76AF0">
                <w:rPr>
                  <w:rFonts w:ascii="Times New Roman" w:hAnsi="Times New Roman" w:cs="Times New Roman"/>
                  <w:bCs/>
                  <w:sz w:val="18"/>
                  <w:szCs w:val="18"/>
                  <w:rPrChange w:id="6618" w:author="Rashed Hasan" w:date="2021-05-15T22:19:00Z">
                    <w:rPr>
                      <w:rFonts w:ascii="Times New Roman" w:hAnsi="Times New Roman" w:cs="Times New Roman"/>
                      <w:bCs/>
                      <w:sz w:val="20"/>
                      <w:szCs w:val="20"/>
                    </w:rPr>
                  </w:rPrChange>
                </w:rPr>
                <w:t>&lt;0.001</w:t>
              </w:r>
            </w:ins>
          </w:p>
        </w:tc>
        <w:tc>
          <w:tcPr>
            <w:tcW w:w="627" w:type="pct"/>
            <w:tcBorders>
              <w:top w:val="nil"/>
            </w:tcBorders>
            <w:vAlign w:val="center"/>
          </w:tcPr>
          <w:p w14:paraId="6FCAD168" w14:textId="77777777" w:rsidR="00B76AF0" w:rsidRPr="00B76AF0" w:rsidRDefault="00B76AF0" w:rsidP="00E75A46">
            <w:pPr>
              <w:jc w:val="both"/>
              <w:rPr>
                <w:ins w:id="6619" w:author="Rashed Hasan" w:date="2021-05-15T22:18:00Z"/>
                <w:rFonts w:ascii="Times New Roman" w:hAnsi="Times New Roman" w:cs="Times New Roman"/>
                <w:bCs/>
                <w:sz w:val="18"/>
                <w:szCs w:val="18"/>
                <w:rPrChange w:id="6620" w:author="Rashed Hasan" w:date="2021-05-15T22:19:00Z">
                  <w:rPr>
                    <w:ins w:id="6621" w:author="Rashed Hasan" w:date="2021-05-15T22:18:00Z"/>
                    <w:rFonts w:ascii="Times New Roman" w:hAnsi="Times New Roman" w:cs="Times New Roman"/>
                    <w:bCs/>
                    <w:sz w:val="20"/>
                    <w:szCs w:val="20"/>
                  </w:rPr>
                </w:rPrChange>
              </w:rPr>
              <w:pPrChange w:id="6622" w:author="Microsoft account" w:date="2021-05-25T22:50:00Z">
                <w:pPr>
                  <w:jc w:val="center"/>
                </w:pPr>
              </w:pPrChange>
            </w:pPr>
            <w:ins w:id="6623" w:author="Rashed Hasan" w:date="2021-05-15T22:18:00Z">
              <w:r w:rsidRPr="00B76AF0">
                <w:rPr>
                  <w:rFonts w:ascii="Times New Roman" w:hAnsi="Times New Roman" w:cs="Times New Roman"/>
                  <w:bCs/>
                  <w:sz w:val="18"/>
                  <w:szCs w:val="18"/>
                  <w:rPrChange w:id="6624" w:author="Rashed Hasan" w:date="2021-05-15T22:19:00Z">
                    <w:rPr>
                      <w:rFonts w:ascii="Times New Roman" w:hAnsi="Times New Roman" w:cs="Times New Roman"/>
                      <w:bCs/>
                      <w:sz w:val="20"/>
                      <w:szCs w:val="20"/>
                    </w:rPr>
                  </w:rPrChange>
                </w:rPr>
                <w:t>1.97 (1.77-2.20)</w:t>
              </w:r>
            </w:ins>
          </w:p>
        </w:tc>
        <w:tc>
          <w:tcPr>
            <w:tcW w:w="392" w:type="pct"/>
            <w:tcBorders>
              <w:top w:val="nil"/>
            </w:tcBorders>
            <w:vAlign w:val="center"/>
          </w:tcPr>
          <w:p w14:paraId="52D06623" w14:textId="77777777" w:rsidR="00B76AF0" w:rsidRPr="00B76AF0" w:rsidRDefault="00B76AF0" w:rsidP="00E75A46">
            <w:pPr>
              <w:jc w:val="both"/>
              <w:rPr>
                <w:ins w:id="6625" w:author="Rashed Hasan" w:date="2021-05-15T22:18:00Z"/>
                <w:rFonts w:ascii="Times New Roman" w:hAnsi="Times New Roman" w:cs="Times New Roman"/>
                <w:bCs/>
                <w:sz w:val="18"/>
                <w:szCs w:val="18"/>
                <w:rPrChange w:id="6626" w:author="Rashed Hasan" w:date="2021-05-15T22:19:00Z">
                  <w:rPr>
                    <w:ins w:id="6627" w:author="Rashed Hasan" w:date="2021-05-15T22:18:00Z"/>
                    <w:rFonts w:ascii="Times New Roman" w:hAnsi="Times New Roman" w:cs="Times New Roman"/>
                    <w:bCs/>
                    <w:sz w:val="20"/>
                    <w:szCs w:val="20"/>
                  </w:rPr>
                </w:rPrChange>
              </w:rPr>
              <w:pPrChange w:id="6628" w:author="Microsoft account" w:date="2021-05-25T22:50:00Z">
                <w:pPr>
                  <w:jc w:val="center"/>
                </w:pPr>
              </w:pPrChange>
            </w:pPr>
            <w:ins w:id="6629" w:author="Rashed Hasan" w:date="2021-05-15T22:18:00Z">
              <w:r w:rsidRPr="00B76AF0">
                <w:rPr>
                  <w:rFonts w:ascii="Times New Roman" w:hAnsi="Times New Roman" w:cs="Times New Roman"/>
                  <w:bCs/>
                  <w:sz w:val="18"/>
                  <w:szCs w:val="18"/>
                  <w:rPrChange w:id="6630" w:author="Rashed Hasan" w:date="2021-05-15T22:19:00Z">
                    <w:rPr>
                      <w:rFonts w:ascii="Times New Roman" w:hAnsi="Times New Roman" w:cs="Times New Roman"/>
                      <w:bCs/>
                      <w:sz w:val="20"/>
                      <w:szCs w:val="20"/>
                    </w:rPr>
                  </w:rPrChange>
                </w:rPr>
                <w:t>&lt;0.001</w:t>
              </w:r>
            </w:ins>
          </w:p>
        </w:tc>
        <w:tc>
          <w:tcPr>
            <w:tcW w:w="625" w:type="pct"/>
            <w:tcBorders>
              <w:top w:val="nil"/>
            </w:tcBorders>
            <w:vAlign w:val="center"/>
          </w:tcPr>
          <w:p w14:paraId="1FEB2129" w14:textId="1D37ECAD" w:rsidR="00B76AF0" w:rsidRPr="00B76AF0" w:rsidRDefault="00B76AF0" w:rsidP="00E75A46">
            <w:pPr>
              <w:jc w:val="both"/>
              <w:rPr>
                <w:ins w:id="6631" w:author="Rashed Hasan" w:date="2021-05-15T22:18:00Z"/>
                <w:rFonts w:ascii="Times New Roman" w:hAnsi="Times New Roman" w:cs="Times New Roman"/>
                <w:bCs/>
                <w:sz w:val="18"/>
                <w:szCs w:val="18"/>
                <w:rPrChange w:id="6632" w:author="Rashed Hasan" w:date="2021-05-15T22:19:00Z">
                  <w:rPr>
                    <w:ins w:id="6633" w:author="Rashed Hasan" w:date="2021-05-15T22:18:00Z"/>
                    <w:rFonts w:ascii="Times New Roman" w:hAnsi="Times New Roman" w:cs="Times New Roman"/>
                    <w:bCs/>
                    <w:sz w:val="20"/>
                    <w:szCs w:val="20"/>
                  </w:rPr>
                </w:rPrChange>
              </w:rPr>
              <w:pPrChange w:id="6634" w:author="Microsoft account" w:date="2021-05-25T22:50:00Z">
                <w:pPr>
                  <w:jc w:val="center"/>
                </w:pPr>
              </w:pPrChange>
            </w:pPr>
            <w:ins w:id="6635" w:author="Rashed Hasan" w:date="2021-05-15T22:18:00Z">
              <w:r w:rsidRPr="00B76AF0">
                <w:rPr>
                  <w:rFonts w:ascii="Times New Roman" w:hAnsi="Times New Roman" w:cs="Times New Roman"/>
                  <w:bCs/>
                  <w:sz w:val="18"/>
                  <w:szCs w:val="18"/>
                  <w:rPrChange w:id="6636" w:author="Rashed Hasan" w:date="2021-05-15T22:19:00Z">
                    <w:rPr>
                      <w:rFonts w:ascii="Times New Roman" w:hAnsi="Times New Roman" w:cs="Times New Roman"/>
                      <w:bCs/>
                      <w:sz w:val="20"/>
                      <w:szCs w:val="20"/>
                    </w:rPr>
                  </w:rPrChange>
                </w:rPr>
                <w:t>1.</w:t>
              </w:r>
            </w:ins>
            <w:ins w:id="6637" w:author="Microsoft account" w:date="2021-05-24T00:42:00Z">
              <w:r w:rsidR="00547097">
                <w:rPr>
                  <w:rFonts w:ascii="Times New Roman" w:hAnsi="Times New Roman" w:cs="Times New Roman"/>
                  <w:bCs/>
                  <w:sz w:val="18"/>
                  <w:szCs w:val="18"/>
                </w:rPr>
                <w:t>80</w:t>
              </w:r>
            </w:ins>
            <w:ins w:id="6638" w:author="Rashed Hasan" w:date="2021-05-15T22:18:00Z">
              <w:del w:id="6639" w:author="Microsoft account" w:date="2021-05-24T00:42:00Z">
                <w:r w:rsidRPr="00B76AF0" w:rsidDel="00547097">
                  <w:rPr>
                    <w:rFonts w:ascii="Times New Roman" w:hAnsi="Times New Roman" w:cs="Times New Roman"/>
                    <w:bCs/>
                    <w:sz w:val="18"/>
                    <w:szCs w:val="18"/>
                    <w:rPrChange w:id="6640" w:author="Rashed Hasan" w:date="2021-05-15T22:19:00Z">
                      <w:rPr>
                        <w:rFonts w:ascii="Times New Roman" w:hAnsi="Times New Roman" w:cs="Times New Roman"/>
                        <w:bCs/>
                        <w:sz w:val="20"/>
                        <w:szCs w:val="20"/>
                      </w:rPr>
                    </w:rPrChange>
                  </w:rPr>
                  <w:delText>78</w:delText>
                </w:r>
              </w:del>
              <w:r w:rsidRPr="00B76AF0">
                <w:rPr>
                  <w:rFonts w:ascii="Times New Roman" w:hAnsi="Times New Roman" w:cs="Times New Roman"/>
                  <w:bCs/>
                  <w:sz w:val="18"/>
                  <w:szCs w:val="18"/>
                  <w:rPrChange w:id="6641" w:author="Rashed Hasan" w:date="2021-05-15T22:19:00Z">
                    <w:rPr>
                      <w:rFonts w:ascii="Times New Roman" w:hAnsi="Times New Roman" w:cs="Times New Roman"/>
                      <w:bCs/>
                      <w:sz w:val="20"/>
                      <w:szCs w:val="20"/>
                    </w:rPr>
                  </w:rPrChange>
                </w:rPr>
                <w:t xml:space="preserve"> (1.5</w:t>
              </w:r>
            </w:ins>
            <w:ins w:id="6642" w:author="Microsoft account" w:date="2021-05-24T00:42:00Z">
              <w:r w:rsidR="0045121C">
                <w:rPr>
                  <w:rFonts w:ascii="Times New Roman" w:hAnsi="Times New Roman" w:cs="Times New Roman"/>
                  <w:bCs/>
                  <w:sz w:val="18"/>
                  <w:szCs w:val="18"/>
                </w:rPr>
                <w:t>9</w:t>
              </w:r>
            </w:ins>
            <w:ins w:id="6643" w:author="Rashed Hasan" w:date="2021-05-15T22:18:00Z">
              <w:del w:id="6644" w:author="Microsoft account" w:date="2021-05-24T00:42:00Z">
                <w:r w:rsidRPr="00B76AF0" w:rsidDel="0045121C">
                  <w:rPr>
                    <w:rFonts w:ascii="Times New Roman" w:hAnsi="Times New Roman" w:cs="Times New Roman"/>
                    <w:bCs/>
                    <w:sz w:val="18"/>
                    <w:szCs w:val="18"/>
                    <w:rPrChange w:id="6645" w:author="Rashed Hasan" w:date="2021-05-15T22:19:00Z">
                      <w:rPr>
                        <w:rFonts w:ascii="Times New Roman" w:hAnsi="Times New Roman" w:cs="Times New Roman"/>
                        <w:bCs/>
                        <w:sz w:val="20"/>
                        <w:szCs w:val="20"/>
                      </w:rPr>
                    </w:rPrChange>
                  </w:rPr>
                  <w:delText>8</w:delText>
                </w:r>
              </w:del>
              <w:r w:rsidRPr="00B76AF0">
                <w:rPr>
                  <w:rFonts w:ascii="Times New Roman" w:hAnsi="Times New Roman" w:cs="Times New Roman"/>
                  <w:bCs/>
                  <w:sz w:val="18"/>
                  <w:szCs w:val="18"/>
                  <w:rPrChange w:id="6646" w:author="Rashed Hasan" w:date="2021-05-15T22:19:00Z">
                    <w:rPr>
                      <w:rFonts w:ascii="Times New Roman" w:hAnsi="Times New Roman" w:cs="Times New Roman"/>
                      <w:bCs/>
                      <w:sz w:val="20"/>
                      <w:szCs w:val="20"/>
                    </w:rPr>
                  </w:rPrChange>
                </w:rPr>
                <w:t>-2.0</w:t>
              </w:r>
            </w:ins>
            <w:ins w:id="6647" w:author="Microsoft account" w:date="2021-05-24T00:42:00Z">
              <w:r w:rsidR="0045121C">
                <w:rPr>
                  <w:rFonts w:ascii="Times New Roman" w:hAnsi="Times New Roman" w:cs="Times New Roman"/>
                  <w:bCs/>
                  <w:sz w:val="18"/>
                  <w:szCs w:val="18"/>
                </w:rPr>
                <w:t>3</w:t>
              </w:r>
            </w:ins>
            <w:ins w:id="6648" w:author="Rashed Hasan" w:date="2021-05-15T22:18:00Z">
              <w:del w:id="6649" w:author="Microsoft account" w:date="2021-05-24T00:42:00Z">
                <w:r w:rsidRPr="00B76AF0" w:rsidDel="0045121C">
                  <w:rPr>
                    <w:rFonts w:ascii="Times New Roman" w:hAnsi="Times New Roman" w:cs="Times New Roman"/>
                    <w:bCs/>
                    <w:sz w:val="18"/>
                    <w:szCs w:val="18"/>
                    <w:rPrChange w:id="6650" w:author="Rashed Hasan" w:date="2021-05-15T22:19:00Z">
                      <w:rPr>
                        <w:rFonts w:ascii="Times New Roman" w:hAnsi="Times New Roman" w:cs="Times New Roman"/>
                        <w:bCs/>
                        <w:sz w:val="20"/>
                        <w:szCs w:val="20"/>
                      </w:rPr>
                    </w:rPrChange>
                  </w:rPr>
                  <w:delText>0</w:delText>
                </w:r>
              </w:del>
              <w:r w:rsidRPr="00B76AF0">
                <w:rPr>
                  <w:rFonts w:ascii="Times New Roman" w:hAnsi="Times New Roman" w:cs="Times New Roman"/>
                  <w:bCs/>
                  <w:sz w:val="18"/>
                  <w:szCs w:val="18"/>
                  <w:rPrChange w:id="6651" w:author="Rashed Hasan" w:date="2021-05-15T22:19:00Z">
                    <w:rPr>
                      <w:rFonts w:ascii="Times New Roman" w:hAnsi="Times New Roman" w:cs="Times New Roman"/>
                      <w:bCs/>
                      <w:sz w:val="20"/>
                      <w:szCs w:val="20"/>
                    </w:rPr>
                  </w:rPrChange>
                </w:rPr>
                <w:t>)</w:t>
              </w:r>
            </w:ins>
          </w:p>
        </w:tc>
        <w:tc>
          <w:tcPr>
            <w:tcW w:w="430" w:type="pct"/>
            <w:tcBorders>
              <w:top w:val="nil"/>
            </w:tcBorders>
            <w:vAlign w:val="center"/>
          </w:tcPr>
          <w:p w14:paraId="1A63F092" w14:textId="77777777" w:rsidR="00B76AF0" w:rsidRPr="00B76AF0" w:rsidRDefault="00B76AF0" w:rsidP="00E75A46">
            <w:pPr>
              <w:jc w:val="both"/>
              <w:rPr>
                <w:ins w:id="6652" w:author="Rashed Hasan" w:date="2021-05-15T22:18:00Z"/>
                <w:rFonts w:ascii="Times New Roman" w:hAnsi="Times New Roman" w:cs="Times New Roman"/>
                <w:bCs/>
                <w:sz w:val="18"/>
                <w:szCs w:val="18"/>
                <w:rPrChange w:id="6653" w:author="Rashed Hasan" w:date="2021-05-15T22:19:00Z">
                  <w:rPr>
                    <w:ins w:id="6654" w:author="Rashed Hasan" w:date="2021-05-15T22:18:00Z"/>
                    <w:rFonts w:ascii="Times New Roman" w:hAnsi="Times New Roman" w:cs="Times New Roman"/>
                    <w:bCs/>
                    <w:sz w:val="20"/>
                    <w:szCs w:val="20"/>
                  </w:rPr>
                </w:rPrChange>
              </w:rPr>
              <w:pPrChange w:id="6655" w:author="Microsoft account" w:date="2021-05-25T22:50:00Z">
                <w:pPr>
                  <w:jc w:val="center"/>
                </w:pPr>
              </w:pPrChange>
            </w:pPr>
            <w:ins w:id="6656" w:author="Rashed Hasan" w:date="2021-05-15T22:18:00Z">
              <w:r w:rsidRPr="00B76AF0">
                <w:rPr>
                  <w:rFonts w:ascii="Times New Roman" w:hAnsi="Times New Roman" w:cs="Times New Roman"/>
                  <w:bCs/>
                  <w:sz w:val="18"/>
                  <w:szCs w:val="18"/>
                  <w:rPrChange w:id="6657" w:author="Rashed Hasan" w:date="2021-05-15T22:19:00Z">
                    <w:rPr>
                      <w:rFonts w:ascii="Times New Roman" w:hAnsi="Times New Roman" w:cs="Times New Roman"/>
                      <w:bCs/>
                      <w:sz w:val="20"/>
                      <w:szCs w:val="20"/>
                    </w:rPr>
                  </w:rPrChange>
                </w:rPr>
                <w:t>&lt;0.001</w:t>
              </w:r>
            </w:ins>
          </w:p>
        </w:tc>
      </w:tr>
      <w:tr w:rsidR="00457735" w:rsidRPr="00B76AF0" w14:paraId="5B976C0A" w14:textId="77777777" w:rsidTr="00B211C0">
        <w:trPr>
          <w:trHeight w:val="226"/>
          <w:jc w:val="center"/>
          <w:ins w:id="6658" w:author="Rashed Hasan" w:date="2021-05-15T22:18:00Z"/>
        </w:trPr>
        <w:tc>
          <w:tcPr>
            <w:tcW w:w="739" w:type="pct"/>
            <w:vAlign w:val="center"/>
          </w:tcPr>
          <w:p w14:paraId="2D775DC7" w14:textId="77777777" w:rsidR="00B76AF0" w:rsidRPr="00B76AF0" w:rsidRDefault="00B76AF0" w:rsidP="00E75A46">
            <w:pPr>
              <w:jc w:val="both"/>
              <w:rPr>
                <w:ins w:id="6659" w:author="Rashed Hasan" w:date="2021-05-15T22:18:00Z"/>
                <w:rFonts w:ascii="Times New Roman" w:hAnsi="Times New Roman" w:cs="Times New Roman"/>
                <w:bCs/>
                <w:sz w:val="18"/>
                <w:szCs w:val="18"/>
                <w:rPrChange w:id="6660" w:author="Rashed Hasan" w:date="2021-05-15T22:19:00Z">
                  <w:rPr>
                    <w:ins w:id="6661" w:author="Rashed Hasan" w:date="2021-05-15T22:18:00Z"/>
                    <w:rFonts w:ascii="Times New Roman" w:hAnsi="Times New Roman" w:cs="Times New Roman"/>
                    <w:bCs/>
                    <w:sz w:val="20"/>
                    <w:szCs w:val="20"/>
                  </w:rPr>
                </w:rPrChange>
              </w:rPr>
              <w:pPrChange w:id="6662" w:author="Microsoft account" w:date="2021-05-25T22:50:00Z">
                <w:pPr>
                  <w:jc w:val="center"/>
                </w:pPr>
              </w:pPrChange>
            </w:pPr>
            <w:ins w:id="6663" w:author="Rashed Hasan" w:date="2021-05-15T22:18:00Z">
              <w:r w:rsidRPr="00B76AF0">
                <w:rPr>
                  <w:rFonts w:ascii="Times New Roman" w:hAnsi="Times New Roman" w:cs="Times New Roman"/>
                  <w:bCs/>
                  <w:sz w:val="18"/>
                  <w:szCs w:val="18"/>
                  <w:rPrChange w:id="6664" w:author="Rashed Hasan" w:date="2021-05-15T22:19:00Z">
                    <w:rPr>
                      <w:rFonts w:ascii="Times New Roman" w:hAnsi="Times New Roman" w:cs="Times New Roman"/>
                      <w:bCs/>
                      <w:sz w:val="20"/>
                      <w:szCs w:val="20"/>
                    </w:rPr>
                  </w:rPrChange>
                </w:rPr>
                <w:lastRenderedPageBreak/>
                <w:t>3</w:t>
              </w:r>
            </w:ins>
          </w:p>
        </w:tc>
        <w:tc>
          <w:tcPr>
            <w:tcW w:w="665" w:type="pct"/>
            <w:vAlign w:val="center"/>
          </w:tcPr>
          <w:p w14:paraId="5755580F" w14:textId="77777777" w:rsidR="00B76AF0" w:rsidRPr="00B76AF0" w:rsidRDefault="00B76AF0" w:rsidP="00E75A46">
            <w:pPr>
              <w:jc w:val="both"/>
              <w:rPr>
                <w:ins w:id="6665" w:author="Rashed Hasan" w:date="2021-05-15T22:18:00Z"/>
                <w:rFonts w:ascii="Times New Roman" w:hAnsi="Times New Roman" w:cs="Times New Roman"/>
                <w:bCs/>
                <w:sz w:val="18"/>
                <w:szCs w:val="18"/>
                <w:rPrChange w:id="6666" w:author="Rashed Hasan" w:date="2021-05-15T22:19:00Z">
                  <w:rPr>
                    <w:ins w:id="6667" w:author="Rashed Hasan" w:date="2021-05-15T22:18:00Z"/>
                    <w:rFonts w:ascii="Times New Roman" w:hAnsi="Times New Roman" w:cs="Times New Roman"/>
                    <w:bCs/>
                    <w:sz w:val="20"/>
                    <w:szCs w:val="20"/>
                  </w:rPr>
                </w:rPrChange>
              </w:rPr>
            </w:pPr>
            <w:ins w:id="6668" w:author="Rashed Hasan" w:date="2021-05-15T22:18:00Z">
              <w:r w:rsidRPr="00B76AF0">
                <w:rPr>
                  <w:rFonts w:ascii="Times New Roman" w:hAnsi="Times New Roman" w:cs="Times New Roman"/>
                  <w:bCs/>
                  <w:sz w:val="18"/>
                  <w:szCs w:val="18"/>
                  <w:rPrChange w:id="6669" w:author="Rashed Hasan" w:date="2021-05-15T22:19:00Z">
                    <w:rPr>
                      <w:rFonts w:ascii="Times New Roman" w:hAnsi="Times New Roman" w:cs="Times New Roman"/>
                      <w:bCs/>
                      <w:sz w:val="20"/>
                      <w:szCs w:val="20"/>
                    </w:rPr>
                  </w:rPrChange>
                </w:rPr>
                <w:t>Reference</w:t>
              </w:r>
            </w:ins>
          </w:p>
        </w:tc>
        <w:tc>
          <w:tcPr>
            <w:tcW w:w="456" w:type="pct"/>
            <w:vAlign w:val="center"/>
          </w:tcPr>
          <w:p w14:paraId="00201D35" w14:textId="77777777" w:rsidR="00B76AF0" w:rsidRPr="00B76AF0" w:rsidRDefault="00B76AF0" w:rsidP="00E75A46">
            <w:pPr>
              <w:jc w:val="both"/>
              <w:rPr>
                <w:ins w:id="6670" w:author="Rashed Hasan" w:date="2021-05-15T22:18:00Z"/>
                <w:rFonts w:ascii="Times New Roman" w:hAnsi="Times New Roman" w:cs="Times New Roman"/>
                <w:bCs/>
                <w:sz w:val="18"/>
                <w:szCs w:val="18"/>
                <w:rPrChange w:id="6671" w:author="Rashed Hasan" w:date="2021-05-15T22:19:00Z">
                  <w:rPr>
                    <w:ins w:id="6672" w:author="Rashed Hasan" w:date="2021-05-15T22:18:00Z"/>
                    <w:rFonts w:ascii="Times New Roman" w:hAnsi="Times New Roman" w:cs="Times New Roman"/>
                    <w:bCs/>
                    <w:sz w:val="20"/>
                    <w:szCs w:val="20"/>
                  </w:rPr>
                </w:rPrChange>
              </w:rPr>
              <w:pPrChange w:id="6673" w:author="Microsoft account" w:date="2021-05-25T22:50:00Z">
                <w:pPr>
                  <w:jc w:val="both"/>
                </w:pPr>
              </w:pPrChange>
            </w:pPr>
            <w:ins w:id="6674" w:author="Rashed Hasan" w:date="2021-05-15T22:18:00Z">
              <w:r w:rsidRPr="00B76AF0">
                <w:rPr>
                  <w:rFonts w:ascii="Times New Roman" w:hAnsi="Times New Roman" w:cs="Times New Roman"/>
                  <w:bCs/>
                  <w:sz w:val="18"/>
                  <w:szCs w:val="18"/>
                  <w:rPrChange w:id="6675" w:author="Rashed Hasan" w:date="2021-05-15T22:19:00Z">
                    <w:rPr>
                      <w:rFonts w:ascii="Times New Roman" w:hAnsi="Times New Roman" w:cs="Times New Roman"/>
                      <w:bCs/>
                      <w:sz w:val="20"/>
                      <w:szCs w:val="20"/>
                    </w:rPr>
                  </w:rPrChange>
                </w:rPr>
                <w:t>-</w:t>
              </w:r>
            </w:ins>
          </w:p>
        </w:tc>
        <w:tc>
          <w:tcPr>
            <w:tcW w:w="636" w:type="pct"/>
            <w:vAlign w:val="center"/>
          </w:tcPr>
          <w:p w14:paraId="6B0D20FD" w14:textId="77777777" w:rsidR="00B76AF0" w:rsidRPr="00B76AF0" w:rsidRDefault="00B76AF0" w:rsidP="00E75A46">
            <w:pPr>
              <w:jc w:val="both"/>
              <w:rPr>
                <w:ins w:id="6676" w:author="Rashed Hasan" w:date="2021-05-15T22:18:00Z"/>
                <w:rFonts w:ascii="Times New Roman" w:hAnsi="Times New Roman" w:cs="Times New Roman"/>
                <w:bCs/>
                <w:sz w:val="18"/>
                <w:szCs w:val="18"/>
                <w:rPrChange w:id="6677" w:author="Rashed Hasan" w:date="2021-05-15T22:19:00Z">
                  <w:rPr>
                    <w:ins w:id="6678" w:author="Rashed Hasan" w:date="2021-05-15T22:18:00Z"/>
                    <w:rFonts w:ascii="Times New Roman" w:hAnsi="Times New Roman" w:cs="Times New Roman"/>
                    <w:bCs/>
                    <w:sz w:val="20"/>
                    <w:szCs w:val="20"/>
                  </w:rPr>
                </w:rPrChange>
              </w:rPr>
              <w:pPrChange w:id="6679" w:author="Microsoft account" w:date="2021-05-25T22:50:00Z">
                <w:pPr>
                  <w:jc w:val="center"/>
                </w:pPr>
              </w:pPrChange>
            </w:pPr>
            <w:ins w:id="6680" w:author="Rashed Hasan" w:date="2021-05-15T22:18:00Z">
              <w:r w:rsidRPr="00B76AF0">
                <w:rPr>
                  <w:rFonts w:ascii="Times New Roman" w:hAnsi="Times New Roman" w:cs="Times New Roman"/>
                  <w:bCs/>
                  <w:sz w:val="18"/>
                  <w:szCs w:val="18"/>
                  <w:rPrChange w:id="6681" w:author="Rashed Hasan" w:date="2021-05-15T22:19:00Z">
                    <w:rPr>
                      <w:rFonts w:ascii="Times New Roman" w:hAnsi="Times New Roman" w:cs="Times New Roman"/>
                      <w:bCs/>
                      <w:sz w:val="20"/>
                      <w:szCs w:val="20"/>
                    </w:rPr>
                  </w:rPrChange>
                </w:rPr>
                <w:t>Reference</w:t>
              </w:r>
            </w:ins>
          </w:p>
        </w:tc>
        <w:tc>
          <w:tcPr>
            <w:tcW w:w="430" w:type="pct"/>
            <w:vAlign w:val="center"/>
          </w:tcPr>
          <w:p w14:paraId="71B78697" w14:textId="77777777" w:rsidR="00B76AF0" w:rsidRPr="00B76AF0" w:rsidRDefault="00B76AF0" w:rsidP="00E75A46">
            <w:pPr>
              <w:jc w:val="both"/>
              <w:rPr>
                <w:ins w:id="6682" w:author="Rashed Hasan" w:date="2021-05-15T22:18:00Z"/>
                <w:rFonts w:ascii="Times New Roman" w:hAnsi="Times New Roman" w:cs="Times New Roman"/>
                <w:bCs/>
                <w:sz w:val="18"/>
                <w:szCs w:val="18"/>
                <w:rPrChange w:id="6683" w:author="Rashed Hasan" w:date="2021-05-15T22:19:00Z">
                  <w:rPr>
                    <w:ins w:id="6684" w:author="Rashed Hasan" w:date="2021-05-15T22:18:00Z"/>
                    <w:rFonts w:ascii="Times New Roman" w:hAnsi="Times New Roman" w:cs="Times New Roman"/>
                    <w:bCs/>
                    <w:sz w:val="20"/>
                    <w:szCs w:val="20"/>
                  </w:rPr>
                </w:rPrChange>
              </w:rPr>
              <w:pPrChange w:id="6685" w:author="Microsoft account" w:date="2021-05-25T22:50:00Z">
                <w:pPr>
                  <w:jc w:val="center"/>
                </w:pPr>
              </w:pPrChange>
            </w:pPr>
            <w:ins w:id="6686" w:author="Rashed Hasan" w:date="2021-05-15T22:18:00Z">
              <w:r w:rsidRPr="00B76AF0">
                <w:rPr>
                  <w:rFonts w:ascii="Times New Roman" w:hAnsi="Times New Roman" w:cs="Times New Roman"/>
                  <w:bCs/>
                  <w:sz w:val="18"/>
                  <w:szCs w:val="18"/>
                  <w:rPrChange w:id="6687" w:author="Rashed Hasan" w:date="2021-05-15T22:19:00Z">
                    <w:rPr>
                      <w:rFonts w:ascii="Times New Roman" w:hAnsi="Times New Roman" w:cs="Times New Roman"/>
                      <w:bCs/>
                      <w:sz w:val="20"/>
                      <w:szCs w:val="20"/>
                    </w:rPr>
                  </w:rPrChange>
                </w:rPr>
                <w:t>-</w:t>
              </w:r>
            </w:ins>
          </w:p>
        </w:tc>
        <w:tc>
          <w:tcPr>
            <w:tcW w:w="627" w:type="pct"/>
            <w:vAlign w:val="center"/>
          </w:tcPr>
          <w:p w14:paraId="28B340AC" w14:textId="77777777" w:rsidR="00B76AF0" w:rsidRPr="00B76AF0" w:rsidRDefault="00B76AF0" w:rsidP="00E75A46">
            <w:pPr>
              <w:jc w:val="both"/>
              <w:rPr>
                <w:ins w:id="6688" w:author="Rashed Hasan" w:date="2021-05-15T22:18:00Z"/>
                <w:rFonts w:ascii="Times New Roman" w:hAnsi="Times New Roman" w:cs="Times New Roman"/>
                <w:bCs/>
                <w:sz w:val="18"/>
                <w:szCs w:val="18"/>
                <w:rPrChange w:id="6689" w:author="Rashed Hasan" w:date="2021-05-15T22:19:00Z">
                  <w:rPr>
                    <w:ins w:id="6690" w:author="Rashed Hasan" w:date="2021-05-15T22:18:00Z"/>
                    <w:rFonts w:ascii="Times New Roman" w:hAnsi="Times New Roman" w:cs="Times New Roman"/>
                    <w:bCs/>
                    <w:sz w:val="20"/>
                    <w:szCs w:val="20"/>
                  </w:rPr>
                </w:rPrChange>
              </w:rPr>
              <w:pPrChange w:id="6691" w:author="Microsoft account" w:date="2021-05-25T22:50:00Z">
                <w:pPr>
                  <w:jc w:val="center"/>
                </w:pPr>
              </w:pPrChange>
            </w:pPr>
            <w:ins w:id="6692" w:author="Rashed Hasan" w:date="2021-05-15T22:18:00Z">
              <w:r w:rsidRPr="00B76AF0">
                <w:rPr>
                  <w:rFonts w:ascii="Times New Roman" w:hAnsi="Times New Roman" w:cs="Times New Roman"/>
                  <w:bCs/>
                  <w:sz w:val="18"/>
                  <w:szCs w:val="18"/>
                  <w:rPrChange w:id="6693" w:author="Rashed Hasan" w:date="2021-05-15T22:19:00Z">
                    <w:rPr>
                      <w:rFonts w:ascii="Times New Roman" w:hAnsi="Times New Roman" w:cs="Times New Roman"/>
                      <w:bCs/>
                      <w:sz w:val="20"/>
                      <w:szCs w:val="20"/>
                    </w:rPr>
                  </w:rPrChange>
                </w:rPr>
                <w:t>Reference</w:t>
              </w:r>
            </w:ins>
          </w:p>
        </w:tc>
        <w:tc>
          <w:tcPr>
            <w:tcW w:w="392" w:type="pct"/>
            <w:vAlign w:val="center"/>
          </w:tcPr>
          <w:p w14:paraId="7FC4DD06" w14:textId="77777777" w:rsidR="00B76AF0" w:rsidRPr="00B76AF0" w:rsidRDefault="00B76AF0" w:rsidP="00E75A46">
            <w:pPr>
              <w:jc w:val="both"/>
              <w:rPr>
                <w:ins w:id="6694" w:author="Rashed Hasan" w:date="2021-05-15T22:18:00Z"/>
                <w:rFonts w:ascii="Times New Roman" w:hAnsi="Times New Roman" w:cs="Times New Roman"/>
                <w:bCs/>
                <w:sz w:val="18"/>
                <w:szCs w:val="18"/>
                <w:rPrChange w:id="6695" w:author="Rashed Hasan" w:date="2021-05-15T22:19:00Z">
                  <w:rPr>
                    <w:ins w:id="6696" w:author="Rashed Hasan" w:date="2021-05-15T22:18:00Z"/>
                    <w:rFonts w:ascii="Times New Roman" w:hAnsi="Times New Roman" w:cs="Times New Roman"/>
                    <w:bCs/>
                    <w:sz w:val="20"/>
                    <w:szCs w:val="20"/>
                  </w:rPr>
                </w:rPrChange>
              </w:rPr>
              <w:pPrChange w:id="6697" w:author="Microsoft account" w:date="2021-05-25T22:50:00Z">
                <w:pPr>
                  <w:jc w:val="center"/>
                </w:pPr>
              </w:pPrChange>
            </w:pPr>
            <w:ins w:id="6698" w:author="Rashed Hasan" w:date="2021-05-15T22:18:00Z">
              <w:r w:rsidRPr="00B76AF0">
                <w:rPr>
                  <w:rFonts w:ascii="Times New Roman" w:hAnsi="Times New Roman" w:cs="Times New Roman"/>
                  <w:bCs/>
                  <w:sz w:val="18"/>
                  <w:szCs w:val="18"/>
                  <w:rPrChange w:id="6699" w:author="Rashed Hasan" w:date="2021-05-15T22:19:00Z">
                    <w:rPr>
                      <w:rFonts w:ascii="Times New Roman" w:hAnsi="Times New Roman" w:cs="Times New Roman"/>
                      <w:bCs/>
                      <w:sz w:val="20"/>
                      <w:szCs w:val="20"/>
                    </w:rPr>
                  </w:rPrChange>
                </w:rPr>
                <w:t>-</w:t>
              </w:r>
            </w:ins>
          </w:p>
        </w:tc>
        <w:tc>
          <w:tcPr>
            <w:tcW w:w="625" w:type="pct"/>
            <w:vAlign w:val="center"/>
          </w:tcPr>
          <w:p w14:paraId="3E602784" w14:textId="77777777" w:rsidR="00B76AF0" w:rsidRPr="00B76AF0" w:rsidRDefault="00B76AF0" w:rsidP="00E75A46">
            <w:pPr>
              <w:jc w:val="both"/>
              <w:rPr>
                <w:ins w:id="6700" w:author="Rashed Hasan" w:date="2021-05-15T22:18:00Z"/>
                <w:rFonts w:ascii="Times New Roman" w:hAnsi="Times New Roman" w:cs="Times New Roman"/>
                <w:bCs/>
                <w:sz w:val="18"/>
                <w:szCs w:val="18"/>
                <w:rPrChange w:id="6701" w:author="Rashed Hasan" w:date="2021-05-15T22:19:00Z">
                  <w:rPr>
                    <w:ins w:id="6702" w:author="Rashed Hasan" w:date="2021-05-15T22:18:00Z"/>
                    <w:rFonts w:ascii="Times New Roman" w:hAnsi="Times New Roman" w:cs="Times New Roman"/>
                    <w:bCs/>
                    <w:sz w:val="20"/>
                    <w:szCs w:val="20"/>
                  </w:rPr>
                </w:rPrChange>
              </w:rPr>
              <w:pPrChange w:id="6703" w:author="Microsoft account" w:date="2021-05-25T22:50:00Z">
                <w:pPr>
                  <w:jc w:val="center"/>
                </w:pPr>
              </w:pPrChange>
            </w:pPr>
            <w:ins w:id="6704" w:author="Rashed Hasan" w:date="2021-05-15T22:18:00Z">
              <w:r w:rsidRPr="00B76AF0">
                <w:rPr>
                  <w:rFonts w:ascii="Times New Roman" w:hAnsi="Times New Roman" w:cs="Times New Roman"/>
                  <w:bCs/>
                  <w:sz w:val="18"/>
                  <w:szCs w:val="18"/>
                  <w:rPrChange w:id="6705" w:author="Rashed Hasan" w:date="2021-05-15T22:19:00Z">
                    <w:rPr>
                      <w:rFonts w:ascii="Times New Roman" w:hAnsi="Times New Roman" w:cs="Times New Roman"/>
                      <w:bCs/>
                      <w:sz w:val="20"/>
                      <w:szCs w:val="20"/>
                    </w:rPr>
                  </w:rPrChange>
                </w:rPr>
                <w:t>Reference</w:t>
              </w:r>
            </w:ins>
          </w:p>
        </w:tc>
        <w:tc>
          <w:tcPr>
            <w:tcW w:w="430" w:type="pct"/>
            <w:vAlign w:val="center"/>
          </w:tcPr>
          <w:p w14:paraId="09D8C202" w14:textId="77777777" w:rsidR="00B76AF0" w:rsidRPr="00B76AF0" w:rsidRDefault="00B76AF0" w:rsidP="00E75A46">
            <w:pPr>
              <w:jc w:val="both"/>
              <w:rPr>
                <w:ins w:id="6706" w:author="Rashed Hasan" w:date="2021-05-15T22:18:00Z"/>
                <w:rFonts w:ascii="Times New Roman" w:hAnsi="Times New Roman" w:cs="Times New Roman"/>
                <w:bCs/>
                <w:sz w:val="18"/>
                <w:szCs w:val="18"/>
                <w:rPrChange w:id="6707" w:author="Rashed Hasan" w:date="2021-05-15T22:19:00Z">
                  <w:rPr>
                    <w:ins w:id="6708" w:author="Rashed Hasan" w:date="2021-05-15T22:18:00Z"/>
                    <w:rFonts w:ascii="Times New Roman" w:hAnsi="Times New Roman" w:cs="Times New Roman"/>
                    <w:bCs/>
                    <w:sz w:val="20"/>
                    <w:szCs w:val="20"/>
                  </w:rPr>
                </w:rPrChange>
              </w:rPr>
              <w:pPrChange w:id="6709" w:author="Microsoft account" w:date="2021-05-25T22:50:00Z">
                <w:pPr>
                  <w:jc w:val="center"/>
                </w:pPr>
              </w:pPrChange>
            </w:pPr>
            <w:ins w:id="6710" w:author="Rashed Hasan" w:date="2021-05-15T22:18:00Z">
              <w:r w:rsidRPr="00B76AF0">
                <w:rPr>
                  <w:rFonts w:ascii="Times New Roman" w:hAnsi="Times New Roman" w:cs="Times New Roman"/>
                  <w:bCs/>
                  <w:sz w:val="18"/>
                  <w:szCs w:val="18"/>
                  <w:rPrChange w:id="6711" w:author="Rashed Hasan" w:date="2021-05-15T22:19:00Z">
                    <w:rPr>
                      <w:rFonts w:ascii="Times New Roman" w:hAnsi="Times New Roman" w:cs="Times New Roman"/>
                      <w:bCs/>
                      <w:sz w:val="20"/>
                      <w:szCs w:val="20"/>
                    </w:rPr>
                  </w:rPrChange>
                </w:rPr>
                <w:t>-</w:t>
              </w:r>
            </w:ins>
          </w:p>
        </w:tc>
      </w:tr>
      <w:tr w:rsidR="00B76AF0" w:rsidRPr="00B76AF0" w14:paraId="5BCBB65E" w14:textId="77777777" w:rsidTr="004B3203">
        <w:tblPrEx>
          <w:tblW w:w="5551" w:type="pct"/>
          <w:jc w:val="center"/>
          <w:tblBorders>
            <w:top w:val="single" w:sz="4" w:space="0" w:color="auto"/>
            <w:bottom w:val="single" w:sz="4" w:space="0" w:color="auto"/>
          </w:tblBorders>
          <w:tblPrExChange w:id="6712" w:author="Rashed Hasan" w:date="2021-05-15T22:21:00Z">
            <w:tblPrEx>
              <w:tblW w:w="5199" w:type="pct"/>
              <w:jc w:val="center"/>
              <w:tblBorders>
                <w:top w:val="single" w:sz="4" w:space="0" w:color="auto"/>
                <w:bottom w:val="single" w:sz="4" w:space="0" w:color="auto"/>
              </w:tblBorders>
            </w:tblPrEx>
          </w:tblPrExChange>
        </w:tblPrEx>
        <w:trPr>
          <w:trHeight w:val="226"/>
          <w:jc w:val="center"/>
          <w:ins w:id="6713" w:author="Rashed Hasan" w:date="2021-05-15T22:18:00Z"/>
          <w:trPrChange w:id="6714" w:author="Rashed Hasan" w:date="2021-05-15T22:21:00Z">
            <w:trPr>
              <w:gridAfter w:val="0"/>
              <w:trHeight w:val="227"/>
              <w:jc w:val="center"/>
            </w:trPr>
          </w:trPrChange>
        </w:trPr>
        <w:tc>
          <w:tcPr>
            <w:tcW w:w="5000" w:type="pct"/>
            <w:gridSpan w:val="9"/>
            <w:vAlign w:val="center"/>
            <w:tcPrChange w:id="6715" w:author="Rashed Hasan" w:date="2021-05-15T22:21:00Z">
              <w:tcPr>
                <w:tcW w:w="5000" w:type="pct"/>
                <w:gridSpan w:val="9"/>
                <w:vAlign w:val="center"/>
              </w:tcPr>
            </w:tcPrChange>
          </w:tcPr>
          <w:p w14:paraId="5B18A701" w14:textId="77777777" w:rsidR="00B76AF0" w:rsidRPr="00B76AF0" w:rsidRDefault="00B76AF0" w:rsidP="00E75A46">
            <w:pPr>
              <w:jc w:val="both"/>
              <w:rPr>
                <w:ins w:id="6716" w:author="Rashed Hasan" w:date="2021-05-15T22:18:00Z"/>
                <w:rFonts w:ascii="Times New Roman" w:hAnsi="Times New Roman" w:cs="Times New Roman"/>
                <w:bCs/>
                <w:i/>
                <w:sz w:val="18"/>
                <w:szCs w:val="18"/>
                <w:rPrChange w:id="6717" w:author="Rashed Hasan" w:date="2021-05-15T22:19:00Z">
                  <w:rPr>
                    <w:ins w:id="6718" w:author="Rashed Hasan" w:date="2021-05-15T22:18:00Z"/>
                    <w:rFonts w:ascii="Times New Roman" w:hAnsi="Times New Roman" w:cs="Times New Roman"/>
                    <w:bCs/>
                    <w:i/>
                    <w:sz w:val="20"/>
                    <w:szCs w:val="20"/>
                  </w:rPr>
                </w:rPrChange>
              </w:rPr>
              <w:pPrChange w:id="6719" w:author="Microsoft account" w:date="2021-05-25T22:50:00Z">
                <w:pPr/>
              </w:pPrChange>
            </w:pPr>
            <w:ins w:id="6720" w:author="Rashed Hasan" w:date="2021-05-15T22:18:00Z">
              <w:r w:rsidRPr="00B76AF0">
                <w:rPr>
                  <w:rFonts w:ascii="Times New Roman" w:hAnsi="Times New Roman" w:cs="Times New Roman"/>
                  <w:b/>
                  <w:i/>
                  <w:sz w:val="18"/>
                  <w:szCs w:val="18"/>
                  <w:rPrChange w:id="6721" w:author="Rashed Hasan" w:date="2021-05-15T22:19:00Z">
                    <w:rPr>
                      <w:rFonts w:ascii="Times New Roman" w:hAnsi="Times New Roman" w:cs="Times New Roman"/>
                      <w:b/>
                      <w:i/>
                      <w:sz w:val="20"/>
                      <w:szCs w:val="20"/>
                    </w:rPr>
                  </w:rPrChange>
                </w:rPr>
                <w:t>Child’s Sex</w:t>
              </w:r>
            </w:ins>
          </w:p>
        </w:tc>
      </w:tr>
      <w:tr w:rsidR="00457735" w:rsidRPr="00B76AF0" w14:paraId="7A71AD14" w14:textId="77777777" w:rsidTr="00B211C0">
        <w:trPr>
          <w:trHeight w:val="226"/>
          <w:jc w:val="center"/>
          <w:ins w:id="6722" w:author="Rashed Hasan" w:date="2021-05-15T22:18:00Z"/>
        </w:trPr>
        <w:tc>
          <w:tcPr>
            <w:tcW w:w="739" w:type="pct"/>
            <w:vAlign w:val="center"/>
          </w:tcPr>
          <w:p w14:paraId="3120084B" w14:textId="77777777" w:rsidR="00B76AF0" w:rsidRPr="00B76AF0" w:rsidRDefault="00B76AF0" w:rsidP="00E75A46">
            <w:pPr>
              <w:jc w:val="both"/>
              <w:rPr>
                <w:ins w:id="6723" w:author="Rashed Hasan" w:date="2021-05-15T22:18:00Z"/>
                <w:rFonts w:ascii="Times New Roman" w:hAnsi="Times New Roman" w:cs="Times New Roman"/>
                <w:b/>
                <w:sz w:val="18"/>
                <w:szCs w:val="18"/>
                <w:rPrChange w:id="6724" w:author="Rashed Hasan" w:date="2021-05-15T22:19:00Z">
                  <w:rPr>
                    <w:ins w:id="6725" w:author="Rashed Hasan" w:date="2021-05-15T22:18:00Z"/>
                    <w:rFonts w:ascii="Times New Roman" w:hAnsi="Times New Roman" w:cs="Times New Roman"/>
                    <w:b/>
                    <w:sz w:val="20"/>
                    <w:szCs w:val="20"/>
                  </w:rPr>
                </w:rPrChange>
              </w:rPr>
              <w:pPrChange w:id="6726" w:author="Microsoft account" w:date="2021-05-25T22:50:00Z">
                <w:pPr>
                  <w:jc w:val="center"/>
                </w:pPr>
              </w:pPrChange>
            </w:pPr>
            <w:ins w:id="6727" w:author="Rashed Hasan" w:date="2021-05-15T22:18:00Z">
              <w:r w:rsidRPr="00B76AF0">
                <w:rPr>
                  <w:rFonts w:ascii="Times New Roman" w:hAnsi="Times New Roman" w:cs="Times New Roman"/>
                  <w:bCs/>
                  <w:sz w:val="18"/>
                  <w:szCs w:val="18"/>
                  <w:rPrChange w:id="6728" w:author="Rashed Hasan" w:date="2021-05-15T22:19:00Z">
                    <w:rPr>
                      <w:rFonts w:ascii="Times New Roman" w:hAnsi="Times New Roman" w:cs="Times New Roman"/>
                      <w:bCs/>
                      <w:sz w:val="20"/>
                      <w:szCs w:val="20"/>
                    </w:rPr>
                  </w:rPrChange>
                </w:rPr>
                <w:t>Female</w:t>
              </w:r>
            </w:ins>
          </w:p>
        </w:tc>
        <w:tc>
          <w:tcPr>
            <w:tcW w:w="665" w:type="pct"/>
            <w:vAlign w:val="center"/>
          </w:tcPr>
          <w:p w14:paraId="34EAFE69" w14:textId="77777777" w:rsidR="00B76AF0" w:rsidRPr="00B76AF0" w:rsidRDefault="00B76AF0" w:rsidP="00E75A46">
            <w:pPr>
              <w:jc w:val="both"/>
              <w:rPr>
                <w:ins w:id="6729" w:author="Rashed Hasan" w:date="2021-05-15T22:18:00Z"/>
                <w:rFonts w:ascii="Times New Roman" w:hAnsi="Times New Roman" w:cs="Times New Roman"/>
                <w:bCs/>
                <w:sz w:val="18"/>
                <w:szCs w:val="18"/>
                <w:rPrChange w:id="6730" w:author="Rashed Hasan" w:date="2021-05-15T22:19:00Z">
                  <w:rPr>
                    <w:ins w:id="6731" w:author="Rashed Hasan" w:date="2021-05-15T22:18:00Z"/>
                    <w:rFonts w:ascii="Times New Roman" w:hAnsi="Times New Roman" w:cs="Times New Roman"/>
                    <w:bCs/>
                    <w:sz w:val="20"/>
                    <w:szCs w:val="20"/>
                  </w:rPr>
                </w:rPrChange>
              </w:rPr>
            </w:pPr>
            <w:ins w:id="6732" w:author="Rashed Hasan" w:date="2021-05-15T22:18:00Z">
              <w:r w:rsidRPr="00B76AF0">
                <w:rPr>
                  <w:rFonts w:ascii="Times New Roman" w:hAnsi="Times New Roman" w:cs="Times New Roman"/>
                  <w:bCs/>
                  <w:sz w:val="18"/>
                  <w:szCs w:val="18"/>
                  <w:rPrChange w:id="6733" w:author="Rashed Hasan" w:date="2021-05-15T22:19:00Z">
                    <w:rPr>
                      <w:rFonts w:ascii="Times New Roman" w:hAnsi="Times New Roman" w:cs="Times New Roman"/>
                      <w:bCs/>
                      <w:sz w:val="20"/>
                      <w:szCs w:val="20"/>
                    </w:rPr>
                  </w:rPrChange>
                </w:rPr>
                <w:t>1.21 (1.07-1.36)</w:t>
              </w:r>
            </w:ins>
          </w:p>
        </w:tc>
        <w:tc>
          <w:tcPr>
            <w:tcW w:w="456" w:type="pct"/>
            <w:vAlign w:val="center"/>
          </w:tcPr>
          <w:p w14:paraId="362EE1D4" w14:textId="3A1A3BD1" w:rsidR="00B76AF0" w:rsidRPr="00B76AF0" w:rsidRDefault="00B76AF0" w:rsidP="00E75A46">
            <w:pPr>
              <w:jc w:val="both"/>
              <w:rPr>
                <w:ins w:id="6734" w:author="Rashed Hasan" w:date="2021-05-15T22:18:00Z"/>
                <w:rFonts w:ascii="Times New Roman" w:hAnsi="Times New Roman" w:cs="Times New Roman"/>
                <w:bCs/>
                <w:sz w:val="18"/>
                <w:szCs w:val="18"/>
                <w:rPrChange w:id="6735" w:author="Rashed Hasan" w:date="2021-05-15T22:19:00Z">
                  <w:rPr>
                    <w:ins w:id="6736" w:author="Rashed Hasan" w:date="2021-05-15T22:18:00Z"/>
                    <w:rFonts w:ascii="Times New Roman" w:hAnsi="Times New Roman" w:cs="Times New Roman"/>
                    <w:bCs/>
                    <w:sz w:val="20"/>
                    <w:szCs w:val="20"/>
                  </w:rPr>
                </w:rPrChange>
              </w:rPr>
            </w:pPr>
            <w:ins w:id="6737" w:author="Rashed Hasan" w:date="2021-05-15T22:18:00Z">
              <w:del w:id="6738" w:author="Microsoft account" w:date="2021-05-25T00:48:00Z">
                <w:r w:rsidRPr="00B76AF0" w:rsidDel="0074012A">
                  <w:rPr>
                    <w:rFonts w:ascii="Times New Roman" w:hAnsi="Times New Roman" w:cs="Times New Roman"/>
                    <w:bCs/>
                    <w:sz w:val="18"/>
                    <w:szCs w:val="18"/>
                    <w:rPrChange w:id="6739" w:author="Rashed Hasan" w:date="2021-05-15T22:19:00Z">
                      <w:rPr>
                        <w:rFonts w:ascii="Times New Roman" w:hAnsi="Times New Roman" w:cs="Times New Roman"/>
                        <w:bCs/>
                        <w:sz w:val="20"/>
                        <w:szCs w:val="20"/>
                      </w:rPr>
                    </w:rPrChange>
                  </w:rPr>
                  <w:delText>&lt;</w:delText>
                </w:r>
              </w:del>
              <w:r w:rsidRPr="00B76AF0">
                <w:rPr>
                  <w:rFonts w:ascii="Times New Roman" w:hAnsi="Times New Roman" w:cs="Times New Roman"/>
                  <w:bCs/>
                  <w:sz w:val="18"/>
                  <w:szCs w:val="18"/>
                  <w:rPrChange w:id="6740" w:author="Rashed Hasan" w:date="2021-05-15T22:19:00Z">
                    <w:rPr>
                      <w:rFonts w:ascii="Times New Roman" w:hAnsi="Times New Roman" w:cs="Times New Roman"/>
                      <w:bCs/>
                      <w:sz w:val="20"/>
                      <w:szCs w:val="20"/>
                    </w:rPr>
                  </w:rPrChange>
                </w:rPr>
                <w:t>0.00</w:t>
              </w:r>
            </w:ins>
            <w:ins w:id="6741" w:author="Microsoft account" w:date="2021-05-25T00:48:00Z">
              <w:r w:rsidR="0074012A">
                <w:rPr>
                  <w:rFonts w:ascii="Times New Roman" w:hAnsi="Times New Roman" w:cs="Times New Roman"/>
                  <w:bCs/>
                  <w:sz w:val="18"/>
                  <w:szCs w:val="18"/>
                </w:rPr>
                <w:t>2</w:t>
              </w:r>
            </w:ins>
            <w:ins w:id="6742" w:author="Rashed Hasan" w:date="2021-05-15T22:18:00Z">
              <w:del w:id="6743" w:author="Microsoft account" w:date="2021-05-25T00:48:00Z">
                <w:r w:rsidRPr="00B76AF0" w:rsidDel="0074012A">
                  <w:rPr>
                    <w:rFonts w:ascii="Times New Roman" w:hAnsi="Times New Roman" w:cs="Times New Roman"/>
                    <w:bCs/>
                    <w:sz w:val="18"/>
                    <w:szCs w:val="18"/>
                    <w:rPrChange w:id="6744" w:author="Rashed Hasan" w:date="2021-05-15T22:19:00Z">
                      <w:rPr>
                        <w:rFonts w:ascii="Times New Roman" w:hAnsi="Times New Roman" w:cs="Times New Roman"/>
                        <w:bCs/>
                        <w:sz w:val="20"/>
                        <w:szCs w:val="20"/>
                      </w:rPr>
                    </w:rPrChange>
                  </w:rPr>
                  <w:delText>5</w:delText>
                </w:r>
              </w:del>
            </w:ins>
          </w:p>
        </w:tc>
        <w:tc>
          <w:tcPr>
            <w:tcW w:w="636" w:type="pct"/>
            <w:vAlign w:val="center"/>
          </w:tcPr>
          <w:p w14:paraId="3F9A5A22" w14:textId="77777777" w:rsidR="00B76AF0" w:rsidRPr="00B76AF0" w:rsidRDefault="00B76AF0" w:rsidP="00E75A46">
            <w:pPr>
              <w:jc w:val="both"/>
              <w:rPr>
                <w:ins w:id="6745" w:author="Rashed Hasan" w:date="2021-05-15T22:18:00Z"/>
                <w:rFonts w:ascii="Times New Roman" w:hAnsi="Times New Roman" w:cs="Times New Roman"/>
                <w:bCs/>
                <w:sz w:val="18"/>
                <w:szCs w:val="18"/>
                <w:rPrChange w:id="6746" w:author="Rashed Hasan" w:date="2021-05-15T22:19:00Z">
                  <w:rPr>
                    <w:ins w:id="6747" w:author="Rashed Hasan" w:date="2021-05-15T22:18:00Z"/>
                    <w:rFonts w:ascii="Times New Roman" w:hAnsi="Times New Roman" w:cs="Times New Roman"/>
                    <w:bCs/>
                    <w:sz w:val="20"/>
                    <w:szCs w:val="20"/>
                  </w:rPr>
                </w:rPrChange>
              </w:rPr>
              <w:pPrChange w:id="6748" w:author="Microsoft account" w:date="2021-05-25T22:50:00Z">
                <w:pPr>
                  <w:jc w:val="center"/>
                </w:pPr>
              </w:pPrChange>
            </w:pPr>
            <w:ins w:id="6749" w:author="Rashed Hasan" w:date="2021-05-15T22:18:00Z">
              <w:r w:rsidRPr="00B76AF0">
                <w:rPr>
                  <w:rFonts w:ascii="Times New Roman" w:hAnsi="Times New Roman" w:cs="Times New Roman"/>
                  <w:bCs/>
                  <w:sz w:val="18"/>
                  <w:szCs w:val="18"/>
                  <w:rPrChange w:id="6750" w:author="Rashed Hasan" w:date="2021-05-15T22:19:00Z">
                    <w:rPr>
                      <w:rFonts w:ascii="Times New Roman" w:hAnsi="Times New Roman" w:cs="Times New Roman"/>
                      <w:bCs/>
                      <w:sz w:val="20"/>
                      <w:szCs w:val="20"/>
                    </w:rPr>
                  </w:rPrChange>
                </w:rPr>
                <w:t>1.42 (1.23-1.63)</w:t>
              </w:r>
            </w:ins>
          </w:p>
        </w:tc>
        <w:tc>
          <w:tcPr>
            <w:tcW w:w="430" w:type="pct"/>
            <w:vAlign w:val="center"/>
          </w:tcPr>
          <w:p w14:paraId="1F809535" w14:textId="77777777" w:rsidR="00B76AF0" w:rsidRPr="00B76AF0" w:rsidRDefault="00B76AF0" w:rsidP="00E75A46">
            <w:pPr>
              <w:jc w:val="both"/>
              <w:rPr>
                <w:ins w:id="6751" w:author="Rashed Hasan" w:date="2021-05-15T22:18:00Z"/>
                <w:rFonts w:ascii="Times New Roman" w:hAnsi="Times New Roman" w:cs="Times New Roman"/>
                <w:bCs/>
                <w:sz w:val="18"/>
                <w:szCs w:val="18"/>
                <w:rPrChange w:id="6752" w:author="Rashed Hasan" w:date="2021-05-15T22:19:00Z">
                  <w:rPr>
                    <w:ins w:id="6753" w:author="Rashed Hasan" w:date="2021-05-15T22:18:00Z"/>
                    <w:rFonts w:ascii="Times New Roman" w:hAnsi="Times New Roman" w:cs="Times New Roman"/>
                    <w:bCs/>
                    <w:sz w:val="20"/>
                    <w:szCs w:val="20"/>
                  </w:rPr>
                </w:rPrChange>
              </w:rPr>
              <w:pPrChange w:id="6754" w:author="Microsoft account" w:date="2021-05-25T22:50:00Z">
                <w:pPr>
                  <w:jc w:val="center"/>
                </w:pPr>
              </w:pPrChange>
            </w:pPr>
            <w:ins w:id="6755" w:author="Rashed Hasan" w:date="2021-05-15T22:18:00Z">
              <w:r w:rsidRPr="00B76AF0">
                <w:rPr>
                  <w:rFonts w:ascii="Times New Roman" w:hAnsi="Times New Roman" w:cs="Times New Roman"/>
                  <w:bCs/>
                  <w:sz w:val="18"/>
                  <w:szCs w:val="18"/>
                  <w:rPrChange w:id="6756" w:author="Rashed Hasan" w:date="2021-05-15T22:19:00Z">
                    <w:rPr>
                      <w:rFonts w:ascii="Times New Roman" w:hAnsi="Times New Roman" w:cs="Times New Roman"/>
                      <w:bCs/>
                      <w:sz w:val="20"/>
                      <w:szCs w:val="20"/>
                    </w:rPr>
                  </w:rPrChange>
                </w:rPr>
                <w:t>&lt;0.001</w:t>
              </w:r>
            </w:ins>
          </w:p>
        </w:tc>
        <w:tc>
          <w:tcPr>
            <w:tcW w:w="627" w:type="pct"/>
            <w:vAlign w:val="center"/>
          </w:tcPr>
          <w:p w14:paraId="22E8D757" w14:textId="77777777" w:rsidR="00B76AF0" w:rsidRPr="00B76AF0" w:rsidRDefault="00B76AF0" w:rsidP="00E75A46">
            <w:pPr>
              <w:jc w:val="both"/>
              <w:rPr>
                <w:ins w:id="6757" w:author="Rashed Hasan" w:date="2021-05-15T22:18:00Z"/>
                <w:rFonts w:ascii="Times New Roman" w:hAnsi="Times New Roman" w:cs="Times New Roman"/>
                <w:bCs/>
                <w:sz w:val="18"/>
                <w:szCs w:val="18"/>
                <w:rPrChange w:id="6758" w:author="Rashed Hasan" w:date="2021-05-15T22:19:00Z">
                  <w:rPr>
                    <w:ins w:id="6759" w:author="Rashed Hasan" w:date="2021-05-15T22:18:00Z"/>
                    <w:rFonts w:ascii="Times New Roman" w:hAnsi="Times New Roman" w:cs="Times New Roman"/>
                    <w:bCs/>
                    <w:sz w:val="20"/>
                    <w:szCs w:val="20"/>
                  </w:rPr>
                </w:rPrChange>
              </w:rPr>
              <w:pPrChange w:id="6760" w:author="Microsoft account" w:date="2021-05-25T22:50:00Z">
                <w:pPr>
                  <w:jc w:val="center"/>
                </w:pPr>
              </w:pPrChange>
            </w:pPr>
            <w:ins w:id="6761" w:author="Rashed Hasan" w:date="2021-05-15T22:18:00Z">
              <w:r w:rsidRPr="00B76AF0">
                <w:rPr>
                  <w:rFonts w:ascii="Times New Roman" w:hAnsi="Times New Roman" w:cs="Times New Roman"/>
                  <w:bCs/>
                  <w:sz w:val="18"/>
                  <w:szCs w:val="18"/>
                  <w:rPrChange w:id="6762" w:author="Rashed Hasan" w:date="2021-05-15T22:19:00Z">
                    <w:rPr>
                      <w:rFonts w:ascii="Times New Roman" w:hAnsi="Times New Roman" w:cs="Times New Roman"/>
                      <w:bCs/>
                      <w:sz w:val="20"/>
                      <w:szCs w:val="20"/>
                    </w:rPr>
                  </w:rPrChange>
                </w:rPr>
                <w:t>1.45 (1.31-1.61)</w:t>
              </w:r>
            </w:ins>
          </w:p>
        </w:tc>
        <w:tc>
          <w:tcPr>
            <w:tcW w:w="392" w:type="pct"/>
            <w:vAlign w:val="center"/>
          </w:tcPr>
          <w:p w14:paraId="5999EA36" w14:textId="77777777" w:rsidR="00B76AF0" w:rsidRPr="00B76AF0" w:rsidRDefault="00B76AF0" w:rsidP="00E75A46">
            <w:pPr>
              <w:jc w:val="both"/>
              <w:rPr>
                <w:ins w:id="6763" w:author="Rashed Hasan" w:date="2021-05-15T22:18:00Z"/>
                <w:rFonts w:ascii="Times New Roman" w:hAnsi="Times New Roman" w:cs="Times New Roman"/>
                <w:bCs/>
                <w:sz w:val="18"/>
                <w:szCs w:val="18"/>
                <w:rPrChange w:id="6764" w:author="Rashed Hasan" w:date="2021-05-15T22:19:00Z">
                  <w:rPr>
                    <w:ins w:id="6765" w:author="Rashed Hasan" w:date="2021-05-15T22:18:00Z"/>
                    <w:rFonts w:ascii="Times New Roman" w:hAnsi="Times New Roman" w:cs="Times New Roman"/>
                    <w:bCs/>
                    <w:sz w:val="20"/>
                    <w:szCs w:val="20"/>
                  </w:rPr>
                </w:rPrChange>
              </w:rPr>
              <w:pPrChange w:id="6766" w:author="Microsoft account" w:date="2021-05-25T22:50:00Z">
                <w:pPr>
                  <w:jc w:val="center"/>
                </w:pPr>
              </w:pPrChange>
            </w:pPr>
            <w:ins w:id="6767" w:author="Rashed Hasan" w:date="2021-05-15T22:18:00Z">
              <w:r w:rsidRPr="00B76AF0">
                <w:rPr>
                  <w:rFonts w:ascii="Times New Roman" w:hAnsi="Times New Roman" w:cs="Times New Roman"/>
                  <w:bCs/>
                  <w:sz w:val="18"/>
                  <w:szCs w:val="18"/>
                  <w:rPrChange w:id="6768" w:author="Rashed Hasan" w:date="2021-05-15T22:19:00Z">
                    <w:rPr>
                      <w:rFonts w:ascii="Times New Roman" w:hAnsi="Times New Roman" w:cs="Times New Roman"/>
                      <w:bCs/>
                      <w:sz w:val="20"/>
                      <w:szCs w:val="20"/>
                    </w:rPr>
                  </w:rPrChange>
                </w:rPr>
                <w:t>&lt;0.001</w:t>
              </w:r>
            </w:ins>
          </w:p>
        </w:tc>
        <w:tc>
          <w:tcPr>
            <w:tcW w:w="625" w:type="pct"/>
            <w:vAlign w:val="center"/>
          </w:tcPr>
          <w:p w14:paraId="00BB1002" w14:textId="1414D406" w:rsidR="00B76AF0" w:rsidRPr="00B76AF0" w:rsidRDefault="00B76AF0" w:rsidP="00E75A46">
            <w:pPr>
              <w:jc w:val="both"/>
              <w:rPr>
                <w:ins w:id="6769" w:author="Rashed Hasan" w:date="2021-05-15T22:18:00Z"/>
                <w:rFonts w:ascii="Times New Roman" w:hAnsi="Times New Roman" w:cs="Times New Roman"/>
                <w:bCs/>
                <w:sz w:val="18"/>
                <w:szCs w:val="18"/>
                <w:rPrChange w:id="6770" w:author="Rashed Hasan" w:date="2021-05-15T22:19:00Z">
                  <w:rPr>
                    <w:ins w:id="6771" w:author="Rashed Hasan" w:date="2021-05-15T22:18:00Z"/>
                    <w:rFonts w:ascii="Times New Roman" w:hAnsi="Times New Roman" w:cs="Times New Roman"/>
                    <w:bCs/>
                    <w:sz w:val="20"/>
                    <w:szCs w:val="20"/>
                  </w:rPr>
                </w:rPrChange>
              </w:rPr>
              <w:pPrChange w:id="6772" w:author="Microsoft account" w:date="2021-05-25T22:50:00Z">
                <w:pPr>
                  <w:jc w:val="center"/>
                </w:pPr>
              </w:pPrChange>
            </w:pPr>
            <w:ins w:id="6773" w:author="Rashed Hasan" w:date="2021-05-15T22:18:00Z">
              <w:r w:rsidRPr="00B76AF0">
                <w:rPr>
                  <w:rFonts w:ascii="Times New Roman" w:hAnsi="Times New Roman" w:cs="Times New Roman"/>
                  <w:bCs/>
                  <w:sz w:val="18"/>
                  <w:szCs w:val="18"/>
                  <w:rPrChange w:id="6774" w:author="Rashed Hasan" w:date="2021-05-15T22:19:00Z">
                    <w:rPr>
                      <w:rFonts w:ascii="Times New Roman" w:hAnsi="Times New Roman" w:cs="Times New Roman"/>
                      <w:bCs/>
                      <w:sz w:val="20"/>
                      <w:szCs w:val="20"/>
                    </w:rPr>
                  </w:rPrChange>
                </w:rPr>
                <w:t>1.4</w:t>
              </w:r>
            </w:ins>
            <w:ins w:id="6775" w:author="Microsoft account" w:date="2021-05-24T00:43:00Z">
              <w:r w:rsidR="005C5EC4">
                <w:rPr>
                  <w:rFonts w:ascii="Times New Roman" w:hAnsi="Times New Roman" w:cs="Times New Roman"/>
                  <w:bCs/>
                  <w:sz w:val="18"/>
                  <w:szCs w:val="18"/>
                </w:rPr>
                <w:t>1</w:t>
              </w:r>
            </w:ins>
            <w:ins w:id="6776" w:author="Rashed Hasan" w:date="2021-05-15T22:18:00Z">
              <w:del w:id="6777" w:author="Microsoft account" w:date="2021-05-24T00:43:00Z">
                <w:r w:rsidRPr="00B76AF0" w:rsidDel="005C5EC4">
                  <w:rPr>
                    <w:rFonts w:ascii="Times New Roman" w:hAnsi="Times New Roman" w:cs="Times New Roman"/>
                    <w:bCs/>
                    <w:sz w:val="18"/>
                    <w:szCs w:val="18"/>
                    <w:rPrChange w:id="6778"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6779" w:author="Rashed Hasan" w:date="2021-05-15T22:19:00Z">
                    <w:rPr>
                      <w:rFonts w:ascii="Times New Roman" w:hAnsi="Times New Roman" w:cs="Times New Roman"/>
                      <w:bCs/>
                      <w:sz w:val="20"/>
                      <w:szCs w:val="20"/>
                    </w:rPr>
                  </w:rPrChange>
                </w:rPr>
                <w:t xml:space="preserve"> (1.2</w:t>
              </w:r>
            </w:ins>
            <w:ins w:id="6780" w:author="Microsoft account" w:date="2021-05-24T00:43:00Z">
              <w:r w:rsidR="00433DE3">
                <w:rPr>
                  <w:rFonts w:ascii="Times New Roman" w:hAnsi="Times New Roman" w:cs="Times New Roman"/>
                  <w:bCs/>
                  <w:sz w:val="18"/>
                  <w:szCs w:val="18"/>
                </w:rPr>
                <w:t>6</w:t>
              </w:r>
            </w:ins>
            <w:ins w:id="6781" w:author="Rashed Hasan" w:date="2021-05-15T22:18:00Z">
              <w:del w:id="6782" w:author="Microsoft account" w:date="2021-05-24T00:43:00Z">
                <w:r w:rsidRPr="00B76AF0" w:rsidDel="00433DE3">
                  <w:rPr>
                    <w:rFonts w:ascii="Times New Roman" w:hAnsi="Times New Roman" w:cs="Times New Roman"/>
                    <w:bCs/>
                    <w:sz w:val="18"/>
                    <w:szCs w:val="18"/>
                    <w:rPrChange w:id="6783" w:author="Rashed Hasan" w:date="2021-05-15T22:19:00Z">
                      <w:rPr>
                        <w:rFonts w:ascii="Times New Roman" w:hAnsi="Times New Roman" w:cs="Times New Roman"/>
                        <w:bCs/>
                        <w:sz w:val="20"/>
                        <w:szCs w:val="20"/>
                      </w:rPr>
                    </w:rPrChange>
                  </w:rPr>
                  <w:delText>9</w:delText>
                </w:r>
              </w:del>
              <w:r w:rsidRPr="00B76AF0">
                <w:rPr>
                  <w:rFonts w:ascii="Times New Roman" w:hAnsi="Times New Roman" w:cs="Times New Roman"/>
                  <w:bCs/>
                  <w:sz w:val="18"/>
                  <w:szCs w:val="18"/>
                  <w:rPrChange w:id="6784" w:author="Rashed Hasan" w:date="2021-05-15T22:19:00Z">
                    <w:rPr>
                      <w:rFonts w:ascii="Times New Roman" w:hAnsi="Times New Roman" w:cs="Times New Roman"/>
                      <w:bCs/>
                      <w:sz w:val="20"/>
                      <w:szCs w:val="20"/>
                    </w:rPr>
                  </w:rPrChange>
                </w:rPr>
                <w:t>-1.</w:t>
              </w:r>
            </w:ins>
            <w:ins w:id="6785" w:author="Microsoft account" w:date="2021-05-24T00:43:00Z">
              <w:r w:rsidR="00433DE3">
                <w:rPr>
                  <w:rFonts w:ascii="Times New Roman" w:hAnsi="Times New Roman" w:cs="Times New Roman"/>
                  <w:bCs/>
                  <w:sz w:val="18"/>
                  <w:szCs w:val="18"/>
                </w:rPr>
                <w:t>59</w:t>
              </w:r>
            </w:ins>
            <w:ins w:id="6786" w:author="Rashed Hasan" w:date="2021-05-15T22:18:00Z">
              <w:del w:id="6787" w:author="Microsoft account" w:date="2021-05-24T00:43:00Z">
                <w:r w:rsidRPr="00B76AF0" w:rsidDel="00433DE3">
                  <w:rPr>
                    <w:rFonts w:ascii="Times New Roman" w:hAnsi="Times New Roman" w:cs="Times New Roman"/>
                    <w:bCs/>
                    <w:sz w:val="18"/>
                    <w:szCs w:val="18"/>
                    <w:rPrChange w:id="6788" w:author="Rashed Hasan" w:date="2021-05-15T22:19:00Z">
                      <w:rPr>
                        <w:rFonts w:ascii="Times New Roman" w:hAnsi="Times New Roman" w:cs="Times New Roman"/>
                        <w:bCs/>
                        <w:sz w:val="20"/>
                        <w:szCs w:val="20"/>
                      </w:rPr>
                    </w:rPrChange>
                  </w:rPr>
                  <w:delText>61</w:delText>
                </w:r>
              </w:del>
              <w:r w:rsidRPr="00B76AF0">
                <w:rPr>
                  <w:rFonts w:ascii="Times New Roman" w:hAnsi="Times New Roman" w:cs="Times New Roman"/>
                  <w:bCs/>
                  <w:sz w:val="18"/>
                  <w:szCs w:val="18"/>
                  <w:rPrChange w:id="6789" w:author="Rashed Hasan" w:date="2021-05-15T22:19:00Z">
                    <w:rPr>
                      <w:rFonts w:ascii="Times New Roman" w:hAnsi="Times New Roman" w:cs="Times New Roman"/>
                      <w:bCs/>
                      <w:sz w:val="20"/>
                      <w:szCs w:val="20"/>
                    </w:rPr>
                  </w:rPrChange>
                </w:rPr>
                <w:t>)</w:t>
              </w:r>
            </w:ins>
          </w:p>
        </w:tc>
        <w:tc>
          <w:tcPr>
            <w:tcW w:w="430" w:type="pct"/>
            <w:vAlign w:val="center"/>
          </w:tcPr>
          <w:p w14:paraId="2361CFE8" w14:textId="77777777" w:rsidR="00B76AF0" w:rsidRPr="00B76AF0" w:rsidRDefault="00B76AF0" w:rsidP="00E75A46">
            <w:pPr>
              <w:jc w:val="both"/>
              <w:rPr>
                <w:ins w:id="6790" w:author="Rashed Hasan" w:date="2021-05-15T22:18:00Z"/>
                <w:rFonts w:ascii="Times New Roman" w:hAnsi="Times New Roman" w:cs="Times New Roman"/>
                <w:bCs/>
                <w:sz w:val="18"/>
                <w:szCs w:val="18"/>
                <w:rPrChange w:id="6791" w:author="Rashed Hasan" w:date="2021-05-15T22:19:00Z">
                  <w:rPr>
                    <w:ins w:id="6792" w:author="Rashed Hasan" w:date="2021-05-15T22:18:00Z"/>
                    <w:rFonts w:ascii="Times New Roman" w:hAnsi="Times New Roman" w:cs="Times New Roman"/>
                    <w:bCs/>
                    <w:sz w:val="20"/>
                    <w:szCs w:val="20"/>
                  </w:rPr>
                </w:rPrChange>
              </w:rPr>
              <w:pPrChange w:id="6793" w:author="Microsoft account" w:date="2021-05-25T22:50:00Z">
                <w:pPr>
                  <w:jc w:val="center"/>
                </w:pPr>
              </w:pPrChange>
            </w:pPr>
            <w:ins w:id="6794" w:author="Rashed Hasan" w:date="2021-05-15T22:18:00Z">
              <w:r w:rsidRPr="00B76AF0">
                <w:rPr>
                  <w:rFonts w:ascii="Times New Roman" w:hAnsi="Times New Roman" w:cs="Times New Roman"/>
                  <w:bCs/>
                  <w:sz w:val="18"/>
                  <w:szCs w:val="18"/>
                  <w:rPrChange w:id="6795" w:author="Rashed Hasan" w:date="2021-05-15T22:19:00Z">
                    <w:rPr>
                      <w:rFonts w:ascii="Times New Roman" w:hAnsi="Times New Roman" w:cs="Times New Roman"/>
                      <w:bCs/>
                      <w:sz w:val="20"/>
                      <w:szCs w:val="20"/>
                    </w:rPr>
                  </w:rPrChange>
                </w:rPr>
                <w:t>&lt;0.001</w:t>
              </w:r>
            </w:ins>
          </w:p>
        </w:tc>
      </w:tr>
      <w:tr w:rsidR="00457735" w:rsidRPr="00B76AF0" w14:paraId="7907729F" w14:textId="77777777" w:rsidTr="00B211C0">
        <w:trPr>
          <w:trHeight w:val="226"/>
          <w:jc w:val="center"/>
          <w:ins w:id="6796" w:author="Rashed Hasan" w:date="2021-05-15T22:18:00Z"/>
        </w:trPr>
        <w:tc>
          <w:tcPr>
            <w:tcW w:w="739" w:type="pct"/>
            <w:vAlign w:val="center"/>
          </w:tcPr>
          <w:p w14:paraId="7609CDA3" w14:textId="77777777" w:rsidR="00B76AF0" w:rsidRPr="00B76AF0" w:rsidRDefault="00B76AF0" w:rsidP="00E75A46">
            <w:pPr>
              <w:jc w:val="both"/>
              <w:rPr>
                <w:ins w:id="6797" w:author="Rashed Hasan" w:date="2021-05-15T22:18:00Z"/>
                <w:rFonts w:ascii="Times New Roman" w:hAnsi="Times New Roman" w:cs="Times New Roman"/>
                <w:b/>
                <w:sz w:val="18"/>
                <w:szCs w:val="18"/>
                <w:rPrChange w:id="6798" w:author="Rashed Hasan" w:date="2021-05-15T22:19:00Z">
                  <w:rPr>
                    <w:ins w:id="6799" w:author="Rashed Hasan" w:date="2021-05-15T22:18:00Z"/>
                    <w:rFonts w:ascii="Times New Roman" w:hAnsi="Times New Roman" w:cs="Times New Roman"/>
                    <w:b/>
                    <w:sz w:val="20"/>
                    <w:szCs w:val="20"/>
                  </w:rPr>
                </w:rPrChange>
              </w:rPr>
              <w:pPrChange w:id="6800" w:author="Microsoft account" w:date="2021-05-25T22:50:00Z">
                <w:pPr>
                  <w:jc w:val="center"/>
                </w:pPr>
              </w:pPrChange>
            </w:pPr>
            <w:ins w:id="6801" w:author="Rashed Hasan" w:date="2021-05-15T22:18:00Z">
              <w:r w:rsidRPr="00B76AF0">
                <w:rPr>
                  <w:rFonts w:ascii="Times New Roman" w:hAnsi="Times New Roman" w:cs="Times New Roman"/>
                  <w:bCs/>
                  <w:sz w:val="18"/>
                  <w:szCs w:val="18"/>
                  <w:rPrChange w:id="6802" w:author="Rashed Hasan" w:date="2021-05-15T22:19:00Z">
                    <w:rPr>
                      <w:rFonts w:ascii="Times New Roman" w:hAnsi="Times New Roman" w:cs="Times New Roman"/>
                      <w:bCs/>
                      <w:sz w:val="20"/>
                      <w:szCs w:val="20"/>
                    </w:rPr>
                  </w:rPrChange>
                </w:rPr>
                <w:t>Male</w:t>
              </w:r>
            </w:ins>
          </w:p>
        </w:tc>
        <w:tc>
          <w:tcPr>
            <w:tcW w:w="665" w:type="pct"/>
            <w:vAlign w:val="center"/>
          </w:tcPr>
          <w:p w14:paraId="7122E810" w14:textId="77777777" w:rsidR="00B76AF0" w:rsidRPr="00B76AF0" w:rsidRDefault="00B76AF0" w:rsidP="00E75A46">
            <w:pPr>
              <w:jc w:val="both"/>
              <w:rPr>
                <w:ins w:id="6803" w:author="Rashed Hasan" w:date="2021-05-15T22:18:00Z"/>
                <w:rFonts w:ascii="Times New Roman" w:hAnsi="Times New Roman" w:cs="Times New Roman"/>
                <w:bCs/>
                <w:sz w:val="18"/>
                <w:szCs w:val="18"/>
                <w:rPrChange w:id="6804" w:author="Rashed Hasan" w:date="2021-05-15T22:19:00Z">
                  <w:rPr>
                    <w:ins w:id="6805" w:author="Rashed Hasan" w:date="2021-05-15T22:18:00Z"/>
                    <w:rFonts w:ascii="Times New Roman" w:hAnsi="Times New Roman" w:cs="Times New Roman"/>
                    <w:bCs/>
                    <w:sz w:val="20"/>
                    <w:szCs w:val="20"/>
                  </w:rPr>
                </w:rPrChange>
              </w:rPr>
            </w:pPr>
            <w:ins w:id="6806" w:author="Rashed Hasan" w:date="2021-05-15T22:18:00Z">
              <w:r w:rsidRPr="00B76AF0">
                <w:rPr>
                  <w:rFonts w:ascii="Times New Roman" w:hAnsi="Times New Roman" w:cs="Times New Roman"/>
                  <w:bCs/>
                  <w:sz w:val="18"/>
                  <w:szCs w:val="18"/>
                  <w:rPrChange w:id="6807" w:author="Rashed Hasan" w:date="2021-05-15T22:19:00Z">
                    <w:rPr>
                      <w:rFonts w:ascii="Times New Roman" w:hAnsi="Times New Roman" w:cs="Times New Roman"/>
                      <w:bCs/>
                      <w:sz w:val="20"/>
                      <w:szCs w:val="20"/>
                    </w:rPr>
                  </w:rPrChange>
                </w:rPr>
                <w:t>Reference</w:t>
              </w:r>
            </w:ins>
          </w:p>
        </w:tc>
        <w:tc>
          <w:tcPr>
            <w:tcW w:w="456" w:type="pct"/>
            <w:vAlign w:val="center"/>
          </w:tcPr>
          <w:p w14:paraId="632DA5C5" w14:textId="77777777" w:rsidR="00B76AF0" w:rsidRPr="00B76AF0" w:rsidRDefault="00B76AF0" w:rsidP="00E75A46">
            <w:pPr>
              <w:jc w:val="both"/>
              <w:rPr>
                <w:ins w:id="6808" w:author="Rashed Hasan" w:date="2021-05-15T22:18:00Z"/>
                <w:rFonts w:ascii="Times New Roman" w:hAnsi="Times New Roman" w:cs="Times New Roman"/>
                <w:bCs/>
                <w:sz w:val="18"/>
                <w:szCs w:val="18"/>
                <w:rPrChange w:id="6809" w:author="Rashed Hasan" w:date="2021-05-15T22:19:00Z">
                  <w:rPr>
                    <w:ins w:id="6810" w:author="Rashed Hasan" w:date="2021-05-15T22:18:00Z"/>
                    <w:rFonts w:ascii="Times New Roman" w:hAnsi="Times New Roman" w:cs="Times New Roman"/>
                    <w:bCs/>
                    <w:sz w:val="20"/>
                    <w:szCs w:val="20"/>
                  </w:rPr>
                </w:rPrChange>
              </w:rPr>
              <w:pPrChange w:id="6811" w:author="Microsoft account" w:date="2021-05-25T22:50:00Z">
                <w:pPr>
                  <w:jc w:val="both"/>
                </w:pPr>
              </w:pPrChange>
            </w:pPr>
            <w:ins w:id="6812" w:author="Rashed Hasan" w:date="2021-05-15T22:18:00Z">
              <w:r w:rsidRPr="00B76AF0">
                <w:rPr>
                  <w:rFonts w:ascii="Times New Roman" w:hAnsi="Times New Roman" w:cs="Times New Roman"/>
                  <w:bCs/>
                  <w:sz w:val="18"/>
                  <w:szCs w:val="18"/>
                  <w:rPrChange w:id="6813" w:author="Rashed Hasan" w:date="2021-05-15T22:19:00Z">
                    <w:rPr>
                      <w:rFonts w:ascii="Times New Roman" w:hAnsi="Times New Roman" w:cs="Times New Roman"/>
                      <w:bCs/>
                      <w:sz w:val="20"/>
                      <w:szCs w:val="20"/>
                    </w:rPr>
                  </w:rPrChange>
                </w:rPr>
                <w:t>-</w:t>
              </w:r>
            </w:ins>
          </w:p>
        </w:tc>
        <w:tc>
          <w:tcPr>
            <w:tcW w:w="636" w:type="pct"/>
            <w:vAlign w:val="center"/>
          </w:tcPr>
          <w:p w14:paraId="693D6F6C" w14:textId="77777777" w:rsidR="00B76AF0" w:rsidRPr="00B76AF0" w:rsidRDefault="00B76AF0" w:rsidP="00E75A46">
            <w:pPr>
              <w:jc w:val="both"/>
              <w:rPr>
                <w:ins w:id="6814" w:author="Rashed Hasan" w:date="2021-05-15T22:18:00Z"/>
                <w:rFonts w:ascii="Times New Roman" w:hAnsi="Times New Roman" w:cs="Times New Roman"/>
                <w:bCs/>
                <w:sz w:val="18"/>
                <w:szCs w:val="18"/>
                <w:rPrChange w:id="6815" w:author="Rashed Hasan" w:date="2021-05-15T22:19:00Z">
                  <w:rPr>
                    <w:ins w:id="6816" w:author="Rashed Hasan" w:date="2021-05-15T22:18:00Z"/>
                    <w:rFonts w:ascii="Times New Roman" w:hAnsi="Times New Roman" w:cs="Times New Roman"/>
                    <w:bCs/>
                    <w:sz w:val="20"/>
                    <w:szCs w:val="20"/>
                  </w:rPr>
                </w:rPrChange>
              </w:rPr>
              <w:pPrChange w:id="6817" w:author="Microsoft account" w:date="2021-05-25T22:50:00Z">
                <w:pPr>
                  <w:jc w:val="center"/>
                </w:pPr>
              </w:pPrChange>
            </w:pPr>
            <w:ins w:id="6818" w:author="Rashed Hasan" w:date="2021-05-15T22:18:00Z">
              <w:r w:rsidRPr="00B76AF0">
                <w:rPr>
                  <w:rFonts w:ascii="Times New Roman" w:hAnsi="Times New Roman" w:cs="Times New Roman"/>
                  <w:bCs/>
                  <w:sz w:val="18"/>
                  <w:szCs w:val="18"/>
                  <w:rPrChange w:id="6819" w:author="Rashed Hasan" w:date="2021-05-15T22:19:00Z">
                    <w:rPr>
                      <w:rFonts w:ascii="Times New Roman" w:hAnsi="Times New Roman" w:cs="Times New Roman"/>
                      <w:bCs/>
                      <w:sz w:val="20"/>
                      <w:szCs w:val="20"/>
                    </w:rPr>
                  </w:rPrChange>
                </w:rPr>
                <w:t>Reference</w:t>
              </w:r>
            </w:ins>
          </w:p>
        </w:tc>
        <w:tc>
          <w:tcPr>
            <w:tcW w:w="430" w:type="pct"/>
            <w:vAlign w:val="center"/>
          </w:tcPr>
          <w:p w14:paraId="74E881E9" w14:textId="77777777" w:rsidR="00B76AF0" w:rsidRPr="00B76AF0" w:rsidRDefault="00B76AF0" w:rsidP="00E75A46">
            <w:pPr>
              <w:jc w:val="both"/>
              <w:rPr>
                <w:ins w:id="6820" w:author="Rashed Hasan" w:date="2021-05-15T22:18:00Z"/>
                <w:rFonts w:ascii="Times New Roman" w:hAnsi="Times New Roman" w:cs="Times New Roman"/>
                <w:bCs/>
                <w:sz w:val="18"/>
                <w:szCs w:val="18"/>
                <w:rPrChange w:id="6821" w:author="Rashed Hasan" w:date="2021-05-15T22:19:00Z">
                  <w:rPr>
                    <w:ins w:id="6822" w:author="Rashed Hasan" w:date="2021-05-15T22:18:00Z"/>
                    <w:rFonts w:ascii="Times New Roman" w:hAnsi="Times New Roman" w:cs="Times New Roman"/>
                    <w:bCs/>
                    <w:sz w:val="20"/>
                    <w:szCs w:val="20"/>
                  </w:rPr>
                </w:rPrChange>
              </w:rPr>
              <w:pPrChange w:id="6823" w:author="Microsoft account" w:date="2021-05-25T22:50:00Z">
                <w:pPr>
                  <w:jc w:val="center"/>
                </w:pPr>
              </w:pPrChange>
            </w:pPr>
            <w:ins w:id="6824" w:author="Rashed Hasan" w:date="2021-05-15T22:18:00Z">
              <w:r w:rsidRPr="00B76AF0">
                <w:rPr>
                  <w:rFonts w:ascii="Times New Roman" w:hAnsi="Times New Roman" w:cs="Times New Roman"/>
                  <w:bCs/>
                  <w:sz w:val="18"/>
                  <w:szCs w:val="18"/>
                  <w:rPrChange w:id="6825" w:author="Rashed Hasan" w:date="2021-05-15T22:19:00Z">
                    <w:rPr>
                      <w:rFonts w:ascii="Times New Roman" w:hAnsi="Times New Roman" w:cs="Times New Roman"/>
                      <w:bCs/>
                      <w:sz w:val="20"/>
                      <w:szCs w:val="20"/>
                    </w:rPr>
                  </w:rPrChange>
                </w:rPr>
                <w:t>-</w:t>
              </w:r>
            </w:ins>
          </w:p>
        </w:tc>
        <w:tc>
          <w:tcPr>
            <w:tcW w:w="627" w:type="pct"/>
            <w:vAlign w:val="center"/>
          </w:tcPr>
          <w:p w14:paraId="16CCB544" w14:textId="77777777" w:rsidR="00B76AF0" w:rsidRPr="00B76AF0" w:rsidRDefault="00B76AF0" w:rsidP="00E75A46">
            <w:pPr>
              <w:jc w:val="both"/>
              <w:rPr>
                <w:ins w:id="6826" w:author="Rashed Hasan" w:date="2021-05-15T22:18:00Z"/>
                <w:rFonts w:ascii="Times New Roman" w:hAnsi="Times New Roman" w:cs="Times New Roman"/>
                <w:bCs/>
                <w:sz w:val="18"/>
                <w:szCs w:val="18"/>
                <w:rPrChange w:id="6827" w:author="Rashed Hasan" w:date="2021-05-15T22:19:00Z">
                  <w:rPr>
                    <w:ins w:id="6828" w:author="Rashed Hasan" w:date="2021-05-15T22:18:00Z"/>
                    <w:rFonts w:ascii="Times New Roman" w:hAnsi="Times New Roman" w:cs="Times New Roman"/>
                    <w:bCs/>
                    <w:sz w:val="20"/>
                    <w:szCs w:val="20"/>
                  </w:rPr>
                </w:rPrChange>
              </w:rPr>
              <w:pPrChange w:id="6829" w:author="Microsoft account" w:date="2021-05-25T22:50:00Z">
                <w:pPr>
                  <w:jc w:val="center"/>
                </w:pPr>
              </w:pPrChange>
            </w:pPr>
            <w:ins w:id="6830" w:author="Rashed Hasan" w:date="2021-05-15T22:18:00Z">
              <w:r w:rsidRPr="00B76AF0">
                <w:rPr>
                  <w:rFonts w:ascii="Times New Roman" w:hAnsi="Times New Roman" w:cs="Times New Roman"/>
                  <w:bCs/>
                  <w:sz w:val="18"/>
                  <w:szCs w:val="18"/>
                  <w:rPrChange w:id="6831" w:author="Rashed Hasan" w:date="2021-05-15T22:19:00Z">
                    <w:rPr>
                      <w:rFonts w:ascii="Times New Roman" w:hAnsi="Times New Roman" w:cs="Times New Roman"/>
                      <w:bCs/>
                      <w:sz w:val="20"/>
                      <w:szCs w:val="20"/>
                    </w:rPr>
                  </w:rPrChange>
                </w:rPr>
                <w:t>Reference</w:t>
              </w:r>
            </w:ins>
          </w:p>
        </w:tc>
        <w:tc>
          <w:tcPr>
            <w:tcW w:w="392" w:type="pct"/>
            <w:vAlign w:val="center"/>
          </w:tcPr>
          <w:p w14:paraId="4652C1A7" w14:textId="77777777" w:rsidR="00B76AF0" w:rsidRPr="00B76AF0" w:rsidRDefault="00B76AF0" w:rsidP="00E75A46">
            <w:pPr>
              <w:jc w:val="both"/>
              <w:rPr>
                <w:ins w:id="6832" w:author="Rashed Hasan" w:date="2021-05-15T22:18:00Z"/>
                <w:rFonts w:ascii="Times New Roman" w:hAnsi="Times New Roman" w:cs="Times New Roman"/>
                <w:bCs/>
                <w:sz w:val="18"/>
                <w:szCs w:val="18"/>
                <w:rPrChange w:id="6833" w:author="Rashed Hasan" w:date="2021-05-15T22:19:00Z">
                  <w:rPr>
                    <w:ins w:id="6834" w:author="Rashed Hasan" w:date="2021-05-15T22:18:00Z"/>
                    <w:rFonts w:ascii="Times New Roman" w:hAnsi="Times New Roman" w:cs="Times New Roman"/>
                    <w:bCs/>
                    <w:sz w:val="20"/>
                    <w:szCs w:val="20"/>
                  </w:rPr>
                </w:rPrChange>
              </w:rPr>
              <w:pPrChange w:id="6835" w:author="Microsoft account" w:date="2021-05-25T22:50:00Z">
                <w:pPr>
                  <w:jc w:val="center"/>
                </w:pPr>
              </w:pPrChange>
            </w:pPr>
            <w:ins w:id="6836" w:author="Rashed Hasan" w:date="2021-05-15T22:18:00Z">
              <w:r w:rsidRPr="00B76AF0">
                <w:rPr>
                  <w:rFonts w:ascii="Times New Roman" w:hAnsi="Times New Roman" w:cs="Times New Roman"/>
                  <w:bCs/>
                  <w:sz w:val="18"/>
                  <w:szCs w:val="18"/>
                  <w:rPrChange w:id="6837" w:author="Rashed Hasan" w:date="2021-05-15T22:19:00Z">
                    <w:rPr>
                      <w:rFonts w:ascii="Times New Roman" w:hAnsi="Times New Roman" w:cs="Times New Roman"/>
                      <w:bCs/>
                      <w:sz w:val="20"/>
                      <w:szCs w:val="20"/>
                    </w:rPr>
                  </w:rPrChange>
                </w:rPr>
                <w:t>-</w:t>
              </w:r>
            </w:ins>
          </w:p>
        </w:tc>
        <w:tc>
          <w:tcPr>
            <w:tcW w:w="625" w:type="pct"/>
            <w:vAlign w:val="center"/>
          </w:tcPr>
          <w:p w14:paraId="6FDBF63D" w14:textId="77777777" w:rsidR="00B76AF0" w:rsidRPr="00B76AF0" w:rsidRDefault="00B76AF0" w:rsidP="00E75A46">
            <w:pPr>
              <w:jc w:val="both"/>
              <w:rPr>
                <w:ins w:id="6838" w:author="Rashed Hasan" w:date="2021-05-15T22:18:00Z"/>
                <w:rFonts w:ascii="Times New Roman" w:hAnsi="Times New Roman" w:cs="Times New Roman"/>
                <w:bCs/>
                <w:sz w:val="18"/>
                <w:szCs w:val="18"/>
                <w:rPrChange w:id="6839" w:author="Rashed Hasan" w:date="2021-05-15T22:19:00Z">
                  <w:rPr>
                    <w:ins w:id="6840" w:author="Rashed Hasan" w:date="2021-05-15T22:18:00Z"/>
                    <w:rFonts w:ascii="Times New Roman" w:hAnsi="Times New Roman" w:cs="Times New Roman"/>
                    <w:bCs/>
                    <w:sz w:val="20"/>
                    <w:szCs w:val="20"/>
                  </w:rPr>
                </w:rPrChange>
              </w:rPr>
              <w:pPrChange w:id="6841" w:author="Microsoft account" w:date="2021-05-25T22:50:00Z">
                <w:pPr>
                  <w:jc w:val="center"/>
                </w:pPr>
              </w:pPrChange>
            </w:pPr>
            <w:ins w:id="6842" w:author="Rashed Hasan" w:date="2021-05-15T22:18:00Z">
              <w:r w:rsidRPr="00B76AF0">
                <w:rPr>
                  <w:rFonts w:ascii="Times New Roman" w:hAnsi="Times New Roman" w:cs="Times New Roman"/>
                  <w:bCs/>
                  <w:sz w:val="18"/>
                  <w:szCs w:val="18"/>
                  <w:rPrChange w:id="6843" w:author="Rashed Hasan" w:date="2021-05-15T22:19:00Z">
                    <w:rPr>
                      <w:rFonts w:ascii="Times New Roman" w:hAnsi="Times New Roman" w:cs="Times New Roman"/>
                      <w:bCs/>
                      <w:sz w:val="20"/>
                      <w:szCs w:val="20"/>
                    </w:rPr>
                  </w:rPrChange>
                </w:rPr>
                <w:t>Reference</w:t>
              </w:r>
            </w:ins>
          </w:p>
        </w:tc>
        <w:tc>
          <w:tcPr>
            <w:tcW w:w="430" w:type="pct"/>
            <w:vAlign w:val="center"/>
          </w:tcPr>
          <w:p w14:paraId="64826271" w14:textId="77777777" w:rsidR="00B76AF0" w:rsidRPr="00B76AF0" w:rsidRDefault="00B76AF0" w:rsidP="00E75A46">
            <w:pPr>
              <w:jc w:val="both"/>
              <w:rPr>
                <w:ins w:id="6844" w:author="Rashed Hasan" w:date="2021-05-15T22:18:00Z"/>
                <w:rFonts w:ascii="Times New Roman" w:hAnsi="Times New Roman" w:cs="Times New Roman"/>
                <w:bCs/>
                <w:sz w:val="18"/>
                <w:szCs w:val="18"/>
                <w:rPrChange w:id="6845" w:author="Rashed Hasan" w:date="2021-05-15T22:19:00Z">
                  <w:rPr>
                    <w:ins w:id="6846" w:author="Rashed Hasan" w:date="2021-05-15T22:18:00Z"/>
                    <w:rFonts w:ascii="Times New Roman" w:hAnsi="Times New Roman" w:cs="Times New Roman"/>
                    <w:bCs/>
                    <w:sz w:val="20"/>
                    <w:szCs w:val="20"/>
                  </w:rPr>
                </w:rPrChange>
              </w:rPr>
              <w:pPrChange w:id="6847" w:author="Microsoft account" w:date="2021-05-25T22:50:00Z">
                <w:pPr>
                  <w:jc w:val="center"/>
                </w:pPr>
              </w:pPrChange>
            </w:pPr>
            <w:ins w:id="6848" w:author="Rashed Hasan" w:date="2021-05-15T22:18:00Z">
              <w:r w:rsidRPr="00B76AF0">
                <w:rPr>
                  <w:rFonts w:ascii="Times New Roman" w:hAnsi="Times New Roman" w:cs="Times New Roman"/>
                  <w:bCs/>
                  <w:sz w:val="18"/>
                  <w:szCs w:val="18"/>
                  <w:rPrChange w:id="6849" w:author="Rashed Hasan" w:date="2021-05-15T22:19:00Z">
                    <w:rPr>
                      <w:rFonts w:ascii="Times New Roman" w:hAnsi="Times New Roman" w:cs="Times New Roman"/>
                      <w:bCs/>
                      <w:sz w:val="20"/>
                      <w:szCs w:val="20"/>
                    </w:rPr>
                  </w:rPrChange>
                </w:rPr>
                <w:t>-</w:t>
              </w:r>
            </w:ins>
          </w:p>
        </w:tc>
      </w:tr>
      <w:tr w:rsidR="00B76AF0" w:rsidRPr="00B76AF0" w14:paraId="028262EF" w14:textId="77777777" w:rsidTr="004B3203">
        <w:tblPrEx>
          <w:tblW w:w="5551" w:type="pct"/>
          <w:jc w:val="center"/>
          <w:tblBorders>
            <w:top w:val="single" w:sz="4" w:space="0" w:color="auto"/>
            <w:bottom w:val="single" w:sz="4" w:space="0" w:color="auto"/>
          </w:tblBorders>
          <w:tblPrExChange w:id="6850" w:author="Rashed Hasan" w:date="2021-05-15T22:21:00Z">
            <w:tblPrEx>
              <w:tblW w:w="5199" w:type="pct"/>
              <w:jc w:val="center"/>
              <w:tblBorders>
                <w:top w:val="single" w:sz="4" w:space="0" w:color="auto"/>
                <w:bottom w:val="single" w:sz="4" w:space="0" w:color="auto"/>
              </w:tblBorders>
            </w:tblPrEx>
          </w:tblPrExChange>
        </w:tblPrEx>
        <w:trPr>
          <w:trHeight w:val="226"/>
          <w:jc w:val="center"/>
          <w:ins w:id="6851" w:author="Rashed Hasan" w:date="2021-05-15T22:18:00Z"/>
          <w:trPrChange w:id="6852" w:author="Rashed Hasan" w:date="2021-05-15T22:21:00Z">
            <w:trPr>
              <w:gridAfter w:val="0"/>
              <w:trHeight w:val="227"/>
              <w:jc w:val="center"/>
            </w:trPr>
          </w:trPrChange>
        </w:trPr>
        <w:tc>
          <w:tcPr>
            <w:tcW w:w="5000" w:type="pct"/>
            <w:gridSpan w:val="9"/>
            <w:vAlign w:val="center"/>
            <w:tcPrChange w:id="6853" w:author="Rashed Hasan" w:date="2021-05-15T22:21:00Z">
              <w:tcPr>
                <w:tcW w:w="5000" w:type="pct"/>
                <w:gridSpan w:val="9"/>
                <w:vAlign w:val="center"/>
              </w:tcPr>
            </w:tcPrChange>
          </w:tcPr>
          <w:p w14:paraId="2DC53B58" w14:textId="306A4617" w:rsidR="00B76AF0" w:rsidRPr="00B76AF0" w:rsidRDefault="000C5F17" w:rsidP="00E75A46">
            <w:pPr>
              <w:jc w:val="both"/>
              <w:rPr>
                <w:ins w:id="6854" w:author="Rashed Hasan" w:date="2021-05-15T22:18:00Z"/>
                <w:rFonts w:ascii="Times New Roman" w:hAnsi="Times New Roman" w:cs="Times New Roman"/>
                <w:bCs/>
                <w:i/>
                <w:sz w:val="18"/>
                <w:szCs w:val="18"/>
                <w:rPrChange w:id="6855" w:author="Rashed Hasan" w:date="2021-05-15T22:19:00Z">
                  <w:rPr>
                    <w:ins w:id="6856" w:author="Rashed Hasan" w:date="2021-05-15T22:18:00Z"/>
                    <w:rFonts w:ascii="Times New Roman" w:hAnsi="Times New Roman" w:cs="Times New Roman"/>
                    <w:bCs/>
                    <w:i/>
                    <w:sz w:val="20"/>
                    <w:szCs w:val="20"/>
                  </w:rPr>
                </w:rPrChange>
              </w:rPr>
              <w:pPrChange w:id="6857" w:author="Microsoft account" w:date="2021-05-25T22:50:00Z">
                <w:pPr/>
              </w:pPrChange>
            </w:pPr>
            <w:ins w:id="6858" w:author="Microsoft account" w:date="2021-05-25T16:25:00Z">
              <w:r>
                <w:rPr>
                  <w:rFonts w:ascii="Times New Roman" w:hAnsi="Times New Roman" w:cs="Times New Roman"/>
                  <w:b/>
                  <w:i/>
                  <w:sz w:val="18"/>
                  <w:szCs w:val="18"/>
                </w:rPr>
                <w:t>Place of r</w:t>
              </w:r>
            </w:ins>
            <w:ins w:id="6859" w:author="Rashed Hasan" w:date="2021-05-15T22:18:00Z">
              <w:del w:id="6860" w:author="Microsoft account" w:date="2021-05-25T16:25:00Z">
                <w:r w:rsidR="00B76AF0" w:rsidRPr="00B76AF0" w:rsidDel="000C5F17">
                  <w:rPr>
                    <w:rFonts w:ascii="Times New Roman" w:hAnsi="Times New Roman" w:cs="Times New Roman"/>
                    <w:b/>
                    <w:i/>
                    <w:sz w:val="18"/>
                    <w:szCs w:val="18"/>
                    <w:rPrChange w:id="6861" w:author="Rashed Hasan" w:date="2021-05-15T22:19:00Z">
                      <w:rPr>
                        <w:rFonts w:ascii="Times New Roman" w:hAnsi="Times New Roman" w:cs="Times New Roman"/>
                        <w:b/>
                        <w:i/>
                        <w:sz w:val="20"/>
                        <w:szCs w:val="20"/>
                      </w:rPr>
                    </w:rPrChange>
                  </w:rPr>
                  <w:delText>R</w:delText>
                </w:r>
              </w:del>
              <w:r w:rsidR="00B76AF0" w:rsidRPr="00B76AF0">
                <w:rPr>
                  <w:rFonts w:ascii="Times New Roman" w:hAnsi="Times New Roman" w:cs="Times New Roman"/>
                  <w:b/>
                  <w:i/>
                  <w:sz w:val="18"/>
                  <w:szCs w:val="18"/>
                  <w:rPrChange w:id="6862" w:author="Rashed Hasan" w:date="2021-05-15T22:19:00Z">
                    <w:rPr>
                      <w:rFonts w:ascii="Times New Roman" w:hAnsi="Times New Roman" w:cs="Times New Roman"/>
                      <w:b/>
                      <w:i/>
                      <w:sz w:val="20"/>
                      <w:szCs w:val="20"/>
                    </w:rPr>
                  </w:rPrChange>
                </w:rPr>
                <w:t>esidence</w:t>
              </w:r>
            </w:ins>
          </w:p>
        </w:tc>
      </w:tr>
      <w:tr w:rsidR="00457735" w:rsidRPr="00B76AF0" w14:paraId="3DF62E57" w14:textId="77777777" w:rsidTr="00B211C0">
        <w:trPr>
          <w:trHeight w:val="226"/>
          <w:jc w:val="center"/>
          <w:ins w:id="6863" w:author="Rashed Hasan" w:date="2021-05-15T22:18:00Z"/>
        </w:trPr>
        <w:tc>
          <w:tcPr>
            <w:tcW w:w="739" w:type="pct"/>
            <w:vAlign w:val="center"/>
          </w:tcPr>
          <w:p w14:paraId="5F1A14A2" w14:textId="77777777" w:rsidR="00B76AF0" w:rsidRPr="00B76AF0" w:rsidRDefault="00B76AF0" w:rsidP="00E75A46">
            <w:pPr>
              <w:jc w:val="both"/>
              <w:rPr>
                <w:ins w:id="6864" w:author="Rashed Hasan" w:date="2021-05-15T22:18:00Z"/>
                <w:rFonts w:ascii="Times New Roman" w:hAnsi="Times New Roman" w:cs="Times New Roman"/>
                <w:bCs/>
                <w:sz w:val="18"/>
                <w:szCs w:val="18"/>
                <w:rPrChange w:id="6865" w:author="Rashed Hasan" w:date="2021-05-15T22:19:00Z">
                  <w:rPr>
                    <w:ins w:id="6866" w:author="Rashed Hasan" w:date="2021-05-15T22:18:00Z"/>
                    <w:rFonts w:ascii="Times New Roman" w:hAnsi="Times New Roman" w:cs="Times New Roman"/>
                    <w:bCs/>
                    <w:sz w:val="20"/>
                    <w:szCs w:val="20"/>
                  </w:rPr>
                </w:rPrChange>
              </w:rPr>
              <w:pPrChange w:id="6867" w:author="Microsoft account" w:date="2021-05-25T22:50:00Z">
                <w:pPr>
                  <w:jc w:val="center"/>
                </w:pPr>
              </w:pPrChange>
            </w:pPr>
            <w:ins w:id="6868" w:author="Rashed Hasan" w:date="2021-05-15T22:18:00Z">
              <w:r w:rsidRPr="00B76AF0">
                <w:rPr>
                  <w:rFonts w:ascii="Times New Roman" w:hAnsi="Times New Roman" w:cs="Times New Roman"/>
                  <w:bCs/>
                  <w:sz w:val="18"/>
                  <w:szCs w:val="18"/>
                  <w:rPrChange w:id="6869" w:author="Rashed Hasan" w:date="2021-05-15T22:19:00Z">
                    <w:rPr>
                      <w:rFonts w:ascii="Times New Roman" w:hAnsi="Times New Roman" w:cs="Times New Roman"/>
                      <w:bCs/>
                      <w:sz w:val="20"/>
                      <w:szCs w:val="20"/>
                    </w:rPr>
                  </w:rPrChange>
                </w:rPr>
                <w:t>Rural</w:t>
              </w:r>
            </w:ins>
          </w:p>
        </w:tc>
        <w:tc>
          <w:tcPr>
            <w:tcW w:w="665" w:type="pct"/>
            <w:vAlign w:val="center"/>
          </w:tcPr>
          <w:p w14:paraId="06967255" w14:textId="77777777" w:rsidR="00B76AF0" w:rsidRPr="00B76AF0" w:rsidRDefault="00B76AF0" w:rsidP="00E75A46">
            <w:pPr>
              <w:jc w:val="both"/>
              <w:rPr>
                <w:ins w:id="6870" w:author="Rashed Hasan" w:date="2021-05-15T22:18:00Z"/>
                <w:rFonts w:ascii="Times New Roman" w:hAnsi="Times New Roman" w:cs="Times New Roman"/>
                <w:bCs/>
                <w:sz w:val="18"/>
                <w:szCs w:val="18"/>
                <w:rPrChange w:id="6871" w:author="Rashed Hasan" w:date="2021-05-15T22:19:00Z">
                  <w:rPr>
                    <w:ins w:id="6872" w:author="Rashed Hasan" w:date="2021-05-15T22:18:00Z"/>
                    <w:rFonts w:ascii="Times New Roman" w:hAnsi="Times New Roman" w:cs="Times New Roman"/>
                    <w:bCs/>
                    <w:sz w:val="20"/>
                    <w:szCs w:val="20"/>
                  </w:rPr>
                </w:rPrChange>
              </w:rPr>
            </w:pPr>
            <w:ins w:id="6873" w:author="Rashed Hasan" w:date="2021-05-15T22:18:00Z">
              <w:r w:rsidRPr="00B76AF0">
                <w:rPr>
                  <w:rFonts w:ascii="Times New Roman" w:hAnsi="Times New Roman" w:cs="Times New Roman"/>
                  <w:bCs/>
                  <w:sz w:val="18"/>
                  <w:szCs w:val="18"/>
                  <w:rPrChange w:id="6874" w:author="Rashed Hasan" w:date="2021-05-15T22:19:00Z">
                    <w:rPr>
                      <w:rFonts w:ascii="Times New Roman" w:hAnsi="Times New Roman" w:cs="Times New Roman"/>
                      <w:bCs/>
                      <w:sz w:val="20"/>
                      <w:szCs w:val="20"/>
                    </w:rPr>
                  </w:rPrChange>
                </w:rPr>
                <w:t>1.48 (1.21-1.79)</w:t>
              </w:r>
            </w:ins>
          </w:p>
        </w:tc>
        <w:tc>
          <w:tcPr>
            <w:tcW w:w="456" w:type="pct"/>
            <w:vAlign w:val="center"/>
          </w:tcPr>
          <w:p w14:paraId="54ACEB70" w14:textId="77777777" w:rsidR="00B76AF0" w:rsidRPr="00B76AF0" w:rsidRDefault="00B76AF0" w:rsidP="00E75A46">
            <w:pPr>
              <w:jc w:val="both"/>
              <w:rPr>
                <w:ins w:id="6875" w:author="Rashed Hasan" w:date="2021-05-15T22:18:00Z"/>
                <w:rFonts w:ascii="Times New Roman" w:hAnsi="Times New Roman" w:cs="Times New Roman"/>
                <w:bCs/>
                <w:sz w:val="18"/>
                <w:szCs w:val="18"/>
                <w:rPrChange w:id="6876" w:author="Rashed Hasan" w:date="2021-05-15T22:19:00Z">
                  <w:rPr>
                    <w:ins w:id="6877" w:author="Rashed Hasan" w:date="2021-05-15T22:18:00Z"/>
                    <w:rFonts w:ascii="Times New Roman" w:hAnsi="Times New Roman" w:cs="Times New Roman"/>
                    <w:bCs/>
                    <w:sz w:val="20"/>
                    <w:szCs w:val="20"/>
                  </w:rPr>
                </w:rPrChange>
              </w:rPr>
              <w:pPrChange w:id="6878" w:author="Microsoft account" w:date="2021-05-25T22:50:00Z">
                <w:pPr>
                  <w:jc w:val="both"/>
                </w:pPr>
              </w:pPrChange>
            </w:pPr>
            <w:ins w:id="6879" w:author="Rashed Hasan" w:date="2021-05-15T22:18:00Z">
              <w:r w:rsidRPr="00B76AF0">
                <w:rPr>
                  <w:rFonts w:ascii="Times New Roman" w:hAnsi="Times New Roman" w:cs="Times New Roman"/>
                  <w:bCs/>
                  <w:sz w:val="18"/>
                  <w:szCs w:val="18"/>
                  <w:rPrChange w:id="6880" w:author="Rashed Hasan" w:date="2021-05-15T22:19:00Z">
                    <w:rPr>
                      <w:rFonts w:ascii="Times New Roman" w:hAnsi="Times New Roman" w:cs="Times New Roman"/>
                      <w:bCs/>
                      <w:sz w:val="20"/>
                      <w:szCs w:val="20"/>
                    </w:rPr>
                  </w:rPrChange>
                </w:rPr>
                <w:t>&lt;0.001</w:t>
              </w:r>
            </w:ins>
          </w:p>
        </w:tc>
        <w:tc>
          <w:tcPr>
            <w:tcW w:w="636" w:type="pct"/>
            <w:vAlign w:val="center"/>
          </w:tcPr>
          <w:p w14:paraId="08D1093F" w14:textId="4CD22C97" w:rsidR="00B76AF0" w:rsidRPr="00B76AF0" w:rsidRDefault="00B76AF0" w:rsidP="00E75A46">
            <w:pPr>
              <w:jc w:val="both"/>
              <w:rPr>
                <w:ins w:id="6881" w:author="Rashed Hasan" w:date="2021-05-15T22:18:00Z"/>
                <w:rFonts w:ascii="Times New Roman" w:hAnsi="Times New Roman" w:cs="Times New Roman"/>
                <w:bCs/>
                <w:sz w:val="18"/>
                <w:szCs w:val="18"/>
                <w:rPrChange w:id="6882" w:author="Rashed Hasan" w:date="2021-05-15T22:19:00Z">
                  <w:rPr>
                    <w:ins w:id="6883" w:author="Rashed Hasan" w:date="2021-05-15T22:18:00Z"/>
                    <w:rFonts w:ascii="Times New Roman" w:hAnsi="Times New Roman" w:cs="Times New Roman"/>
                    <w:bCs/>
                    <w:sz w:val="20"/>
                    <w:szCs w:val="20"/>
                  </w:rPr>
                </w:rPrChange>
              </w:rPr>
              <w:pPrChange w:id="6884" w:author="Microsoft account" w:date="2021-05-25T22:50:00Z">
                <w:pPr>
                  <w:jc w:val="center"/>
                </w:pPr>
              </w:pPrChange>
            </w:pPr>
            <w:ins w:id="6885" w:author="Rashed Hasan" w:date="2021-05-15T22:18:00Z">
              <w:r w:rsidRPr="00B76AF0">
                <w:rPr>
                  <w:rFonts w:ascii="Times New Roman" w:hAnsi="Times New Roman" w:cs="Times New Roman"/>
                  <w:bCs/>
                  <w:sz w:val="18"/>
                  <w:szCs w:val="18"/>
                  <w:rPrChange w:id="6886" w:author="Rashed Hasan" w:date="2021-05-15T22:19:00Z">
                    <w:rPr>
                      <w:rFonts w:ascii="Times New Roman" w:hAnsi="Times New Roman" w:cs="Times New Roman"/>
                      <w:bCs/>
                      <w:sz w:val="20"/>
                      <w:szCs w:val="20"/>
                    </w:rPr>
                  </w:rPrChange>
                </w:rPr>
                <w:t>1.09 (0.88-1.3</w:t>
              </w:r>
            </w:ins>
            <w:ins w:id="6887" w:author="Microsoft account" w:date="2021-05-25T02:18:00Z">
              <w:r w:rsidR="00DC6ACF">
                <w:rPr>
                  <w:rFonts w:ascii="Times New Roman" w:hAnsi="Times New Roman" w:cs="Times New Roman"/>
                  <w:bCs/>
                  <w:sz w:val="18"/>
                  <w:szCs w:val="18"/>
                </w:rPr>
                <w:t>6</w:t>
              </w:r>
            </w:ins>
            <w:ins w:id="6888" w:author="Rashed Hasan" w:date="2021-05-15T22:18:00Z">
              <w:del w:id="6889" w:author="Microsoft account" w:date="2021-05-25T02:18:00Z">
                <w:r w:rsidRPr="00B76AF0" w:rsidDel="00DC6ACF">
                  <w:rPr>
                    <w:rFonts w:ascii="Times New Roman" w:hAnsi="Times New Roman" w:cs="Times New Roman"/>
                    <w:bCs/>
                    <w:sz w:val="18"/>
                    <w:szCs w:val="18"/>
                    <w:rPrChange w:id="6890"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6891" w:author="Rashed Hasan" w:date="2021-05-15T22:19:00Z">
                    <w:rPr>
                      <w:rFonts w:ascii="Times New Roman" w:hAnsi="Times New Roman" w:cs="Times New Roman"/>
                      <w:bCs/>
                      <w:sz w:val="20"/>
                      <w:szCs w:val="20"/>
                    </w:rPr>
                  </w:rPrChange>
                </w:rPr>
                <w:t>)</w:t>
              </w:r>
            </w:ins>
          </w:p>
        </w:tc>
        <w:tc>
          <w:tcPr>
            <w:tcW w:w="430" w:type="pct"/>
            <w:vAlign w:val="center"/>
          </w:tcPr>
          <w:p w14:paraId="565C7C65" w14:textId="36058A7A" w:rsidR="00B76AF0" w:rsidRPr="00B76AF0" w:rsidRDefault="00B76AF0" w:rsidP="00E75A46">
            <w:pPr>
              <w:jc w:val="both"/>
              <w:rPr>
                <w:ins w:id="6892" w:author="Rashed Hasan" w:date="2021-05-15T22:18:00Z"/>
                <w:rFonts w:ascii="Times New Roman" w:hAnsi="Times New Roman" w:cs="Times New Roman"/>
                <w:bCs/>
                <w:sz w:val="18"/>
                <w:szCs w:val="18"/>
                <w:rPrChange w:id="6893" w:author="Rashed Hasan" w:date="2021-05-15T22:19:00Z">
                  <w:rPr>
                    <w:ins w:id="6894" w:author="Rashed Hasan" w:date="2021-05-15T22:18:00Z"/>
                    <w:rFonts w:ascii="Times New Roman" w:hAnsi="Times New Roman" w:cs="Times New Roman"/>
                    <w:bCs/>
                    <w:sz w:val="20"/>
                    <w:szCs w:val="20"/>
                  </w:rPr>
                </w:rPrChange>
              </w:rPr>
              <w:pPrChange w:id="6895" w:author="Microsoft account" w:date="2021-05-25T22:50:00Z">
                <w:pPr>
                  <w:jc w:val="center"/>
                </w:pPr>
              </w:pPrChange>
            </w:pPr>
            <w:ins w:id="6896" w:author="Rashed Hasan" w:date="2021-05-15T22:18:00Z">
              <w:r w:rsidRPr="00B76AF0">
                <w:rPr>
                  <w:rFonts w:ascii="Times New Roman" w:hAnsi="Times New Roman" w:cs="Times New Roman"/>
                  <w:bCs/>
                  <w:sz w:val="18"/>
                  <w:szCs w:val="18"/>
                  <w:rPrChange w:id="6897" w:author="Rashed Hasan" w:date="2021-05-15T22:19:00Z">
                    <w:rPr>
                      <w:rFonts w:ascii="Times New Roman" w:hAnsi="Times New Roman" w:cs="Times New Roman"/>
                      <w:bCs/>
                      <w:sz w:val="20"/>
                      <w:szCs w:val="20"/>
                    </w:rPr>
                  </w:rPrChange>
                </w:rPr>
                <w:t>0.4</w:t>
              </w:r>
            </w:ins>
            <w:ins w:id="6898" w:author="Microsoft account" w:date="2021-05-25T02:18:00Z">
              <w:r w:rsidR="00DC6ACF">
                <w:rPr>
                  <w:rFonts w:ascii="Times New Roman" w:hAnsi="Times New Roman" w:cs="Times New Roman"/>
                  <w:bCs/>
                  <w:sz w:val="18"/>
                  <w:szCs w:val="18"/>
                </w:rPr>
                <w:t>08</w:t>
              </w:r>
            </w:ins>
            <w:ins w:id="6899" w:author="Rashed Hasan" w:date="2021-05-15T22:18:00Z">
              <w:del w:id="6900" w:author="Microsoft account" w:date="2021-05-25T02:18:00Z">
                <w:r w:rsidRPr="00B76AF0" w:rsidDel="00DC6ACF">
                  <w:rPr>
                    <w:rFonts w:ascii="Times New Roman" w:hAnsi="Times New Roman" w:cs="Times New Roman"/>
                    <w:bCs/>
                    <w:sz w:val="18"/>
                    <w:szCs w:val="18"/>
                    <w:rPrChange w:id="6901" w:author="Rashed Hasan" w:date="2021-05-15T22:19:00Z">
                      <w:rPr>
                        <w:rFonts w:ascii="Times New Roman" w:hAnsi="Times New Roman" w:cs="Times New Roman"/>
                        <w:bCs/>
                        <w:sz w:val="20"/>
                        <w:szCs w:val="20"/>
                      </w:rPr>
                    </w:rPrChange>
                  </w:rPr>
                  <w:delText>42</w:delText>
                </w:r>
              </w:del>
            </w:ins>
          </w:p>
        </w:tc>
        <w:tc>
          <w:tcPr>
            <w:tcW w:w="627" w:type="pct"/>
            <w:vAlign w:val="center"/>
          </w:tcPr>
          <w:p w14:paraId="351D059C" w14:textId="77777777" w:rsidR="00B76AF0" w:rsidRPr="00B76AF0" w:rsidRDefault="00B76AF0" w:rsidP="00E75A46">
            <w:pPr>
              <w:jc w:val="both"/>
              <w:rPr>
                <w:ins w:id="6902" w:author="Rashed Hasan" w:date="2021-05-15T22:18:00Z"/>
                <w:rFonts w:ascii="Times New Roman" w:hAnsi="Times New Roman" w:cs="Times New Roman"/>
                <w:bCs/>
                <w:sz w:val="18"/>
                <w:szCs w:val="18"/>
                <w:rPrChange w:id="6903" w:author="Rashed Hasan" w:date="2021-05-15T22:19:00Z">
                  <w:rPr>
                    <w:ins w:id="6904" w:author="Rashed Hasan" w:date="2021-05-15T22:18:00Z"/>
                    <w:rFonts w:ascii="Times New Roman" w:hAnsi="Times New Roman" w:cs="Times New Roman"/>
                    <w:bCs/>
                    <w:sz w:val="20"/>
                    <w:szCs w:val="20"/>
                  </w:rPr>
                </w:rPrChange>
              </w:rPr>
              <w:pPrChange w:id="6905" w:author="Microsoft account" w:date="2021-05-25T22:50:00Z">
                <w:pPr>
                  <w:jc w:val="center"/>
                </w:pPr>
              </w:pPrChange>
            </w:pPr>
            <w:ins w:id="6906" w:author="Rashed Hasan" w:date="2021-05-15T22:18:00Z">
              <w:r w:rsidRPr="00B76AF0">
                <w:rPr>
                  <w:rFonts w:ascii="Times New Roman" w:hAnsi="Times New Roman" w:cs="Times New Roman"/>
                  <w:bCs/>
                  <w:sz w:val="18"/>
                  <w:szCs w:val="18"/>
                  <w:rPrChange w:id="6907" w:author="Rashed Hasan" w:date="2021-05-15T22:19:00Z">
                    <w:rPr>
                      <w:rFonts w:ascii="Times New Roman" w:hAnsi="Times New Roman" w:cs="Times New Roman"/>
                      <w:bCs/>
                      <w:sz w:val="20"/>
                      <w:szCs w:val="20"/>
                    </w:rPr>
                  </w:rPrChange>
                </w:rPr>
                <w:t>1.26 (1.09-1.44)</w:t>
              </w:r>
            </w:ins>
          </w:p>
        </w:tc>
        <w:tc>
          <w:tcPr>
            <w:tcW w:w="392" w:type="pct"/>
            <w:vAlign w:val="center"/>
          </w:tcPr>
          <w:p w14:paraId="356D001F" w14:textId="77777777" w:rsidR="00B76AF0" w:rsidRPr="00B76AF0" w:rsidRDefault="00B76AF0" w:rsidP="00E75A46">
            <w:pPr>
              <w:jc w:val="both"/>
              <w:rPr>
                <w:ins w:id="6908" w:author="Rashed Hasan" w:date="2021-05-15T22:18:00Z"/>
                <w:rFonts w:ascii="Times New Roman" w:hAnsi="Times New Roman" w:cs="Times New Roman"/>
                <w:bCs/>
                <w:sz w:val="18"/>
                <w:szCs w:val="18"/>
                <w:rPrChange w:id="6909" w:author="Rashed Hasan" w:date="2021-05-15T22:19:00Z">
                  <w:rPr>
                    <w:ins w:id="6910" w:author="Rashed Hasan" w:date="2021-05-15T22:18:00Z"/>
                    <w:rFonts w:ascii="Times New Roman" w:hAnsi="Times New Roman" w:cs="Times New Roman"/>
                    <w:bCs/>
                    <w:sz w:val="20"/>
                    <w:szCs w:val="20"/>
                  </w:rPr>
                </w:rPrChange>
              </w:rPr>
              <w:pPrChange w:id="6911" w:author="Microsoft account" w:date="2021-05-25T22:50:00Z">
                <w:pPr>
                  <w:jc w:val="center"/>
                </w:pPr>
              </w:pPrChange>
            </w:pPr>
            <w:ins w:id="6912" w:author="Rashed Hasan" w:date="2021-05-15T22:18:00Z">
              <w:r w:rsidRPr="00B76AF0">
                <w:rPr>
                  <w:rFonts w:ascii="Times New Roman" w:hAnsi="Times New Roman" w:cs="Times New Roman"/>
                  <w:bCs/>
                  <w:sz w:val="18"/>
                  <w:szCs w:val="18"/>
                  <w:rPrChange w:id="6913" w:author="Rashed Hasan" w:date="2021-05-15T22:19:00Z">
                    <w:rPr>
                      <w:rFonts w:ascii="Times New Roman" w:hAnsi="Times New Roman" w:cs="Times New Roman"/>
                      <w:bCs/>
                      <w:sz w:val="20"/>
                      <w:szCs w:val="20"/>
                    </w:rPr>
                  </w:rPrChange>
                </w:rPr>
                <w:t>&lt;0.001</w:t>
              </w:r>
            </w:ins>
          </w:p>
        </w:tc>
        <w:tc>
          <w:tcPr>
            <w:tcW w:w="625" w:type="pct"/>
            <w:vAlign w:val="center"/>
          </w:tcPr>
          <w:p w14:paraId="31AA85EC" w14:textId="1288EC07" w:rsidR="00B76AF0" w:rsidRPr="00B76AF0" w:rsidRDefault="00B76AF0" w:rsidP="00E75A46">
            <w:pPr>
              <w:jc w:val="both"/>
              <w:rPr>
                <w:ins w:id="6914" w:author="Rashed Hasan" w:date="2021-05-15T22:18:00Z"/>
                <w:rFonts w:ascii="Times New Roman" w:hAnsi="Times New Roman" w:cs="Times New Roman"/>
                <w:bCs/>
                <w:sz w:val="18"/>
                <w:szCs w:val="18"/>
                <w:rPrChange w:id="6915" w:author="Rashed Hasan" w:date="2021-05-15T22:19:00Z">
                  <w:rPr>
                    <w:ins w:id="6916" w:author="Rashed Hasan" w:date="2021-05-15T22:18:00Z"/>
                    <w:rFonts w:ascii="Times New Roman" w:hAnsi="Times New Roman" w:cs="Times New Roman"/>
                    <w:bCs/>
                    <w:sz w:val="20"/>
                    <w:szCs w:val="20"/>
                  </w:rPr>
                </w:rPrChange>
              </w:rPr>
              <w:pPrChange w:id="6917" w:author="Microsoft account" w:date="2021-05-25T22:50:00Z">
                <w:pPr>
                  <w:jc w:val="center"/>
                </w:pPr>
              </w:pPrChange>
            </w:pPr>
            <w:ins w:id="6918" w:author="Rashed Hasan" w:date="2021-05-15T22:18:00Z">
              <w:r w:rsidRPr="00B76AF0">
                <w:rPr>
                  <w:rFonts w:ascii="Times New Roman" w:hAnsi="Times New Roman" w:cs="Times New Roman"/>
                  <w:bCs/>
                  <w:sz w:val="18"/>
                  <w:szCs w:val="18"/>
                  <w:rPrChange w:id="6919" w:author="Rashed Hasan" w:date="2021-05-15T22:19:00Z">
                    <w:rPr>
                      <w:rFonts w:ascii="Times New Roman" w:hAnsi="Times New Roman" w:cs="Times New Roman"/>
                      <w:bCs/>
                      <w:sz w:val="20"/>
                      <w:szCs w:val="20"/>
                    </w:rPr>
                  </w:rPrChange>
                </w:rPr>
                <w:t>0.8</w:t>
              </w:r>
            </w:ins>
            <w:ins w:id="6920" w:author="Microsoft account" w:date="2021-05-24T00:43:00Z">
              <w:r w:rsidR="004109A8">
                <w:rPr>
                  <w:rFonts w:ascii="Times New Roman" w:hAnsi="Times New Roman" w:cs="Times New Roman"/>
                  <w:bCs/>
                  <w:sz w:val="18"/>
                  <w:szCs w:val="18"/>
                </w:rPr>
                <w:t>8</w:t>
              </w:r>
            </w:ins>
            <w:ins w:id="6921" w:author="Rashed Hasan" w:date="2021-05-15T22:18:00Z">
              <w:del w:id="6922" w:author="Microsoft account" w:date="2021-05-24T00:43:00Z">
                <w:r w:rsidRPr="00B76AF0" w:rsidDel="004109A8">
                  <w:rPr>
                    <w:rFonts w:ascii="Times New Roman" w:hAnsi="Times New Roman" w:cs="Times New Roman"/>
                    <w:bCs/>
                    <w:sz w:val="18"/>
                    <w:szCs w:val="18"/>
                    <w:rPrChange w:id="6923" w:author="Rashed Hasan" w:date="2021-05-15T22:19:00Z">
                      <w:rPr>
                        <w:rFonts w:ascii="Times New Roman" w:hAnsi="Times New Roman" w:cs="Times New Roman"/>
                        <w:bCs/>
                        <w:sz w:val="20"/>
                        <w:szCs w:val="20"/>
                      </w:rPr>
                    </w:rPrChange>
                  </w:rPr>
                  <w:delText>9</w:delText>
                </w:r>
              </w:del>
              <w:r w:rsidRPr="00B76AF0">
                <w:rPr>
                  <w:rFonts w:ascii="Times New Roman" w:hAnsi="Times New Roman" w:cs="Times New Roman"/>
                  <w:bCs/>
                  <w:sz w:val="18"/>
                  <w:szCs w:val="18"/>
                  <w:rPrChange w:id="6924" w:author="Rashed Hasan" w:date="2021-05-15T22:19:00Z">
                    <w:rPr>
                      <w:rFonts w:ascii="Times New Roman" w:hAnsi="Times New Roman" w:cs="Times New Roman"/>
                      <w:bCs/>
                      <w:sz w:val="20"/>
                      <w:szCs w:val="20"/>
                    </w:rPr>
                  </w:rPrChange>
                </w:rPr>
                <w:t xml:space="preserve"> (0.7</w:t>
              </w:r>
            </w:ins>
            <w:ins w:id="6925" w:author="Microsoft account" w:date="2021-05-24T00:43:00Z">
              <w:r w:rsidR="004109A8">
                <w:rPr>
                  <w:rFonts w:ascii="Times New Roman" w:hAnsi="Times New Roman" w:cs="Times New Roman"/>
                  <w:bCs/>
                  <w:sz w:val="18"/>
                  <w:szCs w:val="18"/>
                </w:rPr>
                <w:t>5</w:t>
              </w:r>
            </w:ins>
            <w:ins w:id="6926" w:author="Rashed Hasan" w:date="2021-05-15T22:18:00Z">
              <w:del w:id="6927" w:author="Microsoft account" w:date="2021-05-24T00:43:00Z">
                <w:r w:rsidRPr="00B76AF0" w:rsidDel="004109A8">
                  <w:rPr>
                    <w:rFonts w:ascii="Times New Roman" w:hAnsi="Times New Roman" w:cs="Times New Roman"/>
                    <w:bCs/>
                    <w:sz w:val="18"/>
                    <w:szCs w:val="18"/>
                    <w:rPrChange w:id="6928"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6929" w:author="Rashed Hasan" w:date="2021-05-15T22:19:00Z">
                    <w:rPr>
                      <w:rFonts w:ascii="Times New Roman" w:hAnsi="Times New Roman" w:cs="Times New Roman"/>
                      <w:bCs/>
                      <w:sz w:val="20"/>
                      <w:szCs w:val="20"/>
                    </w:rPr>
                  </w:rPrChange>
                </w:rPr>
                <w:t>-1.03)</w:t>
              </w:r>
            </w:ins>
          </w:p>
        </w:tc>
        <w:tc>
          <w:tcPr>
            <w:tcW w:w="430" w:type="pct"/>
            <w:vAlign w:val="center"/>
          </w:tcPr>
          <w:p w14:paraId="75E06E58" w14:textId="29D37DAB" w:rsidR="00B76AF0" w:rsidRPr="00B76AF0" w:rsidRDefault="00B76AF0" w:rsidP="00E75A46">
            <w:pPr>
              <w:jc w:val="both"/>
              <w:rPr>
                <w:ins w:id="6930" w:author="Rashed Hasan" w:date="2021-05-15T22:18:00Z"/>
                <w:rFonts w:ascii="Times New Roman" w:hAnsi="Times New Roman" w:cs="Times New Roman"/>
                <w:bCs/>
                <w:sz w:val="18"/>
                <w:szCs w:val="18"/>
                <w:rPrChange w:id="6931" w:author="Rashed Hasan" w:date="2021-05-15T22:19:00Z">
                  <w:rPr>
                    <w:ins w:id="6932" w:author="Rashed Hasan" w:date="2021-05-15T22:18:00Z"/>
                    <w:rFonts w:ascii="Times New Roman" w:hAnsi="Times New Roman" w:cs="Times New Roman"/>
                    <w:bCs/>
                    <w:sz w:val="20"/>
                    <w:szCs w:val="20"/>
                  </w:rPr>
                </w:rPrChange>
              </w:rPr>
              <w:pPrChange w:id="6933" w:author="Microsoft account" w:date="2021-05-25T22:50:00Z">
                <w:pPr>
                  <w:jc w:val="center"/>
                </w:pPr>
              </w:pPrChange>
            </w:pPr>
            <w:ins w:id="6934" w:author="Rashed Hasan" w:date="2021-05-15T22:18:00Z">
              <w:r w:rsidRPr="00B76AF0">
                <w:rPr>
                  <w:rFonts w:ascii="Times New Roman" w:hAnsi="Times New Roman" w:cs="Times New Roman"/>
                  <w:bCs/>
                  <w:sz w:val="18"/>
                  <w:szCs w:val="18"/>
                  <w:rPrChange w:id="6935" w:author="Rashed Hasan" w:date="2021-05-15T22:19:00Z">
                    <w:rPr>
                      <w:rFonts w:ascii="Times New Roman" w:hAnsi="Times New Roman" w:cs="Times New Roman"/>
                      <w:bCs/>
                      <w:sz w:val="20"/>
                      <w:szCs w:val="20"/>
                    </w:rPr>
                  </w:rPrChange>
                </w:rPr>
                <w:t>0.1</w:t>
              </w:r>
            </w:ins>
            <w:ins w:id="6936" w:author="Microsoft account" w:date="2021-05-24T00:43:00Z">
              <w:r w:rsidR="004109A8">
                <w:rPr>
                  <w:rFonts w:ascii="Times New Roman" w:hAnsi="Times New Roman" w:cs="Times New Roman"/>
                  <w:bCs/>
                  <w:sz w:val="18"/>
                  <w:szCs w:val="18"/>
                </w:rPr>
                <w:t>05</w:t>
              </w:r>
            </w:ins>
            <w:ins w:id="6937" w:author="Rashed Hasan" w:date="2021-05-15T22:18:00Z">
              <w:del w:id="6938" w:author="Microsoft account" w:date="2021-05-24T00:43:00Z">
                <w:r w:rsidRPr="00B76AF0" w:rsidDel="004109A8">
                  <w:rPr>
                    <w:rFonts w:ascii="Times New Roman" w:hAnsi="Times New Roman" w:cs="Times New Roman"/>
                    <w:bCs/>
                    <w:sz w:val="18"/>
                    <w:szCs w:val="18"/>
                    <w:rPrChange w:id="6939" w:author="Rashed Hasan" w:date="2021-05-15T22:19:00Z">
                      <w:rPr>
                        <w:rFonts w:ascii="Times New Roman" w:hAnsi="Times New Roman" w:cs="Times New Roman"/>
                        <w:bCs/>
                        <w:sz w:val="20"/>
                        <w:szCs w:val="20"/>
                      </w:rPr>
                    </w:rPrChange>
                  </w:rPr>
                  <w:delText>28</w:delText>
                </w:r>
              </w:del>
            </w:ins>
          </w:p>
        </w:tc>
      </w:tr>
      <w:tr w:rsidR="00457735" w:rsidRPr="00B76AF0" w14:paraId="043BE972" w14:textId="77777777" w:rsidTr="00B211C0">
        <w:trPr>
          <w:trHeight w:val="226"/>
          <w:jc w:val="center"/>
          <w:ins w:id="6940" w:author="Rashed Hasan" w:date="2021-05-15T22:18:00Z"/>
        </w:trPr>
        <w:tc>
          <w:tcPr>
            <w:tcW w:w="739" w:type="pct"/>
            <w:vAlign w:val="center"/>
          </w:tcPr>
          <w:p w14:paraId="285C8990" w14:textId="77777777" w:rsidR="00B76AF0" w:rsidRPr="00B76AF0" w:rsidRDefault="00B76AF0" w:rsidP="00E75A46">
            <w:pPr>
              <w:jc w:val="both"/>
              <w:rPr>
                <w:ins w:id="6941" w:author="Rashed Hasan" w:date="2021-05-15T22:18:00Z"/>
                <w:rFonts w:ascii="Times New Roman" w:hAnsi="Times New Roman" w:cs="Times New Roman"/>
                <w:bCs/>
                <w:sz w:val="18"/>
                <w:szCs w:val="18"/>
                <w:rPrChange w:id="6942" w:author="Rashed Hasan" w:date="2021-05-15T22:19:00Z">
                  <w:rPr>
                    <w:ins w:id="6943" w:author="Rashed Hasan" w:date="2021-05-15T22:18:00Z"/>
                    <w:rFonts w:ascii="Times New Roman" w:hAnsi="Times New Roman" w:cs="Times New Roman"/>
                    <w:bCs/>
                    <w:sz w:val="20"/>
                    <w:szCs w:val="20"/>
                  </w:rPr>
                </w:rPrChange>
              </w:rPr>
              <w:pPrChange w:id="6944" w:author="Microsoft account" w:date="2021-05-25T22:50:00Z">
                <w:pPr>
                  <w:jc w:val="center"/>
                </w:pPr>
              </w:pPrChange>
            </w:pPr>
            <w:ins w:id="6945" w:author="Rashed Hasan" w:date="2021-05-15T22:18:00Z">
              <w:r w:rsidRPr="00B76AF0">
                <w:rPr>
                  <w:rFonts w:ascii="Times New Roman" w:hAnsi="Times New Roman" w:cs="Times New Roman"/>
                  <w:bCs/>
                  <w:sz w:val="18"/>
                  <w:szCs w:val="18"/>
                  <w:rPrChange w:id="6946" w:author="Rashed Hasan" w:date="2021-05-15T22:19:00Z">
                    <w:rPr>
                      <w:rFonts w:ascii="Times New Roman" w:hAnsi="Times New Roman" w:cs="Times New Roman"/>
                      <w:bCs/>
                      <w:sz w:val="20"/>
                      <w:szCs w:val="20"/>
                    </w:rPr>
                  </w:rPrChange>
                </w:rPr>
                <w:t>Urban</w:t>
              </w:r>
            </w:ins>
          </w:p>
        </w:tc>
        <w:tc>
          <w:tcPr>
            <w:tcW w:w="665" w:type="pct"/>
            <w:vAlign w:val="center"/>
          </w:tcPr>
          <w:p w14:paraId="01161782" w14:textId="77777777" w:rsidR="00B76AF0" w:rsidRPr="00B76AF0" w:rsidRDefault="00B76AF0" w:rsidP="00E75A46">
            <w:pPr>
              <w:jc w:val="both"/>
              <w:rPr>
                <w:ins w:id="6947" w:author="Rashed Hasan" w:date="2021-05-15T22:18:00Z"/>
                <w:rFonts w:ascii="Times New Roman" w:hAnsi="Times New Roman" w:cs="Times New Roman"/>
                <w:bCs/>
                <w:sz w:val="18"/>
                <w:szCs w:val="18"/>
                <w:rPrChange w:id="6948" w:author="Rashed Hasan" w:date="2021-05-15T22:19:00Z">
                  <w:rPr>
                    <w:ins w:id="6949" w:author="Rashed Hasan" w:date="2021-05-15T22:18:00Z"/>
                    <w:rFonts w:ascii="Times New Roman" w:hAnsi="Times New Roman" w:cs="Times New Roman"/>
                    <w:bCs/>
                    <w:sz w:val="20"/>
                    <w:szCs w:val="20"/>
                  </w:rPr>
                </w:rPrChange>
              </w:rPr>
            </w:pPr>
            <w:ins w:id="6950" w:author="Rashed Hasan" w:date="2021-05-15T22:18:00Z">
              <w:r w:rsidRPr="00B76AF0">
                <w:rPr>
                  <w:rFonts w:ascii="Times New Roman" w:hAnsi="Times New Roman" w:cs="Times New Roman"/>
                  <w:bCs/>
                  <w:sz w:val="18"/>
                  <w:szCs w:val="18"/>
                  <w:rPrChange w:id="6951" w:author="Rashed Hasan" w:date="2021-05-15T22:19:00Z">
                    <w:rPr>
                      <w:rFonts w:ascii="Times New Roman" w:hAnsi="Times New Roman" w:cs="Times New Roman"/>
                      <w:bCs/>
                      <w:sz w:val="20"/>
                      <w:szCs w:val="20"/>
                    </w:rPr>
                  </w:rPrChange>
                </w:rPr>
                <w:t>Reference</w:t>
              </w:r>
            </w:ins>
          </w:p>
        </w:tc>
        <w:tc>
          <w:tcPr>
            <w:tcW w:w="456" w:type="pct"/>
            <w:vAlign w:val="center"/>
          </w:tcPr>
          <w:p w14:paraId="47908090" w14:textId="77777777" w:rsidR="00B76AF0" w:rsidRPr="00B76AF0" w:rsidRDefault="00B76AF0" w:rsidP="00E75A46">
            <w:pPr>
              <w:jc w:val="both"/>
              <w:rPr>
                <w:ins w:id="6952" w:author="Rashed Hasan" w:date="2021-05-15T22:18:00Z"/>
                <w:rFonts w:ascii="Times New Roman" w:hAnsi="Times New Roman" w:cs="Times New Roman"/>
                <w:bCs/>
                <w:sz w:val="18"/>
                <w:szCs w:val="18"/>
                <w:rPrChange w:id="6953" w:author="Rashed Hasan" w:date="2021-05-15T22:19:00Z">
                  <w:rPr>
                    <w:ins w:id="6954" w:author="Rashed Hasan" w:date="2021-05-15T22:18:00Z"/>
                    <w:rFonts w:ascii="Times New Roman" w:hAnsi="Times New Roman" w:cs="Times New Roman"/>
                    <w:bCs/>
                    <w:sz w:val="20"/>
                    <w:szCs w:val="20"/>
                  </w:rPr>
                </w:rPrChange>
              </w:rPr>
              <w:pPrChange w:id="6955" w:author="Microsoft account" w:date="2021-05-25T22:50:00Z">
                <w:pPr>
                  <w:jc w:val="both"/>
                </w:pPr>
              </w:pPrChange>
            </w:pPr>
            <w:ins w:id="6956" w:author="Rashed Hasan" w:date="2021-05-15T22:18:00Z">
              <w:r w:rsidRPr="00B76AF0">
                <w:rPr>
                  <w:rFonts w:ascii="Times New Roman" w:hAnsi="Times New Roman" w:cs="Times New Roman"/>
                  <w:bCs/>
                  <w:sz w:val="18"/>
                  <w:szCs w:val="18"/>
                  <w:rPrChange w:id="6957" w:author="Rashed Hasan" w:date="2021-05-15T22:19:00Z">
                    <w:rPr>
                      <w:rFonts w:ascii="Times New Roman" w:hAnsi="Times New Roman" w:cs="Times New Roman"/>
                      <w:bCs/>
                      <w:sz w:val="20"/>
                      <w:szCs w:val="20"/>
                    </w:rPr>
                  </w:rPrChange>
                </w:rPr>
                <w:t>-</w:t>
              </w:r>
            </w:ins>
          </w:p>
        </w:tc>
        <w:tc>
          <w:tcPr>
            <w:tcW w:w="636" w:type="pct"/>
            <w:vAlign w:val="center"/>
          </w:tcPr>
          <w:p w14:paraId="0DA0DFD8" w14:textId="77777777" w:rsidR="00B76AF0" w:rsidRPr="00B76AF0" w:rsidRDefault="00B76AF0" w:rsidP="00E75A46">
            <w:pPr>
              <w:jc w:val="both"/>
              <w:rPr>
                <w:ins w:id="6958" w:author="Rashed Hasan" w:date="2021-05-15T22:18:00Z"/>
                <w:rFonts w:ascii="Times New Roman" w:hAnsi="Times New Roman" w:cs="Times New Roman"/>
                <w:bCs/>
                <w:sz w:val="18"/>
                <w:szCs w:val="18"/>
                <w:rPrChange w:id="6959" w:author="Rashed Hasan" w:date="2021-05-15T22:19:00Z">
                  <w:rPr>
                    <w:ins w:id="6960" w:author="Rashed Hasan" w:date="2021-05-15T22:18:00Z"/>
                    <w:rFonts w:ascii="Times New Roman" w:hAnsi="Times New Roman" w:cs="Times New Roman"/>
                    <w:bCs/>
                    <w:sz w:val="20"/>
                    <w:szCs w:val="20"/>
                  </w:rPr>
                </w:rPrChange>
              </w:rPr>
              <w:pPrChange w:id="6961" w:author="Microsoft account" w:date="2021-05-25T22:50:00Z">
                <w:pPr>
                  <w:jc w:val="center"/>
                </w:pPr>
              </w:pPrChange>
            </w:pPr>
            <w:ins w:id="6962" w:author="Rashed Hasan" w:date="2021-05-15T22:18:00Z">
              <w:r w:rsidRPr="00B76AF0">
                <w:rPr>
                  <w:rFonts w:ascii="Times New Roman" w:hAnsi="Times New Roman" w:cs="Times New Roman"/>
                  <w:bCs/>
                  <w:sz w:val="18"/>
                  <w:szCs w:val="18"/>
                  <w:rPrChange w:id="6963" w:author="Rashed Hasan" w:date="2021-05-15T22:19:00Z">
                    <w:rPr>
                      <w:rFonts w:ascii="Times New Roman" w:hAnsi="Times New Roman" w:cs="Times New Roman"/>
                      <w:bCs/>
                      <w:sz w:val="20"/>
                      <w:szCs w:val="20"/>
                    </w:rPr>
                  </w:rPrChange>
                </w:rPr>
                <w:t>Reference</w:t>
              </w:r>
            </w:ins>
          </w:p>
        </w:tc>
        <w:tc>
          <w:tcPr>
            <w:tcW w:w="430" w:type="pct"/>
            <w:vAlign w:val="center"/>
          </w:tcPr>
          <w:p w14:paraId="6FB82401" w14:textId="77777777" w:rsidR="00B76AF0" w:rsidRPr="00B76AF0" w:rsidRDefault="00B76AF0" w:rsidP="00E75A46">
            <w:pPr>
              <w:jc w:val="both"/>
              <w:rPr>
                <w:ins w:id="6964" w:author="Rashed Hasan" w:date="2021-05-15T22:18:00Z"/>
                <w:rFonts w:ascii="Times New Roman" w:hAnsi="Times New Roman" w:cs="Times New Roman"/>
                <w:bCs/>
                <w:sz w:val="18"/>
                <w:szCs w:val="18"/>
                <w:rPrChange w:id="6965" w:author="Rashed Hasan" w:date="2021-05-15T22:19:00Z">
                  <w:rPr>
                    <w:ins w:id="6966" w:author="Rashed Hasan" w:date="2021-05-15T22:18:00Z"/>
                    <w:rFonts w:ascii="Times New Roman" w:hAnsi="Times New Roman" w:cs="Times New Roman"/>
                    <w:bCs/>
                    <w:sz w:val="20"/>
                    <w:szCs w:val="20"/>
                  </w:rPr>
                </w:rPrChange>
              </w:rPr>
              <w:pPrChange w:id="6967" w:author="Microsoft account" w:date="2021-05-25T22:50:00Z">
                <w:pPr>
                  <w:jc w:val="center"/>
                </w:pPr>
              </w:pPrChange>
            </w:pPr>
            <w:ins w:id="6968" w:author="Rashed Hasan" w:date="2021-05-15T22:18:00Z">
              <w:r w:rsidRPr="00B76AF0">
                <w:rPr>
                  <w:rFonts w:ascii="Times New Roman" w:hAnsi="Times New Roman" w:cs="Times New Roman"/>
                  <w:bCs/>
                  <w:sz w:val="18"/>
                  <w:szCs w:val="18"/>
                  <w:rPrChange w:id="6969" w:author="Rashed Hasan" w:date="2021-05-15T22:19:00Z">
                    <w:rPr>
                      <w:rFonts w:ascii="Times New Roman" w:hAnsi="Times New Roman" w:cs="Times New Roman"/>
                      <w:bCs/>
                      <w:sz w:val="20"/>
                      <w:szCs w:val="20"/>
                    </w:rPr>
                  </w:rPrChange>
                </w:rPr>
                <w:t>--</w:t>
              </w:r>
            </w:ins>
          </w:p>
        </w:tc>
        <w:tc>
          <w:tcPr>
            <w:tcW w:w="627" w:type="pct"/>
            <w:vAlign w:val="center"/>
          </w:tcPr>
          <w:p w14:paraId="064A1F98" w14:textId="77777777" w:rsidR="00B76AF0" w:rsidRPr="00B76AF0" w:rsidRDefault="00B76AF0" w:rsidP="00E75A46">
            <w:pPr>
              <w:jc w:val="both"/>
              <w:rPr>
                <w:ins w:id="6970" w:author="Rashed Hasan" w:date="2021-05-15T22:18:00Z"/>
                <w:rFonts w:ascii="Times New Roman" w:hAnsi="Times New Roman" w:cs="Times New Roman"/>
                <w:bCs/>
                <w:sz w:val="18"/>
                <w:szCs w:val="18"/>
                <w:rPrChange w:id="6971" w:author="Rashed Hasan" w:date="2021-05-15T22:19:00Z">
                  <w:rPr>
                    <w:ins w:id="6972" w:author="Rashed Hasan" w:date="2021-05-15T22:18:00Z"/>
                    <w:rFonts w:ascii="Times New Roman" w:hAnsi="Times New Roman" w:cs="Times New Roman"/>
                    <w:bCs/>
                    <w:sz w:val="20"/>
                    <w:szCs w:val="20"/>
                  </w:rPr>
                </w:rPrChange>
              </w:rPr>
              <w:pPrChange w:id="6973" w:author="Microsoft account" w:date="2021-05-25T22:50:00Z">
                <w:pPr>
                  <w:jc w:val="center"/>
                </w:pPr>
              </w:pPrChange>
            </w:pPr>
            <w:ins w:id="6974" w:author="Rashed Hasan" w:date="2021-05-15T22:18:00Z">
              <w:r w:rsidRPr="00B76AF0">
                <w:rPr>
                  <w:rFonts w:ascii="Times New Roman" w:hAnsi="Times New Roman" w:cs="Times New Roman"/>
                  <w:bCs/>
                  <w:sz w:val="18"/>
                  <w:szCs w:val="18"/>
                  <w:rPrChange w:id="6975" w:author="Rashed Hasan" w:date="2021-05-15T22:19:00Z">
                    <w:rPr>
                      <w:rFonts w:ascii="Times New Roman" w:hAnsi="Times New Roman" w:cs="Times New Roman"/>
                      <w:bCs/>
                      <w:sz w:val="20"/>
                      <w:szCs w:val="20"/>
                    </w:rPr>
                  </w:rPrChange>
                </w:rPr>
                <w:t>Reference</w:t>
              </w:r>
            </w:ins>
          </w:p>
        </w:tc>
        <w:tc>
          <w:tcPr>
            <w:tcW w:w="392" w:type="pct"/>
            <w:vAlign w:val="center"/>
          </w:tcPr>
          <w:p w14:paraId="64AACCFA" w14:textId="77777777" w:rsidR="00B76AF0" w:rsidRPr="00B76AF0" w:rsidRDefault="00B76AF0" w:rsidP="00E75A46">
            <w:pPr>
              <w:jc w:val="both"/>
              <w:rPr>
                <w:ins w:id="6976" w:author="Rashed Hasan" w:date="2021-05-15T22:18:00Z"/>
                <w:rFonts w:ascii="Times New Roman" w:hAnsi="Times New Roman" w:cs="Times New Roman"/>
                <w:bCs/>
                <w:sz w:val="18"/>
                <w:szCs w:val="18"/>
                <w:rPrChange w:id="6977" w:author="Rashed Hasan" w:date="2021-05-15T22:19:00Z">
                  <w:rPr>
                    <w:ins w:id="6978" w:author="Rashed Hasan" w:date="2021-05-15T22:18:00Z"/>
                    <w:rFonts w:ascii="Times New Roman" w:hAnsi="Times New Roman" w:cs="Times New Roman"/>
                    <w:bCs/>
                    <w:sz w:val="20"/>
                    <w:szCs w:val="20"/>
                  </w:rPr>
                </w:rPrChange>
              </w:rPr>
              <w:pPrChange w:id="6979" w:author="Microsoft account" w:date="2021-05-25T22:50:00Z">
                <w:pPr>
                  <w:jc w:val="center"/>
                </w:pPr>
              </w:pPrChange>
            </w:pPr>
            <w:ins w:id="6980" w:author="Rashed Hasan" w:date="2021-05-15T22:18:00Z">
              <w:r w:rsidRPr="00B76AF0">
                <w:rPr>
                  <w:rFonts w:ascii="Times New Roman" w:hAnsi="Times New Roman" w:cs="Times New Roman"/>
                  <w:bCs/>
                  <w:sz w:val="18"/>
                  <w:szCs w:val="18"/>
                  <w:rPrChange w:id="6981" w:author="Rashed Hasan" w:date="2021-05-15T22:19:00Z">
                    <w:rPr>
                      <w:rFonts w:ascii="Times New Roman" w:hAnsi="Times New Roman" w:cs="Times New Roman"/>
                      <w:bCs/>
                      <w:sz w:val="20"/>
                      <w:szCs w:val="20"/>
                    </w:rPr>
                  </w:rPrChange>
                </w:rPr>
                <w:t>-</w:t>
              </w:r>
            </w:ins>
          </w:p>
        </w:tc>
        <w:tc>
          <w:tcPr>
            <w:tcW w:w="625" w:type="pct"/>
            <w:vAlign w:val="center"/>
          </w:tcPr>
          <w:p w14:paraId="07868CF5" w14:textId="77777777" w:rsidR="00B76AF0" w:rsidRPr="00B76AF0" w:rsidRDefault="00B76AF0" w:rsidP="00E75A46">
            <w:pPr>
              <w:jc w:val="both"/>
              <w:rPr>
                <w:ins w:id="6982" w:author="Rashed Hasan" w:date="2021-05-15T22:18:00Z"/>
                <w:rFonts w:ascii="Times New Roman" w:hAnsi="Times New Roman" w:cs="Times New Roman"/>
                <w:bCs/>
                <w:sz w:val="18"/>
                <w:szCs w:val="18"/>
                <w:rPrChange w:id="6983" w:author="Rashed Hasan" w:date="2021-05-15T22:19:00Z">
                  <w:rPr>
                    <w:ins w:id="6984" w:author="Rashed Hasan" w:date="2021-05-15T22:18:00Z"/>
                    <w:rFonts w:ascii="Times New Roman" w:hAnsi="Times New Roman" w:cs="Times New Roman"/>
                    <w:bCs/>
                    <w:sz w:val="20"/>
                    <w:szCs w:val="20"/>
                  </w:rPr>
                </w:rPrChange>
              </w:rPr>
              <w:pPrChange w:id="6985" w:author="Microsoft account" w:date="2021-05-25T22:50:00Z">
                <w:pPr>
                  <w:jc w:val="center"/>
                </w:pPr>
              </w:pPrChange>
            </w:pPr>
            <w:ins w:id="6986" w:author="Rashed Hasan" w:date="2021-05-15T22:18:00Z">
              <w:r w:rsidRPr="00B76AF0">
                <w:rPr>
                  <w:rFonts w:ascii="Times New Roman" w:hAnsi="Times New Roman" w:cs="Times New Roman"/>
                  <w:bCs/>
                  <w:sz w:val="18"/>
                  <w:szCs w:val="18"/>
                  <w:rPrChange w:id="6987" w:author="Rashed Hasan" w:date="2021-05-15T22:19:00Z">
                    <w:rPr>
                      <w:rFonts w:ascii="Times New Roman" w:hAnsi="Times New Roman" w:cs="Times New Roman"/>
                      <w:bCs/>
                      <w:sz w:val="20"/>
                      <w:szCs w:val="20"/>
                    </w:rPr>
                  </w:rPrChange>
                </w:rPr>
                <w:t>Reference</w:t>
              </w:r>
            </w:ins>
          </w:p>
        </w:tc>
        <w:tc>
          <w:tcPr>
            <w:tcW w:w="430" w:type="pct"/>
            <w:vAlign w:val="center"/>
          </w:tcPr>
          <w:p w14:paraId="4FDA4954" w14:textId="77777777" w:rsidR="00B76AF0" w:rsidRPr="00B76AF0" w:rsidRDefault="00B76AF0" w:rsidP="00E75A46">
            <w:pPr>
              <w:jc w:val="both"/>
              <w:rPr>
                <w:ins w:id="6988" w:author="Rashed Hasan" w:date="2021-05-15T22:18:00Z"/>
                <w:rFonts w:ascii="Times New Roman" w:hAnsi="Times New Roman" w:cs="Times New Roman"/>
                <w:bCs/>
                <w:sz w:val="18"/>
                <w:szCs w:val="18"/>
                <w:rPrChange w:id="6989" w:author="Rashed Hasan" w:date="2021-05-15T22:19:00Z">
                  <w:rPr>
                    <w:ins w:id="6990" w:author="Rashed Hasan" w:date="2021-05-15T22:18:00Z"/>
                    <w:rFonts w:ascii="Times New Roman" w:hAnsi="Times New Roman" w:cs="Times New Roman"/>
                    <w:bCs/>
                    <w:sz w:val="20"/>
                    <w:szCs w:val="20"/>
                  </w:rPr>
                </w:rPrChange>
              </w:rPr>
              <w:pPrChange w:id="6991" w:author="Microsoft account" w:date="2021-05-25T22:50:00Z">
                <w:pPr>
                  <w:jc w:val="center"/>
                </w:pPr>
              </w:pPrChange>
            </w:pPr>
            <w:ins w:id="6992" w:author="Rashed Hasan" w:date="2021-05-15T22:18:00Z">
              <w:r w:rsidRPr="00B76AF0">
                <w:rPr>
                  <w:rFonts w:ascii="Times New Roman" w:hAnsi="Times New Roman" w:cs="Times New Roman"/>
                  <w:bCs/>
                  <w:sz w:val="18"/>
                  <w:szCs w:val="18"/>
                  <w:rPrChange w:id="6993" w:author="Rashed Hasan" w:date="2021-05-15T22:19:00Z">
                    <w:rPr>
                      <w:rFonts w:ascii="Times New Roman" w:hAnsi="Times New Roman" w:cs="Times New Roman"/>
                      <w:bCs/>
                      <w:sz w:val="20"/>
                      <w:szCs w:val="20"/>
                    </w:rPr>
                  </w:rPrChange>
                </w:rPr>
                <w:t>-</w:t>
              </w:r>
            </w:ins>
          </w:p>
        </w:tc>
      </w:tr>
      <w:tr w:rsidR="00B76AF0" w:rsidRPr="00B76AF0" w14:paraId="45359BB5" w14:textId="77777777" w:rsidTr="004B3203">
        <w:tblPrEx>
          <w:tblW w:w="5551" w:type="pct"/>
          <w:jc w:val="center"/>
          <w:tblBorders>
            <w:top w:val="single" w:sz="4" w:space="0" w:color="auto"/>
            <w:bottom w:val="single" w:sz="4" w:space="0" w:color="auto"/>
          </w:tblBorders>
          <w:tblPrExChange w:id="6994" w:author="Rashed Hasan" w:date="2021-05-15T22:21:00Z">
            <w:tblPrEx>
              <w:tblW w:w="5199" w:type="pct"/>
              <w:jc w:val="center"/>
              <w:tblBorders>
                <w:top w:val="single" w:sz="4" w:space="0" w:color="auto"/>
                <w:bottom w:val="single" w:sz="4" w:space="0" w:color="auto"/>
              </w:tblBorders>
            </w:tblPrEx>
          </w:tblPrExChange>
        </w:tblPrEx>
        <w:trPr>
          <w:trHeight w:val="226"/>
          <w:jc w:val="center"/>
          <w:ins w:id="6995" w:author="Rashed Hasan" w:date="2021-05-15T22:18:00Z"/>
          <w:trPrChange w:id="6996" w:author="Rashed Hasan" w:date="2021-05-15T22:21:00Z">
            <w:trPr>
              <w:gridAfter w:val="0"/>
              <w:trHeight w:val="227"/>
              <w:jc w:val="center"/>
            </w:trPr>
          </w:trPrChange>
        </w:trPr>
        <w:tc>
          <w:tcPr>
            <w:tcW w:w="5000" w:type="pct"/>
            <w:gridSpan w:val="9"/>
            <w:vAlign w:val="center"/>
            <w:tcPrChange w:id="6997" w:author="Rashed Hasan" w:date="2021-05-15T22:21:00Z">
              <w:tcPr>
                <w:tcW w:w="5000" w:type="pct"/>
                <w:gridSpan w:val="9"/>
                <w:vAlign w:val="center"/>
              </w:tcPr>
            </w:tcPrChange>
          </w:tcPr>
          <w:p w14:paraId="09776A4C" w14:textId="77777777" w:rsidR="00B76AF0" w:rsidRPr="00B76AF0" w:rsidRDefault="00B76AF0" w:rsidP="00E75A46">
            <w:pPr>
              <w:jc w:val="both"/>
              <w:rPr>
                <w:ins w:id="6998" w:author="Rashed Hasan" w:date="2021-05-15T22:18:00Z"/>
                <w:rFonts w:ascii="Times New Roman" w:hAnsi="Times New Roman" w:cs="Times New Roman"/>
                <w:bCs/>
                <w:i/>
                <w:sz w:val="18"/>
                <w:szCs w:val="18"/>
                <w:rPrChange w:id="6999" w:author="Rashed Hasan" w:date="2021-05-15T22:19:00Z">
                  <w:rPr>
                    <w:ins w:id="7000" w:author="Rashed Hasan" w:date="2021-05-15T22:18:00Z"/>
                    <w:rFonts w:ascii="Times New Roman" w:hAnsi="Times New Roman" w:cs="Times New Roman"/>
                    <w:bCs/>
                    <w:i/>
                    <w:sz w:val="20"/>
                    <w:szCs w:val="20"/>
                  </w:rPr>
                </w:rPrChange>
              </w:rPr>
              <w:pPrChange w:id="7001" w:author="Microsoft account" w:date="2021-05-25T22:50:00Z">
                <w:pPr/>
              </w:pPrChange>
            </w:pPr>
            <w:ins w:id="7002" w:author="Rashed Hasan" w:date="2021-05-15T22:18:00Z">
              <w:r w:rsidRPr="00B76AF0">
                <w:rPr>
                  <w:rFonts w:ascii="Times New Roman" w:hAnsi="Times New Roman" w:cs="Times New Roman"/>
                  <w:b/>
                  <w:i/>
                  <w:sz w:val="18"/>
                  <w:szCs w:val="18"/>
                  <w:rPrChange w:id="7003" w:author="Rashed Hasan" w:date="2021-05-15T22:19:00Z">
                    <w:rPr>
                      <w:rFonts w:ascii="Times New Roman" w:hAnsi="Times New Roman" w:cs="Times New Roman"/>
                      <w:b/>
                      <w:i/>
                      <w:sz w:val="20"/>
                      <w:szCs w:val="20"/>
                    </w:rPr>
                  </w:rPrChange>
                </w:rPr>
                <w:t>Division</w:t>
              </w:r>
            </w:ins>
          </w:p>
        </w:tc>
      </w:tr>
      <w:tr w:rsidR="00457735" w:rsidRPr="00B76AF0" w14:paraId="1618E262" w14:textId="77777777" w:rsidTr="00B211C0">
        <w:trPr>
          <w:trHeight w:val="226"/>
          <w:jc w:val="center"/>
          <w:ins w:id="7004" w:author="Rashed Hasan" w:date="2021-05-15T22:18:00Z"/>
        </w:trPr>
        <w:tc>
          <w:tcPr>
            <w:tcW w:w="739" w:type="pct"/>
            <w:vAlign w:val="center"/>
          </w:tcPr>
          <w:p w14:paraId="34A34E23" w14:textId="77777777" w:rsidR="00B76AF0" w:rsidRPr="00B76AF0" w:rsidRDefault="00B76AF0" w:rsidP="00E75A46">
            <w:pPr>
              <w:jc w:val="both"/>
              <w:rPr>
                <w:ins w:id="7005" w:author="Rashed Hasan" w:date="2021-05-15T22:18:00Z"/>
                <w:rFonts w:ascii="Times New Roman" w:hAnsi="Times New Roman" w:cs="Times New Roman"/>
                <w:bCs/>
                <w:sz w:val="18"/>
                <w:szCs w:val="18"/>
                <w:rPrChange w:id="7006" w:author="Rashed Hasan" w:date="2021-05-15T22:19:00Z">
                  <w:rPr>
                    <w:ins w:id="7007" w:author="Rashed Hasan" w:date="2021-05-15T22:18:00Z"/>
                    <w:rFonts w:ascii="Times New Roman" w:hAnsi="Times New Roman" w:cs="Times New Roman"/>
                    <w:bCs/>
                    <w:sz w:val="20"/>
                    <w:szCs w:val="20"/>
                  </w:rPr>
                </w:rPrChange>
              </w:rPr>
              <w:pPrChange w:id="7008" w:author="Microsoft account" w:date="2021-05-25T22:50:00Z">
                <w:pPr>
                  <w:jc w:val="center"/>
                </w:pPr>
              </w:pPrChange>
            </w:pPr>
            <w:ins w:id="7009" w:author="Rashed Hasan" w:date="2021-05-15T22:18:00Z">
              <w:r w:rsidRPr="00B76AF0">
                <w:rPr>
                  <w:rFonts w:ascii="Times New Roman" w:hAnsi="Times New Roman" w:cs="Times New Roman"/>
                  <w:bCs/>
                  <w:sz w:val="18"/>
                  <w:szCs w:val="18"/>
                  <w:rPrChange w:id="7010" w:author="Rashed Hasan" w:date="2021-05-15T22:19:00Z">
                    <w:rPr>
                      <w:rFonts w:ascii="Times New Roman" w:hAnsi="Times New Roman" w:cs="Times New Roman"/>
                      <w:bCs/>
                      <w:sz w:val="20"/>
                      <w:szCs w:val="20"/>
                    </w:rPr>
                  </w:rPrChange>
                </w:rPr>
                <w:t>Chattogram</w:t>
              </w:r>
            </w:ins>
          </w:p>
        </w:tc>
        <w:tc>
          <w:tcPr>
            <w:tcW w:w="665" w:type="pct"/>
            <w:vAlign w:val="center"/>
          </w:tcPr>
          <w:p w14:paraId="77F97751" w14:textId="7C016113" w:rsidR="00B76AF0" w:rsidRPr="00B76AF0" w:rsidRDefault="00B76AF0" w:rsidP="00E75A46">
            <w:pPr>
              <w:jc w:val="both"/>
              <w:rPr>
                <w:ins w:id="7011" w:author="Rashed Hasan" w:date="2021-05-15T22:18:00Z"/>
                <w:rFonts w:ascii="Times New Roman" w:hAnsi="Times New Roman" w:cs="Times New Roman"/>
                <w:bCs/>
                <w:sz w:val="18"/>
                <w:szCs w:val="18"/>
                <w:rPrChange w:id="7012" w:author="Rashed Hasan" w:date="2021-05-15T22:19:00Z">
                  <w:rPr>
                    <w:ins w:id="7013" w:author="Rashed Hasan" w:date="2021-05-15T22:18:00Z"/>
                    <w:rFonts w:ascii="Times New Roman" w:hAnsi="Times New Roman" w:cs="Times New Roman"/>
                    <w:bCs/>
                    <w:sz w:val="20"/>
                    <w:szCs w:val="20"/>
                  </w:rPr>
                </w:rPrChange>
              </w:rPr>
            </w:pPr>
            <w:ins w:id="7014" w:author="Rashed Hasan" w:date="2021-05-15T22:18:00Z">
              <w:r w:rsidRPr="00B76AF0">
                <w:rPr>
                  <w:rFonts w:ascii="Times New Roman" w:hAnsi="Times New Roman" w:cs="Times New Roman"/>
                  <w:bCs/>
                  <w:sz w:val="18"/>
                  <w:szCs w:val="18"/>
                  <w:rPrChange w:id="7015" w:author="Rashed Hasan" w:date="2021-05-15T22:19:00Z">
                    <w:rPr>
                      <w:rFonts w:ascii="Times New Roman" w:hAnsi="Times New Roman" w:cs="Times New Roman"/>
                      <w:bCs/>
                      <w:sz w:val="20"/>
                      <w:szCs w:val="20"/>
                    </w:rPr>
                  </w:rPrChange>
                </w:rPr>
                <w:t>0.58 (0.4</w:t>
              </w:r>
            </w:ins>
            <w:ins w:id="7016" w:author="Microsoft account" w:date="2021-05-25T00:50:00Z">
              <w:r w:rsidR="008774FB">
                <w:rPr>
                  <w:rFonts w:ascii="Times New Roman" w:hAnsi="Times New Roman" w:cs="Times New Roman"/>
                  <w:bCs/>
                  <w:sz w:val="18"/>
                  <w:szCs w:val="18"/>
                </w:rPr>
                <w:t>8</w:t>
              </w:r>
            </w:ins>
            <w:ins w:id="7017" w:author="Rashed Hasan" w:date="2021-05-15T22:18:00Z">
              <w:del w:id="7018" w:author="Microsoft account" w:date="2021-05-25T00:50:00Z">
                <w:r w:rsidRPr="00B76AF0" w:rsidDel="008774FB">
                  <w:rPr>
                    <w:rFonts w:ascii="Times New Roman" w:hAnsi="Times New Roman" w:cs="Times New Roman"/>
                    <w:bCs/>
                    <w:sz w:val="18"/>
                    <w:szCs w:val="18"/>
                    <w:rPrChange w:id="7019"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7020" w:author="Rashed Hasan" w:date="2021-05-15T22:19:00Z">
                    <w:rPr>
                      <w:rFonts w:ascii="Times New Roman" w:hAnsi="Times New Roman" w:cs="Times New Roman"/>
                      <w:bCs/>
                      <w:sz w:val="20"/>
                      <w:szCs w:val="20"/>
                    </w:rPr>
                  </w:rPrChange>
                </w:rPr>
                <w:t>-0.71)</w:t>
              </w:r>
            </w:ins>
          </w:p>
        </w:tc>
        <w:tc>
          <w:tcPr>
            <w:tcW w:w="456" w:type="pct"/>
            <w:vAlign w:val="center"/>
          </w:tcPr>
          <w:p w14:paraId="38636021" w14:textId="77777777" w:rsidR="00B76AF0" w:rsidRPr="00B76AF0" w:rsidRDefault="00B76AF0" w:rsidP="00E75A46">
            <w:pPr>
              <w:jc w:val="both"/>
              <w:rPr>
                <w:ins w:id="7021" w:author="Rashed Hasan" w:date="2021-05-15T22:18:00Z"/>
                <w:rFonts w:ascii="Times New Roman" w:hAnsi="Times New Roman" w:cs="Times New Roman"/>
                <w:bCs/>
                <w:sz w:val="18"/>
                <w:szCs w:val="18"/>
                <w:rPrChange w:id="7022" w:author="Rashed Hasan" w:date="2021-05-15T22:19:00Z">
                  <w:rPr>
                    <w:ins w:id="7023" w:author="Rashed Hasan" w:date="2021-05-15T22:18:00Z"/>
                    <w:rFonts w:ascii="Times New Roman" w:hAnsi="Times New Roman" w:cs="Times New Roman"/>
                    <w:bCs/>
                    <w:sz w:val="20"/>
                    <w:szCs w:val="20"/>
                  </w:rPr>
                </w:rPrChange>
              </w:rPr>
              <w:pPrChange w:id="7024" w:author="Microsoft account" w:date="2021-05-25T22:50:00Z">
                <w:pPr>
                  <w:jc w:val="both"/>
                </w:pPr>
              </w:pPrChange>
            </w:pPr>
            <w:ins w:id="7025" w:author="Rashed Hasan" w:date="2021-05-15T22:18:00Z">
              <w:r w:rsidRPr="00B76AF0">
                <w:rPr>
                  <w:rFonts w:ascii="Times New Roman" w:hAnsi="Times New Roman" w:cs="Times New Roman"/>
                  <w:bCs/>
                  <w:sz w:val="18"/>
                  <w:szCs w:val="18"/>
                  <w:rPrChange w:id="7026" w:author="Rashed Hasan" w:date="2021-05-15T22:19:00Z">
                    <w:rPr>
                      <w:rFonts w:ascii="Times New Roman" w:hAnsi="Times New Roman" w:cs="Times New Roman"/>
                      <w:bCs/>
                      <w:sz w:val="20"/>
                      <w:szCs w:val="20"/>
                    </w:rPr>
                  </w:rPrChange>
                </w:rPr>
                <w:t>&lt;0.001</w:t>
              </w:r>
            </w:ins>
          </w:p>
        </w:tc>
        <w:tc>
          <w:tcPr>
            <w:tcW w:w="636" w:type="pct"/>
            <w:vAlign w:val="center"/>
          </w:tcPr>
          <w:p w14:paraId="576B95A6" w14:textId="6EDB18EC" w:rsidR="00B76AF0" w:rsidRPr="00B76AF0" w:rsidRDefault="00B76AF0" w:rsidP="00E75A46">
            <w:pPr>
              <w:jc w:val="both"/>
              <w:rPr>
                <w:ins w:id="7027" w:author="Rashed Hasan" w:date="2021-05-15T22:18:00Z"/>
                <w:rFonts w:ascii="Times New Roman" w:hAnsi="Times New Roman" w:cs="Times New Roman"/>
                <w:bCs/>
                <w:sz w:val="18"/>
                <w:szCs w:val="18"/>
                <w:rPrChange w:id="7028" w:author="Rashed Hasan" w:date="2021-05-15T22:19:00Z">
                  <w:rPr>
                    <w:ins w:id="7029" w:author="Rashed Hasan" w:date="2021-05-15T22:18:00Z"/>
                    <w:rFonts w:ascii="Times New Roman" w:hAnsi="Times New Roman" w:cs="Times New Roman"/>
                    <w:bCs/>
                    <w:sz w:val="20"/>
                    <w:szCs w:val="20"/>
                  </w:rPr>
                </w:rPrChange>
              </w:rPr>
              <w:pPrChange w:id="7030" w:author="Microsoft account" w:date="2021-05-25T22:50:00Z">
                <w:pPr>
                  <w:jc w:val="center"/>
                </w:pPr>
              </w:pPrChange>
            </w:pPr>
            <w:ins w:id="7031" w:author="Rashed Hasan" w:date="2021-05-15T22:18:00Z">
              <w:r w:rsidRPr="00B76AF0">
                <w:rPr>
                  <w:rFonts w:ascii="Times New Roman" w:hAnsi="Times New Roman" w:cs="Times New Roman"/>
                  <w:bCs/>
                  <w:sz w:val="18"/>
                  <w:szCs w:val="18"/>
                  <w:rPrChange w:id="7032" w:author="Rashed Hasan" w:date="2021-05-15T22:19:00Z">
                    <w:rPr>
                      <w:rFonts w:ascii="Times New Roman" w:hAnsi="Times New Roman" w:cs="Times New Roman"/>
                      <w:bCs/>
                      <w:sz w:val="20"/>
                      <w:szCs w:val="20"/>
                    </w:rPr>
                  </w:rPrChange>
                </w:rPr>
                <w:t>0.59 (0.45-0.7</w:t>
              </w:r>
            </w:ins>
            <w:ins w:id="7033" w:author="Microsoft account" w:date="2021-05-25T02:19:00Z">
              <w:r w:rsidR="009D4541">
                <w:rPr>
                  <w:rFonts w:ascii="Times New Roman" w:hAnsi="Times New Roman" w:cs="Times New Roman"/>
                  <w:bCs/>
                  <w:sz w:val="18"/>
                  <w:szCs w:val="18"/>
                </w:rPr>
                <w:t>6</w:t>
              </w:r>
            </w:ins>
            <w:ins w:id="7034" w:author="Rashed Hasan" w:date="2021-05-15T22:18:00Z">
              <w:del w:id="7035" w:author="Microsoft account" w:date="2021-05-25T02:19:00Z">
                <w:r w:rsidRPr="00B76AF0" w:rsidDel="009D4541">
                  <w:rPr>
                    <w:rFonts w:ascii="Times New Roman" w:hAnsi="Times New Roman" w:cs="Times New Roman"/>
                    <w:bCs/>
                    <w:sz w:val="18"/>
                    <w:szCs w:val="18"/>
                    <w:rPrChange w:id="7036"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7037" w:author="Rashed Hasan" w:date="2021-05-15T22:19:00Z">
                    <w:rPr>
                      <w:rFonts w:ascii="Times New Roman" w:hAnsi="Times New Roman" w:cs="Times New Roman"/>
                      <w:bCs/>
                      <w:sz w:val="20"/>
                      <w:szCs w:val="20"/>
                    </w:rPr>
                  </w:rPrChange>
                </w:rPr>
                <w:t>)</w:t>
              </w:r>
            </w:ins>
          </w:p>
        </w:tc>
        <w:tc>
          <w:tcPr>
            <w:tcW w:w="430" w:type="pct"/>
            <w:vAlign w:val="center"/>
          </w:tcPr>
          <w:p w14:paraId="5558DBF8" w14:textId="77777777" w:rsidR="00B76AF0" w:rsidRPr="00B76AF0" w:rsidRDefault="00B76AF0" w:rsidP="00E75A46">
            <w:pPr>
              <w:jc w:val="both"/>
              <w:rPr>
                <w:ins w:id="7038" w:author="Rashed Hasan" w:date="2021-05-15T22:18:00Z"/>
                <w:rFonts w:ascii="Times New Roman" w:hAnsi="Times New Roman" w:cs="Times New Roman"/>
                <w:bCs/>
                <w:sz w:val="18"/>
                <w:szCs w:val="18"/>
                <w:rPrChange w:id="7039" w:author="Rashed Hasan" w:date="2021-05-15T22:19:00Z">
                  <w:rPr>
                    <w:ins w:id="7040" w:author="Rashed Hasan" w:date="2021-05-15T22:18:00Z"/>
                    <w:rFonts w:ascii="Times New Roman" w:hAnsi="Times New Roman" w:cs="Times New Roman"/>
                    <w:bCs/>
                    <w:sz w:val="20"/>
                    <w:szCs w:val="20"/>
                  </w:rPr>
                </w:rPrChange>
              </w:rPr>
              <w:pPrChange w:id="7041" w:author="Microsoft account" w:date="2021-05-25T22:50:00Z">
                <w:pPr>
                  <w:jc w:val="center"/>
                </w:pPr>
              </w:pPrChange>
            </w:pPr>
            <w:ins w:id="7042" w:author="Rashed Hasan" w:date="2021-05-15T22:18:00Z">
              <w:r w:rsidRPr="00B76AF0">
                <w:rPr>
                  <w:rFonts w:ascii="Times New Roman" w:hAnsi="Times New Roman" w:cs="Times New Roman"/>
                  <w:bCs/>
                  <w:sz w:val="18"/>
                  <w:szCs w:val="18"/>
                  <w:rPrChange w:id="7043" w:author="Rashed Hasan" w:date="2021-05-15T22:19:00Z">
                    <w:rPr>
                      <w:rFonts w:ascii="Times New Roman" w:hAnsi="Times New Roman" w:cs="Times New Roman"/>
                      <w:bCs/>
                      <w:sz w:val="20"/>
                      <w:szCs w:val="20"/>
                    </w:rPr>
                  </w:rPrChange>
                </w:rPr>
                <w:t>&lt;0.001</w:t>
              </w:r>
            </w:ins>
          </w:p>
        </w:tc>
        <w:tc>
          <w:tcPr>
            <w:tcW w:w="627" w:type="pct"/>
            <w:vAlign w:val="center"/>
          </w:tcPr>
          <w:p w14:paraId="4CFB8AB1" w14:textId="77777777" w:rsidR="00B76AF0" w:rsidRPr="00B76AF0" w:rsidRDefault="00B76AF0" w:rsidP="00E75A46">
            <w:pPr>
              <w:jc w:val="both"/>
              <w:rPr>
                <w:ins w:id="7044" w:author="Rashed Hasan" w:date="2021-05-15T22:18:00Z"/>
                <w:rFonts w:ascii="Times New Roman" w:hAnsi="Times New Roman" w:cs="Times New Roman"/>
                <w:bCs/>
                <w:sz w:val="18"/>
                <w:szCs w:val="18"/>
                <w:rPrChange w:id="7045" w:author="Rashed Hasan" w:date="2021-05-15T22:19:00Z">
                  <w:rPr>
                    <w:ins w:id="7046" w:author="Rashed Hasan" w:date="2021-05-15T22:18:00Z"/>
                    <w:rFonts w:ascii="Times New Roman" w:hAnsi="Times New Roman" w:cs="Times New Roman"/>
                    <w:bCs/>
                    <w:sz w:val="20"/>
                    <w:szCs w:val="20"/>
                  </w:rPr>
                </w:rPrChange>
              </w:rPr>
              <w:pPrChange w:id="7047" w:author="Microsoft account" w:date="2021-05-25T22:50:00Z">
                <w:pPr>
                  <w:jc w:val="center"/>
                </w:pPr>
              </w:pPrChange>
            </w:pPr>
            <w:ins w:id="7048" w:author="Rashed Hasan" w:date="2021-05-15T22:18:00Z">
              <w:r w:rsidRPr="00B76AF0">
                <w:rPr>
                  <w:rFonts w:ascii="Times New Roman" w:hAnsi="Times New Roman" w:cs="Times New Roman"/>
                  <w:bCs/>
                  <w:sz w:val="18"/>
                  <w:szCs w:val="18"/>
                  <w:rPrChange w:id="7049" w:author="Rashed Hasan" w:date="2021-05-15T22:19:00Z">
                    <w:rPr>
                      <w:rFonts w:ascii="Times New Roman" w:hAnsi="Times New Roman" w:cs="Times New Roman"/>
                      <w:bCs/>
                      <w:sz w:val="20"/>
                      <w:szCs w:val="20"/>
                    </w:rPr>
                  </w:rPrChange>
                </w:rPr>
                <w:t>1.71 (1.43 - 2.05)</w:t>
              </w:r>
            </w:ins>
          </w:p>
        </w:tc>
        <w:tc>
          <w:tcPr>
            <w:tcW w:w="392" w:type="pct"/>
            <w:vAlign w:val="center"/>
          </w:tcPr>
          <w:p w14:paraId="69047AB8" w14:textId="77777777" w:rsidR="00B76AF0" w:rsidRPr="00B76AF0" w:rsidRDefault="00B76AF0" w:rsidP="00E75A46">
            <w:pPr>
              <w:jc w:val="both"/>
              <w:rPr>
                <w:ins w:id="7050" w:author="Rashed Hasan" w:date="2021-05-15T22:18:00Z"/>
                <w:rFonts w:ascii="Times New Roman" w:hAnsi="Times New Roman" w:cs="Times New Roman"/>
                <w:bCs/>
                <w:sz w:val="18"/>
                <w:szCs w:val="18"/>
                <w:rPrChange w:id="7051" w:author="Rashed Hasan" w:date="2021-05-15T22:19:00Z">
                  <w:rPr>
                    <w:ins w:id="7052" w:author="Rashed Hasan" w:date="2021-05-15T22:18:00Z"/>
                    <w:rFonts w:ascii="Times New Roman" w:hAnsi="Times New Roman" w:cs="Times New Roman"/>
                    <w:bCs/>
                    <w:sz w:val="20"/>
                    <w:szCs w:val="20"/>
                  </w:rPr>
                </w:rPrChange>
              </w:rPr>
              <w:pPrChange w:id="7053" w:author="Microsoft account" w:date="2021-05-25T22:50:00Z">
                <w:pPr>
                  <w:jc w:val="center"/>
                </w:pPr>
              </w:pPrChange>
            </w:pPr>
            <w:ins w:id="7054" w:author="Rashed Hasan" w:date="2021-05-15T22:18:00Z">
              <w:r w:rsidRPr="00B76AF0">
                <w:rPr>
                  <w:rFonts w:ascii="Times New Roman" w:hAnsi="Times New Roman" w:cs="Times New Roman"/>
                  <w:bCs/>
                  <w:sz w:val="18"/>
                  <w:szCs w:val="18"/>
                  <w:rPrChange w:id="7055" w:author="Rashed Hasan" w:date="2021-05-15T22:19:00Z">
                    <w:rPr>
                      <w:rFonts w:ascii="Times New Roman" w:hAnsi="Times New Roman" w:cs="Times New Roman"/>
                      <w:bCs/>
                      <w:sz w:val="20"/>
                      <w:szCs w:val="20"/>
                    </w:rPr>
                  </w:rPrChange>
                </w:rPr>
                <w:t>&lt;0.001</w:t>
              </w:r>
            </w:ins>
          </w:p>
        </w:tc>
        <w:tc>
          <w:tcPr>
            <w:tcW w:w="625" w:type="pct"/>
            <w:vAlign w:val="center"/>
          </w:tcPr>
          <w:p w14:paraId="6BE4DD8D" w14:textId="78C7DAE5" w:rsidR="00B76AF0" w:rsidRPr="00B76AF0" w:rsidRDefault="00B76AF0" w:rsidP="00E75A46">
            <w:pPr>
              <w:jc w:val="both"/>
              <w:rPr>
                <w:ins w:id="7056" w:author="Rashed Hasan" w:date="2021-05-15T22:18:00Z"/>
                <w:rFonts w:ascii="Times New Roman" w:hAnsi="Times New Roman" w:cs="Times New Roman"/>
                <w:bCs/>
                <w:sz w:val="18"/>
                <w:szCs w:val="18"/>
                <w:rPrChange w:id="7057" w:author="Rashed Hasan" w:date="2021-05-15T22:19:00Z">
                  <w:rPr>
                    <w:ins w:id="7058" w:author="Rashed Hasan" w:date="2021-05-15T22:18:00Z"/>
                    <w:rFonts w:ascii="Times New Roman" w:hAnsi="Times New Roman" w:cs="Times New Roman"/>
                    <w:bCs/>
                    <w:sz w:val="20"/>
                    <w:szCs w:val="20"/>
                  </w:rPr>
                </w:rPrChange>
              </w:rPr>
              <w:pPrChange w:id="7059" w:author="Microsoft account" w:date="2021-05-25T22:50:00Z">
                <w:pPr>
                  <w:jc w:val="center"/>
                </w:pPr>
              </w:pPrChange>
            </w:pPr>
            <w:ins w:id="7060" w:author="Rashed Hasan" w:date="2021-05-15T22:18:00Z">
              <w:r w:rsidRPr="00B76AF0">
                <w:rPr>
                  <w:rFonts w:ascii="Times New Roman" w:hAnsi="Times New Roman" w:cs="Times New Roman"/>
                  <w:bCs/>
                  <w:sz w:val="18"/>
                  <w:szCs w:val="18"/>
                  <w:rPrChange w:id="7061" w:author="Rashed Hasan" w:date="2021-05-15T22:19:00Z">
                    <w:rPr>
                      <w:rFonts w:ascii="Times New Roman" w:hAnsi="Times New Roman" w:cs="Times New Roman"/>
                      <w:bCs/>
                      <w:sz w:val="20"/>
                      <w:szCs w:val="20"/>
                    </w:rPr>
                  </w:rPrChange>
                </w:rPr>
                <w:t>1.</w:t>
              </w:r>
            </w:ins>
            <w:ins w:id="7062" w:author="Microsoft account" w:date="2021-05-24T00:43:00Z">
              <w:r w:rsidR="00CF16F4">
                <w:rPr>
                  <w:rFonts w:ascii="Times New Roman" w:hAnsi="Times New Roman" w:cs="Times New Roman"/>
                  <w:bCs/>
                  <w:sz w:val="18"/>
                  <w:szCs w:val="18"/>
                </w:rPr>
                <w:t>47</w:t>
              </w:r>
            </w:ins>
            <w:ins w:id="7063" w:author="Rashed Hasan" w:date="2021-05-15T22:18:00Z">
              <w:del w:id="7064" w:author="Microsoft account" w:date="2021-05-24T00:43:00Z">
                <w:r w:rsidRPr="00B76AF0" w:rsidDel="00CF16F4">
                  <w:rPr>
                    <w:rFonts w:ascii="Times New Roman" w:hAnsi="Times New Roman" w:cs="Times New Roman"/>
                    <w:bCs/>
                    <w:sz w:val="18"/>
                    <w:szCs w:val="18"/>
                    <w:rPrChange w:id="7065" w:author="Rashed Hasan" w:date="2021-05-15T22:19:00Z">
                      <w:rPr>
                        <w:rFonts w:ascii="Times New Roman" w:hAnsi="Times New Roman" w:cs="Times New Roman"/>
                        <w:bCs/>
                        <w:sz w:val="20"/>
                        <w:szCs w:val="20"/>
                      </w:rPr>
                    </w:rPrChange>
                  </w:rPr>
                  <w:delText>50</w:delText>
                </w:r>
              </w:del>
              <w:r w:rsidRPr="00B76AF0">
                <w:rPr>
                  <w:rFonts w:ascii="Times New Roman" w:hAnsi="Times New Roman" w:cs="Times New Roman"/>
                  <w:bCs/>
                  <w:sz w:val="18"/>
                  <w:szCs w:val="18"/>
                  <w:rPrChange w:id="7066" w:author="Rashed Hasan" w:date="2021-05-15T22:19:00Z">
                    <w:rPr>
                      <w:rFonts w:ascii="Times New Roman" w:hAnsi="Times New Roman" w:cs="Times New Roman"/>
                      <w:bCs/>
                      <w:sz w:val="20"/>
                      <w:szCs w:val="20"/>
                    </w:rPr>
                  </w:rPrChange>
                </w:rPr>
                <w:t xml:space="preserve"> (1.</w:t>
              </w:r>
            </w:ins>
            <w:ins w:id="7067" w:author="Microsoft account" w:date="2021-05-24T00:44:00Z">
              <w:r w:rsidR="002B3BF9">
                <w:rPr>
                  <w:rFonts w:ascii="Times New Roman" w:hAnsi="Times New Roman" w:cs="Times New Roman"/>
                  <w:bCs/>
                  <w:sz w:val="18"/>
                  <w:szCs w:val="18"/>
                </w:rPr>
                <w:t>19</w:t>
              </w:r>
            </w:ins>
            <w:ins w:id="7068" w:author="Rashed Hasan" w:date="2021-05-15T22:18:00Z">
              <w:del w:id="7069" w:author="Microsoft account" w:date="2021-05-24T00:44:00Z">
                <w:r w:rsidRPr="00B76AF0" w:rsidDel="002B3BF9">
                  <w:rPr>
                    <w:rFonts w:ascii="Times New Roman" w:hAnsi="Times New Roman" w:cs="Times New Roman"/>
                    <w:bCs/>
                    <w:sz w:val="18"/>
                    <w:szCs w:val="18"/>
                    <w:rPrChange w:id="7070" w:author="Rashed Hasan" w:date="2021-05-15T22:19:00Z">
                      <w:rPr>
                        <w:rFonts w:ascii="Times New Roman" w:hAnsi="Times New Roman" w:cs="Times New Roman"/>
                        <w:bCs/>
                        <w:sz w:val="20"/>
                        <w:szCs w:val="20"/>
                      </w:rPr>
                    </w:rPrChange>
                  </w:rPr>
                  <w:delText>23</w:delText>
                </w:r>
              </w:del>
              <w:r w:rsidRPr="00B76AF0">
                <w:rPr>
                  <w:rFonts w:ascii="Times New Roman" w:hAnsi="Times New Roman" w:cs="Times New Roman"/>
                  <w:bCs/>
                  <w:sz w:val="18"/>
                  <w:szCs w:val="18"/>
                  <w:rPrChange w:id="7071" w:author="Rashed Hasan" w:date="2021-05-15T22:19:00Z">
                    <w:rPr>
                      <w:rFonts w:ascii="Times New Roman" w:hAnsi="Times New Roman" w:cs="Times New Roman"/>
                      <w:bCs/>
                      <w:sz w:val="20"/>
                      <w:szCs w:val="20"/>
                    </w:rPr>
                  </w:rPrChange>
                </w:rPr>
                <w:t>-1.8</w:t>
              </w:r>
            </w:ins>
            <w:ins w:id="7072" w:author="Microsoft account" w:date="2021-05-24T00:45:00Z">
              <w:r w:rsidR="00F91901">
                <w:rPr>
                  <w:rFonts w:ascii="Times New Roman" w:hAnsi="Times New Roman" w:cs="Times New Roman"/>
                  <w:bCs/>
                  <w:sz w:val="18"/>
                  <w:szCs w:val="18"/>
                </w:rPr>
                <w:t>3</w:t>
              </w:r>
            </w:ins>
            <w:ins w:id="7073" w:author="Rashed Hasan" w:date="2021-05-15T22:18:00Z">
              <w:del w:id="7074" w:author="Microsoft account" w:date="2021-05-24T00:45:00Z">
                <w:r w:rsidRPr="00B76AF0" w:rsidDel="00F91901">
                  <w:rPr>
                    <w:rFonts w:ascii="Times New Roman" w:hAnsi="Times New Roman" w:cs="Times New Roman"/>
                    <w:bCs/>
                    <w:sz w:val="18"/>
                    <w:szCs w:val="18"/>
                    <w:rPrChange w:id="7075"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7076" w:author="Rashed Hasan" w:date="2021-05-15T22:19:00Z">
                    <w:rPr>
                      <w:rFonts w:ascii="Times New Roman" w:hAnsi="Times New Roman" w:cs="Times New Roman"/>
                      <w:bCs/>
                      <w:sz w:val="20"/>
                      <w:szCs w:val="20"/>
                    </w:rPr>
                  </w:rPrChange>
                </w:rPr>
                <w:t>)</w:t>
              </w:r>
            </w:ins>
          </w:p>
        </w:tc>
        <w:tc>
          <w:tcPr>
            <w:tcW w:w="430" w:type="pct"/>
            <w:vAlign w:val="center"/>
          </w:tcPr>
          <w:p w14:paraId="46145BF7" w14:textId="77777777" w:rsidR="00B76AF0" w:rsidRPr="00B76AF0" w:rsidRDefault="00B76AF0" w:rsidP="00E75A46">
            <w:pPr>
              <w:jc w:val="both"/>
              <w:rPr>
                <w:ins w:id="7077" w:author="Rashed Hasan" w:date="2021-05-15T22:18:00Z"/>
                <w:rFonts w:ascii="Times New Roman" w:hAnsi="Times New Roman" w:cs="Times New Roman"/>
                <w:bCs/>
                <w:sz w:val="18"/>
                <w:szCs w:val="18"/>
                <w:rPrChange w:id="7078" w:author="Rashed Hasan" w:date="2021-05-15T22:19:00Z">
                  <w:rPr>
                    <w:ins w:id="7079" w:author="Rashed Hasan" w:date="2021-05-15T22:18:00Z"/>
                    <w:rFonts w:ascii="Times New Roman" w:hAnsi="Times New Roman" w:cs="Times New Roman"/>
                    <w:bCs/>
                    <w:sz w:val="20"/>
                    <w:szCs w:val="20"/>
                  </w:rPr>
                </w:rPrChange>
              </w:rPr>
              <w:pPrChange w:id="7080" w:author="Microsoft account" w:date="2021-05-25T22:50:00Z">
                <w:pPr>
                  <w:jc w:val="center"/>
                </w:pPr>
              </w:pPrChange>
            </w:pPr>
            <w:ins w:id="7081" w:author="Rashed Hasan" w:date="2021-05-15T22:18:00Z">
              <w:r w:rsidRPr="00B76AF0">
                <w:rPr>
                  <w:rFonts w:ascii="Times New Roman" w:hAnsi="Times New Roman" w:cs="Times New Roman"/>
                  <w:bCs/>
                  <w:sz w:val="18"/>
                  <w:szCs w:val="18"/>
                  <w:rPrChange w:id="7082" w:author="Rashed Hasan" w:date="2021-05-15T22:19:00Z">
                    <w:rPr>
                      <w:rFonts w:ascii="Times New Roman" w:hAnsi="Times New Roman" w:cs="Times New Roman"/>
                      <w:bCs/>
                      <w:sz w:val="20"/>
                      <w:szCs w:val="20"/>
                    </w:rPr>
                  </w:rPrChange>
                </w:rPr>
                <w:t>&lt;0.001</w:t>
              </w:r>
            </w:ins>
          </w:p>
        </w:tc>
      </w:tr>
      <w:tr w:rsidR="00457735" w:rsidRPr="00B76AF0" w14:paraId="16D39FE3" w14:textId="77777777" w:rsidTr="00B211C0">
        <w:trPr>
          <w:trHeight w:val="226"/>
          <w:jc w:val="center"/>
          <w:ins w:id="7083" w:author="Rashed Hasan" w:date="2021-05-15T22:18:00Z"/>
        </w:trPr>
        <w:tc>
          <w:tcPr>
            <w:tcW w:w="739" w:type="pct"/>
            <w:vAlign w:val="center"/>
          </w:tcPr>
          <w:p w14:paraId="53B1804C" w14:textId="77777777" w:rsidR="00B76AF0" w:rsidRPr="00B76AF0" w:rsidRDefault="00B76AF0" w:rsidP="00E75A46">
            <w:pPr>
              <w:jc w:val="both"/>
              <w:rPr>
                <w:ins w:id="7084" w:author="Rashed Hasan" w:date="2021-05-15T22:18:00Z"/>
                <w:rFonts w:ascii="Times New Roman" w:hAnsi="Times New Roman" w:cs="Times New Roman"/>
                <w:bCs/>
                <w:sz w:val="18"/>
                <w:szCs w:val="18"/>
                <w:rPrChange w:id="7085" w:author="Rashed Hasan" w:date="2021-05-15T22:19:00Z">
                  <w:rPr>
                    <w:ins w:id="7086" w:author="Rashed Hasan" w:date="2021-05-15T22:18:00Z"/>
                    <w:rFonts w:ascii="Times New Roman" w:hAnsi="Times New Roman" w:cs="Times New Roman"/>
                    <w:bCs/>
                    <w:sz w:val="20"/>
                    <w:szCs w:val="20"/>
                  </w:rPr>
                </w:rPrChange>
              </w:rPr>
              <w:pPrChange w:id="7087" w:author="Microsoft account" w:date="2021-05-25T22:50:00Z">
                <w:pPr>
                  <w:jc w:val="center"/>
                </w:pPr>
              </w:pPrChange>
            </w:pPr>
            <w:ins w:id="7088" w:author="Rashed Hasan" w:date="2021-05-15T22:18:00Z">
              <w:r w:rsidRPr="00B76AF0">
                <w:rPr>
                  <w:rFonts w:ascii="Times New Roman" w:hAnsi="Times New Roman" w:cs="Times New Roman"/>
                  <w:bCs/>
                  <w:sz w:val="18"/>
                  <w:szCs w:val="18"/>
                  <w:rPrChange w:id="7089" w:author="Rashed Hasan" w:date="2021-05-15T22:19:00Z">
                    <w:rPr>
                      <w:rFonts w:ascii="Times New Roman" w:hAnsi="Times New Roman" w:cs="Times New Roman"/>
                      <w:bCs/>
                      <w:sz w:val="20"/>
                      <w:szCs w:val="20"/>
                    </w:rPr>
                  </w:rPrChange>
                </w:rPr>
                <w:t>Dhaka</w:t>
              </w:r>
            </w:ins>
          </w:p>
        </w:tc>
        <w:tc>
          <w:tcPr>
            <w:tcW w:w="665" w:type="pct"/>
            <w:vAlign w:val="center"/>
          </w:tcPr>
          <w:p w14:paraId="5B93D460" w14:textId="1DAB7AEB" w:rsidR="00B76AF0" w:rsidRPr="00B76AF0" w:rsidRDefault="00B76AF0" w:rsidP="00E75A46">
            <w:pPr>
              <w:jc w:val="both"/>
              <w:rPr>
                <w:ins w:id="7090" w:author="Rashed Hasan" w:date="2021-05-15T22:18:00Z"/>
                <w:rFonts w:ascii="Times New Roman" w:hAnsi="Times New Roman" w:cs="Times New Roman"/>
                <w:bCs/>
                <w:sz w:val="18"/>
                <w:szCs w:val="18"/>
                <w:rPrChange w:id="7091" w:author="Rashed Hasan" w:date="2021-05-15T22:19:00Z">
                  <w:rPr>
                    <w:ins w:id="7092" w:author="Rashed Hasan" w:date="2021-05-15T22:18:00Z"/>
                    <w:rFonts w:ascii="Times New Roman" w:hAnsi="Times New Roman" w:cs="Times New Roman"/>
                    <w:bCs/>
                    <w:sz w:val="20"/>
                    <w:szCs w:val="20"/>
                  </w:rPr>
                </w:rPrChange>
              </w:rPr>
            </w:pPr>
            <w:ins w:id="7093" w:author="Rashed Hasan" w:date="2021-05-15T22:18:00Z">
              <w:r w:rsidRPr="00B76AF0">
                <w:rPr>
                  <w:rFonts w:ascii="Times New Roman" w:hAnsi="Times New Roman" w:cs="Times New Roman"/>
                  <w:bCs/>
                  <w:sz w:val="18"/>
                  <w:szCs w:val="18"/>
                  <w:rPrChange w:id="7094" w:author="Rashed Hasan" w:date="2021-05-15T22:19:00Z">
                    <w:rPr>
                      <w:rFonts w:ascii="Times New Roman" w:hAnsi="Times New Roman" w:cs="Times New Roman"/>
                      <w:bCs/>
                      <w:sz w:val="20"/>
                      <w:szCs w:val="20"/>
                    </w:rPr>
                  </w:rPrChange>
                </w:rPr>
                <w:t>0.98 (0.8</w:t>
              </w:r>
            </w:ins>
            <w:ins w:id="7095" w:author="Microsoft account" w:date="2021-05-25T00:50:00Z">
              <w:r w:rsidR="008774FB">
                <w:rPr>
                  <w:rFonts w:ascii="Times New Roman" w:hAnsi="Times New Roman" w:cs="Times New Roman"/>
                  <w:bCs/>
                  <w:sz w:val="18"/>
                  <w:szCs w:val="18"/>
                </w:rPr>
                <w:t>1</w:t>
              </w:r>
            </w:ins>
            <w:ins w:id="7096" w:author="Rashed Hasan" w:date="2021-05-15T22:18:00Z">
              <w:del w:id="7097" w:author="Microsoft account" w:date="2021-05-25T00:50:00Z">
                <w:r w:rsidRPr="00B76AF0" w:rsidDel="008774FB">
                  <w:rPr>
                    <w:rFonts w:ascii="Times New Roman" w:hAnsi="Times New Roman" w:cs="Times New Roman"/>
                    <w:bCs/>
                    <w:sz w:val="18"/>
                    <w:szCs w:val="18"/>
                    <w:rPrChange w:id="7098" w:author="Rashed Hasan" w:date="2021-05-15T22:19:00Z">
                      <w:rPr>
                        <w:rFonts w:ascii="Times New Roman" w:hAnsi="Times New Roman" w:cs="Times New Roman"/>
                        <w:bCs/>
                        <w:sz w:val="20"/>
                        <w:szCs w:val="20"/>
                      </w:rPr>
                    </w:rPrChange>
                  </w:rPr>
                  <w:delText>0</w:delText>
                </w:r>
              </w:del>
              <w:r w:rsidRPr="00B76AF0">
                <w:rPr>
                  <w:rFonts w:ascii="Times New Roman" w:hAnsi="Times New Roman" w:cs="Times New Roman"/>
                  <w:bCs/>
                  <w:sz w:val="18"/>
                  <w:szCs w:val="18"/>
                  <w:rPrChange w:id="7099" w:author="Rashed Hasan" w:date="2021-05-15T22:19:00Z">
                    <w:rPr>
                      <w:rFonts w:ascii="Times New Roman" w:hAnsi="Times New Roman" w:cs="Times New Roman"/>
                      <w:bCs/>
                      <w:sz w:val="20"/>
                      <w:szCs w:val="20"/>
                    </w:rPr>
                  </w:rPrChange>
                </w:rPr>
                <w:t>-1.</w:t>
              </w:r>
            </w:ins>
            <w:ins w:id="7100" w:author="Microsoft account" w:date="2021-05-25T00:53:00Z">
              <w:r w:rsidR="008774FB">
                <w:rPr>
                  <w:rFonts w:ascii="Times New Roman" w:hAnsi="Times New Roman" w:cs="Times New Roman"/>
                  <w:bCs/>
                  <w:sz w:val="18"/>
                  <w:szCs w:val="18"/>
                </w:rPr>
                <w:t>19</w:t>
              </w:r>
            </w:ins>
            <w:ins w:id="7101" w:author="Rashed Hasan" w:date="2021-05-15T22:18:00Z">
              <w:del w:id="7102" w:author="Microsoft account" w:date="2021-05-25T00:52:00Z">
                <w:r w:rsidRPr="00B76AF0" w:rsidDel="008774FB">
                  <w:rPr>
                    <w:rFonts w:ascii="Times New Roman" w:hAnsi="Times New Roman" w:cs="Times New Roman"/>
                    <w:bCs/>
                    <w:sz w:val="18"/>
                    <w:szCs w:val="18"/>
                    <w:rPrChange w:id="7103" w:author="Rashed Hasan" w:date="2021-05-15T22:19:00Z">
                      <w:rPr>
                        <w:rFonts w:ascii="Times New Roman" w:hAnsi="Times New Roman" w:cs="Times New Roman"/>
                        <w:bCs/>
                        <w:sz w:val="20"/>
                        <w:szCs w:val="20"/>
                      </w:rPr>
                    </w:rPrChange>
                  </w:rPr>
                  <w:delText>20</w:delText>
                </w:r>
              </w:del>
              <w:r w:rsidRPr="00B76AF0">
                <w:rPr>
                  <w:rFonts w:ascii="Times New Roman" w:hAnsi="Times New Roman" w:cs="Times New Roman"/>
                  <w:bCs/>
                  <w:sz w:val="18"/>
                  <w:szCs w:val="18"/>
                  <w:rPrChange w:id="7104" w:author="Rashed Hasan" w:date="2021-05-15T22:19:00Z">
                    <w:rPr>
                      <w:rFonts w:ascii="Times New Roman" w:hAnsi="Times New Roman" w:cs="Times New Roman"/>
                      <w:bCs/>
                      <w:sz w:val="20"/>
                      <w:szCs w:val="20"/>
                    </w:rPr>
                  </w:rPrChange>
                </w:rPr>
                <w:t>)</w:t>
              </w:r>
            </w:ins>
          </w:p>
        </w:tc>
        <w:tc>
          <w:tcPr>
            <w:tcW w:w="456" w:type="pct"/>
            <w:vAlign w:val="center"/>
          </w:tcPr>
          <w:p w14:paraId="51474EE0" w14:textId="19E83336" w:rsidR="00B76AF0" w:rsidRPr="00B76AF0" w:rsidRDefault="00B76AF0" w:rsidP="00E75A46">
            <w:pPr>
              <w:jc w:val="both"/>
              <w:rPr>
                <w:ins w:id="7105" w:author="Rashed Hasan" w:date="2021-05-15T22:18:00Z"/>
                <w:rFonts w:ascii="Times New Roman" w:hAnsi="Times New Roman" w:cs="Times New Roman"/>
                <w:bCs/>
                <w:sz w:val="18"/>
                <w:szCs w:val="18"/>
                <w:rPrChange w:id="7106" w:author="Rashed Hasan" w:date="2021-05-15T22:19:00Z">
                  <w:rPr>
                    <w:ins w:id="7107" w:author="Rashed Hasan" w:date="2021-05-15T22:18:00Z"/>
                    <w:rFonts w:ascii="Times New Roman" w:hAnsi="Times New Roman" w:cs="Times New Roman"/>
                    <w:bCs/>
                    <w:sz w:val="20"/>
                    <w:szCs w:val="20"/>
                  </w:rPr>
                </w:rPrChange>
              </w:rPr>
            </w:pPr>
            <w:ins w:id="7108" w:author="Rashed Hasan" w:date="2021-05-15T22:18:00Z">
              <w:r w:rsidRPr="00B76AF0">
                <w:rPr>
                  <w:rFonts w:ascii="Times New Roman" w:hAnsi="Times New Roman" w:cs="Times New Roman"/>
                  <w:bCs/>
                  <w:sz w:val="18"/>
                  <w:szCs w:val="18"/>
                  <w:rPrChange w:id="7109" w:author="Rashed Hasan" w:date="2021-05-15T22:19:00Z">
                    <w:rPr>
                      <w:rFonts w:ascii="Times New Roman" w:hAnsi="Times New Roman" w:cs="Times New Roman"/>
                      <w:bCs/>
                      <w:sz w:val="20"/>
                      <w:szCs w:val="20"/>
                    </w:rPr>
                  </w:rPrChange>
                </w:rPr>
                <w:t>0.85</w:t>
              </w:r>
            </w:ins>
            <w:ins w:id="7110" w:author="Microsoft account" w:date="2021-05-25T00:50:00Z">
              <w:r w:rsidR="008774FB">
                <w:rPr>
                  <w:rFonts w:ascii="Times New Roman" w:hAnsi="Times New Roman" w:cs="Times New Roman"/>
                  <w:bCs/>
                  <w:sz w:val="18"/>
                  <w:szCs w:val="18"/>
                </w:rPr>
                <w:t>1</w:t>
              </w:r>
            </w:ins>
            <w:ins w:id="7111" w:author="Rashed Hasan" w:date="2021-05-15T22:18:00Z">
              <w:del w:id="7112" w:author="Microsoft account" w:date="2021-05-25T00:50:00Z">
                <w:r w:rsidRPr="00B76AF0" w:rsidDel="008774FB">
                  <w:rPr>
                    <w:rFonts w:ascii="Times New Roman" w:hAnsi="Times New Roman" w:cs="Times New Roman"/>
                    <w:bCs/>
                    <w:sz w:val="18"/>
                    <w:szCs w:val="18"/>
                    <w:rPrChange w:id="7113" w:author="Rashed Hasan" w:date="2021-05-15T22:19:00Z">
                      <w:rPr>
                        <w:rFonts w:ascii="Times New Roman" w:hAnsi="Times New Roman" w:cs="Times New Roman"/>
                        <w:bCs/>
                        <w:sz w:val="20"/>
                        <w:szCs w:val="20"/>
                      </w:rPr>
                    </w:rPrChange>
                  </w:rPr>
                  <w:delText>9</w:delText>
                </w:r>
              </w:del>
            </w:ins>
          </w:p>
        </w:tc>
        <w:tc>
          <w:tcPr>
            <w:tcW w:w="636" w:type="pct"/>
            <w:vAlign w:val="center"/>
          </w:tcPr>
          <w:p w14:paraId="37A9C5B6" w14:textId="6658048D" w:rsidR="00B76AF0" w:rsidRPr="00B76AF0" w:rsidRDefault="00B76AF0" w:rsidP="00E75A46">
            <w:pPr>
              <w:jc w:val="both"/>
              <w:rPr>
                <w:ins w:id="7114" w:author="Rashed Hasan" w:date="2021-05-15T22:18:00Z"/>
                <w:rFonts w:ascii="Times New Roman" w:hAnsi="Times New Roman" w:cs="Times New Roman"/>
                <w:bCs/>
                <w:sz w:val="18"/>
                <w:szCs w:val="18"/>
                <w:rPrChange w:id="7115" w:author="Rashed Hasan" w:date="2021-05-15T22:19:00Z">
                  <w:rPr>
                    <w:ins w:id="7116" w:author="Rashed Hasan" w:date="2021-05-15T22:18:00Z"/>
                    <w:rFonts w:ascii="Times New Roman" w:hAnsi="Times New Roman" w:cs="Times New Roman"/>
                    <w:bCs/>
                    <w:sz w:val="20"/>
                    <w:szCs w:val="20"/>
                  </w:rPr>
                </w:rPrChange>
              </w:rPr>
              <w:pPrChange w:id="7117" w:author="Microsoft account" w:date="2021-05-25T22:50:00Z">
                <w:pPr>
                  <w:jc w:val="center"/>
                </w:pPr>
              </w:pPrChange>
            </w:pPr>
            <w:ins w:id="7118" w:author="Rashed Hasan" w:date="2021-05-15T22:18:00Z">
              <w:r w:rsidRPr="00B76AF0">
                <w:rPr>
                  <w:rFonts w:ascii="Times New Roman" w:hAnsi="Times New Roman" w:cs="Times New Roman"/>
                  <w:bCs/>
                  <w:sz w:val="18"/>
                  <w:szCs w:val="18"/>
                  <w:rPrChange w:id="7119" w:author="Rashed Hasan" w:date="2021-05-15T22:19:00Z">
                    <w:rPr>
                      <w:rFonts w:ascii="Times New Roman" w:hAnsi="Times New Roman" w:cs="Times New Roman"/>
                      <w:bCs/>
                      <w:sz w:val="20"/>
                      <w:szCs w:val="20"/>
                    </w:rPr>
                  </w:rPrChange>
                </w:rPr>
                <w:t>0.9</w:t>
              </w:r>
            </w:ins>
            <w:ins w:id="7120" w:author="Microsoft account" w:date="2021-05-25T02:19:00Z">
              <w:r w:rsidR="009D4541">
                <w:rPr>
                  <w:rFonts w:ascii="Times New Roman" w:hAnsi="Times New Roman" w:cs="Times New Roman"/>
                  <w:bCs/>
                  <w:sz w:val="18"/>
                  <w:szCs w:val="18"/>
                </w:rPr>
                <w:t>9</w:t>
              </w:r>
            </w:ins>
            <w:ins w:id="7121" w:author="Rashed Hasan" w:date="2021-05-15T22:18:00Z">
              <w:del w:id="7122" w:author="Microsoft account" w:date="2021-05-25T02:19:00Z">
                <w:r w:rsidRPr="00B76AF0" w:rsidDel="009D4541">
                  <w:rPr>
                    <w:rFonts w:ascii="Times New Roman" w:hAnsi="Times New Roman" w:cs="Times New Roman"/>
                    <w:bCs/>
                    <w:sz w:val="18"/>
                    <w:szCs w:val="18"/>
                    <w:rPrChange w:id="7123" w:author="Rashed Hasan" w:date="2021-05-15T22:19:00Z">
                      <w:rPr>
                        <w:rFonts w:ascii="Times New Roman" w:hAnsi="Times New Roman" w:cs="Times New Roman"/>
                        <w:bCs/>
                        <w:sz w:val="20"/>
                        <w:szCs w:val="20"/>
                      </w:rPr>
                    </w:rPrChange>
                  </w:rPr>
                  <w:delText>8</w:delText>
                </w:r>
              </w:del>
              <w:r w:rsidRPr="00B76AF0">
                <w:rPr>
                  <w:rFonts w:ascii="Times New Roman" w:hAnsi="Times New Roman" w:cs="Times New Roman"/>
                  <w:bCs/>
                  <w:sz w:val="18"/>
                  <w:szCs w:val="18"/>
                  <w:rPrChange w:id="7124" w:author="Rashed Hasan" w:date="2021-05-15T22:19:00Z">
                    <w:rPr>
                      <w:rFonts w:ascii="Times New Roman" w:hAnsi="Times New Roman" w:cs="Times New Roman"/>
                      <w:bCs/>
                      <w:sz w:val="20"/>
                      <w:szCs w:val="20"/>
                    </w:rPr>
                  </w:rPrChange>
                </w:rPr>
                <w:t xml:space="preserve"> (0.7</w:t>
              </w:r>
            </w:ins>
            <w:ins w:id="7125" w:author="Microsoft account" w:date="2021-05-25T02:19:00Z">
              <w:r w:rsidR="009D4541">
                <w:rPr>
                  <w:rFonts w:ascii="Times New Roman" w:hAnsi="Times New Roman" w:cs="Times New Roman"/>
                  <w:bCs/>
                  <w:sz w:val="18"/>
                  <w:szCs w:val="18"/>
                </w:rPr>
                <w:t>8</w:t>
              </w:r>
            </w:ins>
            <w:ins w:id="7126" w:author="Rashed Hasan" w:date="2021-05-15T22:18:00Z">
              <w:del w:id="7127" w:author="Microsoft account" w:date="2021-05-25T02:19:00Z">
                <w:r w:rsidRPr="00B76AF0" w:rsidDel="009D4541">
                  <w:rPr>
                    <w:rFonts w:ascii="Times New Roman" w:hAnsi="Times New Roman" w:cs="Times New Roman"/>
                    <w:bCs/>
                    <w:sz w:val="18"/>
                    <w:szCs w:val="18"/>
                    <w:rPrChange w:id="7128"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7129" w:author="Rashed Hasan" w:date="2021-05-15T22:19:00Z">
                    <w:rPr>
                      <w:rFonts w:ascii="Times New Roman" w:hAnsi="Times New Roman" w:cs="Times New Roman"/>
                      <w:bCs/>
                      <w:sz w:val="20"/>
                      <w:szCs w:val="20"/>
                    </w:rPr>
                  </w:rPrChange>
                </w:rPr>
                <w:t>-1.2</w:t>
              </w:r>
            </w:ins>
            <w:ins w:id="7130" w:author="Microsoft account" w:date="2021-05-25T02:20:00Z">
              <w:r w:rsidR="009D4541">
                <w:rPr>
                  <w:rFonts w:ascii="Times New Roman" w:hAnsi="Times New Roman" w:cs="Times New Roman"/>
                  <w:bCs/>
                  <w:sz w:val="18"/>
                  <w:szCs w:val="18"/>
                </w:rPr>
                <w:t>7</w:t>
              </w:r>
            </w:ins>
            <w:ins w:id="7131" w:author="Rashed Hasan" w:date="2021-05-15T22:18:00Z">
              <w:del w:id="7132" w:author="Microsoft account" w:date="2021-05-25T02:19:00Z">
                <w:r w:rsidRPr="00B76AF0" w:rsidDel="009D4541">
                  <w:rPr>
                    <w:rFonts w:ascii="Times New Roman" w:hAnsi="Times New Roman" w:cs="Times New Roman"/>
                    <w:bCs/>
                    <w:sz w:val="18"/>
                    <w:szCs w:val="18"/>
                    <w:rPrChange w:id="7133"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7134" w:author="Rashed Hasan" w:date="2021-05-15T22:19:00Z">
                    <w:rPr>
                      <w:rFonts w:ascii="Times New Roman" w:hAnsi="Times New Roman" w:cs="Times New Roman"/>
                      <w:bCs/>
                      <w:sz w:val="20"/>
                      <w:szCs w:val="20"/>
                    </w:rPr>
                  </w:rPrChange>
                </w:rPr>
                <w:t>)</w:t>
              </w:r>
            </w:ins>
          </w:p>
        </w:tc>
        <w:tc>
          <w:tcPr>
            <w:tcW w:w="430" w:type="pct"/>
            <w:vAlign w:val="center"/>
          </w:tcPr>
          <w:p w14:paraId="0712A4E6" w14:textId="625A8D4C" w:rsidR="00B76AF0" w:rsidRPr="00B76AF0" w:rsidRDefault="00B76AF0" w:rsidP="00E75A46">
            <w:pPr>
              <w:jc w:val="both"/>
              <w:rPr>
                <w:ins w:id="7135" w:author="Rashed Hasan" w:date="2021-05-15T22:18:00Z"/>
                <w:rFonts w:ascii="Times New Roman" w:hAnsi="Times New Roman" w:cs="Times New Roman"/>
                <w:bCs/>
                <w:sz w:val="18"/>
                <w:szCs w:val="18"/>
                <w:rPrChange w:id="7136" w:author="Rashed Hasan" w:date="2021-05-15T22:19:00Z">
                  <w:rPr>
                    <w:ins w:id="7137" w:author="Rashed Hasan" w:date="2021-05-15T22:18:00Z"/>
                    <w:rFonts w:ascii="Times New Roman" w:hAnsi="Times New Roman" w:cs="Times New Roman"/>
                    <w:bCs/>
                    <w:sz w:val="20"/>
                    <w:szCs w:val="20"/>
                  </w:rPr>
                </w:rPrChange>
              </w:rPr>
              <w:pPrChange w:id="7138" w:author="Microsoft account" w:date="2021-05-25T22:50:00Z">
                <w:pPr>
                  <w:jc w:val="center"/>
                </w:pPr>
              </w:pPrChange>
            </w:pPr>
            <w:ins w:id="7139" w:author="Rashed Hasan" w:date="2021-05-15T22:18:00Z">
              <w:r w:rsidRPr="00B76AF0">
                <w:rPr>
                  <w:rFonts w:ascii="Times New Roman" w:hAnsi="Times New Roman" w:cs="Times New Roman"/>
                  <w:bCs/>
                  <w:sz w:val="18"/>
                  <w:szCs w:val="18"/>
                  <w:rPrChange w:id="7140" w:author="Rashed Hasan" w:date="2021-05-15T22:19:00Z">
                    <w:rPr>
                      <w:rFonts w:ascii="Times New Roman" w:hAnsi="Times New Roman" w:cs="Times New Roman"/>
                      <w:bCs/>
                      <w:sz w:val="20"/>
                      <w:szCs w:val="20"/>
                    </w:rPr>
                  </w:rPrChange>
                </w:rPr>
                <w:t>0.9</w:t>
              </w:r>
            </w:ins>
            <w:ins w:id="7141" w:author="Microsoft account" w:date="2021-05-25T02:21:00Z">
              <w:r w:rsidR="007653C8">
                <w:rPr>
                  <w:rFonts w:ascii="Times New Roman" w:hAnsi="Times New Roman" w:cs="Times New Roman"/>
                  <w:bCs/>
                  <w:sz w:val="18"/>
                  <w:szCs w:val="18"/>
                </w:rPr>
                <w:t>81</w:t>
              </w:r>
            </w:ins>
            <w:ins w:id="7142" w:author="Rashed Hasan" w:date="2021-05-15T22:18:00Z">
              <w:del w:id="7143" w:author="Microsoft account" w:date="2021-05-25T02:21:00Z">
                <w:r w:rsidRPr="00B76AF0" w:rsidDel="007653C8">
                  <w:rPr>
                    <w:rFonts w:ascii="Times New Roman" w:hAnsi="Times New Roman" w:cs="Times New Roman"/>
                    <w:bCs/>
                    <w:sz w:val="18"/>
                    <w:szCs w:val="18"/>
                    <w:rPrChange w:id="7144" w:author="Rashed Hasan" w:date="2021-05-15T22:19:00Z">
                      <w:rPr>
                        <w:rFonts w:ascii="Times New Roman" w:hAnsi="Times New Roman" w:cs="Times New Roman"/>
                        <w:bCs/>
                        <w:sz w:val="20"/>
                        <w:szCs w:val="20"/>
                      </w:rPr>
                    </w:rPrChange>
                  </w:rPr>
                  <w:delText>11</w:delText>
                </w:r>
              </w:del>
            </w:ins>
          </w:p>
        </w:tc>
        <w:tc>
          <w:tcPr>
            <w:tcW w:w="627" w:type="pct"/>
            <w:vAlign w:val="center"/>
          </w:tcPr>
          <w:p w14:paraId="714CAD7F" w14:textId="77777777" w:rsidR="00B76AF0" w:rsidRPr="00B76AF0" w:rsidRDefault="00B76AF0" w:rsidP="00E75A46">
            <w:pPr>
              <w:jc w:val="both"/>
              <w:rPr>
                <w:ins w:id="7145" w:author="Rashed Hasan" w:date="2021-05-15T22:18:00Z"/>
                <w:rFonts w:ascii="Times New Roman" w:hAnsi="Times New Roman" w:cs="Times New Roman"/>
                <w:bCs/>
                <w:sz w:val="18"/>
                <w:szCs w:val="18"/>
                <w:rPrChange w:id="7146" w:author="Rashed Hasan" w:date="2021-05-15T22:19:00Z">
                  <w:rPr>
                    <w:ins w:id="7147" w:author="Rashed Hasan" w:date="2021-05-15T22:18:00Z"/>
                    <w:rFonts w:ascii="Times New Roman" w:hAnsi="Times New Roman" w:cs="Times New Roman"/>
                    <w:bCs/>
                    <w:sz w:val="20"/>
                    <w:szCs w:val="20"/>
                  </w:rPr>
                </w:rPrChange>
              </w:rPr>
              <w:pPrChange w:id="7148" w:author="Microsoft account" w:date="2021-05-25T22:50:00Z">
                <w:pPr>
                  <w:jc w:val="center"/>
                </w:pPr>
              </w:pPrChange>
            </w:pPr>
            <w:ins w:id="7149" w:author="Rashed Hasan" w:date="2021-05-15T22:18:00Z">
              <w:r w:rsidRPr="00B76AF0">
                <w:rPr>
                  <w:rFonts w:ascii="Times New Roman" w:hAnsi="Times New Roman" w:cs="Times New Roman"/>
                  <w:bCs/>
                  <w:sz w:val="18"/>
                  <w:szCs w:val="18"/>
                  <w:rPrChange w:id="7150" w:author="Rashed Hasan" w:date="2021-05-15T22:19:00Z">
                    <w:rPr>
                      <w:rFonts w:ascii="Times New Roman" w:hAnsi="Times New Roman" w:cs="Times New Roman"/>
                      <w:bCs/>
                      <w:sz w:val="20"/>
                      <w:szCs w:val="20"/>
                    </w:rPr>
                  </w:rPrChange>
                </w:rPr>
                <w:t>2.14 (1.77 -2.60)</w:t>
              </w:r>
            </w:ins>
          </w:p>
        </w:tc>
        <w:tc>
          <w:tcPr>
            <w:tcW w:w="392" w:type="pct"/>
            <w:vAlign w:val="center"/>
          </w:tcPr>
          <w:p w14:paraId="25A8C5D8" w14:textId="77777777" w:rsidR="00B76AF0" w:rsidRPr="00B76AF0" w:rsidRDefault="00B76AF0" w:rsidP="00E75A46">
            <w:pPr>
              <w:jc w:val="both"/>
              <w:rPr>
                <w:ins w:id="7151" w:author="Rashed Hasan" w:date="2021-05-15T22:18:00Z"/>
                <w:rFonts w:ascii="Times New Roman" w:hAnsi="Times New Roman" w:cs="Times New Roman"/>
                <w:bCs/>
                <w:sz w:val="18"/>
                <w:szCs w:val="18"/>
                <w:rPrChange w:id="7152" w:author="Rashed Hasan" w:date="2021-05-15T22:19:00Z">
                  <w:rPr>
                    <w:ins w:id="7153" w:author="Rashed Hasan" w:date="2021-05-15T22:18:00Z"/>
                    <w:rFonts w:ascii="Times New Roman" w:hAnsi="Times New Roman" w:cs="Times New Roman"/>
                    <w:bCs/>
                    <w:sz w:val="20"/>
                    <w:szCs w:val="20"/>
                  </w:rPr>
                </w:rPrChange>
              </w:rPr>
              <w:pPrChange w:id="7154" w:author="Microsoft account" w:date="2021-05-25T22:50:00Z">
                <w:pPr>
                  <w:jc w:val="center"/>
                </w:pPr>
              </w:pPrChange>
            </w:pPr>
            <w:ins w:id="7155" w:author="Rashed Hasan" w:date="2021-05-15T22:18:00Z">
              <w:r w:rsidRPr="00B76AF0">
                <w:rPr>
                  <w:rFonts w:ascii="Times New Roman" w:hAnsi="Times New Roman" w:cs="Times New Roman"/>
                  <w:bCs/>
                  <w:sz w:val="18"/>
                  <w:szCs w:val="18"/>
                  <w:rPrChange w:id="7156" w:author="Rashed Hasan" w:date="2021-05-15T22:19:00Z">
                    <w:rPr>
                      <w:rFonts w:ascii="Times New Roman" w:hAnsi="Times New Roman" w:cs="Times New Roman"/>
                      <w:bCs/>
                      <w:sz w:val="20"/>
                      <w:szCs w:val="20"/>
                    </w:rPr>
                  </w:rPrChange>
                </w:rPr>
                <w:t>&lt;0.001</w:t>
              </w:r>
            </w:ins>
          </w:p>
        </w:tc>
        <w:tc>
          <w:tcPr>
            <w:tcW w:w="625" w:type="pct"/>
            <w:vAlign w:val="center"/>
          </w:tcPr>
          <w:p w14:paraId="56BAA7BD" w14:textId="26258E69" w:rsidR="00B76AF0" w:rsidRPr="00B76AF0" w:rsidRDefault="00B76AF0" w:rsidP="00E75A46">
            <w:pPr>
              <w:jc w:val="both"/>
              <w:rPr>
                <w:ins w:id="7157" w:author="Rashed Hasan" w:date="2021-05-15T22:18:00Z"/>
                <w:rFonts w:ascii="Times New Roman" w:hAnsi="Times New Roman" w:cs="Times New Roman"/>
                <w:bCs/>
                <w:sz w:val="18"/>
                <w:szCs w:val="18"/>
                <w:rPrChange w:id="7158" w:author="Rashed Hasan" w:date="2021-05-15T22:19:00Z">
                  <w:rPr>
                    <w:ins w:id="7159" w:author="Rashed Hasan" w:date="2021-05-15T22:18:00Z"/>
                    <w:rFonts w:ascii="Times New Roman" w:hAnsi="Times New Roman" w:cs="Times New Roman"/>
                    <w:bCs/>
                    <w:sz w:val="20"/>
                    <w:szCs w:val="20"/>
                  </w:rPr>
                </w:rPrChange>
              </w:rPr>
              <w:pPrChange w:id="7160" w:author="Microsoft account" w:date="2021-05-25T22:50:00Z">
                <w:pPr>
                  <w:jc w:val="center"/>
                </w:pPr>
              </w:pPrChange>
            </w:pPr>
            <w:ins w:id="7161" w:author="Rashed Hasan" w:date="2021-05-15T22:18:00Z">
              <w:r w:rsidRPr="00B76AF0">
                <w:rPr>
                  <w:rFonts w:ascii="Times New Roman" w:hAnsi="Times New Roman" w:cs="Times New Roman"/>
                  <w:bCs/>
                  <w:sz w:val="18"/>
                  <w:szCs w:val="18"/>
                  <w:rPrChange w:id="7162" w:author="Rashed Hasan" w:date="2021-05-15T22:19:00Z">
                    <w:rPr>
                      <w:rFonts w:ascii="Times New Roman" w:hAnsi="Times New Roman" w:cs="Times New Roman"/>
                      <w:bCs/>
                      <w:sz w:val="20"/>
                      <w:szCs w:val="20"/>
                    </w:rPr>
                  </w:rPrChange>
                </w:rPr>
                <w:t>1.</w:t>
              </w:r>
            </w:ins>
            <w:ins w:id="7163" w:author="Microsoft account" w:date="2021-05-24T00:43:00Z">
              <w:r w:rsidR="00CF16F4">
                <w:rPr>
                  <w:rFonts w:ascii="Times New Roman" w:hAnsi="Times New Roman" w:cs="Times New Roman"/>
                  <w:bCs/>
                  <w:sz w:val="18"/>
                  <w:szCs w:val="18"/>
                </w:rPr>
                <w:t>89</w:t>
              </w:r>
            </w:ins>
            <w:ins w:id="7164" w:author="Rashed Hasan" w:date="2021-05-15T22:18:00Z">
              <w:del w:id="7165" w:author="Microsoft account" w:date="2021-05-24T00:43:00Z">
                <w:r w:rsidRPr="00B76AF0" w:rsidDel="00CF16F4">
                  <w:rPr>
                    <w:rFonts w:ascii="Times New Roman" w:hAnsi="Times New Roman" w:cs="Times New Roman"/>
                    <w:bCs/>
                    <w:sz w:val="18"/>
                    <w:szCs w:val="18"/>
                    <w:rPrChange w:id="7166" w:author="Rashed Hasan" w:date="2021-05-15T22:19:00Z">
                      <w:rPr>
                        <w:rFonts w:ascii="Times New Roman" w:hAnsi="Times New Roman" w:cs="Times New Roman"/>
                        <w:bCs/>
                        <w:sz w:val="20"/>
                        <w:szCs w:val="20"/>
                      </w:rPr>
                    </w:rPrChange>
                  </w:rPr>
                  <w:delText>93</w:delText>
                </w:r>
              </w:del>
              <w:r w:rsidRPr="00B76AF0">
                <w:rPr>
                  <w:rFonts w:ascii="Times New Roman" w:hAnsi="Times New Roman" w:cs="Times New Roman"/>
                  <w:bCs/>
                  <w:sz w:val="18"/>
                  <w:szCs w:val="18"/>
                  <w:rPrChange w:id="7167" w:author="Rashed Hasan" w:date="2021-05-15T22:19:00Z">
                    <w:rPr>
                      <w:rFonts w:ascii="Times New Roman" w:hAnsi="Times New Roman" w:cs="Times New Roman"/>
                      <w:bCs/>
                      <w:sz w:val="20"/>
                      <w:szCs w:val="20"/>
                    </w:rPr>
                  </w:rPrChange>
                </w:rPr>
                <w:t xml:space="preserve"> (1.5</w:t>
              </w:r>
            </w:ins>
            <w:ins w:id="7168" w:author="Microsoft account" w:date="2021-05-24T00:44:00Z">
              <w:r w:rsidR="002B3BF9">
                <w:rPr>
                  <w:rFonts w:ascii="Times New Roman" w:hAnsi="Times New Roman" w:cs="Times New Roman"/>
                  <w:bCs/>
                  <w:sz w:val="18"/>
                  <w:szCs w:val="18"/>
                </w:rPr>
                <w:t>1</w:t>
              </w:r>
            </w:ins>
            <w:ins w:id="7169" w:author="Rashed Hasan" w:date="2021-05-15T22:18:00Z">
              <w:del w:id="7170" w:author="Microsoft account" w:date="2021-05-24T00:44:00Z">
                <w:r w:rsidRPr="00B76AF0" w:rsidDel="002B3BF9">
                  <w:rPr>
                    <w:rFonts w:ascii="Times New Roman" w:hAnsi="Times New Roman" w:cs="Times New Roman"/>
                    <w:bCs/>
                    <w:sz w:val="18"/>
                    <w:szCs w:val="18"/>
                    <w:rPrChange w:id="7171"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7172" w:author="Rashed Hasan" w:date="2021-05-15T22:19:00Z">
                    <w:rPr>
                      <w:rFonts w:ascii="Times New Roman" w:hAnsi="Times New Roman" w:cs="Times New Roman"/>
                      <w:bCs/>
                      <w:sz w:val="20"/>
                      <w:szCs w:val="20"/>
                    </w:rPr>
                  </w:rPrChange>
                </w:rPr>
                <w:t>-2.</w:t>
              </w:r>
            </w:ins>
            <w:ins w:id="7173" w:author="Microsoft account" w:date="2021-05-24T00:45:00Z">
              <w:r w:rsidR="00F91901">
                <w:rPr>
                  <w:rFonts w:ascii="Times New Roman" w:hAnsi="Times New Roman" w:cs="Times New Roman"/>
                  <w:bCs/>
                  <w:sz w:val="18"/>
                  <w:szCs w:val="18"/>
                </w:rPr>
                <w:t>35</w:t>
              </w:r>
            </w:ins>
            <w:ins w:id="7174" w:author="Rashed Hasan" w:date="2021-05-15T22:18:00Z">
              <w:del w:id="7175" w:author="Microsoft account" w:date="2021-05-24T00:45:00Z">
                <w:r w:rsidRPr="00B76AF0" w:rsidDel="00F91901">
                  <w:rPr>
                    <w:rFonts w:ascii="Times New Roman" w:hAnsi="Times New Roman" w:cs="Times New Roman"/>
                    <w:bCs/>
                    <w:sz w:val="18"/>
                    <w:szCs w:val="18"/>
                    <w:rPrChange w:id="7176" w:author="Rashed Hasan" w:date="2021-05-15T22:19:00Z">
                      <w:rPr>
                        <w:rFonts w:ascii="Times New Roman" w:hAnsi="Times New Roman" w:cs="Times New Roman"/>
                        <w:bCs/>
                        <w:sz w:val="20"/>
                        <w:szCs w:val="20"/>
                      </w:rPr>
                    </w:rPrChange>
                  </w:rPr>
                  <w:delText>40</w:delText>
                </w:r>
              </w:del>
              <w:r w:rsidRPr="00B76AF0">
                <w:rPr>
                  <w:rFonts w:ascii="Times New Roman" w:hAnsi="Times New Roman" w:cs="Times New Roman"/>
                  <w:bCs/>
                  <w:sz w:val="18"/>
                  <w:szCs w:val="18"/>
                  <w:rPrChange w:id="7177" w:author="Rashed Hasan" w:date="2021-05-15T22:19:00Z">
                    <w:rPr>
                      <w:rFonts w:ascii="Times New Roman" w:hAnsi="Times New Roman" w:cs="Times New Roman"/>
                      <w:bCs/>
                      <w:sz w:val="20"/>
                      <w:szCs w:val="20"/>
                    </w:rPr>
                  </w:rPrChange>
                </w:rPr>
                <w:t>)</w:t>
              </w:r>
            </w:ins>
          </w:p>
        </w:tc>
        <w:tc>
          <w:tcPr>
            <w:tcW w:w="430" w:type="pct"/>
            <w:vAlign w:val="center"/>
          </w:tcPr>
          <w:p w14:paraId="51C1E74F" w14:textId="77777777" w:rsidR="00B76AF0" w:rsidRPr="00B76AF0" w:rsidRDefault="00B76AF0" w:rsidP="00E75A46">
            <w:pPr>
              <w:jc w:val="both"/>
              <w:rPr>
                <w:ins w:id="7178" w:author="Rashed Hasan" w:date="2021-05-15T22:18:00Z"/>
                <w:rFonts w:ascii="Times New Roman" w:hAnsi="Times New Roman" w:cs="Times New Roman"/>
                <w:bCs/>
                <w:sz w:val="18"/>
                <w:szCs w:val="18"/>
                <w:rPrChange w:id="7179" w:author="Rashed Hasan" w:date="2021-05-15T22:19:00Z">
                  <w:rPr>
                    <w:ins w:id="7180" w:author="Rashed Hasan" w:date="2021-05-15T22:18:00Z"/>
                    <w:rFonts w:ascii="Times New Roman" w:hAnsi="Times New Roman" w:cs="Times New Roman"/>
                    <w:bCs/>
                    <w:sz w:val="20"/>
                    <w:szCs w:val="20"/>
                  </w:rPr>
                </w:rPrChange>
              </w:rPr>
              <w:pPrChange w:id="7181" w:author="Microsoft account" w:date="2021-05-25T22:50:00Z">
                <w:pPr>
                  <w:jc w:val="center"/>
                </w:pPr>
              </w:pPrChange>
            </w:pPr>
            <w:ins w:id="7182" w:author="Rashed Hasan" w:date="2021-05-15T22:18:00Z">
              <w:r w:rsidRPr="00B76AF0">
                <w:rPr>
                  <w:rFonts w:ascii="Times New Roman" w:hAnsi="Times New Roman" w:cs="Times New Roman"/>
                  <w:bCs/>
                  <w:sz w:val="18"/>
                  <w:szCs w:val="18"/>
                  <w:rPrChange w:id="7183" w:author="Rashed Hasan" w:date="2021-05-15T22:19:00Z">
                    <w:rPr>
                      <w:rFonts w:ascii="Times New Roman" w:hAnsi="Times New Roman" w:cs="Times New Roman"/>
                      <w:bCs/>
                      <w:sz w:val="20"/>
                      <w:szCs w:val="20"/>
                    </w:rPr>
                  </w:rPrChange>
                </w:rPr>
                <w:t>&lt;0.001</w:t>
              </w:r>
            </w:ins>
          </w:p>
        </w:tc>
      </w:tr>
      <w:tr w:rsidR="00457735" w:rsidRPr="00B76AF0" w14:paraId="54311293" w14:textId="77777777" w:rsidTr="00B211C0">
        <w:trPr>
          <w:trHeight w:val="226"/>
          <w:jc w:val="center"/>
          <w:ins w:id="7184" w:author="Rashed Hasan" w:date="2021-05-15T22:18:00Z"/>
        </w:trPr>
        <w:tc>
          <w:tcPr>
            <w:tcW w:w="739" w:type="pct"/>
            <w:vAlign w:val="center"/>
          </w:tcPr>
          <w:p w14:paraId="4FA9874E" w14:textId="77777777" w:rsidR="00B76AF0" w:rsidRPr="00B76AF0" w:rsidRDefault="00B76AF0" w:rsidP="00E75A46">
            <w:pPr>
              <w:jc w:val="both"/>
              <w:rPr>
                <w:ins w:id="7185" w:author="Rashed Hasan" w:date="2021-05-15T22:18:00Z"/>
                <w:rFonts w:ascii="Times New Roman" w:hAnsi="Times New Roman" w:cs="Times New Roman"/>
                <w:bCs/>
                <w:sz w:val="18"/>
                <w:szCs w:val="18"/>
                <w:rPrChange w:id="7186" w:author="Rashed Hasan" w:date="2021-05-15T22:19:00Z">
                  <w:rPr>
                    <w:ins w:id="7187" w:author="Rashed Hasan" w:date="2021-05-15T22:18:00Z"/>
                    <w:rFonts w:ascii="Times New Roman" w:hAnsi="Times New Roman" w:cs="Times New Roman"/>
                    <w:bCs/>
                    <w:sz w:val="20"/>
                    <w:szCs w:val="20"/>
                  </w:rPr>
                </w:rPrChange>
              </w:rPr>
              <w:pPrChange w:id="7188" w:author="Microsoft account" w:date="2021-05-25T22:50:00Z">
                <w:pPr>
                  <w:jc w:val="center"/>
                </w:pPr>
              </w:pPrChange>
            </w:pPr>
            <w:ins w:id="7189" w:author="Rashed Hasan" w:date="2021-05-15T22:18:00Z">
              <w:r w:rsidRPr="00B76AF0">
                <w:rPr>
                  <w:rFonts w:ascii="Times New Roman" w:hAnsi="Times New Roman" w:cs="Times New Roman"/>
                  <w:bCs/>
                  <w:sz w:val="18"/>
                  <w:szCs w:val="18"/>
                  <w:rPrChange w:id="7190" w:author="Rashed Hasan" w:date="2021-05-15T22:19:00Z">
                    <w:rPr>
                      <w:rFonts w:ascii="Times New Roman" w:hAnsi="Times New Roman" w:cs="Times New Roman"/>
                      <w:bCs/>
                      <w:sz w:val="20"/>
                      <w:szCs w:val="20"/>
                    </w:rPr>
                  </w:rPrChange>
                </w:rPr>
                <w:t>Khulna</w:t>
              </w:r>
            </w:ins>
          </w:p>
        </w:tc>
        <w:tc>
          <w:tcPr>
            <w:tcW w:w="665" w:type="pct"/>
            <w:vAlign w:val="center"/>
          </w:tcPr>
          <w:p w14:paraId="35B88BE3" w14:textId="244A59B5" w:rsidR="00B76AF0" w:rsidRPr="00B76AF0" w:rsidRDefault="00B76AF0" w:rsidP="00E75A46">
            <w:pPr>
              <w:jc w:val="both"/>
              <w:rPr>
                <w:ins w:id="7191" w:author="Rashed Hasan" w:date="2021-05-15T22:18:00Z"/>
                <w:rFonts w:ascii="Times New Roman" w:hAnsi="Times New Roman" w:cs="Times New Roman"/>
                <w:bCs/>
                <w:sz w:val="18"/>
                <w:szCs w:val="18"/>
                <w:rPrChange w:id="7192" w:author="Rashed Hasan" w:date="2021-05-15T22:19:00Z">
                  <w:rPr>
                    <w:ins w:id="7193" w:author="Rashed Hasan" w:date="2021-05-15T22:18:00Z"/>
                    <w:rFonts w:ascii="Times New Roman" w:hAnsi="Times New Roman" w:cs="Times New Roman"/>
                    <w:bCs/>
                    <w:sz w:val="20"/>
                    <w:szCs w:val="20"/>
                  </w:rPr>
                </w:rPrChange>
              </w:rPr>
            </w:pPr>
            <w:ins w:id="7194" w:author="Rashed Hasan" w:date="2021-05-15T22:18:00Z">
              <w:r w:rsidRPr="00B76AF0">
                <w:rPr>
                  <w:rFonts w:ascii="Times New Roman" w:hAnsi="Times New Roman" w:cs="Times New Roman"/>
                  <w:bCs/>
                  <w:sz w:val="18"/>
                  <w:szCs w:val="18"/>
                  <w:rPrChange w:id="7195" w:author="Rashed Hasan" w:date="2021-05-15T22:19:00Z">
                    <w:rPr>
                      <w:rFonts w:ascii="Times New Roman" w:hAnsi="Times New Roman" w:cs="Times New Roman"/>
                      <w:bCs/>
                      <w:sz w:val="20"/>
                      <w:szCs w:val="20"/>
                    </w:rPr>
                  </w:rPrChange>
                </w:rPr>
                <w:t>1.20 (0.97-1.4</w:t>
              </w:r>
            </w:ins>
            <w:ins w:id="7196" w:author="Microsoft account" w:date="2021-05-25T00:53:00Z">
              <w:r w:rsidR="005D010E">
                <w:rPr>
                  <w:rFonts w:ascii="Times New Roman" w:hAnsi="Times New Roman" w:cs="Times New Roman"/>
                  <w:bCs/>
                  <w:sz w:val="18"/>
                  <w:szCs w:val="18"/>
                </w:rPr>
                <w:t>8</w:t>
              </w:r>
            </w:ins>
            <w:ins w:id="7197" w:author="Rashed Hasan" w:date="2021-05-15T22:18:00Z">
              <w:del w:id="7198" w:author="Microsoft account" w:date="2021-05-25T00:53:00Z">
                <w:r w:rsidRPr="00B76AF0" w:rsidDel="005D010E">
                  <w:rPr>
                    <w:rFonts w:ascii="Times New Roman" w:hAnsi="Times New Roman" w:cs="Times New Roman"/>
                    <w:bCs/>
                    <w:sz w:val="18"/>
                    <w:szCs w:val="18"/>
                    <w:rPrChange w:id="7199" w:author="Rashed Hasan" w:date="2021-05-15T22:19:00Z">
                      <w:rPr>
                        <w:rFonts w:ascii="Times New Roman" w:hAnsi="Times New Roman" w:cs="Times New Roman"/>
                        <w:bCs/>
                        <w:sz w:val="20"/>
                        <w:szCs w:val="20"/>
                      </w:rPr>
                    </w:rPrChange>
                  </w:rPr>
                  <w:delText>9</w:delText>
                </w:r>
              </w:del>
              <w:r w:rsidRPr="00B76AF0">
                <w:rPr>
                  <w:rFonts w:ascii="Times New Roman" w:hAnsi="Times New Roman" w:cs="Times New Roman"/>
                  <w:bCs/>
                  <w:sz w:val="18"/>
                  <w:szCs w:val="18"/>
                  <w:rPrChange w:id="7200" w:author="Rashed Hasan" w:date="2021-05-15T22:19:00Z">
                    <w:rPr>
                      <w:rFonts w:ascii="Times New Roman" w:hAnsi="Times New Roman" w:cs="Times New Roman"/>
                      <w:bCs/>
                      <w:sz w:val="20"/>
                      <w:szCs w:val="20"/>
                    </w:rPr>
                  </w:rPrChange>
                </w:rPr>
                <w:t>)</w:t>
              </w:r>
            </w:ins>
          </w:p>
        </w:tc>
        <w:tc>
          <w:tcPr>
            <w:tcW w:w="456" w:type="pct"/>
            <w:vAlign w:val="center"/>
          </w:tcPr>
          <w:p w14:paraId="03DB410F" w14:textId="45A80EAF" w:rsidR="00B76AF0" w:rsidRPr="00B76AF0" w:rsidRDefault="00B76AF0" w:rsidP="00E75A46">
            <w:pPr>
              <w:jc w:val="both"/>
              <w:rPr>
                <w:ins w:id="7201" w:author="Rashed Hasan" w:date="2021-05-15T22:18:00Z"/>
                <w:rFonts w:ascii="Times New Roman" w:hAnsi="Times New Roman" w:cs="Times New Roman"/>
                <w:bCs/>
                <w:sz w:val="18"/>
                <w:szCs w:val="18"/>
                <w:rPrChange w:id="7202" w:author="Rashed Hasan" w:date="2021-05-15T22:19:00Z">
                  <w:rPr>
                    <w:ins w:id="7203" w:author="Rashed Hasan" w:date="2021-05-15T22:18:00Z"/>
                    <w:rFonts w:ascii="Times New Roman" w:hAnsi="Times New Roman" w:cs="Times New Roman"/>
                    <w:bCs/>
                    <w:sz w:val="20"/>
                    <w:szCs w:val="20"/>
                  </w:rPr>
                </w:rPrChange>
              </w:rPr>
            </w:pPr>
            <w:ins w:id="7204" w:author="Rashed Hasan" w:date="2021-05-15T22:18:00Z">
              <w:r w:rsidRPr="00B76AF0">
                <w:rPr>
                  <w:rFonts w:ascii="Times New Roman" w:hAnsi="Times New Roman" w:cs="Times New Roman"/>
                  <w:bCs/>
                  <w:sz w:val="18"/>
                  <w:szCs w:val="18"/>
                  <w:rPrChange w:id="7205" w:author="Rashed Hasan" w:date="2021-05-15T22:19:00Z">
                    <w:rPr>
                      <w:rFonts w:ascii="Times New Roman" w:hAnsi="Times New Roman" w:cs="Times New Roman"/>
                      <w:bCs/>
                      <w:sz w:val="20"/>
                      <w:szCs w:val="20"/>
                    </w:rPr>
                  </w:rPrChange>
                </w:rPr>
                <w:t>0.0</w:t>
              </w:r>
            </w:ins>
            <w:ins w:id="7206" w:author="Microsoft account" w:date="2021-05-25T00:55:00Z">
              <w:r w:rsidR="0009717D">
                <w:rPr>
                  <w:rFonts w:ascii="Times New Roman" w:hAnsi="Times New Roman" w:cs="Times New Roman"/>
                  <w:bCs/>
                  <w:sz w:val="18"/>
                  <w:szCs w:val="18"/>
                </w:rPr>
                <w:t>89</w:t>
              </w:r>
            </w:ins>
            <w:ins w:id="7207" w:author="Rashed Hasan" w:date="2021-05-15T22:18:00Z">
              <w:del w:id="7208" w:author="Microsoft account" w:date="2021-05-25T00:55:00Z">
                <w:r w:rsidRPr="00B76AF0" w:rsidDel="0009717D">
                  <w:rPr>
                    <w:rFonts w:ascii="Times New Roman" w:hAnsi="Times New Roman" w:cs="Times New Roman"/>
                    <w:bCs/>
                    <w:sz w:val="18"/>
                    <w:szCs w:val="18"/>
                    <w:rPrChange w:id="7209" w:author="Rashed Hasan" w:date="2021-05-15T22:19:00Z">
                      <w:rPr>
                        <w:rFonts w:ascii="Times New Roman" w:hAnsi="Times New Roman" w:cs="Times New Roman"/>
                        <w:bCs/>
                        <w:sz w:val="20"/>
                        <w:szCs w:val="20"/>
                      </w:rPr>
                    </w:rPrChange>
                  </w:rPr>
                  <w:delText>97</w:delText>
                </w:r>
              </w:del>
            </w:ins>
          </w:p>
        </w:tc>
        <w:tc>
          <w:tcPr>
            <w:tcW w:w="636" w:type="pct"/>
            <w:vAlign w:val="center"/>
          </w:tcPr>
          <w:p w14:paraId="0D5B9BC4" w14:textId="59B387F0" w:rsidR="00B76AF0" w:rsidRPr="00B76AF0" w:rsidRDefault="00B76AF0" w:rsidP="00E75A46">
            <w:pPr>
              <w:jc w:val="both"/>
              <w:rPr>
                <w:ins w:id="7210" w:author="Rashed Hasan" w:date="2021-05-15T22:18:00Z"/>
                <w:rFonts w:ascii="Times New Roman" w:hAnsi="Times New Roman" w:cs="Times New Roman"/>
                <w:bCs/>
                <w:sz w:val="18"/>
                <w:szCs w:val="18"/>
                <w:rPrChange w:id="7211" w:author="Rashed Hasan" w:date="2021-05-15T22:19:00Z">
                  <w:rPr>
                    <w:ins w:id="7212" w:author="Rashed Hasan" w:date="2021-05-15T22:18:00Z"/>
                    <w:rFonts w:ascii="Times New Roman" w:hAnsi="Times New Roman" w:cs="Times New Roman"/>
                    <w:bCs/>
                    <w:sz w:val="20"/>
                    <w:szCs w:val="20"/>
                  </w:rPr>
                </w:rPrChange>
              </w:rPr>
              <w:pPrChange w:id="7213" w:author="Microsoft account" w:date="2021-05-25T22:50:00Z">
                <w:pPr>
                  <w:jc w:val="center"/>
                </w:pPr>
              </w:pPrChange>
            </w:pPr>
            <w:ins w:id="7214" w:author="Rashed Hasan" w:date="2021-05-15T22:18:00Z">
              <w:r w:rsidRPr="00B76AF0">
                <w:rPr>
                  <w:rFonts w:ascii="Times New Roman" w:hAnsi="Times New Roman" w:cs="Times New Roman"/>
                  <w:bCs/>
                  <w:sz w:val="18"/>
                  <w:szCs w:val="18"/>
                  <w:rPrChange w:id="7215" w:author="Rashed Hasan" w:date="2021-05-15T22:19:00Z">
                    <w:rPr>
                      <w:rFonts w:ascii="Times New Roman" w:hAnsi="Times New Roman" w:cs="Times New Roman"/>
                      <w:bCs/>
                      <w:sz w:val="20"/>
                      <w:szCs w:val="20"/>
                    </w:rPr>
                  </w:rPrChange>
                </w:rPr>
                <w:t>1.0</w:t>
              </w:r>
            </w:ins>
            <w:ins w:id="7216" w:author="Microsoft account" w:date="2021-05-25T02:19:00Z">
              <w:r w:rsidR="009D4541">
                <w:rPr>
                  <w:rFonts w:ascii="Times New Roman" w:hAnsi="Times New Roman" w:cs="Times New Roman"/>
                  <w:bCs/>
                  <w:sz w:val="18"/>
                  <w:szCs w:val="18"/>
                </w:rPr>
                <w:t>3</w:t>
              </w:r>
            </w:ins>
            <w:ins w:id="7217" w:author="Rashed Hasan" w:date="2021-05-15T22:18:00Z">
              <w:del w:id="7218" w:author="Microsoft account" w:date="2021-05-25T02:19:00Z">
                <w:r w:rsidRPr="00B76AF0" w:rsidDel="009D4541">
                  <w:rPr>
                    <w:rFonts w:ascii="Times New Roman" w:hAnsi="Times New Roman" w:cs="Times New Roman"/>
                    <w:bCs/>
                    <w:sz w:val="18"/>
                    <w:szCs w:val="18"/>
                    <w:rPrChange w:id="7219"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7220" w:author="Rashed Hasan" w:date="2021-05-15T22:19:00Z">
                    <w:rPr>
                      <w:rFonts w:ascii="Times New Roman" w:hAnsi="Times New Roman" w:cs="Times New Roman"/>
                      <w:bCs/>
                      <w:sz w:val="20"/>
                      <w:szCs w:val="20"/>
                    </w:rPr>
                  </w:rPrChange>
                </w:rPr>
                <w:t xml:space="preserve"> (0.79-1.3</w:t>
              </w:r>
            </w:ins>
            <w:ins w:id="7221" w:author="Microsoft account" w:date="2021-05-25T02:20:00Z">
              <w:r w:rsidR="009D4541">
                <w:rPr>
                  <w:rFonts w:ascii="Times New Roman" w:hAnsi="Times New Roman" w:cs="Times New Roman"/>
                  <w:bCs/>
                  <w:sz w:val="18"/>
                  <w:szCs w:val="18"/>
                </w:rPr>
                <w:t>3</w:t>
              </w:r>
            </w:ins>
            <w:ins w:id="7222" w:author="Rashed Hasan" w:date="2021-05-15T22:18:00Z">
              <w:del w:id="7223" w:author="Microsoft account" w:date="2021-05-25T02:20:00Z">
                <w:r w:rsidRPr="00B76AF0" w:rsidDel="009D4541">
                  <w:rPr>
                    <w:rFonts w:ascii="Times New Roman" w:hAnsi="Times New Roman" w:cs="Times New Roman"/>
                    <w:bCs/>
                    <w:sz w:val="18"/>
                    <w:szCs w:val="18"/>
                    <w:rPrChange w:id="7224"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7225" w:author="Rashed Hasan" w:date="2021-05-15T22:19:00Z">
                    <w:rPr>
                      <w:rFonts w:ascii="Times New Roman" w:hAnsi="Times New Roman" w:cs="Times New Roman"/>
                      <w:bCs/>
                      <w:sz w:val="20"/>
                      <w:szCs w:val="20"/>
                    </w:rPr>
                  </w:rPrChange>
                </w:rPr>
                <w:t>)</w:t>
              </w:r>
            </w:ins>
          </w:p>
        </w:tc>
        <w:tc>
          <w:tcPr>
            <w:tcW w:w="430" w:type="pct"/>
            <w:vAlign w:val="center"/>
          </w:tcPr>
          <w:p w14:paraId="0E737457" w14:textId="46EB88A8" w:rsidR="00B76AF0" w:rsidRPr="00B76AF0" w:rsidRDefault="00B76AF0" w:rsidP="00E75A46">
            <w:pPr>
              <w:jc w:val="both"/>
              <w:rPr>
                <w:ins w:id="7226" w:author="Rashed Hasan" w:date="2021-05-15T22:18:00Z"/>
                <w:rFonts w:ascii="Times New Roman" w:hAnsi="Times New Roman" w:cs="Times New Roman"/>
                <w:bCs/>
                <w:sz w:val="18"/>
                <w:szCs w:val="18"/>
                <w:rPrChange w:id="7227" w:author="Rashed Hasan" w:date="2021-05-15T22:19:00Z">
                  <w:rPr>
                    <w:ins w:id="7228" w:author="Rashed Hasan" w:date="2021-05-15T22:18:00Z"/>
                    <w:rFonts w:ascii="Times New Roman" w:hAnsi="Times New Roman" w:cs="Times New Roman"/>
                    <w:bCs/>
                    <w:sz w:val="20"/>
                    <w:szCs w:val="20"/>
                  </w:rPr>
                </w:rPrChange>
              </w:rPr>
              <w:pPrChange w:id="7229" w:author="Microsoft account" w:date="2021-05-25T22:50:00Z">
                <w:pPr>
                  <w:jc w:val="center"/>
                </w:pPr>
              </w:pPrChange>
            </w:pPr>
            <w:ins w:id="7230" w:author="Rashed Hasan" w:date="2021-05-15T22:18:00Z">
              <w:r w:rsidRPr="00B76AF0">
                <w:rPr>
                  <w:rFonts w:ascii="Times New Roman" w:hAnsi="Times New Roman" w:cs="Times New Roman"/>
                  <w:bCs/>
                  <w:sz w:val="18"/>
                  <w:szCs w:val="18"/>
                  <w:rPrChange w:id="7231" w:author="Rashed Hasan" w:date="2021-05-15T22:19:00Z">
                    <w:rPr>
                      <w:rFonts w:ascii="Times New Roman" w:hAnsi="Times New Roman" w:cs="Times New Roman"/>
                      <w:bCs/>
                      <w:sz w:val="20"/>
                      <w:szCs w:val="20"/>
                    </w:rPr>
                  </w:rPrChange>
                </w:rPr>
                <w:t>0.8</w:t>
              </w:r>
            </w:ins>
            <w:ins w:id="7232" w:author="Microsoft account" w:date="2021-05-25T02:21:00Z">
              <w:r w:rsidR="007653C8">
                <w:rPr>
                  <w:rFonts w:ascii="Times New Roman" w:hAnsi="Times New Roman" w:cs="Times New Roman"/>
                  <w:bCs/>
                  <w:sz w:val="18"/>
                  <w:szCs w:val="18"/>
                </w:rPr>
                <w:t>38</w:t>
              </w:r>
            </w:ins>
            <w:ins w:id="7233" w:author="Rashed Hasan" w:date="2021-05-15T22:18:00Z">
              <w:del w:id="7234" w:author="Microsoft account" w:date="2021-05-25T02:21:00Z">
                <w:r w:rsidRPr="00B76AF0" w:rsidDel="007653C8">
                  <w:rPr>
                    <w:rFonts w:ascii="Times New Roman" w:hAnsi="Times New Roman" w:cs="Times New Roman"/>
                    <w:bCs/>
                    <w:sz w:val="18"/>
                    <w:szCs w:val="18"/>
                    <w:rPrChange w:id="7235" w:author="Rashed Hasan" w:date="2021-05-15T22:19:00Z">
                      <w:rPr>
                        <w:rFonts w:ascii="Times New Roman" w:hAnsi="Times New Roman" w:cs="Times New Roman"/>
                        <w:bCs/>
                        <w:sz w:val="20"/>
                        <w:szCs w:val="20"/>
                      </w:rPr>
                    </w:rPrChange>
                  </w:rPr>
                  <w:delText>88</w:delText>
                </w:r>
              </w:del>
            </w:ins>
          </w:p>
        </w:tc>
        <w:tc>
          <w:tcPr>
            <w:tcW w:w="627" w:type="pct"/>
            <w:vAlign w:val="center"/>
          </w:tcPr>
          <w:p w14:paraId="7E42E1AD" w14:textId="77777777" w:rsidR="00B76AF0" w:rsidRPr="00B76AF0" w:rsidRDefault="00B76AF0" w:rsidP="00E75A46">
            <w:pPr>
              <w:jc w:val="both"/>
              <w:rPr>
                <w:ins w:id="7236" w:author="Rashed Hasan" w:date="2021-05-15T22:18:00Z"/>
                <w:rFonts w:ascii="Times New Roman" w:hAnsi="Times New Roman" w:cs="Times New Roman"/>
                <w:bCs/>
                <w:sz w:val="18"/>
                <w:szCs w:val="18"/>
                <w:rPrChange w:id="7237" w:author="Rashed Hasan" w:date="2021-05-15T22:19:00Z">
                  <w:rPr>
                    <w:ins w:id="7238" w:author="Rashed Hasan" w:date="2021-05-15T22:18:00Z"/>
                    <w:rFonts w:ascii="Times New Roman" w:hAnsi="Times New Roman" w:cs="Times New Roman"/>
                    <w:bCs/>
                    <w:sz w:val="20"/>
                    <w:szCs w:val="20"/>
                  </w:rPr>
                </w:rPrChange>
              </w:rPr>
              <w:pPrChange w:id="7239" w:author="Microsoft account" w:date="2021-05-25T22:50:00Z">
                <w:pPr>
                  <w:jc w:val="center"/>
                </w:pPr>
              </w:pPrChange>
            </w:pPr>
            <w:ins w:id="7240" w:author="Rashed Hasan" w:date="2021-05-15T22:18:00Z">
              <w:r w:rsidRPr="00B76AF0">
                <w:rPr>
                  <w:rFonts w:ascii="Times New Roman" w:hAnsi="Times New Roman" w:cs="Times New Roman"/>
                  <w:bCs/>
                  <w:sz w:val="18"/>
                  <w:szCs w:val="18"/>
                  <w:rPrChange w:id="7241" w:author="Rashed Hasan" w:date="2021-05-15T22:19:00Z">
                    <w:rPr>
                      <w:rFonts w:ascii="Times New Roman" w:hAnsi="Times New Roman" w:cs="Times New Roman"/>
                      <w:bCs/>
                      <w:sz w:val="20"/>
                      <w:szCs w:val="20"/>
                    </w:rPr>
                  </w:rPrChange>
                </w:rPr>
                <w:t>1.29 (1.07-1.55)</w:t>
              </w:r>
            </w:ins>
          </w:p>
        </w:tc>
        <w:tc>
          <w:tcPr>
            <w:tcW w:w="392" w:type="pct"/>
            <w:vAlign w:val="center"/>
          </w:tcPr>
          <w:p w14:paraId="66D8B344" w14:textId="77777777" w:rsidR="00B76AF0" w:rsidRPr="00B76AF0" w:rsidRDefault="00B76AF0" w:rsidP="00E75A46">
            <w:pPr>
              <w:jc w:val="both"/>
              <w:rPr>
                <w:ins w:id="7242" w:author="Rashed Hasan" w:date="2021-05-15T22:18:00Z"/>
                <w:rFonts w:ascii="Times New Roman" w:hAnsi="Times New Roman" w:cs="Times New Roman"/>
                <w:bCs/>
                <w:sz w:val="18"/>
                <w:szCs w:val="18"/>
                <w:rPrChange w:id="7243" w:author="Rashed Hasan" w:date="2021-05-15T22:19:00Z">
                  <w:rPr>
                    <w:ins w:id="7244" w:author="Rashed Hasan" w:date="2021-05-15T22:18:00Z"/>
                    <w:rFonts w:ascii="Times New Roman" w:hAnsi="Times New Roman" w:cs="Times New Roman"/>
                    <w:bCs/>
                    <w:sz w:val="20"/>
                    <w:szCs w:val="20"/>
                  </w:rPr>
                </w:rPrChange>
              </w:rPr>
              <w:pPrChange w:id="7245" w:author="Microsoft account" w:date="2021-05-25T22:50:00Z">
                <w:pPr>
                  <w:jc w:val="center"/>
                </w:pPr>
              </w:pPrChange>
            </w:pPr>
            <w:ins w:id="7246" w:author="Rashed Hasan" w:date="2021-05-15T22:18:00Z">
              <w:r w:rsidRPr="00B76AF0">
                <w:rPr>
                  <w:rFonts w:ascii="Times New Roman" w:hAnsi="Times New Roman" w:cs="Times New Roman"/>
                  <w:bCs/>
                  <w:sz w:val="18"/>
                  <w:szCs w:val="18"/>
                  <w:rPrChange w:id="7247" w:author="Rashed Hasan" w:date="2021-05-15T22:19:00Z">
                    <w:rPr>
                      <w:rFonts w:ascii="Times New Roman" w:hAnsi="Times New Roman" w:cs="Times New Roman"/>
                      <w:bCs/>
                      <w:sz w:val="20"/>
                      <w:szCs w:val="20"/>
                    </w:rPr>
                  </w:rPrChange>
                </w:rPr>
                <w:t>&lt;0.01</w:t>
              </w:r>
            </w:ins>
          </w:p>
        </w:tc>
        <w:tc>
          <w:tcPr>
            <w:tcW w:w="625" w:type="pct"/>
            <w:vAlign w:val="center"/>
          </w:tcPr>
          <w:p w14:paraId="226216A4" w14:textId="09D51881" w:rsidR="00B76AF0" w:rsidRPr="00B76AF0" w:rsidRDefault="00CF16F4" w:rsidP="00E75A46">
            <w:pPr>
              <w:jc w:val="both"/>
              <w:rPr>
                <w:ins w:id="7248" w:author="Rashed Hasan" w:date="2021-05-15T22:18:00Z"/>
                <w:rFonts w:ascii="Times New Roman" w:hAnsi="Times New Roman" w:cs="Times New Roman"/>
                <w:bCs/>
                <w:sz w:val="18"/>
                <w:szCs w:val="18"/>
                <w:rPrChange w:id="7249" w:author="Rashed Hasan" w:date="2021-05-15T22:19:00Z">
                  <w:rPr>
                    <w:ins w:id="7250" w:author="Rashed Hasan" w:date="2021-05-15T22:18:00Z"/>
                    <w:rFonts w:ascii="Times New Roman" w:hAnsi="Times New Roman" w:cs="Times New Roman"/>
                    <w:bCs/>
                    <w:sz w:val="20"/>
                    <w:szCs w:val="20"/>
                  </w:rPr>
                </w:rPrChange>
              </w:rPr>
              <w:pPrChange w:id="7251" w:author="Microsoft account" w:date="2021-05-25T22:50:00Z">
                <w:pPr>
                  <w:jc w:val="center"/>
                </w:pPr>
              </w:pPrChange>
            </w:pPr>
            <w:ins w:id="7252" w:author="Microsoft account" w:date="2021-05-24T00:44:00Z">
              <w:r>
                <w:rPr>
                  <w:rFonts w:ascii="Times New Roman" w:hAnsi="Times New Roman" w:cs="Times New Roman"/>
                  <w:bCs/>
                  <w:sz w:val="18"/>
                  <w:szCs w:val="18"/>
                </w:rPr>
                <w:t>0.99</w:t>
              </w:r>
            </w:ins>
            <w:ins w:id="7253" w:author="Rashed Hasan" w:date="2021-05-15T22:18:00Z">
              <w:del w:id="7254" w:author="Microsoft account" w:date="2021-05-24T00:44:00Z">
                <w:r w:rsidR="00B76AF0" w:rsidRPr="00B76AF0" w:rsidDel="00CF16F4">
                  <w:rPr>
                    <w:rFonts w:ascii="Times New Roman" w:hAnsi="Times New Roman" w:cs="Times New Roman"/>
                    <w:bCs/>
                    <w:sz w:val="18"/>
                    <w:szCs w:val="18"/>
                    <w:rPrChange w:id="7255" w:author="Rashed Hasan" w:date="2021-05-15T22:19:00Z">
                      <w:rPr>
                        <w:rFonts w:ascii="Times New Roman" w:hAnsi="Times New Roman" w:cs="Times New Roman"/>
                        <w:bCs/>
                        <w:sz w:val="20"/>
                        <w:szCs w:val="20"/>
                      </w:rPr>
                    </w:rPrChange>
                  </w:rPr>
                  <w:delText>1.08</w:delText>
                </w:r>
              </w:del>
              <w:r w:rsidR="00B76AF0" w:rsidRPr="00B76AF0">
                <w:rPr>
                  <w:rFonts w:ascii="Times New Roman" w:hAnsi="Times New Roman" w:cs="Times New Roman"/>
                  <w:bCs/>
                  <w:sz w:val="18"/>
                  <w:szCs w:val="18"/>
                  <w:rPrChange w:id="7256" w:author="Rashed Hasan" w:date="2021-05-15T22:19:00Z">
                    <w:rPr>
                      <w:rFonts w:ascii="Times New Roman" w:hAnsi="Times New Roman" w:cs="Times New Roman"/>
                      <w:bCs/>
                      <w:sz w:val="20"/>
                      <w:szCs w:val="20"/>
                    </w:rPr>
                  </w:rPrChange>
                </w:rPr>
                <w:t xml:space="preserve"> (0.</w:t>
              </w:r>
            </w:ins>
            <w:ins w:id="7257" w:author="Microsoft account" w:date="2021-05-24T00:44:00Z">
              <w:r w:rsidR="002B3BF9">
                <w:rPr>
                  <w:rFonts w:ascii="Times New Roman" w:hAnsi="Times New Roman" w:cs="Times New Roman"/>
                  <w:bCs/>
                  <w:sz w:val="18"/>
                  <w:szCs w:val="18"/>
                </w:rPr>
                <w:t>80</w:t>
              </w:r>
            </w:ins>
            <w:ins w:id="7258" w:author="Rashed Hasan" w:date="2021-05-15T22:18:00Z">
              <w:del w:id="7259" w:author="Microsoft account" w:date="2021-05-24T00:44:00Z">
                <w:r w:rsidR="00B76AF0" w:rsidRPr="00B76AF0" w:rsidDel="002B3BF9">
                  <w:rPr>
                    <w:rFonts w:ascii="Times New Roman" w:hAnsi="Times New Roman" w:cs="Times New Roman"/>
                    <w:bCs/>
                    <w:sz w:val="18"/>
                    <w:szCs w:val="18"/>
                    <w:rPrChange w:id="7260" w:author="Rashed Hasan" w:date="2021-05-15T22:19:00Z">
                      <w:rPr>
                        <w:rFonts w:ascii="Times New Roman" w:hAnsi="Times New Roman" w:cs="Times New Roman"/>
                        <w:bCs/>
                        <w:sz w:val="20"/>
                        <w:szCs w:val="20"/>
                      </w:rPr>
                    </w:rPrChange>
                  </w:rPr>
                  <w:delText>88</w:delText>
                </w:r>
              </w:del>
              <w:r w:rsidR="00B76AF0" w:rsidRPr="00B76AF0">
                <w:rPr>
                  <w:rFonts w:ascii="Times New Roman" w:hAnsi="Times New Roman" w:cs="Times New Roman"/>
                  <w:bCs/>
                  <w:sz w:val="18"/>
                  <w:szCs w:val="18"/>
                  <w:rPrChange w:id="7261" w:author="Rashed Hasan" w:date="2021-05-15T22:19:00Z">
                    <w:rPr>
                      <w:rFonts w:ascii="Times New Roman" w:hAnsi="Times New Roman" w:cs="Times New Roman"/>
                      <w:bCs/>
                      <w:sz w:val="20"/>
                      <w:szCs w:val="20"/>
                    </w:rPr>
                  </w:rPrChange>
                </w:rPr>
                <w:t>-1.</w:t>
              </w:r>
            </w:ins>
            <w:ins w:id="7262" w:author="Microsoft account" w:date="2021-05-24T00:45:00Z">
              <w:r w:rsidR="00F91901">
                <w:rPr>
                  <w:rFonts w:ascii="Times New Roman" w:hAnsi="Times New Roman" w:cs="Times New Roman"/>
                  <w:bCs/>
                  <w:sz w:val="18"/>
                  <w:szCs w:val="18"/>
                </w:rPr>
                <w:t>23</w:t>
              </w:r>
            </w:ins>
            <w:ins w:id="7263" w:author="Rashed Hasan" w:date="2021-05-15T22:18:00Z">
              <w:del w:id="7264" w:author="Microsoft account" w:date="2021-05-24T00:45:00Z">
                <w:r w:rsidR="00B76AF0" w:rsidRPr="00B76AF0" w:rsidDel="00F91901">
                  <w:rPr>
                    <w:rFonts w:ascii="Times New Roman" w:hAnsi="Times New Roman" w:cs="Times New Roman"/>
                    <w:bCs/>
                    <w:sz w:val="18"/>
                    <w:szCs w:val="18"/>
                    <w:rPrChange w:id="7265" w:author="Rashed Hasan" w:date="2021-05-15T22:19:00Z">
                      <w:rPr>
                        <w:rFonts w:ascii="Times New Roman" w:hAnsi="Times New Roman" w:cs="Times New Roman"/>
                        <w:bCs/>
                        <w:sz w:val="20"/>
                        <w:szCs w:val="20"/>
                      </w:rPr>
                    </w:rPrChange>
                  </w:rPr>
                  <w:delText>32</w:delText>
                </w:r>
              </w:del>
              <w:r w:rsidR="00B76AF0" w:rsidRPr="00B76AF0">
                <w:rPr>
                  <w:rFonts w:ascii="Times New Roman" w:hAnsi="Times New Roman" w:cs="Times New Roman"/>
                  <w:bCs/>
                  <w:sz w:val="18"/>
                  <w:szCs w:val="18"/>
                  <w:rPrChange w:id="7266" w:author="Rashed Hasan" w:date="2021-05-15T22:19:00Z">
                    <w:rPr>
                      <w:rFonts w:ascii="Times New Roman" w:hAnsi="Times New Roman" w:cs="Times New Roman"/>
                      <w:bCs/>
                      <w:sz w:val="20"/>
                      <w:szCs w:val="20"/>
                    </w:rPr>
                  </w:rPrChange>
                </w:rPr>
                <w:t>)</w:t>
              </w:r>
            </w:ins>
          </w:p>
        </w:tc>
        <w:tc>
          <w:tcPr>
            <w:tcW w:w="430" w:type="pct"/>
            <w:vAlign w:val="center"/>
          </w:tcPr>
          <w:p w14:paraId="280B4A60" w14:textId="58F460A7" w:rsidR="00B76AF0" w:rsidRPr="00B76AF0" w:rsidRDefault="00B76AF0" w:rsidP="00E75A46">
            <w:pPr>
              <w:jc w:val="both"/>
              <w:rPr>
                <w:ins w:id="7267" w:author="Rashed Hasan" w:date="2021-05-15T22:18:00Z"/>
                <w:rFonts w:ascii="Times New Roman" w:hAnsi="Times New Roman" w:cs="Times New Roman"/>
                <w:bCs/>
                <w:sz w:val="18"/>
                <w:szCs w:val="18"/>
                <w:rPrChange w:id="7268" w:author="Rashed Hasan" w:date="2021-05-15T22:19:00Z">
                  <w:rPr>
                    <w:ins w:id="7269" w:author="Rashed Hasan" w:date="2021-05-15T22:18:00Z"/>
                    <w:rFonts w:ascii="Times New Roman" w:hAnsi="Times New Roman" w:cs="Times New Roman"/>
                    <w:bCs/>
                    <w:sz w:val="20"/>
                    <w:szCs w:val="20"/>
                  </w:rPr>
                </w:rPrChange>
              </w:rPr>
              <w:pPrChange w:id="7270" w:author="Microsoft account" w:date="2021-05-25T22:50:00Z">
                <w:pPr>
                  <w:jc w:val="center"/>
                </w:pPr>
              </w:pPrChange>
            </w:pPr>
            <w:ins w:id="7271" w:author="Rashed Hasan" w:date="2021-05-15T22:18:00Z">
              <w:r w:rsidRPr="00B76AF0">
                <w:rPr>
                  <w:rFonts w:ascii="Times New Roman" w:hAnsi="Times New Roman" w:cs="Times New Roman"/>
                  <w:bCs/>
                  <w:sz w:val="18"/>
                  <w:szCs w:val="18"/>
                  <w:rPrChange w:id="7272" w:author="Rashed Hasan" w:date="2021-05-15T22:19:00Z">
                    <w:rPr>
                      <w:rFonts w:ascii="Times New Roman" w:hAnsi="Times New Roman" w:cs="Times New Roman"/>
                      <w:bCs/>
                      <w:sz w:val="20"/>
                      <w:szCs w:val="20"/>
                    </w:rPr>
                  </w:rPrChange>
                </w:rPr>
                <w:t>0.</w:t>
              </w:r>
            </w:ins>
            <w:ins w:id="7273" w:author="Microsoft account" w:date="2021-05-24T00:45:00Z">
              <w:r w:rsidR="00EC7540">
                <w:rPr>
                  <w:rFonts w:ascii="Times New Roman" w:hAnsi="Times New Roman" w:cs="Times New Roman"/>
                  <w:bCs/>
                  <w:sz w:val="18"/>
                  <w:szCs w:val="18"/>
                </w:rPr>
                <w:t>930</w:t>
              </w:r>
            </w:ins>
            <w:ins w:id="7274" w:author="Rashed Hasan" w:date="2021-05-15T22:18:00Z">
              <w:del w:id="7275" w:author="Microsoft account" w:date="2021-05-24T00:45:00Z">
                <w:r w:rsidRPr="00B76AF0" w:rsidDel="00EC7540">
                  <w:rPr>
                    <w:rFonts w:ascii="Times New Roman" w:hAnsi="Times New Roman" w:cs="Times New Roman"/>
                    <w:bCs/>
                    <w:sz w:val="18"/>
                    <w:szCs w:val="18"/>
                    <w:rPrChange w:id="7276" w:author="Rashed Hasan" w:date="2021-05-15T22:19:00Z">
                      <w:rPr>
                        <w:rFonts w:ascii="Times New Roman" w:hAnsi="Times New Roman" w:cs="Times New Roman"/>
                        <w:bCs/>
                        <w:sz w:val="20"/>
                        <w:szCs w:val="20"/>
                      </w:rPr>
                    </w:rPrChange>
                  </w:rPr>
                  <w:delText>488</w:delText>
                </w:r>
              </w:del>
            </w:ins>
          </w:p>
        </w:tc>
      </w:tr>
      <w:tr w:rsidR="00457735" w:rsidRPr="00B76AF0" w14:paraId="0F29F2D4" w14:textId="77777777" w:rsidTr="00B211C0">
        <w:trPr>
          <w:trHeight w:val="226"/>
          <w:jc w:val="center"/>
          <w:ins w:id="7277" w:author="Rashed Hasan" w:date="2021-05-15T22:18:00Z"/>
        </w:trPr>
        <w:tc>
          <w:tcPr>
            <w:tcW w:w="739" w:type="pct"/>
            <w:vAlign w:val="center"/>
          </w:tcPr>
          <w:p w14:paraId="79A2791A" w14:textId="77777777" w:rsidR="00B76AF0" w:rsidRPr="00B76AF0" w:rsidRDefault="00B76AF0" w:rsidP="00E75A46">
            <w:pPr>
              <w:jc w:val="both"/>
              <w:rPr>
                <w:ins w:id="7278" w:author="Rashed Hasan" w:date="2021-05-15T22:18:00Z"/>
                <w:rFonts w:ascii="Times New Roman" w:hAnsi="Times New Roman" w:cs="Times New Roman"/>
                <w:bCs/>
                <w:sz w:val="18"/>
                <w:szCs w:val="18"/>
                <w:rPrChange w:id="7279" w:author="Rashed Hasan" w:date="2021-05-15T22:19:00Z">
                  <w:rPr>
                    <w:ins w:id="7280" w:author="Rashed Hasan" w:date="2021-05-15T22:18:00Z"/>
                    <w:rFonts w:ascii="Times New Roman" w:hAnsi="Times New Roman" w:cs="Times New Roman"/>
                    <w:bCs/>
                    <w:sz w:val="20"/>
                    <w:szCs w:val="20"/>
                  </w:rPr>
                </w:rPrChange>
              </w:rPr>
              <w:pPrChange w:id="7281" w:author="Microsoft account" w:date="2021-05-25T22:50:00Z">
                <w:pPr>
                  <w:jc w:val="center"/>
                </w:pPr>
              </w:pPrChange>
            </w:pPr>
            <w:ins w:id="7282" w:author="Rashed Hasan" w:date="2021-05-15T22:18:00Z">
              <w:r w:rsidRPr="00B76AF0">
                <w:rPr>
                  <w:rFonts w:ascii="Times New Roman" w:hAnsi="Times New Roman" w:cs="Times New Roman"/>
                  <w:bCs/>
                  <w:sz w:val="18"/>
                  <w:szCs w:val="18"/>
                  <w:rPrChange w:id="7283" w:author="Rashed Hasan" w:date="2021-05-15T22:19:00Z">
                    <w:rPr>
                      <w:rFonts w:ascii="Times New Roman" w:hAnsi="Times New Roman" w:cs="Times New Roman"/>
                      <w:bCs/>
                      <w:sz w:val="20"/>
                      <w:szCs w:val="20"/>
                    </w:rPr>
                  </w:rPrChange>
                </w:rPr>
                <w:t>Mymensingh</w:t>
              </w:r>
            </w:ins>
          </w:p>
        </w:tc>
        <w:tc>
          <w:tcPr>
            <w:tcW w:w="665" w:type="pct"/>
            <w:vAlign w:val="center"/>
          </w:tcPr>
          <w:p w14:paraId="690CC345" w14:textId="77777777" w:rsidR="00B76AF0" w:rsidRPr="00B76AF0" w:rsidRDefault="00B76AF0" w:rsidP="00E75A46">
            <w:pPr>
              <w:jc w:val="both"/>
              <w:rPr>
                <w:ins w:id="7284" w:author="Rashed Hasan" w:date="2021-05-15T22:18:00Z"/>
                <w:rFonts w:ascii="Times New Roman" w:hAnsi="Times New Roman" w:cs="Times New Roman"/>
                <w:bCs/>
                <w:sz w:val="18"/>
                <w:szCs w:val="18"/>
                <w:rPrChange w:id="7285" w:author="Rashed Hasan" w:date="2021-05-15T22:19:00Z">
                  <w:rPr>
                    <w:ins w:id="7286" w:author="Rashed Hasan" w:date="2021-05-15T22:18:00Z"/>
                    <w:rFonts w:ascii="Times New Roman" w:hAnsi="Times New Roman" w:cs="Times New Roman"/>
                    <w:bCs/>
                    <w:sz w:val="20"/>
                    <w:szCs w:val="20"/>
                  </w:rPr>
                </w:rPrChange>
              </w:rPr>
            </w:pPr>
            <w:ins w:id="7287" w:author="Rashed Hasan" w:date="2021-05-15T22:18:00Z">
              <w:r w:rsidRPr="00B76AF0">
                <w:rPr>
                  <w:rFonts w:ascii="Times New Roman" w:hAnsi="Times New Roman" w:cs="Times New Roman"/>
                  <w:bCs/>
                  <w:sz w:val="18"/>
                  <w:szCs w:val="18"/>
                  <w:rPrChange w:id="7288" w:author="Rashed Hasan" w:date="2021-05-15T22:19:00Z">
                    <w:rPr>
                      <w:rFonts w:ascii="Times New Roman" w:hAnsi="Times New Roman" w:cs="Times New Roman"/>
                      <w:bCs/>
                      <w:sz w:val="20"/>
                      <w:szCs w:val="20"/>
                    </w:rPr>
                  </w:rPrChange>
                </w:rPr>
                <w:t>-</w:t>
              </w:r>
            </w:ins>
          </w:p>
        </w:tc>
        <w:tc>
          <w:tcPr>
            <w:tcW w:w="456" w:type="pct"/>
            <w:vAlign w:val="center"/>
          </w:tcPr>
          <w:p w14:paraId="29AC0C67" w14:textId="77777777" w:rsidR="00B76AF0" w:rsidRPr="00B76AF0" w:rsidRDefault="00B76AF0" w:rsidP="00E75A46">
            <w:pPr>
              <w:jc w:val="both"/>
              <w:rPr>
                <w:ins w:id="7289" w:author="Rashed Hasan" w:date="2021-05-15T22:18:00Z"/>
                <w:rFonts w:ascii="Times New Roman" w:hAnsi="Times New Roman" w:cs="Times New Roman"/>
                <w:bCs/>
                <w:sz w:val="18"/>
                <w:szCs w:val="18"/>
                <w:rPrChange w:id="7290" w:author="Rashed Hasan" w:date="2021-05-15T22:19:00Z">
                  <w:rPr>
                    <w:ins w:id="7291" w:author="Rashed Hasan" w:date="2021-05-15T22:18:00Z"/>
                    <w:rFonts w:ascii="Times New Roman" w:hAnsi="Times New Roman" w:cs="Times New Roman"/>
                    <w:bCs/>
                    <w:sz w:val="20"/>
                    <w:szCs w:val="20"/>
                  </w:rPr>
                </w:rPrChange>
              </w:rPr>
              <w:pPrChange w:id="7292" w:author="Microsoft account" w:date="2021-05-25T22:50:00Z">
                <w:pPr>
                  <w:jc w:val="both"/>
                </w:pPr>
              </w:pPrChange>
            </w:pPr>
            <w:ins w:id="7293" w:author="Rashed Hasan" w:date="2021-05-15T22:18:00Z">
              <w:r w:rsidRPr="00B76AF0">
                <w:rPr>
                  <w:rFonts w:ascii="Times New Roman" w:hAnsi="Times New Roman" w:cs="Times New Roman"/>
                  <w:bCs/>
                  <w:sz w:val="18"/>
                  <w:szCs w:val="18"/>
                  <w:rPrChange w:id="7294" w:author="Rashed Hasan" w:date="2021-05-15T22:19:00Z">
                    <w:rPr>
                      <w:rFonts w:ascii="Times New Roman" w:hAnsi="Times New Roman" w:cs="Times New Roman"/>
                      <w:bCs/>
                      <w:sz w:val="20"/>
                      <w:szCs w:val="20"/>
                    </w:rPr>
                  </w:rPrChange>
                </w:rPr>
                <w:t>-</w:t>
              </w:r>
            </w:ins>
          </w:p>
        </w:tc>
        <w:tc>
          <w:tcPr>
            <w:tcW w:w="636" w:type="pct"/>
            <w:vAlign w:val="center"/>
          </w:tcPr>
          <w:p w14:paraId="48649931" w14:textId="77777777" w:rsidR="00B76AF0" w:rsidRPr="00B76AF0" w:rsidRDefault="00B76AF0" w:rsidP="00E75A46">
            <w:pPr>
              <w:jc w:val="both"/>
              <w:rPr>
                <w:ins w:id="7295" w:author="Rashed Hasan" w:date="2021-05-15T22:18:00Z"/>
                <w:rFonts w:ascii="Times New Roman" w:hAnsi="Times New Roman" w:cs="Times New Roman"/>
                <w:bCs/>
                <w:sz w:val="18"/>
                <w:szCs w:val="18"/>
                <w:rPrChange w:id="7296" w:author="Rashed Hasan" w:date="2021-05-15T22:19:00Z">
                  <w:rPr>
                    <w:ins w:id="7297" w:author="Rashed Hasan" w:date="2021-05-15T22:18:00Z"/>
                    <w:rFonts w:ascii="Times New Roman" w:hAnsi="Times New Roman" w:cs="Times New Roman"/>
                    <w:bCs/>
                    <w:sz w:val="20"/>
                    <w:szCs w:val="20"/>
                  </w:rPr>
                </w:rPrChange>
              </w:rPr>
              <w:pPrChange w:id="7298" w:author="Microsoft account" w:date="2021-05-25T22:50:00Z">
                <w:pPr>
                  <w:jc w:val="center"/>
                </w:pPr>
              </w:pPrChange>
            </w:pPr>
            <w:ins w:id="7299" w:author="Rashed Hasan" w:date="2021-05-15T22:18:00Z">
              <w:r w:rsidRPr="00B76AF0">
                <w:rPr>
                  <w:rFonts w:ascii="Times New Roman" w:hAnsi="Times New Roman" w:cs="Times New Roman"/>
                  <w:bCs/>
                  <w:sz w:val="18"/>
                  <w:szCs w:val="18"/>
                  <w:rPrChange w:id="7300" w:author="Rashed Hasan" w:date="2021-05-15T22:19:00Z">
                    <w:rPr>
                      <w:rFonts w:ascii="Times New Roman" w:hAnsi="Times New Roman" w:cs="Times New Roman"/>
                      <w:bCs/>
                      <w:sz w:val="20"/>
                      <w:szCs w:val="20"/>
                    </w:rPr>
                  </w:rPrChange>
                </w:rPr>
                <w:t>-</w:t>
              </w:r>
            </w:ins>
          </w:p>
        </w:tc>
        <w:tc>
          <w:tcPr>
            <w:tcW w:w="430" w:type="pct"/>
            <w:vAlign w:val="center"/>
          </w:tcPr>
          <w:p w14:paraId="5655DB78" w14:textId="77777777" w:rsidR="00B76AF0" w:rsidRPr="00B76AF0" w:rsidRDefault="00B76AF0" w:rsidP="00E75A46">
            <w:pPr>
              <w:jc w:val="both"/>
              <w:rPr>
                <w:ins w:id="7301" w:author="Rashed Hasan" w:date="2021-05-15T22:18:00Z"/>
                <w:rFonts w:ascii="Times New Roman" w:hAnsi="Times New Roman" w:cs="Times New Roman"/>
                <w:bCs/>
                <w:sz w:val="18"/>
                <w:szCs w:val="18"/>
                <w:rPrChange w:id="7302" w:author="Rashed Hasan" w:date="2021-05-15T22:19:00Z">
                  <w:rPr>
                    <w:ins w:id="7303" w:author="Rashed Hasan" w:date="2021-05-15T22:18:00Z"/>
                    <w:rFonts w:ascii="Times New Roman" w:hAnsi="Times New Roman" w:cs="Times New Roman"/>
                    <w:bCs/>
                    <w:sz w:val="20"/>
                    <w:szCs w:val="20"/>
                  </w:rPr>
                </w:rPrChange>
              </w:rPr>
              <w:pPrChange w:id="7304" w:author="Microsoft account" w:date="2021-05-25T22:50:00Z">
                <w:pPr>
                  <w:jc w:val="center"/>
                </w:pPr>
              </w:pPrChange>
            </w:pPr>
            <w:ins w:id="7305" w:author="Rashed Hasan" w:date="2021-05-15T22:18:00Z">
              <w:r w:rsidRPr="00B76AF0">
                <w:rPr>
                  <w:rFonts w:ascii="Times New Roman" w:hAnsi="Times New Roman" w:cs="Times New Roman"/>
                  <w:bCs/>
                  <w:sz w:val="18"/>
                  <w:szCs w:val="18"/>
                  <w:rPrChange w:id="7306" w:author="Rashed Hasan" w:date="2021-05-15T22:19:00Z">
                    <w:rPr>
                      <w:rFonts w:ascii="Times New Roman" w:hAnsi="Times New Roman" w:cs="Times New Roman"/>
                      <w:bCs/>
                      <w:sz w:val="20"/>
                      <w:szCs w:val="20"/>
                    </w:rPr>
                  </w:rPrChange>
                </w:rPr>
                <w:t>-</w:t>
              </w:r>
            </w:ins>
          </w:p>
        </w:tc>
        <w:tc>
          <w:tcPr>
            <w:tcW w:w="627" w:type="pct"/>
            <w:vAlign w:val="center"/>
          </w:tcPr>
          <w:p w14:paraId="36D16F4C" w14:textId="77777777" w:rsidR="00B76AF0" w:rsidRPr="00B76AF0" w:rsidRDefault="00B76AF0" w:rsidP="00E75A46">
            <w:pPr>
              <w:jc w:val="both"/>
              <w:rPr>
                <w:ins w:id="7307" w:author="Rashed Hasan" w:date="2021-05-15T22:18:00Z"/>
                <w:rFonts w:ascii="Times New Roman" w:hAnsi="Times New Roman" w:cs="Times New Roman"/>
                <w:bCs/>
                <w:sz w:val="18"/>
                <w:szCs w:val="18"/>
                <w:rPrChange w:id="7308" w:author="Rashed Hasan" w:date="2021-05-15T22:19:00Z">
                  <w:rPr>
                    <w:ins w:id="7309" w:author="Rashed Hasan" w:date="2021-05-15T22:18:00Z"/>
                    <w:rFonts w:ascii="Times New Roman" w:hAnsi="Times New Roman" w:cs="Times New Roman"/>
                    <w:bCs/>
                    <w:sz w:val="20"/>
                    <w:szCs w:val="20"/>
                  </w:rPr>
                </w:rPrChange>
              </w:rPr>
              <w:pPrChange w:id="7310" w:author="Microsoft account" w:date="2021-05-25T22:50:00Z">
                <w:pPr>
                  <w:jc w:val="center"/>
                </w:pPr>
              </w:pPrChange>
            </w:pPr>
            <w:ins w:id="7311" w:author="Rashed Hasan" w:date="2021-05-15T22:18:00Z">
              <w:r w:rsidRPr="00B76AF0">
                <w:rPr>
                  <w:rFonts w:ascii="Times New Roman" w:hAnsi="Times New Roman" w:cs="Times New Roman"/>
                  <w:bCs/>
                  <w:sz w:val="18"/>
                  <w:szCs w:val="18"/>
                  <w:rPrChange w:id="7312" w:author="Rashed Hasan" w:date="2021-05-15T22:19:00Z">
                    <w:rPr>
                      <w:rFonts w:ascii="Times New Roman" w:hAnsi="Times New Roman" w:cs="Times New Roman"/>
                      <w:bCs/>
                      <w:sz w:val="20"/>
                      <w:szCs w:val="20"/>
                    </w:rPr>
                  </w:rPrChange>
                </w:rPr>
                <w:t>0.75 (0.59 - 0.95)</w:t>
              </w:r>
            </w:ins>
          </w:p>
        </w:tc>
        <w:tc>
          <w:tcPr>
            <w:tcW w:w="392" w:type="pct"/>
            <w:vAlign w:val="center"/>
          </w:tcPr>
          <w:p w14:paraId="1BA7953F" w14:textId="77777777" w:rsidR="00B76AF0" w:rsidRPr="00B76AF0" w:rsidRDefault="00B76AF0" w:rsidP="00E75A46">
            <w:pPr>
              <w:jc w:val="both"/>
              <w:rPr>
                <w:ins w:id="7313" w:author="Rashed Hasan" w:date="2021-05-15T22:18:00Z"/>
                <w:rFonts w:ascii="Times New Roman" w:hAnsi="Times New Roman" w:cs="Times New Roman"/>
                <w:bCs/>
                <w:sz w:val="18"/>
                <w:szCs w:val="18"/>
                <w:rPrChange w:id="7314" w:author="Rashed Hasan" w:date="2021-05-15T22:19:00Z">
                  <w:rPr>
                    <w:ins w:id="7315" w:author="Rashed Hasan" w:date="2021-05-15T22:18:00Z"/>
                    <w:rFonts w:ascii="Times New Roman" w:hAnsi="Times New Roman" w:cs="Times New Roman"/>
                    <w:bCs/>
                    <w:sz w:val="20"/>
                    <w:szCs w:val="20"/>
                  </w:rPr>
                </w:rPrChange>
              </w:rPr>
              <w:pPrChange w:id="7316" w:author="Microsoft account" w:date="2021-05-25T22:50:00Z">
                <w:pPr>
                  <w:jc w:val="center"/>
                </w:pPr>
              </w:pPrChange>
            </w:pPr>
            <w:ins w:id="7317" w:author="Rashed Hasan" w:date="2021-05-15T22:18:00Z">
              <w:r w:rsidRPr="00B76AF0">
                <w:rPr>
                  <w:rFonts w:ascii="Times New Roman" w:hAnsi="Times New Roman" w:cs="Times New Roman"/>
                  <w:bCs/>
                  <w:sz w:val="18"/>
                  <w:szCs w:val="18"/>
                  <w:rPrChange w:id="7318" w:author="Rashed Hasan" w:date="2021-05-15T22:19:00Z">
                    <w:rPr>
                      <w:rFonts w:ascii="Times New Roman" w:hAnsi="Times New Roman" w:cs="Times New Roman"/>
                      <w:bCs/>
                      <w:sz w:val="20"/>
                      <w:szCs w:val="20"/>
                    </w:rPr>
                  </w:rPrChange>
                </w:rPr>
                <w:t>0.017</w:t>
              </w:r>
            </w:ins>
          </w:p>
        </w:tc>
        <w:tc>
          <w:tcPr>
            <w:tcW w:w="625" w:type="pct"/>
            <w:vAlign w:val="center"/>
          </w:tcPr>
          <w:p w14:paraId="0715552D" w14:textId="4F19D5D8" w:rsidR="00B76AF0" w:rsidRPr="00B76AF0" w:rsidRDefault="00B76AF0" w:rsidP="00E75A46">
            <w:pPr>
              <w:jc w:val="both"/>
              <w:rPr>
                <w:ins w:id="7319" w:author="Rashed Hasan" w:date="2021-05-15T22:18:00Z"/>
                <w:rFonts w:ascii="Times New Roman" w:hAnsi="Times New Roman" w:cs="Times New Roman"/>
                <w:bCs/>
                <w:sz w:val="18"/>
                <w:szCs w:val="18"/>
                <w:rPrChange w:id="7320" w:author="Rashed Hasan" w:date="2021-05-15T22:19:00Z">
                  <w:rPr>
                    <w:ins w:id="7321" w:author="Rashed Hasan" w:date="2021-05-15T22:18:00Z"/>
                    <w:rFonts w:ascii="Times New Roman" w:hAnsi="Times New Roman" w:cs="Times New Roman"/>
                    <w:bCs/>
                    <w:sz w:val="20"/>
                    <w:szCs w:val="20"/>
                  </w:rPr>
                </w:rPrChange>
              </w:rPr>
              <w:pPrChange w:id="7322" w:author="Microsoft account" w:date="2021-05-25T22:50:00Z">
                <w:pPr>
                  <w:jc w:val="center"/>
                </w:pPr>
              </w:pPrChange>
            </w:pPr>
            <w:ins w:id="7323" w:author="Rashed Hasan" w:date="2021-05-15T22:18:00Z">
              <w:r w:rsidRPr="00B76AF0">
                <w:rPr>
                  <w:rFonts w:ascii="Times New Roman" w:hAnsi="Times New Roman" w:cs="Times New Roman"/>
                  <w:bCs/>
                  <w:sz w:val="18"/>
                  <w:szCs w:val="18"/>
                  <w:rPrChange w:id="7324" w:author="Rashed Hasan" w:date="2021-05-15T22:19:00Z">
                    <w:rPr>
                      <w:rFonts w:ascii="Times New Roman" w:hAnsi="Times New Roman" w:cs="Times New Roman"/>
                      <w:bCs/>
                      <w:sz w:val="20"/>
                      <w:szCs w:val="20"/>
                    </w:rPr>
                  </w:rPrChange>
                </w:rPr>
                <w:t>0.8</w:t>
              </w:r>
            </w:ins>
            <w:ins w:id="7325" w:author="Microsoft account" w:date="2021-05-24T00:44:00Z">
              <w:r w:rsidR="00CF16F4">
                <w:rPr>
                  <w:rFonts w:ascii="Times New Roman" w:hAnsi="Times New Roman" w:cs="Times New Roman"/>
                  <w:bCs/>
                  <w:sz w:val="18"/>
                  <w:szCs w:val="18"/>
                </w:rPr>
                <w:t>1</w:t>
              </w:r>
            </w:ins>
            <w:ins w:id="7326" w:author="Rashed Hasan" w:date="2021-05-15T22:18:00Z">
              <w:del w:id="7327" w:author="Microsoft account" w:date="2021-05-24T00:44:00Z">
                <w:r w:rsidRPr="00B76AF0" w:rsidDel="00CF16F4">
                  <w:rPr>
                    <w:rFonts w:ascii="Times New Roman" w:hAnsi="Times New Roman" w:cs="Times New Roman"/>
                    <w:bCs/>
                    <w:sz w:val="18"/>
                    <w:szCs w:val="18"/>
                    <w:rPrChange w:id="7328"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7329" w:author="Rashed Hasan" w:date="2021-05-15T22:19:00Z">
                    <w:rPr>
                      <w:rFonts w:ascii="Times New Roman" w:hAnsi="Times New Roman" w:cs="Times New Roman"/>
                      <w:bCs/>
                      <w:sz w:val="20"/>
                      <w:szCs w:val="20"/>
                    </w:rPr>
                  </w:rPrChange>
                </w:rPr>
                <w:t xml:space="preserve"> (0.</w:t>
              </w:r>
            </w:ins>
            <w:ins w:id="7330" w:author="Microsoft account" w:date="2021-05-24T00:44:00Z">
              <w:r w:rsidR="002B3BF9">
                <w:rPr>
                  <w:rFonts w:ascii="Times New Roman" w:hAnsi="Times New Roman" w:cs="Times New Roman"/>
                  <w:bCs/>
                  <w:sz w:val="18"/>
                  <w:szCs w:val="18"/>
                </w:rPr>
                <w:t>62</w:t>
              </w:r>
            </w:ins>
            <w:ins w:id="7331" w:author="Rashed Hasan" w:date="2021-05-15T22:18:00Z">
              <w:del w:id="7332" w:author="Microsoft account" w:date="2021-05-24T00:44:00Z">
                <w:r w:rsidRPr="00B76AF0" w:rsidDel="002B3BF9">
                  <w:rPr>
                    <w:rFonts w:ascii="Times New Roman" w:hAnsi="Times New Roman" w:cs="Times New Roman"/>
                    <w:bCs/>
                    <w:sz w:val="18"/>
                    <w:szCs w:val="18"/>
                    <w:rPrChange w:id="7333" w:author="Rashed Hasan" w:date="2021-05-15T22:19:00Z">
                      <w:rPr>
                        <w:rFonts w:ascii="Times New Roman" w:hAnsi="Times New Roman" w:cs="Times New Roman"/>
                        <w:bCs/>
                        <w:sz w:val="20"/>
                        <w:szCs w:val="20"/>
                      </w:rPr>
                    </w:rPrChange>
                  </w:rPr>
                  <w:delText>65</w:delText>
                </w:r>
              </w:del>
              <w:r w:rsidRPr="00B76AF0">
                <w:rPr>
                  <w:rFonts w:ascii="Times New Roman" w:hAnsi="Times New Roman" w:cs="Times New Roman"/>
                  <w:bCs/>
                  <w:sz w:val="18"/>
                  <w:szCs w:val="18"/>
                  <w:rPrChange w:id="7334" w:author="Rashed Hasan" w:date="2021-05-15T22:19:00Z">
                    <w:rPr>
                      <w:rFonts w:ascii="Times New Roman" w:hAnsi="Times New Roman" w:cs="Times New Roman"/>
                      <w:bCs/>
                      <w:sz w:val="20"/>
                      <w:szCs w:val="20"/>
                    </w:rPr>
                  </w:rPrChange>
                </w:rPr>
                <w:t>-1.</w:t>
              </w:r>
            </w:ins>
            <w:ins w:id="7335" w:author="Microsoft account" w:date="2021-05-24T00:45:00Z">
              <w:r w:rsidR="00F91901">
                <w:rPr>
                  <w:rFonts w:ascii="Times New Roman" w:hAnsi="Times New Roman" w:cs="Times New Roman"/>
                  <w:bCs/>
                  <w:sz w:val="18"/>
                  <w:szCs w:val="18"/>
                </w:rPr>
                <w:t>06</w:t>
              </w:r>
            </w:ins>
            <w:ins w:id="7336" w:author="Rashed Hasan" w:date="2021-05-15T22:18:00Z">
              <w:del w:id="7337" w:author="Microsoft account" w:date="2021-05-24T00:45:00Z">
                <w:r w:rsidRPr="00B76AF0" w:rsidDel="00F91901">
                  <w:rPr>
                    <w:rFonts w:ascii="Times New Roman" w:hAnsi="Times New Roman" w:cs="Times New Roman"/>
                    <w:bCs/>
                    <w:sz w:val="18"/>
                    <w:szCs w:val="18"/>
                    <w:rPrChange w:id="7338" w:author="Rashed Hasan" w:date="2021-05-15T22:19:00Z">
                      <w:rPr>
                        <w:rFonts w:ascii="Times New Roman" w:hAnsi="Times New Roman" w:cs="Times New Roman"/>
                        <w:bCs/>
                        <w:sz w:val="20"/>
                        <w:szCs w:val="20"/>
                      </w:rPr>
                    </w:rPrChange>
                  </w:rPr>
                  <w:delText>10</w:delText>
                </w:r>
              </w:del>
              <w:r w:rsidRPr="00B76AF0">
                <w:rPr>
                  <w:rFonts w:ascii="Times New Roman" w:hAnsi="Times New Roman" w:cs="Times New Roman"/>
                  <w:bCs/>
                  <w:sz w:val="18"/>
                  <w:szCs w:val="18"/>
                  <w:rPrChange w:id="7339" w:author="Rashed Hasan" w:date="2021-05-15T22:19:00Z">
                    <w:rPr>
                      <w:rFonts w:ascii="Times New Roman" w:hAnsi="Times New Roman" w:cs="Times New Roman"/>
                      <w:bCs/>
                      <w:sz w:val="20"/>
                      <w:szCs w:val="20"/>
                    </w:rPr>
                  </w:rPrChange>
                </w:rPr>
                <w:t>)</w:t>
              </w:r>
            </w:ins>
          </w:p>
        </w:tc>
        <w:tc>
          <w:tcPr>
            <w:tcW w:w="430" w:type="pct"/>
            <w:vAlign w:val="center"/>
          </w:tcPr>
          <w:p w14:paraId="5871572B" w14:textId="322CD7BC" w:rsidR="00B76AF0" w:rsidRPr="00B76AF0" w:rsidRDefault="00B76AF0" w:rsidP="00E75A46">
            <w:pPr>
              <w:jc w:val="both"/>
              <w:rPr>
                <w:ins w:id="7340" w:author="Rashed Hasan" w:date="2021-05-15T22:18:00Z"/>
                <w:rFonts w:ascii="Times New Roman" w:hAnsi="Times New Roman" w:cs="Times New Roman"/>
                <w:bCs/>
                <w:sz w:val="18"/>
                <w:szCs w:val="18"/>
                <w:rPrChange w:id="7341" w:author="Rashed Hasan" w:date="2021-05-15T22:19:00Z">
                  <w:rPr>
                    <w:ins w:id="7342" w:author="Rashed Hasan" w:date="2021-05-15T22:18:00Z"/>
                    <w:rFonts w:ascii="Times New Roman" w:hAnsi="Times New Roman" w:cs="Times New Roman"/>
                    <w:bCs/>
                    <w:sz w:val="20"/>
                    <w:szCs w:val="20"/>
                  </w:rPr>
                </w:rPrChange>
              </w:rPr>
              <w:pPrChange w:id="7343" w:author="Microsoft account" w:date="2021-05-25T22:50:00Z">
                <w:pPr>
                  <w:jc w:val="center"/>
                </w:pPr>
              </w:pPrChange>
            </w:pPr>
            <w:ins w:id="7344" w:author="Rashed Hasan" w:date="2021-05-15T22:18:00Z">
              <w:r w:rsidRPr="00B76AF0">
                <w:rPr>
                  <w:rFonts w:ascii="Times New Roman" w:hAnsi="Times New Roman" w:cs="Times New Roman"/>
                  <w:bCs/>
                  <w:sz w:val="18"/>
                  <w:szCs w:val="18"/>
                  <w:rPrChange w:id="7345" w:author="Rashed Hasan" w:date="2021-05-15T22:19:00Z">
                    <w:rPr>
                      <w:rFonts w:ascii="Times New Roman" w:hAnsi="Times New Roman" w:cs="Times New Roman"/>
                      <w:bCs/>
                      <w:sz w:val="20"/>
                      <w:szCs w:val="20"/>
                    </w:rPr>
                  </w:rPrChange>
                </w:rPr>
                <w:t>0.</w:t>
              </w:r>
            </w:ins>
            <w:ins w:id="7346" w:author="Microsoft account" w:date="2021-05-24T00:46:00Z">
              <w:r w:rsidR="00EC7540">
                <w:rPr>
                  <w:rFonts w:ascii="Times New Roman" w:hAnsi="Times New Roman" w:cs="Times New Roman"/>
                  <w:bCs/>
                  <w:sz w:val="18"/>
                  <w:szCs w:val="18"/>
                </w:rPr>
                <w:t>125</w:t>
              </w:r>
            </w:ins>
            <w:ins w:id="7347" w:author="Rashed Hasan" w:date="2021-05-15T22:18:00Z">
              <w:del w:id="7348" w:author="Microsoft account" w:date="2021-05-24T00:46:00Z">
                <w:r w:rsidRPr="00B76AF0" w:rsidDel="00EC7540">
                  <w:rPr>
                    <w:rFonts w:ascii="Times New Roman" w:hAnsi="Times New Roman" w:cs="Times New Roman"/>
                    <w:bCs/>
                    <w:sz w:val="18"/>
                    <w:szCs w:val="18"/>
                    <w:rPrChange w:id="7349" w:author="Rashed Hasan" w:date="2021-05-15T22:19:00Z">
                      <w:rPr>
                        <w:rFonts w:ascii="Times New Roman" w:hAnsi="Times New Roman" w:cs="Times New Roman"/>
                        <w:bCs/>
                        <w:sz w:val="20"/>
                        <w:szCs w:val="20"/>
                      </w:rPr>
                    </w:rPrChange>
                  </w:rPr>
                  <w:delText>204</w:delText>
                </w:r>
              </w:del>
            </w:ins>
          </w:p>
        </w:tc>
      </w:tr>
      <w:tr w:rsidR="00457735" w:rsidRPr="00B76AF0" w14:paraId="2207FFB1" w14:textId="77777777" w:rsidTr="00B211C0">
        <w:trPr>
          <w:trHeight w:val="226"/>
          <w:jc w:val="center"/>
          <w:ins w:id="7350" w:author="Rashed Hasan" w:date="2021-05-15T22:18:00Z"/>
        </w:trPr>
        <w:tc>
          <w:tcPr>
            <w:tcW w:w="739" w:type="pct"/>
            <w:vAlign w:val="center"/>
          </w:tcPr>
          <w:p w14:paraId="57555933" w14:textId="77777777" w:rsidR="00B76AF0" w:rsidRPr="00B76AF0" w:rsidRDefault="00B76AF0" w:rsidP="00E75A46">
            <w:pPr>
              <w:jc w:val="both"/>
              <w:rPr>
                <w:ins w:id="7351" w:author="Rashed Hasan" w:date="2021-05-15T22:18:00Z"/>
                <w:rFonts w:ascii="Times New Roman" w:hAnsi="Times New Roman" w:cs="Times New Roman"/>
                <w:bCs/>
                <w:sz w:val="18"/>
                <w:szCs w:val="18"/>
                <w:rPrChange w:id="7352" w:author="Rashed Hasan" w:date="2021-05-15T22:19:00Z">
                  <w:rPr>
                    <w:ins w:id="7353" w:author="Rashed Hasan" w:date="2021-05-15T22:18:00Z"/>
                    <w:rFonts w:ascii="Times New Roman" w:hAnsi="Times New Roman" w:cs="Times New Roman"/>
                    <w:bCs/>
                    <w:sz w:val="20"/>
                    <w:szCs w:val="20"/>
                  </w:rPr>
                </w:rPrChange>
              </w:rPr>
              <w:pPrChange w:id="7354" w:author="Microsoft account" w:date="2021-05-25T22:50:00Z">
                <w:pPr>
                  <w:jc w:val="center"/>
                </w:pPr>
              </w:pPrChange>
            </w:pPr>
            <w:ins w:id="7355" w:author="Rashed Hasan" w:date="2021-05-15T22:18:00Z">
              <w:r w:rsidRPr="00B76AF0">
                <w:rPr>
                  <w:rFonts w:ascii="Times New Roman" w:hAnsi="Times New Roman" w:cs="Times New Roman"/>
                  <w:bCs/>
                  <w:sz w:val="18"/>
                  <w:szCs w:val="18"/>
                  <w:rPrChange w:id="7356" w:author="Rashed Hasan" w:date="2021-05-15T22:19:00Z">
                    <w:rPr>
                      <w:rFonts w:ascii="Times New Roman" w:hAnsi="Times New Roman" w:cs="Times New Roman"/>
                      <w:bCs/>
                      <w:sz w:val="20"/>
                      <w:szCs w:val="20"/>
                    </w:rPr>
                  </w:rPrChange>
                </w:rPr>
                <w:t>Rajshahi</w:t>
              </w:r>
            </w:ins>
          </w:p>
        </w:tc>
        <w:tc>
          <w:tcPr>
            <w:tcW w:w="665" w:type="pct"/>
            <w:vAlign w:val="center"/>
          </w:tcPr>
          <w:p w14:paraId="004BDD7C" w14:textId="53603F7E" w:rsidR="00B76AF0" w:rsidRPr="00B76AF0" w:rsidRDefault="00B76AF0" w:rsidP="00E75A46">
            <w:pPr>
              <w:jc w:val="both"/>
              <w:rPr>
                <w:ins w:id="7357" w:author="Rashed Hasan" w:date="2021-05-15T22:18:00Z"/>
                <w:rFonts w:ascii="Times New Roman" w:hAnsi="Times New Roman" w:cs="Times New Roman"/>
                <w:bCs/>
                <w:sz w:val="18"/>
                <w:szCs w:val="18"/>
                <w:rPrChange w:id="7358" w:author="Rashed Hasan" w:date="2021-05-15T22:19:00Z">
                  <w:rPr>
                    <w:ins w:id="7359" w:author="Rashed Hasan" w:date="2021-05-15T22:18:00Z"/>
                    <w:rFonts w:ascii="Times New Roman" w:hAnsi="Times New Roman" w:cs="Times New Roman"/>
                    <w:bCs/>
                    <w:sz w:val="20"/>
                    <w:szCs w:val="20"/>
                  </w:rPr>
                </w:rPrChange>
              </w:rPr>
            </w:pPr>
            <w:ins w:id="7360" w:author="Rashed Hasan" w:date="2021-05-15T22:18:00Z">
              <w:r w:rsidRPr="00B76AF0">
                <w:rPr>
                  <w:rFonts w:ascii="Times New Roman" w:hAnsi="Times New Roman" w:cs="Times New Roman"/>
                  <w:bCs/>
                  <w:sz w:val="18"/>
                  <w:szCs w:val="18"/>
                  <w:rPrChange w:id="7361" w:author="Rashed Hasan" w:date="2021-05-15T22:19:00Z">
                    <w:rPr>
                      <w:rFonts w:ascii="Times New Roman" w:hAnsi="Times New Roman" w:cs="Times New Roman"/>
                      <w:bCs/>
                      <w:sz w:val="20"/>
                      <w:szCs w:val="20"/>
                    </w:rPr>
                  </w:rPrChange>
                </w:rPr>
                <w:t>0.95 (0.7</w:t>
              </w:r>
            </w:ins>
            <w:ins w:id="7362" w:author="Microsoft account" w:date="2021-05-25T00:51:00Z">
              <w:r w:rsidR="008774FB">
                <w:rPr>
                  <w:rFonts w:ascii="Times New Roman" w:hAnsi="Times New Roman" w:cs="Times New Roman"/>
                  <w:bCs/>
                  <w:sz w:val="18"/>
                  <w:szCs w:val="18"/>
                </w:rPr>
                <w:t>6</w:t>
              </w:r>
            </w:ins>
            <w:ins w:id="7363" w:author="Rashed Hasan" w:date="2021-05-15T22:18:00Z">
              <w:del w:id="7364" w:author="Microsoft account" w:date="2021-05-25T00:51:00Z">
                <w:r w:rsidRPr="00B76AF0" w:rsidDel="008774FB">
                  <w:rPr>
                    <w:rFonts w:ascii="Times New Roman" w:hAnsi="Times New Roman" w:cs="Times New Roman"/>
                    <w:bCs/>
                    <w:sz w:val="18"/>
                    <w:szCs w:val="18"/>
                    <w:rPrChange w:id="7365"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7366" w:author="Rashed Hasan" w:date="2021-05-15T22:19:00Z">
                    <w:rPr>
                      <w:rFonts w:ascii="Times New Roman" w:hAnsi="Times New Roman" w:cs="Times New Roman"/>
                      <w:bCs/>
                      <w:sz w:val="20"/>
                      <w:szCs w:val="20"/>
                    </w:rPr>
                  </w:rPrChange>
                </w:rPr>
                <w:t>-1.</w:t>
              </w:r>
            </w:ins>
            <w:ins w:id="7367" w:author="Microsoft account" w:date="2021-05-25T00:53:00Z">
              <w:r w:rsidR="005D010E">
                <w:rPr>
                  <w:rFonts w:ascii="Times New Roman" w:hAnsi="Times New Roman" w:cs="Times New Roman"/>
                  <w:bCs/>
                  <w:sz w:val="18"/>
                  <w:szCs w:val="18"/>
                </w:rPr>
                <w:t>19</w:t>
              </w:r>
            </w:ins>
            <w:ins w:id="7368" w:author="Rashed Hasan" w:date="2021-05-15T22:18:00Z">
              <w:del w:id="7369" w:author="Microsoft account" w:date="2021-05-25T00:53:00Z">
                <w:r w:rsidRPr="00B76AF0" w:rsidDel="005D010E">
                  <w:rPr>
                    <w:rFonts w:ascii="Times New Roman" w:hAnsi="Times New Roman" w:cs="Times New Roman"/>
                    <w:bCs/>
                    <w:sz w:val="18"/>
                    <w:szCs w:val="18"/>
                    <w:rPrChange w:id="7370" w:author="Rashed Hasan" w:date="2021-05-15T22:19:00Z">
                      <w:rPr>
                        <w:rFonts w:ascii="Times New Roman" w:hAnsi="Times New Roman" w:cs="Times New Roman"/>
                        <w:bCs/>
                        <w:sz w:val="20"/>
                        <w:szCs w:val="20"/>
                      </w:rPr>
                    </w:rPrChange>
                  </w:rPr>
                  <w:delText>20</w:delText>
                </w:r>
              </w:del>
              <w:r w:rsidRPr="00B76AF0">
                <w:rPr>
                  <w:rFonts w:ascii="Times New Roman" w:hAnsi="Times New Roman" w:cs="Times New Roman"/>
                  <w:bCs/>
                  <w:sz w:val="18"/>
                  <w:szCs w:val="18"/>
                  <w:rPrChange w:id="7371" w:author="Rashed Hasan" w:date="2021-05-15T22:19:00Z">
                    <w:rPr>
                      <w:rFonts w:ascii="Times New Roman" w:hAnsi="Times New Roman" w:cs="Times New Roman"/>
                      <w:bCs/>
                      <w:sz w:val="20"/>
                      <w:szCs w:val="20"/>
                    </w:rPr>
                  </w:rPrChange>
                </w:rPr>
                <w:t>)</w:t>
              </w:r>
            </w:ins>
          </w:p>
        </w:tc>
        <w:tc>
          <w:tcPr>
            <w:tcW w:w="456" w:type="pct"/>
            <w:vAlign w:val="center"/>
          </w:tcPr>
          <w:p w14:paraId="797C9D5C" w14:textId="5B482B49" w:rsidR="00B76AF0" w:rsidRPr="00B76AF0" w:rsidRDefault="00B76AF0" w:rsidP="00E75A46">
            <w:pPr>
              <w:jc w:val="both"/>
              <w:rPr>
                <w:ins w:id="7372" w:author="Rashed Hasan" w:date="2021-05-15T22:18:00Z"/>
                <w:rFonts w:ascii="Times New Roman" w:hAnsi="Times New Roman" w:cs="Times New Roman"/>
                <w:bCs/>
                <w:sz w:val="18"/>
                <w:szCs w:val="18"/>
                <w:rPrChange w:id="7373" w:author="Rashed Hasan" w:date="2021-05-15T22:19:00Z">
                  <w:rPr>
                    <w:ins w:id="7374" w:author="Rashed Hasan" w:date="2021-05-15T22:18:00Z"/>
                    <w:rFonts w:ascii="Times New Roman" w:hAnsi="Times New Roman" w:cs="Times New Roman"/>
                    <w:bCs/>
                    <w:sz w:val="20"/>
                    <w:szCs w:val="20"/>
                  </w:rPr>
                </w:rPrChange>
              </w:rPr>
            </w:pPr>
            <w:ins w:id="7375" w:author="Rashed Hasan" w:date="2021-05-15T22:18:00Z">
              <w:r w:rsidRPr="00B76AF0">
                <w:rPr>
                  <w:rFonts w:ascii="Times New Roman" w:hAnsi="Times New Roman" w:cs="Times New Roman"/>
                  <w:bCs/>
                  <w:sz w:val="18"/>
                  <w:szCs w:val="18"/>
                  <w:rPrChange w:id="7376" w:author="Rashed Hasan" w:date="2021-05-15T22:19:00Z">
                    <w:rPr>
                      <w:rFonts w:ascii="Times New Roman" w:hAnsi="Times New Roman" w:cs="Times New Roman"/>
                      <w:bCs/>
                      <w:sz w:val="20"/>
                      <w:szCs w:val="20"/>
                    </w:rPr>
                  </w:rPrChange>
                </w:rPr>
                <w:t>0.6</w:t>
              </w:r>
            </w:ins>
            <w:ins w:id="7377" w:author="Microsoft account" w:date="2021-05-25T00:55:00Z">
              <w:r w:rsidR="0009717D">
                <w:rPr>
                  <w:rFonts w:ascii="Times New Roman" w:hAnsi="Times New Roman" w:cs="Times New Roman"/>
                  <w:bCs/>
                  <w:sz w:val="18"/>
                  <w:szCs w:val="18"/>
                </w:rPr>
                <w:t>64</w:t>
              </w:r>
            </w:ins>
            <w:ins w:id="7378" w:author="Rashed Hasan" w:date="2021-05-15T22:18:00Z">
              <w:del w:id="7379" w:author="Microsoft account" w:date="2021-05-25T00:55:00Z">
                <w:r w:rsidRPr="00B76AF0" w:rsidDel="0009717D">
                  <w:rPr>
                    <w:rFonts w:ascii="Times New Roman" w:hAnsi="Times New Roman" w:cs="Times New Roman"/>
                    <w:bCs/>
                    <w:sz w:val="18"/>
                    <w:szCs w:val="18"/>
                    <w:rPrChange w:id="7380" w:author="Rashed Hasan" w:date="2021-05-15T22:19:00Z">
                      <w:rPr>
                        <w:rFonts w:ascii="Times New Roman" w:hAnsi="Times New Roman" w:cs="Times New Roman"/>
                        <w:bCs/>
                        <w:sz w:val="20"/>
                        <w:szCs w:val="20"/>
                      </w:rPr>
                    </w:rPrChange>
                  </w:rPr>
                  <w:delText>75</w:delText>
                </w:r>
              </w:del>
            </w:ins>
          </w:p>
        </w:tc>
        <w:tc>
          <w:tcPr>
            <w:tcW w:w="636" w:type="pct"/>
            <w:vAlign w:val="center"/>
          </w:tcPr>
          <w:p w14:paraId="3CADBEEC" w14:textId="5772DF8C" w:rsidR="00B76AF0" w:rsidRPr="00B76AF0" w:rsidRDefault="00B76AF0" w:rsidP="00E75A46">
            <w:pPr>
              <w:jc w:val="both"/>
              <w:rPr>
                <w:ins w:id="7381" w:author="Rashed Hasan" w:date="2021-05-15T22:18:00Z"/>
                <w:rFonts w:ascii="Times New Roman" w:hAnsi="Times New Roman" w:cs="Times New Roman"/>
                <w:bCs/>
                <w:sz w:val="18"/>
                <w:szCs w:val="18"/>
                <w:rPrChange w:id="7382" w:author="Rashed Hasan" w:date="2021-05-15T22:19:00Z">
                  <w:rPr>
                    <w:ins w:id="7383" w:author="Rashed Hasan" w:date="2021-05-15T22:18:00Z"/>
                    <w:rFonts w:ascii="Times New Roman" w:hAnsi="Times New Roman" w:cs="Times New Roman"/>
                    <w:bCs/>
                    <w:sz w:val="20"/>
                    <w:szCs w:val="20"/>
                  </w:rPr>
                </w:rPrChange>
              </w:rPr>
              <w:pPrChange w:id="7384" w:author="Microsoft account" w:date="2021-05-25T22:50:00Z">
                <w:pPr>
                  <w:jc w:val="center"/>
                </w:pPr>
              </w:pPrChange>
            </w:pPr>
            <w:ins w:id="7385" w:author="Rashed Hasan" w:date="2021-05-15T22:18:00Z">
              <w:r w:rsidRPr="00B76AF0">
                <w:rPr>
                  <w:rFonts w:ascii="Times New Roman" w:hAnsi="Times New Roman" w:cs="Times New Roman"/>
                  <w:bCs/>
                  <w:sz w:val="18"/>
                  <w:szCs w:val="18"/>
                  <w:rPrChange w:id="7386" w:author="Rashed Hasan" w:date="2021-05-15T22:19:00Z">
                    <w:rPr>
                      <w:rFonts w:ascii="Times New Roman" w:hAnsi="Times New Roman" w:cs="Times New Roman"/>
                      <w:bCs/>
                      <w:sz w:val="20"/>
                      <w:szCs w:val="20"/>
                    </w:rPr>
                  </w:rPrChange>
                </w:rPr>
                <w:t>0.8</w:t>
              </w:r>
            </w:ins>
            <w:ins w:id="7387" w:author="Microsoft account" w:date="2021-05-25T02:19:00Z">
              <w:r w:rsidR="009D4541">
                <w:rPr>
                  <w:rFonts w:ascii="Times New Roman" w:hAnsi="Times New Roman" w:cs="Times New Roman"/>
                  <w:bCs/>
                  <w:sz w:val="18"/>
                  <w:szCs w:val="18"/>
                </w:rPr>
                <w:t>8</w:t>
              </w:r>
            </w:ins>
            <w:ins w:id="7388" w:author="Rashed Hasan" w:date="2021-05-15T22:18:00Z">
              <w:del w:id="7389" w:author="Microsoft account" w:date="2021-05-25T02:19:00Z">
                <w:r w:rsidRPr="00B76AF0" w:rsidDel="009D4541">
                  <w:rPr>
                    <w:rFonts w:ascii="Times New Roman" w:hAnsi="Times New Roman" w:cs="Times New Roman"/>
                    <w:bCs/>
                    <w:sz w:val="18"/>
                    <w:szCs w:val="18"/>
                    <w:rPrChange w:id="7390"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7391" w:author="Rashed Hasan" w:date="2021-05-15T22:19:00Z">
                    <w:rPr>
                      <w:rFonts w:ascii="Times New Roman" w:hAnsi="Times New Roman" w:cs="Times New Roman"/>
                      <w:bCs/>
                      <w:sz w:val="20"/>
                      <w:szCs w:val="20"/>
                    </w:rPr>
                  </w:rPrChange>
                </w:rPr>
                <w:t xml:space="preserve"> (0.65-1.1</w:t>
              </w:r>
            </w:ins>
            <w:ins w:id="7392" w:author="Microsoft account" w:date="2021-05-25T02:20:00Z">
              <w:r w:rsidR="009D4541">
                <w:rPr>
                  <w:rFonts w:ascii="Times New Roman" w:hAnsi="Times New Roman" w:cs="Times New Roman"/>
                  <w:bCs/>
                  <w:sz w:val="18"/>
                  <w:szCs w:val="18"/>
                </w:rPr>
                <w:t>7</w:t>
              </w:r>
            </w:ins>
            <w:ins w:id="7393" w:author="Rashed Hasan" w:date="2021-05-15T22:18:00Z">
              <w:del w:id="7394" w:author="Microsoft account" w:date="2021-05-25T02:20:00Z">
                <w:r w:rsidRPr="00B76AF0" w:rsidDel="009D4541">
                  <w:rPr>
                    <w:rFonts w:ascii="Times New Roman" w:hAnsi="Times New Roman" w:cs="Times New Roman"/>
                    <w:bCs/>
                    <w:sz w:val="18"/>
                    <w:szCs w:val="18"/>
                    <w:rPrChange w:id="7395"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7396" w:author="Rashed Hasan" w:date="2021-05-15T22:19:00Z">
                    <w:rPr>
                      <w:rFonts w:ascii="Times New Roman" w:hAnsi="Times New Roman" w:cs="Times New Roman"/>
                      <w:bCs/>
                      <w:sz w:val="20"/>
                      <w:szCs w:val="20"/>
                    </w:rPr>
                  </w:rPrChange>
                </w:rPr>
                <w:t>)</w:t>
              </w:r>
            </w:ins>
          </w:p>
        </w:tc>
        <w:tc>
          <w:tcPr>
            <w:tcW w:w="430" w:type="pct"/>
            <w:vAlign w:val="center"/>
          </w:tcPr>
          <w:p w14:paraId="70822631" w14:textId="44776DFE" w:rsidR="00B76AF0" w:rsidRPr="00B76AF0" w:rsidRDefault="00B76AF0" w:rsidP="00E75A46">
            <w:pPr>
              <w:jc w:val="both"/>
              <w:rPr>
                <w:ins w:id="7397" w:author="Rashed Hasan" w:date="2021-05-15T22:18:00Z"/>
                <w:rFonts w:ascii="Times New Roman" w:hAnsi="Times New Roman" w:cs="Times New Roman"/>
                <w:bCs/>
                <w:sz w:val="18"/>
                <w:szCs w:val="18"/>
                <w:rPrChange w:id="7398" w:author="Rashed Hasan" w:date="2021-05-15T22:19:00Z">
                  <w:rPr>
                    <w:ins w:id="7399" w:author="Rashed Hasan" w:date="2021-05-15T22:18:00Z"/>
                    <w:rFonts w:ascii="Times New Roman" w:hAnsi="Times New Roman" w:cs="Times New Roman"/>
                    <w:bCs/>
                    <w:sz w:val="20"/>
                    <w:szCs w:val="20"/>
                  </w:rPr>
                </w:rPrChange>
              </w:rPr>
              <w:pPrChange w:id="7400" w:author="Microsoft account" w:date="2021-05-25T22:50:00Z">
                <w:pPr>
                  <w:jc w:val="center"/>
                </w:pPr>
              </w:pPrChange>
            </w:pPr>
            <w:ins w:id="7401" w:author="Rashed Hasan" w:date="2021-05-15T22:18:00Z">
              <w:r w:rsidRPr="00B76AF0">
                <w:rPr>
                  <w:rFonts w:ascii="Times New Roman" w:hAnsi="Times New Roman" w:cs="Times New Roman"/>
                  <w:bCs/>
                  <w:sz w:val="18"/>
                  <w:szCs w:val="18"/>
                  <w:rPrChange w:id="7402" w:author="Rashed Hasan" w:date="2021-05-15T22:19:00Z">
                    <w:rPr>
                      <w:rFonts w:ascii="Times New Roman" w:hAnsi="Times New Roman" w:cs="Times New Roman"/>
                      <w:bCs/>
                      <w:sz w:val="20"/>
                      <w:szCs w:val="20"/>
                    </w:rPr>
                  </w:rPrChange>
                </w:rPr>
                <w:t>0.3</w:t>
              </w:r>
            </w:ins>
            <w:ins w:id="7403" w:author="Microsoft account" w:date="2021-05-25T02:21:00Z">
              <w:r w:rsidR="003A2A4B">
                <w:rPr>
                  <w:rFonts w:ascii="Times New Roman" w:hAnsi="Times New Roman" w:cs="Times New Roman"/>
                  <w:bCs/>
                  <w:sz w:val="18"/>
                  <w:szCs w:val="18"/>
                </w:rPr>
                <w:t>74</w:t>
              </w:r>
            </w:ins>
            <w:ins w:id="7404" w:author="Rashed Hasan" w:date="2021-05-15T22:18:00Z">
              <w:del w:id="7405" w:author="Microsoft account" w:date="2021-05-25T02:21:00Z">
                <w:r w:rsidRPr="00B76AF0" w:rsidDel="003A2A4B">
                  <w:rPr>
                    <w:rFonts w:ascii="Times New Roman" w:hAnsi="Times New Roman" w:cs="Times New Roman"/>
                    <w:bCs/>
                    <w:sz w:val="18"/>
                    <w:szCs w:val="18"/>
                    <w:rPrChange w:id="7406" w:author="Rashed Hasan" w:date="2021-05-15T22:19:00Z">
                      <w:rPr>
                        <w:rFonts w:ascii="Times New Roman" w:hAnsi="Times New Roman" w:cs="Times New Roman"/>
                        <w:bCs/>
                        <w:sz w:val="20"/>
                        <w:szCs w:val="20"/>
                      </w:rPr>
                    </w:rPrChange>
                  </w:rPr>
                  <w:delText>32</w:delText>
                </w:r>
              </w:del>
            </w:ins>
          </w:p>
        </w:tc>
        <w:tc>
          <w:tcPr>
            <w:tcW w:w="627" w:type="pct"/>
            <w:vAlign w:val="center"/>
          </w:tcPr>
          <w:p w14:paraId="4C002A6C" w14:textId="77777777" w:rsidR="00B76AF0" w:rsidRPr="00B76AF0" w:rsidRDefault="00B76AF0" w:rsidP="00E75A46">
            <w:pPr>
              <w:jc w:val="both"/>
              <w:rPr>
                <w:ins w:id="7407" w:author="Rashed Hasan" w:date="2021-05-15T22:18:00Z"/>
                <w:rFonts w:ascii="Times New Roman" w:hAnsi="Times New Roman" w:cs="Times New Roman"/>
                <w:bCs/>
                <w:sz w:val="18"/>
                <w:szCs w:val="18"/>
                <w:rPrChange w:id="7408" w:author="Rashed Hasan" w:date="2021-05-15T22:19:00Z">
                  <w:rPr>
                    <w:ins w:id="7409" w:author="Rashed Hasan" w:date="2021-05-15T22:18:00Z"/>
                    <w:rFonts w:ascii="Times New Roman" w:hAnsi="Times New Roman" w:cs="Times New Roman"/>
                    <w:bCs/>
                    <w:sz w:val="20"/>
                    <w:szCs w:val="20"/>
                  </w:rPr>
                </w:rPrChange>
              </w:rPr>
              <w:pPrChange w:id="7410" w:author="Microsoft account" w:date="2021-05-25T22:50:00Z">
                <w:pPr>
                  <w:jc w:val="center"/>
                </w:pPr>
              </w:pPrChange>
            </w:pPr>
            <w:ins w:id="7411" w:author="Rashed Hasan" w:date="2021-05-15T22:18:00Z">
              <w:r w:rsidRPr="00B76AF0">
                <w:rPr>
                  <w:rFonts w:ascii="Times New Roman" w:hAnsi="Times New Roman" w:cs="Times New Roman"/>
                  <w:bCs/>
                  <w:sz w:val="18"/>
                  <w:szCs w:val="18"/>
                  <w:rPrChange w:id="7412" w:author="Rashed Hasan" w:date="2021-05-15T22:19:00Z">
                    <w:rPr>
                      <w:rFonts w:ascii="Times New Roman" w:hAnsi="Times New Roman" w:cs="Times New Roman"/>
                      <w:bCs/>
                      <w:sz w:val="20"/>
                      <w:szCs w:val="20"/>
                    </w:rPr>
                  </w:rPrChange>
                </w:rPr>
                <w:t>1.09 (0.88-1.33)</w:t>
              </w:r>
            </w:ins>
          </w:p>
        </w:tc>
        <w:tc>
          <w:tcPr>
            <w:tcW w:w="392" w:type="pct"/>
            <w:vAlign w:val="center"/>
          </w:tcPr>
          <w:p w14:paraId="3D685E8E" w14:textId="77777777" w:rsidR="00B76AF0" w:rsidRPr="00B76AF0" w:rsidRDefault="00B76AF0" w:rsidP="00E75A46">
            <w:pPr>
              <w:jc w:val="both"/>
              <w:rPr>
                <w:ins w:id="7413" w:author="Rashed Hasan" w:date="2021-05-15T22:18:00Z"/>
                <w:rFonts w:ascii="Times New Roman" w:hAnsi="Times New Roman" w:cs="Times New Roman"/>
                <w:bCs/>
                <w:sz w:val="18"/>
                <w:szCs w:val="18"/>
                <w:rPrChange w:id="7414" w:author="Rashed Hasan" w:date="2021-05-15T22:19:00Z">
                  <w:rPr>
                    <w:ins w:id="7415" w:author="Rashed Hasan" w:date="2021-05-15T22:18:00Z"/>
                    <w:rFonts w:ascii="Times New Roman" w:hAnsi="Times New Roman" w:cs="Times New Roman"/>
                    <w:bCs/>
                    <w:sz w:val="20"/>
                    <w:szCs w:val="20"/>
                  </w:rPr>
                </w:rPrChange>
              </w:rPr>
              <w:pPrChange w:id="7416" w:author="Microsoft account" w:date="2021-05-25T22:50:00Z">
                <w:pPr>
                  <w:jc w:val="center"/>
                </w:pPr>
              </w:pPrChange>
            </w:pPr>
            <w:ins w:id="7417" w:author="Rashed Hasan" w:date="2021-05-15T22:18:00Z">
              <w:r w:rsidRPr="00B76AF0">
                <w:rPr>
                  <w:rFonts w:ascii="Times New Roman" w:hAnsi="Times New Roman" w:cs="Times New Roman"/>
                  <w:bCs/>
                  <w:sz w:val="18"/>
                  <w:szCs w:val="18"/>
                  <w:rPrChange w:id="7418" w:author="Rashed Hasan" w:date="2021-05-15T22:19:00Z">
                    <w:rPr>
                      <w:rFonts w:ascii="Times New Roman" w:hAnsi="Times New Roman" w:cs="Times New Roman"/>
                      <w:bCs/>
                      <w:sz w:val="20"/>
                      <w:szCs w:val="20"/>
                    </w:rPr>
                  </w:rPrChange>
                </w:rPr>
                <w:t>0.430</w:t>
              </w:r>
            </w:ins>
          </w:p>
        </w:tc>
        <w:tc>
          <w:tcPr>
            <w:tcW w:w="625" w:type="pct"/>
            <w:vAlign w:val="center"/>
          </w:tcPr>
          <w:p w14:paraId="680047F3" w14:textId="2D2D962A" w:rsidR="00B76AF0" w:rsidRPr="00B76AF0" w:rsidRDefault="00B76AF0" w:rsidP="00E75A46">
            <w:pPr>
              <w:jc w:val="both"/>
              <w:rPr>
                <w:ins w:id="7419" w:author="Rashed Hasan" w:date="2021-05-15T22:18:00Z"/>
                <w:rFonts w:ascii="Times New Roman" w:hAnsi="Times New Roman" w:cs="Times New Roman"/>
                <w:bCs/>
                <w:sz w:val="18"/>
                <w:szCs w:val="18"/>
                <w:rPrChange w:id="7420" w:author="Rashed Hasan" w:date="2021-05-15T22:19:00Z">
                  <w:rPr>
                    <w:ins w:id="7421" w:author="Rashed Hasan" w:date="2021-05-15T22:18:00Z"/>
                    <w:rFonts w:ascii="Times New Roman" w:hAnsi="Times New Roman" w:cs="Times New Roman"/>
                    <w:bCs/>
                    <w:sz w:val="20"/>
                    <w:szCs w:val="20"/>
                  </w:rPr>
                </w:rPrChange>
              </w:rPr>
              <w:pPrChange w:id="7422" w:author="Microsoft account" w:date="2021-05-25T22:50:00Z">
                <w:pPr>
                  <w:jc w:val="center"/>
                </w:pPr>
              </w:pPrChange>
            </w:pPr>
            <w:ins w:id="7423" w:author="Rashed Hasan" w:date="2021-05-15T22:18:00Z">
              <w:r w:rsidRPr="00B76AF0">
                <w:rPr>
                  <w:rFonts w:ascii="Times New Roman" w:hAnsi="Times New Roman" w:cs="Times New Roman"/>
                  <w:bCs/>
                  <w:sz w:val="18"/>
                  <w:szCs w:val="18"/>
                  <w:rPrChange w:id="7424" w:author="Rashed Hasan" w:date="2021-05-15T22:19:00Z">
                    <w:rPr>
                      <w:rFonts w:ascii="Times New Roman" w:hAnsi="Times New Roman" w:cs="Times New Roman"/>
                      <w:bCs/>
                      <w:sz w:val="20"/>
                      <w:szCs w:val="20"/>
                    </w:rPr>
                  </w:rPrChange>
                </w:rPr>
                <w:t>0.</w:t>
              </w:r>
            </w:ins>
            <w:ins w:id="7425" w:author="Microsoft account" w:date="2021-05-24T00:44:00Z">
              <w:r w:rsidR="00CF16F4">
                <w:rPr>
                  <w:rFonts w:ascii="Times New Roman" w:hAnsi="Times New Roman" w:cs="Times New Roman"/>
                  <w:bCs/>
                  <w:sz w:val="18"/>
                  <w:szCs w:val="18"/>
                </w:rPr>
                <w:t>97</w:t>
              </w:r>
            </w:ins>
            <w:ins w:id="7426" w:author="Rashed Hasan" w:date="2021-05-15T22:18:00Z">
              <w:del w:id="7427" w:author="Microsoft account" w:date="2021-05-24T00:44:00Z">
                <w:r w:rsidRPr="00B76AF0" w:rsidDel="00CF16F4">
                  <w:rPr>
                    <w:rFonts w:ascii="Times New Roman" w:hAnsi="Times New Roman" w:cs="Times New Roman"/>
                    <w:bCs/>
                    <w:sz w:val="18"/>
                    <w:szCs w:val="18"/>
                    <w:rPrChange w:id="7428" w:author="Rashed Hasan" w:date="2021-05-15T22:19:00Z">
                      <w:rPr>
                        <w:rFonts w:ascii="Times New Roman" w:hAnsi="Times New Roman" w:cs="Times New Roman"/>
                        <w:bCs/>
                        <w:sz w:val="20"/>
                        <w:szCs w:val="20"/>
                      </w:rPr>
                    </w:rPrChange>
                  </w:rPr>
                  <w:delText>99</w:delText>
                </w:r>
              </w:del>
              <w:r w:rsidRPr="00B76AF0">
                <w:rPr>
                  <w:rFonts w:ascii="Times New Roman" w:hAnsi="Times New Roman" w:cs="Times New Roman"/>
                  <w:bCs/>
                  <w:sz w:val="18"/>
                  <w:szCs w:val="18"/>
                  <w:rPrChange w:id="7429" w:author="Rashed Hasan" w:date="2021-05-15T22:19:00Z">
                    <w:rPr>
                      <w:rFonts w:ascii="Times New Roman" w:hAnsi="Times New Roman" w:cs="Times New Roman"/>
                      <w:bCs/>
                      <w:sz w:val="20"/>
                      <w:szCs w:val="20"/>
                    </w:rPr>
                  </w:rPrChange>
                </w:rPr>
                <w:t xml:space="preserve"> (0.7</w:t>
              </w:r>
            </w:ins>
            <w:ins w:id="7430" w:author="Microsoft account" w:date="2021-05-24T00:44:00Z">
              <w:r w:rsidR="002B3BF9">
                <w:rPr>
                  <w:rFonts w:ascii="Times New Roman" w:hAnsi="Times New Roman" w:cs="Times New Roman"/>
                  <w:bCs/>
                  <w:sz w:val="18"/>
                  <w:szCs w:val="18"/>
                </w:rPr>
                <w:t>7</w:t>
              </w:r>
            </w:ins>
            <w:ins w:id="7431" w:author="Rashed Hasan" w:date="2021-05-15T22:18:00Z">
              <w:del w:id="7432" w:author="Microsoft account" w:date="2021-05-24T00:44:00Z">
                <w:r w:rsidRPr="00B76AF0" w:rsidDel="002B3BF9">
                  <w:rPr>
                    <w:rFonts w:ascii="Times New Roman" w:hAnsi="Times New Roman" w:cs="Times New Roman"/>
                    <w:bCs/>
                    <w:sz w:val="18"/>
                    <w:szCs w:val="18"/>
                    <w:rPrChange w:id="7433" w:author="Rashed Hasan" w:date="2021-05-15T22:19:00Z">
                      <w:rPr>
                        <w:rFonts w:ascii="Times New Roman" w:hAnsi="Times New Roman" w:cs="Times New Roman"/>
                        <w:bCs/>
                        <w:sz w:val="20"/>
                        <w:szCs w:val="20"/>
                      </w:rPr>
                    </w:rPrChange>
                  </w:rPr>
                  <w:delText>9</w:delText>
                </w:r>
              </w:del>
              <w:r w:rsidRPr="00B76AF0">
                <w:rPr>
                  <w:rFonts w:ascii="Times New Roman" w:hAnsi="Times New Roman" w:cs="Times New Roman"/>
                  <w:bCs/>
                  <w:sz w:val="18"/>
                  <w:szCs w:val="18"/>
                  <w:rPrChange w:id="7434" w:author="Rashed Hasan" w:date="2021-05-15T22:19:00Z">
                    <w:rPr>
                      <w:rFonts w:ascii="Times New Roman" w:hAnsi="Times New Roman" w:cs="Times New Roman"/>
                      <w:bCs/>
                      <w:sz w:val="20"/>
                      <w:szCs w:val="20"/>
                    </w:rPr>
                  </w:rPrChange>
                </w:rPr>
                <w:t>-1.</w:t>
              </w:r>
            </w:ins>
            <w:ins w:id="7435" w:author="Microsoft account" w:date="2021-05-24T00:45:00Z">
              <w:r w:rsidR="00F91901">
                <w:rPr>
                  <w:rFonts w:ascii="Times New Roman" w:hAnsi="Times New Roman" w:cs="Times New Roman"/>
                  <w:bCs/>
                  <w:sz w:val="18"/>
                  <w:szCs w:val="18"/>
                </w:rPr>
                <w:t>23</w:t>
              </w:r>
            </w:ins>
            <w:ins w:id="7436" w:author="Rashed Hasan" w:date="2021-05-15T22:18:00Z">
              <w:del w:id="7437" w:author="Microsoft account" w:date="2021-05-24T00:45:00Z">
                <w:r w:rsidRPr="00B76AF0" w:rsidDel="00F91901">
                  <w:rPr>
                    <w:rFonts w:ascii="Times New Roman" w:hAnsi="Times New Roman" w:cs="Times New Roman"/>
                    <w:bCs/>
                    <w:sz w:val="18"/>
                    <w:szCs w:val="18"/>
                    <w:rPrChange w:id="7438" w:author="Rashed Hasan" w:date="2021-05-15T22:19:00Z">
                      <w:rPr>
                        <w:rFonts w:ascii="Times New Roman" w:hAnsi="Times New Roman" w:cs="Times New Roman"/>
                        <w:bCs/>
                        <w:sz w:val="20"/>
                        <w:szCs w:val="20"/>
                      </w:rPr>
                    </w:rPrChange>
                  </w:rPr>
                  <w:delText>24</w:delText>
                </w:r>
              </w:del>
              <w:r w:rsidRPr="00B76AF0">
                <w:rPr>
                  <w:rFonts w:ascii="Times New Roman" w:hAnsi="Times New Roman" w:cs="Times New Roman"/>
                  <w:bCs/>
                  <w:sz w:val="18"/>
                  <w:szCs w:val="18"/>
                  <w:rPrChange w:id="7439" w:author="Rashed Hasan" w:date="2021-05-15T22:19:00Z">
                    <w:rPr>
                      <w:rFonts w:ascii="Times New Roman" w:hAnsi="Times New Roman" w:cs="Times New Roman"/>
                      <w:bCs/>
                      <w:sz w:val="20"/>
                      <w:szCs w:val="20"/>
                    </w:rPr>
                  </w:rPrChange>
                </w:rPr>
                <w:t>)</w:t>
              </w:r>
            </w:ins>
          </w:p>
        </w:tc>
        <w:tc>
          <w:tcPr>
            <w:tcW w:w="430" w:type="pct"/>
            <w:vAlign w:val="center"/>
          </w:tcPr>
          <w:p w14:paraId="6DD5115D" w14:textId="7D5D24CE" w:rsidR="00B76AF0" w:rsidRPr="00B76AF0" w:rsidRDefault="00B76AF0" w:rsidP="00E75A46">
            <w:pPr>
              <w:jc w:val="both"/>
              <w:rPr>
                <w:ins w:id="7440" w:author="Rashed Hasan" w:date="2021-05-15T22:18:00Z"/>
                <w:rFonts w:ascii="Times New Roman" w:hAnsi="Times New Roman" w:cs="Times New Roman"/>
                <w:bCs/>
                <w:sz w:val="18"/>
                <w:szCs w:val="18"/>
                <w:rPrChange w:id="7441" w:author="Rashed Hasan" w:date="2021-05-15T22:19:00Z">
                  <w:rPr>
                    <w:ins w:id="7442" w:author="Rashed Hasan" w:date="2021-05-15T22:18:00Z"/>
                    <w:rFonts w:ascii="Times New Roman" w:hAnsi="Times New Roman" w:cs="Times New Roman"/>
                    <w:bCs/>
                    <w:sz w:val="20"/>
                    <w:szCs w:val="20"/>
                  </w:rPr>
                </w:rPrChange>
              </w:rPr>
              <w:pPrChange w:id="7443" w:author="Microsoft account" w:date="2021-05-25T22:50:00Z">
                <w:pPr>
                  <w:jc w:val="center"/>
                </w:pPr>
              </w:pPrChange>
            </w:pPr>
            <w:ins w:id="7444" w:author="Rashed Hasan" w:date="2021-05-15T22:18:00Z">
              <w:r w:rsidRPr="00B76AF0">
                <w:rPr>
                  <w:rFonts w:ascii="Times New Roman" w:hAnsi="Times New Roman" w:cs="Times New Roman"/>
                  <w:bCs/>
                  <w:sz w:val="18"/>
                  <w:szCs w:val="18"/>
                  <w:rPrChange w:id="7445" w:author="Rashed Hasan" w:date="2021-05-15T22:19:00Z">
                    <w:rPr>
                      <w:rFonts w:ascii="Times New Roman" w:hAnsi="Times New Roman" w:cs="Times New Roman"/>
                      <w:bCs/>
                      <w:sz w:val="20"/>
                      <w:szCs w:val="20"/>
                    </w:rPr>
                  </w:rPrChange>
                </w:rPr>
                <w:t>0.</w:t>
              </w:r>
            </w:ins>
            <w:ins w:id="7446" w:author="Microsoft account" w:date="2021-05-24T00:46:00Z">
              <w:r w:rsidR="00EC7540">
                <w:rPr>
                  <w:rFonts w:ascii="Times New Roman" w:hAnsi="Times New Roman" w:cs="Times New Roman"/>
                  <w:bCs/>
                  <w:sz w:val="18"/>
                  <w:szCs w:val="18"/>
                </w:rPr>
                <w:t>817</w:t>
              </w:r>
            </w:ins>
            <w:ins w:id="7447" w:author="Rashed Hasan" w:date="2021-05-15T22:18:00Z">
              <w:del w:id="7448" w:author="Microsoft account" w:date="2021-05-24T00:46:00Z">
                <w:r w:rsidRPr="00B76AF0" w:rsidDel="00EC7540">
                  <w:rPr>
                    <w:rFonts w:ascii="Times New Roman" w:hAnsi="Times New Roman" w:cs="Times New Roman"/>
                    <w:bCs/>
                    <w:sz w:val="18"/>
                    <w:szCs w:val="18"/>
                    <w:rPrChange w:id="7449" w:author="Rashed Hasan" w:date="2021-05-15T22:19:00Z">
                      <w:rPr>
                        <w:rFonts w:ascii="Times New Roman" w:hAnsi="Times New Roman" w:cs="Times New Roman"/>
                        <w:bCs/>
                        <w:sz w:val="20"/>
                        <w:szCs w:val="20"/>
                      </w:rPr>
                    </w:rPrChange>
                  </w:rPr>
                  <w:delText>927</w:delText>
                </w:r>
              </w:del>
            </w:ins>
          </w:p>
        </w:tc>
      </w:tr>
      <w:tr w:rsidR="00457735" w:rsidRPr="00B76AF0" w14:paraId="37466435" w14:textId="77777777" w:rsidTr="00B211C0">
        <w:trPr>
          <w:trHeight w:val="226"/>
          <w:jc w:val="center"/>
          <w:ins w:id="7450" w:author="Rashed Hasan" w:date="2021-05-15T22:18:00Z"/>
        </w:trPr>
        <w:tc>
          <w:tcPr>
            <w:tcW w:w="739" w:type="pct"/>
            <w:vAlign w:val="center"/>
          </w:tcPr>
          <w:p w14:paraId="27E8FA26" w14:textId="77777777" w:rsidR="00B76AF0" w:rsidRPr="00B76AF0" w:rsidRDefault="00B76AF0" w:rsidP="00E75A46">
            <w:pPr>
              <w:jc w:val="both"/>
              <w:rPr>
                <w:ins w:id="7451" w:author="Rashed Hasan" w:date="2021-05-15T22:18:00Z"/>
                <w:rFonts w:ascii="Times New Roman" w:hAnsi="Times New Roman" w:cs="Times New Roman"/>
                <w:bCs/>
                <w:sz w:val="18"/>
                <w:szCs w:val="18"/>
                <w:rPrChange w:id="7452" w:author="Rashed Hasan" w:date="2021-05-15T22:19:00Z">
                  <w:rPr>
                    <w:ins w:id="7453" w:author="Rashed Hasan" w:date="2021-05-15T22:18:00Z"/>
                    <w:rFonts w:ascii="Times New Roman" w:hAnsi="Times New Roman" w:cs="Times New Roman"/>
                    <w:bCs/>
                    <w:sz w:val="20"/>
                    <w:szCs w:val="20"/>
                  </w:rPr>
                </w:rPrChange>
              </w:rPr>
              <w:pPrChange w:id="7454" w:author="Microsoft account" w:date="2021-05-25T22:50:00Z">
                <w:pPr>
                  <w:jc w:val="center"/>
                </w:pPr>
              </w:pPrChange>
            </w:pPr>
            <w:ins w:id="7455" w:author="Rashed Hasan" w:date="2021-05-15T22:18:00Z">
              <w:r w:rsidRPr="00B76AF0">
                <w:rPr>
                  <w:rFonts w:ascii="Times New Roman" w:hAnsi="Times New Roman" w:cs="Times New Roman"/>
                  <w:bCs/>
                  <w:sz w:val="18"/>
                  <w:szCs w:val="18"/>
                  <w:rPrChange w:id="7456" w:author="Rashed Hasan" w:date="2021-05-15T22:19:00Z">
                    <w:rPr>
                      <w:rFonts w:ascii="Times New Roman" w:hAnsi="Times New Roman" w:cs="Times New Roman"/>
                      <w:bCs/>
                      <w:sz w:val="20"/>
                      <w:szCs w:val="20"/>
                    </w:rPr>
                  </w:rPrChange>
                </w:rPr>
                <w:t>Rangpur</w:t>
              </w:r>
            </w:ins>
          </w:p>
        </w:tc>
        <w:tc>
          <w:tcPr>
            <w:tcW w:w="665" w:type="pct"/>
            <w:vAlign w:val="center"/>
          </w:tcPr>
          <w:p w14:paraId="2FD15D45" w14:textId="4677F5BC" w:rsidR="00B76AF0" w:rsidRPr="00B76AF0" w:rsidRDefault="00B76AF0" w:rsidP="00E75A46">
            <w:pPr>
              <w:jc w:val="both"/>
              <w:rPr>
                <w:ins w:id="7457" w:author="Rashed Hasan" w:date="2021-05-15T22:18:00Z"/>
                <w:rFonts w:ascii="Times New Roman" w:hAnsi="Times New Roman" w:cs="Times New Roman"/>
                <w:bCs/>
                <w:sz w:val="18"/>
                <w:szCs w:val="18"/>
                <w:rPrChange w:id="7458" w:author="Rashed Hasan" w:date="2021-05-15T22:19:00Z">
                  <w:rPr>
                    <w:ins w:id="7459" w:author="Rashed Hasan" w:date="2021-05-15T22:18:00Z"/>
                    <w:rFonts w:ascii="Times New Roman" w:hAnsi="Times New Roman" w:cs="Times New Roman"/>
                    <w:bCs/>
                    <w:sz w:val="20"/>
                    <w:szCs w:val="20"/>
                  </w:rPr>
                </w:rPrChange>
              </w:rPr>
            </w:pPr>
            <w:ins w:id="7460" w:author="Rashed Hasan" w:date="2021-05-15T22:18:00Z">
              <w:r w:rsidRPr="00B76AF0">
                <w:rPr>
                  <w:rFonts w:ascii="Times New Roman" w:hAnsi="Times New Roman" w:cs="Times New Roman"/>
                  <w:bCs/>
                  <w:sz w:val="18"/>
                  <w:szCs w:val="18"/>
                  <w:rPrChange w:id="7461" w:author="Rashed Hasan" w:date="2021-05-15T22:19:00Z">
                    <w:rPr>
                      <w:rFonts w:ascii="Times New Roman" w:hAnsi="Times New Roman" w:cs="Times New Roman"/>
                      <w:bCs/>
                      <w:sz w:val="20"/>
                      <w:szCs w:val="20"/>
                    </w:rPr>
                  </w:rPrChange>
                </w:rPr>
                <w:t>1.72 (1.3</w:t>
              </w:r>
            </w:ins>
            <w:ins w:id="7462" w:author="Microsoft account" w:date="2021-05-25T00:51:00Z">
              <w:r w:rsidR="008774FB">
                <w:rPr>
                  <w:rFonts w:ascii="Times New Roman" w:hAnsi="Times New Roman" w:cs="Times New Roman"/>
                  <w:bCs/>
                  <w:sz w:val="18"/>
                  <w:szCs w:val="18"/>
                </w:rPr>
                <w:t>9</w:t>
              </w:r>
            </w:ins>
            <w:ins w:id="7463" w:author="Rashed Hasan" w:date="2021-05-15T22:18:00Z">
              <w:del w:id="7464" w:author="Microsoft account" w:date="2021-05-25T00:51:00Z">
                <w:r w:rsidRPr="00B76AF0" w:rsidDel="008774FB">
                  <w:rPr>
                    <w:rFonts w:ascii="Times New Roman" w:hAnsi="Times New Roman" w:cs="Times New Roman"/>
                    <w:bCs/>
                    <w:sz w:val="18"/>
                    <w:szCs w:val="18"/>
                    <w:rPrChange w:id="7465" w:author="Rashed Hasan" w:date="2021-05-15T22:19:00Z">
                      <w:rPr>
                        <w:rFonts w:ascii="Times New Roman" w:hAnsi="Times New Roman" w:cs="Times New Roman"/>
                        <w:bCs/>
                        <w:sz w:val="20"/>
                        <w:szCs w:val="20"/>
                      </w:rPr>
                    </w:rPrChange>
                  </w:rPr>
                  <w:delText>8</w:delText>
                </w:r>
              </w:del>
              <w:r w:rsidRPr="00B76AF0">
                <w:rPr>
                  <w:rFonts w:ascii="Times New Roman" w:hAnsi="Times New Roman" w:cs="Times New Roman"/>
                  <w:bCs/>
                  <w:sz w:val="18"/>
                  <w:szCs w:val="18"/>
                  <w:rPrChange w:id="7466" w:author="Rashed Hasan" w:date="2021-05-15T22:19:00Z">
                    <w:rPr>
                      <w:rFonts w:ascii="Times New Roman" w:hAnsi="Times New Roman" w:cs="Times New Roman"/>
                      <w:bCs/>
                      <w:sz w:val="20"/>
                      <w:szCs w:val="20"/>
                    </w:rPr>
                  </w:rPrChange>
                </w:rPr>
                <w:t>-2.1</w:t>
              </w:r>
            </w:ins>
            <w:ins w:id="7467" w:author="Microsoft account" w:date="2021-05-25T00:53:00Z">
              <w:r w:rsidR="00AF5597">
                <w:rPr>
                  <w:rFonts w:ascii="Times New Roman" w:hAnsi="Times New Roman" w:cs="Times New Roman"/>
                  <w:bCs/>
                  <w:sz w:val="18"/>
                  <w:szCs w:val="18"/>
                </w:rPr>
                <w:t>1</w:t>
              </w:r>
            </w:ins>
            <w:ins w:id="7468" w:author="Rashed Hasan" w:date="2021-05-15T22:18:00Z">
              <w:del w:id="7469" w:author="Microsoft account" w:date="2021-05-25T00:53:00Z">
                <w:r w:rsidRPr="00B76AF0" w:rsidDel="00AF5597">
                  <w:rPr>
                    <w:rFonts w:ascii="Times New Roman" w:hAnsi="Times New Roman" w:cs="Times New Roman"/>
                    <w:bCs/>
                    <w:sz w:val="18"/>
                    <w:szCs w:val="18"/>
                    <w:rPrChange w:id="7470" w:author="Rashed Hasan" w:date="2021-05-15T22:19:00Z">
                      <w:rPr>
                        <w:rFonts w:ascii="Times New Roman" w:hAnsi="Times New Roman" w:cs="Times New Roman"/>
                        <w:bCs/>
                        <w:sz w:val="20"/>
                        <w:szCs w:val="20"/>
                      </w:rPr>
                    </w:rPrChange>
                  </w:rPr>
                  <w:delText>3</w:delText>
                </w:r>
              </w:del>
              <w:r w:rsidRPr="00B76AF0">
                <w:rPr>
                  <w:rFonts w:ascii="Times New Roman" w:hAnsi="Times New Roman" w:cs="Times New Roman"/>
                  <w:bCs/>
                  <w:sz w:val="18"/>
                  <w:szCs w:val="18"/>
                  <w:rPrChange w:id="7471" w:author="Rashed Hasan" w:date="2021-05-15T22:19:00Z">
                    <w:rPr>
                      <w:rFonts w:ascii="Times New Roman" w:hAnsi="Times New Roman" w:cs="Times New Roman"/>
                      <w:bCs/>
                      <w:sz w:val="20"/>
                      <w:szCs w:val="20"/>
                    </w:rPr>
                  </w:rPrChange>
                </w:rPr>
                <w:t>)</w:t>
              </w:r>
            </w:ins>
          </w:p>
        </w:tc>
        <w:tc>
          <w:tcPr>
            <w:tcW w:w="456" w:type="pct"/>
            <w:vAlign w:val="center"/>
          </w:tcPr>
          <w:p w14:paraId="0DF3F543" w14:textId="77777777" w:rsidR="00B76AF0" w:rsidRPr="00B76AF0" w:rsidRDefault="00B76AF0" w:rsidP="00E75A46">
            <w:pPr>
              <w:jc w:val="both"/>
              <w:rPr>
                <w:ins w:id="7472" w:author="Rashed Hasan" w:date="2021-05-15T22:18:00Z"/>
                <w:rFonts w:ascii="Times New Roman" w:hAnsi="Times New Roman" w:cs="Times New Roman"/>
                <w:bCs/>
                <w:sz w:val="18"/>
                <w:szCs w:val="18"/>
                <w:rPrChange w:id="7473" w:author="Rashed Hasan" w:date="2021-05-15T22:19:00Z">
                  <w:rPr>
                    <w:ins w:id="7474" w:author="Rashed Hasan" w:date="2021-05-15T22:18:00Z"/>
                    <w:rFonts w:ascii="Times New Roman" w:hAnsi="Times New Roman" w:cs="Times New Roman"/>
                    <w:bCs/>
                    <w:sz w:val="20"/>
                    <w:szCs w:val="20"/>
                  </w:rPr>
                </w:rPrChange>
              </w:rPr>
              <w:pPrChange w:id="7475" w:author="Microsoft account" w:date="2021-05-25T22:50:00Z">
                <w:pPr>
                  <w:jc w:val="both"/>
                </w:pPr>
              </w:pPrChange>
            </w:pPr>
            <w:ins w:id="7476" w:author="Rashed Hasan" w:date="2021-05-15T22:18:00Z">
              <w:r w:rsidRPr="00B76AF0">
                <w:rPr>
                  <w:rFonts w:ascii="Times New Roman" w:hAnsi="Times New Roman" w:cs="Times New Roman"/>
                  <w:bCs/>
                  <w:sz w:val="18"/>
                  <w:szCs w:val="18"/>
                  <w:rPrChange w:id="7477" w:author="Rashed Hasan" w:date="2021-05-15T22:19:00Z">
                    <w:rPr>
                      <w:rFonts w:ascii="Times New Roman" w:hAnsi="Times New Roman" w:cs="Times New Roman"/>
                      <w:bCs/>
                      <w:sz w:val="20"/>
                      <w:szCs w:val="20"/>
                    </w:rPr>
                  </w:rPrChange>
                </w:rPr>
                <w:t>&lt;0.001</w:t>
              </w:r>
            </w:ins>
          </w:p>
        </w:tc>
        <w:tc>
          <w:tcPr>
            <w:tcW w:w="636" w:type="pct"/>
            <w:vAlign w:val="center"/>
          </w:tcPr>
          <w:p w14:paraId="6314D2F8" w14:textId="6CF6E422" w:rsidR="00B76AF0" w:rsidRPr="00B76AF0" w:rsidRDefault="00B76AF0" w:rsidP="00E75A46">
            <w:pPr>
              <w:jc w:val="both"/>
              <w:rPr>
                <w:ins w:id="7478" w:author="Rashed Hasan" w:date="2021-05-15T22:18:00Z"/>
                <w:rFonts w:ascii="Times New Roman" w:hAnsi="Times New Roman" w:cs="Times New Roman"/>
                <w:bCs/>
                <w:sz w:val="18"/>
                <w:szCs w:val="18"/>
                <w:rPrChange w:id="7479" w:author="Rashed Hasan" w:date="2021-05-15T22:19:00Z">
                  <w:rPr>
                    <w:ins w:id="7480" w:author="Rashed Hasan" w:date="2021-05-15T22:18:00Z"/>
                    <w:rFonts w:ascii="Times New Roman" w:hAnsi="Times New Roman" w:cs="Times New Roman"/>
                    <w:bCs/>
                    <w:sz w:val="20"/>
                    <w:szCs w:val="20"/>
                  </w:rPr>
                </w:rPrChange>
              </w:rPr>
              <w:pPrChange w:id="7481" w:author="Microsoft account" w:date="2021-05-25T22:50:00Z">
                <w:pPr>
                  <w:jc w:val="center"/>
                </w:pPr>
              </w:pPrChange>
            </w:pPr>
            <w:ins w:id="7482" w:author="Rashed Hasan" w:date="2021-05-15T22:18:00Z">
              <w:r w:rsidRPr="00B76AF0">
                <w:rPr>
                  <w:rFonts w:ascii="Times New Roman" w:hAnsi="Times New Roman" w:cs="Times New Roman"/>
                  <w:bCs/>
                  <w:sz w:val="18"/>
                  <w:szCs w:val="18"/>
                  <w:rPrChange w:id="7483" w:author="Rashed Hasan" w:date="2021-05-15T22:19:00Z">
                    <w:rPr>
                      <w:rFonts w:ascii="Times New Roman" w:hAnsi="Times New Roman" w:cs="Times New Roman"/>
                      <w:bCs/>
                      <w:sz w:val="20"/>
                      <w:szCs w:val="20"/>
                    </w:rPr>
                  </w:rPrChange>
                </w:rPr>
                <w:t>1.8</w:t>
              </w:r>
            </w:ins>
            <w:ins w:id="7484" w:author="Microsoft account" w:date="2021-05-25T02:19:00Z">
              <w:r w:rsidR="009D4541">
                <w:rPr>
                  <w:rFonts w:ascii="Times New Roman" w:hAnsi="Times New Roman" w:cs="Times New Roman"/>
                  <w:bCs/>
                  <w:sz w:val="18"/>
                  <w:szCs w:val="18"/>
                </w:rPr>
                <w:t>9</w:t>
              </w:r>
            </w:ins>
            <w:ins w:id="7485" w:author="Rashed Hasan" w:date="2021-05-15T22:18:00Z">
              <w:del w:id="7486" w:author="Microsoft account" w:date="2021-05-25T02:19:00Z">
                <w:r w:rsidRPr="00B76AF0" w:rsidDel="009D4541">
                  <w:rPr>
                    <w:rFonts w:ascii="Times New Roman" w:hAnsi="Times New Roman" w:cs="Times New Roman"/>
                    <w:bCs/>
                    <w:sz w:val="18"/>
                    <w:szCs w:val="18"/>
                    <w:rPrChange w:id="7487"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7488" w:author="Rashed Hasan" w:date="2021-05-15T22:19:00Z">
                    <w:rPr>
                      <w:rFonts w:ascii="Times New Roman" w:hAnsi="Times New Roman" w:cs="Times New Roman"/>
                      <w:bCs/>
                      <w:sz w:val="20"/>
                      <w:szCs w:val="20"/>
                    </w:rPr>
                  </w:rPrChange>
                </w:rPr>
                <w:t xml:space="preserve"> (1.4</w:t>
              </w:r>
            </w:ins>
            <w:ins w:id="7489" w:author="Microsoft account" w:date="2021-05-25T02:19:00Z">
              <w:r w:rsidR="009D4541">
                <w:rPr>
                  <w:rFonts w:ascii="Times New Roman" w:hAnsi="Times New Roman" w:cs="Times New Roman"/>
                  <w:bCs/>
                  <w:sz w:val="18"/>
                  <w:szCs w:val="18"/>
                </w:rPr>
                <w:t>4</w:t>
              </w:r>
            </w:ins>
            <w:ins w:id="7490" w:author="Rashed Hasan" w:date="2021-05-15T22:18:00Z">
              <w:del w:id="7491" w:author="Microsoft account" w:date="2021-05-25T02:19:00Z">
                <w:r w:rsidRPr="00B76AF0" w:rsidDel="009D4541">
                  <w:rPr>
                    <w:rFonts w:ascii="Times New Roman" w:hAnsi="Times New Roman" w:cs="Times New Roman"/>
                    <w:bCs/>
                    <w:sz w:val="18"/>
                    <w:szCs w:val="18"/>
                    <w:rPrChange w:id="7492"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7493" w:author="Rashed Hasan" w:date="2021-05-15T22:19:00Z">
                    <w:rPr>
                      <w:rFonts w:ascii="Times New Roman" w:hAnsi="Times New Roman" w:cs="Times New Roman"/>
                      <w:bCs/>
                      <w:sz w:val="20"/>
                      <w:szCs w:val="20"/>
                    </w:rPr>
                  </w:rPrChange>
                </w:rPr>
                <w:t>-2.4</w:t>
              </w:r>
            </w:ins>
            <w:ins w:id="7494" w:author="Microsoft account" w:date="2021-05-25T02:20:00Z">
              <w:r w:rsidR="009D4541">
                <w:rPr>
                  <w:rFonts w:ascii="Times New Roman" w:hAnsi="Times New Roman" w:cs="Times New Roman"/>
                  <w:bCs/>
                  <w:sz w:val="18"/>
                  <w:szCs w:val="18"/>
                </w:rPr>
                <w:t>8</w:t>
              </w:r>
            </w:ins>
            <w:ins w:id="7495" w:author="Rashed Hasan" w:date="2021-05-15T22:18:00Z">
              <w:del w:id="7496" w:author="Microsoft account" w:date="2021-05-25T02:20:00Z">
                <w:r w:rsidRPr="00B76AF0" w:rsidDel="009D4541">
                  <w:rPr>
                    <w:rFonts w:ascii="Times New Roman" w:hAnsi="Times New Roman" w:cs="Times New Roman"/>
                    <w:bCs/>
                    <w:sz w:val="18"/>
                    <w:szCs w:val="18"/>
                    <w:rPrChange w:id="7497"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7498" w:author="Rashed Hasan" w:date="2021-05-15T22:19:00Z">
                    <w:rPr>
                      <w:rFonts w:ascii="Times New Roman" w:hAnsi="Times New Roman" w:cs="Times New Roman"/>
                      <w:bCs/>
                      <w:sz w:val="20"/>
                      <w:szCs w:val="20"/>
                    </w:rPr>
                  </w:rPrChange>
                </w:rPr>
                <w:t>)</w:t>
              </w:r>
            </w:ins>
          </w:p>
        </w:tc>
        <w:tc>
          <w:tcPr>
            <w:tcW w:w="430" w:type="pct"/>
            <w:vAlign w:val="center"/>
          </w:tcPr>
          <w:p w14:paraId="30EE66CF" w14:textId="77777777" w:rsidR="00B76AF0" w:rsidRPr="00B76AF0" w:rsidRDefault="00B76AF0" w:rsidP="00E75A46">
            <w:pPr>
              <w:jc w:val="both"/>
              <w:rPr>
                <w:ins w:id="7499" w:author="Rashed Hasan" w:date="2021-05-15T22:18:00Z"/>
                <w:rFonts w:ascii="Times New Roman" w:hAnsi="Times New Roman" w:cs="Times New Roman"/>
                <w:bCs/>
                <w:sz w:val="18"/>
                <w:szCs w:val="18"/>
                <w:rPrChange w:id="7500" w:author="Rashed Hasan" w:date="2021-05-15T22:19:00Z">
                  <w:rPr>
                    <w:ins w:id="7501" w:author="Rashed Hasan" w:date="2021-05-15T22:18:00Z"/>
                    <w:rFonts w:ascii="Times New Roman" w:hAnsi="Times New Roman" w:cs="Times New Roman"/>
                    <w:bCs/>
                    <w:sz w:val="20"/>
                    <w:szCs w:val="20"/>
                  </w:rPr>
                </w:rPrChange>
              </w:rPr>
              <w:pPrChange w:id="7502" w:author="Microsoft account" w:date="2021-05-25T22:50:00Z">
                <w:pPr>
                  <w:jc w:val="center"/>
                </w:pPr>
              </w:pPrChange>
            </w:pPr>
            <w:ins w:id="7503" w:author="Rashed Hasan" w:date="2021-05-15T22:18:00Z">
              <w:r w:rsidRPr="00B76AF0">
                <w:rPr>
                  <w:rFonts w:ascii="Times New Roman" w:hAnsi="Times New Roman" w:cs="Times New Roman"/>
                  <w:bCs/>
                  <w:sz w:val="18"/>
                  <w:szCs w:val="18"/>
                  <w:rPrChange w:id="7504" w:author="Rashed Hasan" w:date="2021-05-15T22:19:00Z">
                    <w:rPr>
                      <w:rFonts w:ascii="Times New Roman" w:hAnsi="Times New Roman" w:cs="Times New Roman"/>
                      <w:bCs/>
                      <w:sz w:val="20"/>
                      <w:szCs w:val="20"/>
                    </w:rPr>
                  </w:rPrChange>
                </w:rPr>
                <w:t>&lt;0.001</w:t>
              </w:r>
            </w:ins>
          </w:p>
        </w:tc>
        <w:tc>
          <w:tcPr>
            <w:tcW w:w="627" w:type="pct"/>
            <w:vAlign w:val="center"/>
          </w:tcPr>
          <w:p w14:paraId="44EAF08F" w14:textId="77777777" w:rsidR="00B76AF0" w:rsidRPr="00B76AF0" w:rsidRDefault="00B76AF0" w:rsidP="00E75A46">
            <w:pPr>
              <w:jc w:val="both"/>
              <w:rPr>
                <w:ins w:id="7505" w:author="Rashed Hasan" w:date="2021-05-15T22:18:00Z"/>
                <w:rFonts w:ascii="Times New Roman" w:hAnsi="Times New Roman" w:cs="Times New Roman"/>
                <w:bCs/>
                <w:sz w:val="18"/>
                <w:szCs w:val="18"/>
                <w:rPrChange w:id="7506" w:author="Rashed Hasan" w:date="2021-05-15T22:19:00Z">
                  <w:rPr>
                    <w:ins w:id="7507" w:author="Rashed Hasan" w:date="2021-05-15T22:18:00Z"/>
                    <w:rFonts w:ascii="Times New Roman" w:hAnsi="Times New Roman" w:cs="Times New Roman"/>
                    <w:bCs/>
                    <w:sz w:val="20"/>
                    <w:szCs w:val="20"/>
                  </w:rPr>
                </w:rPrChange>
              </w:rPr>
              <w:pPrChange w:id="7508" w:author="Microsoft account" w:date="2021-05-25T22:50:00Z">
                <w:pPr>
                  <w:jc w:val="center"/>
                </w:pPr>
              </w:pPrChange>
            </w:pPr>
            <w:ins w:id="7509" w:author="Rashed Hasan" w:date="2021-05-15T22:18:00Z">
              <w:r w:rsidRPr="00B76AF0">
                <w:rPr>
                  <w:rFonts w:ascii="Times New Roman" w:hAnsi="Times New Roman" w:cs="Times New Roman"/>
                  <w:bCs/>
                  <w:sz w:val="18"/>
                  <w:szCs w:val="18"/>
                  <w:rPrChange w:id="7510" w:author="Rashed Hasan" w:date="2021-05-15T22:19:00Z">
                    <w:rPr>
                      <w:rFonts w:ascii="Times New Roman" w:hAnsi="Times New Roman" w:cs="Times New Roman"/>
                      <w:bCs/>
                      <w:sz w:val="20"/>
                      <w:szCs w:val="20"/>
                    </w:rPr>
                  </w:rPrChange>
                </w:rPr>
                <w:t>2.44 (0.62-0.95)</w:t>
              </w:r>
            </w:ins>
          </w:p>
        </w:tc>
        <w:tc>
          <w:tcPr>
            <w:tcW w:w="392" w:type="pct"/>
            <w:vAlign w:val="center"/>
          </w:tcPr>
          <w:p w14:paraId="041B843B" w14:textId="77777777" w:rsidR="00B76AF0" w:rsidRPr="00B76AF0" w:rsidRDefault="00B76AF0" w:rsidP="00E75A46">
            <w:pPr>
              <w:jc w:val="both"/>
              <w:rPr>
                <w:ins w:id="7511" w:author="Rashed Hasan" w:date="2021-05-15T22:18:00Z"/>
                <w:rFonts w:ascii="Times New Roman" w:hAnsi="Times New Roman" w:cs="Times New Roman"/>
                <w:bCs/>
                <w:sz w:val="18"/>
                <w:szCs w:val="18"/>
                <w:rPrChange w:id="7512" w:author="Rashed Hasan" w:date="2021-05-15T22:19:00Z">
                  <w:rPr>
                    <w:ins w:id="7513" w:author="Rashed Hasan" w:date="2021-05-15T22:18:00Z"/>
                    <w:rFonts w:ascii="Times New Roman" w:hAnsi="Times New Roman" w:cs="Times New Roman"/>
                    <w:bCs/>
                    <w:sz w:val="20"/>
                    <w:szCs w:val="20"/>
                  </w:rPr>
                </w:rPrChange>
              </w:rPr>
              <w:pPrChange w:id="7514" w:author="Microsoft account" w:date="2021-05-25T22:50:00Z">
                <w:pPr>
                  <w:jc w:val="center"/>
                </w:pPr>
              </w:pPrChange>
            </w:pPr>
            <w:ins w:id="7515" w:author="Rashed Hasan" w:date="2021-05-15T22:18:00Z">
              <w:r w:rsidRPr="00B76AF0">
                <w:rPr>
                  <w:rFonts w:ascii="Times New Roman" w:hAnsi="Times New Roman" w:cs="Times New Roman"/>
                  <w:bCs/>
                  <w:sz w:val="18"/>
                  <w:szCs w:val="18"/>
                  <w:rPrChange w:id="7516" w:author="Rashed Hasan" w:date="2021-05-15T22:19:00Z">
                    <w:rPr>
                      <w:rFonts w:ascii="Times New Roman" w:hAnsi="Times New Roman" w:cs="Times New Roman"/>
                      <w:bCs/>
                      <w:sz w:val="20"/>
                      <w:szCs w:val="20"/>
                    </w:rPr>
                  </w:rPrChange>
                </w:rPr>
                <w:t>&lt;0.001</w:t>
              </w:r>
            </w:ins>
          </w:p>
        </w:tc>
        <w:tc>
          <w:tcPr>
            <w:tcW w:w="625" w:type="pct"/>
            <w:vAlign w:val="center"/>
          </w:tcPr>
          <w:p w14:paraId="2EAC7C97" w14:textId="48E682CD" w:rsidR="00B76AF0" w:rsidRPr="00B76AF0" w:rsidRDefault="00B76AF0" w:rsidP="00E75A46">
            <w:pPr>
              <w:jc w:val="both"/>
              <w:rPr>
                <w:ins w:id="7517" w:author="Rashed Hasan" w:date="2021-05-15T22:18:00Z"/>
                <w:rFonts w:ascii="Times New Roman" w:hAnsi="Times New Roman" w:cs="Times New Roman"/>
                <w:bCs/>
                <w:sz w:val="18"/>
                <w:szCs w:val="18"/>
                <w:rPrChange w:id="7518" w:author="Rashed Hasan" w:date="2021-05-15T22:19:00Z">
                  <w:rPr>
                    <w:ins w:id="7519" w:author="Rashed Hasan" w:date="2021-05-15T22:18:00Z"/>
                    <w:rFonts w:ascii="Times New Roman" w:hAnsi="Times New Roman" w:cs="Times New Roman"/>
                    <w:bCs/>
                    <w:sz w:val="20"/>
                    <w:szCs w:val="20"/>
                  </w:rPr>
                </w:rPrChange>
              </w:rPr>
              <w:pPrChange w:id="7520" w:author="Microsoft account" w:date="2021-05-25T22:50:00Z">
                <w:pPr>
                  <w:jc w:val="center"/>
                </w:pPr>
              </w:pPrChange>
            </w:pPr>
            <w:ins w:id="7521" w:author="Rashed Hasan" w:date="2021-05-15T22:18:00Z">
              <w:r w:rsidRPr="00B76AF0">
                <w:rPr>
                  <w:rFonts w:ascii="Times New Roman" w:hAnsi="Times New Roman" w:cs="Times New Roman"/>
                  <w:bCs/>
                  <w:sz w:val="18"/>
                  <w:szCs w:val="18"/>
                  <w:rPrChange w:id="7522" w:author="Rashed Hasan" w:date="2021-05-15T22:19:00Z">
                    <w:rPr>
                      <w:rFonts w:ascii="Times New Roman" w:hAnsi="Times New Roman" w:cs="Times New Roman"/>
                      <w:bCs/>
                      <w:sz w:val="20"/>
                      <w:szCs w:val="20"/>
                    </w:rPr>
                  </w:rPrChange>
                </w:rPr>
                <w:t>2.</w:t>
              </w:r>
            </w:ins>
            <w:ins w:id="7523" w:author="Microsoft account" w:date="2021-05-24T00:44:00Z">
              <w:r w:rsidR="00CF16F4">
                <w:rPr>
                  <w:rFonts w:ascii="Times New Roman" w:hAnsi="Times New Roman" w:cs="Times New Roman"/>
                  <w:bCs/>
                  <w:sz w:val="18"/>
                  <w:szCs w:val="18"/>
                </w:rPr>
                <w:t>66</w:t>
              </w:r>
            </w:ins>
            <w:ins w:id="7524" w:author="Rashed Hasan" w:date="2021-05-15T22:18:00Z">
              <w:del w:id="7525" w:author="Microsoft account" w:date="2021-05-24T00:44:00Z">
                <w:r w:rsidRPr="00B76AF0" w:rsidDel="00CF16F4">
                  <w:rPr>
                    <w:rFonts w:ascii="Times New Roman" w:hAnsi="Times New Roman" w:cs="Times New Roman"/>
                    <w:bCs/>
                    <w:sz w:val="18"/>
                    <w:szCs w:val="18"/>
                    <w:rPrChange w:id="7526" w:author="Rashed Hasan" w:date="2021-05-15T22:19:00Z">
                      <w:rPr>
                        <w:rFonts w:ascii="Times New Roman" w:hAnsi="Times New Roman" w:cs="Times New Roman"/>
                        <w:bCs/>
                        <w:sz w:val="20"/>
                        <w:szCs w:val="20"/>
                      </w:rPr>
                    </w:rPrChange>
                  </w:rPr>
                  <w:delText>74</w:delText>
                </w:r>
              </w:del>
              <w:r w:rsidRPr="00B76AF0">
                <w:rPr>
                  <w:rFonts w:ascii="Times New Roman" w:hAnsi="Times New Roman" w:cs="Times New Roman"/>
                  <w:bCs/>
                  <w:sz w:val="18"/>
                  <w:szCs w:val="18"/>
                  <w:rPrChange w:id="7527" w:author="Rashed Hasan" w:date="2021-05-15T22:19:00Z">
                    <w:rPr>
                      <w:rFonts w:ascii="Times New Roman" w:hAnsi="Times New Roman" w:cs="Times New Roman"/>
                      <w:bCs/>
                      <w:sz w:val="20"/>
                      <w:szCs w:val="20"/>
                    </w:rPr>
                  </w:rPrChange>
                </w:rPr>
                <w:t xml:space="preserve"> (2.</w:t>
              </w:r>
            </w:ins>
            <w:ins w:id="7528" w:author="Microsoft account" w:date="2021-05-24T00:45:00Z">
              <w:r w:rsidR="002B3BF9">
                <w:rPr>
                  <w:rFonts w:ascii="Times New Roman" w:hAnsi="Times New Roman" w:cs="Times New Roman"/>
                  <w:bCs/>
                  <w:sz w:val="18"/>
                  <w:szCs w:val="18"/>
                </w:rPr>
                <w:t>11</w:t>
              </w:r>
            </w:ins>
            <w:ins w:id="7529" w:author="Rashed Hasan" w:date="2021-05-15T22:18:00Z">
              <w:del w:id="7530" w:author="Microsoft account" w:date="2021-05-24T00:45:00Z">
                <w:r w:rsidRPr="00B76AF0" w:rsidDel="002B3BF9">
                  <w:rPr>
                    <w:rFonts w:ascii="Times New Roman" w:hAnsi="Times New Roman" w:cs="Times New Roman"/>
                    <w:bCs/>
                    <w:sz w:val="18"/>
                    <w:szCs w:val="18"/>
                    <w:rPrChange w:id="7531" w:author="Rashed Hasan" w:date="2021-05-15T22:19:00Z">
                      <w:rPr>
                        <w:rFonts w:ascii="Times New Roman" w:hAnsi="Times New Roman" w:cs="Times New Roman"/>
                        <w:bCs/>
                        <w:sz w:val="20"/>
                        <w:szCs w:val="20"/>
                      </w:rPr>
                    </w:rPrChange>
                  </w:rPr>
                  <w:delText>20</w:delText>
                </w:r>
              </w:del>
              <w:r w:rsidRPr="00B76AF0">
                <w:rPr>
                  <w:rFonts w:ascii="Times New Roman" w:hAnsi="Times New Roman" w:cs="Times New Roman"/>
                  <w:bCs/>
                  <w:sz w:val="18"/>
                  <w:szCs w:val="18"/>
                  <w:rPrChange w:id="7532" w:author="Rashed Hasan" w:date="2021-05-15T22:19:00Z">
                    <w:rPr>
                      <w:rFonts w:ascii="Times New Roman" w:hAnsi="Times New Roman" w:cs="Times New Roman"/>
                      <w:bCs/>
                      <w:sz w:val="20"/>
                      <w:szCs w:val="20"/>
                    </w:rPr>
                  </w:rPrChange>
                </w:rPr>
                <w:t>-3.</w:t>
              </w:r>
            </w:ins>
            <w:ins w:id="7533" w:author="Microsoft account" w:date="2021-05-24T00:45:00Z">
              <w:r w:rsidR="00F91901">
                <w:rPr>
                  <w:rFonts w:ascii="Times New Roman" w:hAnsi="Times New Roman" w:cs="Times New Roman"/>
                  <w:bCs/>
                  <w:sz w:val="18"/>
                  <w:szCs w:val="18"/>
                </w:rPr>
                <w:t>35</w:t>
              </w:r>
            </w:ins>
            <w:ins w:id="7534" w:author="Rashed Hasan" w:date="2021-05-15T22:18:00Z">
              <w:del w:id="7535" w:author="Microsoft account" w:date="2021-05-24T00:45:00Z">
                <w:r w:rsidRPr="00B76AF0" w:rsidDel="00F91901">
                  <w:rPr>
                    <w:rFonts w:ascii="Times New Roman" w:hAnsi="Times New Roman" w:cs="Times New Roman"/>
                    <w:bCs/>
                    <w:sz w:val="18"/>
                    <w:szCs w:val="18"/>
                    <w:rPrChange w:id="7536" w:author="Rashed Hasan" w:date="2021-05-15T22:19:00Z">
                      <w:rPr>
                        <w:rFonts w:ascii="Times New Roman" w:hAnsi="Times New Roman" w:cs="Times New Roman"/>
                        <w:bCs/>
                        <w:sz w:val="20"/>
                        <w:szCs w:val="20"/>
                      </w:rPr>
                    </w:rPrChange>
                  </w:rPr>
                  <w:delText>42</w:delText>
                </w:r>
              </w:del>
              <w:r w:rsidRPr="00B76AF0">
                <w:rPr>
                  <w:rFonts w:ascii="Times New Roman" w:hAnsi="Times New Roman" w:cs="Times New Roman"/>
                  <w:bCs/>
                  <w:sz w:val="18"/>
                  <w:szCs w:val="18"/>
                  <w:rPrChange w:id="7537" w:author="Rashed Hasan" w:date="2021-05-15T22:19:00Z">
                    <w:rPr>
                      <w:rFonts w:ascii="Times New Roman" w:hAnsi="Times New Roman" w:cs="Times New Roman"/>
                      <w:bCs/>
                      <w:sz w:val="20"/>
                      <w:szCs w:val="20"/>
                    </w:rPr>
                  </w:rPrChange>
                </w:rPr>
                <w:t>)</w:t>
              </w:r>
            </w:ins>
          </w:p>
        </w:tc>
        <w:tc>
          <w:tcPr>
            <w:tcW w:w="430" w:type="pct"/>
            <w:vAlign w:val="center"/>
          </w:tcPr>
          <w:p w14:paraId="2A346654" w14:textId="77777777" w:rsidR="00B76AF0" w:rsidRPr="00B76AF0" w:rsidRDefault="00B76AF0" w:rsidP="00E75A46">
            <w:pPr>
              <w:jc w:val="both"/>
              <w:rPr>
                <w:ins w:id="7538" w:author="Rashed Hasan" w:date="2021-05-15T22:18:00Z"/>
                <w:rFonts w:ascii="Times New Roman" w:hAnsi="Times New Roman" w:cs="Times New Roman"/>
                <w:bCs/>
                <w:sz w:val="18"/>
                <w:szCs w:val="18"/>
                <w:rPrChange w:id="7539" w:author="Rashed Hasan" w:date="2021-05-15T22:19:00Z">
                  <w:rPr>
                    <w:ins w:id="7540" w:author="Rashed Hasan" w:date="2021-05-15T22:18:00Z"/>
                    <w:rFonts w:ascii="Times New Roman" w:hAnsi="Times New Roman" w:cs="Times New Roman"/>
                    <w:bCs/>
                    <w:sz w:val="20"/>
                    <w:szCs w:val="20"/>
                  </w:rPr>
                </w:rPrChange>
              </w:rPr>
              <w:pPrChange w:id="7541" w:author="Microsoft account" w:date="2021-05-25T22:50:00Z">
                <w:pPr>
                  <w:jc w:val="center"/>
                </w:pPr>
              </w:pPrChange>
            </w:pPr>
            <w:ins w:id="7542" w:author="Rashed Hasan" w:date="2021-05-15T22:18:00Z">
              <w:r w:rsidRPr="00B76AF0">
                <w:rPr>
                  <w:rFonts w:ascii="Times New Roman" w:hAnsi="Times New Roman" w:cs="Times New Roman"/>
                  <w:bCs/>
                  <w:sz w:val="18"/>
                  <w:szCs w:val="18"/>
                  <w:rPrChange w:id="7543" w:author="Rashed Hasan" w:date="2021-05-15T22:19:00Z">
                    <w:rPr>
                      <w:rFonts w:ascii="Times New Roman" w:hAnsi="Times New Roman" w:cs="Times New Roman"/>
                      <w:bCs/>
                      <w:sz w:val="20"/>
                      <w:szCs w:val="20"/>
                    </w:rPr>
                  </w:rPrChange>
                </w:rPr>
                <w:t>&lt;0.001</w:t>
              </w:r>
            </w:ins>
          </w:p>
        </w:tc>
      </w:tr>
      <w:tr w:rsidR="00457735" w:rsidRPr="00B76AF0" w14:paraId="0F99E853" w14:textId="77777777" w:rsidTr="00B211C0">
        <w:trPr>
          <w:trHeight w:val="226"/>
          <w:jc w:val="center"/>
          <w:ins w:id="7544" w:author="Rashed Hasan" w:date="2021-05-15T22:18:00Z"/>
        </w:trPr>
        <w:tc>
          <w:tcPr>
            <w:tcW w:w="739" w:type="pct"/>
            <w:vAlign w:val="center"/>
          </w:tcPr>
          <w:p w14:paraId="227F07DE" w14:textId="77777777" w:rsidR="00B76AF0" w:rsidRPr="00B76AF0" w:rsidRDefault="00B76AF0" w:rsidP="00E75A46">
            <w:pPr>
              <w:jc w:val="both"/>
              <w:rPr>
                <w:ins w:id="7545" w:author="Rashed Hasan" w:date="2021-05-15T22:18:00Z"/>
                <w:rFonts w:ascii="Times New Roman" w:hAnsi="Times New Roman" w:cs="Times New Roman"/>
                <w:bCs/>
                <w:sz w:val="18"/>
                <w:szCs w:val="18"/>
                <w:rPrChange w:id="7546" w:author="Rashed Hasan" w:date="2021-05-15T22:19:00Z">
                  <w:rPr>
                    <w:ins w:id="7547" w:author="Rashed Hasan" w:date="2021-05-15T22:18:00Z"/>
                    <w:rFonts w:ascii="Times New Roman" w:hAnsi="Times New Roman" w:cs="Times New Roman"/>
                    <w:bCs/>
                    <w:sz w:val="20"/>
                    <w:szCs w:val="20"/>
                  </w:rPr>
                </w:rPrChange>
              </w:rPr>
              <w:pPrChange w:id="7548" w:author="Microsoft account" w:date="2021-05-25T22:50:00Z">
                <w:pPr>
                  <w:jc w:val="center"/>
                </w:pPr>
              </w:pPrChange>
            </w:pPr>
            <w:ins w:id="7549" w:author="Rashed Hasan" w:date="2021-05-15T22:18:00Z">
              <w:r w:rsidRPr="00B76AF0">
                <w:rPr>
                  <w:rFonts w:ascii="Times New Roman" w:hAnsi="Times New Roman" w:cs="Times New Roman"/>
                  <w:bCs/>
                  <w:sz w:val="18"/>
                  <w:szCs w:val="18"/>
                  <w:rPrChange w:id="7550" w:author="Rashed Hasan" w:date="2021-05-15T22:19:00Z">
                    <w:rPr>
                      <w:rFonts w:ascii="Times New Roman" w:hAnsi="Times New Roman" w:cs="Times New Roman"/>
                      <w:bCs/>
                      <w:sz w:val="20"/>
                      <w:szCs w:val="20"/>
                    </w:rPr>
                  </w:rPrChange>
                </w:rPr>
                <w:t>Sylhet</w:t>
              </w:r>
            </w:ins>
          </w:p>
        </w:tc>
        <w:tc>
          <w:tcPr>
            <w:tcW w:w="665" w:type="pct"/>
            <w:vAlign w:val="center"/>
          </w:tcPr>
          <w:p w14:paraId="7E5D957A" w14:textId="031B178D" w:rsidR="00B76AF0" w:rsidRPr="00B76AF0" w:rsidRDefault="00B76AF0" w:rsidP="00E75A46">
            <w:pPr>
              <w:jc w:val="both"/>
              <w:rPr>
                <w:ins w:id="7551" w:author="Rashed Hasan" w:date="2021-05-15T22:18:00Z"/>
                <w:rFonts w:ascii="Times New Roman" w:hAnsi="Times New Roman" w:cs="Times New Roman"/>
                <w:bCs/>
                <w:sz w:val="18"/>
                <w:szCs w:val="18"/>
                <w:rPrChange w:id="7552" w:author="Rashed Hasan" w:date="2021-05-15T22:19:00Z">
                  <w:rPr>
                    <w:ins w:id="7553" w:author="Rashed Hasan" w:date="2021-05-15T22:18:00Z"/>
                    <w:rFonts w:ascii="Times New Roman" w:hAnsi="Times New Roman" w:cs="Times New Roman"/>
                    <w:bCs/>
                    <w:sz w:val="20"/>
                    <w:szCs w:val="20"/>
                  </w:rPr>
                </w:rPrChange>
              </w:rPr>
            </w:pPr>
            <w:ins w:id="7554" w:author="Rashed Hasan" w:date="2021-05-15T22:18:00Z">
              <w:r w:rsidRPr="00B76AF0">
                <w:rPr>
                  <w:rFonts w:ascii="Times New Roman" w:hAnsi="Times New Roman" w:cs="Times New Roman"/>
                  <w:bCs/>
                  <w:sz w:val="18"/>
                  <w:szCs w:val="18"/>
                  <w:rPrChange w:id="7555" w:author="Rashed Hasan" w:date="2021-05-15T22:19:00Z">
                    <w:rPr>
                      <w:rFonts w:ascii="Times New Roman" w:hAnsi="Times New Roman" w:cs="Times New Roman"/>
                      <w:bCs/>
                      <w:sz w:val="20"/>
                      <w:szCs w:val="20"/>
                    </w:rPr>
                  </w:rPrChange>
                </w:rPr>
                <w:t>0.56 (0.4</w:t>
              </w:r>
            </w:ins>
            <w:ins w:id="7556" w:author="Microsoft account" w:date="2021-05-25T00:51:00Z">
              <w:r w:rsidR="008774FB">
                <w:rPr>
                  <w:rFonts w:ascii="Times New Roman" w:hAnsi="Times New Roman" w:cs="Times New Roman"/>
                  <w:bCs/>
                  <w:sz w:val="18"/>
                  <w:szCs w:val="18"/>
                </w:rPr>
                <w:t>5</w:t>
              </w:r>
            </w:ins>
            <w:ins w:id="7557" w:author="Rashed Hasan" w:date="2021-05-15T22:18:00Z">
              <w:del w:id="7558" w:author="Microsoft account" w:date="2021-05-25T00:51:00Z">
                <w:r w:rsidRPr="00B76AF0" w:rsidDel="008774FB">
                  <w:rPr>
                    <w:rFonts w:ascii="Times New Roman" w:hAnsi="Times New Roman" w:cs="Times New Roman"/>
                    <w:bCs/>
                    <w:sz w:val="18"/>
                    <w:szCs w:val="18"/>
                    <w:rPrChange w:id="7559"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7560" w:author="Rashed Hasan" w:date="2021-05-15T22:19:00Z">
                    <w:rPr>
                      <w:rFonts w:ascii="Times New Roman" w:hAnsi="Times New Roman" w:cs="Times New Roman"/>
                      <w:bCs/>
                      <w:sz w:val="20"/>
                      <w:szCs w:val="20"/>
                    </w:rPr>
                  </w:rPrChange>
                </w:rPr>
                <w:t>-0.7</w:t>
              </w:r>
            </w:ins>
            <w:ins w:id="7561" w:author="Microsoft account" w:date="2021-05-25T00:53:00Z">
              <w:r w:rsidR="00AF5597">
                <w:rPr>
                  <w:rFonts w:ascii="Times New Roman" w:hAnsi="Times New Roman" w:cs="Times New Roman"/>
                  <w:bCs/>
                  <w:sz w:val="18"/>
                  <w:szCs w:val="18"/>
                </w:rPr>
                <w:t>0</w:t>
              </w:r>
            </w:ins>
            <w:ins w:id="7562" w:author="Rashed Hasan" w:date="2021-05-15T22:18:00Z">
              <w:del w:id="7563" w:author="Microsoft account" w:date="2021-05-25T00:53:00Z">
                <w:r w:rsidRPr="00B76AF0" w:rsidDel="00AF5597">
                  <w:rPr>
                    <w:rFonts w:ascii="Times New Roman" w:hAnsi="Times New Roman" w:cs="Times New Roman"/>
                    <w:bCs/>
                    <w:sz w:val="18"/>
                    <w:szCs w:val="18"/>
                    <w:rPrChange w:id="7564" w:author="Rashed Hasan" w:date="2021-05-15T22:19:00Z">
                      <w:rPr>
                        <w:rFonts w:ascii="Times New Roman" w:hAnsi="Times New Roman" w:cs="Times New Roman"/>
                        <w:bCs/>
                        <w:sz w:val="20"/>
                        <w:szCs w:val="20"/>
                      </w:rPr>
                    </w:rPrChange>
                  </w:rPr>
                  <w:delText>1</w:delText>
                </w:r>
              </w:del>
              <w:r w:rsidRPr="00B76AF0">
                <w:rPr>
                  <w:rFonts w:ascii="Times New Roman" w:hAnsi="Times New Roman" w:cs="Times New Roman"/>
                  <w:bCs/>
                  <w:sz w:val="18"/>
                  <w:szCs w:val="18"/>
                  <w:rPrChange w:id="7565" w:author="Rashed Hasan" w:date="2021-05-15T22:19:00Z">
                    <w:rPr>
                      <w:rFonts w:ascii="Times New Roman" w:hAnsi="Times New Roman" w:cs="Times New Roman"/>
                      <w:bCs/>
                      <w:sz w:val="20"/>
                      <w:szCs w:val="20"/>
                    </w:rPr>
                  </w:rPrChange>
                </w:rPr>
                <w:t>)</w:t>
              </w:r>
            </w:ins>
          </w:p>
        </w:tc>
        <w:tc>
          <w:tcPr>
            <w:tcW w:w="456" w:type="pct"/>
            <w:vAlign w:val="center"/>
          </w:tcPr>
          <w:p w14:paraId="673C749C" w14:textId="77777777" w:rsidR="00B76AF0" w:rsidRPr="00B76AF0" w:rsidRDefault="00B76AF0" w:rsidP="00E75A46">
            <w:pPr>
              <w:jc w:val="both"/>
              <w:rPr>
                <w:ins w:id="7566" w:author="Rashed Hasan" w:date="2021-05-15T22:18:00Z"/>
                <w:rFonts w:ascii="Times New Roman" w:hAnsi="Times New Roman" w:cs="Times New Roman"/>
                <w:bCs/>
                <w:sz w:val="18"/>
                <w:szCs w:val="18"/>
                <w:rPrChange w:id="7567" w:author="Rashed Hasan" w:date="2021-05-15T22:19:00Z">
                  <w:rPr>
                    <w:ins w:id="7568" w:author="Rashed Hasan" w:date="2021-05-15T22:18:00Z"/>
                    <w:rFonts w:ascii="Times New Roman" w:hAnsi="Times New Roman" w:cs="Times New Roman"/>
                    <w:bCs/>
                    <w:sz w:val="20"/>
                    <w:szCs w:val="20"/>
                  </w:rPr>
                </w:rPrChange>
              </w:rPr>
              <w:pPrChange w:id="7569" w:author="Microsoft account" w:date="2021-05-25T22:50:00Z">
                <w:pPr>
                  <w:jc w:val="both"/>
                </w:pPr>
              </w:pPrChange>
            </w:pPr>
            <w:ins w:id="7570" w:author="Rashed Hasan" w:date="2021-05-15T22:18:00Z">
              <w:r w:rsidRPr="00B76AF0">
                <w:rPr>
                  <w:rFonts w:ascii="Times New Roman" w:hAnsi="Times New Roman" w:cs="Times New Roman"/>
                  <w:bCs/>
                  <w:sz w:val="18"/>
                  <w:szCs w:val="18"/>
                  <w:rPrChange w:id="7571" w:author="Rashed Hasan" w:date="2021-05-15T22:19:00Z">
                    <w:rPr>
                      <w:rFonts w:ascii="Times New Roman" w:hAnsi="Times New Roman" w:cs="Times New Roman"/>
                      <w:bCs/>
                      <w:sz w:val="20"/>
                      <w:szCs w:val="20"/>
                    </w:rPr>
                  </w:rPrChange>
                </w:rPr>
                <w:t>&lt;0.001</w:t>
              </w:r>
            </w:ins>
          </w:p>
        </w:tc>
        <w:tc>
          <w:tcPr>
            <w:tcW w:w="636" w:type="pct"/>
            <w:vAlign w:val="center"/>
          </w:tcPr>
          <w:p w14:paraId="1552784A" w14:textId="02707BC4" w:rsidR="00B76AF0" w:rsidRPr="00B76AF0" w:rsidRDefault="00B76AF0" w:rsidP="00E75A46">
            <w:pPr>
              <w:jc w:val="both"/>
              <w:rPr>
                <w:ins w:id="7572" w:author="Rashed Hasan" w:date="2021-05-15T22:18:00Z"/>
                <w:rFonts w:ascii="Times New Roman" w:hAnsi="Times New Roman" w:cs="Times New Roman"/>
                <w:bCs/>
                <w:sz w:val="18"/>
                <w:szCs w:val="18"/>
                <w:rPrChange w:id="7573" w:author="Rashed Hasan" w:date="2021-05-15T22:19:00Z">
                  <w:rPr>
                    <w:ins w:id="7574" w:author="Rashed Hasan" w:date="2021-05-15T22:18:00Z"/>
                    <w:rFonts w:ascii="Times New Roman" w:hAnsi="Times New Roman" w:cs="Times New Roman"/>
                    <w:bCs/>
                    <w:sz w:val="20"/>
                    <w:szCs w:val="20"/>
                  </w:rPr>
                </w:rPrChange>
              </w:rPr>
              <w:pPrChange w:id="7575" w:author="Microsoft account" w:date="2021-05-25T22:50:00Z">
                <w:pPr>
                  <w:jc w:val="center"/>
                </w:pPr>
              </w:pPrChange>
            </w:pPr>
            <w:ins w:id="7576" w:author="Rashed Hasan" w:date="2021-05-15T22:18:00Z">
              <w:r w:rsidRPr="00B76AF0">
                <w:rPr>
                  <w:rFonts w:ascii="Times New Roman" w:hAnsi="Times New Roman" w:cs="Times New Roman"/>
                  <w:bCs/>
                  <w:sz w:val="18"/>
                  <w:szCs w:val="18"/>
                  <w:rPrChange w:id="7577" w:author="Rashed Hasan" w:date="2021-05-15T22:19:00Z">
                    <w:rPr>
                      <w:rFonts w:ascii="Times New Roman" w:hAnsi="Times New Roman" w:cs="Times New Roman"/>
                      <w:bCs/>
                      <w:sz w:val="20"/>
                      <w:szCs w:val="20"/>
                    </w:rPr>
                  </w:rPrChange>
                </w:rPr>
                <w:t>0.6</w:t>
              </w:r>
            </w:ins>
            <w:ins w:id="7578" w:author="Microsoft account" w:date="2021-05-25T02:19:00Z">
              <w:r w:rsidR="009D4541">
                <w:rPr>
                  <w:rFonts w:ascii="Times New Roman" w:hAnsi="Times New Roman" w:cs="Times New Roman"/>
                  <w:bCs/>
                  <w:sz w:val="18"/>
                  <w:szCs w:val="18"/>
                </w:rPr>
                <w:t>3</w:t>
              </w:r>
            </w:ins>
            <w:ins w:id="7579" w:author="Rashed Hasan" w:date="2021-05-15T22:18:00Z">
              <w:del w:id="7580" w:author="Microsoft account" w:date="2021-05-25T02:19:00Z">
                <w:r w:rsidRPr="00B76AF0" w:rsidDel="009D4541">
                  <w:rPr>
                    <w:rFonts w:ascii="Times New Roman" w:hAnsi="Times New Roman" w:cs="Times New Roman"/>
                    <w:bCs/>
                    <w:sz w:val="18"/>
                    <w:szCs w:val="18"/>
                    <w:rPrChange w:id="7581"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7582" w:author="Rashed Hasan" w:date="2021-05-15T22:19:00Z">
                    <w:rPr>
                      <w:rFonts w:ascii="Times New Roman" w:hAnsi="Times New Roman" w:cs="Times New Roman"/>
                      <w:bCs/>
                      <w:sz w:val="20"/>
                      <w:szCs w:val="20"/>
                    </w:rPr>
                  </w:rPrChange>
                </w:rPr>
                <w:t xml:space="preserve"> (0.46-0.85)</w:t>
              </w:r>
            </w:ins>
          </w:p>
        </w:tc>
        <w:tc>
          <w:tcPr>
            <w:tcW w:w="430" w:type="pct"/>
            <w:vAlign w:val="center"/>
          </w:tcPr>
          <w:p w14:paraId="17DD6CC7" w14:textId="34C3807E" w:rsidR="00B76AF0" w:rsidRPr="00B76AF0" w:rsidRDefault="00B76AF0" w:rsidP="00E75A46">
            <w:pPr>
              <w:jc w:val="both"/>
              <w:rPr>
                <w:ins w:id="7583" w:author="Rashed Hasan" w:date="2021-05-15T22:18:00Z"/>
                <w:rFonts w:ascii="Times New Roman" w:hAnsi="Times New Roman" w:cs="Times New Roman"/>
                <w:bCs/>
                <w:sz w:val="18"/>
                <w:szCs w:val="18"/>
                <w:rPrChange w:id="7584" w:author="Rashed Hasan" w:date="2021-05-15T22:19:00Z">
                  <w:rPr>
                    <w:ins w:id="7585" w:author="Rashed Hasan" w:date="2021-05-15T22:18:00Z"/>
                    <w:rFonts w:ascii="Times New Roman" w:hAnsi="Times New Roman" w:cs="Times New Roman"/>
                    <w:bCs/>
                    <w:sz w:val="20"/>
                    <w:szCs w:val="20"/>
                  </w:rPr>
                </w:rPrChange>
              </w:rPr>
              <w:pPrChange w:id="7586" w:author="Microsoft account" w:date="2021-05-25T22:50:00Z">
                <w:pPr>
                  <w:jc w:val="center"/>
                </w:pPr>
              </w:pPrChange>
            </w:pPr>
            <w:ins w:id="7587" w:author="Rashed Hasan" w:date="2021-05-15T22:18:00Z">
              <w:del w:id="7588" w:author="Microsoft account" w:date="2021-05-25T02:21:00Z">
                <w:r w:rsidRPr="00B76AF0" w:rsidDel="003A2A4B">
                  <w:rPr>
                    <w:rFonts w:ascii="Times New Roman" w:hAnsi="Times New Roman" w:cs="Times New Roman"/>
                    <w:bCs/>
                    <w:sz w:val="18"/>
                    <w:szCs w:val="18"/>
                    <w:rPrChange w:id="7589" w:author="Rashed Hasan" w:date="2021-05-15T22:19:00Z">
                      <w:rPr>
                        <w:rFonts w:ascii="Times New Roman" w:hAnsi="Times New Roman" w:cs="Times New Roman"/>
                        <w:bCs/>
                        <w:sz w:val="20"/>
                        <w:szCs w:val="20"/>
                      </w:rPr>
                    </w:rPrChange>
                  </w:rPr>
                  <w:delText>&lt;</w:delText>
                </w:r>
              </w:del>
              <w:r w:rsidRPr="00B76AF0">
                <w:rPr>
                  <w:rFonts w:ascii="Times New Roman" w:hAnsi="Times New Roman" w:cs="Times New Roman"/>
                  <w:bCs/>
                  <w:sz w:val="18"/>
                  <w:szCs w:val="18"/>
                  <w:rPrChange w:id="7590" w:author="Rashed Hasan" w:date="2021-05-15T22:19:00Z">
                    <w:rPr>
                      <w:rFonts w:ascii="Times New Roman" w:hAnsi="Times New Roman" w:cs="Times New Roman"/>
                      <w:bCs/>
                      <w:sz w:val="20"/>
                      <w:szCs w:val="20"/>
                    </w:rPr>
                  </w:rPrChange>
                </w:rPr>
                <w:t>0.00</w:t>
              </w:r>
            </w:ins>
            <w:ins w:id="7591" w:author="Microsoft account" w:date="2021-05-25T02:21:00Z">
              <w:r w:rsidR="003A2A4B">
                <w:rPr>
                  <w:rFonts w:ascii="Times New Roman" w:hAnsi="Times New Roman" w:cs="Times New Roman"/>
                  <w:bCs/>
                  <w:sz w:val="18"/>
                  <w:szCs w:val="18"/>
                </w:rPr>
                <w:t>3</w:t>
              </w:r>
            </w:ins>
            <w:ins w:id="7592" w:author="Rashed Hasan" w:date="2021-05-15T22:18:00Z">
              <w:del w:id="7593" w:author="Microsoft account" w:date="2021-05-25T02:21:00Z">
                <w:r w:rsidRPr="00B76AF0" w:rsidDel="003A2A4B">
                  <w:rPr>
                    <w:rFonts w:ascii="Times New Roman" w:hAnsi="Times New Roman" w:cs="Times New Roman"/>
                    <w:bCs/>
                    <w:sz w:val="18"/>
                    <w:szCs w:val="18"/>
                    <w:rPrChange w:id="7594" w:author="Rashed Hasan" w:date="2021-05-15T22:19:00Z">
                      <w:rPr>
                        <w:rFonts w:ascii="Times New Roman" w:hAnsi="Times New Roman" w:cs="Times New Roman"/>
                        <w:bCs/>
                        <w:sz w:val="20"/>
                        <w:szCs w:val="20"/>
                      </w:rPr>
                    </w:rPrChange>
                  </w:rPr>
                  <w:delText>5</w:delText>
                </w:r>
              </w:del>
            </w:ins>
          </w:p>
        </w:tc>
        <w:tc>
          <w:tcPr>
            <w:tcW w:w="627" w:type="pct"/>
            <w:vAlign w:val="center"/>
          </w:tcPr>
          <w:p w14:paraId="24A2C31F" w14:textId="77777777" w:rsidR="00B76AF0" w:rsidRPr="00B76AF0" w:rsidRDefault="00B76AF0" w:rsidP="00E75A46">
            <w:pPr>
              <w:jc w:val="both"/>
              <w:rPr>
                <w:ins w:id="7595" w:author="Rashed Hasan" w:date="2021-05-15T22:18:00Z"/>
                <w:rFonts w:ascii="Times New Roman" w:hAnsi="Times New Roman" w:cs="Times New Roman"/>
                <w:bCs/>
                <w:sz w:val="18"/>
                <w:szCs w:val="18"/>
                <w:rPrChange w:id="7596" w:author="Rashed Hasan" w:date="2021-05-15T22:19:00Z">
                  <w:rPr>
                    <w:ins w:id="7597" w:author="Rashed Hasan" w:date="2021-05-15T22:18:00Z"/>
                    <w:rFonts w:ascii="Times New Roman" w:hAnsi="Times New Roman" w:cs="Times New Roman"/>
                    <w:bCs/>
                    <w:sz w:val="20"/>
                    <w:szCs w:val="20"/>
                  </w:rPr>
                </w:rPrChange>
              </w:rPr>
              <w:pPrChange w:id="7598" w:author="Microsoft account" w:date="2021-05-25T22:50:00Z">
                <w:pPr>
                  <w:jc w:val="center"/>
                </w:pPr>
              </w:pPrChange>
            </w:pPr>
            <w:ins w:id="7599" w:author="Rashed Hasan" w:date="2021-05-15T22:18:00Z">
              <w:r w:rsidRPr="00B76AF0">
                <w:rPr>
                  <w:rFonts w:ascii="Times New Roman" w:hAnsi="Times New Roman" w:cs="Times New Roman"/>
                  <w:bCs/>
                  <w:sz w:val="18"/>
                  <w:szCs w:val="18"/>
                  <w:rPrChange w:id="7600" w:author="Rashed Hasan" w:date="2021-05-15T22:19:00Z">
                    <w:rPr>
                      <w:rFonts w:ascii="Times New Roman" w:hAnsi="Times New Roman" w:cs="Times New Roman"/>
                      <w:bCs/>
                      <w:sz w:val="20"/>
                      <w:szCs w:val="20"/>
                    </w:rPr>
                  </w:rPrChange>
                </w:rPr>
                <w:t>0.77 (0.62-0.95)</w:t>
              </w:r>
            </w:ins>
          </w:p>
        </w:tc>
        <w:tc>
          <w:tcPr>
            <w:tcW w:w="392" w:type="pct"/>
            <w:vAlign w:val="center"/>
          </w:tcPr>
          <w:p w14:paraId="132431EA" w14:textId="77777777" w:rsidR="00B76AF0" w:rsidRPr="00B76AF0" w:rsidRDefault="00B76AF0" w:rsidP="00E75A46">
            <w:pPr>
              <w:jc w:val="both"/>
              <w:rPr>
                <w:ins w:id="7601" w:author="Rashed Hasan" w:date="2021-05-15T22:18:00Z"/>
                <w:rFonts w:ascii="Times New Roman" w:hAnsi="Times New Roman" w:cs="Times New Roman"/>
                <w:bCs/>
                <w:sz w:val="18"/>
                <w:szCs w:val="18"/>
                <w:rPrChange w:id="7602" w:author="Rashed Hasan" w:date="2021-05-15T22:19:00Z">
                  <w:rPr>
                    <w:ins w:id="7603" w:author="Rashed Hasan" w:date="2021-05-15T22:18:00Z"/>
                    <w:rFonts w:ascii="Times New Roman" w:hAnsi="Times New Roman" w:cs="Times New Roman"/>
                    <w:bCs/>
                    <w:sz w:val="20"/>
                    <w:szCs w:val="20"/>
                  </w:rPr>
                </w:rPrChange>
              </w:rPr>
              <w:pPrChange w:id="7604" w:author="Microsoft account" w:date="2021-05-25T22:50:00Z">
                <w:pPr>
                  <w:jc w:val="center"/>
                </w:pPr>
              </w:pPrChange>
            </w:pPr>
            <w:ins w:id="7605" w:author="Rashed Hasan" w:date="2021-05-15T22:18:00Z">
              <w:r w:rsidRPr="00B76AF0">
                <w:rPr>
                  <w:rFonts w:ascii="Times New Roman" w:hAnsi="Times New Roman" w:cs="Times New Roman"/>
                  <w:bCs/>
                  <w:sz w:val="18"/>
                  <w:szCs w:val="18"/>
                  <w:rPrChange w:id="7606" w:author="Rashed Hasan" w:date="2021-05-15T22:19:00Z">
                    <w:rPr>
                      <w:rFonts w:ascii="Times New Roman" w:hAnsi="Times New Roman" w:cs="Times New Roman"/>
                      <w:bCs/>
                      <w:sz w:val="20"/>
                      <w:szCs w:val="20"/>
                    </w:rPr>
                  </w:rPrChange>
                </w:rPr>
                <w:t>0.015</w:t>
              </w:r>
            </w:ins>
          </w:p>
        </w:tc>
        <w:tc>
          <w:tcPr>
            <w:tcW w:w="625" w:type="pct"/>
            <w:vAlign w:val="center"/>
          </w:tcPr>
          <w:p w14:paraId="6E9B9394" w14:textId="4E34DF7E" w:rsidR="00B76AF0" w:rsidRPr="00B76AF0" w:rsidRDefault="00B76AF0" w:rsidP="00E75A46">
            <w:pPr>
              <w:jc w:val="both"/>
              <w:rPr>
                <w:ins w:id="7607" w:author="Rashed Hasan" w:date="2021-05-15T22:18:00Z"/>
                <w:rFonts w:ascii="Times New Roman" w:hAnsi="Times New Roman" w:cs="Times New Roman"/>
                <w:bCs/>
                <w:sz w:val="18"/>
                <w:szCs w:val="18"/>
                <w:rPrChange w:id="7608" w:author="Rashed Hasan" w:date="2021-05-15T22:19:00Z">
                  <w:rPr>
                    <w:ins w:id="7609" w:author="Rashed Hasan" w:date="2021-05-15T22:18:00Z"/>
                    <w:rFonts w:ascii="Times New Roman" w:hAnsi="Times New Roman" w:cs="Times New Roman"/>
                    <w:bCs/>
                    <w:sz w:val="20"/>
                    <w:szCs w:val="20"/>
                  </w:rPr>
                </w:rPrChange>
              </w:rPr>
              <w:pPrChange w:id="7610" w:author="Microsoft account" w:date="2021-05-25T22:50:00Z">
                <w:pPr>
                  <w:jc w:val="center"/>
                </w:pPr>
              </w:pPrChange>
            </w:pPr>
            <w:ins w:id="7611" w:author="Rashed Hasan" w:date="2021-05-15T22:18:00Z">
              <w:r w:rsidRPr="00B76AF0">
                <w:rPr>
                  <w:rFonts w:ascii="Times New Roman" w:hAnsi="Times New Roman" w:cs="Times New Roman"/>
                  <w:bCs/>
                  <w:sz w:val="18"/>
                  <w:szCs w:val="18"/>
                  <w:rPrChange w:id="7612" w:author="Rashed Hasan" w:date="2021-05-15T22:19:00Z">
                    <w:rPr>
                      <w:rFonts w:ascii="Times New Roman" w:hAnsi="Times New Roman" w:cs="Times New Roman"/>
                      <w:bCs/>
                      <w:sz w:val="20"/>
                      <w:szCs w:val="20"/>
                    </w:rPr>
                  </w:rPrChange>
                </w:rPr>
                <w:t>0.</w:t>
              </w:r>
            </w:ins>
            <w:ins w:id="7613" w:author="Microsoft account" w:date="2021-05-24T00:44:00Z">
              <w:r w:rsidR="00CF16F4">
                <w:rPr>
                  <w:rFonts w:ascii="Times New Roman" w:hAnsi="Times New Roman" w:cs="Times New Roman"/>
                  <w:bCs/>
                  <w:sz w:val="18"/>
                  <w:szCs w:val="18"/>
                </w:rPr>
                <w:t>76</w:t>
              </w:r>
            </w:ins>
            <w:ins w:id="7614" w:author="Rashed Hasan" w:date="2021-05-15T22:18:00Z">
              <w:del w:id="7615" w:author="Microsoft account" w:date="2021-05-24T00:44:00Z">
                <w:r w:rsidRPr="00B76AF0" w:rsidDel="00CF16F4">
                  <w:rPr>
                    <w:rFonts w:ascii="Times New Roman" w:hAnsi="Times New Roman" w:cs="Times New Roman"/>
                    <w:bCs/>
                    <w:sz w:val="18"/>
                    <w:szCs w:val="18"/>
                    <w:rPrChange w:id="7616" w:author="Rashed Hasan" w:date="2021-05-15T22:19:00Z">
                      <w:rPr>
                        <w:rFonts w:ascii="Times New Roman" w:hAnsi="Times New Roman" w:cs="Times New Roman"/>
                        <w:bCs/>
                        <w:sz w:val="20"/>
                        <w:szCs w:val="20"/>
                      </w:rPr>
                    </w:rPrChange>
                  </w:rPr>
                  <w:delText>80</w:delText>
                </w:r>
              </w:del>
              <w:r w:rsidRPr="00B76AF0">
                <w:rPr>
                  <w:rFonts w:ascii="Times New Roman" w:hAnsi="Times New Roman" w:cs="Times New Roman"/>
                  <w:bCs/>
                  <w:sz w:val="18"/>
                  <w:szCs w:val="18"/>
                  <w:rPrChange w:id="7617" w:author="Rashed Hasan" w:date="2021-05-15T22:19:00Z">
                    <w:rPr>
                      <w:rFonts w:ascii="Times New Roman" w:hAnsi="Times New Roman" w:cs="Times New Roman"/>
                      <w:bCs/>
                      <w:sz w:val="20"/>
                      <w:szCs w:val="20"/>
                    </w:rPr>
                  </w:rPrChange>
                </w:rPr>
                <w:t xml:space="preserve"> (0.</w:t>
              </w:r>
            </w:ins>
            <w:ins w:id="7618" w:author="Microsoft account" w:date="2021-05-24T00:45:00Z">
              <w:r w:rsidR="002B3BF9">
                <w:rPr>
                  <w:rFonts w:ascii="Times New Roman" w:hAnsi="Times New Roman" w:cs="Times New Roman"/>
                  <w:bCs/>
                  <w:sz w:val="18"/>
                  <w:szCs w:val="18"/>
                </w:rPr>
                <w:t>59</w:t>
              </w:r>
            </w:ins>
            <w:ins w:id="7619" w:author="Rashed Hasan" w:date="2021-05-15T22:18:00Z">
              <w:del w:id="7620" w:author="Microsoft account" w:date="2021-05-24T00:45:00Z">
                <w:r w:rsidRPr="00B76AF0" w:rsidDel="002B3BF9">
                  <w:rPr>
                    <w:rFonts w:ascii="Times New Roman" w:hAnsi="Times New Roman" w:cs="Times New Roman"/>
                    <w:bCs/>
                    <w:sz w:val="18"/>
                    <w:szCs w:val="18"/>
                    <w:rPrChange w:id="7621" w:author="Rashed Hasan" w:date="2021-05-15T22:19:00Z">
                      <w:rPr>
                        <w:rFonts w:ascii="Times New Roman" w:hAnsi="Times New Roman" w:cs="Times New Roman"/>
                        <w:bCs/>
                        <w:sz w:val="20"/>
                        <w:szCs w:val="20"/>
                      </w:rPr>
                    </w:rPrChange>
                  </w:rPr>
                  <w:delText>63</w:delText>
                </w:r>
              </w:del>
              <w:r w:rsidRPr="00B76AF0">
                <w:rPr>
                  <w:rFonts w:ascii="Times New Roman" w:hAnsi="Times New Roman" w:cs="Times New Roman"/>
                  <w:bCs/>
                  <w:sz w:val="18"/>
                  <w:szCs w:val="18"/>
                  <w:rPrChange w:id="7622" w:author="Rashed Hasan" w:date="2021-05-15T22:19:00Z">
                    <w:rPr>
                      <w:rFonts w:ascii="Times New Roman" w:hAnsi="Times New Roman" w:cs="Times New Roman"/>
                      <w:bCs/>
                      <w:sz w:val="20"/>
                      <w:szCs w:val="20"/>
                    </w:rPr>
                  </w:rPrChange>
                </w:rPr>
                <w:t>-</w:t>
              </w:r>
            </w:ins>
            <w:ins w:id="7623" w:author="Microsoft account" w:date="2021-05-24T00:45:00Z">
              <w:r w:rsidR="00F91901">
                <w:rPr>
                  <w:rFonts w:ascii="Times New Roman" w:hAnsi="Times New Roman" w:cs="Times New Roman"/>
                  <w:bCs/>
                  <w:sz w:val="18"/>
                  <w:szCs w:val="18"/>
                </w:rPr>
                <w:t>0.97</w:t>
              </w:r>
            </w:ins>
            <w:ins w:id="7624" w:author="Rashed Hasan" w:date="2021-05-15T22:18:00Z">
              <w:del w:id="7625" w:author="Microsoft account" w:date="2021-05-24T00:45:00Z">
                <w:r w:rsidRPr="00B76AF0" w:rsidDel="00F91901">
                  <w:rPr>
                    <w:rFonts w:ascii="Times New Roman" w:hAnsi="Times New Roman" w:cs="Times New Roman"/>
                    <w:bCs/>
                    <w:sz w:val="18"/>
                    <w:szCs w:val="18"/>
                    <w:rPrChange w:id="7626" w:author="Rashed Hasan" w:date="2021-05-15T22:19:00Z">
                      <w:rPr>
                        <w:rFonts w:ascii="Times New Roman" w:hAnsi="Times New Roman" w:cs="Times New Roman"/>
                        <w:bCs/>
                        <w:sz w:val="20"/>
                        <w:szCs w:val="20"/>
                      </w:rPr>
                    </w:rPrChange>
                  </w:rPr>
                  <w:delText>1.01</w:delText>
                </w:r>
              </w:del>
              <w:r w:rsidRPr="00B76AF0">
                <w:rPr>
                  <w:rFonts w:ascii="Times New Roman" w:hAnsi="Times New Roman" w:cs="Times New Roman"/>
                  <w:bCs/>
                  <w:sz w:val="18"/>
                  <w:szCs w:val="18"/>
                  <w:rPrChange w:id="7627" w:author="Rashed Hasan" w:date="2021-05-15T22:19:00Z">
                    <w:rPr>
                      <w:rFonts w:ascii="Times New Roman" w:hAnsi="Times New Roman" w:cs="Times New Roman"/>
                      <w:bCs/>
                      <w:sz w:val="20"/>
                      <w:szCs w:val="20"/>
                    </w:rPr>
                  </w:rPrChange>
                </w:rPr>
                <w:t>)</w:t>
              </w:r>
            </w:ins>
          </w:p>
        </w:tc>
        <w:tc>
          <w:tcPr>
            <w:tcW w:w="430" w:type="pct"/>
            <w:vAlign w:val="center"/>
          </w:tcPr>
          <w:p w14:paraId="61799019" w14:textId="7959E70C" w:rsidR="00B76AF0" w:rsidRPr="00B76AF0" w:rsidRDefault="00B76AF0" w:rsidP="00E75A46">
            <w:pPr>
              <w:jc w:val="both"/>
              <w:rPr>
                <w:ins w:id="7628" w:author="Rashed Hasan" w:date="2021-05-15T22:18:00Z"/>
                <w:rFonts w:ascii="Times New Roman" w:hAnsi="Times New Roman" w:cs="Times New Roman"/>
                <w:bCs/>
                <w:sz w:val="18"/>
                <w:szCs w:val="18"/>
                <w:rPrChange w:id="7629" w:author="Rashed Hasan" w:date="2021-05-15T22:19:00Z">
                  <w:rPr>
                    <w:ins w:id="7630" w:author="Rashed Hasan" w:date="2021-05-15T22:18:00Z"/>
                    <w:rFonts w:ascii="Times New Roman" w:hAnsi="Times New Roman" w:cs="Times New Roman"/>
                    <w:bCs/>
                    <w:sz w:val="20"/>
                    <w:szCs w:val="20"/>
                  </w:rPr>
                </w:rPrChange>
              </w:rPr>
              <w:pPrChange w:id="7631" w:author="Microsoft account" w:date="2021-05-25T22:50:00Z">
                <w:pPr>
                  <w:jc w:val="center"/>
                </w:pPr>
              </w:pPrChange>
            </w:pPr>
            <w:ins w:id="7632" w:author="Rashed Hasan" w:date="2021-05-15T22:18:00Z">
              <w:r w:rsidRPr="00B76AF0">
                <w:rPr>
                  <w:rFonts w:ascii="Times New Roman" w:hAnsi="Times New Roman" w:cs="Times New Roman"/>
                  <w:bCs/>
                  <w:sz w:val="18"/>
                  <w:szCs w:val="18"/>
                  <w:rPrChange w:id="7633" w:author="Rashed Hasan" w:date="2021-05-15T22:19:00Z">
                    <w:rPr>
                      <w:rFonts w:ascii="Times New Roman" w:hAnsi="Times New Roman" w:cs="Times New Roman"/>
                      <w:bCs/>
                      <w:sz w:val="20"/>
                      <w:szCs w:val="20"/>
                    </w:rPr>
                  </w:rPrChange>
                </w:rPr>
                <w:t>0.0</w:t>
              </w:r>
            </w:ins>
            <w:ins w:id="7634" w:author="Microsoft account" w:date="2021-05-24T00:46:00Z">
              <w:r w:rsidR="00EC7540">
                <w:rPr>
                  <w:rFonts w:ascii="Times New Roman" w:hAnsi="Times New Roman" w:cs="Times New Roman"/>
                  <w:bCs/>
                  <w:sz w:val="18"/>
                  <w:szCs w:val="18"/>
                </w:rPr>
                <w:t>31</w:t>
              </w:r>
            </w:ins>
            <w:ins w:id="7635" w:author="Rashed Hasan" w:date="2021-05-15T22:18:00Z">
              <w:del w:id="7636" w:author="Microsoft account" w:date="2021-05-24T00:46:00Z">
                <w:r w:rsidRPr="00B76AF0" w:rsidDel="00EC7540">
                  <w:rPr>
                    <w:rFonts w:ascii="Times New Roman" w:hAnsi="Times New Roman" w:cs="Times New Roman"/>
                    <w:bCs/>
                    <w:sz w:val="18"/>
                    <w:szCs w:val="18"/>
                    <w:rPrChange w:id="7637" w:author="Rashed Hasan" w:date="2021-05-15T22:19:00Z">
                      <w:rPr>
                        <w:rFonts w:ascii="Times New Roman" w:hAnsi="Times New Roman" w:cs="Times New Roman"/>
                        <w:bCs/>
                        <w:sz w:val="20"/>
                        <w:szCs w:val="20"/>
                      </w:rPr>
                    </w:rPrChange>
                  </w:rPr>
                  <w:delText>63</w:delText>
                </w:r>
              </w:del>
            </w:ins>
          </w:p>
        </w:tc>
      </w:tr>
      <w:tr w:rsidR="00457735" w:rsidRPr="00B76AF0" w14:paraId="21610F96" w14:textId="77777777" w:rsidTr="00B211C0">
        <w:trPr>
          <w:trHeight w:val="226"/>
          <w:jc w:val="center"/>
          <w:ins w:id="7638" w:author="Rashed Hasan" w:date="2021-05-15T22:18:00Z"/>
        </w:trPr>
        <w:tc>
          <w:tcPr>
            <w:tcW w:w="739" w:type="pct"/>
            <w:vAlign w:val="center"/>
          </w:tcPr>
          <w:p w14:paraId="1E727871" w14:textId="77777777" w:rsidR="00B76AF0" w:rsidRPr="00B76AF0" w:rsidRDefault="00B76AF0" w:rsidP="00E75A46">
            <w:pPr>
              <w:jc w:val="both"/>
              <w:rPr>
                <w:ins w:id="7639" w:author="Rashed Hasan" w:date="2021-05-15T22:18:00Z"/>
                <w:rFonts w:ascii="Times New Roman" w:hAnsi="Times New Roman" w:cs="Times New Roman"/>
                <w:bCs/>
                <w:sz w:val="18"/>
                <w:szCs w:val="18"/>
                <w:rPrChange w:id="7640" w:author="Rashed Hasan" w:date="2021-05-15T22:19:00Z">
                  <w:rPr>
                    <w:ins w:id="7641" w:author="Rashed Hasan" w:date="2021-05-15T22:18:00Z"/>
                    <w:rFonts w:ascii="Times New Roman" w:hAnsi="Times New Roman" w:cs="Times New Roman"/>
                    <w:bCs/>
                    <w:sz w:val="20"/>
                    <w:szCs w:val="20"/>
                  </w:rPr>
                </w:rPrChange>
              </w:rPr>
              <w:pPrChange w:id="7642" w:author="Microsoft account" w:date="2021-05-25T22:50:00Z">
                <w:pPr>
                  <w:jc w:val="center"/>
                </w:pPr>
              </w:pPrChange>
            </w:pPr>
            <w:ins w:id="7643" w:author="Rashed Hasan" w:date="2021-05-15T22:18:00Z">
              <w:r w:rsidRPr="00B76AF0">
                <w:rPr>
                  <w:rFonts w:ascii="Times New Roman" w:hAnsi="Times New Roman" w:cs="Times New Roman"/>
                  <w:bCs/>
                  <w:sz w:val="18"/>
                  <w:szCs w:val="18"/>
                  <w:rPrChange w:id="7644" w:author="Rashed Hasan" w:date="2021-05-15T22:19:00Z">
                    <w:rPr>
                      <w:rFonts w:ascii="Times New Roman" w:hAnsi="Times New Roman" w:cs="Times New Roman"/>
                      <w:bCs/>
                      <w:sz w:val="20"/>
                      <w:szCs w:val="20"/>
                    </w:rPr>
                  </w:rPrChange>
                </w:rPr>
                <w:t>Barishal</w:t>
              </w:r>
            </w:ins>
          </w:p>
        </w:tc>
        <w:tc>
          <w:tcPr>
            <w:tcW w:w="665" w:type="pct"/>
            <w:vAlign w:val="center"/>
          </w:tcPr>
          <w:p w14:paraId="28835B0C" w14:textId="77777777" w:rsidR="00B76AF0" w:rsidRPr="00B76AF0" w:rsidRDefault="00B76AF0" w:rsidP="00E75A46">
            <w:pPr>
              <w:jc w:val="both"/>
              <w:rPr>
                <w:ins w:id="7645" w:author="Rashed Hasan" w:date="2021-05-15T22:18:00Z"/>
                <w:rFonts w:ascii="Times New Roman" w:hAnsi="Times New Roman" w:cs="Times New Roman"/>
                <w:bCs/>
                <w:sz w:val="18"/>
                <w:szCs w:val="18"/>
                <w:rPrChange w:id="7646" w:author="Rashed Hasan" w:date="2021-05-15T22:19:00Z">
                  <w:rPr>
                    <w:ins w:id="7647" w:author="Rashed Hasan" w:date="2021-05-15T22:18:00Z"/>
                    <w:rFonts w:ascii="Times New Roman" w:hAnsi="Times New Roman" w:cs="Times New Roman"/>
                    <w:bCs/>
                    <w:sz w:val="20"/>
                    <w:szCs w:val="20"/>
                  </w:rPr>
                </w:rPrChange>
              </w:rPr>
              <w:pPrChange w:id="7648" w:author="Microsoft account" w:date="2021-05-25T22:50:00Z">
                <w:pPr>
                  <w:jc w:val="center"/>
                </w:pPr>
              </w:pPrChange>
            </w:pPr>
            <w:ins w:id="7649" w:author="Rashed Hasan" w:date="2021-05-15T22:18:00Z">
              <w:r w:rsidRPr="00B76AF0">
                <w:rPr>
                  <w:rFonts w:ascii="Times New Roman" w:hAnsi="Times New Roman" w:cs="Times New Roman"/>
                  <w:bCs/>
                  <w:sz w:val="18"/>
                  <w:szCs w:val="18"/>
                  <w:rPrChange w:id="7650" w:author="Rashed Hasan" w:date="2021-05-15T22:19:00Z">
                    <w:rPr>
                      <w:rFonts w:ascii="Times New Roman" w:hAnsi="Times New Roman" w:cs="Times New Roman"/>
                      <w:bCs/>
                      <w:sz w:val="20"/>
                      <w:szCs w:val="20"/>
                    </w:rPr>
                  </w:rPrChange>
                </w:rPr>
                <w:t>Reference</w:t>
              </w:r>
            </w:ins>
          </w:p>
        </w:tc>
        <w:tc>
          <w:tcPr>
            <w:tcW w:w="456" w:type="pct"/>
            <w:vAlign w:val="center"/>
          </w:tcPr>
          <w:p w14:paraId="5248A696" w14:textId="77777777" w:rsidR="00B76AF0" w:rsidRPr="00B76AF0" w:rsidRDefault="00B76AF0" w:rsidP="00E75A46">
            <w:pPr>
              <w:jc w:val="both"/>
              <w:rPr>
                <w:ins w:id="7651" w:author="Rashed Hasan" w:date="2021-05-15T22:18:00Z"/>
                <w:rFonts w:ascii="Times New Roman" w:hAnsi="Times New Roman" w:cs="Times New Roman"/>
                <w:bCs/>
                <w:sz w:val="18"/>
                <w:szCs w:val="18"/>
                <w:rPrChange w:id="7652" w:author="Rashed Hasan" w:date="2021-05-15T22:19:00Z">
                  <w:rPr>
                    <w:ins w:id="7653" w:author="Rashed Hasan" w:date="2021-05-15T22:18:00Z"/>
                    <w:rFonts w:ascii="Times New Roman" w:hAnsi="Times New Roman" w:cs="Times New Roman"/>
                    <w:bCs/>
                    <w:sz w:val="20"/>
                    <w:szCs w:val="20"/>
                  </w:rPr>
                </w:rPrChange>
              </w:rPr>
              <w:pPrChange w:id="7654" w:author="Microsoft account" w:date="2021-05-25T22:50:00Z">
                <w:pPr>
                  <w:jc w:val="center"/>
                </w:pPr>
              </w:pPrChange>
            </w:pPr>
            <w:ins w:id="7655" w:author="Rashed Hasan" w:date="2021-05-15T22:18:00Z">
              <w:r w:rsidRPr="00B76AF0">
                <w:rPr>
                  <w:rFonts w:ascii="Times New Roman" w:hAnsi="Times New Roman" w:cs="Times New Roman"/>
                  <w:bCs/>
                  <w:sz w:val="18"/>
                  <w:szCs w:val="18"/>
                  <w:rPrChange w:id="7656" w:author="Rashed Hasan" w:date="2021-05-15T22:19:00Z">
                    <w:rPr>
                      <w:rFonts w:ascii="Times New Roman" w:hAnsi="Times New Roman" w:cs="Times New Roman"/>
                      <w:bCs/>
                      <w:sz w:val="20"/>
                      <w:szCs w:val="20"/>
                    </w:rPr>
                  </w:rPrChange>
                </w:rPr>
                <w:t>-</w:t>
              </w:r>
            </w:ins>
          </w:p>
        </w:tc>
        <w:tc>
          <w:tcPr>
            <w:tcW w:w="636" w:type="pct"/>
            <w:vAlign w:val="center"/>
          </w:tcPr>
          <w:p w14:paraId="482BB06B" w14:textId="77777777" w:rsidR="00B76AF0" w:rsidRPr="00B76AF0" w:rsidRDefault="00B76AF0" w:rsidP="00E75A46">
            <w:pPr>
              <w:jc w:val="both"/>
              <w:rPr>
                <w:ins w:id="7657" w:author="Rashed Hasan" w:date="2021-05-15T22:18:00Z"/>
                <w:rFonts w:ascii="Times New Roman" w:hAnsi="Times New Roman" w:cs="Times New Roman"/>
                <w:bCs/>
                <w:sz w:val="18"/>
                <w:szCs w:val="18"/>
                <w:rPrChange w:id="7658" w:author="Rashed Hasan" w:date="2021-05-15T22:19:00Z">
                  <w:rPr>
                    <w:ins w:id="7659" w:author="Rashed Hasan" w:date="2021-05-15T22:18:00Z"/>
                    <w:rFonts w:ascii="Times New Roman" w:hAnsi="Times New Roman" w:cs="Times New Roman"/>
                    <w:bCs/>
                    <w:sz w:val="20"/>
                    <w:szCs w:val="20"/>
                  </w:rPr>
                </w:rPrChange>
              </w:rPr>
              <w:pPrChange w:id="7660" w:author="Microsoft account" w:date="2021-05-25T22:50:00Z">
                <w:pPr>
                  <w:jc w:val="center"/>
                </w:pPr>
              </w:pPrChange>
            </w:pPr>
            <w:ins w:id="7661" w:author="Rashed Hasan" w:date="2021-05-15T22:18:00Z">
              <w:r w:rsidRPr="00B76AF0">
                <w:rPr>
                  <w:rFonts w:ascii="Times New Roman" w:hAnsi="Times New Roman" w:cs="Times New Roman"/>
                  <w:bCs/>
                  <w:sz w:val="18"/>
                  <w:szCs w:val="18"/>
                  <w:rPrChange w:id="7662" w:author="Rashed Hasan" w:date="2021-05-15T22:19:00Z">
                    <w:rPr>
                      <w:rFonts w:ascii="Times New Roman" w:hAnsi="Times New Roman" w:cs="Times New Roman"/>
                      <w:bCs/>
                      <w:sz w:val="20"/>
                      <w:szCs w:val="20"/>
                    </w:rPr>
                  </w:rPrChange>
                </w:rPr>
                <w:t>Reference</w:t>
              </w:r>
            </w:ins>
          </w:p>
        </w:tc>
        <w:tc>
          <w:tcPr>
            <w:tcW w:w="430" w:type="pct"/>
            <w:vAlign w:val="center"/>
          </w:tcPr>
          <w:p w14:paraId="4F1BD03D" w14:textId="77777777" w:rsidR="00B76AF0" w:rsidRPr="00B76AF0" w:rsidRDefault="00B76AF0" w:rsidP="00E75A46">
            <w:pPr>
              <w:jc w:val="both"/>
              <w:rPr>
                <w:ins w:id="7663" w:author="Rashed Hasan" w:date="2021-05-15T22:18:00Z"/>
                <w:rFonts w:ascii="Times New Roman" w:hAnsi="Times New Roman" w:cs="Times New Roman"/>
                <w:bCs/>
                <w:sz w:val="18"/>
                <w:szCs w:val="18"/>
                <w:rPrChange w:id="7664" w:author="Rashed Hasan" w:date="2021-05-15T22:19:00Z">
                  <w:rPr>
                    <w:ins w:id="7665" w:author="Rashed Hasan" w:date="2021-05-15T22:18:00Z"/>
                    <w:rFonts w:ascii="Times New Roman" w:hAnsi="Times New Roman" w:cs="Times New Roman"/>
                    <w:bCs/>
                    <w:sz w:val="20"/>
                    <w:szCs w:val="20"/>
                  </w:rPr>
                </w:rPrChange>
              </w:rPr>
              <w:pPrChange w:id="7666" w:author="Microsoft account" w:date="2021-05-25T22:50:00Z">
                <w:pPr>
                  <w:jc w:val="center"/>
                </w:pPr>
              </w:pPrChange>
            </w:pPr>
          </w:p>
        </w:tc>
        <w:tc>
          <w:tcPr>
            <w:tcW w:w="627" w:type="pct"/>
            <w:vAlign w:val="center"/>
          </w:tcPr>
          <w:p w14:paraId="7910860E" w14:textId="77777777" w:rsidR="00B76AF0" w:rsidRPr="00B76AF0" w:rsidRDefault="00B76AF0" w:rsidP="00E75A46">
            <w:pPr>
              <w:jc w:val="both"/>
              <w:rPr>
                <w:ins w:id="7667" w:author="Rashed Hasan" w:date="2021-05-15T22:18:00Z"/>
                <w:rFonts w:ascii="Times New Roman" w:hAnsi="Times New Roman" w:cs="Times New Roman"/>
                <w:bCs/>
                <w:sz w:val="18"/>
                <w:szCs w:val="18"/>
                <w:rPrChange w:id="7668" w:author="Rashed Hasan" w:date="2021-05-15T22:19:00Z">
                  <w:rPr>
                    <w:ins w:id="7669" w:author="Rashed Hasan" w:date="2021-05-15T22:18:00Z"/>
                    <w:rFonts w:ascii="Times New Roman" w:hAnsi="Times New Roman" w:cs="Times New Roman"/>
                    <w:bCs/>
                    <w:sz w:val="20"/>
                    <w:szCs w:val="20"/>
                  </w:rPr>
                </w:rPrChange>
              </w:rPr>
              <w:pPrChange w:id="7670" w:author="Microsoft account" w:date="2021-05-25T22:50:00Z">
                <w:pPr>
                  <w:jc w:val="center"/>
                </w:pPr>
              </w:pPrChange>
            </w:pPr>
            <w:ins w:id="7671" w:author="Rashed Hasan" w:date="2021-05-15T22:18:00Z">
              <w:r w:rsidRPr="00B76AF0">
                <w:rPr>
                  <w:rFonts w:ascii="Times New Roman" w:hAnsi="Times New Roman" w:cs="Times New Roman"/>
                  <w:bCs/>
                  <w:sz w:val="18"/>
                  <w:szCs w:val="18"/>
                  <w:rPrChange w:id="7672" w:author="Rashed Hasan" w:date="2021-05-15T22:19:00Z">
                    <w:rPr>
                      <w:rFonts w:ascii="Times New Roman" w:hAnsi="Times New Roman" w:cs="Times New Roman"/>
                      <w:bCs/>
                      <w:sz w:val="20"/>
                      <w:szCs w:val="20"/>
                    </w:rPr>
                  </w:rPrChange>
                </w:rPr>
                <w:t>Reference</w:t>
              </w:r>
            </w:ins>
          </w:p>
        </w:tc>
        <w:tc>
          <w:tcPr>
            <w:tcW w:w="392" w:type="pct"/>
            <w:vAlign w:val="center"/>
          </w:tcPr>
          <w:p w14:paraId="09F3B562" w14:textId="77777777" w:rsidR="00B76AF0" w:rsidRPr="00B76AF0" w:rsidRDefault="00B76AF0" w:rsidP="00E75A46">
            <w:pPr>
              <w:jc w:val="both"/>
              <w:rPr>
                <w:ins w:id="7673" w:author="Rashed Hasan" w:date="2021-05-15T22:18:00Z"/>
                <w:rFonts w:ascii="Times New Roman" w:hAnsi="Times New Roman" w:cs="Times New Roman"/>
                <w:bCs/>
                <w:sz w:val="18"/>
                <w:szCs w:val="18"/>
                <w:rPrChange w:id="7674" w:author="Rashed Hasan" w:date="2021-05-15T22:19:00Z">
                  <w:rPr>
                    <w:ins w:id="7675" w:author="Rashed Hasan" w:date="2021-05-15T22:18:00Z"/>
                    <w:rFonts w:ascii="Times New Roman" w:hAnsi="Times New Roman" w:cs="Times New Roman"/>
                    <w:bCs/>
                    <w:sz w:val="20"/>
                    <w:szCs w:val="20"/>
                  </w:rPr>
                </w:rPrChange>
              </w:rPr>
              <w:pPrChange w:id="7676" w:author="Microsoft account" w:date="2021-05-25T22:50:00Z">
                <w:pPr>
                  <w:jc w:val="center"/>
                </w:pPr>
              </w:pPrChange>
            </w:pPr>
            <w:ins w:id="7677" w:author="Rashed Hasan" w:date="2021-05-15T22:18:00Z">
              <w:r w:rsidRPr="00B76AF0">
                <w:rPr>
                  <w:rFonts w:ascii="Times New Roman" w:hAnsi="Times New Roman" w:cs="Times New Roman"/>
                  <w:bCs/>
                  <w:sz w:val="18"/>
                  <w:szCs w:val="18"/>
                  <w:rPrChange w:id="7678" w:author="Rashed Hasan" w:date="2021-05-15T22:19:00Z">
                    <w:rPr>
                      <w:rFonts w:ascii="Times New Roman" w:hAnsi="Times New Roman" w:cs="Times New Roman"/>
                      <w:bCs/>
                      <w:sz w:val="20"/>
                      <w:szCs w:val="20"/>
                    </w:rPr>
                  </w:rPrChange>
                </w:rPr>
                <w:t>-</w:t>
              </w:r>
            </w:ins>
          </w:p>
        </w:tc>
        <w:tc>
          <w:tcPr>
            <w:tcW w:w="625" w:type="pct"/>
            <w:vAlign w:val="center"/>
          </w:tcPr>
          <w:p w14:paraId="65823276" w14:textId="77777777" w:rsidR="00B76AF0" w:rsidRPr="00B76AF0" w:rsidRDefault="00B76AF0" w:rsidP="00E75A46">
            <w:pPr>
              <w:jc w:val="both"/>
              <w:rPr>
                <w:ins w:id="7679" w:author="Rashed Hasan" w:date="2021-05-15T22:18:00Z"/>
                <w:rFonts w:ascii="Times New Roman" w:hAnsi="Times New Roman" w:cs="Times New Roman"/>
                <w:bCs/>
                <w:sz w:val="18"/>
                <w:szCs w:val="18"/>
                <w:rPrChange w:id="7680" w:author="Rashed Hasan" w:date="2021-05-15T22:19:00Z">
                  <w:rPr>
                    <w:ins w:id="7681" w:author="Rashed Hasan" w:date="2021-05-15T22:18:00Z"/>
                    <w:rFonts w:ascii="Times New Roman" w:hAnsi="Times New Roman" w:cs="Times New Roman"/>
                    <w:bCs/>
                    <w:sz w:val="20"/>
                    <w:szCs w:val="20"/>
                  </w:rPr>
                </w:rPrChange>
              </w:rPr>
              <w:pPrChange w:id="7682" w:author="Microsoft account" w:date="2021-05-25T22:50:00Z">
                <w:pPr>
                  <w:jc w:val="center"/>
                </w:pPr>
              </w:pPrChange>
            </w:pPr>
            <w:ins w:id="7683" w:author="Rashed Hasan" w:date="2021-05-15T22:18:00Z">
              <w:r w:rsidRPr="00B76AF0">
                <w:rPr>
                  <w:rFonts w:ascii="Times New Roman" w:hAnsi="Times New Roman" w:cs="Times New Roman"/>
                  <w:bCs/>
                  <w:sz w:val="18"/>
                  <w:szCs w:val="18"/>
                  <w:rPrChange w:id="7684" w:author="Rashed Hasan" w:date="2021-05-15T22:19:00Z">
                    <w:rPr>
                      <w:rFonts w:ascii="Times New Roman" w:hAnsi="Times New Roman" w:cs="Times New Roman"/>
                      <w:bCs/>
                      <w:sz w:val="20"/>
                      <w:szCs w:val="20"/>
                    </w:rPr>
                  </w:rPrChange>
                </w:rPr>
                <w:t>Reference</w:t>
              </w:r>
            </w:ins>
          </w:p>
        </w:tc>
        <w:tc>
          <w:tcPr>
            <w:tcW w:w="430" w:type="pct"/>
            <w:vAlign w:val="center"/>
          </w:tcPr>
          <w:p w14:paraId="4ED6CC1B" w14:textId="77777777" w:rsidR="00B76AF0" w:rsidRPr="00B76AF0" w:rsidRDefault="00B76AF0" w:rsidP="00E75A46">
            <w:pPr>
              <w:jc w:val="both"/>
              <w:rPr>
                <w:ins w:id="7685" w:author="Rashed Hasan" w:date="2021-05-15T22:18:00Z"/>
                <w:rFonts w:ascii="Times New Roman" w:hAnsi="Times New Roman" w:cs="Times New Roman"/>
                <w:bCs/>
                <w:sz w:val="18"/>
                <w:szCs w:val="18"/>
                <w:rPrChange w:id="7686" w:author="Rashed Hasan" w:date="2021-05-15T22:19:00Z">
                  <w:rPr>
                    <w:ins w:id="7687" w:author="Rashed Hasan" w:date="2021-05-15T22:18:00Z"/>
                    <w:rFonts w:ascii="Times New Roman" w:hAnsi="Times New Roman" w:cs="Times New Roman"/>
                    <w:bCs/>
                    <w:sz w:val="20"/>
                    <w:szCs w:val="20"/>
                  </w:rPr>
                </w:rPrChange>
              </w:rPr>
              <w:pPrChange w:id="7688" w:author="Microsoft account" w:date="2021-05-25T22:50:00Z">
                <w:pPr>
                  <w:jc w:val="center"/>
                </w:pPr>
              </w:pPrChange>
            </w:pPr>
            <w:ins w:id="7689" w:author="Rashed Hasan" w:date="2021-05-15T22:18:00Z">
              <w:r w:rsidRPr="00B76AF0">
                <w:rPr>
                  <w:rFonts w:ascii="Times New Roman" w:hAnsi="Times New Roman" w:cs="Times New Roman"/>
                  <w:bCs/>
                  <w:sz w:val="18"/>
                  <w:szCs w:val="18"/>
                  <w:rPrChange w:id="7690" w:author="Rashed Hasan" w:date="2021-05-15T22:19:00Z">
                    <w:rPr>
                      <w:rFonts w:ascii="Times New Roman" w:hAnsi="Times New Roman" w:cs="Times New Roman"/>
                      <w:bCs/>
                      <w:sz w:val="20"/>
                      <w:szCs w:val="20"/>
                    </w:rPr>
                  </w:rPrChange>
                </w:rPr>
                <w:t>-</w:t>
              </w:r>
            </w:ins>
          </w:p>
        </w:tc>
      </w:tr>
      <w:tr w:rsidR="00B76AF0" w:rsidRPr="00B76AF0" w14:paraId="413955E0" w14:textId="77777777" w:rsidTr="004B3203">
        <w:tblPrEx>
          <w:tblW w:w="5551" w:type="pct"/>
          <w:jc w:val="center"/>
          <w:tblBorders>
            <w:top w:val="single" w:sz="4" w:space="0" w:color="auto"/>
            <w:bottom w:val="single" w:sz="4" w:space="0" w:color="auto"/>
          </w:tblBorders>
          <w:tblPrExChange w:id="7691" w:author="Rashed Hasan" w:date="2021-05-15T22:21:00Z">
            <w:tblPrEx>
              <w:tblW w:w="5199" w:type="pct"/>
              <w:jc w:val="center"/>
              <w:tblBorders>
                <w:top w:val="single" w:sz="4" w:space="0" w:color="auto"/>
                <w:bottom w:val="single" w:sz="4" w:space="0" w:color="auto"/>
              </w:tblBorders>
            </w:tblPrEx>
          </w:tblPrExChange>
        </w:tblPrEx>
        <w:trPr>
          <w:trHeight w:val="226"/>
          <w:jc w:val="center"/>
          <w:ins w:id="7692" w:author="Rashed Hasan" w:date="2021-05-15T22:18:00Z"/>
          <w:trPrChange w:id="7693" w:author="Rashed Hasan" w:date="2021-05-15T22:21:00Z">
            <w:trPr>
              <w:gridAfter w:val="0"/>
              <w:trHeight w:val="227"/>
              <w:jc w:val="center"/>
            </w:trPr>
          </w:trPrChange>
        </w:trPr>
        <w:tc>
          <w:tcPr>
            <w:tcW w:w="5000" w:type="pct"/>
            <w:gridSpan w:val="9"/>
            <w:vAlign w:val="center"/>
            <w:tcPrChange w:id="7694" w:author="Rashed Hasan" w:date="2021-05-15T22:21:00Z">
              <w:tcPr>
                <w:tcW w:w="5000" w:type="pct"/>
                <w:gridSpan w:val="9"/>
                <w:vAlign w:val="center"/>
              </w:tcPr>
            </w:tcPrChange>
          </w:tcPr>
          <w:p w14:paraId="239FB6ED" w14:textId="77777777" w:rsidR="00B76AF0" w:rsidRPr="00B76AF0" w:rsidRDefault="00B76AF0" w:rsidP="00E75A46">
            <w:pPr>
              <w:jc w:val="both"/>
              <w:rPr>
                <w:ins w:id="7695" w:author="Rashed Hasan" w:date="2021-05-15T22:18:00Z"/>
                <w:rFonts w:ascii="Times New Roman" w:hAnsi="Times New Roman" w:cs="Times New Roman"/>
                <w:bCs/>
                <w:i/>
                <w:sz w:val="18"/>
                <w:szCs w:val="18"/>
                <w:rPrChange w:id="7696" w:author="Rashed Hasan" w:date="2021-05-15T22:19:00Z">
                  <w:rPr>
                    <w:ins w:id="7697" w:author="Rashed Hasan" w:date="2021-05-15T22:18:00Z"/>
                    <w:rFonts w:ascii="Times New Roman" w:hAnsi="Times New Roman" w:cs="Times New Roman"/>
                    <w:bCs/>
                    <w:i/>
                    <w:sz w:val="20"/>
                    <w:szCs w:val="20"/>
                  </w:rPr>
                </w:rPrChange>
              </w:rPr>
              <w:pPrChange w:id="7698" w:author="Microsoft account" w:date="2021-05-25T22:50:00Z">
                <w:pPr/>
              </w:pPrChange>
            </w:pPr>
            <w:ins w:id="7699" w:author="Rashed Hasan" w:date="2021-05-15T22:18:00Z">
              <w:r w:rsidRPr="00B76AF0">
                <w:rPr>
                  <w:rFonts w:ascii="Times New Roman" w:hAnsi="Times New Roman" w:cs="Times New Roman"/>
                  <w:b/>
                  <w:i/>
                  <w:sz w:val="18"/>
                  <w:szCs w:val="18"/>
                  <w:rPrChange w:id="7700" w:author="Rashed Hasan" w:date="2021-05-15T22:19:00Z">
                    <w:rPr>
                      <w:rFonts w:ascii="Times New Roman" w:hAnsi="Times New Roman" w:cs="Times New Roman"/>
                      <w:b/>
                      <w:i/>
                      <w:sz w:val="20"/>
                      <w:szCs w:val="20"/>
                    </w:rPr>
                  </w:rPrChange>
                </w:rPr>
                <w:t>Mother’s Education</w:t>
              </w:r>
            </w:ins>
          </w:p>
        </w:tc>
      </w:tr>
      <w:tr w:rsidR="00457735" w:rsidRPr="00B76AF0" w14:paraId="0DC3A15C" w14:textId="77777777" w:rsidTr="00B211C0">
        <w:trPr>
          <w:trHeight w:val="226"/>
          <w:jc w:val="center"/>
          <w:ins w:id="7701" w:author="Rashed Hasan" w:date="2021-05-15T22:18:00Z"/>
        </w:trPr>
        <w:tc>
          <w:tcPr>
            <w:tcW w:w="739" w:type="pct"/>
            <w:vAlign w:val="center"/>
          </w:tcPr>
          <w:p w14:paraId="4FA0398E" w14:textId="77777777" w:rsidR="00B76AF0" w:rsidRPr="00B76AF0" w:rsidRDefault="00B76AF0" w:rsidP="00E75A46">
            <w:pPr>
              <w:jc w:val="both"/>
              <w:rPr>
                <w:ins w:id="7702" w:author="Rashed Hasan" w:date="2021-05-15T22:18:00Z"/>
                <w:rFonts w:ascii="Times New Roman" w:hAnsi="Times New Roman" w:cs="Times New Roman"/>
                <w:bCs/>
                <w:sz w:val="18"/>
                <w:szCs w:val="18"/>
                <w:rPrChange w:id="7703" w:author="Rashed Hasan" w:date="2021-05-15T22:19:00Z">
                  <w:rPr>
                    <w:ins w:id="7704" w:author="Rashed Hasan" w:date="2021-05-15T22:18:00Z"/>
                    <w:rFonts w:ascii="Times New Roman" w:hAnsi="Times New Roman" w:cs="Times New Roman"/>
                    <w:bCs/>
                    <w:sz w:val="20"/>
                    <w:szCs w:val="20"/>
                  </w:rPr>
                </w:rPrChange>
              </w:rPr>
              <w:pPrChange w:id="7705" w:author="Microsoft account" w:date="2021-05-25T22:50:00Z">
                <w:pPr>
                  <w:jc w:val="center"/>
                </w:pPr>
              </w:pPrChange>
            </w:pPr>
            <w:ins w:id="7706" w:author="Rashed Hasan" w:date="2021-05-15T22:18:00Z">
              <w:r w:rsidRPr="00B76AF0">
                <w:rPr>
                  <w:rFonts w:ascii="Times New Roman" w:hAnsi="Times New Roman" w:cs="Times New Roman"/>
                  <w:bCs/>
                  <w:sz w:val="18"/>
                  <w:szCs w:val="18"/>
                  <w:rPrChange w:id="7707" w:author="Rashed Hasan" w:date="2021-05-15T22:19:00Z">
                    <w:rPr>
                      <w:rFonts w:ascii="Times New Roman" w:hAnsi="Times New Roman" w:cs="Times New Roman"/>
                      <w:bCs/>
                      <w:sz w:val="20"/>
                      <w:szCs w:val="20"/>
                    </w:rPr>
                  </w:rPrChange>
                </w:rPr>
                <w:t>Secondary complete or Higher</w:t>
              </w:r>
            </w:ins>
          </w:p>
        </w:tc>
        <w:tc>
          <w:tcPr>
            <w:tcW w:w="665" w:type="pct"/>
            <w:vAlign w:val="center"/>
          </w:tcPr>
          <w:p w14:paraId="50CCEBDB" w14:textId="77777777" w:rsidR="00B76AF0" w:rsidRPr="00B76AF0" w:rsidRDefault="00B76AF0" w:rsidP="00E75A46">
            <w:pPr>
              <w:jc w:val="both"/>
              <w:rPr>
                <w:ins w:id="7708" w:author="Rashed Hasan" w:date="2021-05-15T22:18:00Z"/>
                <w:rFonts w:ascii="Times New Roman" w:hAnsi="Times New Roman" w:cs="Times New Roman"/>
                <w:bCs/>
                <w:sz w:val="18"/>
                <w:szCs w:val="18"/>
                <w:rPrChange w:id="7709" w:author="Rashed Hasan" w:date="2021-05-15T22:19:00Z">
                  <w:rPr>
                    <w:ins w:id="7710" w:author="Rashed Hasan" w:date="2021-05-15T22:18:00Z"/>
                    <w:rFonts w:ascii="Times New Roman" w:hAnsi="Times New Roman" w:cs="Times New Roman"/>
                    <w:bCs/>
                    <w:sz w:val="20"/>
                    <w:szCs w:val="20"/>
                  </w:rPr>
                </w:rPrChange>
              </w:rPr>
            </w:pPr>
            <w:ins w:id="7711" w:author="Rashed Hasan" w:date="2021-05-15T22:18:00Z">
              <w:r w:rsidRPr="00B76AF0">
                <w:rPr>
                  <w:rFonts w:ascii="Times New Roman" w:hAnsi="Times New Roman" w:cs="Times New Roman"/>
                  <w:bCs/>
                  <w:sz w:val="18"/>
                  <w:szCs w:val="18"/>
                  <w:rPrChange w:id="7712" w:author="Rashed Hasan" w:date="2021-05-15T22:19:00Z">
                    <w:rPr>
                      <w:rFonts w:ascii="Times New Roman" w:hAnsi="Times New Roman" w:cs="Times New Roman"/>
                      <w:bCs/>
                      <w:sz w:val="20"/>
                      <w:szCs w:val="20"/>
                    </w:rPr>
                  </w:rPrChange>
                </w:rPr>
                <w:t>2.71 (2.14-3.43)</w:t>
              </w:r>
            </w:ins>
          </w:p>
        </w:tc>
        <w:tc>
          <w:tcPr>
            <w:tcW w:w="456" w:type="pct"/>
            <w:vAlign w:val="center"/>
          </w:tcPr>
          <w:p w14:paraId="60810048" w14:textId="77777777" w:rsidR="00B76AF0" w:rsidRPr="00B76AF0" w:rsidRDefault="00B76AF0" w:rsidP="00E75A46">
            <w:pPr>
              <w:jc w:val="both"/>
              <w:rPr>
                <w:ins w:id="7713" w:author="Rashed Hasan" w:date="2021-05-15T22:18:00Z"/>
                <w:rFonts w:ascii="Times New Roman" w:hAnsi="Times New Roman" w:cs="Times New Roman"/>
                <w:bCs/>
                <w:sz w:val="18"/>
                <w:szCs w:val="18"/>
                <w:rPrChange w:id="7714" w:author="Rashed Hasan" w:date="2021-05-15T22:19:00Z">
                  <w:rPr>
                    <w:ins w:id="7715" w:author="Rashed Hasan" w:date="2021-05-15T22:18:00Z"/>
                    <w:rFonts w:ascii="Times New Roman" w:hAnsi="Times New Roman" w:cs="Times New Roman"/>
                    <w:bCs/>
                    <w:sz w:val="20"/>
                    <w:szCs w:val="20"/>
                  </w:rPr>
                </w:rPrChange>
              </w:rPr>
              <w:pPrChange w:id="7716" w:author="Microsoft account" w:date="2021-05-25T22:50:00Z">
                <w:pPr>
                  <w:jc w:val="both"/>
                </w:pPr>
              </w:pPrChange>
            </w:pPr>
            <w:ins w:id="7717" w:author="Rashed Hasan" w:date="2021-05-15T22:18:00Z">
              <w:r w:rsidRPr="00B76AF0">
                <w:rPr>
                  <w:rFonts w:ascii="Times New Roman" w:hAnsi="Times New Roman" w:cs="Times New Roman"/>
                  <w:bCs/>
                  <w:sz w:val="18"/>
                  <w:szCs w:val="18"/>
                  <w:rPrChange w:id="7718" w:author="Rashed Hasan" w:date="2021-05-15T22:19:00Z">
                    <w:rPr>
                      <w:rFonts w:ascii="Times New Roman" w:hAnsi="Times New Roman" w:cs="Times New Roman"/>
                      <w:bCs/>
                      <w:sz w:val="20"/>
                      <w:szCs w:val="20"/>
                    </w:rPr>
                  </w:rPrChange>
                </w:rPr>
                <w:t>&lt;0.001</w:t>
              </w:r>
            </w:ins>
          </w:p>
        </w:tc>
        <w:tc>
          <w:tcPr>
            <w:tcW w:w="636" w:type="pct"/>
            <w:vAlign w:val="center"/>
          </w:tcPr>
          <w:p w14:paraId="4FF4AE2F" w14:textId="2D23682B" w:rsidR="00B76AF0" w:rsidRPr="00B76AF0" w:rsidRDefault="00B76AF0" w:rsidP="00E75A46">
            <w:pPr>
              <w:jc w:val="both"/>
              <w:rPr>
                <w:ins w:id="7719" w:author="Rashed Hasan" w:date="2021-05-15T22:18:00Z"/>
                <w:rFonts w:ascii="Times New Roman" w:hAnsi="Times New Roman" w:cs="Times New Roman"/>
                <w:bCs/>
                <w:sz w:val="18"/>
                <w:szCs w:val="18"/>
                <w:rPrChange w:id="7720" w:author="Rashed Hasan" w:date="2021-05-15T22:19:00Z">
                  <w:rPr>
                    <w:ins w:id="7721" w:author="Rashed Hasan" w:date="2021-05-15T22:18:00Z"/>
                    <w:rFonts w:ascii="Times New Roman" w:hAnsi="Times New Roman" w:cs="Times New Roman"/>
                    <w:bCs/>
                    <w:sz w:val="20"/>
                    <w:szCs w:val="20"/>
                  </w:rPr>
                </w:rPrChange>
              </w:rPr>
              <w:pPrChange w:id="7722" w:author="Microsoft account" w:date="2021-05-25T22:50:00Z">
                <w:pPr>
                  <w:jc w:val="center"/>
                </w:pPr>
              </w:pPrChange>
            </w:pPr>
            <w:ins w:id="7723" w:author="Rashed Hasan" w:date="2021-05-15T22:18:00Z">
              <w:r w:rsidRPr="00B76AF0">
                <w:rPr>
                  <w:rFonts w:ascii="Times New Roman" w:hAnsi="Times New Roman" w:cs="Times New Roman"/>
                  <w:bCs/>
                  <w:sz w:val="18"/>
                  <w:szCs w:val="18"/>
                  <w:rPrChange w:id="7724" w:author="Rashed Hasan" w:date="2021-05-15T22:19:00Z">
                    <w:rPr>
                      <w:rFonts w:ascii="Times New Roman" w:hAnsi="Times New Roman" w:cs="Times New Roman"/>
                      <w:bCs/>
                      <w:sz w:val="20"/>
                      <w:szCs w:val="20"/>
                    </w:rPr>
                  </w:rPrChange>
                </w:rPr>
                <w:t>1.7</w:t>
              </w:r>
            </w:ins>
            <w:ins w:id="7725" w:author="Microsoft account" w:date="2021-05-25T02:22:00Z">
              <w:r w:rsidR="00E326A5">
                <w:rPr>
                  <w:rFonts w:ascii="Times New Roman" w:hAnsi="Times New Roman" w:cs="Times New Roman"/>
                  <w:bCs/>
                  <w:sz w:val="18"/>
                  <w:szCs w:val="18"/>
                </w:rPr>
                <w:t>7</w:t>
              </w:r>
            </w:ins>
            <w:ins w:id="7726" w:author="Rashed Hasan" w:date="2021-05-15T22:18:00Z">
              <w:del w:id="7727" w:author="Microsoft account" w:date="2021-05-25T02:22:00Z">
                <w:r w:rsidRPr="00B76AF0" w:rsidDel="00E326A5">
                  <w:rPr>
                    <w:rFonts w:ascii="Times New Roman" w:hAnsi="Times New Roman" w:cs="Times New Roman"/>
                    <w:bCs/>
                    <w:sz w:val="18"/>
                    <w:szCs w:val="18"/>
                    <w:rPrChange w:id="7728"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7729" w:author="Rashed Hasan" w:date="2021-05-15T22:19:00Z">
                    <w:rPr>
                      <w:rFonts w:ascii="Times New Roman" w:hAnsi="Times New Roman" w:cs="Times New Roman"/>
                      <w:bCs/>
                      <w:sz w:val="20"/>
                      <w:szCs w:val="20"/>
                    </w:rPr>
                  </w:rPrChange>
                </w:rPr>
                <w:t xml:space="preserve"> (1.2</w:t>
              </w:r>
            </w:ins>
            <w:ins w:id="7730" w:author="Microsoft account" w:date="2021-05-25T02:22:00Z">
              <w:r w:rsidR="00E326A5">
                <w:rPr>
                  <w:rFonts w:ascii="Times New Roman" w:hAnsi="Times New Roman" w:cs="Times New Roman"/>
                  <w:bCs/>
                  <w:sz w:val="18"/>
                  <w:szCs w:val="18"/>
                </w:rPr>
                <w:t>8</w:t>
              </w:r>
            </w:ins>
            <w:ins w:id="7731" w:author="Rashed Hasan" w:date="2021-05-15T22:18:00Z">
              <w:del w:id="7732" w:author="Microsoft account" w:date="2021-05-25T02:22:00Z">
                <w:r w:rsidRPr="00B76AF0" w:rsidDel="00E326A5">
                  <w:rPr>
                    <w:rFonts w:ascii="Times New Roman" w:hAnsi="Times New Roman" w:cs="Times New Roman"/>
                    <w:bCs/>
                    <w:sz w:val="18"/>
                    <w:szCs w:val="18"/>
                    <w:rPrChange w:id="7733"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7734" w:author="Rashed Hasan" w:date="2021-05-15T22:19:00Z">
                    <w:rPr>
                      <w:rFonts w:ascii="Times New Roman" w:hAnsi="Times New Roman" w:cs="Times New Roman"/>
                      <w:bCs/>
                      <w:sz w:val="20"/>
                      <w:szCs w:val="20"/>
                    </w:rPr>
                  </w:rPrChange>
                </w:rPr>
                <w:t>-2.</w:t>
              </w:r>
            </w:ins>
            <w:ins w:id="7735" w:author="Microsoft account" w:date="2021-05-25T02:22:00Z">
              <w:r w:rsidR="00E326A5">
                <w:rPr>
                  <w:rFonts w:ascii="Times New Roman" w:hAnsi="Times New Roman" w:cs="Times New Roman"/>
                  <w:bCs/>
                  <w:sz w:val="18"/>
                  <w:szCs w:val="18"/>
                </w:rPr>
                <w:t>44</w:t>
              </w:r>
            </w:ins>
            <w:ins w:id="7736" w:author="Rashed Hasan" w:date="2021-05-15T22:18:00Z">
              <w:del w:id="7737" w:author="Microsoft account" w:date="2021-05-25T02:22:00Z">
                <w:r w:rsidRPr="00B76AF0" w:rsidDel="00E326A5">
                  <w:rPr>
                    <w:rFonts w:ascii="Times New Roman" w:hAnsi="Times New Roman" w:cs="Times New Roman"/>
                    <w:bCs/>
                    <w:sz w:val="18"/>
                    <w:szCs w:val="18"/>
                    <w:rPrChange w:id="7738" w:author="Rashed Hasan" w:date="2021-05-15T22:19:00Z">
                      <w:rPr>
                        <w:rFonts w:ascii="Times New Roman" w:hAnsi="Times New Roman" w:cs="Times New Roman"/>
                        <w:bCs/>
                        <w:sz w:val="20"/>
                        <w:szCs w:val="20"/>
                      </w:rPr>
                    </w:rPrChange>
                  </w:rPr>
                  <w:delText>39</w:delText>
                </w:r>
              </w:del>
              <w:r w:rsidRPr="00B76AF0">
                <w:rPr>
                  <w:rFonts w:ascii="Times New Roman" w:hAnsi="Times New Roman" w:cs="Times New Roman"/>
                  <w:bCs/>
                  <w:sz w:val="18"/>
                  <w:szCs w:val="18"/>
                  <w:rPrChange w:id="7739" w:author="Rashed Hasan" w:date="2021-05-15T22:19:00Z">
                    <w:rPr>
                      <w:rFonts w:ascii="Times New Roman" w:hAnsi="Times New Roman" w:cs="Times New Roman"/>
                      <w:bCs/>
                      <w:sz w:val="20"/>
                      <w:szCs w:val="20"/>
                    </w:rPr>
                  </w:rPrChange>
                </w:rPr>
                <w:t>)</w:t>
              </w:r>
            </w:ins>
          </w:p>
        </w:tc>
        <w:tc>
          <w:tcPr>
            <w:tcW w:w="430" w:type="pct"/>
            <w:vAlign w:val="center"/>
          </w:tcPr>
          <w:p w14:paraId="78CB2DB8" w14:textId="77777777" w:rsidR="00B76AF0" w:rsidRPr="00B76AF0" w:rsidRDefault="00B76AF0" w:rsidP="00E75A46">
            <w:pPr>
              <w:jc w:val="both"/>
              <w:rPr>
                <w:ins w:id="7740" w:author="Rashed Hasan" w:date="2021-05-15T22:18:00Z"/>
                <w:rFonts w:ascii="Times New Roman" w:hAnsi="Times New Roman" w:cs="Times New Roman"/>
                <w:bCs/>
                <w:sz w:val="18"/>
                <w:szCs w:val="18"/>
                <w:rPrChange w:id="7741" w:author="Rashed Hasan" w:date="2021-05-15T22:19:00Z">
                  <w:rPr>
                    <w:ins w:id="7742" w:author="Rashed Hasan" w:date="2021-05-15T22:18:00Z"/>
                    <w:rFonts w:ascii="Times New Roman" w:hAnsi="Times New Roman" w:cs="Times New Roman"/>
                    <w:bCs/>
                    <w:sz w:val="20"/>
                    <w:szCs w:val="20"/>
                  </w:rPr>
                </w:rPrChange>
              </w:rPr>
              <w:pPrChange w:id="7743" w:author="Microsoft account" w:date="2021-05-25T22:50:00Z">
                <w:pPr>
                  <w:jc w:val="center"/>
                </w:pPr>
              </w:pPrChange>
            </w:pPr>
            <w:ins w:id="7744" w:author="Rashed Hasan" w:date="2021-05-15T22:18:00Z">
              <w:r w:rsidRPr="00B76AF0">
                <w:rPr>
                  <w:rFonts w:ascii="Times New Roman" w:hAnsi="Times New Roman" w:cs="Times New Roman"/>
                  <w:bCs/>
                  <w:sz w:val="18"/>
                  <w:szCs w:val="18"/>
                  <w:rPrChange w:id="7745" w:author="Rashed Hasan" w:date="2021-05-15T22:19:00Z">
                    <w:rPr>
                      <w:rFonts w:ascii="Times New Roman" w:hAnsi="Times New Roman" w:cs="Times New Roman"/>
                      <w:bCs/>
                      <w:sz w:val="20"/>
                      <w:szCs w:val="20"/>
                    </w:rPr>
                  </w:rPrChange>
                </w:rPr>
                <w:t>&lt;0.001</w:t>
              </w:r>
            </w:ins>
          </w:p>
        </w:tc>
        <w:tc>
          <w:tcPr>
            <w:tcW w:w="627" w:type="pct"/>
            <w:vAlign w:val="center"/>
          </w:tcPr>
          <w:p w14:paraId="25A5D439" w14:textId="77777777" w:rsidR="00B76AF0" w:rsidRPr="00B76AF0" w:rsidRDefault="00B76AF0" w:rsidP="00E75A46">
            <w:pPr>
              <w:jc w:val="both"/>
              <w:rPr>
                <w:ins w:id="7746" w:author="Rashed Hasan" w:date="2021-05-15T22:18:00Z"/>
                <w:rFonts w:ascii="Times New Roman" w:hAnsi="Times New Roman" w:cs="Times New Roman"/>
                <w:bCs/>
                <w:sz w:val="18"/>
                <w:szCs w:val="18"/>
                <w:rPrChange w:id="7747" w:author="Rashed Hasan" w:date="2021-05-15T22:19:00Z">
                  <w:rPr>
                    <w:ins w:id="7748" w:author="Rashed Hasan" w:date="2021-05-15T22:18:00Z"/>
                    <w:rFonts w:ascii="Times New Roman" w:hAnsi="Times New Roman" w:cs="Times New Roman"/>
                    <w:bCs/>
                    <w:sz w:val="20"/>
                    <w:szCs w:val="20"/>
                  </w:rPr>
                </w:rPrChange>
              </w:rPr>
              <w:pPrChange w:id="7749" w:author="Microsoft account" w:date="2021-05-25T22:50:00Z">
                <w:pPr>
                  <w:jc w:val="center"/>
                </w:pPr>
              </w:pPrChange>
            </w:pPr>
            <w:ins w:id="7750" w:author="Rashed Hasan" w:date="2021-05-15T22:18:00Z">
              <w:r w:rsidRPr="00B76AF0">
                <w:rPr>
                  <w:rFonts w:ascii="Times New Roman" w:hAnsi="Times New Roman" w:cs="Times New Roman"/>
                  <w:bCs/>
                  <w:sz w:val="18"/>
                  <w:szCs w:val="18"/>
                  <w:rPrChange w:id="7751" w:author="Rashed Hasan" w:date="2021-05-15T22:19:00Z">
                    <w:rPr>
                      <w:rFonts w:ascii="Times New Roman" w:hAnsi="Times New Roman" w:cs="Times New Roman"/>
                      <w:bCs/>
                      <w:sz w:val="20"/>
                      <w:szCs w:val="20"/>
                    </w:rPr>
                  </w:rPrChange>
                </w:rPr>
                <w:t>2.26 (1.82-2.79)</w:t>
              </w:r>
            </w:ins>
          </w:p>
        </w:tc>
        <w:tc>
          <w:tcPr>
            <w:tcW w:w="392" w:type="pct"/>
            <w:vAlign w:val="center"/>
          </w:tcPr>
          <w:p w14:paraId="65CB433B" w14:textId="77777777" w:rsidR="00B76AF0" w:rsidRPr="00B76AF0" w:rsidRDefault="00B76AF0" w:rsidP="00E75A46">
            <w:pPr>
              <w:jc w:val="both"/>
              <w:rPr>
                <w:ins w:id="7752" w:author="Rashed Hasan" w:date="2021-05-15T22:18:00Z"/>
                <w:rFonts w:ascii="Times New Roman" w:hAnsi="Times New Roman" w:cs="Times New Roman"/>
                <w:bCs/>
                <w:sz w:val="18"/>
                <w:szCs w:val="18"/>
                <w:rPrChange w:id="7753" w:author="Rashed Hasan" w:date="2021-05-15T22:19:00Z">
                  <w:rPr>
                    <w:ins w:id="7754" w:author="Rashed Hasan" w:date="2021-05-15T22:18:00Z"/>
                    <w:rFonts w:ascii="Times New Roman" w:hAnsi="Times New Roman" w:cs="Times New Roman"/>
                    <w:bCs/>
                    <w:sz w:val="20"/>
                    <w:szCs w:val="20"/>
                  </w:rPr>
                </w:rPrChange>
              </w:rPr>
              <w:pPrChange w:id="7755" w:author="Microsoft account" w:date="2021-05-25T22:50:00Z">
                <w:pPr>
                  <w:jc w:val="center"/>
                </w:pPr>
              </w:pPrChange>
            </w:pPr>
            <w:ins w:id="7756" w:author="Rashed Hasan" w:date="2021-05-15T22:18:00Z">
              <w:r w:rsidRPr="00B76AF0">
                <w:rPr>
                  <w:rFonts w:ascii="Times New Roman" w:hAnsi="Times New Roman" w:cs="Times New Roman"/>
                  <w:bCs/>
                  <w:sz w:val="18"/>
                  <w:szCs w:val="18"/>
                  <w:rPrChange w:id="7757" w:author="Rashed Hasan" w:date="2021-05-15T22:19:00Z">
                    <w:rPr>
                      <w:rFonts w:ascii="Times New Roman" w:hAnsi="Times New Roman" w:cs="Times New Roman"/>
                      <w:bCs/>
                      <w:sz w:val="20"/>
                      <w:szCs w:val="20"/>
                    </w:rPr>
                  </w:rPrChange>
                </w:rPr>
                <w:t>&lt;0.001</w:t>
              </w:r>
            </w:ins>
          </w:p>
        </w:tc>
        <w:tc>
          <w:tcPr>
            <w:tcW w:w="625" w:type="pct"/>
            <w:vAlign w:val="center"/>
          </w:tcPr>
          <w:p w14:paraId="41DF14F0" w14:textId="448DFE76" w:rsidR="00B76AF0" w:rsidRPr="00B76AF0" w:rsidRDefault="00B76AF0" w:rsidP="00E75A46">
            <w:pPr>
              <w:jc w:val="both"/>
              <w:rPr>
                <w:ins w:id="7758" w:author="Rashed Hasan" w:date="2021-05-15T22:18:00Z"/>
                <w:rFonts w:ascii="Times New Roman" w:hAnsi="Times New Roman" w:cs="Times New Roman"/>
                <w:bCs/>
                <w:sz w:val="18"/>
                <w:szCs w:val="18"/>
                <w:rPrChange w:id="7759" w:author="Rashed Hasan" w:date="2021-05-15T22:19:00Z">
                  <w:rPr>
                    <w:ins w:id="7760" w:author="Rashed Hasan" w:date="2021-05-15T22:18:00Z"/>
                    <w:rFonts w:ascii="Times New Roman" w:hAnsi="Times New Roman" w:cs="Times New Roman"/>
                    <w:bCs/>
                    <w:sz w:val="20"/>
                    <w:szCs w:val="20"/>
                  </w:rPr>
                </w:rPrChange>
              </w:rPr>
              <w:pPrChange w:id="7761" w:author="Microsoft account" w:date="2021-05-25T22:50:00Z">
                <w:pPr>
                  <w:jc w:val="center"/>
                </w:pPr>
              </w:pPrChange>
            </w:pPr>
            <w:ins w:id="7762" w:author="Rashed Hasan" w:date="2021-05-15T22:18:00Z">
              <w:r w:rsidRPr="00B76AF0">
                <w:rPr>
                  <w:rFonts w:ascii="Times New Roman" w:hAnsi="Times New Roman" w:cs="Times New Roman"/>
                  <w:bCs/>
                  <w:sz w:val="18"/>
                  <w:szCs w:val="18"/>
                  <w:rPrChange w:id="7763" w:author="Rashed Hasan" w:date="2021-05-15T22:19:00Z">
                    <w:rPr>
                      <w:rFonts w:ascii="Times New Roman" w:hAnsi="Times New Roman" w:cs="Times New Roman"/>
                      <w:bCs/>
                      <w:sz w:val="20"/>
                      <w:szCs w:val="20"/>
                    </w:rPr>
                  </w:rPrChange>
                </w:rPr>
                <w:t>1.3</w:t>
              </w:r>
            </w:ins>
            <w:ins w:id="7764" w:author="Microsoft account" w:date="2021-05-24T00:47:00Z">
              <w:r w:rsidR="0038799A">
                <w:rPr>
                  <w:rFonts w:ascii="Times New Roman" w:hAnsi="Times New Roman" w:cs="Times New Roman"/>
                  <w:bCs/>
                  <w:sz w:val="18"/>
                  <w:szCs w:val="18"/>
                </w:rPr>
                <w:t>6</w:t>
              </w:r>
            </w:ins>
            <w:ins w:id="7765" w:author="Rashed Hasan" w:date="2021-05-15T22:18:00Z">
              <w:del w:id="7766" w:author="Microsoft account" w:date="2021-05-24T00:47:00Z">
                <w:r w:rsidRPr="00B76AF0" w:rsidDel="0038799A">
                  <w:rPr>
                    <w:rFonts w:ascii="Times New Roman" w:hAnsi="Times New Roman" w:cs="Times New Roman"/>
                    <w:bCs/>
                    <w:sz w:val="18"/>
                    <w:szCs w:val="18"/>
                    <w:rPrChange w:id="7767"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7768" w:author="Rashed Hasan" w:date="2021-05-15T22:19:00Z">
                    <w:rPr>
                      <w:rFonts w:ascii="Times New Roman" w:hAnsi="Times New Roman" w:cs="Times New Roman"/>
                      <w:bCs/>
                      <w:sz w:val="20"/>
                      <w:szCs w:val="20"/>
                    </w:rPr>
                  </w:rPrChange>
                </w:rPr>
                <w:t xml:space="preserve"> (1.0</w:t>
              </w:r>
            </w:ins>
            <w:ins w:id="7769" w:author="Microsoft account" w:date="2021-05-24T00:47:00Z">
              <w:r w:rsidR="00357379">
                <w:rPr>
                  <w:rFonts w:ascii="Times New Roman" w:hAnsi="Times New Roman" w:cs="Times New Roman"/>
                  <w:bCs/>
                  <w:sz w:val="18"/>
                  <w:szCs w:val="18"/>
                </w:rPr>
                <w:t>5</w:t>
              </w:r>
            </w:ins>
            <w:ins w:id="7770" w:author="Rashed Hasan" w:date="2021-05-15T22:18:00Z">
              <w:del w:id="7771" w:author="Microsoft account" w:date="2021-05-24T00:47:00Z">
                <w:r w:rsidRPr="00B76AF0" w:rsidDel="00357379">
                  <w:rPr>
                    <w:rFonts w:ascii="Times New Roman" w:hAnsi="Times New Roman" w:cs="Times New Roman"/>
                    <w:bCs/>
                    <w:sz w:val="18"/>
                    <w:szCs w:val="18"/>
                    <w:rPrChange w:id="7772"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7773" w:author="Rashed Hasan" w:date="2021-05-15T22:19:00Z">
                    <w:rPr>
                      <w:rFonts w:ascii="Times New Roman" w:hAnsi="Times New Roman" w:cs="Times New Roman"/>
                      <w:bCs/>
                      <w:sz w:val="20"/>
                      <w:szCs w:val="20"/>
                    </w:rPr>
                  </w:rPrChange>
                </w:rPr>
                <w:t>-1.7</w:t>
              </w:r>
            </w:ins>
            <w:ins w:id="7774" w:author="Microsoft account" w:date="2021-05-24T00:47:00Z">
              <w:r w:rsidR="00793234">
                <w:rPr>
                  <w:rFonts w:ascii="Times New Roman" w:hAnsi="Times New Roman" w:cs="Times New Roman"/>
                  <w:bCs/>
                  <w:sz w:val="18"/>
                  <w:szCs w:val="18"/>
                </w:rPr>
                <w:t>8</w:t>
              </w:r>
            </w:ins>
            <w:ins w:id="7775" w:author="Rashed Hasan" w:date="2021-05-15T22:18:00Z">
              <w:del w:id="7776" w:author="Microsoft account" w:date="2021-05-24T00:47:00Z">
                <w:r w:rsidRPr="00B76AF0" w:rsidDel="00793234">
                  <w:rPr>
                    <w:rFonts w:ascii="Times New Roman" w:hAnsi="Times New Roman" w:cs="Times New Roman"/>
                    <w:bCs/>
                    <w:sz w:val="18"/>
                    <w:szCs w:val="18"/>
                    <w:rPrChange w:id="7777"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7778" w:author="Rashed Hasan" w:date="2021-05-15T22:19:00Z">
                    <w:rPr>
                      <w:rFonts w:ascii="Times New Roman" w:hAnsi="Times New Roman" w:cs="Times New Roman"/>
                      <w:bCs/>
                      <w:sz w:val="20"/>
                      <w:szCs w:val="20"/>
                    </w:rPr>
                  </w:rPrChange>
                </w:rPr>
                <w:t>)</w:t>
              </w:r>
            </w:ins>
          </w:p>
        </w:tc>
        <w:tc>
          <w:tcPr>
            <w:tcW w:w="430" w:type="pct"/>
            <w:vAlign w:val="center"/>
          </w:tcPr>
          <w:p w14:paraId="2633013F" w14:textId="18C0AE6A" w:rsidR="00B76AF0" w:rsidRPr="00B76AF0" w:rsidRDefault="00B76AF0" w:rsidP="00E75A46">
            <w:pPr>
              <w:jc w:val="both"/>
              <w:rPr>
                <w:ins w:id="7779" w:author="Rashed Hasan" w:date="2021-05-15T22:18:00Z"/>
                <w:rFonts w:ascii="Times New Roman" w:hAnsi="Times New Roman" w:cs="Times New Roman"/>
                <w:bCs/>
                <w:sz w:val="18"/>
                <w:szCs w:val="18"/>
                <w:rPrChange w:id="7780" w:author="Rashed Hasan" w:date="2021-05-15T22:19:00Z">
                  <w:rPr>
                    <w:ins w:id="7781" w:author="Rashed Hasan" w:date="2021-05-15T22:18:00Z"/>
                    <w:rFonts w:ascii="Times New Roman" w:hAnsi="Times New Roman" w:cs="Times New Roman"/>
                    <w:bCs/>
                    <w:sz w:val="20"/>
                    <w:szCs w:val="20"/>
                  </w:rPr>
                </w:rPrChange>
              </w:rPr>
              <w:pPrChange w:id="7782" w:author="Microsoft account" w:date="2021-05-25T22:50:00Z">
                <w:pPr>
                  <w:jc w:val="center"/>
                </w:pPr>
              </w:pPrChange>
            </w:pPr>
            <w:ins w:id="7783" w:author="Rashed Hasan" w:date="2021-05-15T22:18:00Z">
              <w:r w:rsidRPr="00B76AF0">
                <w:rPr>
                  <w:rFonts w:ascii="Times New Roman" w:hAnsi="Times New Roman" w:cs="Times New Roman"/>
                  <w:bCs/>
                  <w:sz w:val="18"/>
                  <w:szCs w:val="18"/>
                  <w:rPrChange w:id="7784" w:author="Rashed Hasan" w:date="2021-05-15T22:19:00Z">
                    <w:rPr>
                      <w:rFonts w:ascii="Times New Roman" w:hAnsi="Times New Roman" w:cs="Times New Roman"/>
                      <w:bCs/>
                      <w:sz w:val="20"/>
                      <w:szCs w:val="20"/>
                    </w:rPr>
                  </w:rPrChange>
                </w:rPr>
                <w:t>0.0</w:t>
              </w:r>
            </w:ins>
            <w:ins w:id="7785" w:author="Microsoft account" w:date="2021-05-24T00:47:00Z">
              <w:r w:rsidR="005220C7">
                <w:rPr>
                  <w:rFonts w:ascii="Times New Roman" w:hAnsi="Times New Roman" w:cs="Times New Roman"/>
                  <w:bCs/>
                  <w:sz w:val="18"/>
                  <w:szCs w:val="18"/>
                </w:rPr>
                <w:t>21</w:t>
              </w:r>
            </w:ins>
            <w:ins w:id="7786" w:author="Rashed Hasan" w:date="2021-05-15T22:18:00Z">
              <w:del w:id="7787" w:author="Microsoft account" w:date="2021-05-24T00:47:00Z">
                <w:r w:rsidRPr="00B76AF0" w:rsidDel="005220C7">
                  <w:rPr>
                    <w:rFonts w:ascii="Times New Roman" w:hAnsi="Times New Roman" w:cs="Times New Roman"/>
                    <w:bCs/>
                    <w:sz w:val="18"/>
                    <w:szCs w:val="18"/>
                    <w:rPrChange w:id="7788" w:author="Rashed Hasan" w:date="2021-05-15T22:19:00Z">
                      <w:rPr>
                        <w:rFonts w:ascii="Times New Roman" w:hAnsi="Times New Roman" w:cs="Times New Roman"/>
                        <w:bCs/>
                        <w:sz w:val="20"/>
                        <w:szCs w:val="20"/>
                      </w:rPr>
                    </w:rPrChange>
                  </w:rPr>
                  <w:delText>15</w:delText>
                </w:r>
              </w:del>
            </w:ins>
          </w:p>
        </w:tc>
      </w:tr>
      <w:tr w:rsidR="00457735" w:rsidRPr="00B76AF0" w14:paraId="30C2807F" w14:textId="77777777" w:rsidTr="00B211C0">
        <w:trPr>
          <w:trHeight w:val="226"/>
          <w:jc w:val="center"/>
          <w:ins w:id="7789" w:author="Rashed Hasan" w:date="2021-05-15T22:18:00Z"/>
        </w:trPr>
        <w:tc>
          <w:tcPr>
            <w:tcW w:w="739" w:type="pct"/>
            <w:vAlign w:val="center"/>
          </w:tcPr>
          <w:p w14:paraId="2512073D" w14:textId="77777777" w:rsidR="00B76AF0" w:rsidRPr="00B76AF0" w:rsidRDefault="00B76AF0" w:rsidP="00E75A46">
            <w:pPr>
              <w:jc w:val="both"/>
              <w:rPr>
                <w:ins w:id="7790" w:author="Rashed Hasan" w:date="2021-05-15T22:18:00Z"/>
                <w:rFonts w:ascii="Times New Roman" w:hAnsi="Times New Roman" w:cs="Times New Roman"/>
                <w:bCs/>
                <w:sz w:val="18"/>
                <w:szCs w:val="18"/>
                <w:rPrChange w:id="7791" w:author="Rashed Hasan" w:date="2021-05-15T22:19:00Z">
                  <w:rPr>
                    <w:ins w:id="7792" w:author="Rashed Hasan" w:date="2021-05-15T22:18:00Z"/>
                    <w:rFonts w:ascii="Times New Roman" w:hAnsi="Times New Roman" w:cs="Times New Roman"/>
                    <w:bCs/>
                    <w:sz w:val="20"/>
                    <w:szCs w:val="20"/>
                  </w:rPr>
                </w:rPrChange>
              </w:rPr>
              <w:pPrChange w:id="7793" w:author="Microsoft account" w:date="2021-05-25T22:50:00Z">
                <w:pPr>
                  <w:jc w:val="center"/>
                </w:pPr>
              </w:pPrChange>
            </w:pPr>
            <w:ins w:id="7794" w:author="Rashed Hasan" w:date="2021-05-15T22:18:00Z">
              <w:r w:rsidRPr="00B76AF0">
                <w:rPr>
                  <w:rFonts w:ascii="Times New Roman" w:hAnsi="Times New Roman" w:cs="Times New Roman"/>
                  <w:bCs/>
                  <w:sz w:val="18"/>
                  <w:szCs w:val="18"/>
                  <w:rPrChange w:id="7795" w:author="Rashed Hasan" w:date="2021-05-15T22:19:00Z">
                    <w:rPr>
                      <w:rFonts w:ascii="Times New Roman" w:hAnsi="Times New Roman" w:cs="Times New Roman"/>
                      <w:bCs/>
                      <w:sz w:val="20"/>
                      <w:szCs w:val="20"/>
                    </w:rPr>
                  </w:rPrChange>
                </w:rPr>
                <w:t>Secondary incomplete</w:t>
              </w:r>
            </w:ins>
          </w:p>
        </w:tc>
        <w:tc>
          <w:tcPr>
            <w:tcW w:w="665" w:type="pct"/>
            <w:vAlign w:val="center"/>
          </w:tcPr>
          <w:p w14:paraId="3FAC6735" w14:textId="77777777" w:rsidR="00B76AF0" w:rsidRPr="00B76AF0" w:rsidRDefault="00B76AF0" w:rsidP="00E75A46">
            <w:pPr>
              <w:jc w:val="both"/>
              <w:rPr>
                <w:ins w:id="7796" w:author="Rashed Hasan" w:date="2021-05-15T22:18:00Z"/>
                <w:rFonts w:ascii="Times New Roman" w:hAnsi="Times New Roman" w:cs="Times New Roman"/>
                <w:bCs/>
                <w:sz w:val="18"/>
                <w:szCs w:val="18"/>
                <w:rPrChange w:id="7797" w:author="Rashed Hasan" w:date="2021-05-15T22:19:00Z">
                  <w:rPr>
                    <w:ins w:id="7798" w:author="Rashed Hasan" w:date="2021-05-15T22:18:00Z"/>
                    <w:rFonts w:ascii="Times New Roman" w:hAnsi="Times New Roman" w:cs="Times New Roman"/>
                    <w:bCs/>
                    <w:sz w:val="20"/>
                    <w:szCs w:val="20"/>
                  </w:rPr>
                </w:rPrChange>
              </w:rPr>
            </w:pPr>
            <w:ins w:id="7799" w:author="Rashed Hasan" w:date="2021-05-15T22:18:00Z">
              <w:r w:rsidRPr="00B76AF0">
                <w:rPr>
                  <w:rFonts w:ascii="Times New Roman" w:hAnsi="Times New Roman" w:cs="Times New Roman"/>
                  <w:bCs/>
                  <w:sz w:val="18"/>
                  <w:szCs w:val="18"/>
                  <w:rPrChange w:id="7800" w:author="Rashed Hasan" w:date="2021-05-15T22:19:00Z">
                    <w:rPr>
                      <w:rFonts w:ascii="Times New Roman" w:hAnsi="Times New Roman" w:cs="Times New Roman"/>
                      <w:bCs/>
                      <w:sz w:val="20"/>
                      <w:szCs w:val="20"/>
                    </w:rPr>
                  </w:rPrChange>
                </w:rPr>
                <w:t>1.64 (1.43-1.87)</w:t>
              </w:r>
            </w:ins>
          </w:p>
        </w:tc>
        <w:tc>
          <w:tcPr>
            <w:tcW w:w="456" w:type="pct"/>
            <w:vAlign w:val="center"/>
          </w:tcPr>
          <w:p w14:paraId="540030FF" w14:textId="77777777" w:rsidR="00B76AF0" w:rsidRPr="00B76AF0" w:rsidRDefault="00B76AF0" w:rsidP="00E75A46">
            <w:pPr>
              <w:jc w:val="both"/>
              <w:rPr>
                <w:ins w:id="7801" w:author="Rashed Hasan" w:date="2021-05-15T22:18:00Z"/>
                <w:rFonts w:ascii="Times New Roman" w:hAnsi="Times New Roman" w:cs="Times New Roman"/>
                <w:bCs/>
                <w:sz w:val="18"/>
                <w:szCs w:val="18"/>
                <w:rPrChange w:id="7802" w:author="Rashed Hasan" w:date="2021-05-15T22:19:00Z">
                  <w:rPr>
                    <w:ins w:id="7803" w:author="Rashed Hasan" w:date="2021-05-15T22:18:00Z"/>
                    <w:rFonts w:ascii="Times New Roman" w:hAnsi="Times New Roman" w:cs="Times New Roman"/>
                    <w:bCs/>
                    <w:sz w:val="20"/>
                    <w:szCs w:val="20"/>
                  </w:rPr>
                </w:rPrChange>
              </w:rPr>
              <w:pPrChange w:id="7804" w:author="Microsoft account" w:date="2021-05-25T22:50:00Z">
                <w:pPr>
                  <w:jc w:val="both"/>
                </w:pPr>
              </w:pPrChange>
            </w:pPr>
            <w:ins w:id="7805" w:author="Rashed Hasan" w:date="2021-05-15T22:18:00Z">
              <w:r w:rsidRPr="00B76AF0">
                <w:rPr>
                  <w:rFonts w:ascii="Times New Roman" w:hAnsi="Times New Roman" w:cs="Times New Roman"/>
                  <w:bCs/>
                  <w:sz w:val="18"/>
                  <w:szCs w:val="18"/>
                  <w:rPrChange w:id="7806" w:author="Rashed Hasan" w:date="2021-05-15T22:19:00Z">
                    <w:rPr>
                      <w:rFonts w:ascii="Times New Roman" w:hAnsi="Times New Roman" w:cs="Times New Roman"/>
                      <w:bCs/>
                      <w:sz w:val="20"/>
                      <w:szCs w:val="20"/>
                    </w:rPr>
                  </w:rPrChange>
                </w:rPr>
                <w:t>&lt;0.001</w:t>
              </w:r>
            </w:ins>
          </w:p>
        </w:tc>
        <w:tc>
          <w:tcPr>
            <w:tcW w:w="636" w:type="pct"/>
            <w:vAlign w:val="center"/>
          </w:tcPr>
          <w:p w14:paraId="26649130" w14:textId="4260024D" w:rsidR="00B76AF0" w:rsidRPr="00B76AF0" w:rsidRDefault="00B76AF0" w:rsidP="00E75A46">
            <w:pPr>
              <w:jc w:val="both"/>
              <w:rPr>
                <w:ins w:id="7807" w:author="Rashed Hasan" w:date="2021-05-15T22:18:00Z"/>
                <w:rFonts w:ascii="Times New Roman" w:hAnsi="Times New Roman" w:cs="Times New Roman"/>
                <w:bCs/>
                <w:sz w:val="18"/>
                <w:szCs w:val="18"/>
                <w:rPrChange w:id="7808" w:author="Rashed Hasan" w:date="2021-05-15T22:19:00Z">
                  <w:rPr>
                    <w:ins w:id="7809" w:author="Rashed Hasan" w:date="2021-05-15T22:18:00Z"/>
                    <w:rFonts w:ascii="Times New Roman" w:hAnsi="Times New Roman" w:cs="Times New Roman"/>
                    <w:bCs/>
                    <w:sz w:val="20"/>
                    <w:szCs w:val="20"/>
                  </w:rPr>
                </w:rPrChange>
              </w:rPr>
              <w:pPrChange w:id="7810" w:author="Microsoft account" w:date="2021-05-25T22:50:00Z">
                <w:pPr>
                  <w:jc w:val="center"/>
                </w:pPr>
              </w:pPrChange>
            </w:pPr>
            <w:ins w:id="7811" w:author="Rashed Hasan" w:date="2021-05-15T22:18:00Z">
              <w:r w:rsidRPr="00B76AF0">
                <w:rPr>
                  <w:rFonts w:ascii="Times New Roman" w:hAnsi="Times New Roman" w:cs="Times New Roman"/>
                  <w:bCs/>
                  <w:sz w:val="18"/>
                  <w:szCs w:val="18"/>
                  <w:rPrChange w:id="7812" w:author="Rashed Hasan" w:date="2021-05-15T22:19:00Z">
                    <w:rPr>
                      <w:rFonts w:ascii="Times New Roman" w:hAnsi="Times New Roman" w:cs="Times New Roman"/>
                      <w:bCs/>
                      <w:sz w:val="20"/>
                      <w:szCs w:val="20"/>
                    </w:rPr>
                  </w:rPrChange>
                </w:rPr>
                <w:t>1.2</w:t>
              </w:r>
            </w:ins>
            <w:ins w:id="7813" w:author="Microsoft account" w:date="2021-05-25T02:22:00Z">
              <w:r w:rsidR="00E326A5">
                <w:rPr>
                  <w:rFonts w:ascii="Times New Roman" w:hAnsi="Times New Roman" w:cs="Times New Roman"/>
                  <w:bCs/>
                  <w:sz w:val="18"/>
                  <w:szCs w:val="18"/>
                </w:rPr>
                <w:t>4</w:t>
              </w:r>
            </w:ins>
            <w:ins w:id="7814" w:author="Rashed Hasan" w:date="2021-05-15T22:18:00Z">
              <w:del w:id="7815" w:author="Microsoft account" w:date="2021-05-25T02:22:00Z">
                <w:r w:rsidRPr="00B76AF0" w:rsidDel="00E326A5">
                  <w:rPr>
                    <w:rFonts w:ascii="Times New Roman" w:hAnsi="Times New Roman" w:cs="Times New Roman"/>
                    <w:bCs/>
                    <w:sz w:val="18"/>
                    <w:szCs w:val="18"/>
                    <w:rPrChange w:id="7816"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7817" w:author="Rashed Hasan" w:date="2021-05-15T22:19:00Z">
                    <w:rPr>
                      <w:rFonts w:ascii="Times New Roman" w:hAnsi="Times New Roman" w:cs="Times New Roman"/>
                      <w:bCs/>
                      <w:sz w:val="20"/>
                      <w:szCs w:val="20"/>
                    </w:rPr>
                  </w:rPrChange>
                </w:rPr>
                <w:t xml:space="preserve"> (1.0</w:t>
              </w:r>
            </w:ins>
            <w:ins w:id="7818" w:author="Microsoft account" w:date="2021-05-25T02:22:00Z">
              <w:r w:rsidR="00E326A5">
                <w:rPr>
                  <w:rFonts w:ascii="Times New Roman" w:hAnsi="Times New Roman" w:cs="Times New Roman"/>
                  <w:bCs/>
                  <w:sz w:val="18"/>
                  <w:szCs w:val="18"/>
                </w:rPr>
                <w:t>3</w:t>
              </w:r>
            </w:ins>
            <w:ins w:id="7819" w:author="Rashed Hasan" w:date="2021-05-15T22:18:00Z">
              <w:del w:id="7820" w:author="Microsoft account" w:date="2021-05-25T02:22:00Z">
                <w:r w:rsidRPr="00B76AF0" w:rsidDel="00E326A5">
                  <w:rPr>
                    <w:rFonts w:ascii="Times New Roman" w:hAnsi="Times New Roman" w:cs="Times New Roman"/>
                    <w:bCs/>
                    <w:sz w:val="18"/>
                    <w:szCs w:val="18"/>
                    <w:rPrChange w:id="7821"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7822" w:author="Rashed Hasan" w:date="2021-05-15T22:19:00Z">
                    <w:rPr>
                      <w:rFonts w:ascii="Times New Roman" w:hAnsi="Times New Roman" w:cs="Times New Roman"/>
                      <w:bCs/>
                      <w:sz w:val="20"/>
                      <w:szCs w:val="20"/>
                    </w:rPr>
                  </w:rPrChange>
                </w:rPr>
                <w:t>-1.5</w:t>
              </w:r>
            </w:ins>
            <w:ins w:id="7823" w:author="Microsoft account" w:date="2021-05-25T02:22:00Z">
              <w:r w:rsidR="00E326A5">
                <w:rPr>
                  <w:rFonts w:ascii="Times New Roman" w:hAnsi="Times New Roman" w:cs="Times New Roman"/>
                  <w:bCs/>
                  <w:sz w:val="18"/>
                  <w:szCs w:val="18"/>
                </w:rPr>
                <w:t>0</w:t>
              </w:r>
            </w:ins>
            <w:ins w:id="7824" w:author="Rashed Hasan" w:date="2021-05-15T22:18:00Z">
              <w:del w:id="7825" w:author="Microsoft account" w:date="2021-05-25T02:22:00Z">
                <w:r w:rsidRPr="00B76AF0" w:rsidDel="00E326A5">
                  <w:rPr>
                    <w:rFonts w:ascii="Times New Roman" w:hAnsi="Times New Roman" w:cs="Times New Roman"/>
                    <w:bCs/>
                    <w:sz w:val="18"/>
                    <w:szCs w:val="18"/>
                    <w:rPrChange w:id="7826"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7827" w:author="Rashed Hasan" w:date="2021-05-15T22:19:00Z">
                    <w:rPr>
                      <w:rFonts w:ascii="Times New Roman" w:hAnsi="Times New Roman" w:cs="Times New Roman"/>
                      <w:bCs/>
                      <w:sz w:val="20"/>
                      <w:szCs w:val="20"/>
                    </w:rPr>
                  </w:rPrChange>
                </w:rPr>
                <w:t>)</w:t>
              </w:r>
            </w:ins>
          </w:p>
        </w:tc>
        <w:tc>
          <w:tcPr>
            <w:tcW w:w="430" w:type="pct"/>
            <w:vAlign w:val="center"/>
          </w:tcPr>
          <w:p w14:paraId="7B229D26" w14:textId="10E98F06" w:rsidR="00B76AF0" w:rsidRPr="00B76AF0" w:rsidRDefault="00B76AF0" w:rsidP="00E75A46">
            <w:pPr>
              <w:jc w:val="both"/>
              <w:rPr>
                <w:ins w:id="7828" w:author="Rashed Hasan" w:date="2021-05-15T22:18:00Z"/>
                <w:rFonts w:ascii="Times New Roman" w:hAnsi="Times New Roman" w:cs="Times New Roman"/>
                <w:bCs/>
                <w:sz w:val="18"/>
                <w:szCs w:val="18"/>
                <w:rPrChange w:id="7829" w:author="Rashed Hasan" w:date="2021-05-15T22:19:00Z">
                  <w:rPr>
                    <w:ins w:id="7830" w:author="Rashed Hasan" w:date="2021-05-15T22:18:00Z"/>
                    <w:rFonts w:ascii="Times New Roman" w:hAnsi="Times New Roman" w:cs="Times New Roman"/>
                    <w:bCs/>
                    <w:sz w:val="20"/>
                    <w:szCs w:val="20"/>
                  </w:rPr>
                </w:rPrChange>
              </w:rPr>
              <w:pPrChange w:id="7831" w:author="Microsoft account" w:date="2021-05-25T22:50:00Z">
                <w:pPr>
                  <w:jc w:val="center"/>
                </w:pPr>
              </w:pPrChange>
            </w:pPr>
            <w:ins w:id="7832" w:author="Rashed Hasan" w:date="2021-05-15T22:18:00Z">
              <w:r w:rsidRPr="00B76AF0">
                <w:rPr>
                  <w:rFonts w:ascii="Times New Roman" w:hAnsi="Times New Roman" w:cs="Times New Roman"/>
                  <w:bCs/>
                  <w:sz w:val="18"/>
                  <w:szCs w:val="18"/>
                  <w:rPrChange w:id="7833" w:author="Rashed Hasan" w:date="2021-05-15T22:19:00Z">
                    <w:rPr>
                      <w:rFonts w:ascii="Times New Roman" w:hAnsi="Times New Roman" w:cs="Times New Roman"/>
                      <w:bCs/>
                      <w:sz w:val="20"/>
                      <w:szCs w:val="20"/>
                    </w:rPr>
                  </w:rPrChange>
                </w:rPr>
                <w:t>0.0</w:t>
              </w:r>
            </w:ins>
            <w:ins w:id="7834" w:author="Microsoft account" w:date="2021-05-25T02:23:00Z">
              <w:r w:rsidR="00C5682B">
                <w:rPr>
                  <w:rFonts w:ascii="Times New Roman" w:hAnsi="Times New Roman" w:cs="Times New Roman"/>
                  <w:bCs/>
                  <w:sz w:val="18"/>
                  <w:szCs w:val="18"/>
                </w:rPr>
                <w:t>23</w:t>
              </w:r>
            </w:ins>
            <w:ins w:id="7835" w:author="Rashed Hasan" w:date="2021-05-15T22:18:00Z">
              <w:del w:id="7836" w:author="Microsoft account" w:date="2021-05-25T02:23:00Z">
                <w:r w:rsidRPr="00B76AF0" w:rsidDel="00C5682B">
                  <w:rPr>
                    <w:rFonts w:ascii="Times New Roman" w:hAnsi="Times New Roman" w:cs="Times New Roman"/>
                    <w:bCs/>
                    <w:sz w:val="18"/>
                    <w:szCs w:val="18"/>
                    <w:rPrChange w:id="7837" w:author="Rashed Hasan" w:date="2021-05-15T22:19:00Z">
                      <w:rPr>
                        <w:rFonts w:ascii="Times New Roman" w:hAnsi="Times New Roman" w:cs="Times New Roman"/>
                        <w:bCs/>
                        <w:sz w:val="20"/>
                        <w:szCs w:val="20"/>
                      </w:rPr>
                    </w:rPrChange>
                  </w:rPr>
                  <w:delText>18</w:delText>
                </w:r>
              </w:del>
            </w:ins>
          </w:p>
        </w:tc>
        <w:tc>
          <w:tcPr>
            <w:tcW w:w="627" w:type="pct"/>
            <w:vAlign w:val="center"/>
          </w:tcPr>
          <w:p w14:paraId="79F3BC47" w14:textId="77777777" w:rsidR="00B76AF0" w:rsidRPr="00B76AF0" w:rsidRDefault="00B76AF0" w:rsidP="00E75A46">
            <w:pPr>
              <w:jc w:val="both"/>
              <w:rPr>
                <w:ins w:id="7838" w:author="Rashed Hasan" w:date="2021-05-15T22:18:00Z"/>
                <w:rFonts w:ascii="Times New Roman" w:hAnsi="Times New Roman" w:cs="Times New Roman"/>
                <w:bCs/>
                <w:sz w:val="18"/>
                <w:szCs w:val="18"/>
                <w:rPrChange w:id="7839" w:author="Rashed Hasan" w:date="2021-05-15T22:19:00Z">
                  <w:rPr>
                    <w:ins w:id="7840" w:author="Rashed Hasan" w:date="2021-05-15T22:18:00Z"/>
                    <w:rFonts w:ascii="Times New Roman" w:hAnsi="Times New Roman" w:cs="Times New Roman"/>
                    <w:bCs/>
                    <w:sz w:val="20"/>
                    <w:szCs w:val="20"/>
                  </w:rPr>
                </w:rPrChange>
              </w:rPr>
              <w:pPrChange w:id="7841" w:author="Microsoft account" w:date="2021-05-25T22:50:00Z">
                <w:pPr>
                  <w:jc w:val="center"/>
                </w:pPr>
              </w:pPrChange>
            </w:pPr>
            <w:ins w:id="7842" w:author="Rashed Hasan" w:date="2021-05-15T22:18:00Z">
              <w:r w:rsidRPr="00B76AF0">
                <w:rPr>
                  <w:rFonts w:ascii="Times New Roman" w:hAnsi="Times New Roman" w:cs="Times New Roman"/>
                  <w:bCs/>
                  <w:sz w:val="18"/>
                  <w:szCs w:val="18"/>
                  <w:rPrChange w:id="7843" w:author="Rashed Hasan" w:date="2021-05-15T22:19:00Z">
                    <w:rPr>
                      <w:rFonts w:ascii="Times New Roman" w:hAnsi="Times New Roman" w:cs="Times New Roman"/>
                      <w:bCs/>
                      <w:sz w:val="20"/>
                      <w:szCs w:val="20"/>
                    </w:rPr>
                  </w:rPrChange>
                </w:rPr>
                <w:t>1.53 (1.31-1.78)</w:t>
              </w:r>
            </w:ins>
          </w:p>
        </w:tc>
        <w:tc>
          <w:tcPr>
            <w:tcW w:w="392" w:type="pct"/>
            <w:vAlign w:val="center"/>
          </w:tcPr>
          <w:p w14:paraId="168AEB34" w14:textId="77777777" w:rsidR="00B76AF0" w:rsidRPr="00B76AF0" w:rsidRDefault="00B76AF0" w:rsidP="00E75A46">
            <w:pPr>
              <w:jc w:val="both"/>
              <w:rPr>
                <w:ins w:id="7844" w:author="Rashed Hasan" w:date="2021-05-15T22:18:00Z"/>
                <w:rFonts w:ascii="Times New Roman" w:hAnsi="Times New Roman" w:cs="Times New Roman"/>
                <w:bCs/>
                <w:sz w:val="18"/>
                <w:szCs w:val="18"/>
                <w:rPrChange w:id="7845" w:author="Rashed Hasan" w:date="2021-05-15T22:19:00Z">
                  <w:rPr>
                    <w:ins w:id="7846" w:author="Rashed Hasan" w:date="2021-05-15T22:18:00Z"/>
                    <w:rFonts w:ascii="Times New Roman" w:hAnsi="Times New Roman" w:cs="Times New Roman"/>
                    <w:bCs/>
                    <w:sz w:val="20"/>
                    <w:szCs w:val="20"/>
                  </w:rPr>
                </w:rPrChange>
              </w:rPr>
              <w:pPrChange w:id="7847" w:author="Microsoft account" w:date="2021-05-25T22:50:00Z">
                <w:pPr>
                  <w:jc w:val="center"/>
                </w:pPr>
              </w:pPrChange>
            </w:pPr>
            <w:ins w:id="7848" w:author="Rashed Hasan" w:date="2021-05-15T22:18:00Z">
              <w:r w:rsidRPr="00B76AF0">
                <w:rPr>
                  <w:rFonts w:ascii="Times New Roman" w:hAnsi="Times New Roman" w:cs="Times New Roman"/>
                  <w:bCs/>
                  <w:sz w:val="18"/>
                  <w:szCs w:val="18"/>
                  <w:rPrChange w:id="7849" w:author="Rashed Hasan" w:date="2021-05-15T22:19:00Z">
                    <w:rPr>
                      <w:rFonts w:ascii="Times New Roman" w:hAnsi="Times New Roman" w:cs="Times New Roman"/>
                      <w:bCs/>
                      <w:sz w:val="20"/>
                      <w:szCs w:val="20"/>
                    </w:rPr>
                  </w:rPrChange>
                </w:rPr>
                <w:t>&lt;0.001</w:t>
              </w:r>
            </w:ins>
          </w:p>
        </w:tc>
        <w:tc>
          <w:tcPr>
            <w:tcW w:w="625" w:type="pct"/>
            <w:vAlign w:val="center"/>
          </w:tcPr>
          <w:p w14:paraId="6A6DE3A8" w14:textId="6D3498E6" w:rsidR="00B76AF0" w:rsidRPr="00B76AF0" w:rsidRDefault="00B76AF0" w:rsidP="00E75A46">
            <w:pPr>
              <w:jc w:val="both"/>
              <w:rPr>
                <w:ins w:id="7850" w:author="Rashed Hasan" w:date="2021-05-15T22:18:00Z"/>
                <w:rFonts w:ascii="Times New Roman" w:hAnsi="Times New Roman" w:cs="Times New Roman"/>
                <w:bCs/>
                <w:sz w:val="18"/>
                <w:szCs w:val="18"/>
                <w:rPrChange w:id="7851" w:author="Rashed Hasan" w:date="2021-05-15T22:19:00Z">
                  <w:rPr>
                    <w:ins w:id="7852" w:author="Rashed Hasan" w:date="2021-05-15T22:18:00Z"/>
                    <w:rFonts w:ascii="Times New Roman" w:hAnsi="Times New Roman" w:cs="Times New Roman"/>
                    <w:bCs/>
                    <w:sz w:val="20"/>
                    <w:szCs w:val="20"/>
                  </w:rPr>
                </w:rPrChange>
              </w:rPr>
              <w:pPrChange w:id="7853" w:author="Microsoft account" w:date="2021-05-25T22:50:00Z">
                <w:pPr>
                  <w:jc w:val="center"/>
                </w:pPr>
              </w:pPrChange>
            </w:pPr>
            <w:ins w:id="7854" w:author="Rashed Hasan" w:date="2021-05-15T22:18:00Z">
              <w:r w:rsidRPr="00B76AF0">
                <w:rPr>
                  <w:rFonts w:ascii="Times New Roman" w:hAnsi="Times New Roman" w:cs="Times New Roman"/>
                  <w:bCs/>
                  <w:sz w:val="18"/>
                  <w:szCs w:val="18"/>
                  <w:rPrChange w:id="7855" w:author="Rashed Hasan" w:date="2021-05-15T22:19:00Z">
                    <w:rPr>
                      <w:rFonts w:ascii="Times New Roman" w:hAnsi="Times New Roman" w:cs="Times New Roman"/>
                      <w:bCs/>
                      <w:sz w:val="20"/>
                      <w:szCs w:val="20"/>
                    </w:rPr>
                  </w:rPrChange>
                </w:rPr>
                <w:t>1.18 (0.9</w:t>
              </w:r>
            </w:ins>
            <w:ins w:id="7856" w:author="Microsoft account" w:date="2021-05-24T00:47:00Z">
              <w:r w:rsidR="00357379">
                <w:rPr>
                  <w:rFonts w:ascii="Times New Roman" w:hAnsi="Times New Roman" w:cs="Times New Roman"/>
                  <w:bCs/>
                  <w:sz w:val="18"/>
                  <w:szCs w:val="18"/>
                </w:rPr>
                <w:t>8</w:t>
              </w:r>
            </w:ins>
            <w:ins w:id="7857" w:author="Rashed Hasan" w:date="2021-05-15T22:18:00Z">
              <w:del w:id="7858" w:author="Microsoft account" w:date="2021-05-24T00:47:00Z">
                <w:r w:rsidRPr="00B76AF0" w:rsidDel="00357379">
                  <w:rPr>
                    <w:rFonts w:ascii="Times New Roman" w:hAnsi="Times New Roman" w:cs="Times New Roman"/>
                    <w:bCs/>
                    <w:sz w:val="18"/>
                    <w:szCs w:val="18"/>
                    <w:rPrChange w:id="7859" w:author="Rashed Hasan" w:date="2021-05-15T22:19:00Z">
                      <w:rPr>
                        <w:rFonts w:ascii="Times New Roman" w:hAnsi="Times New Roman" w:cs="Times New Roman"/>
                        <w:bCs/>
                        <w:sz w:val="20"/>
                        <w:szCs w:val="20"/>
                      </w:rPr>
                    </w:rPrChange>
                  </w:rPr>
                  <w:delText>9</w:delText>
                </w:r>
              </w:del>
              <w:r w:rsidRPr="00B76AF0">
                <w:rPr>
                  <w:rFonts w:ascii="Times New Roman" w:hAnsi="Times New Roman" w:cs="Times New Roman"/>
                  <w:bCs/>
                  <w:sz w:val="18"/>
                  <w:szCs w:val="18"/>
                  <w:rPrChange w:id="7860" w:author="Rashed Hasan" w:date="2021-05-15T22:19:00Z">
                    <w:rPr>
                      <w:rFonts w:ascii="Times New Roman" w:hAnsi="Times New Roman" w:cs="Times New Roman"/>
                      <w:bCs/>
                      <w:sz w:val="20"/>
                      <w:szCs w:val="20"/>
                    </w:rPr>
                  </w:rPrChange>
                </w:rPr>
                <w:t>-1.42)</w:t>
              </w:r>
            </w:ins>
          </w:p>
        </w:tc>
        <w:tc>
          <w:tcPr>
            <w:tcW w:w="430" w:type="pct"/>
            <w:vAlign w:val="center"/>
          </w:tcPr>
          <w:p w14:paraId="14C3A5F6" w14:textId="3A3C7A32" w:rsidR="00B76AF0" w:rsidRPr="00B76AF0" w:rsidRDefault="00B76AF0" w:rsidP="00E75A46">
            <w:pPr>
              <w:jc w:val="both"/>
              <w:rPr>
                <w:ins w:id="7861" w:author="Rashed Hasan" w:date="2021-05-15T22:18:00Z"/>
                <w:rFonts w:ascii="Times New Roman" w:hAnsi="Times New Roman" w:cs="Times New Roman"/>
                <w:bCs/>
                <w:sz w:val="18"/>
                <w:szCs w:val="18"/>
                <w:rPrChange w:id="7862" w:author="Rashed Hasan" w:date="2021-05-15T22:19:00Z">
                  <w:rPr>
                    <w:ins w:id="7863" w:author="Rashed Hasan" w:date="2021-05-15T22:18:00Z"/>
                    <w:rFonts w:ascii="Times New Roman" w:hAnsi="Times New Roman" w:cs="Times New Roman"/>
                    <w:bCs/>
                    <w:sz w:val="20"/>
                    <w:szCs w:val="20"/>
                  </w:rPr>
                </w:rPrChange>
              </w:rPr>
              <w:pPrChange w:id="7864" w:author="Microsoft account" w:date="2021-05-25T22:50:00Z">
                <w:pPr>
                  <w:jc w:val="center"/>
                </w:pPr>
              </w:pPrChange>
            </w:pPr>
            <w:ins w:id="7865" w:author="Rashed Hasan" w:date="2021-05-15T22:18:00Z">
              <w:r w:rsidRPr="00B76AF0">
                <w:rPr>
                  <w:rFonts w:ascii="Times New Roman" w:hAnsi="Times New Roman" w:cs="Times New Roman"/>
                  <w:bCs/>
                  <w:sz w:val="18"/>
                  <w:szCs w:val="18"/>
                  <w:rPrChange w:id="7866" w:author="Rashed Hasan" w:date="2021-05-15T22:19:00Z">
                    <w:rPr>
                      <w:rFonts w:ascii="Times New Roman" w:hAnsi="Times New Roman" w:cs="Times New Roman"/>
                      <w:bCs/>
                      <w:sz w:val="20"/>
                      <w:szCs w:val="20"/>
                    </w:rPr>
                  </w:rPrChange>
                </w:rPr>
                <w:t>0.0</w:t>
              </w:r>
            </w:ins>
            <w:ins w:id="7867" w:author="Microsoft account" w:date="2021-05-24T00:47:00Z">
              <w:r w:rsidR="000B5972">
                <w:rPr>
                  <w:rFonts w:ascii="Times New Roman" w:hAnsi="Times New Roman" w:cs="Times New Roman"/>
                  <w:bCs/>
                  <w:sz w:val="18"/>
                  <w:szCs w:val="18"/>
                </w:rPr>
                <w:t>78</w:t>
              </w:r>
            </w:ins>
            <w:ins w:id="7868" w:author="Rashed Hasan" w:date="2021-05-15T22:18:00Z">
              <w:del w:id="7869" w:author="Microsoft account" w:date="2021-05-24T00:47:00Z">
                <w:r w:rsidRPr="00B76AF0" w:rsidDel="000B5972">
                  <w:rPr>
                    <w:rFonts w:ascii="Times New Roman" w:hAnsi="Times New Roman" w:cs="Times New Roman"/>
                    <w:bCs/>
                    <w:sz w:val="18"/>
                    <w:szCs w:val="18"/>
                    <w:rPrChange w:id="7870" w:author="Rashed Hasan" w:date="2021-05-15T22:19:00Z">
                      <w:rPr>
                        <w:rFonts w:ascii="Times New Roman" w:hAnsi="Times New Roman" w:cs="Times New Roman"/>
                        <w:bCs/>
                        <w:sz w:val="20"/>
                        <w:szCs w:val="20"/>
                      </w:rPr>
                    </w:rPrChange>
                  </w:rPr>
                  <w:delText>69</w:delText>
                </w:r>
              </w:del>
            </w:ins>
          </w:p>
        </w:tc>
      </w:tr>
      <w:tr w:rsidR="00457735" w:rsidRPr="00B76AF0" w14:paraId="3C4E5252" w14:textId="77777777" w:rsidTr="00B211C0">
        <w:trPr>
          <w:trHeight w:val="226"/>
          <w:jc w:val="center"/>
          <w:ins w:id="7871" w:author="Rashed Hasan" w:date="2021-05-15T22:18:00Z"/>
        </w:trPr>
        <w:tc>
          <w:tcPr>
            <w:tcW w:w="739" w:type="pct"/>
            <w:vAlign w:val="center"/>
          </w:tcPr>
          <w:p w14:paraId="30C84F78" w14:textId="77777777" w:rsidR="00B76AF0" w:rsidRPr="00B76AF0" w:rsidRDefault="00B76AF0" w:rsidP="00E75A46">
            <w:pPr>
              <w:jc w:val="both"/>
              <w:rPr>
                <w:ins w:id="7872" w:author="Rashed Hasan" w:date="2021-05-15T22:18:00Z"/>
                <w:rFonts w:ascii="Times New Roman" w:hAnsi="Times New Roman" w:cs="Times New Roman"/>
                <w:bCs/>
                <w:sz w:val="18"/>
                <w:szCs w:val="18"/>
                <w:rPrChange w:id="7873" w:author="Rashed Hasan" w:date="2021-05-15T22:19:00Z">
                  <w:rPr>
                    <w:ins w:id="7874" w:author="Rashed Hasan" w:date="2021-05-15T22:18:00Z"/>
                    <w:rFonts w:ascii="Times New Roman" w:hAnsi="Times New Roman" w:cs="Times New Roman"/>
                    <w:bCs/>
                    <w:sz w:val="20"/>
                    <w:szCs w:val="20"/>
                  </w:rPr>
                </w:rPrChange>
              </w:rPr>
              <w:pPrChange w:id="7875" w:author="Microsoft account" w:date="2021-05-25T22:50:00Z">
                <w:pPr>
                  <w:jc w:val="center"/>
                </w:pPr>
              </w:pPrChange>
            </w:pPr>
            <w:ins w:id="7876" w:author="Rashed Hasan" w:date="2021-05-15T22:18:00Z">
              <w:r w:rsidRPr="00B76AF0">
                <w:rPr>
                  <w:rFonts w:ascii="Times New Roman" w:hAnsi="Times New Roman" w:cs="Times New Roman"/>
                  <w:bCs/>
                  <w:sz w:val="18"/>
                  <w:szCs w:val="18"/>
                  <w:rPrChange w:id="7877" w:author="Rashed Hasan" w:date="2021-05-15T22:19:00Z">
                    <w:rPr>
                      <w:rFonts w:ascii="Times New Roman" w:hAnsi="Times New Roman" w:cs="Times New Roman"/>
                      <w:bCs/>
                      <w:sz w:val="20"/>
                      <w:szCs w:val="20"/>
                    </w:rPr>
                  </w:rPrChange>
                </w:rPr>
                <w:t>Primary complete</w:t>
              </w:r>
            </w:ins>
          </w:p>
        </w:tc>
        <w:tc>
          <w:tcPr>
            <w:tcW w:w="665" w:type="pct"/>
            <w:vAlign w:val="center"/>
          </w:tcPr>
          <w:p w14:paraId="0F9D8570" w14:textId="24F427D0" w:rsidR="00B76AF0" w:rsidRPr="00B76AF0" w:rsidRDefault="00B76AF0" w:rsidP="00E75A46">
            <w:pPr>
              <w:jc w:val="both"/>
              <w:rPr>
                <w:ins w:id="7878" w:author="Rashed Hasan" w:date="2021-05-15T22:18:00Z"/>
                <w:rFonts w:ascii="Times New Roman" w:hAnsi="Times New Roman" w:cs="Times New Roman"/>
                <w:bCs/>
                <w:sz w:val="18"/>
                <w:szCs w:val="18"/>
                <w:rPrChange w:id="7879" w:author="Rashed Hasan" w:date="2021-05-15T22:19:00Z">
                  <w:rPr>
                    <w:ins w:id="7880" w:author="Rashed Hasan" w:date="2021-05-15T22:18:00Z"/>
                    <w:rFonts w:ascii="Times New Roman" w:hAnsi="Times New Roman" w:cs="Times New Roman"/>
                    <w:bCs/>
                    <w:sz w:val="20"/>
                    <w:szCs w:val="20"/>
                  </w:rPr>
                </w:rPrChange>
              </w:rPr>
            </w:pPr>
            <w:ins w:id="7881" w:author="Rashed Hasan" w:date="2021-05-15T22:18:00Z">
              <w:r w:rsidRPr="00B76AF0">
                <w:rPr>
                  <w:rFonts w:ascii="Times New Roman" w:hAnsi="Times New Roman" w:cs="Times New Roman"/>
                  <w:bCs/>
                  <w:sz w:val="18"/>
                  <w:szCs w:val="18"/>
                  <w:rPrChange w:id="7882" w:author="Rashed Hasan" w:date="2021-05-15T22:19:00Z">
                    <w:rPr>
                      <w:rFonts w:ascii="Times New Roman" w:hAnsi="Times New Roman" w:cs="Times New Roman"/>
                      <w:bCs/>
                      <w:sz w:val="20"/>
                      <w:szCs w:val="20"/>
                    </w:rPr>
                  </w:rPrChange>
                </w:rPr>
                <w:t>1.1</w:t>
              </w:r>
            </w:ins>
            <w:ins w:id="7883" w:author="Microsoft account" w:date="2021-05-25T00:54:00Z">
              <w:r w:rsidR="0009717D">
                <w:rPr>
                  <w:rFonts w:ascii="Times New Roman" w:hAnsi="Times New Roman" w:cs="Times New Roman"/>
                  <w:bCs/>
                  <w:sz w:val="18"/>
                  <w:szCs w:val="18"/>
                </w:rPr>
                <w:t>8</w:t>
              </w:r>
            </w:ins>
            <w:ins w:id="7884" w:author="Rashed Hasan" w:date="2021-05-15T22:18:00Z">
              <w:del w:id="7885" w:author="Microsoft account" w:date="2021-05-25T00:54:00Z">
                <w:r w:rsidRPr="00B76AF0" w:rsidDel="0009717D">
                  <w:rPr>
                    <w:rFonts w:ascii="Times New Roman" w:hAnsi="Times New Roman" w:cs="Times New Roman"/>
                    <w:bCs/>
                    <w:sz w:val="18"/>
                    <w:szCs w:val="18"/>
                    <w:rPrChange w:id="7886"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7887" w:author="Rashed Hasan" w:date="2021-05-15T22:19:00Z">
                    <w:rPr>
                      <w:rFonts w:ascii="Times New Roman" w:hAnsi="Times New Roman" w:cs="Times New Roman"/>
                      <w:bCs/>
                      <w:sz w:val="20"/>
                      <w:szCs w:val="20"/>
                    </w:rPr>
                  </w:rPrChange>
                </w:rPr>
                <w:t xml:space="preserve"> (0.99-1.40)</w:t>
              </w:r>
            </w:ins>
          </w:p>
        </w:tc>
        <w:tc>
          <w:tcPr>
            <w:tcW w:w="456" w:type="pct"/>
            <w:vAlign w:val="center"/>
          </w:tcPr>
          <w:p w14:paraId="2914E12C" w14:textId="7AB175F1" w:rsidR="00B76AF0" w:rsidRPr="00B76AF0" w:rsidRDefault="00B76AF0" w:rsidP="00E75A46">
            <w:pPr>
              <w:jc w:val="both"/>
              <w:rPr>
                <w:ins w:id="7888" w:author="Rashed Hasan" w:date="2021-05-15T22:18:00Z"/>
                <w:rFonts w:ascii="Times New Roman" w:hAnsi="Times New Roman" w:cs="Times New Roman"/>
                <w:bCs/>
                <w:sz w:val="18"/>
                <w:szCs w:val="18"/>
                <w:rPrChange w:id="7889" w:author="Rashed Hasan" w:date="2021-05-15T22:19:00Z">
                  <w:rPr>
                    <w:ins w:id="7890" w:author="Rashed Hasan" w:date="2021-05-15T22:18:00Z"/>
                    <w:rFonts w:ascii="Times New Roman" w:hAnsi="Times New Roman" w:cs="Times New Roman"/>
                    <w:bCs/>
                    <w:sz w:val="20"/>
                    <w:szCs w:val="20"/>
                  </w:rPr>
                </w:rPrChange>
              </w:rPr>
            </w:pPr>
            <w:ins w:id="7891" w:author="Rashed Hasan" w:date="2021-05-15T22:18:00Z">
              <w:r w:rsidRPr="00B76AF0">
                <w:rPr>
                  <w:rFonts w:ascii="Times New Roman" w:hAnsi="Times New Roman" w:cs="Times New Roman"/>
                  <w:bCs/>
                  <w:sz w:val="18"/>
                  <w:szCs w:val="18"/>
                  <w:rPrChange w:id="7892" w:author="Rashed Hasan" w:date="2021-05-15T22:19:00Z">
                    <w:rPr>
                      <w:rFonts w:ascii="Times New Roman" w:hAnsi="Times New Roman" w:cs="Times New Roman"/>
                      <w:bCs/>
                      <w:sz w:val="20"/>
                      <w:szCs w:val="20"/>
                    </w:rPr>
                  </w:rPrChange>
                </w:rPr>
                <w:t>0.0</w:t>
              </w:r>
            </w:ins>
            <w:ins w:id="7893" w:author="Microsoft account" w:date="2021-05-25T00:55:00Z">
              <w:r w:rsidR="0009717D">
                <w:rPr>
                  <w:rFonts w:ascii="Times New Roman" w:hAnsi="Times New Roman" w:cs="Times New Roman"/>
                  <w:bCs/>
                  <w:sz w:val="18"/>
                  <w:szCs w:val="18"/>
                </w:rPr>
                <w:t>59</w:t>
              </w:r>
            </w:ins>
            <w:ins w:id="7894" w:author="Rashed Hasan" w:date="2021-05-15T22:18:00Z">
              <w:del w:id="7895" w:author="Microsoft account" w:date="2021-05-25T00:55:00Z">
                <w:r w:rsidRPr="00B76AF0" w:rsidDel="0009717D">
                  <w:rPr>
                    <w:rFonts w:ascii="Times New Roman" w:hAnsi="Times New Roman" w:cs="Times New Roman"/>
                    <w:bCs/>
                    <w:sz w:val="18"/>
                    <w:szCs w:val="18"/>
                    <w:rPrChange w:id="7896" w:author="Rashed Hasan" w:date="2021-05-15T22:19:00Z">
                      <w:rPr>
                        <w:rFonts w:ascii="Times New Roman" w:hAnsi="Times New Roman" w:cs="Times New Roman"/>
                        <w:bCs/>
                        <w:sz w:val="20"/>
                        <w:szCs w:val="20"/>
                      </w:rPr>
                    </w:rPrChange>
                  </w:rPr>
                  <w:delText>62</w:delText>
                </w:r>
              </w:del>
            </w:ins>
          </w:p>
        </w:tc>
        <w:tc>
          <w:tcPr>
            <w:tcW w:w="636" w:type="pct"/>
            <w:vAlign w:val="center"/>
          </w:tcPr>
          <w:p w14:paraId="210F1367" w14:textId="78452527" w:rsidR="00B76AF0" w:rsidRPr="00B76AF0" w:rsidRDefault="00B76AF0" w:rsidP="00E75A46">
            <w:pPr>
              <w:jc w:val="both"/>
              <w:rPr>
                <w:ins w:id="7897" w:author="Rashed Hasan" w:date="2021-05-15T22:18:00Z"/>
                <w:rFonts w:ascii="Times New Roman" w:hAnsi="Times New Roman" w:cs="Times New Roman"/>
                <w:bCs/>
                <w:sz w:val="18"/>
                <w:szCs w:val="18"/>
                <w:rPrChange w:id="7898" w:author="Rashed Hasan" w:date="2021-05-15T22:19:00Z">
                  <w:rPr>
                    <w:ins w:id="7899" w:author="Rashed Hasan" w:date="2021-05-15T22:18:00Z"/>
                    <w:rFonts w:ascii="Times New Roman" w:hAnsi="Times New Roman" w:cs="Times New Roman"/>
                    <w:bCs/>
                    <w:sz w:val="20"/>
                    <w:szCs w:val="20"/>
                  </w:rPr>
                </w:rPrChange>
              </w:rPr>
              <w:pPrChange w:id="7900" w:author="Microsoft account" w:date="2021-05-25T22:50:00Z">
                <w:pPr>
                  <w:jc w:val="center"/>
                </w:pPr>
              </w:pPrChange>
            </w:pPr>
            <w:ins w:id="7901" w:author="Rashed Hasan" w:date="2021-05-15T22:18:00Z">
              <w:r w:rsidRPr="00B76AF0">
                <w:rPr>
                  <w:rFonts w:ascii="Times New Roman" w:hAnsi="Times New Roman" w:cs="Times New Roman"/>
                  <w:bCs/>
                  <w:sz w:val="18"/>
                  <w:szCs w:val="18"/>
                  <w:rPrChange w:id="7902" w:author="Rashed Hasan" w:date="2021-05-15T22:19:00Z">
                    <w:rPr>
                      <w:rFonts w:ascii="Times New Roman" w:hAnsi="Times New Roman" w:cs="Times New Roman"/>
                      <w:bCs/>
                      <w:sz w:val="20"/>
                      <w:szCs w:val="20"/>
                    </w:rPr>
                  </w:rPrChange>
                </w:rPr>
                <w:t>0.9</w:t>
              </w:r>
            </w:ins>
            <w:ins w:id="7903" w:author="Microsoft account" w:date="2021-05-25T02:22:00Z">
              <w:r w:rsidR="00E326A5">
                <w:rPr>
                  <w:rFonts w:ascii="Times New Roman" w:hAnsi="Times New Roman" w:cs="Times New Roman"/>
                  <w:bCs/>
                  <w:sz w:val="18"/>
                  <w:szCs w:val="18"/>
                </w:rPr>
                <w:t>7</w:t>
              </w:r>
            </w:ins>
            <w:ins w:id="7904" w:author="Rashed Hasan" w:date="2021-05-15T22:18:00Z">
              <w:del w:id="7905" w:author="Microsoft account" w:date="2021-05-25T02:22:00Z">
                <w:r w:rsidRPr="00B76AF0" w:rsidDel="00E326A5">
                  <w:rPr>
                    <w:rFonts w:ascii="Times New Roman" w:hAnsi="Times New Roman" w:cs="Times New Roman"/>
                    <w:bCs/>
                    <w:sz w:val="18"/>
                    <w:szCs w:val="18"/>
                    <w:rPrChange w:id="7906" w:author="Rashed Hasan" w:date="2021-05-15T22:19:00Z">
                      <w:rPr>
                        <w:rFonts w:ascii="Times New Roman" w:hAnsi="Times New Roman" w:cs="Times New Roman"/>
                        <w:bCs/>
                        <w:sz w:val="20"/>
                        <w:szCs w:val="20"/>
                      </w:rPr>
                    </w:rPrChange>
                  </w:rPr>
                  <w:delText>8</w:delText>
                </w:r>
              </w:del>
              <w:r w:rsidRPr="00B76AF0">
                <w:rPr>
                  <w:rFonts w:ascii="Times New Roman" w:hAnsi="Times New Roman" w:cs="Times New Roman"/>
                  <w:bCs/>
                  <w:sz w:val="18"/>
                  <w:szCs w:val="18"/>
                  <w:rPrChange w:id="7907" w:author="Rashed Hasan" w:date="2021-05-15T22:19:00Z">
                    <w:rPr>
                      <w:rFonts w:ascii="Times New Roman" w:hAnsi="Times New Roman" w:cs="Times New Roman"/>
                      <w:bCs/>
                      <w:sz w:val="20"/>
                      <w:szCs w:val="20"/>
                    </w:rPr>
                  </w:rPrChange>
                </w:rPr>
                <w:t xml:space="preserve"> (0.78-1.2</w:t>
              </w:r>
            </w:ins>
            <w:ins w:id="7908" w:author="Microsoft account" w:date="2021-05-25T02:23:00Z">
              <w:r w:rsidR="00E326A5">
                <w:rPr>
                  <w:rFonts w:ascii="Times New Roman" w:hAnsi="Times New Roman" w:cs="Times New Roman"/>
                  <w:bCs/>
                  <w:sz w:val="18"/>
                  <w:szCs w:val="18"/>
                </w:rPr>
                <w:t>1</w:t>
              </w:r>
            </w:ins>
            <w:ins w:id="7909" w:author="Rashed Hasan" w:date="2021-05-15T22:18:00Z">
              <w:del w:id="7910" w:author="Microsoft account" w:date="2021-05-25T02:23:00Z">
                <w:r w:rsidRPr="00B76AF0" w:rsidDel="00E326A5">
                  <w:rPr>
                    <w:rFonts w:ascii="Times New Roman" w:hAnsi="Times New Roman" w:cs="Times New Roman"/>
                    <w:bCs/>
                    <w:sz w:val="18"/>
                    <w:szCs w:val="18"/>
                    <w:rPrChange w:id="7911"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7912" w:author="Rashed Hasan" w:date="2021-05-15T22:19:00Z">
                    <w:rPr>
                      <w:rFonts w:ascii="Times New Roman" w:hAnsi="Times New Roman" w:cs="Times New Roman"/>
                      <w:bCs/>
                      <w:sz w:val="20"/>
                      <w:szCs w:val="20"/>
                    </w:rPr>
                  </w:rPrChange>
                </w:rPr>
                <w:t>)</w:t>
              </w:r>
            </w:ins>
          </w:p>
        </w:tc>
        <w:tc>
          <w:tcPr>
            <w:tcW w:w="430" w:type="pct"/>
            <w:vAlign w:val="center"/>
          </w:tcPr>
          <w:p w14:paraId="5A6815A8" w14:textId="6B20932C" w:rsidR="00B76AF0" w:rsidRPr="00B76AF0" w:rsidRDefault="00B76AF0" w:rsidP="00E75A46">
            <w:pPr>
              <w:jc w:val="both"/>
              <w:rPr>
                <w:ins w:id="7913" w:author="Rashed Hasan" w:date="2021-05-15T22:18:00Z"/>
                <w:rFonts w:ascii="Times New Roman" w:hAnsi="Times New Roman" w:cs="Times New Roman"/>
                <w:bCs/>
                <w:sz w:val="18"/>
                <w:szCs w:val="18"/>
                <w:rPrChange w:id="7914" w:author="Rashed Hasan" w:date="2021-05-15T22:19:00Z">
                  <w:rPr>
                    <w:ins w:id="7915" w:author="Rashed Hasan" w:date="2021-05-15T22:18:00Z"/>
                    <w:rFonts w:ascii="Times New Roman" w:hAnsi="Times New Roman" w:cs="Times New Roman"/>
                    <w:bCs/>
                    <w:sz w:val="20"/>
                    <w:szCs w:val="20"/>
                  </w:rPr>
                </w:rPrChange>
              </w:rPr>
              <w:pPrChange w:id="7916" w:author="Microsoft account" w:date="2021-05-25T22:50:00Z">
                <w:pPr>
                  <w:jc w:val="center"/>
                </w:pPr>
              </w:pPrChange>
            </w:pPr>
            <w:ins w:id="7917" w:author="Rashed Hasan" w:date="2021-05-15T22:18:00Z">
              <w:r w:rsidRPr="00B76AF0">
                <w:rPr>
                  <w:rFonts w:ascii="Times New Roman" w:hAnsi="Times New Roman" w:cs="Times New Roman"/>
                  <w:bCs/>
                  <w:sz w:val="18"/>
                  <w:szCs w:val="18"/>
                  <w:rPrChange w:id="7918" w:author="Rashed Hasan" w:date="2021-05-15T22:19:00Z">
                    <w:rPr>
                      <w:rFonts w:ascii="Times New Roman" w:hAnsi="Times New Roman" w:cs="Times New Roman"/>
                      <w:bCs/>
                      <w:sz w:val="20"/>
                      <w:szCs w:val="20"/>
                    </w:rPr>
                  </w:rPrChange>
                </w:rPr>
                <w:t>0.8</w:t>
              </w:r>
            </w:ins>
            <w:ins w:id="7919" w:author="Microsoft account" w:date="2021-05-25T02:23:00Z">
              <w:r w:rsidR="00C5682B">
                <w:rPr>
                  <w:rFonts w:ascii="Times New Roman" w:hAnsi="Times New Roman" w:cs="Times New Roman"/>
                  <w:bCs/>
                  <w:sz w:val="18"/>
                  <w:szCs w:val="18"/>
                </w:rPr>
                <w:t>09</w:t>
              </w:r>
            </w:ins>
            <w:ins w:id="7920" w:author="Rashed Hasan" w:date="2021-05-15T22:18:00Z">
              <w:del w:id="7921" w:author="Microsoft account" w:date="2021-05-25T02:23:00Z">
                <w:r w:rsidRPr="00B76AF0" w:rsidDel="00C5682B">
                  <w:rPr>
                    <w:rFonts w:ascii="Times New Roman" w:hAnsi="Times New Roman" w:cs="Times New Roman"/>
                    <w:bCs/>
                    <w:sz w:val="18"/>
                    <w:szCs w:val="18"/>
                    <w:rPrChange w:id="7922" w:author="Rashed Hasan" w:date="2021-05-15T22:19:00Z">
                      <w:rPr>
                        <w:rFonts w:ascii="Times New Roman" w:hAnsi="Times New Roman" w:cs="Times New Roman"/>
                        <w:bCs/>
                        <w:sz w:val="20"/>
                        <w:szCs w:val="20"/>
                      </w:rPr>
                    </w:rPrChange>
                  </w:rPr>
                  <w:delText>47</w:delText>
                </w:r>
              </w:del>
            </w:ins>
          </w:p>
        </w:tc>
        <w:tc>
          <w:tcPr>
            <w:tcW w:w="627" w:type="pct"/>
            <w:vAlign w:val="center"/>
          </w:tcPr>
          <w:p w14:paraId="6613B38F" w14:textId="77777777" w:rsidR="00B76AF0" w:rsidRPr="00B76AF0" w:rsidRDefault="00B76AF0" w:rsidP="00E75A46">
            <w:pPr>
              <w:jc w:val="both"/>
              <w:rPr>
                <w:ins w:id="7923" w:author="Rashed Hasan" w:date="2021-05-15T22:18:00Z"/>
                <w:rFonts w:ascii="Times New Roman" w:hAnsi="Times New Roman" w:cs="Times New Roman"/>
                <w:bCs/>
                <w:sz w:val="18"/>
                <w:szCs w:val="18"/>
                <w:rPrChange w:id="7924" w:author="Rashed Hasan" w:date="2021-05-15T22:19:00Z">
                  <w:rPr>
                    <w:ins w:id="7925" w:author="Rashed Hasan" w:date="2021-05-15T22:18:00Z"/>
                    <w:rFonts w:ascii="Times New Roman" w:hAnsi="Times New Roman" w:cs="Times New Roman"/>
                    <w:bCs/>
                    <w:sz w:val="20"/>
                    <w:szCs w:val="20"/>
                  </w:rPr>
                </w:rPrChange>
              </w:rPr>
              <w:pPrChange w:id="7926" w:author="Microsoft account" w:date="2021-05-25T22:50:00Z">
                <w:pPr>
                  <w:jc w:val="center"/>
                </w:pPr>
              </w:pPrChange>
            </w:pPr>
            <w:ins w:id="7927" w:author="Rashed Hasan" w:date="2021-05-15T22:18:00Z">
              <w:r w:rsidRPr="00B76AF0">
                <w:rPr>
                  <w:rFonts w:ascii="Times New Roman" w:hAnsi="Times New Roman" w:cs="Times New Roman"/>
                  <w:bCs/>
                  <w:sz w:val="18"/>
                  <w:szCs w:val="18"/>
                  <w:rPrChange w:id="7928" w:author="Rashed Hasan" w:date="2021-05-15T22:19:00Z">
                    <w:rPr>
                      <w:rFonts w:ascii="Times New Roman" w:hAnsi="Times New Roman" w:cs="Times New Roman"/>
                      <w:bCs/>
                      <w:sz w:val="20"/>
                      <w:szCs w:val="20"/>
                    </w:rPr>
                  </w:rPrChange>
                </w:rPr>
                <w:t>1.04 (0.88-1.23)</w:t>
              </w:r>
            </w:ins>
          </w:p>
        </w:tc>
        <w:tc>
          <w:tcPr>
            <w:tcW w:w="392" w:type="pct"/>
            <w:vAlign w:val="center"/>
          </w:tcPr>
          <w:p w14:paraId="1CDC5383" w14:textId="77777777" w:rsidR="00B76AF0" w:rsidRPr="00B76AF0" w:rsidRDefault="00B76AF0" w:rsidP="00E75A46">
            <w:pPr>
              <w:jc w:val="both"/>
              <w:rPr>
                <w:ins w:id="7929" w:author="Rashed Hasan" w:date="2021-05-15T22:18:00Z"/>
                <w:rFonts w:ascii="Times New Roman" w:hAnsi="Times New Roman" w:cs="Times New Roman"/>
                <w:bCs/>
                <w:sz w:val="18"/>
                <w:szCs w:val="18"/>
                <w:rPrChange w:id="7930" w:author="Rashed Hasan" w:date="2021-05-15T22:19:00Z">
                  <w:rPr>
                    <w:ins w:id="7931" w:author="Rashed Hasan" w:date="2021-05-15T22:18:00Z"/>
                    <w:rFonts w:ascii="Times New Roman" w:hAnsi="Times New Roman" w:cs="Times New Roman"/>
                    <w:bCs/>
                    <w:sz w:val="20"/>
                    <w:szCs w:val="20"/>
                  </w:rPr>
                </w:rPrChange>
              </w:rPr>
              <w:pPrChange w:id="7932" w:author="Microsoft account" w:date="2021-05-25T22:50:00Z">
                <w:pPr>
                  <w:jc w:val="center"/>
                </w:pPr>
              </w:pPrChange>
            </w:pPr>
            <w:ins w:id="7933" w:author="Rashed Hasan" w:date="2021-05-15T22:18:00Z">
              <w:r w:rsidRPr="00B76AF0">
                <w:rPr>
                  <w:rFonts w:ascii="Times New Roman" w:hAnsi="Times New Roman" w:cs="Times New Roman"/>
                  <w:bCs/>
                  <w:sz w:val="18"/>
                  <w:szCs w:val="18"/>
                  <w:rPrChange w:id="7934" w:author="Rashed Hasan" w:date="2021-05-15T22:19:00Z">
                    <w:rPr>
                      <w:rFonts w:ascii="Times New Roman" w:hAnsi="Times New Roman" w:cs="Times New Roman"/>
                      <w:bCs/>
                      <w:sz w:val="20"/>
                      <w:szCs w:val="20"/>
                    </w:rPr>
                  </w:rPrChange>
                </w:rPr>
                <w:t>0.651</w:t>
              </w:r>
            </w:ins>
          </w:p>
        </w:tc>
        <w:tc>
          <w:tcPr>
            <w:tcW w:w="625" w:type="pct"/>
            <w:vAlign w:val="center"/>
          </w:tcPr>
          <w:p w14:paraId="4B7C84E8" w14:textId="2FB16C21" w:rsidR="00B76AF0" w:rsidRPr="00B76AF0" w:rsidRDefault="00B76AF0" w:rsidP="00E75A46">
            <w:pPr>
              <w:jc w:val="both"/>
              <w:rPr>
                <w:ins w:id="7935" w:author="Rashed Hasan" w:date="2021-05-15T22:18:00Z"/>
                <w:rFonts w:ascii="Times New Roman" w:hAnsi="Times New Roman" w:cs="Times New Roman"/>
                <w:bCs/>
                <w:sz w:val="18"/>
                <w:szCs w:val="18"/>
                <w:rPrChange w:id="7936" w:author="Rashed Hasan" w:date="2021-05-15T22:19:00Z">
                  <w:rPr>
                    <w:ins w:id="7937" w:author="Rashed Hasan" w:date="2021-05-15T22:18:00Z"/>
                    <w:rFonts w:ascii="Times New Roman" w:hAnsi="Times New Roman" w:cs="Times New Roman"/>
                    <w:bCs/>
                    <w:sz w:val="20"/>
                    <w:szCs w:val="20"/>
                  </w:rPr>
                </w:rPrChange>
              </w:rPr>
              <w:pPrChange w:id="7938" w:author="Microsoft account" w:date="2021-05-25T22:50:00Z">
                <w:pPr>
                  <w:jc w:val="center"/>
                </w:pPr>
              </w:pPrChange>
            </w:pPr>
            <w:ins w:id="7939" w:author="Rashed Hasan" w:date="2021-05-15T22:18:00Z">
              <w:r w:rsidRPr="00B76AF0">
                <w:rPr>
                  <w:rFonts w:ascii="Times New Roman" w:hAnsi="Times New Roman" w:cs="Times New Roman"/>
                  <w:bCs/>
                  <w:sz w:val="18"/>
                  <w:szCs w:val="18"/>
                  <w:rPrChange w:id="7940" w:author="Rashed Hasan" w:date="2021-05-15T22:19:00Z">
                    <w:rPr>
                      <w:rFonts w:ascii="Times New Roman" w:hAnsi="Times New Roman" w:cs="Times New Roman"/>
                      <w:bCs/>
                      <w:sz w:val="20"/>
                      <w:szCs w:val="20"/>
                    </w:rPr>
                  </w:rPrChange>
                </w:rPr>
                <w:t>0.9</w:t>
              </w:r>
            </w:ins>
            <w:ins w:id="7941" w:author="Microsoft account" w:date="2021-05-24T00:46:00Z">
              <w:r w:rsidR="0038799A">
                <w:rPr>
                  <w:rFonts w:ascii="Times New Roman" w:hAnsi="Times New Roman" w:cs="Times New Roman"/>
                  <w:bCs/>
                  <w:sz w:val="18"/>
                  <w:szCs w:val="18"/>
                </w:rPr>
                <w:t>4</w:t>
              </w:r>
            </w:ins>
            <w:ins w:id="7942" w:author="Rashed Hasan" w:date="2021-05-15T22:18:00Z">
              <w:del w:id="7943" w:author="Microsoft account" w:date="2021-05-24T00:46:00Z">
                <w:r w:rsidRPr="00B76AF0" w:rsidDel="0038799A">
                  <w:rPr>
                    <w:rFonts w:ascii="Times New Roman" w:hAnsi="Times New Roman" w:cs="Times New Roman"/>
                    <w:bCs/>
                    <w:sz w:val="18"/>
                    <w:szCs w:val="18"/>
                    <w:rPrChange w:id="7944"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7945" w:author="Rashed Hasan" w:date="2021-05-15T22:19:00Z">
                    <w:rPr>
                      <w:rFonts w:ascii="Times New Roman" w:hAnsi="Times New Roman" w:cs="Times New Roman"/>
                      <w:bCs/>
                      <w:sz w:val="20"/>
                      <w:szCs w:val="20"/>
                    </w:rPr>
                  </w:rPrChange>
                </w:rPr>
                <w:t xml:space="preserve"> (0.</w:t>
              </w:r>
            </w:ins>
            <w:ins w:id="7946" w:author="Microsoft account" w:date="2021-05-24T00:47:00Z">
              <w:r w:rsidR="00357379">
                <w:rPr>
                  <w:rFonts w:ascii="Times New Roman" w:hAnsi="Times New Roman" w:cs="Times New Roman"/>
                  <w:bCs/>
                  <w:sz w:val="18"/>
                  <w:szCs w:val="18"/>
                </w:rPr>
                <w:t>78</w:t>
              </w:r>
            </w:ins>
            <w:ins w:id="7947" w:author="Rashed Hasan" w:date="2021-05-15T22:18:00Z">
              <w:del w:id="7948" w:author="Microsoft account" w:date="2021-05-24T00:47:00Z">
                <w:r w:rsidRPr="00B76AF0" w:rsidDel="00357379">
                  <w:rPr>
                    <w:rFonts w:ascii="Times New Roman" w:hAnsi="Times New Roman" w:cs="Times New Roman"/>
                    <w:bCs/>
                    <w:sz w:val="18"/>
                    <w:szCs w:val="18"/>
                    <w:rPrChange w:id="7949" w:author="Rashed Hasan" w:date="2021-05-15T22:19:00Z">
                      <w:rPr>
                        <w:rFonts w:ascii="Times New Roman" w:hAnsi="Times New Roman" w:cs="Times New Roman"/>
                        <w:bCs/>
                        <w:sz w:val="20"/>
                        <w:szCs w:val="20"/>
                      </w:rPr>
                    </w:rPrChange>
                  </w:rPr>
                  <w:delText>80</w:delText>
                </w:r>
              </w:del>
              <w:r w:rsidRPr="00B76AF0">
                <w:rPr>
                  <w:rFonts w:ascii="Times New Roman" w:hAnsi="Times New Roman" w:cs="Times New Roman"/>
                  <w:bCs/>
                  <w:sz w:val="18"/>
                  <w:szCs w:val="18"/>
                  <w:rPrChange w:id="7950" w:author="Rashed Hasan" w:date="2021-05-15T22:19:00Z">
                    <w:rPr>
                      <w:rFonts w:ascii="Times New Roman" w:hAnsi="Times New Roman" w:cs="Times New Roman"/>
                      <w:bCs/>
                      <w:sz w:val="20"/>
                      <w:szCs w:val="20"/>
                    </w:rPr>
                  </w:rPrChange>
                </w:rPr>
                <w:t>-1.1</w:t>
              </w:r>
            </w:ins>
            <w:ins w:id="7951" w:author="Microsoft account" w:date="2021-05-24T00:47:00Z">
              <w:r w:rsidR="00793234">
                <w:rPr>
                  <w:rFonts w:ascii="Times New Roman" w:hAnsi="Times New Roman" w:cs="Times New Roman"/>
                  <w:bCs/>
                  <w:sz w:val="18"/>
                  <w:szCs w:val="18"/>
                </w:rPr>
                <w:t>4</w:t>
              </w:r>
            </w:ins>
            <w:ins w:id="7952" w:author="Rashed Hasan" w:date="2021-05-15T22:18:00Z">
              <w:del w:id="7953" w:author="Microsoft account" w:date="2021-05-24T00:47:00Z">
                <w:r w:rsidRPr="00B76AF0" w:rsidDel="00793234">
                  <w:rPr>
                    <w:rFonts w:ascii="Times New Roman" w:hAnsi="Times New Roman" w:cs="Times New Roman"/>
                    <w:bCs/>
                    <w:sz w:val="18"/>
                    <w:szCs w:val="18"/>
                    <w:rPrChange w:id="7954"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7955" w:author="Rashed Hasan" w:date="2021-05-15T22:19:00Z">
                    <w:rPr>
                      <w:rFonts w:ascii="Times New Roman" w:hAnsi="Times New Roman" w:cs="Times New Roman"/>
                      <w:bCs/>
                      <w:sz w:val="20"/>
                      <w:szCs w:val="20"/>
                    </w:rPr>
                  </w:rPrChange>
                </w:rPr>
                <w:t>)</w:t>
              </w:r>
            </w:ins>
          </w:p>
        </w:tc>
        <w:tc>
          <w:tcPr>
            <w:tcW w:w="430" w:type="pct"/>
            <w:vAlign w:val="center"/>
          </w:tcPr>
          <w:p w14:paraId="03039A97" w14:textId="4106BAE3" w:rsidR="00B76AF0" w:rsidRPr="00B76AF0" w:rsidRDefault="00B76AF0" w:rsidP="00E75A46">
            <w:pPr>
              <w:jc w:val="both"/>
              <w:rPr>
                <w:ins w:id="7956" w:author="Rashed Hasan" w:date="2021-05-15T22:18:00Z"/>
                <w:rFonts w:ascii="Times New Roman" w:hAnsi="Times New Roman" w:cs="Times New Roman"/>
                <w:bCs/>
                <w:sz w:val="18"/>
                <w:szCs w:val="18"/>
                <w:rPrChange w:id="7957" w:author="Rashed Hasan" w:date="2021-05-15T22:19:00Z">
                  <w:rPr>
                    <w:ins w:id="7958" w:author="Rashed Hasan" w:date="2021-05-15T22:18:00Z"/>
                    <w:rFonts w:ascii="Times New Roman" w:hAnsi="Times New Roman" w:cs="Times New Roman"/>
                    <w:bCs/>
                    <w:sz w:val="20"/>
                    <w:szCs w:val="20"/>
                  </w:rPr>
                </w:rPrChange>
              </w:rPr>
              <w:pPrChange w:id="7959" w:author="Microsoft account" w:date="2021-05-25T22:50:00Z">
                <w:pPr>
                  <w:jc w:val="center"/>
                </w:pPr>
              </w:pPrChange>
            </w:pPr>
            <w:ins w:id="7960" w:author="Rashed Hasan" w:date="2021-05-15T22:18:00Z">
              <w:r w:rsidRPr="00B76AF0">
                <w:rPr>
                  <w:rFonts w:ascii="Times New Roman" w:hAnsi="Times New Roman" w:cs="Times New Roman"/>
                  <w:bCs/>
                  <w:sz w:val="18"/>
                  <w:szCs w:val="18"/>
                  <w:rPrChange w:id="7961" w:author="Rashed Hasan" w:date="2021-05-15T22:19:00Z">
                    <w:rPr>
                      <w:rFonts w:ascii="Times New Roman" w:hAnsi="Times New Roman" w:cs="Times New Roman"/>
                      <w:bCs/>
                      <w:sz w:val="20"/>
                      <w:szCs w:val="20"/>
                    </w:rPr>
                  </w:rPrChange>
                </w:rPr>
                <w:t>0.</w:t>
              </w:r>
            </w:ins>
            <w:ins w:id="7962" w:author="Microsoft account" w:date="2021-05-24T00:47:00Z">
              <w:r w:rsidR="000B5972">
                <w:rPr>
                  <w:rFonts w:ascii="Times New Roman" w:hAnsi="Times New Roman" w:cs="Times New Roman"/>
                  <w:bCs/>
                  <w:sz w:val="18"/>
                  <w:szCs w:val="18"/>
                </w:rPr>
                <w:t>540</w:t>
              </w:r>
            </w:ins>
            <w:ins w:id="7963" w:author="Rashed Hasan" w:date="2021-05-15T22:18:00Z">
              <w:del w:id="7964" w:author="Microsoft account" w:date="2021-05-24T00:47:00Z">
                <w:r w:rsidRPr="00B76AF0" w:rsidDel="000B5972">
                  <w:rPr>
                    <w:rFonts w:ascii="Times New Roman" w:hAnsi="Times New Roman" w:cs="Times New Roman"/>
                    <w:bCs/>
                    <w:sz w:val="18"/>
                    <w:szCs w:val="18"/>
                    <w:rPrChange w:id="7965" w:author="Rashed Hasan" w:date="2021-05-15T22:19:00Z">
                      <w:rPr>
                        <w:rFonts w:ascii="Times New Roman" w:hAnsi="Times New Roman" w:cs="Times New Roman"/>
                        <w:bCs/>
                        <w:sz w:val="20"/>
                        <w:szCs w:val="20"/>
                      </w:rPr>
                    </w:rPrChange>
                  </w:rPr>
                  <w:delText>627</w:delText>
                </w:r>
              </w:del>
            </w:ins>
          </w:p>
        </w:tc>
      </w:tr>
      <w:tr w:rsidR="00457735" w:rsidRPr="00B76AF0" w14:paraId="227DC76F" w14:textId="77777777" w:rsidTr="00B211C0">
        <w:trPr>
          <w:trHeight w:val="226"/>
          <w:jc w:val="center"/>
          <w:ins w:id="7966" w:author="Rashed Hasan" w:date="2021-05-15T22:18:00Z"/>
        </w:trPr>
        <w:tc>
          <w:tcPr>
            <w:tcW w:w="739" w:type="pct"/>
            <w:vAlign w:val="center"/>
          </w:tcPr>
          <w:p w14:paraId="23B8E7DD" w14:textId="77777777" w:rsidR="00B76AF0" w:rsidRPr="00B76AF0" w:rsidRDefault="00B76AF0" w:rsidP="00E75A46">
            <w:pPr>
              <w:jc w:val="both"/>
              <w:rPr>
                <w:ins w:id="7967" w:author="Rashed Hasan" w:date="2021-05-15T22:18:00Z"/>
                <w:rFonts w:ascii="Times New Roman" w:hAnsi="Times New Roman" w:cs="Times New Roman"/>
                <w:bCs/>
                <w:sz w:val="18"/>
                <w:szCs w:val="18"/>
                <w:rPrChange w:id="7968" w:author="Rashed Hasan" w:date="2021-05-15T22:19:00Z">
                  <w:rPr>
                    <w:ins w:id="7969" w:author="Rashed Hasan" w:date="2021-05-15T22:18:00Z"/>
                    <w:rFonts w:ascii="Times New Roman" w:hAnsi="Times New Roman" w:cs="Times New Roman"/>
                    <w:bCs/>
                    <w:sz w:val="20"/>
                    <w:szCs w:val="20"/>
                  </w:rPr>
                </w:rPrChange>
              </w:rPr>
              <w:pPrChange w:id="7970" w:author="Microsoft account" w:date="2021-05-25T22:50:00Z">
                <w:pPr>
                  <w:jc w:val="center"/>
                </w:pPr>
              </w:pPrChange>
            </w:pPr>
            <w:ins w:id="7971" w:author="Rashed Hasan" w:date="2021-05-15T22:18:00Z">
              <w:r w:rsidRPr="00B76AF0">
                <w:rPr>
                  <w:rFonts w:ascii="Times New Roman" w:hAnsi="Times New Roman" w:cs="Times New Roman"/>
                  <w:bCs/>
                  <w:sz w:val="18"/>
                  <w:szCs w:val="18"/>
                  <w:rPrChange w:id="7972" w:author="Rashed Hasan" w:date="2021-05-15T22:19:00Z">
                    <w:rPr>
                      <w:rFonts w:ascii="Times New Roman" w:hAnsi="Times New Roman" w:cs="Times New Roman"/>
                      <w:bCs/>
                      <w:sz w:val="20"/>
                      <w:szCs w:val="20"/>
                    </w:rPr>
                  </w:rPrChange>
                </w:rPr>
                <w:t>Primary incomplete</w:t>
              </w:r>
            </w:ins>
          </w:p>
        </w:tc>
        <w:tc>
          <w:tcPr>
            <w:tcW w:w="665" w:type="pct"/>
            <w:vAlign w:val="center"/>
          </w:tcPr>
          <w:p w14:paraId="07A3CC20" w14:textId="77777777" w:rsidR="00B76AF0" w:rsidRPr="00B76AF0" w:rsidRDefault="00B76AF0" w:rsidP="00E75A46">
            <w:pPr>
              <w:jc w:val="both"/>
              <w:rPr>
                <w:ins w:id="7973" w:author="Rashed Hasan" w:date="2021-05-15T22:18:00Z"/>
                <w:rFonts w:ascii="Times New Roman" w:hAnsi="Times New Roman" w:cs="Times New Roman"/>
                <w:bCs/>
                <w:sz w:val="18"/>
                <w:szCs w:val="18"/>
                <w:rPrChange w:id="7974" w:author="Rashed Hasan" w:date="2021-05-15T22:19:00Z">
                  <w:rPr>
                    <w:ins w:id="7975" w:author="Rashed Hasan" w:date="2021-05-15T22:18:00Z"/>
                    <w:rFonts w:ascii="Times New Roman" w:hAnsi="Times New Roman" w:cs="Times New Roman"/>
                    <w:bCs/>
                    <w:sz w:val="20"/>
                    <w:szCs w:val="20"/>
                  </w:rPr>
                </w:rPrChange>
              </w:rPr>
              <w:pPrChange w:id="7976" w:author="Microsoft account" w:date="2021-05-25T22:50:00Z">
                <w:pPr>
                  <w:jc w:val="center"/>
                </w:pPr>
              </w:pPrChange>
            </w:pPr>
            <w:ins w:id="7977" w:author="Rashed Hasan" w:date="2021-05-15T22:18:00Z">
              <w:r w:rsidRPr="00B76AF0">
                <w:rPr>
                  <w:rFonts w:ascii="Times New Roman" w:hAnsi="Times New Roman" w:cs="Times New Roman"/>
                  <w:bCs/>
                  <w:sz w:val="18"/>
                  <w:szCs w:val="18"/>
                  <w:rPrChange w:id="7978" w:author="Rashed Hasan" w:date="2021-05-15T22:19:00Z">
                    <w:rPr>
                      <w:rFonts w:ascii="Times New Roman" w:hAnsi="Times New Roman" w:cs="Times New Roman"/>
                      <w:bCs/>
                      <w:sz w:val="20"/>
                      <w:szCs w:val="20"/>
                    </w:rPr>
                  </w:rPrChange>
                </w:rPr>
                <w:t>Reference</w:t>
              </w:r>
            </w:ins>
          </w:p>
        </w:tc>
        <w:tc>
          <w:tcPr>
            <w:tcW w:w="456" w:type="pct"/>
            <w:vAlign w:val="center"/>
          </w:tcPr>
          <w:p w14:paraId="31DA9C00" w14:textId="77777777" w:rsidR="00B76AF0" w:rsidRPr="00B76AF0" w:rsidRDefault="00B76AF0" w:rsidP="00E75A46">
            <w:pPr>
              <w:jc w:val="both"/>
              <w:rPr>
                <w:ins w:id="7979" w:author="Rashed Hasan" w:date="2021-05-15T22:18:00Z"/>
                <w:rFonts w:ascii="Times New Roman" w:hAnsi="Times New Roman" w:cs="Times New Roman"/>
                <w:bCs/>
                <w:sz w:val="18"/>
                <w:szCs w:val="18"/>
                <w:rPrChange w:id="7980" w:author="Rashed Hasan" w:date="2021-05-15T22:19:00Z">
                  <w:rPr>
                    <w:ins w:id="7981" w:author="Rashed Hasan" w:date="2021-05-15T22:18:00Z"/>
                    <w:rFonts w:ascii="Times New Roman" w:hAnsi="Times New Roman" w:cs="Times New Roman"/>
                    <w:bCs/>
                    <w:sz w:val="20"/>
                    <w:szCs w:val="20"/>
                  </w:rPr>
                </w:rPrChange>
              </w:rPr>
              <w:pPrChange w:id="7982" w:author="Microsoft account" w:date="2021-05-25T22:50:00Z">
                <w:pPr>
                  <w:jc w:val="center"/>
                </w:pPr>
              </w:pPrChange>
            </w:pPr>
            <w:ins w:id="7983" w:author="Rashed Hasan" w:date="2021-05-15T22:18:00Z">
              <w:r w:rsidRPr="00B76AF0">
                <w:rPr>
                  <w:rFonts w:ascii="Times New Roman" w:hAnsi="Times New Roman" w:cs="Times New Roman"/>
                  <w:bCs/>
                  <w:sz w:val="18"/>
                  <w:szCs w:val="18"/>
                  <w:rPrChange w:id="7984" w:author="Rashed Hasan" w:date="2021-05-15T22:19:00Z">
                    <w:rPr>
                      <w:rFonts w:ascii="Times New Roman" w:hAnsi="Times New Roman" w:cs="Times New Roman"/>
                      <w:bCs/>
                      <w:sz w:val="20"/>
                      <w:szCs w:val="20"/>
                    </w:rPr>
                  </w:rPrChange>
                </w:rPr>
                <w:t>-</w:t>
              </w:r>
            </w:ins>
          </w:p>
        </w:tc>
        <w:tc>
          <w:tcPr>
            <w:tcW w:w="636" w:type="pct"/>
            <w:vAlign w:val="center"/>
          </w:tcPr>
          <w:p w14:paraId="2A9F8491" w14:textId="77777777" w:rsidR="00B76AF0" w:rsidRPr="00B76AF0" w:rsidRDefault="00B76AF0" w:rsidP="00E75A46">
            <w:pPr>
              <w:jc w:val="both"/>
              <w:rPr>
                <w:ins w:id="7985" w:author="Rashed Hasan" w:date="2021-05-15T22:18:00Z"/>
                <w:rFonts w:ascii="Times New Roman" w:hAnsi="Times New Roman" w:cs="Times New Roman"/>
                <w:bCs/>
                <w:sz w:val="18"/>
                <w:szCs w:val="18"/>
                <w:rPrChange w:id="7986" w:author="Rashed Hasan" w:date="2021-05-15T22:19:00Z">
                  <w:rPr>
                    <w:ins w:id="7987" w:author="Rashed Hasan" w:date="2021-05-15T22:18:00Z"/>
                    <w:rFonts w:ascii="Times New Roman" w:hAnsi="Times New Roman" w:cs="Times New Roman"/>
                    <w:bCs/>
                    <w:sz w:val="20"/>
                    <w:szCs w:val="20"/>
                  </w:rPr>
                </w:rPrChange>
              </w:rPr>
              <w:pPrChange w:id="7988" w:author="Microsoft account" w:date="2021-05-25T22:50:00Z">
                <w:pPr>
                  <w:jc w:val="center"/>
                </w:pPr>
              </w:pPrChange>
            </w:pPr>
            <w:ins w:id="7989" w:author="Rashed Hasan" w:date="2021-05-15T22:18:00Z">
              <w:r w:rsidRPr="00B76AF0">
                <w:rPr>
                  <w:rFonts w:ascii="Times New Roman" w:hAnsi="Times New Roman" w:cs="Times New Roman"/>
                  <w:bCs/>
                  <w:sz w:val="18"/>
                  <w:szCs w:val="18"/>
                  <w:rPrChange w:id="7990" w:author="Rashed Hasan" w:date="2021-05-15T22:19:00Z">
                    <w:rPr>
                      <w:rFonts w:ascii="Times New Roman" w:hAnsi="Times New Roman" w:cs="Times New Roman"/>
                      <w:bCs/>
                      <w:sz w:val="20"/>
                      <w:szCs w:val="20"/>
                    </w:rPr>
                  </w:rPrChange>
                </w:rPr>
                <w:t>Reference</w:t>
              </w:r>
            </w:ins>
          </w:p>
        </w:tc>
        <w:tc>
          <w:tcPr>
            <w:tcW w:w="430" w:type="pct"/>
            <w:vAlign w:val="center"/>
          </w:tcPr>
          <w:p w14:paraId="44AD7CFA" w14:textId="77777777" w:rsidR="00B76AF0" w:rsidRPr="00B76AF0" w:rsidRDefault="00B76AF0" w:rsidP="00E75A46">
            <w:pPr>
              <w:jc w:val="both"/>
              <w:rPr>
                <w:ins w:id="7991" w:author="Rashed Hasan" w:date="2021-05-15T22:18:00Z"/>
                <w:rFonts w:ascii="Times New Roman" w:hAnsi="Times New Roman" w:cs="Times New Roman"/>
                <w:bCs/>
                <w:sz w:val="18"/>
                <w:szCs w:val="18"/>
                <w:rPrChange w:id="7992" w:author="Rashed Hasan" w:date="2021-05-15T22:19:00Z">
                  <w:rPr>
                    <w:ins w:id="7993" w:author="Rashed Hasan" w:date="2021-05-15T22:18:00Z"/>
                    <w:rFonts w:ascii="Times New Roman" w:hAnsi="Times New Roman" w:cs="Times New Roman"/>
                    <w:bCs/>
                    <w:sz w:val="20"/>
                    <w:szCs w:val="20"/>
                  </w:rPr>
                </w:rPrChange>
              </w:rPr>
              <w:pPrChange w:id="7994" w:author="Microsoft account" w:date="2021-05-25T22:50:00Z">
                <w:pPr>
                  <w:jc w:val="center"/>
                </w:pPr>
              </w:pPrChange>
            </w:pPr>
            <w:ins w:id="7995" w:author="Rashed Hasan" w:date="2021-05-15T22:18:00Z">
              <w:r w:rsidRPr="00B76AF0">
                <w:rPr>
                  <w:rFonts w:ascii="Times New Roman" w:hAnsi="Times New Roman" w:cs="Times New Roman"/>
                  <w:bCs/>
                  <w:sz w:val="18"/>
                  <w:szCs w:val="18"/>
                  <w:rPrChange w:id="7996" w:author="Rashed Hasan" w:date="2021-05-15T22:19:00Z">
                    <w:rPr>
                      <w:rFonts w:ascii="Times New Roman" w:hAnsi="Times New Roman" w:cs="Times New Roman"/>
                      <w:bCs/>
                      <w:sz w:val="20"/>
                      <w:szCs w:val="20"/>
                    </w:rPr>
                  </w:rPrChange>
                </w:rPr>
                <w:t>-</w:t>
              </w:r>
            </w:ins>
          </w:p>
        </w:tc>
        <w:tc>
          <w:tcPr>
            <w:tcW w:w="627" w:type="pct"/>
            <w:vAlign w:val="center"/>
          </w:tcPr>
          <w:p w14:paraId="4EA0558A" w14:textId="77777777" w:rsidR="00B76AF0" w:rsidRPr="00B76AF0" w:rsidRDefault="00B76AF0" w:rsidP="00E75A46">
            <w:pPr>
              <w:jc w:val="both"/>
              <w:rPr>
                <w:ins w:id="7997" w:author="Rashed Hasan" w:date="2021-05-15T22:18:00Z"/>
                <w:rFonts w:ascii="Times New Roman" w:hAnsi="Times New Roman" w:cs="Times New Roman"/>
                <w:bCs/>
                <w:sz w:val="18"/>
                <w:szCs w:val="18"/>
                <w:rPrChange w:id="7998" w:author="Rashed Hasan" w:date="2021-05-15T22:19:00Z">
                  <w:rPr>
                    <w:ins w:id="7999" w:author="Rashed Hasan" w:date="2021-05-15T22:18:00Z"/>
                    <w:rFonts w:ascii="Times New Roman" w:hAnsi="Times New Roman" w:cs="Times New Roman"/>
                    <w:bCs/>
                    <w:sz w:val="20"/>
                    <w:szCs w:val="20"/>
                  </w:rPr>
                </w:rPrChange>
              </w:rPr>
              <w:pPrChange w:id="8000" w:author="Microsoft account" w:date="2021-05-25T22:50:00Z">
                <w:pPr>
                  <w:jc w:val="center"/>
                </w:pPr>
              </w:pPrChange>
            </w:pPr>
            <w:ins w:id="8001" w:author="Rashed Hasan" w:date="2021-05-15T22:18:00Z">
              <w:r w:rsidRPr="00B76AF0">
                <w:rPr>
                  <w:rFonts w:ascii="Times New Roman" w:hAnsi="Times New Roman" w:cs="Times New Roman"/>
                  <w:bCs/>
                  <w:sz w:val="18"/>
                  <w:szCs w:val="18"/>
                  <w:rPrChange w:id="8002" w:author="Rashed Hasan" w:date="2021-05-15T22:19:00Z">
                    <w:rPr>
                      <w:rFonts w:ascii="Times New Roman" w:hAnsi="Times New Roman" w:cs="Times New Roman"/>
                      <w:bCs/>
                      <w:sz w:val="20"/>
                      <w:szCs w:val="20"/>
                    </w:rPr>
                  </w:rPrChange>
                </w:rPr>
                <w:t>Reference</w:t>
              </w:r>
            </w:ins>
          </w:p>
        </w:tc>
        <w:tc>
          <w:tcPr>
            <w:tcW w:w="392" w:type="pct"/>
            <w:vAlign w:val="center"/>
          </w:tcPr>
          <w:p w14:paraId="77FE7D59" w14:textId="77777777" w:rsidR="00B76AF0" w:rsidRPr="00B76AF0" w:rsidRDefault="00B76AF0" w:rsidP="00E75A46">
            <w:pPr>
              <w:jc w:val="both"/>
              <w:rPr>
                <w:ins w:id="8003" w:author="Rashed Hasan" w:date="2021-05-15T22:18:00Z"/>
                <w:rFonts w:ascii="Times New Roman" w:hAnsi="Times New Roman" w:cs="Times New Roman"/>
                <w:bCs/>
                <w:sz w:val="18"/>
                <w:szCs w:val="18"/>
                <w:rPrChange w:id="8004" w:author="Rashed Hasan" w:date="2021-05-15T22:19:00Z">
                  <w:rPr>
                    <w:ins w:id="8005" w:author="Rashed Hasan" w:date="2021-05-15T22:18:00Z"/>
                    <w:rFonts w:ascii="Times New Roman" w:hAnsi="Times New Roman" w:cs="Times New Roman"/>
                    <w:bCs/>
                    <w:sz w:val="20"/>
                    <w:szCs w:val="20"/>
                  </w:rPr>
                </w:rPrChange>
              </w:rPr>
              <w:pPrChange w:id="8006" w:author="Microsoft account" w:date="2021-05-25T22:50:00Z">
                <w:pPr>
                  <w:jc w:val="center"/>
                </w:pPr>
              </w:pPrChange>
            </w:pPr>
            <w:ins w:id="8007" w:author="Rashed Hasan" w:date="2021-05-15T22:18:00Z">
              <w:r w:rsidRPr="00B76AF0">
                <w:rPr>
                  <w:rFonts w:ascii="Times New Roman" w:hAnsi="Times New Roman" w:cs="Times New Roman"/>
                  <w:bCs/>
                  <w:sz w:val="18"/>
                  <w:szCs w:val="18"/>
                  <w:rPrChange w:id="8008" w:author="Rashed Hasan" w:date="2021-05-15T22:19:00Z">
                    <w:rPr>
                      <w:rFonts w:ascii="Times New Roman" w:hAnsi="Times New Roman" w:cs="Times New Roman"/>
                      <w:bCs/>
                      <w:sz w:val="20"/>
                      <w:szCs w:val="20"/>
                    </w:rPr>
                  </w:rPrChange>
                </w:rPr>
                <w:t>-</w:t>
              </w:r>
            </w:ins>
          </w:p>
        </w:tc>
        <w:tc>
          <w:tcPr>
            <w:tcW w:w="625" w:type="pct"/>
            <w:vAlign w:val="center"/>
          </w:tcPr>
          <w:p w14:paraId="791BC6F3" w14:textId="77777777" w:rsidR="00B76AF0" w:rsidRPr="00B76AF0" w:rsidRDefault="00B76AF0" w:rsidP="00E75A46">
            <w:pPr>
              <w:jc w:val="both"/>
              <w:rPr>
                <w:ins w:id="8009" w:author="Rashed Hasan" w:date="2021-05-15T22:18:00Z"/>
                <w:rFonts w:ascii="Times New Roman" w:hAnsi="Times New Roman" w:cs="Times New Roman"/>
                <w:bCs/>
                <w:sz w:val="18"/>
                <w:szCs w:val="18"/>
                <w:rPrChange w:id="8010" w:author="Rashed Hasan" w:date="2021-05-15T22:19:00Z">
                  <w:rPr>
                    <w:ins w:id="8011" w:author="Rashed Hasan" w:date="2021-05-15T22:18:00Z"/>
                    <w:rFonts w:ascii="Times New Roman" w:hAnsi="Times New Roman" w:cs="Times New Roman"/>
                    <w:bCs/>
                    <w:sz w:val="20"/>
                    <w:szCs w:val="20"/>
                  </w:rPr>
                </w:rPrChange>
              </w:rPr>
              <w:pPrChange w:id="8012" w:author="Microsoft account" w:date="2021-05-25T22:50:00Z">
                <w:pPr>
                  <w:jc w:val="center"/>
                </w:pPr>
              </w:pPrChange>
            </w:pPr>
            <w:ins w:id="8013" w:author="Rashed Hasan" w:date="2021-05-15T22:18:00Z">
              <w:r w:rsidRPr="00B76AF0">
                <w:rPr>
                  <w:rFonts w:ascii="Times New Roman" w:hAnsi="Times New Roman" w:cs="Times New Roman"/>
                  <w:bCs/>
                  <w:sz w:val="18"/>
                  <w:szCs w:val="18"/>
                  <w:rPrChange w:id="8014" w:author="Rashed Hasan" w:date="2021-05-15T22:19:00Z">
                    <w:rPr>
                      <w:rFonts w:ascii="Times New Roman" w:hAnsi="Times New Roman" w:cs="Times New Roman"/>
                      <w:bCs/>
                      <w:sz w:val="20"/>
                      <w:szCs w:val="20"/>
                    </w:rPr>
                  </w:rPrChange>
                </w:rPr>
                <w:t>Reference</w:t>
              </w:r>
            </w:ins>
          </w:p>
        </w:tc>
        <w:tc>
          <w:tcPr>
            <w:tcW w:w="430" w:type="pct"/>
            <w:vAlign w:val="center"/>
          </w:tcPr>
          <w:p w14:paraId="39AC4FCA" w14:textId="77777777" w:rsidR="00B76AF0" w:rsidRPr="00B76AF0" w:rsidRDefault="00B76AF0" w:rsidP="00E75A46">
            <w:pPr>
              <w:jc w:val="both"/>
              <w:rPr>
                <w:ins w:id="8015" w:author="Rashed Hasan" w:date="2021-05-15T22:18:00Z"/>
                <w:rFonts w:ascii="Times New Roman" w:hAnsi="Times New Roman" w:cs="Times New Roman"/>
                <w:bCs/>
                <w:sz w:val="18"/>
                <w:szCs w:val="18"/>
                <w:rPrChange w:id="8016" w:author="Rashed Hasan" w:date="2021-05-15T22:19:00Z">
                  <w:rPr>
                    <w:ins w:id="8017" w:author="Rashed Hasan" w:date="2021-05-15T22:18:00Z"/>
                    <w:rFonts w:ascii="Times New Roman" w:hAnsi="Times New Roman" w:cs="Times New Roman"/>
                    <w:bCs/>
                    <w:sz w:val="20"/>
                    <w:szCs w:val="20"/>
                  </w:rPr>
                </w:rPrChange>
              </w:rPr>
              <w:pPrChange w:id="8018" w:author="Microsoft account" w:date="2021-05-25T22:50:00Z">
                <w:pPr>
                  <w:jc w:val="center"/>
                </w:pPr>
              </w:pPrChange>
            </w:pPr>
            <w:ins w:id="8019" w:author="Rashed Hasan" w:date="2021-05-15T22:18:00Z">
              <w:r w:rsidRPr="00B76AF0">
                <w:rPr>
                  <w:rFonts w:ascii="Times New Roman" w:hAnsi="Times New Roman" w:cs="Times New Roman"/>
                  <w:bCs/>
                  <w:sz w:val="18"/>
                  <w:szCs w:val="18"/>
                  <w:rPrChange w:id="8020" w:author="Rashed Hasan" w:date="2021-05-15T22:19:00Z">
                    <w:rPr>
                      <w:rFonts w:ascii="Times New Roman" w:hAnsi="Times New Roman" w:cs="Times New Roman"/>
                      <w:bCs/>
                      <w:sz w:val="20"/>
                      <w:szCs w:val="20"/>
                    </w:rPr>
                  </w:rPrChange>
                </w:rPr>
                <w:t>-</w:t>
              </w:r>
            </w:ins>
          </w:p>
        </w:tc>
      </w:tr>
      <w:tr w:rsidR="00457735" w:rsidRPr="00B76AF0" w14:paraId="01A4816B" w14:textId="77777777" w:rsidTr="00B211C0">
        <w:trPr>
          <w:trHeight w:val="226"/>
          <w:jc w:val="center"/>
          <w:ins w:id="8021" w:author="Microsoft account" w:date="2021-05-23T23:52:00Z"/>
        </w:trPr>
        <w:tc>
          <w:tcPr>
            <w:tcW w:w="739" w:type="pct"/>
            <w:vAlign w:val="center"/>
          </w:tcPr>
          <w:p w14:paraId="60B049F3" w14:textId="6588F5DF" w:rsidR="00862C75" w:rsidRPr="00B76AF0" w:rsidRDefault="00862C75" w:rsidP="00E75A46">
            <w:pPr>
              <w:jc w:val="both"/>
              <w:rPr>
                <w:ins w:id="8022" w:author="Microsoft account" w:date="2021-05-23T23:52:00Z"/>
                <w:rFonts w:ascii="Times New Roman" w:hAnsi="Times New Roman" w:cs="Times New Roman"/>
                <w:bCs/>
                <w:sz w:val="18"/>
                <w:szCs w:val="18"/>
              </w:rPr>
              <w:pPrChange w:id="8023" w:author="Microsoft account" w:date="2021-05-25T22:50:00Z">
                <w:pPr>
                  <w:jc w:val="center"/>
                </w:pPr>
              </w:pPrChange>
            </w:pPr>
            <w:ins w:id="8024" w:author="Microsoft account" w:date="2021-05-23T23:52:00Z">
              <w:r w:rsidRPr="002F783D">
                <w:rPr>
                  <w:rFonts w:ascii="Times New Roman" w:hAnsi="Times New Roman" w:cs="Times New Roman"/>
                  <w:b/>
                  <w:i/>
                  <w:sz w:val="18"/>
                  <w:szCs w:val="18"/>
                </w:rPr>
                <w:t>Wealth Index</w:t>
              </w:r>
            </w:ins>
          </w:p>
        </w:tc>
        <w:tc>
          <w:tcPr>
            <w:tcW w:w="665" w:type="pct"/>
            <w:vAlign w:val="center"/>
          </w:tcPr>
          <w:p w14:paraId="6611DA20" w14:textId="77777777" w:rsidR="00862C75" w:rsidRPr="00B76AF0" w:rsidRDefault="00862C75" w:rsidP="00E75A46">
            <w:pPr>
              <w:jc w:val="both"/>
              <w:rPr>
                <w:ins w:id="8025" w:author="Microsoft account" w:date="2021-05-23T23:52:00Z"/>
                <w:rFonts w:ascii="Times New Roman" w:hAnsi="Times New Roman" w:cs="Times New Roman"/>
                <w:bCs/>
                <w:sz w:val="18"/>
                <w:szCs w:val="18"/>
              </w:rPr>
              <w:pPrChange w:id="8026" w:author="Microsoft account" w:date="2021-05-25T22:50:00Z">
                <w:pPr>
                  <w:jc w:val="center"/>
                </w:pPr>
              </w:pPrChange>
            </w:pPr>
          </w:p>
        </w:tc>
        <w:tc>
          <w:tcPr>
            <w:tcW w:w="456" w:type="pct"/>
            <w:vAlign w:val="center"/>
          </w:tcPr>
          <w:p w14:paraId="55E9E3AD" w14:textId="77777777" w:rsidR="00862C75" w:rsidRPr="00B76AF0" w:rsidRDefault="00862C75" w:rsidP="00E75A46">
            <w:pPr>
              <w:jc w:val="both"/>
              <w:rPr>
                <w:ins w:id="8027" w:author="Microsoft account" w:date="2021-05-23T23:52:00Z"/>
                <w:rFonts w:ascii="Times New Roman" w:hAnsi="Times New Roman" w:cs="Times New Roman"/>
                <w:bCs/>
                <w:sz w:val="18"/>
                <w:szCs w:val="18"/>
              </w:rPr>
              <w:pPrChange w:id="8028" w:author="Microsoft account" w:date="2021-05-25T22:50:00Z">
                <w:pPr>
                  <w:jc w:val="center"/>
                </w:pPr>
              </w:pPrChange>
            </w:pPr>
          </w:p>
        </w:tc>
        <w:tc>
          <w:tcPr>
            <w:tcW w:w="636" w:type="pct"/>
            <w:vAlign w:val="center"/>
          </w:tcPr>
          <w:p w14:paraId="08D04CD3" w14:textId="77777777" w:rsidR="00862C75" w:rsidRPr="00B76AF0" w:rsidRDefault="00862C75" w:rsidP="00E75A46">
            <w:pPr>
              <w:jc w:val="both"/>
              <w:rPr>
                <w:ins w:id="8029" w:author="Microsoft account" w:date="2021-05-23T23:52:00Z"/>
                <w:rFonts w:ascii="Times New Roman" w:hAnsi="Times New Roman" w:cs="Times New Roman"/>
                <w:bCs/>
                <w:sz w:val="18"/>
                <w:szCs w:val="18"/>
              </w:rPr>
              <w:pPrChange w:id="8030" w:author="Microsoft account" w:date="2021-05-25T22:50:00Z">
                <w:pPr>
                  <w:jc w:val="center"/>
                </w:pPr>
              </w:pPrChange>
            </w:pPr>
          </w:p>
        </w:tc>
        <w:tc>
          <w:tcPr>
            <w:tcW w:w="430" w:type="pct"/>
            <w:vAlign w:val="center"/>
          </w:tcPr>
          <w:p w14:paraId="3A20007C" w14:textId="77777777" w:rsidR="00862C75" w:rsidRPr="00B76AF0" w:rsidRDefault="00862C75" w:rsidP="00E75A46">
            <w:pPr>
              <w:jc w:val="both"/>
              <w:rPr>
                <w:ins w:id="8031" w:author="Microsoft account" w:date="2021-05-23T23:52:00Z"/>
                <w:rFonts w:ascii="Times New Roman" w:hAnsi="Times New Roman" w:cs="Times New Roman"/>
                <w:bCs/>
                <w:sz w:val="18"/>
                <w:szCs w:val="18"/>
              </w:rPr>
              <w:pPrChange w:id="8032" w:author="Microsoft account" w:date="2021-05-25T22:50:00Z">
                <w:pPr>
                  <w:jc w:val="center"/>
                </w:pPr>
              </w:pPrChange>
            </w:pPr>
          </w:p>
        </w:tc>
        <w:tc>
          <w:tcPr>
            <w:tcW w:w="627" w:type="pct"/>
            <w:vAlign w:val="center"/>
          </w:tcPr>
          <w:p w14:paraId="78BF79F9" w14:textId="77777777" w:rsidR="00862C75" w:rsidRPr="00B76AF0" w:rsidRDefault="00862C75" w:rsidP="00E75A46">
            <w:pPr>
              <w:jc w:val="both"/>
              <w:rPr>
                <w:ins w:id="8033" w:author="Microsoft account" w:date="2021-05-23T23:52:00Z"/>
                <w:rFonts w:ascii="Times New Roman" w:hAnsi="Times New Roman" w:cs="Times New Roman"/>
                <w:bCs/>
                <w:sz w:val="18"/>
                <w:szCs w:val="18"/>
              </w:rPr>
              <w:pPrChange w:id="8034" w:author="Microsoft account" w:date="2021-05-25T22:50:00Z">
                <w:pPr>
                  <w:jc w:val="center"/>
                </w:pPr>
              </w:pPrChange>
            </w:pPr>
          </w:p>
        </w:tc>
        <w:tc>
          <w:tcPr>
            <w:tcW w:w="392" w:type="pct"/>
            <w:vAlign w:val="center"/>
          </w:tcPr>
          <w:p w14:paraId="64B738FF" w14:textId="77777777" w:rsidR="00862C75" w:rsidRPr="00B76AF0" w:rsidRDefault="00862C75" w:rsidP="00E75A46">
            <w:pPr>
              <w:jc w:val="both"/>
              <w:rPr>
                <w:ins w:id="8035" w:author="Microsoft account" w:date="2021-05-23T23:52:00Z"/>
                <w:rFonts w:ascii="Times New Roman" w:hAnsi="Times New Roman" w:cs="Times New Roman"/>
                <w:bCs/>
                <w:sz w:val="18"/>
                <w:szCs w:val="18"/>
              </w:rPr>
              <w:pPrChange w:id="8036" w:author="Microsoft account" w:date="2021-05-25T22:50:00Z">
                <w:pPr>
                  <w:jc w:val="center"/>
                </w:pPr>
              </w:pPrChange>
            </w:pPr>
          </w:p>
        </w:tc>
        <w:tc>
          <w:tcPr>
            <w:tcW w:w="625" w:type="pct"/>
            <w:vAlign w:val="center"/>
          </w:tcPr>
          <w:p w14:paraId="64126C12" w14:textId="77777777" w:rsidR="00862C75" w:rsidRPr="00B76AF0" w:rsidRDefault="00862C75" w:rsidP="00E75A46">
            <w:pPr>
              <w:jc w:val="both"/>
              <w:rPr>
                <w:ins w:id="8037" w:author="Microsoft account" w:date="2021-05-23T23:52:00Z"/>
                <w:rFonts w:ascii="Times New Roman" w:hAnsi="Times New Roman" w:cs="Times New Roman"/>
                <w:bCs/>
                <w:sz w:val="18"/>
                <w:szCs w:val="18"/>
              </w:rPr>
              <w:pPrChange w:id="8038" w:author="Microsoft account" w:date="2021-05-25T22:50:00Z">
                <w:pPr>
                  <w:jc w:val="center"/>
                </w:pPr>
              </w:pPrChange>
            </w:pPr>
          </w:p>
        </w:tc>
        <w:tc>
          <w:tcPr>
            <w:tcW w:w="430" w:type="pct"/>
            <w:vAlign w:val="center"/>
          </w:tcPr>
          <w:p w14:paraId="31C8DBC9" w14:textId="77777777" w:rsidR="00862C75" w:rsidRPr="00B76AF0" w:rsidRDefault="00862C75" w:rsidP="00E75A46">
            <w:pPr>
              <w:jc w:val="both"/>
              <w:rPr>
                <w:ins w:id="8039" w:author="Microsoft account" w:date="2021-05-23T23:52:00Z"/>
                <w:rFonts w:ascii="Times New Roman" w:hAnsi="Times New Roman" w:cs="Times New Roman"/>
                <w:bCs/>
                <w:sz w:val="18"/>
                <w:szCs w:val="18"/>
              </w:rPr>
              <w:pPrChange w:id="8040" w:author="Microsoft account" w:date="2021-05-25T22:50:00Z">
                <w:pPr>
                  <w:jc w:val="center"/>
                </w:pPr>
              </w:pPrChange>
            </w:pPr>
          </w:p>
        </w:tc>
      </w:tr>
      <w:tr w:rsidR="00457735" w:rsidRPr="00B76AF0" w14:paraId="5626690B" w14:textId="77777777" w:rsidTr="00B211C0">
        <w:trPr>
          <w:trHeight w:val="226"/>
          <w:jc w:val="center"/>
          <w:ins w:id="8041" w:author="Microsoft account" w:date="2021-05-23T23:52:00Z"/>
        </w:trPr>
        <w:tc>
          <w:tcPr>
            <w:tcW w:w="739" w:type="pct"/>
            <w:vAlign w:val="center"/>
          </w:tcPr>
          <w:p w14:paraId="04747868" w14:textId="524D5104" w:rsidR="00862C75" w:rsidRPr="00B76AF0" w:rsidRDefault="00862C75" w:rsidP="00E75A46">
            <w:pPr>
              <w:jc w:val="both"/>
              <w:rPr>
                <w:ins w:id="8042" w:author="Microsoft account" w:date="2021-05-23T23:52:00Z"/>
                <w:rFonts w:ascii="Times New Roman" w:hAnsi="Times New Roman" w:cs="Times New Roman"/>
                <w:bCs/>
                <w:sz w:val="18"/>
                <w:szCs w:val="18"/>
              </w:rPr>
              <w:pPrChange w:id="8043" w:author="Microsoft account" w:date="2021-05-25T22:50:00Z">
                <w:pPr>
                  <w:jc w:val="center"/>
                </w:pPr>
              </w:pPrChange>
            </w:pPr>
            <w:ins w:id="8044" w:author="Microsoft account" w:date="2021-05-23T23:52:00Z">
              <w:r w:rsidRPr="002F783D">
                <w:rPr>
                  <w:rFonts w:ascii="Times New Roman" w:hAnsi="Times New Roman" w:cs="Times New Roman"/>
                  <w:bCs/>
                  <w:sz w:val="18"/>
                  <w:szCs w:val="18"/>
                </w:rPr>
                <w:t>Rich</w:t>
              </w:r>
            </w:ins>
          </w:p>
        </w:tc>
        <w:tc>
          <w:tcPr>
            <w:tcW w:w="665" w:type="pct"/>
            <w:vAlign w:val="center"/>
          </w:tcPr>
          <w:p w14:paraId="033BD92B" w14:textId="7B29DA98" w:rsidR="00862C75" w:rsidRPr="00B76AF0" w:rsidRDefault="00862C75" w:rsidP="00E75A46">
            <w:pPr>
              <w:jc w:val="both"/>
              <w:rPr>
                <w:ins w:id="8045" w:author="Microsoft account" w:date="2021-05-23T23:52:00Z"/>
                <w:rFonts w:ascii="Times New Roman" w:hAnsi="Times New Roman" w:cs="Times New Roman"/>
                <w:bCs/>
                <w:sz w:val="18"/>
                <w:szCs w:val="18"/>
              </w:rPr>
              <w:pPrChange w:id="8046" w:author="Microsoft account" w:date="2021-05-25T22:50:00Z">
                <w:pPr>
                  <w:jc w:val="center"/>
                </w:pPr>
              </w:pPrChange>
            </w:pPr>
            <w:ins w:id="8047" w:author="Microsoft account" w:date="2021-05-23T23:52:00Z">
              <w:r w:rsidRPr="002F783D">
                <w:rPr>
                  <w:rFonts w:ascii="Times New Roman" w:hAnsi="Times New Roman" w:cs="Times New Roman"/>
                  <w:bCs/>
                  <w:sz w:val="18"/>
                  <w:szCs w:val="18"/>
                </w:rPr>
                <w:t>2.27 (1.85-2.79)</w:t>
              </w:r>
            </w:ins>
          </w:p>
        </w:tc>
        <w:tc>
          <w:tcPr>
            <w:tcW w:w="456" w:type="pct"/>
            <w:vAlign w:val="center"/>
          </w:tcPr>
          <w:p w14:paraId="2A07009E" w14:textId="0FB3F8C0" w:rsidR="00862C75" w:rsidRPr="00B76AF0" w:rsidRDefault="00862C75" w:rsidP="00E75A46">
            <w:pPr>
              <w:jc w:val="both"/>
              <w:rPr>
                <w:ins w:id="8048" w:author="Microsoft account" w:date="2021-05-23T23:52:00Z"/>
                <w:rFonts w:ascii="Times New Roman" w:hAnsi="Times New Roman" w:cs="Times New Roman"/>
                <w:bCs/>
                <w:sz w:val="18"/>
                <w:szCs w:val="18"/>
              </w:rPr>
              <w:pPrChange w:id="8049" w:author="Microsoft account" w:date="2021-05-25T22:50:00Z">
                <w:pPr>
                  <w:jc w:val="center"/>
                </w:pPr>
              </w:pPrChange>
            </w:pPr>
            <w:ins w:id="8050" w:author="Microsoft account" w:date="2021-05-23T23:52:00Z">
              <w:r w:rsidRPr="002F783D">
                <w:rPr>
                  <w:rFonts w:ascii="Times New Roman" w:hAnsi="Times New Roman" w:cs="Times New Roman"/>
                  <w:bCs/>
                  <w:sz w:val="18"/>
                  <w:szCs w:val="18"/>
                </w:rPr>
                <w:t>&lt;0.001</w:t>
              </w:r>
            </w:ins>
          </w:p>
        </w:tc>
        <w:tc>
          <w:tcPr>
            <w:tcW w:w="636" w:type="pct"/>
            <w:vAlign w:val="center"/>
          </w:tcPr>
          <w:p w14:paraId="69AF7781" w14:textId="7D459CD6" w:rsidR="00862C75" w:rsidRPr="00B76AF0" w:rsidRDefault="00F04F4A" w:rsidP="00E75A46">
            <w:pPr>
              <w:jc w:val="both"/>
              <w:rPr>
                <w:ins w:id="8051" w:author="Microsoft account" w:date="2021-05-23T23:52:00Z"/>
                <w:rFonts w:ascii="Times New Roman" w:hAnsi="Times New Roman" w:cs="Times New Roman"/>
                <w:bCs/>
                <w:sz w:val="18"/>
                <w:szCs w:val="18"/>
              </w:rPr>
              <w:pPrChange w:id="8052" w:author="Microsoft account" w:date="2021-05-25T22:50:00Z">
                <w:pPr>
                  <w:jc w:val="center"/>
                </w:pPr>
              </w:pPrChange>
            </w:pPr>
            <w:ins w:id="8053" w:author="Microsoft account" w:date="2021-05-23T23:52:00Z">
              <w:r>
                <w:rPr>
                  <w:rFonts w:ascii="Times New Roman" w:hAnsi="Times New Roman" w:cs="Times New Roman"/>
                  <w:bCs/>
                  <w:sz w:val="18"/>
                  <w:szCs w:val="18"/>
                </w:rPr>
                <w:t>1.33 (0.98-1.79</w:t>
              </w:r>
              <w:r w:rsidR="00862C75" w:rsidRPr="002F783D">
                <w:rPr>
                  <w:rFonts w:ascii="Times New Roman" w:hAnsi="Times New Roman" w:cs="Times New Roman"/>
                  <w:bCs/>
                  <w:sz w:val="18"/>
                  <w:szCs w:val="18"/>
                </w:rPr>
                <w:t>)</w:t>
              </w:r>
            </w:ins>
          </w:p>
        </w:tc>
        <w:tc>
          <w:tcPr>
            <w:tcW w:w="430" w:type="pct"/>
            <w:vAlign w:val="center"/>
          </w:tcPr>
          <w:p w14:paraId="0B8872FF" w14:textId="6569EFC2" w:rsidR="00862C75" w:rsidRPr="00B76AF0" w:rsidRDefault="000E70A8" w:rsidP="00E75A46">
            <w:pPr>
              <w:jc w:val="both"/>
              <w:rPr>
                <w:ins w:id="8054" w:author="Microsoft account" w:date="2021-05-23T23:52:00Z"/>
                <w:rFonts w:ascii="Times New Roman" w:hAnsi="Times New Roman" w:cs="Times New Roman"/>
                <w:bCs/>
                <w:sz w:val="18"/>
                <w:szCs w:val="18"/>
              </w:rPr>
              <w:pPrChange w:id="8055" w:author="Microsoft account" w:date="2021-05-25T22:50:00Z">
                <w:pPr>
                  <w:jc w:val="center"/>
                </w:pPr>
              </w:pPrChange>
            </w:pPr>
            <w:ins w:id="8056" w:author="Microsoft account" w:date="2021-05-23T23:52:00Z">
              <w:r>
                <w:rPr>
                  <w:rFonts w:ascii="Times New Roman" w:hAnsi="Times New Roman" w:cs="Times New Roman"/>
                  <w:bCs/>
                  <w:sz w:val="18"/>
                  <w:szCs w:val="18"/>
                </w:rPr>
                <w:t>0.063</w:t>
              </w:r>
            </w:ins>
          </w:p>
        </w:tc>
        <w:tc>
          <w:tcPr>
            <w:tcW w:w="627" w:type="pct"/>
            <w:vAlign w:val="center"/>
          </w:tcPr>
          <w:p w14:paraId="0CB06008" w14:textId="226F7CAB" w:rsidR="00862C75" w:rsidRPr="00B76AF0" w:rsidRDefault="00862C75" w:rsidP="00E75A46">
            <w:pPr>
              <w:jc w:val="both"/>
              <w:rPr>
                <w:ins w:id="8057" w:author="Microsoft account" w:date="2021-05-23T23:52:00Z"/>
                <w:rFonts w:ascii="Times New Roman" w:hAnsi="Times New Roman" w:cs="Times New Roman"/>
                <w:bCs/>
                <w:sz w:val="18"/>
                <w:szCs w:val="18"/>
              </w:rPr>
              <w:pPrChange w:id="8058" w:author="Microsoft account" w:date="2021-05-25T22:50:00Z">
                <w:pPr>
                  <w:jc w:val="center"/>
                </w:pPr>
              </w:pPrChange>
            </w:pPr>
            <w:ins w:id="8059" w:author="Microsoft account" w:date="2021-05-23T23:52:00Z">
              <w:r w:rsidRPr="002F783D">
                <w:rPr>
                  <w:rFonts w:ascii="Times New Roman" w:hAnsi="Times New Roman" w:cs="Times New Roman"/>
                  <w:bCs/>
                  <w:sz w:val="18"/>
                  <w:szCs w:val="18"/>
                </w:rPr>
                <w:t>2.28 (1.93-2.69)</w:t>
              </w:r>
            </w:ins>
          </w:p>
        </w:tc>
        <w:tc>
          <w:tcPr>
            <w:tcW w:w="392" w:type="pct"/>
            <w:vAlign w:val="center"/>
          </w:tcPr>
          <w:p w14:paraId="6560B9A4" w14:textId="2A0E71F5" w:rsidR="00862C75" w:rsidRPr="00B76AF0" w:rsidRDefault="00862C75" w:rsidP="00E75A46">
            <w:pPr>
              <w:jc w:val="both"/>
              <w:rPr>
                <w:ins w:id="8060" w:author="Microsoft account" w:date="2021-05-23T23:52:00Z"/>
                <w:rFonts w:ascii="Times New Roman" w:hAnsi="Times New Roman" w:cs="Times New Roman"/>
                <w:bCs/>
                <w:sz w:val="18"/>
                <w:szCs w:val="18"/>
              </w:rPr>
              <w:pPrChange w:id="8061" w:author="Microsoft account" w:date="2021-05-25T22:50:00Z">
                <w:pPr>
                  <w:jc w:val="center"/>
                </w:pPr>
              </w:pPrChange>
            </w:pPr>
            <w:ins w:id="8062" w:author="Microsoft account" w:date="2021-05-23T23:52:00Z">
              <w:r w:rsidRPr="002F783D">
                <w:rPr>
                  <w:rFonts w:ascii="Times New Roman" w:hAnsi="Times New Roman" w:cs="Times New Roman"/>
                  <w:bCs/>
                  <w:sz w:val="18"/>
                  <w:szCs w:val="18"/>
                </w:rPr>
                <w:t>&lt;0.001</w:t>
              </w:r>
            </w:ins>
          </w:p>
        </w:tc>
        <w:tc>
          <w:tcPr>
            <w:tcW w:w="625" w:type="pct"/>
            <w:vAlign w:val="center"/>
          </w:tcPr>
          <w:p w14:paraId="4ABEC542" w14:textId="4172B0C5" w:rsidR="00862C75" w:rsidRPr="00B76AF0" w:rsidRDefault="000C3D7C" w:rsidP="00E75A46">
            <w:pPr>
              <w:jc w:val="both"/>
              <w:rPr>
                <w:ins w:id="8063" w:author="Microsoft account" w:date="2021-05-23T23:52:00Z"/>
                <w:rFonts w:ascii="Times New Roman" w:hAnsi="Times New Roman" w:cs="Times New Roman"/>
                <w:bCs/>
                <w:sz w:val="18"/>
                <w:szCs w:val="18"/>
              </w:rPr>
              <w:pPrChange w:id="8064" w:author="Microsoft account" w:date="2021-05-25T22:50:00Z">
                <w:pPr>
                  <w:jc w:val="center"/>
                </w:pPr>
              </w:pPrChange>
            </w:pPr>
            <w:ins w:id="8065" w:author="Microsoft account" w:date="2021-05-23T23:52:00Z">
              <w:r>
                <w:rPr>
                  <w:rFonts w:ascii="Times New Roman" w:hAnsi="Times New Roman" w:cs="Times New Roman"/>
                  <w:bCs/>
                  <w:sz w:val="18"/>
                  <w:szCs w:val="18"/>
                </w:rPr>
                <w:t>1.75 (1.40</w:t>
              </w:r>
              <w:r w:rsidR="00073D97">
                <w:rPr>
                  <w:rFonts w:ascii="Times New Roman" w:hAnsi="Times New Roman" w:cs="Times New Roman"/>
                  <w:bCs/>
                  <w:sz w:val="18"/>
                  <w:szCs w:val="18"/>
                </w:rPr>
                <w:t>-2.19</w:t>
              </w:r>
              <w:r w:rsidR="00862C75" w:rsidRPr="002F783D">
                <w:rPr>
                  <w:rFonts w:ascii="Times New Roman" w:hAnsi="Times New Roman" w:cs="Times New Roman"/>
                  <w:bCs/>
                  <w:sz w:val="18"/>
                  <w:szCs w:val="18"/>
                </w:rPr>
                <w:t>)</w:t>
              </w:r>
            </w:ins>
          </w:p>
        </w:tc>
        <w:tc>
          <w:tcPr>
            <w:tcW w:w="430" w:type="pct"/>
            <w:vAlign w:val="center"/>
          </w:tcPr>
          <w:p w14:paraId="13A25869" w14:textId="513BE837" w:rsidR="00862C75" w:rsidRPr="00B76AF0" w:rsidRDefault="00862C75" w:rsidP="00E75A46">
            <w:pPr>
              <w:jc w:val="both"/>
              <w:rPr>
                <w:ins w:id="8066" w:author="Microsoft account" w:date="2021-05-23T23:52:00Z"/>
                <w:rFonts w:ascii="Times New Roman" w:hAnsi="Times New Roman" w:cs="Times New Roman"/>
                <w:bCs/>
                <w:sz w:val="18"/>
                <w:szCs w:val="18"/>
              </w:rPr>
              <w:pPrChange w:id="8067" w:author="Microsoft account" w:date="2021-05-25T22:50:00Z">
                <w:pPr>
                  <w:jc w:val="center"/>
                </w:pPr>
              </w:pPrChange>
            </w:pPr>
            <w:ins w:id="8068" w:author="Microsoft account" w:date="2021-05-23T23:52:00Z">
              <w:r w:rsidRPr="002F783D">
                <w:rPr>
                  <w:rFonts w:ascii="Times New Roman" w:hAnsi="Times New Roman" w:cs="Times New Roman"/>
                  <w:bCs/>
                  <w:sz w:val="18"/>
                  <w:szCs w:val="18"/>
                </w:rPr>
                <w:t>&lt;0.001</w:t>
              </w:r>
            </w:ins>
          </w:p>
        </w:tc>
      </w:tr>
      <w:tr w:rsidR="00457735" w:rsidRPr="00B76AF0" w14:paraId="4FFC6F62" w14:textId="77777777" w:rsidTr="00B211C0">
        <w:trPr>
          <w:trHeight w:val="226"/>
          <w:jc w:val="center"/>
          <w:ins w:id="8069" w:author="Microsoft account" w:date="2021-05-23T23:52:00Z"/>
        </w:trPr>
        <w:tc>
          <w:tcPr>
            <w:tcW w:w="739" w:type="pct"/>
            <w:vAlign w:val="center"/>
          </w:tcPr>
          <w:p w14:paraId="3D586387" w14:textId="02486345" w:rsidR="00862C75" w:rsidRPr="00B76AF0" w:rsidRDefault="00862C75" w:rsidP="00E75A46">
            <w:pPr>
              <w:jc w:val="both"/>
              <w:rPr>
                <w:ins w:id="8070" w:author="Microsoft account" w:date="2021-05-23T23:52:00Z"/>
                <w:rFonts w:ascii="Times New Roman" w:hAnsi="Times New Roman" w:cs="Times New Roman"/>
                <w:bCs/>
                <w:sz w:val="18"/>
                <w:szCs w:val="18"/>
              </w:rPr>
              <w:pPrChange w:id="8071" w:author="Microsoft account" w:date="2021-05-25T22:50:00Z">
                <w:pPr>
                  <w:jc w:val="center"/>
                </w:pPr>
              </w:pPrChange>
            </w:pPr>
            <w:ins w:id="8072" w:author="Microsoft account" w:date="2021-05-23T23:52:00Z">
              <w:r w:rsidRPr="002F783D">
                <w:rPr>
                  <w:rFonts w:ascii="Times New Roman" w:hAnsi="Times New Roman" w:cs="Times New Roman"/>
                  <w:bCs/>
                  <w:sz w:val="18"/>
                  <w:szCs w:val="18"/>
                </w:rPr>
                <w:t>Middle</w:t>
              </w:r>
            </w:ins>
          </w:p>
        </w:tc>
        <w:tc>
          <w:tcPr>
            <w:tcW w:w="665" w:type="pct"/>
            <w:vAlign w:val="center"/>
          </w:tcPr>
          <w:p w14:paraId="02EEF7CE" w14:textId="2E150703" w:rsidR="00862C75" w:rsidRPr="00B76AF0" w:rsidRDefault="00862C75" w:rsidP="00E75A46">
            <w:pPr>
              <w:jc w:val="both"/>
              <w:rPr>
                <w:ins w:id="8073" w:author="Microsoft account" w:date="2021-05-23T23:52:00Z"/>
                <w:rFonts w:ascii="Times New Roman" w:hAnsi="Times New Roman" w:cs="Times New Roman"/>
                <w:bCs/>
                <w:sz w:val="18"/>
                <w:szCs w:val="18"/>
              </w:rPr>
              <w:pPrChange w:id="8074" w:author="Microsoft account" w:date="2021-05-25T22:50:00Z">
                <w:pPr>
                  <w:jc w:val="center"/>
                </w:pPr>
              </w:pPrChange>
            </w:pPr>
            <w:ins w:id="8075" w:author="Microsoft account" w:date="2021-05-23T23:52:00Z">
              <w:r w:rsidRPr="002F783D">
                <w:rPr>
                  <w:rFonts w:ascii="Times New Roman" w:hAnsi="Times New Roman" w:cs="Times New Roman"/>
                  <w:bCs/>
                  <w:sz w:val="18"/>
                  <w:szCs w:val="18"/>
                </w:rPr>
                <w:t>1.28 (1.13-1.44)</w:t>
              </w:r>
            </w:ins>
          </w:p>
        </w:tc>
        <w:tc>
          <w:tcPr>
            <w:tcW w:w="456" w:type="pct"/>
            <w:vAlign w:val="center"/>
          </w:tcPr>
          <w:p w14:paraId="24A5516F" w14:textId="77BAD9BA" w:rsidR="00862C75" w:rsidRPr="00B76AF0" w:rsidRDefault="00862C75" w:rsidP="00E75A46">
            <w:pPr>
              <w:jc w:val="both"/>
              <w:rPr>
                <w:ins w:id="8076" w:author="Microsoft account" w:date="2021-05-23T23:52:00Z"/>
                <w:rFonts w:ascii="Times New Roman" w:hAnsi="Times New Roman" w:cs="Times New Roman"/>
                <w:bCs/>
                <w:sz w:val="18"/>
                <w:szCs w:val="18"/>
              </w:rPr>
              <w:pPrChange w:id="8077" w:author="Microsoft account" w:date="2021-05-25T22:50:00Z">
                <w:pPr>
                  <w:jc w:val="center"/>
                </w:pPr>
              </w:pPrChange>
            </w:pPr>
            <w:ins w:id="8078" w:author="Microsoft account" w:date="2021-05-23T23:52:00Z">
              <w:r w:rsidRPr="002F783D">
                <w:rPr>
                  <w:rFonts w:ascii="Times New Roman" w:hAnsi="Times New Roman" w:cs="Times New Roman"/>
                  <w:bCs/>
                  <w:sz w:val="18"/>
                  <w:szCs w:val="18"/>
                </w:rPr>
                <w:t>&lt;0.001</w:t>
              </w:r>
            </w:ins>
          </w:p>
        </w:tc>
        <w:tc>
          <w:tcPr>
            <w:tcW w:w="636" w:type="pct"/>
            <w:vAlign w:val="center"/>
          </w:tcPr>
          <w:p w14:paraId="7531E09F" w14:textId="0868BB8A" w:rsidR="00862C75" w:rsidRPr="00B76AF0" w:rsidRDefault="00F04F4A" w:rsidP="00E75A46">
            <w:pPr>
              <w:jc w:val="both"/>
              <w:rPr>
                <w:ins w:id="8079" w:author="Microsoft account" w:date="2021-05-23T23:52:00Z"/>
                <w:rFonts w:ascii="Times New Roman" w:hAnsi="Times New Roman" w:cs="Times New Roman"/>
                <w:bCs/>
                <w:sz w:val="18"/>
                <w:szCs w:val="18"/>
              </w:rPr>
              <w:pPrChange w:id="8080" w:author="Microsoft account" w:date="2021-05-25T22:50:00Z">
                <w:pPr>
                  <w:jc w:val="center"/>
                </w:pPr>
              </w:pPrChange>
            </w:pPr>
            <w:ins w:id="8081" w:author="Microsoft account" w:date="2021-05-23T23:52:00Z">
              <w:r>
                <w:rPr>
                  <w:rFonts w:ascii="Times New Roman" w:hAnsi="Times New Roman" w:cs="Times New Roman"/>
                  <w:bCs/>
                  <w:sz w:val="18"/>
                  <w:szCs w:val="18"/>
                </w:rPr>
                <w:t>1.02</w:t>
              </w:r>
            </w:ins>
            <w:ins w:id="8082" w:author="Microsoft account" w:date="2021-05-25T02:32:00Z">
              <w:r>
                <w:rPr>
                  <w:rFonts w:ascii="Times New Roman" w:hAnsi="Times New Roman" w:cs="Times New Roman"/>
                  <w:bCs/>
                  <w:sz w:val="18"/>
                  <w:szCs w:val="18"/>
                </w:rPr>
                <w:t xml:space="preserve"> </w:t>
              </w:r>
            </w:ins>
            <w:ins w:id="8083" w:author="Microsoft account" w:date="2021-05-23T23:52:00Z">
              <w:r>
                <w:rPr>
                  <w:rFonts w:ascii="Times New Roman" w:hAnsi="Times New Roman" w:cs="Times New Roman"/>
                  <w:bCs/>
                  <w:sz w:val="18"/>
                  <w:szCs w:val="18"/>
                </w:rPr>
                <w:t>(0.87-1.21</w:t>
              </w:r>
              <w:r w:rsidR="00862C75" w:rsidRPr="002F783D">
                <w:rPr>
                  <w:rFonts w:ascii="Times New Roman" w:hAnsi="Times New Roman" w:cs="Times New Roman"/>
                  <w:bCs/>
                  <w:sz w:val="18"/>
                  <w:szCs w:val="18"/>
                </w:rPr>
                <w:t>)</w:t>
              </w:r>
            </w:ins>
          </w:p>
        </w:tc>
        <w:tc>
          <w:tcPr>
            <w:tcW w:w="430" w:type="pct"/>
            <w:vAlign w:val="center"/>
          </w:tcPr>
          <w:p w14:paraId="158327AE" w14:textId="683A2E4E" w:rsidR="00862C75" w:rsidRPr="00B76AF0" w:rsidRDefault="00635B2C" w:rsidP="00E75A46">
            <w:pPr>
              <w:jc w:val="both"/>
              <w:rPr>
                <w:ins w:id="8084" w:author="Microsoft account" w:date="2021-05-23T23:52:00Z"/>
                <w:rFonts w:ascii="Times New Roman" w:hAnsi="Times New Roman" w:cs="Times New Roman"/>
                <w:bCs/>
                <w:sz w:val="18"/>
                <w:szCs w:val="18"/>
              </w:rPr>
              <w:pPrChange w:id="8085" w:author="Microsoft account" w:date="2021-05-25T22:50:00Z">
                <w:pPr>
                  <w:jc w:val="center"/>
                </w:pPr>
              </w:pPrChange>
            </w:pPr>
            <w:ins w:id="8086" w:author="Microsoft account" w:date="2021-05-23T23:52:00Z">
              <w:r>
                <w:rPr>
                  <w:rFonts w:ascii="Times New Roman" w:hAnsi="Times New Roman" w:cs="Times New Roman"/>
                  <w:bCs/>
                  <w:sz w:val="18"/>
                  <w:szCs w:val="18"/>
                </w:rPr>
                <w:t>0.794</w:t>
              </w:r>
            </w:ins>
          </w:p>
        </w:tc>
        <w:tc>
          <w:tcPr>
            <w:tcW w:w="627" w:type="pct"/>
            <w:vAlign w:val="center"/>
          </w:tcPr>
          <w:p w14:paraId="6395F1AF" w14:textId="544AC46B" w:rsidR="00862C75" w:rsidRPr="00B76AF0" w:rsidRDefault="00862C75" w:rsidP="00E75A46">
            <w:pPr>
              <w:jc w:val="both"/>
              <w:rPr>
                <w:ins w:id="8087" w:author="Microsoft account" w:date="2021-05-23T23:52:00Z"/>
                <w:rFonts w:ascii="Times New Roman" w:hAnsi="Times New Roman" w:cs="Times New Roman"/>
                <w:bCs/>
                <w:sz w:val="18"/>
                <w:szCs w:val="18"/>
              </w:rPr>
              <w:pPrChange w:id="8088" w:author="Microsoft account" w:date="2021-05-25T22:50:00Z">
                <w:pPr>
                  <w:jc w:val="center"/>
                </w:pPr>
              </w:pPrChange>
            </w:pPr>
            <w:ins w:id="8089" w:author="Microsoft account" w:date="2021-05-23T23:52:00Z">
              <w:r w:rsidRPr="002F783D">
                <w:rPr>
                  <w:rFonts w:ascii="Times New Roman" w:hAnsi="Times New Roman" w:cs="Times New Roman"/>
                  <w:bCs/>
                  <w:sz w:val="18"/>
                  <w:szCs w:val="18"/>
                </w:rPr>
                <w:t>1.34 (1.20-1.50)</w:t>
              </w:r>
            </w:ins>
          </w:p>
        </w:tc>
        <w:tc>
          <w:tcPr>
            <w:tcW w:w="392" w:type="pct"/>
            <w:vAlign w:val="center"/>
          </w:tcPr>
          <w:p w14:paraId="0A65BE9D" w14:textId="535E22FF" w:rsidR="00862C75" w:rsidRPr="00B76AF0" w:rsidRDefault="00862C75" w:rsidP="00E75A46">
            <w:pPr>
              <w:jc w:val="both"/>
              <w:rPr>
                <w:ins w:id="8090" w:author="Microsoft account" w:date="2021-05-23T23:52:00Z"/>
                <w:rFonts w:ascii="Times New Roman" w:hAnsi="Times New Roman" w:cs="Times New Roman"/>
                <w:bCs/>
                <w:sz w:val="18"/>
                <w:szCs w:val="18"/>
              </w:rPr>
              <w:pPrChange w:id="8091" w:author="Microsoft account" w:date="2021-05-25T22:50:00Z">
                <w:pPr>
                  <w:jc w:val="center"/>
                </w:pPr>
              </w:pPrChange>
            </w:pPr>
            <w:ins w:id="8092" w:author="Microsoft account" w:date="2021-05-23T23:52:00Z">
              <w:r w:rsidRPr="002F783D">
                <w:rPr>
                  <w:rFonts w:ascii="Times New Roman" w:hAnsi="Times New Roman" w:cs="Times New Roman"/>
                  <w:bCs/>
                  <w:sz w:val="18"/>
                  <w:szCs w:val="18"/>
                </w:rPr>
                <w:t>&lt;0.0001</w:t>
              </w:r>
            </w:ins>
          </w:p>
        </w:tc>
        <w:tc>
          <w:tcPr>
            <w:tcW w:w="625" w:type="pct"/>
            <w:vAlign w:val="center"/>
          </w:tcPr>
          <w:p w14:paraId="7C4E400F" w14:textId="07368EB0" w:rsidR="00862C75" w:rsidRPr="00B76AF0" w:rsidRDefault="000C3D7C" w:rsidP="00E75A46">
            <w:pPr>
              <w:jc w:val="both"/>
              <w:rPr>
                <w:ins w:id="8093" w:author="Microsoft account" w:date="2021-05-23T23:52:00Z"/>
                <w:rFonts w:ascii="Times New Roman" w:hAnsi="Times New Roman" w:cs="Times New Roman"/>
                <w:bCs/>
                <w:sz w:val="18"/>
                <w:szCs w:val="18"/>
              </w:rPr>
              <w:pPrChange w:id="8094" w:author="Microsoft account" w:date="2021-05-25T22:50:00Z">
                <w:pPr>
                  <w:jc w:val="center"/>
                </w:pPr>
              </w:pPrChange>
            </w:pPr>
            <w:ins w:id="8095" w:author="Microsoft account" w:date="2021-05-23T23:52:00Z">
              <w:r>
                <w:rPr>
                  <w:rFonts w:ascii="Times New Roman" w:hAnsi="Times New Roman" w:cs="Times New Roman"/>
                  <w:bCs/>
                  <w:sz w:val="18"/>
                  <w:szCs w:val="18"/>
                </w:rPr>
                <w:t>1.12 (0.98-1.29</w:t>
              </w:r>
              <w:r w:rsidR="00862C75" w:rsidRPr="002F783D">
                <w:rPr>
                  <w:rFonts w:ascii="Times New Roman" w:hAnsi="Times New Roman" w:cs="Times New Roman"/>
                  <w:bCs/>
                  <w:sz w:val="18"/>
                  <w:szCs w:val="18"/>
                </w:rPr>
                <w:t>)</w:t>
              </w:r>
            </w:ins>
          </w:p>
        </w:tc>
        <w:tc>
          <w:tcPr>
            <w:tcW w:w="430" w:type="pct"/>
            <w:vAlign w:val="center"/>
          </w:tcPr>
          <w:p w14:paraId="60FC7409" w14:textId="102B79EA" w:rsidR="00862C75" w:rsidRPr="00B76AF0" w:rsidRDefault="007A3919" w:rsidP="00E75A46">
            <w:pPr>
              <w:jc w:val="both"/>
              <w:rPr>
                <w:ins w:id="8096" w:author="Microsoft account" w:date="2021-05-23T23:52:00Z"/>
                <w:rFonts w:ascii="Times New Roman" w:hAnsi="Times New Roman" w:cs="Times New Roman"/>
                <w:bCs/>
                <w:sz w:val="18"/>
                <w:szCs w:val="18"/>
              </w:rPr>
              <w:pPrChange w:id="8097" w:author="Microsoft account" w:date="2021-05-25T22:50:00Z">
                <w:pPr>
                  <w:jc w:val="center"/>
                </w:pPr>
              </w:pPrChange>
            </w:pPr>
            <w:ins w:id="8098" w:author="Microsoft account" w:date="2021-05-23T23:52:00Z">
              <w:r>
                <w:rPr>
                  <w:rFonts w:ascii="Times New Roman" w:hAnsi="Times New Roman" w:cs="Times New Roman"/>
                  <w:bCs/>
                  <w:sz w:val="18"/>
                  <w:szCs w:val="18"/>
                </w:rPr>
                <w:t>0.094</w:t>
              </w:r>
            </w:ins>
          </w:p>
        </w:tc>
      </w:tr>
      <w:tr w:rsidR="00457735" w:rsidRPr="00B76AF0" w14:paraId="7C1969C8" w14:textId="77777777" w:rsidTr="00B211C0">
        <w:trPr>
          <w:trHeight w:val="226"/>
          <w:jc w:val="center"/>
          <w:ins w:id="8099" w:author="Microsoft account" w:date="2021-05-23T23:52:00Z"/>
        </w:trPr>
        <w:tc>
          <w:tcPr>
            <w:tcW w:w="739" w:type="pct"/>
            <w:vAlign w:val="center"/>
          </w:tcPr>
          <w:p w14:paraId="0B6F3F50" w14:textId="55A73E68" w:rsidR="00862C75" w:rsidRPr="00B76AF0" w:rsidRDefault="00862C75" w:rsidP="00E75A46">
            <w:pPr>
              <w:jc w:val="both"/>
              <w:rPr>
                <w:ins w:id="8100" w:author="Microsoft account" w:date="2021-05-23T23:52:00Z"/>
                <w:rFonts w:ascii="Times New Roman" w:hAnsi="Times New Roman" w:cs="Times New Roman"/>
                <w:bCs/>
                <w:sz w:val="18"/>
                <w:szCs w:val="18"/>
              </w:rPr>
              <w:pPrChange w:id="8101" w:author="Microsoft account" w:date="2021-05-25T22:50:00Z">
                <w:pPr>
                  <w:jc w:val="center"/>
                </w:pPr>
              </w:pPrChange>
            </w:pPr>
            <w:ins w:id="8102" w:author="Microsoft account" w:date="2021-05-23T23:52:00Z">
              <w:r w:rsidRPr="002F783D">
                <w:rPr>
                  <w:rFonts w:ascii="Times New Roman" w:hAnsi="Times New Roman" w:cs="Times New Roman"/>
                  <w:bCs/>
                  <w:sz w:val="18"/>
                  <w:szCs w:val="18"/>
                </w:rPr>
                <w:lastRenderedPageBreak/>
                <w:t>Poor</w:t>
              </w:r>
            </w:ins>
          </w:p>
        </w:tc>
        <w:tc>
          <w:tcPr>
            <w:tcW w:w="665" w:type="pct"/>
            <w:vAlign w:val="center"/>
          </w:tcPr>
          <w:p w14:paraId="45DCA931" w14:textId="0C120BCD" w:rsidR="00862C75" w:rsidRPr="00B76AF0" w:rsidRDefault="00862C75" w:rsidP="00E75A46">
            <w:pPr>
              <w:jc w:val="both"/>
              <w:rPr>
                <w:ins w:id="8103" w:author="Microsoft account" w:date="2021-05-23T23:52:00Z"/>
                <w:rFonts w:ascii="Times New Roman" w:hAnsi="Times New Roman" w:cs="Times New Roman"/>
                <w:bCs/>
                <w:sz w:val="18"/>
                <w:szCs w:val="18"/>
              </w:rPr>
              <w:pPrChange w:id="8104" w:author="Microsoft account" w:date="2021-05-25T22:50:00Z">
                <w:pPr>
                  <w:jc w:val="center"/>
                </w:pPr>
              </w:pPrChange>
            </w:pPr>
            <w:ins w:id="8105" w:author="Microsoft account" w:date="2021-05-23T23:52:00Z">
              <w:r w:rsidRPr="002F783D">
                <w:rPr>
                  <w:rFonts w:ascii="Times New Roman" w:hAnsi="Times New Roman" w:cs="Times New Roman"/>
                  <w:bCs/>
                  <w:sz w:val="18"/>
                  <w:szCs w:val="18"/>
                </w:rPr>
                <w:t>Reference</w:t>
              </w:r>
            </w:ins>
          </w:p>
        </w:tc>
        <w:tc>
          <w:tcPr>
            <w:tcW w:w="456" w:type="pct"/>
            <w:vAlign w:val="center"/>
          </w:tcPr>
          <w:p w14:paraId="3D53A16E" w14:textId="2B5B8028" w:rsidR="00862C75" w:rsidRPr="00B76AF0" w:rsidRDefault="00862C75" w:rsidP="00E75A46">
            <w:pPr>
              <w:jc w:val="both"/>
              <w:rPr>
                <w:ins w:id="8106" w:author="Microsoft account" w:date="2021-05-23T23:52:00Z"/>
                <w:rFonts w:ascii="Times New Roman" w:hAnsi="Times New Roman" w:cs="Times New Roman"/>
                <w:bCs/>
                <w:sz w:val="18"/>
                <w:szCs w:val="18"/>
              </w:rPr>
              <w:pPrChange w:id="8107" w:author="Microsoft account" w:date="2021-05-25T22:50:00Z">
                <w:pPr>
                  <w:jc w:val="center"/>
                </w:pPr>
              </w:pPrChange>
            </w:pPr>
            <w:ins w:id="8108" w:author="Microsoft account" w:date="2021-05-23T23:52:00Z">
              <w:r w:rsidRPr="002F783D">
                <w:rPr>
                  <w:rFonts w:ascii="Times New Roman" w:hAnsi="Times New Roman" w:cs="Times New Roman"/>
                  <w:bCs/>
                  <w:sz w:val="18"/>
                  <w:szCs w:val="18"/>
                </w:rPr>
                <w:t>-</w:t>
              </w:r>
            </w:ins>
          </w:p>
        </w:tc>
        <w:tc>
          <w:tcPr>
            <w:tcW w:w="636" w:type="pct"/>
            <w:vAlign w:val="center"/>
          </w:tcPr>
          <w:p w14:paraId="4C64D0A0" w14:textId="70503959" w:rsidR="00862C75" w:rsidRPr="00B76AF0" w:rsidRDefault="00862C75" w:rsidP="00E75A46">
            <w:pPr>
              <w:jc w:val="both"/>
              <w:rPr>
                <w:ins w:id="8109" w:author="Microsoft account" w:date="2021-05-23T23:52:00Z"/>
                <w:rFonts w:ascii="Times New Roman" w:hAnsi="Times New Roman" w:cs="Times New Roman"/>
                <w:bCs/>
                <w:sz w:val="18"/>
                <w:szCs w:val="18"/>
              </w:rPr>
              <w:pPrChange w:id="8110" w:author="Microsoft account" w:date="2021-05-25T22:50:00Z">
                <w:pPr>
                  <w:jc w:val="center"/>
                </w:pPr>
              </w:pPrChange>
            </w:pPr>
            <w:ins w:id="8111" w:author="Microsoft account" w:date="2021-05-23T23:52:00Z">
              <w:r w:rsidRPr="002F783D">
                <w:rPr>
                  <w:rFonts w:ascii="Times New Roman" w:hAnsi="Times New Roman" w:cs="Times New Roman"/>
                  <w:bCs/>
                  <w:sz w:val="18"/>
                  <w:szCs w:val="18"/>
                </w:rPr>
                <w:t>Reference</w:t>
              </w:r>
            </w:ins>
          </w:p>
        </w:tc>
        <w:tc>
          <w:tcPr>
            <w:tcW w:w="430" w:type="pct"/>
            <w:vAlign w:val="center"/>
          </w:tcPr>
          <w:p w14:paraId="52A477E5" w14:textId="50B4FBB9" w:rsidR="00862C75" w:rsidRPr="00B76AF0" w:rsidRDefault="00862C75" w:rsidP="00E75A46">
            <w:pPr>
              <w:jc w:val="both"/>
              <w:rPr>
                <w:ins w:id="8112" w:author="Microsoft account" w:date="2021-05-23T23:52:00Z"/>
                <w:rFonts w:ascii="Times New Roman" w:hAnsi="Times New Roman" w:cs="Times New Roman"/>
                <w:bCs/>
                <w:sz w:val="18"/>
                <w:szCs w:val="18"/>
              </w:rPr>
              <w:pPrChange w:id="8113" w:author="Microsoft account" w:date="2021-05-25T22:50:00Z">
                <w:pPr>
                  <w:jc w:val="center"/>
                </w:pPr>
              </w:pPrChange>
            </w:pPr>
            <w:ins w:id="8114" w:author="Microsoft account" w:date="2021-05-23T23:52:00Z">
              <w:r w:rsidRPr="002F783D">
                <w:rPr>
                  <w:rFonts w:ascii="Times New Roman" w:hAnsi="Times New Roman" w:cs="Times New Roman"/>
                  <w:bCs/>
                  <w:sz w:val="18"/>
                  <w:szCs w:val="18"/>
                </w:rPr>
                <w:t>-</w:t>
              </w:r>
            </w:ins>
          </w:p>
        </w:tc>
        <w:tc>
          <w:tcPr>
            <w:tcW w:w="627" w:type="pct"/>
            <w:vAlign w:val="center"/>
          </w:tcPr>
          <w:p w14:paraId="0A986A01" w14:textId="4A29D3BB" w:rsidR="00862C75" w:rsidRPr="00B76AF0" w:rsidRDefault="00862C75" w:rsidP="00E75A46">
            <w:pPr>
              <w:jc w:val="both"/>
              <w:rPr>
                <w:ins w:id="8115" w:author="Microsoft account" w:date="2021-05-23T23:52:00Z"/>
                <w:rFonts w:ascii="Times New Roman" w:hAnsi="Times New Roman" w:cs="Times New Roman"/>
                <w:bCs/>
                <w:sz w:val="18"/>
                <w:szCs w:val="18"/>
              </w:rPr>
              <w:pPrChange w:id="8116" w:author="Microsoft account" w:date="2021-05-25T22:50:00Z">
                <w:pPr>
                  <w:jc w:val="center"/>
                </w:pPr>
              </w:pPrChange>
            </w:pPr>
            <w:ins w:id="8117" w:author="Microsoft account" w:date="2021-05-23T23:52:00Z">
              <w:r w:rsidRPr="002F783D">
                <w:rPr>
                  <w:rFonts w:ascii="Times New Roman" w:hAnsi="Times New Roman" w:cs="Times New Roman"/>
                  <w:bCs/>
                  <w:sz w:val="18"/>
                  <w:szCs w:val="18"/>
                </w:rPr>
                <w:t>Reference</w:t>
              </w:r>
            </w:ins>
          </w:p>
        </w:tc>
        <w:tc>
          <w:tcPr>
            <w:tcW w:w="392" w:type="pct"/>
            <w:vAlign w:val="center"/>
          </w:tcPr>
          <w:p w14:paraId="14276BBA" w14:textId="41AC7983" w:rsidR="00862C75" w:rsidRPr="00B76AF0" w:rsidRDefault="00862C75" w:rsidP="00E75A46">
            <w:pPr>
              <w:jc w:val="both"/>
              <w:rPr>
                <w:ins w:id="8118" w:author="Microsoft account" w:date="2021-05-23T23:52:00Z"/>
                <w:rFonts w:ascii="Times New Roman" w:hAnsi="Times New Roman" w:cs="Times New Roman"/>
                <w:bCs/>
                <w:sz w:val="18"/>
                <w:szCs w:val="18"/>
              </w:rPr>
              <w:pPrChange w:id="8119" w:author="Microsoft account" w:date="2021-05-25T22:50:00Z">
                <w:pPr>
                  <w:jc w:val="center"/>
                </w:pPr>
              </w:pPrChange>
            </w:pPr>
            <w:ins w:id="8120" w:author="Microsoft account" w:date="2021-05-23T23:52:00Z">
              <w:r w:rsidRPr="002F783D">
                <w:rPr>
                  <w:rFonts w:ascii="Times New Roman" w:hAnsi="Times New Roman" w:cs="Times New Roman"/>
                  <w:bCs/>
                  <w:sz w:val="18"/>
                  <w:szCs w:val="18"/>
                </w:rPr>
                <w:t>-</w:t>
              </w:r>
            </w:ins>
          </w:p>
        </w:tc>
        <w:tc>
          <w:tcPr>
            <w:tcW w:w="625" w:type="pct"/>
            <w:vAlign w:val="center"/>
          </w:tcPr>
          <w:p w14:paraId="475C7D5C" w14:textId="10BE627F" w:rsidR="00862C75" w:rsidRPr="00B76AF0" w:rsidRDefault="00862C75" w:rsidP="00E75A46">
            <w:pPr>
              <w:jc w:val="both"/>
              <w:rPr>
                <w:ins w:id="8121" w:author="Microsoft account" w:date="2021-05-23T23:52:00Z"/>
                <w:rFonts w:ascii="Times New Roman" w:hAnsi="Times New Roman" w:cs="Times New Roman"/>
                <w:bCs/>
                <w:sz w:val="18"/>
                <w:szCs w:val="18"/>
              </w:rPr>
              <w:pPrChange w:id="8122" w:author="Microsoft account" w:date="2021-05-25T22:50:00Z">
                <w:pPr>
                  <w:jc w:val="center"/>
                </w:pPr>
              </w:pPrChange>
            </w:pPr>
            <w:ins w:id="8123" w:author="Microsoft account" w:date="2021-05-23T23:52:00Z">
              <w:r w:rsidRPr="002F783D">
                <w:rPr>
                  <w:rFonts w:ascii="Times New Roman" w:hAnsi="Times New Roman" w:cs="Times New Roman"/>
                  <w:bCs/>
                  <w:sz w:val="18"/>
                  <w:szCs w:val="18"/>
                </w:rPr>
                <w:t>Reference</w:t>
              </w:r>
            </w:ins>
          </w:p>
        </w:tc>
        <w:tc>
          <w:tcPr>
            <w:tcW w:w="430" w:type="pct"/>
            <w:vAlign w:val="center"/>
          </w:tcPr>
          <w:p w14:paraId="42421481" w14:textId="72D555AF" w:rsidR="00862C75" w:rsidRPr="00B76AF0" w:rsidRDefault="00862C75" w:rsidP="00E75A46">
            <w:pPr>
              <w:jc w:val="both"/>
              <w:rPr>
                <w:ins w:id="8124" w:author="Microsoft account" w:date="2021-05-23T23:52:00Z"/>
                <w:rFonts w:ascii="Times New Roman" w:hAnsi="Times New Roman" w:cs="Times New Roman"/>
                <w:bCs/>
                <w:sz w:val="18"/>
                <w:szCs w:val="18"/>
              </w:rPr>
              <w:pPrChange w:id="8125" w:author="Microsoft account" w:date="2021-05-25T22:50:00Z">
                <w:pPr>
                  <w:jc w:val="center"/>
                </w:pPr>
              </w:pPrChange>
            </w:pPr>
            <w:ins w:id="8126" w:author="Microsoft account" w:date="2021-05-23T23:52:00Z">
              <w:r w:rsidRPr="002F783D">
                <w:rPr>
                  <w:rFonts w:ascii="Times New Roman" w:hAnsi="Times New Roman" w:cs="Times New Roman"/>
                  <w:bCs/>
                  <w:sz w:val="18"/>
                  <w:szCs w:val="18"/>
                </w:rPr>
                <w:t>-</w:t>
              </w:r>
            </w:ins>
          </w:p>
        </w:tc>
      </w:tr>
      <w:tr w:rsidR="00457735" w:rsidRPr="00B76AF0" w14:paraId="4FC0A4BE" w14:textId="77777777" w:rsidTr="00B211C0">
        <w:trPr>
          <w:trHeight w:val="226"/>
          <w:jc w:val="center"/>
          <w:ins w:id="8127" w:author="Microsoft account" w:date="2021-05-23T21:53:00Z"/>
        </w:trPr>
        <w:tc>
          <w:tcPr>
            <w:tcW w:w="739" w:type="pct"/>
            <w:vAlign w:val="center"/>
          </w:tcPr>
          <w:p w14:paraId="56F54E96" w14:textId="4B4D500E" w:rsidR="00862C75" w:rsidRPr="00BA3030" w:rsidRDefault="00862C75" w:rsidP="00E75A46">
            <w:pPr>
              <w:jc w:val="both"/>
              <w:rPr>
                <w:ins w:id="8128" w:author="Microsoft account" w:date="2021-05-23T21:53:00Z"/>
                <w:rFonts w:ascii="Times New Roman" w:hAnsi="Times New Roman" w:cs="Times New Roman"/>
                <w:b/>
                <w:bCs/>
                <w:i/>
                <w:sz w:val="18"/>
                <w:szCs w:val="18"/>
                <w:rPrChange w:id="8129" w:author="Microsoft account" w:date="2021-05-23T21:53:00Z">
                  <w:rPr>
                    <w:ins w:id="8130" w:author="Microsoft account" w:date="2021-05-23T21:53:00Z"/>
                    <w:rFonts w:ascii="Times New Roman" w:hAnsi="Times New Roman" w:cs="Times New Roman"/>
                    <w:bCs/>
                    <w:sz w:val="18"/>
                    <w:szCs w:val="18"/>
                  </w:rPr>
                </w:rPrChange>
              </w:rPr>
              <w:pPrChange w:id="8131" w:author="Microsoft account" w:date="2021-05-25T22:50:00Z">
                <w:pPr>
                  <w:jc w:val="center"/>
                </w:pPr>
              </w:pPrChange>
            </w:pPr>
            <w:ins w:id="8132" w:author="Microsoft account" w:date="2021-05-23T21:53:00Z">
              <w:r w:rsidRPr="00BA3030">
                <w:rPr>
                  <w:rFonts w:ascii="Times New Roman" w:hAnsi="Times New Roman" w:cs="Times New Roman"/>
                  <w:b/>
                  <w:bCs/>
                  <w:i/>
                  <w:sz w:val="18"/>
                  <w:szCs w:val="18"/>
                  <w:rPrChange w:id="8133" w:author="Microsoft account" w:date="2021-05-23T21:53:00Z">
                    <w:rPr>
                      <w:rFonts w:ascii="Times New Roman" w:hAnsi="Times New Roman" w:cs="Times New Roman"/>
                      <w:bCs/>
                      <w:sz w:val="18"/>
                      <w:szCs w:val="18"/>
                    </w:rPr>
                  </w:rPrChange>
                </w:rPr>
                <w:t>Religion</w:t>
              </w:r>
            </w:ins>
          </w:p>
        </w:tc>
        <w:tc>
          <w:tcPr>
            <w:tcW w:w="665" w:type="pct"/>
            <w:vAlign w:val="center"/>
          </w:tcPr>
          <w:p w14:paraId="1BD4BF8A" w14:textId="77777777" w:rsidR="00862C75" w:rsidRPr="00B76AF0" w:rsidRDefault="00862C75" w:rsidP="00E75A46">
            <w:pPr>
              <w:jc w:val="both"/>
              <w:rPr>
                <w:ins w:id="8134" w:author="Microsoft account" w:date="2021-05-23T21:53:00Z"/>
                <w:rFonts w:ascii="Times New Roman" w:hAnsi="Times New Roman" w:cs="Times New Roman"/>
                <w:bCs/>
                <w:sz w:val="18"/>
                <w:szCs w:val="18"/>
              </w:rPr>
              <w:pPrChange w:id="8135" w:author="Microsoft account" w:date="2021-05-25T22:50:00Z">
                <w:pPr>
                  <w:jc w:val="center"/>
                </w:pPr>
              </w:pPrChange>
            </w:pPr>
          </w:p>
        </w:tc>
        <w:tc>
          <w:tcPr>
            <w:tcW w:w="456" w:type="pct"/>
            <w:vAlign w:val="center"/>
          </w:tcPr>
          <w:p w14:paraId="4BC4CBF3" w14:textId="77777777" w:rsidR="00862C75" w:rsidRPr="00B76AF0" w:rsidRDefault="00862C75" w:rsidP="00E75A46">
            <w:pPr>
              <w:jc w:val="both"/>
              <w:rPr>
                <w:ins w:id="8136" w:author="Microsoft account" w:date="2021-05-23T21:53:00Z"/>
                <w:rFonts w:ascii="Times New Roman" w:hAnsi="Times New Roman" w:cs="Times New Roman"/>
                <w:bCs/>
                <w:sz w:val="18"/>
                <w:szCs w:val="18"/>
              </w:rPr>
              <w:pPrChange w:id="8137" w:author="Microsoft account" w:date="2021-05-25T22:50:00Z">
                <w:pPr>
                  <w:jc w:val="center"/>
                </w:pPr>
              </w:pPrChange>
            </w:pPr>
          </w:p>
        </w:tc>
        <w:tc>
          <w:tcPr>
            <w:tcW w:w="636" w:type="pct"/>
            <w:vAlign w:val="center"/>
          </w:tcPr>
          <w:p w14:paraId="57D119AB" w14:textId="77777777" w:rsidR="00862C75" w:rsidRPr="00B76AF0" w:rsidRDefault="00862C75" w:rsidP="00E75A46">
            <w:pPr>
              <w:jc w:val="both"/>
              <w:rPr>
                <w:ins w:id="8138" w:author="Microsoft account" w:date="2021-05-23T21:53:00Z"/>
                <w:rFonts w:ascii="Times New Roman" w:hAnsi="Times New Roman" w:cs="Times New Roman"/>
                <w:bCs/>
                <w:sz w:val="18"/>
                <w:szCs w:val="18"/>
              </w:rPr>
              <w:pPrChange w:id="8139" w:author="Microsoft account" w:date="2021-05-25T22:50:00Z">
                <w:pPr>
                  <w:jc w:val="center"/>
                </w:pPr>
              </w:pPrChange>
            </w:pPr>
          </w:p>
        </w:tc>
        <w:tc>
          <w:tcPr>
            <w:tcW w:w="430" w:type="pct"/>
            <w:vAlign w:val="center"/>
          </w:tcPr>
          <w:p w14:paraId="0BD2A0A6" w14:textId="77777777" w:rsidR="00862C75" w:rsidRPr="00B76AF0" w:rsidRDefault="00862C75" w:rsidP="00E75A46">
            <w:pPr>
              <w:jc w:val="both"/>
              <w:rPr>
                <w:ins w:id="8140" w:author="Microsoft account" w:date="2021-05-23T21:53:00Z"/>
                <w:rFonts w:ascii="Times New Roman" w:hAnsi="Times New Roman" w:cs="Times New Roman"/>
                <w:bCs/>
                <w:sz w:val="18"/>
                <w:szCs w:val="18"/>
              </w:rPr>
              <w:pPrChange w:id="8141" w:author="Microsoft account" w:date="2021-05-25T22:50:00Z">
                <w:pPr>
                  <w:jc w:val="center"/>
                </w:pPr>
              </w:pPrChange>
            </w:pPr>
          </w:p>
        </w:tc>
        <w:tc>
          <w:tcPr>
            <w:tcW w:w="627" w:type="pct"/>
            <w:vAlign w:val="center"/>
          </w:tcPr>
          <w:p w14:paraId="2A69A685" w14:textId="77777777" w:rsidR="00862C75" w:rsidRPr="00B76AF0" w:rsidRDefault="00862C75" w:rsidP="00E75A46">
            <w:pPr>
              <w:jc w:val="both"/>
              <w:rPr>
                <w:ins w:id="8142" w:author="Microsoft account" w:date="2021-05-23T21:53:00Z"/>
                <w:rFonts w:ascii="Times New Roman" w:hAnsi="Times New Roman" w:cs="Times New Roman"/>
                <w:bCs/>
                <w:sz w:val="18"/>
                <w:szCs w:val="18"/>
              </w:rPr>
              <w:pPrChange w:id="8143" w:author="Microsoft account" w:date="2021-05-25T22:50:00Z">
                <w:pPr>
                  <w:jc w:val="center"/>
                </w:pPr>
              </w:pPrChange>
            </w:pPr>
          </w:p>
        </w:tc>
        <w:tc>
          <w:tcPr>
            <w:tcW w:w="392" w:type="pct"/>
            <w:vAlign w:val="center"/>
          </w:tcPr>
          <w:p w14:paraId="32260838" w14:textId="77777777" w:rsidR="00862C75" w:rsidRPr="00B76AF0" w:rsidRDefault="00862C75" w:rsidP="00E75A46">
            <w:pPr>
              <w:jc w:val="both"/>
              <w:rPr>
                <w:ins w:id="8144" w:author="Microsoft account" w:date="2021-05-23T21:53:00Z"/>
                <w:rFonts w:ascii="Times New Roman" w:hAnsi="Times New Roman" w:cs="Times New Roman"/>
                <w:bCs/>
                <w:sz w:val="18"/>
                <w:szCs w:val="18"/>
              </w:rPr>
              <w:pPrChange w:id="8145" w:author="Microsoft account" w:date="2021-05-25T22:50:00Z">
                <w:pPr>
                  <w:jc w:val="center"/>
                </w:pPr>
              </w:pPrChange>
            </w:pPr>
          </w:p>
        </w:tc>
        <w:tc>
          <w:tcPr>
            <w:tcW w:w="625" w:type="pct"/>
            <w:vAlign w:val="center"/>
          </w:tcPr>
          <w:p w14:paraId="78162641" w14:textId="77777777" w:rsidR="00862C75" w:rsidRPr="00B76AF0" w:rsidRDefault="00862C75" w:rsidP="00E75A46">
            <w:pPr>
              <w:jc w:val="both"/>
              <w:rPr>
                <w:ins w:id="8146" w:author="Microsoft account" w:date="2021-05-23T21:53:00Z"/>
                <w:rFonts w:ascii="Times New Roman" w:hAnsi="Times New Roman" w:cs="Times New Roman"/>
                <w:bCs/>
                <w:sz w:val="18"/>
                <w:szCs w:val="18"/>
              </w:rPr>
              <w:pPrChange w:id="8147" w:author="Microsoft account" w:date="2021-05-25T22:50:00Z">
                <w:pPr>
                  <w:jc w:val="center"/>
                </w:pPr>
              </w:pPrChange>
            </w:pPr>
          </w:p>
        </w:tc>
        <w:tc>
          <w:tcPr>
            <w:tcW w:w="430" w:type="pct"/>
            <w:vAlign w:val="center"/>
          </w:tcPr>
          <w:p w14:paraId="04C68A9F" w14:textId="77777777" w:rsidR="00862C75" w:rsidRPr="00B76AF0" w:rsidRDefault="00862C75" w:rsidP="00E75A46">
            <w:pPr>
              <w:jc w:val="both"/>
              <w:rPr>
                <w:ins w:id="8148" w:author="Microsoft account" w:date="2021-05-23T21:53:00Z"/>
                <w:rFonts w:ascii="Times New Roman" w:hAnsi="Times New Roman" w:cs="Times New Roman"/>
                <w:bCs/>
                <w:sz w:val="18"/>
                <w:szCs w:val="18"/>
              </w:rPr>
              <w:pPrChange w:id="8149" w:author="Microsoft account" w:date="2021-05-25T22:50:00Z">
                <w:pPr>
                  <w:jc w:val="center"/>
                </w:pPr>
              </w:pPrChange>
            </w:pPr>
          </w:p>
        </w:tc>
      </w:tr>
      <w:tr w:rsidR="00457735" w:rsidRPr="00B76AF0" w14:paraId="43D01637" w14:textId="77777777" w:rsidTr="00B211C0">
        <w:trPr>
          <w:trHeight w:val="226"/>
          <w:jc w:val="center"/>
          <w:ins w:id="8150" w:author="Microsoft account" w:date="2021-05-23T21:53:00Z"/>
        </w:trPr>
        <w:tc>
          <w:tcPr>
            <w:tcW w:w="739" w:type="pct"/>
            <w:vAlign w:val="center"/>
          </w:tcPr>
          <w:p w14:paraId="22E30265" w14:textId="0945C72E" w:rsidR="00B81038" w:rsidRPr="00B76AF0" w:rsidRDefault="00B81038" w:rsidP="00E75A46">
            <w:pPr>
              <w:jc w:val="both"/>
              <w:rPr>
                <w:ins w:id="8151" w:author="Microsoft account" w:date="2021-05-23T21:53:00Z"/>
                <w:rFonts w:ascii="Times New Roman" w:hAnsi="Times New Roman" w:cs="Times New Roman"/>
                <w:bCs/>
                <w:sz w:val="18"/>
                <w:szCs w:val="18"/>
              </w:rPr>
              <w:pPrChange w:id="8152" w:author="Microsoft account" w:date="2021-05-25T22:50:00Z">
                <w:pPr>
                  <w:jc w:val="center"/>
                </w:pPr>
              </w:pPrChange>
            </w:pPr>
            <w:ins w:id="8153" w:author="Microsoft account" w:date="2021-05-23T21:53:00Z">
              <w:r>
                <w:rPr>
                  <w:rFonts w:ascii="Times New Roman" w:hAnsi="Times New Roman" w:cs="Times New Roman"/>
                  <w:bCs/>
                  <w:sz w:val="18"/>
                  <w:szCs w:val="18"/>
                </w:rPr>
                <w:t>Islam</w:t>
              </w:r>
            </w:ins>
          </w:p>
        </w:tc>
        <w:tc>
          <w:tcPr>
            <w:tcW w:w="665" w:type="pct"/>
            <w:vAlign w:val="center"/>
          </w:tcPr>
          <w:p w14:paraId="79DFB16F" w14:textId="121B4128" w:rsidR="00B81038" w:rsidRPr="00B76AF0" w:rsidRDefault="00B81038" w:rsidP="00E75A46">
            <w:pPr>
              <w:jc w:val="both"/>
              <w:rPr>
                <w:ins w:id="8154" w:author="Microsoft account" w:date="2021-05-23T21:53:00Z"/>
                <w:rFonts w:ascii="Times New Roman" w:hAnsi="Times New Roman" w:cs="Times New Roman"/>
                <w:bCs/>
                <w:sz w:val="18"/>
                <w:szCs w:val="18"/>
              </w:rPr>
              <w:pPrChange w:id="8155" w:author="Microsoft account" w:date="2021-05-25T22:50:00Z">
                <w:pPr>
                  <w:jc w:val="center"/>
                </w:pPr>
              </w:pPrChange>
            </w:pPr>
            <w:ins w:id="8156" w:author="Microsoft account" w:date="2021-05-25T00:59:00Z">
              <w:r>
                <w:rPr>
                  <w:rFonts w:ascii="Times New Roman" w:hAnsi="Times New Roman" w:cs="Times New Roman"/>
                  <w:bCs/>
                  <w:sz w:val="18"/>
                  <w:szCs w:val="18"/>
                </w:rPr>
                <w:t>0.95 (0.77-1.17</w:t>
              </w:r>
              <w:r w:rsidRPr="002F783D">
                <w:rPr>
                  <w:rFonts w:ascii="Times New Roman" w:hAnsi="Times New Roman" w:cs="Times New Roman"/>
                  <w:bCs/>
                  <w:sz w:val="18"/>
                  <w:szCs w:val="18"/>
                </w:rPr>
                <w:t>)</w:t>
              </w:r>
            </w:ins>
          </w:p>
        </w:tc>
        <w:tc>
          <w:tcPr>
            <w:tcW w:w="456" w:type="pct"/>
            <w:vAlign w:val="center"/>
          </w:tcPr>
          <w:p w14:paraId="15A6D9E0" w14:textId="692D98C8" w:rsidR="00B81038" w:rsidRPr="00B76AF0" w:rsidRDefault="00B81038" w:rsidP="00E75A46">
            <w:pPr>
              <w:jc w:val="both"/>
              <w:rPr>
                <w:ins w:id="8157" w:author="Microsoft account" w:date="2021-05-23T21:53:00Z"/>
                <w:rFonts w:ascii="Times New Roman" w:hAnsi="Times New Roman" w:cs="Times New Roman"/>
                <w:bCs/>
                <w:sz w:val="18"/>
                <w:szCs w:val="18"/>
              </w:rPr>
              <w:pPrChange w:id="8158" w:author="Microsoft account" w:date="2021-05-25T22:50:00Z">
                <w:pPr>
                  <w:jc w:val="center"/>
                </w:pPr>
              </w:pPrChange>
            </w:pPr>
            <w:ins w:id="8159" w:author="Microsoft account" w:date="2021-05-25T00:59:00Z">
              <w:r>
                <w:rPr>
                  <w:rFonts w:ascii="Times New Roman" w:hAnsi="Times New Roman" w:cs="Times New Roman"/>
                  <w:bCs/>
                  <w:sz w:val="18"/>
                  <w:szCs w:val="18"/>
                </w:rPr>
                <w:t>0.652</w:t>
              </w:r>
            </w:ins>
          </w:p>
        </w:tc>
        <w:tc>
          <w:tcPr>
            <w:tcW w:w="636" w:type="pct"/>
            <w:vAlign w:val="center"/>
          </w:tcPr>
          <w:p w14:paraId="3D01253E" w14:textId="77777777" w:rsidR="00B81038" w:rsidRPr="00B76AF0" w:rsidRDefault="00B81038" w:rsidP="00E75A46">
            <w:pPr>
              <w:jc w:val="both"/>
              <w:rPr>
                <w:ins w:id="8160" w:author="Microsoft account" w:date="2021-05-23T21:53:00Z"/>
                <w:rFonts w:ascii="Times New Roman" w:hAnsi="Times New Roman" w:cs="Times New Roman"/>
                <w:bCs/>
                <w:sz w:val="18"/>
                <w:szCs w:val="18"/>
              </w:rPr>
              <w:pPrChange w:id="8161" w:author="Microsoft account" w:date="2021-05-25T22:50:00Z">
                <w:pPr>
                  <w:jc w:val="center"/>
                </w:pPr>
              </w:pPrChange>
            </w:pPr>
          </w:p>
        </w:tc>
        <w:tc>
          <w:tcPr>
            <w:tcW w:w="430" w:type="pct"/>
            <w:vAlign w:val="center"/>
          </w:tcPr>
          <w:p w14:paraId="6FFE7E35" w14:textId="77777777" w:rsidR="00B81038" w:rsidRPr="00B76AF0" w:rsidRDefault="00B81038" w:rsidP="00E75A46">
            <w:pPr>
              <w:jc w:val="both"/>
              <w:rPr>
                <w:ins w:id="8162" w:author="Microsoft account" w:date="2021-05-23T21:53:00Z"/>
                <w:rFonts w:ascii="Times New Roman" w:hAnsi="Times New Roman" w:cs="Times New Roman"/>
                <w:bCs/>
                <w:sz w:val="18"/>
                <w:szCs w:val="18"/>
              </w:rPr>
              <w:pPrChange w:id="8163" w:author="Microsoft account" w:date="2021-05-25T22:50:00Z">
                <w:pPr>
                  <w:jc w:val="center"/>
                </w:pPr>
              </w:pPrChange>
            </w:pPr>
          </w:p>
        </w:tc>
        <w:tc>
          <w:tcPr>
            <w:tcW w:w="627" w:type="pct"/>
            <w:vAlign w:val="center"/>
          </w:tcPr>
          <w:p w14:paraId="113CAA6C" w14:textId="1474DA3A" w:rsidR="00B81038" w:rsidRPr="00B76AF0" w:rsidRDefault="00B81038" w:rsidP="00E75A46">
            <w:pPr>
              <w:jc w:val="both"/>
              <w:rPr>
                <w:ins w:id="8164" w:author="Microsoft account" w:date="2021-05-23T21:53:00Z"/>
                <w:rFonts w:ascii="Times New Roman" w:hAnsi="Times New Roman" w:cs="Times New Roman"/>
                <w:bCs/>
                <w:sz w:val="18"/>
                <w:szCs w:val="18"/>
              </w:rPr>
              <w:pPrChange w:id="8165" w:author="Microsoft account" w:date="2021-05-25T22:50:00Z">
                <w:pPr>
                  <w:jc w:val="center"/>
                </w:pPr>
              </w:pPrChange>
            </w:pPr>
            <w:ins w:id="8166" w:author="Microsoft account" w:date="2021-05-23T21:54:00Z">
              <w:r>
                <w:rPr>
                  <w:rFonts w:ascii="Times New Roman" w:hAnsi="Times New Roman" w:cs="Times New Roman"/>
                  <w:bCs/>
                  <w:sz w:val="18"/>
                  <w:szCs w:val="18"/>
                </w:rPr>
                <w:t>1.04 (0.88-1.23)</w:t>
              </w:r>
            </w:ins>
          </w:p>
        </w:tc>
        <w:tc>
          <w:tcPr>
            <w:tcW w:w="392" w:type="pct"/>
            <w:vAlign w:val="center"/>
          </w:tcPr>
          <w:p w14:paraId="5F62ABC0" w14:textId="313B14A8" w:rsidR="00B81038" w:rsidRPr="00B76AF0" w:rsidRDefault="00B81038" w:rsidP="00E75A46">
            <w:pPr>
              <w:jc w:val="both"/>
              <w:rPr>
                <w:ins w:id="8167" w:author="Microsoft account" w:date="2021-05-23T21:53:00Z"/>
                <w:rFonts w:ascii="Times New Roman" w:hAnsi="Times New Roman" w:cs="Times New Roman"/>
                <w:bCs/>
                <w:sz w:val="18"/>
                <w:szCs w:val="18"/>
              </w:rPr>
              <w:pPrChange w:id="8168" w:author="Microsoft account" w:date="2021-05-25T22:50:00Z">
                <w:pPr>
                  <w:jc w:val="center"/>
                </w:pPr>
              </w:pPrChange>
            </w:pPr>
            <w:ins w:id="8169" w:author="Microsoft account" w:date="2021-05-23T21:54:00Z">
              <w:r>
                <w:rPr>
                  <w:rFonts w:ascii="Times New Roman" w:hAnsi="Times New Roman" w:cs="Times New Roman"/>
                  <w:bCs/>
                  <w:sz w:val="18"/>
                  <w:szCs w:val="18"/>
                </w:rPr>
                <w:t>0.659</w:t>
              </w:r>
            </w:ins>
          </w:p>
        </w:tc>
        <w:tc>
          <w:tcPr>
            <w:tcW w:w="625" w:type="pct"/>
            <w:vAlign w:val="center"/>
          </w:tcPr>
          <w:p w14:paraId="6763DFA1" w14:textId="60C8AFC0" w:rsidR="00B81038" w:rsidRPr="00B76AF0" w:rsidRDefault="00B81038" w:rsidP="00E75A46">
            <w:pPr>
              <w:jc w:val="both"/>
              <w:rPr>
                <w:ins w:id="8170" w:author="Microsoft account" w:date="2021-05-23T21:53:00Z"/>
                <w:rFonts w:ascii="Times New Roman" w:hAnsi="Times New Roman" w:cs="Times New Roman"/>
                <w:bCs/>
                <w:sz w:val="18"/>
                <w:szCs w:val="18"/>
              </w:rPr>
              <w:pPrChange w:id="8171" w:author="Microsoft account" w:date="2021-05-25T22:50:00Z">
                <w:pPr>
                  <w:jc w:val="center"/>
                </w:pPr>
              </w:pPrChange>
            </w:pPr>
            <w:ins w:id="8172" w:author="Microsoft account" w:date="2021-05-23T23:58:00Z">
              <w:r>
                <w:rPr>
                  <w:rFonts w:ascii="Times New Roman" w:hAnsi="Times New Roman" w:cs="Times New Roman"/>
                  <w:bCs/>
                  <w:sz w:val="18"/>
                  <w:szCs w:val="18"/>
                </w:rPr>
                <w:t>-</w:t>
              </w:r>
            </w:ins>
          </w:p>
        </w:tc>
        <w:tc>
          <w:tcPr>
            <w:tcW w:w="430" w:type="pct"/>
            <w:vAlign w:val="center"/>
          </w:tcPr>
          <w:p w14:paraId="7D871F7E" w14:textId="0E0B3152" w:rsidR="00B81038" w:rsidRPr="00B76AF0" w:rsidRDefault="00B81038" w:rsidP="00E75A46">
            <w:pPr>
              <w:jc w:val="both"/>
              <w:rPr>
                <w:ins w:id="8173" w:author="Microsoft account" w:date="2021-05-23T21:53:00Z"/>
                <w:rFonts w:ascii="Times New Roman" w:hAnsi="Times New Roman" w:cs="Times New Roman"/>
                <w:bCs/>
                <w:sz w:val="18"/>
                <w:szCs w:val="18"/>
              </w:rPr>
              <w:pPrChange w:id="8174" w:author="Microsoft account" w:date="2021-05-25T22:50:00Z">
                <w:pPr>
                  <w:jc w:val="center"/>
                </w:pPr>
              </w:pPrChange>
            </w:pPr>
            <w:ins w:id="8175" w:author="Microsoft account" w:date="2021-05-23T23:58:00Z">
              <w:r>
                <w:rPr>
                  <w:rFonts w:ascii="Times New Roman" w:hAnsi="Times New Roman" w:cs="Times New Roman"/>
                  <w:bCs/>
                  <w:sz w:val="18"/>
                  <w:szCs w:val="18"/>
                </w:rPr>
                <w:t>-</w:t>
              </w:r>
            </w:ins>
          </w:p>
        </w:tc>
      </w:tr>
      <w:tr w:rsidR="00457735" w:rsidRPr="00B76AF0" w14:paraId="74924ABB" w14:textId="77777777" w:rsidTr="00B211C0">
        <w:trPr>
          <w:trHeight w:val="226"/>
          <w:jc w:val="center"/>
          <w:ins w:id="8176" w:author="Microsoft account" w:date="2021-05-23T21:53:00Z"/>
        </w:trPr>
        <w:tc>
          <w:tcPr>
            <w:tcW w:w="739" w:type="pct"/>
            <w:vAlign w:val="center"/>
          </w:tcPr>
          <w:p w14:paraId="0E587E87" w14:textId="20F49D67" w:rsidR="00B81038" w:rsidRPr="00B76AF0" w:rsidRDefault="00B81038" w:rsidP="00E75A46">
            <w:pPr>
              <w:jc w:val="both"/>
              <w:rPr>
                <w:ins w:id="8177" w:author="Microsoft account" w:date="2021-05-23T21:53:00Z"/>
                <w:rFonts w:ascii="Times New Roman" w:hAnsi="Times New Roman" w:cs="Times New Roman"/>
                <w:bCs/>
                <w:sz w:val="18"/>
                <w:szCs w:val="18"/>
              </w:rPr>
              <w:pPrChange w:id="8178" w:author="Microsoft account" w:date="2021-05-25T22:50:00Z">
                <w:pPr>
                  <w:jc w:val="center"/>
                </w:pPr>
              </w:pPrChange>
            </w:pPr>
            <w:ins w:id="8179" w:author="Microsoft account" w:date="2021-05-23T21:54:00Z">
              <w:r>
                <w:rPr>
                  <w:rFonts w:ascii="Times New Roman" w:hAnsi="Times New Roman" w:cs="Times New Roman"/>
                  <w:bCs/>
                  <w:sz w:val="18"/>
                  <w:szCs w:val="18"/>
                </w:rPr>
                <w:t>Others</w:t>
              </w:r>
            </w:ins>
          </w:p>
        </w:tc>
        <w:tc>
          <w:tcPr>
            <w:tcW w:w="665" w:type="pct"/>
            <w:vAlign w:val="center"/>
          </w:tcPr>
          <w:p w14:paraId="73FAA6BB" w14:textId="5AC0BB05" w:rsidR="00B81038" w:rsidRPr="00B76AF0" w:rsidRDefault="00B81038" w:rsidP="00E75A46">
            <w:pPr>
              <w:jc w:val="both"/>
              <w:rPr>
                <w:ins w:id="8180" w:author="Microsoft account" w:date="2021-05-23T21:53:00Z"/>
                <w:rFonts w:ascii="Times New Roman" w:hAnsi="Times New Roman" w:cs="Times New Roman"/>
                <w:bCs/>
                <w:sz w:val="18"/>
                <w:szCs w:val="18"/>
              </w:rPr>
              <w:pPrChange w:id="8181" w:author="Microsoft account" w:date="2021-05-25T22:50:00Z">
                <w:pPr>
                  <w:jc w:val="center"/>
                </w:pPr>
              </w:pPrChange>
            </w:pPr>
            <w:ins w:id="8182" w:author="Microsoft account" w:date="2021-05-25T00:59:00Z">
              <w:r w:rsidRPr="002F783D">
                <w:rPr>
                  <w:rFonts w:ascii="Times New Roman" w:hAnsi="Times New Roman" w:cs="Times New Roman"/>
                  <w:bCs/>
                  <w:sz w:val="18"/>
                  <w:szCs w:val="18"/>
                </w:rPr>
                <w:t>Reference</w:t>
              </w:r>
            </w:ins>
          </w:p>
        </w:tc>
        <w:tc>
          <w:tcPr>
            <w:tcW w:w="456" w:type="pct"/>
            <w:vAlign w:val="center"/>
          </w:tcPr>
          <w:p w14:paraId="71DB3BC8" w14:textId="2ED38B47" w:rsidR="00B81038" w:rsidRPr="00B76AF0" w:rsidRDefault="00B81038" w:rsidP="00E75A46">
            <w:pPr>
              <w:jc w:val="both"/>
              <w:rPr>
                <w:ins w:id="8183" w:author="Microsoft account" w:date="2021-05-23T21:53:00Z"/>
                <w:rFonts w:ascii="Times New Roman" w:hAnsi="Times New Roman" w:cs="Times New Roman"/>
                <w:bCs/>
                <w:sz w:val="18"/>
                <w:szCs w:val="18"/>
              </w:rPr>
              <w:pPrChange w:id="8184" w:author="Microsoft account" w:date="2021-05-25T22:50:00Z">
                <w:pPr>
                  <w:jc w:val="center"/>
                </w:pPr>
              </w:pPrChange>
            </w:pPr>
            <w:ins w:id="8185" w:author="Microsoft account" w:date="2021-05-25T00:59:00Z">
              <w:r w:rsidRPr="002F783D">
                <w:rPr>
                  <w:rFonts w:ascii="Times New Roman" w:hAnsi="Times New Roman" w:cs="Times New Roman"/>
                  <w:bCs/>
                  <w:sz w:val="18"/>
                  <w:szCs w:val="18"/>
                </w:rPr>
                <w:t>-</w:t>
              </w:r>
            </w:ins>
          </w:p>
        </w:tc>
        <w:tc>
          <w:tcPr>
            <w:tcW w:w="636" w:type="pct"/>
            <w:vAlign w:val="center"/>
          </w:tcPr>
          <w:p w14:paraId="02915E92" w14:textId="77777777" w:rsidR="00B81038" w:rsidRPr="00B76AF0" w:rsidRDefault="00B81038" w:rsidP="00E75A46">
            <w:pPr>
              <w:jc w:val="both"/>
              <w:rPr>
                <w:ins w:id="8186" w:author="Microsoft account" w:date="2021-05-23T21:53:00Z"/>
                <w:rFonts w:ascii="Times New Roman" w:hAnsi="Times New Roman" w:cs="Times New Roman"/>
                <w:bCs/>
                <w:sz w:val="18"/>
                <w:szCs w:val="18"/>
              </w:rPr>
              <w:pPrChange w:id="8187" w:author="Microsoft account" w:date="2021-05-25T22:50:00Z">
                <w:pPr>
                  <w:jc w:val="center"/>
                </w:pPr>
              </w:pPrChange>
            </w:pPr>
          </w:p>
        </w:tc>
        <w:tc>
          <w:tcPr>
            <w:tcW w:w="430" w:type="pct"/>
            <w:vAlign w:val="center"/>
          </w:tcPr>
          <w:p w14:paraId="1DE5C4B5" w14:textId="77777777" w:rsidR="00B81038" w:rsidRPr="00B76AF0" w:rsidRDefault="00B81038" w:rsidP="00E75A46">
            <w:pPr>
              <w:jc w:val="both"/>
              <w:rPr>
                <w:ins w:id="8188" w:author="Microsoft account" w:date="2021-05-23T21:53:00Z"/>
                <w:rFonts w:ascii="Times New Roman" w:hAnsi="Times New Roman" w:cs="Times New Roman"/>
                <w:bCs/>
                <w:sz w:val="18"/>
                <w:szCs w:val="18"/>
              </w:rPr>
              <w:pPrChange w:id="8189" w:author="Microsoft account" w:date="2021-05-25T22:50:00Z">
                <w:pPr>
                  <w:jc w:val="center"/>
                </w:pPr>
              </w:pPrChange>
            </w:pPr>
          </w:p>
        </w:tc>
        <w:tc>
          <w:tcPr>
            <w:tcW w:w="627" w:type="pct"/>
            <w:vAlign w:val="center"/>
          </w:tcPr>
          <w:p w14:paraId="12B81A0B" w14:textId="193F6CBC" w:rsidR="00B81038" w:rsidRPr="00B76AF0" w:rsidRDefault="00B81038" w:rsidP="00E75A46">
            <w:pPr>
              <w:jc w:val="both"/>
              <w:rPr>
                <w:ins w:id="8190" w:author="Microsoft account" w:date="2021-05-23T21:53:00Z"/>
                <w:rFonts w:ascii="Times New Roman" w:hAnsi="Times New Roman" w:cs="Times New Roman"/>
                <w:bCs/>
                <w:sz w:val="18"/>
                <w:szCs w:val="18"/>
              </w:rPr>
              <w:pPrChange w:id="8191" w:author="Microsoft account" w:date="2021-05-25T22:50:00Z">
                <w:pPr>
                  <w:jc w:val="center"/>
                </w:pPr>
              </w:pPrChange>
            </w:pPr>
            <w:ins w:id="8192" w:author="Microsoft account" w:date="2021-05-23T21:54:00Z">
              <w:r>
                <w:rPr>
                  <w:rFonts w:ascii="Times New Roman" w:hAnsi="Times New Roman" w:cs="Times New Roman"/>
                  <w:bCs/>
                  <w:sz w:val="18"/>
                  <w:szCs w:val="18"/>
                </w:rPr>
                <w:t>Reference</w:t>
              </w:r>
            </w:ins>
          </w:p>
        </w:tc>
        <w:tc>
          <w:tcPr>
            <w:tcW w:w="392" w:type="pct"/>
            <w:vAlign w:val="center"/>
          </w:tcPr>
          <w:p w14:paraId="3BCBCAA6" w14:textId="77777777" w:rsidR="00B81038" w:rsidRPr="00B76AF0" w:rsidRDefault="00B81038" w:rsidP="00E75A46">
            <w:pPr>
              <w:jc w:val="both"/>
              <w:rPr>
                <w:ins w:id="8193" w:author="Microsoft account" w:date="2021-05-23T21:53:00Z"/>
                <w:rFonts w:ascii="Times New Roman" w:hAnsi="Times New Roman" w:cs="Times New Roman"/>
                <w:bCs/>
                <w:sz w:val="18"/>
                <w:szCs w:val="18"/>
              </w:rPr>
              <w:pPrChange w:id="8194" w:author="Microsoft account" w:date="2021-05-25T22:50:00Z">
                <w:pPr>
                  <w:jc w:val="center"/>
                </w:pPr>
              </w:pPrChange>
            </w:pPr>
          </w:p>
        </w:tc>
        <w:tc>
          <w:tcPr>
            <w:tcW w:w="625" w:type="pct"/>
            <w:vAlign w:val="center"/>
          </w:tcPr>
          <w:p w14:paraId="142A140E" w14:textId="5E6FBEB9" w:rsidR="00B81038" w:rsidRPr="00B76AF0" w:rsidRDefault="00B81038" w:rsidP="00E75A46">
            <w:pPr>
              <w:jc w:val="both"/>
              <w:rPr>
                <w:ins w:id="8195" w:author="Microsoft account" w:date="2021-05-23T21:53:00Z"/>
                <w:rFonts w:ascii="Times New Roman" w:hAnsi="Times New Roman" w:cs="Times New Roman"/>
                <w:bCs/>
                <w:sz w:val="18"/>
                <w:szCs w:val="18"/>
              </w:rPr>
              <w:pPrChange w:id="8196" w:author="Microsoft account" w:date="2021-05-25T22:50:00Z">
                <w:pPr>
                  <w:jc w:val="center"/>
                </w:pPr>
              </w:pPrChange>
            </w:pPr>
            <w:ins w:id="8197" w:author="Microsoft account" w:date="2021-05-23T23:58:00Z">
              <w:r>
                <w:rPr>
                  <w:rFonts w:ascii="Times New Roman" w:hAnsi="Times New Roman" w:cs="Times New Roman"/>
                  <w:bCs/>
                  <w:sz w:val="18"/>
                  <w:szCs w:val="18"/>
                </w:rPr>
                <w:t>-</w:t>
              </w:r>
            </w:ins>
          </w:p>
        </w:tc>
        <w:tc>
          <w:tcPr>
            <w:tcW w:w="430" w:type="pct"/>
            <w:vAlign w:val="center"/>
          </w:tcPr>
          <w:p w14:paraId="2D501715" w14:textId="7FF4B84A" w:rsidR="00B81038" w:rsidRPr="00B76AF0" w:rsidRDefault="00B81038" w:rsidP="00E75A46">
            <w:pPr>
              <w:jc w:val="both"/>
              <w:rPr>
                <w:ins w:id="8198" w:author="Microsoft account" w:date="2021-05-23T21:53:00Z"/>
                <w:rFonts w:ascii="Times New Roman" w:hAnsi="Times New Roman" w:cs="Times New Roman"/>
                <w:bCs/>
                <w:sz w:val="18"/>
                <w:szCs w:val="18"/>
              </w:rPr>
              <w:pPrChange w:id="8199" w:author="Microsoft account" w:date="2021-05-25T22:50:00Z">
                <w:pPr>
                  <w:jc w:val="center"/>
                </w:pPr>
              </w:pPrChange>
            </w:pPr>
            <w:ins w:id="8200" w:author="Microsoft account" w:date="2021-05-23T23:58:00Z">
              <w:r>
                <w:rPr>
                  <w:rFonts w:ascii="Times New Roman" w:hAnsi="Times New Roman" w:cs="Times New Roman"/>
                  <w:bCs/>
                  <w:sz w:val="18"/>
                  <w:szCs w:val="18"/>
                </w:rPr>
                <w:t>-</w:t>
              </w:r>
            </w:ins>
          </w:p>
        </w:tc>
      </w:tr>
      <w:tr w:rsidR="00B81038" w:rsidRPr="00B76AF0" w14:paraId="3608738A" w14:textId="77777777" w:rsidTr="00BF1C83">
        <w:trPr>
          <w:trHeight w:val="226"/>
          <w:jc w:val="center"/>
          <w:ins w:id="8201" w:author="Microsoft account" w:date="2021-05-23T21:55:00Z"/>
        </w:trPr>
        <w:tc>
          <w:tcPr>
            <w:tcW w:w="5000" w:type="pct"/>
            <w:gridSpan w:val="9"/>
            <w:vAlign w:val="center"/>
          </w:tcPr>
          <w:p w14:paraId="3D7B1604" w14:textId="264607B0" w:rsidR="00B81038" w:rsidRPr="00B76AF0" w:rsidRDefault="00B81038" w:rsidP="00E75A46">
            <w:pPr>
              <w:jc w:val="both"/>
              <w:rPr>
                <w:ins w:id="8202" w:author="Microsoft account" w:date="2021-05-23T21:55:00Z"/>
                <w:rFonts w:ascii="Times New Roman" w:hAnsi="Times New Roman" w:cs="Times New Roman"/>
                <w:bCs/>
                <w:sz w:val="18"/>
                <w:szCs w:val="18"/>
              </w:rPr>
              <w:pPrChange w:id="8203" w:author="Microsoft account" w:date="2021-05-25T22:50:00Z">
                <w:pPr>
                  <w:jc w:val="center"/>
                </w:pPr>
              </w:pPrChange>
            </w:pPr>
            <w:ins w:id="8204" w:author="Microsoft account" w:date="2021-05-23T21:56:00Z">
              <w:r w:rsidRPr="002F783D">
                <w:rPr>
                  <w:rFonts w:ascii="Times New Roman" w:hAnsi="Times New Roman" w:cs="Times New Roman"/>
                  <w:b/>
                  <w:i/>
                  <w:sz w:val="18"/>
                  <w:szCs w:val="18"/>
                </w:rPr>
                <w:t>Household’s</w:t>
              </w:r>
              <w:r>
                <w:rPr>
                  <w:rFonts w:ascii="Times New Roman" w:hAnsi="Times New Roman" w:cs="Times New Roman"/>
                  <w:b/>
                  <w:i/>
                  <w:sz w:val="18"/>
                  <w:szCs w:val="18"/>
                </w:rPr>
                <w:t xml:space="preserve"> Head </w:t>
              </w:r>
              <w:r w:rsidRPr="002F783D">
                <w:rPr>
                  <w:rFonts w:ascii="Times New Roman" w:hAnsi="Times New Roman" w:cs="Times New Roman"/>
                  <w:b/>
                  <w:i/>
                  <w:sz w:val="18"/>
                  <w:szCs w:val="18"/>
                </w:rPr>
                <w:t xml:space="preserve"> Sex</w:t>
              </w:r>
            </w:ins>
          </w:p>
        </w:tc>
      </w:tr>
      <w:tr w:rsidR="00457735" w:rsidRPr="00B76AF0" w14:paraId="6149613A" w14:textId="77777777" w:rsidTr="00B211C0">
        <w:trPr>
          <w:trHeight w:val="226"/>
          <w:jc w:val="center"/>
          <w:ins w:id="8205" w:author="Microsoft account" w:date="2021-05-23T21:55:00Z"/>
        </w:trPr>
        <w:tc>
          <w:tcPr>
            <w:tcW w:w="739" w:type="pct"/>
            <w:vAlign w:val="center"/>
          </w:tcPr>
          <w:p w14:paraId="4E400EB4" w14:textId="3F948B2E" w:rsidR="008D25B4" w:rsidRDefault="008D25B4" w:rsidP="00E75A46">
            <w:pPr>
              <w:jc w:val="both"/>
              <w:rPr>
                <w:ins w:id="8206" w:author="Microsoft account" w:date="2021-05-23T21:55:00Z"/>
                <w:rFonts w:ascii="Times New Roman" w:hAnsi="Times New Roman" w:cs="Times New Roman"/>
                <w:bCs/>
                <w:sz w:val="18"/>
                <w:szCs w:val="18"/>
              </w:rPr>
              <w:pPrChange w:id="8207" w:author="Microsoft account" w:date="2021-05-25T22:50:00Z">
                <w:pPr>
                  <w:jc w:val="center"/>
                </w:pPr>
              </w:pPrChange>
            </w:pPr>
            <w:ins w:id="8208" w:author="Microsoft account" w:date="2021-05-23T21:56:00Z">
              <w:r>
                <w:rPr>
                  <w:rFonts w:ascii="Times New Roman" w:hAnsi="Times New Roman" w:cs="Times New Roman"/>
                  <w:bCs/>
                  <w:sz w:val="18"/>
                  <w:szCs w:val="18"/>
                </w:rPr>
                <w:t>Male</w:t>
              </w:r>
            </w:ins>
          </w:p>
        </w:tc>
        <w:tc>
          <w:tcPr>
            <w:tcW w:w="665" w:type="pct"/>
            <w:vAlign w:val="center"/>
          </w:tcPr>
          <w:p w14:paraId="0A810183" w14:textId="15E25D7E" w:rsidR="008D25B4" w:rsidRPr="00B76AF0" w:rsidRDefault="008D25B4" w:rsidP="00E75A46">
            <w:pPr>
              <w:jc w:val="both"/>
              <w:rPr>
                <w:ins w:id="8209" w:author="Microsoft account" w:date="2021-05-23T21:55:00Z"/>
                <w:rFonts w:ascii="Times New Roman" w:hAnsi="Times New Roman" w:cs="Times New Roman"/>
                <w:bCs/>
                <w:sz w:val="18"/>
                <w:szCs w:val="18"/>
              </w:rPr>
              <w:pPrChange w:id="8210" w:author="Microsoft account" w:date="2021-05-25T22:50:00Z">
                <w:pPr>
                  <w:jc w:val="center"/>
                </w:pPr>
              </w:pPrChange>
            </w:pPr>
            <w:ins w:id="8211" w:author="Microsoft account" w:date="2021-05-25T01:02:00Z">
              <w:r>
                <w:rPr>
                  <w:rFonts w:ascii="Times New Roman" w:hAnsi="Times New Roman" w:cs="Times New Roman"/>
                  <w:bCs/>
                  <w:sz w:val="18"/>
                  <w:szCs w:val="18"/>
                </w:rPr>
                <w:t>1.01 (0.77-1.31</w:t>
              </w:r>
              <w:r w:rsidRPr="002F783D">
                <w:rPr>
                  <w:rFonts w:ascii="Times New Roman" w:hAnsi="Times New Roman" w:cs="Times New Roman"/>
                  <w:bCs/>
                  <w:sz w:val="18"/>
                  <w:szCs w:val="18"/>
                </w:rPr>
                <w:t>)</w:t>
              </w:r>
            </w:ins>
          </w:p>
        </w:tc>
        <w:tc>
          <w:tcPr>
            <w:tcW w:w="456" w:type="pct"/>
            <w:vAlign w:val="center"/>
          </w:tcPr>
          <w:p w14:paraId="1223A435" w14:textId="56620B4D" w:rsidR="008D25B4" w:rsidRPr="00B76AF0" w:rsidRDefault="008D25B4" w:rsidP="00E75A46">
            <w:pPr>
              <w:jc w:val="both"/>
              <w:rPr>
                <w:ins w:id="8212" w:author="Microsoft account" w:date="2021-05-23T21:55:00Z"/>
                <w:rFonts w:ascii="Times New Roman" w:hAnsi="Times New Roman" w:cs="Times New Roman"/>
                <w:bCs/>
                <w:sz w:val="18"/>
                <w:szCs w:val="18"/>
              </w:rPr>
              <w:pPrChange w:id="8213" w:author="Microsoft account" w:date="2021-05-25T22:50:00Z">
                <w:pPr>
                  <w:jc w:val="center"/>
                </w:pPr>
              </w:pPrChange>
            </w:pPr>
            <w:ins w:id="8214" w:author="Microsoft account" w:date="2021-05-25T01:02:00Z">
              <w:r>
                <w:rPr>
                  <w:rFonts w:ascii="Times New Roman" w:hAnsi="Times New Roman" w:cs="Times New Roman"/>
                  <w:bCs/>
                  <w:sz w:val="18"/>
                  <w:szCs w:val="18"/>
                </w:rPr>
                <w:t>0.960</w:t>
              </w:r>
            </w:ins>
          </w:p>
        </w:tc>
        <w:tc>
          <w:tcPr>
            <w:tcW w:w="636" w:type="pct"/>
            <w:vAlign w:val="center"/>
          </w:tcPr>
          <w:p w14:paraId="7C5F3FC5" w14:textId="77777777" w:rsidR="008D25B4" w:rsidRPr="00B76AF0" w:rsidRDefault="008D25B4" w:rsidP="00E75A46">
            <w:pPr>
              <w:jc w:val="both"/>
              <w:rPr>
                <w:ins w:id="8215" w:author="Microsoft account" w:date="2021-05-23T21:55:00Z"/>
                <w:rFonts w:ascii="Times New Roman" w:hAnsi="Times New Roman" w:cs="Times New Roman"/>
                <w:bCs/>
                <w:sz w:val="18"/>
                <w:szCs w:val="18"/>
              </w:rPr>
              <w:pPrChange w:id="8216" w:author="Microsoft account" w:date="2021-05-25T22:50:00Z">
                <w:pPr>
                  <w:jc w:val="center"/>
                </w:pPr>
              </w:pPrChange>
            </w:pPr>
          </w:p>
        </w:tc>
        <w:tc>
          <w:tcPr>
            <w:tcW w:w="430" w:type="pct"/>
            <w:vAlign w:val="center"/>
          </w:tcPr>
          <w:p w14:paraId="6D1E6372" w14:textId="77777777" w:rsidR="008D25B4" w:rsidRPr="00B76AF0" w:rsidRDefault="008D25B4" w:rsidP="00E75A46">
            <w:pPr>
              <w:jc w:val="both"/>
              <w:rPr>
                <w:ins w:id="8217" w:author="Microsoft account" w:date="2021-05-23T21:55:00Z"/>
                <w:rFonts w:ascii="Times New Roman" w:hAnsi="Times New Roman" w:cs="Times New Roman"/>
                <w:bCs/>
                <w:sz w:val="18"/>
                <w:szCs w:val="18"/>
              </w:rPr>
              <w:pPrChange w:id="8218" w:author="Microsoft account" w:date="2021-05-25T22:50:00Z">
                <w:pPr>
                  <w:jc w:val="center"/>
                </w:pPr>
              </w:pPrChange>
            </w:pPr>
          </w:p>
        </w:tc>
        <w:tc>
          <w:tcPr>
            <w:tcW w:w="627" w:type="pct"/>
            <w:vAlign w:val="center"/>
          </w:tcPr>
          <w:p w14:paraId="41DA086C" w14:textId="3470B6DD" w:rsidR="008D25B4" w:rsidRDefault="008D25B4" w:rsidP="00E75A46">
            <w:pPr>
              <w:jc w:val="both"/>
              <w:rPr>
                <w:ins w:id="8219" w:author="Microsoft account" w:date="2021-05-23T21:55:00Z"/>
                <w:rFonts w:ascii="Times New Roman" w:hAnsi="Times New Roman" w:cs="Times New Roman"/>
                <w:bCs/>
                <w:sz w:val="18"/>
                <w:szCs w:val="18"/>
              </w:rPr>
              <w:pPrChange w:id="8220" w:author="Microsoft account" w:date="2021-05-25T22:50:00Z">
                <w:pPr>
                  <w:jc w:val="center"/>
                </w:pPr>
              </w:pPrChange>
            </w:pPr>
            <w:ins w:id="8221" w:author="Microsoft account" w:date="2021-05-23T21:56:00Z">
              <w:r>
                <w:rPr>
                  <w:rFonts w:ascii="Times New Roman" w:hAnsi="Times New Roman" w:cs="Times New Roman"/>
                  <w:bCs/>
                  <w:sz w:val="18"/>
                  <w:szCs w:val="18"/>
                </w:rPr>
                <w:t>1.09 (0.94-1.27</w:t>
              </w:r>
            </w:ins>
            <w:ins w:id="8222" w:author="Microsoft account" w:date="2021-05-23T21:57:00Z">
              <w:r>
                <w:rPr>
                  <w:rFonts w:ascii="Times New Roman" w:hAnsi="Times New Roman" w:cs="Times New Roman"/>
                  <w:bCs/>
                  <w:sz w:val="18"/>
                  <w:szCs w:val="18"/>
                </w:rPr>
                <w:t>)</w:t>
              </w:r>
            </w:ins>
          </w:p>
        </w:tc>
        <w:tc>
          <w:tcPr>
            <w:tcW w:w="392" w:type="pct"/>
            <w:vAlign w:val="center"/>
          </w:tcPr>
          <w:p w14:paraId="6481E263" w14:textId="1B6C3ED9" w:rsidR="008D25B4" w:rsidRPr="00B76AF0" w:rsidRDefault="008D25B4" w:rsidP="00E75A46">
            <w:pPr>
              <w:jc w:val="both"/>
              <w:rPr>
                <w:ins w:id="8223" w:author="Microsoft account" w:date="2021-05-23T21:55:00Z"/>
                <w:rFonts w:ascii="Times New Roman" w:hAnsi="Times New Roman" w:cs="Times New Roman"/>
                <w:bCs/>
                <w:sz w:val="18"/>
                <w:szCs w:val="18"/>
              </w:rPr>
              <w:pPrChange w:id="8224" w:author="Microsoft account" w:date="2021-05-25T22:50:00Z">
                <w:pPr>
                  <w:jc w:val="center"/>
                </w:pPr>
              </w:pPrChange>
            </w:pPr>
            <w:ins w:id="8225" w:author="Microsoft account" w:date="2021-05-23T21:57:00Z">
              <w:r>
                <w:rPr>
                  <w:rFonts w:ascii="Times New Roman" w:hAnsi="Times New Roman" w:cs="Times New Roman"/>
                  <w:bCs/>
                  <w:sz w:val="18"/>
                  <w:szCs w:val="18"/>
                </w:rPr>
                <w:t>0.254</w:t>
              </w:r>
            </w:ins>
          </w:p>
        </w:tc>
        <w:tc>
          <w:tcPr>
            <w:tcW w:w="625" w:type="pct"/>
            <w:vAlign w:val="center"/>
          </w:tcPr>
          <w:p w14:paraId="65D6D0EC" w14:textId="6A4EDD1A" w:rsidR="008D25B4" w:rsidRPr="00B76AF0" w:rsidRDefault="008D25B4" w:rsidP="00E75A46">
            <w:pPr>
              <w:jc w:val="both"/>
              <w:rPr>
                <w:ins w:id="8226" w:author="Microsoft account" w:date="2021-05-23T21:55:00Z"/>
                <w:rFonts w:ascii="Times New Roman" w:hAnsi="Times New Roman" w:cs="Times New Roman"/>
                <w:bCs/>
                <w:sz w:val="18"/>
                <w:szCs w:val="18"/>
              </w:rPr>
              <w:pPrChange w:id="8227" w:author="Microsoft account" w:date="2021-05-25T22:50:00Z">
                <w:pPr>
                  <w:jc w:val="center"/>
                </w:pPr>
              </w:pPrChange>
            </w:pPr>
            <w:ins w:id="8228" w:author="Microsoft account" w:date="2021-05-23T23:58:00Z">
              <w:r>
                <w:rPr>
                  <w:rFonts w:ascii="Times New Roman" w:hAnsi="Times New Roman" w:cs="Times New Roman"/>
                  <w:bCs/>
                  <w:sz w:val="18"/>
                  <w:szCs w:val="18"/>
                </w:rPr>
                <w:t>-</w:t>
              </w:r>
            </w:ins>
          </w:p>
        </w:tc>
        <w:tc>
          <w:tcPr>
            <w:tcW w:w="430" w:type="pct"/>
            <w:vAlign w:val="center"/>
          </w:tcPr>
          <w:p w14:paraId="7D19C938" w14:textId="6E850FC6" w:rsidR="008D25B4" w:rsidRPr="00B76AF0" w:rsidRDefault="008D25B4" w:rsidP="00E75A46">
            <w:pPr>
              <w:jc w:val="both"/>
              <w:rPr>
                <w:ins w:id="8229" w:author="Microsoft account" w:date="2021-05-23T21:55:00Z"/>
                <w:rFonts w:ascii="Times New Roman" w:hAnsi="Times New Roman" w:cs="Times New Roman"/>
                <w:bCs/>
                <w:sz w:val="18"/>
                <w:szCs w:val="18"/>
              </w:rPr>
              <w:pPrChange w:id="8230" w:author="Microsoft account" w:date="2021-05-25T22:50:00Z">
                <w:pPr>
                  <w:jc w:val="center"/>
                </w:pPr>
              </w:pPrChange>
            </w:pPr>
            <w:ins w:id="8231" w:author="Microsoft account" w:date="2021-05-23T23:58:00Z">
              <w:r>
                <w:rPr>
                  <w:rFonts w:ascii="Times New Roman" w:hAnsi="Times New Roman" w:cs="Times New Roman"/>
                  <w:bCs/>
                  <w:sz w:val="18"/>
                  <w:szCs w:val="18"/>
                </w:rPr>
                <w:t>-</w:t>
              </w:r>
            </w:ins>
          </w:p>
        </w:tc>
      </w:tr>
      <w:tr w:rsidR="00457735" w:rsidRPr="00B76AF0" w14:paraId="65DAD177" w14:textId="77777777" w:rsidTr="00B211C0">
        <w:trPr>
          <w:trHeight w:val="226"/>
          <w:jc w:val="center"/>
          <w:ins w:id="8232" w:author="Microsoft account" w:date="2021-05-23T21:55:00Z"/>
        </w:trPr>
        <w:tc>
          <w:tcPr>
            <w:tcW w:w="739" w:type="pct"/>
            <w:vAlign w:val="center"/>
          </w:tcPr>
          <w:p w14:paraId="32CBE194" w14:textId="280A7B31" w:rsidR="008D25B4" w:rsidRDefault="008D25B4" w:rsidP="00E75A46">
            <w:pPr>
              <w:jc w:val="both"/>
              <w:rPr>
                <w:ins w:id="8233" w:author="Microsoft account" w:date="2021-05-23T21:55:00Z"/>
                <w:rFonts w:ascii="Times New Roman" w:hAnsi="Times New Roman" w:cs="Times New Roman"/>
                <w:bCs/>
                <w:sz w:val="18"/>
                <w:szCs w:val="18"/>
              </w:rPr>
              <w:pPrChange w:id="8234" w:author="Microsoft account" w:date="2021-05-25T22:50:00Z">
                <w:pPr>
                  <w:jc w:val="center"/>
                </w:pPr>
              </w:pPrChange>
            </w:pPr>
            <w:ins w:id="8235" w:author="Microsoft account" w:date="2021-05-23T21:56:00Z">
              <w:r>
                <w:rPr>
                  <w:rFonts w:ascii="Times New Roman" w:hAnsi="Times New Roman" w:cs="Times New Roman"/>
                  <w:bCs/>
                  <w:sz w:val="18"/>
                  <w:szCs w:val="18"/>
                </w:rPr>
                <w:t>Female</w:t>
              </w:r>
            </w:ins>
          </w:p>
        </w:tc>
        <w:tc>
          <w:tcPr>
            <w:tcW w:w="665" w:type="pct"/>
            <w:vAlign w:val="center"/>
          </w:tcPr>
          <w:p w14:paraId="5299B65E" w14:textId="739EEA42" w:rsidR="008D25B4" w:rsidRPr="00B76AF0" w:rsidRDefault="008D25B4" w:rsidP="00E75A46">
            <w:pPr>
              <w:jc w:val="both"/>
              <w:rPr>
                <w:ins w:id="8236" w:author="Microsoft account" w:date="2021-05-23T21:55:00Z"/>
                <w:rFonts w:ascii="Times New Roman" w:hAnsi="Times New Roman" w:cs="Times New Roman"/>
                <w:bCs/>
                <w:sz w:val="18"/>
                <w:szCs w:val="18"/>
              </w:rPr>
              <w:pPrChange w:id="8237" w:author="Microsoft account" w:date="2021-05-25T22:50:00Z">
                <w:pPr>
                  <w:jc w:val="center"/>
                </w:pPr>
              </w:pPrChange>
            </w:pPr>
            <w:ins w:id="8238" w:author="Microsoft account" w:date="2021-05-25T01:02:00Z">
              <w:r w:rsidRPr="002F783D">
                <w:rPr>
                  <w:rFonts w:ascii="Times New Roman" w:hAnsi="Times New Roman" w:cs="Times New Roman"/>
                  <w:bCs/>
                  <w:sz w:val="18"/>
                  <w:szCs w:val="18"/>
                </w:rPr>
                <w:t>Reference</w:t>
              </w:r>
            </w:ins>
          </w:p>
        </w:tc>
        <w:tc>
          <w:tcPr>
            <w:tcW w:w="456" w:type="pct"/>
            <w:vAlign w:val="center"/>
          </w:tcPr>
          <w:p w14:paraId="6DF6188D" w14:textId="328DDD7D" w:rsidR="008D25B4" w:rsidRPr="00B76AF0" w:rsidRDefault="008D25B4" w:rsidP="00E75A46">
            <w:pPr>
              <w:jc w:val="both"/>
              <w:rPr>
                <w:ins w:id="8239" w:author="Microsoft account" w:date="2021-05-23T21:55:00Z"/>
                <w:rFonts w:ascii="Times New Roman" w:hAnsi="Times New Roman" w:cs="Times New Roman"/>
                <w:bCs/>
                <w:sz w:val="18"/>
                <w:szCs w:val="18"/>
              </w:rPr>
              <w:pPrChange w:id="8240" w:author="Microsoft account" w:date="2021-05-25T22:50:00Z">
                <w:pPr>
                  <w:jc w:val="center"/>
                </w:pPr>
              </w:pPrChange>
            </w:pPr>
            <w:ins w:id="8241" w:author="Microsoft account" w:date="2021-05-25T01:02:00Z">
              <w:r w:rsidRPr="002F783D">
                <w:rPr>
                  <w:rFonts w:ascii="Times New Roman" w:hAnsi="Times New Roman" w:cs="Times New Roman"/>
                  <w:bCs/>
                  <w:sz w:val="18"/>
                  <w:szCs w:val="18"/>
                </w:rPr>
                <w:t>-</w:t>
              </w:r>
            </w:ins>
          </w:p>
        </w:tc>
        <w:tc>
          <w:tcPr>
            <w:tcW w:w="636" w:type="pct"/>
            <w:vAlign w:val="center"/>
          </w:tcPr>
          <w:p w14:paraId="1518C25A" w14:textId="77777777" w:rsidR="008D25B4" w:rsidRPr="00B76AF0" w:rsidRDefault="008D25B4" w:rsidP="00E75A46">
            <w:pPr>
              <w:jc w:val="both"/>
              <w:rPr>
                <w:ins w:id="8242" w:author="Microsoft account" w:date="2021-05-23T21:55:00Z"/>
                <w:rFonts w:ascii="Times New Roman" w:hAnsi="Times New Roman" w:cs="Times New Roman"/>
                <w:bCs/>
                <w:sz w:val="18"/>
                <w:szCs w:val="18"/>
              </w:rPr>
              <w:pPrChange w:id="8243" w:author="Microsoft account" w:date="2021-05-25T22:50:00Z">
                <w:pPr>
                  <w:jc w:val="center"/>
                </w:pPr>
              </w:pPrChange>
            </w:pPr>
          </w:p>
        </w:tc>
        <w:tc>
          <w:tcPr>
            <w:tcW w:w="430" w:type="pct"/>
            <w:vAlign w:val="center"/>
          </w:tcPr>
          <w:p w14:paraId="71E4A42D" w14:textId="77777777" w:rsidR="008D25B4" w:rsidRPr="00B76AF0" w:rsidRDefault="008D25B4" w:rsidP="00E75A46">
            <w:pPr>
              <w:jc w:val="both"/>
              <w:rPr>
                <w:ins w:id="8244" w:author="Microsoft account" w:date="2021-05-23T21:55:00Z"/>
                <w:rFonts w:ascii="Times New Roman" w:hAnsi="Times New Roman" w:cs="Times New Roman"/>
                <w:bCs/>
                <w:sz w:val="18"/>
                <w:szCs w:val="18"/>
              </w:rPr>
              <w:pPrChange w:id="8245" w:author="Microsoft account" w:date="2021-05-25T22:50:00Z">
                <w:pPr>
                  <w:jc w:val="center"/>
                </w:pPr>
              </w:pPrChange>
            </w:pPr>
          </w:p>
        </w:tc>
        <w:tc>
          <w:tcPr>
            <w:tcW w:w="627" w:type="pct"/>
            <w:vAlign w:val="center"/>
          </w:tcPr>
          <w:p w14:paraId="6B7B3600" w14:textId="1B4AB0C5" w:rsidR="008D25B4" w:rsidRDefault="008D25B4" w:rsidP="00E75A46">
            <w:pPr>
              <w:jc w:val="both"/>
              <w:rPr>
                <w:ins w:id="8246" w:author="Microsoft account" w:date="2021-05-23T21:55:00Z"/>
                <w:rFonts w:ascii="Times New Roman" w:hAnsi="Times New Roman" w:cs="Times New Roman"/>
                <w:bCs/>
                <w:sz w:val="18"/>
                <w:szCs w:val="18"/>
              </w:rPr>
              <w:pPrChange w:id="8247" w:author="Microsoft account" w:date="2021-05-25T22:50:00Z">
                <w:pPr>
                  <w:jc w:val="center"/>
                </w:pPr>
              </w:pPrChange>
            </w:pPr>
            <w:ins w:id="8248" w:author="Microsoft account" w:date="2021-05-23T21:57:00Z">
              <w:r>
                <w:rPr>
                  <w:rFonts w:ascii="Times New Roman" w:hAnsi="Times New Roman" w:cs="Times New Roman"/>
                  <w:bCs/>
                  <w:sz w:val="18"/>
                  <w:szCs w:val="18"/>
                </w:rPr>
                <w:t>Reference</w:t>
              </w:r>
            </w:ins>
          </w:p>
        </w:tc>
        <w:tc>
          <w:tcPr>
            <w:tcW w:w="392" w:type="pct"/>
            <w:vAlign w:val="center"/>
          </w:tcPr>
          <w:p w14:paraId="70D38E51" w14:textId="77777777" w:rsidR="008D25B4" w:rsidRPr="00B76AF0" w:rsidRDefault="008D25B4" w:rsidP="00E75A46">
            <w:pPr>
              <w:jc w:val="both"/>
              <w:rPr>
                <w:ins w:id="8249" w:author="Microsoft account" w:date="2021-05-23T21:55:00Z"/>
                <w:rFonts w:ascii="Times New Roman" w:hAnsi="Times New Roman" w:cs="Times New Roman"/>
                <w:bCs/>
                <w:sz w:val="18"/>
                <w:szCs w:val="18"/>
              </w:rPr>
              <w:pPrChange w:id="8250" w:author="Microsoft account" w:date="2021-05-25T22:50:00Z">
                <w:pPr>
                  <w:jc w:val="center"/>
                </w:pPr>
              </w:pPrChange>
            </w:pPr>
          </w:p>
        </w:tc>
        <w:tc>
          <w:tcPr>
            <w:tcW w:w="625" w:type="pct"/>
            <w:vAlign w:val="center"/>
          </w:tcPr>
          <w:p w14:paraId="7F079E0D" w14:textId="01BB1D43" w:rsidR="008D25B4" w:rsidRPr="00B76AF0" w:rsidRDefault="008D25B4" w:rsidP="00E75A46">
            <w:pPr>
              <w:jc w:val="both"/>
              <w:rPr>
                <w:ins w:id="8251" w:author="Microsoft account" w:date="2021-05-23T21:55:00Z"/>
                <w:rFonts w:ascii="Times New Roman" w:hAnsi="Times New Roman" w:cs="Times New Roman"/>
                <w:bCs/>
                <w:sz w:val="18"/>
                <w:szCs w:val="18"/>
              </w:rPr>
              <w:pPrChange w:id="8252" w:author="Microsoft account" w:date="2021-05-25T22:50:00Z">
                <w:pPr>
                  <w:jc w:val="center"/>
                </w:pPr>
              </w:pPrChange>
            </w:pPr>
            <w:ins w:id="8253" w:author="Microsoft account" w:date="2021-05-23T23:59:00Z">
              <w:r>
                <w:rPr>
                  <w:rFonts w:ascii="Times New Roman" w:hAnsi="Times New Roman" w:cs="Times New Roman"/>
                  <w:bCs/>
                  <w:sz w:val="18"/>
                  <w:szCs w:val="18"/>
                </w:rPr>
                <w:t>-</w:t>
              </w:r>
            </w:ins>
          </w:p>
        </w:tc>
        <w:tc>
          <w:tcPr>
            <w:tcW w:w="430" w:type="pct"/>
            <w:vAlign w:val="center"/>
          </w:tcPr>
          <w:p w14:paraId="624756D3" w14:textId="025E5069" w:rsidR="008D25B4" w:rsidRPr="00B76AF0" w:rsidRDefault="008D25B4" w:rsidP="00E75A46">
            <w:pPr>
              <w:jc w:val="both"/>
              <w:rPr>
                <w:ins w:id="8254" w:author="Microsoft account" w:date="2021-05-23T21:55:00Z"/>
                <w:rFonts w:ascii="Times New Roman" w:hAnsi="Times New Roman" w:cs="Times New Roman"/>
                <w:bCs/>
                <w:sz w:val="18"/>
                <w:szCs w:val="18"/>
              </w:rPr>
              <w:pPrChange w:id="8255" w:author="Microsoft account" w:date="2021-05-25T22:50:00Z">
                <w:pPr>
                  <w:jc w:val="center"/>
                </w:pPr>
              </w:pPrChange>
            </w:pPr>
            <w:ins w:id="8256" w:author="Microsoft account" w:date="2021-05-23T23:59:00Z">
              <w:r>
                <w:rPr>
                  <w:rFonts w:ascii="Times New Roman" w:hAnsi="Times New Roman" w:cs="Times New Roman"/>
                  <w:bCs/>
                  <w:sz w:val="18"/>
                  <w:szCs w:val="18"/>
                </w:rPr>
                <w:t>-</w:t>
              </w:r>
            </w:ins>
          </w:p>
        </w:tc>
      </w:tr>
      <w:tr w:rsidR="00457735" w:rsidRPr="00B76AF0" w14:paraId="4B1ABC12" w14:textId="77777777" w:rsidTr="00B211C0">
        <w:trPr>
          <w:trHeight w:val="226"/>
          <w:jc w:val="center"/>
          <w:ins w:id="8257" w:author="Microsoft account" w:date="2021-05-23T21:59:00Z"/>
        </w:trPr>
        <w:tc>
          <w:tcPr>
            <w:tcW w:w="739" w:type="pct"/>
            <w:vAlign w:val="center"/>
          </w:tcPr>
          <w:p w14:paraId="0DF2F490" w14:textId="52E56A19" w:rsidR="008D25B4" w:rsidRPr="00B61BCD" w:rsidRDefault="008D25B4" w:rsidP="00E75A46">
            <w:pPr>
              <w:jc w:val="both"/>
              <w:rPr>
                <w:ins w:id="8258" w:author="Microsoft account" w:date="2021-05-23T21:59:00Z"/>
                <w:rFonts w:ascii="Times New Roman" w:hAnsi="Times New Roman" w:cs="Times New Roman"/>
                <w:b/>
                <w:bCs/>
                <w:i/>
                <w:sz w:val="18"/>
                <w:szCs w:val="18"/>
                <w:rPrChange w:id="8259" w:author="Microsoft account" w:date="2021-05-23T21:59:00Z">
                  <w:rPr>
                    <w:ins w:id="8260" w:author="Microsoft account" w:date="2021-05-23T21:59:00Z"/>
                    <w:rFonts w:ascii="Times New Roman" w:hAnsi="Times New Roman" w:cs="Times New Roman"/>
                    <w:bCs/>
                    <w:sz w:val="18"/>
                    <w:szCs w:val="18"/>
                  </w:rPr>
                </w:rPrChange>
              </w:rPr>
              <w:pPrChange w:id="8261" w:author="Microsoft account" w:date="2021-05-25T22:50:00Z">
                <w:pPr>
                  <w:jc w:val="center"/>
                </w:pPr>
              </w:pPrChange>
            </w:pPr>
            <w:ins w:id="8262" w:author="Microsoft account" w:date="2021-05-23T21:59:00Z">
              <w:r w:rsidRPr="00B61BCD">
                <w:rPr>
                  <w:rFonts w:ascii="Times New Roman" w:hAnsi="Times New Roman" w:cs="Times New Roman"/>
                  <w:b/>
                  <w:bCs/>
                  <w:i/>
                  <w:sz w:val="18"/>
                  <w:szCs w:val="18"/>
                  <w:rPrChange w:id="8263" w:author="Microsoft account" w:date="2021-05-23T21:59:00Z">
                    <w:rPr>
                      <w:rFonts w:ascii="Times New Roman" w:hAnsi="Times New Roman" w:cs="Times New Roman"/>
                      <w:bCs/>
                      <w:sz w:val="18"/>
                      <w:szCs w:val="18"/>
                    </w:rPr>
                  </w:rPrChange>
                </w:rPr>
                <w:t>Ethnicity</w:t>
              </w:r>
            </w:ins>
          </w:p>
        </w:tc>
        <w:tc>
          <w:tcPr>
            <w:tcW w:w="665" w:type="pct"/>
            <w:vAlign w:val="center"/>
          </w:tcPr>
          <w:p w14:paraId="3C9CFF92" w14:textId="77777777" w:rsidR="008D25B4" w:rsidRPr="00B76AF0" w:rsidRDefault="008D25B4" w:rsidP="00E75A46">
            <w:pPr>
              <w:jc w:val="both"/>
              <w:rPr>
                <w:ins w:id="8264" w:author="Microsoft account" w:date="2021-05-23T21:59:00Z"/>
                <w:rFonts w:ascii="Times New Roman" w:hAnsi="Times New Roman" w:cs="Times New Roman"/>
                <w:bCs/>
                <w:sz w:val="18"/>
                <w:szCs w:val="18"/>
              </w:rPr>
              <w:pPrChange w:id="8265" w:author="Microsoft account" w:date="2021-05-25T22:50:00Z">
                <w:pPr>
                  <w:jc w:val="center"/>
                </w:pPr>
              </w:pPrChange>
            </w:pPr>
          </w:p>
        </w:tc>
        <w:tc>
          <w:tcPr>
            <w:tcW w:w="456" w:type="pct"/>
            <w:vAlign w:val="center"/>
          </w:tcPr>
          <w:p w14:paraId="6E0553E9" w14:textId="77777777" w:rsidR="008D25B4" w:rsidRPr="00B76AF0" w:rsidRDefault="008D25B4" w:rsidP="00E75A46">
            <w:pPr>
              <w:jc w:val="both"/>
              <w:rPr>
                <w:ins w:id="8266" w:author="Microsoft account" w:date="2021-05-23T21:59:00Z"/>
                <w:rFonts w:ascii="Times New Roman" w:hAnsi="Times New Roman" w:cs="Times New Roman"/>
                <w:bCs/>
                <w:sz w:val="18"/>
                <w:szCs w:val="18"/>
              </w:rPr>
              <w:pPrChange w:id="8267" w:author="Microsoft account" w:date="2021-05-25T22:50:00Z">
                <w:pPr>
                  <w:jc w:val="center"/>
                </w:pPr>
              </w:pPrChange>
            </w:pPr>
          </w:p>
        </w:tc>
        <w:tc>
          <w:tcPr>
            <w:tcW w:w="636" w:type="pct"/>
            <w:vAlign w:val="center"/>
          </w:tcPr>
          <w:p w14:paraId="5D71039C" w14:textId="77777777" w:rsidR="008D25B4" w:rsidRPr="00B76AF0" w:rsidRDefault="008D25B4" w:rsidP="00E75A46">
            <w:pPr>
              <w:jc w:val="both"/>
              <w:rPr>
                <w:ins w:id="8268" w:author="Microsoft account" w:date="2021-05-23T21:59:00Z"/>
                <w:rFonts w:ascii="Times New Roman" w:hAnsi="Times New Roman" w:cs="Times New Roman"/>
                <w:bCs/>
                <w:sz w:val="18"/>
                <w:szCs w:val="18"/>
              </w:rPr>
              <w:pPrChange w:id="8269" w:author="Microsoft account" w:date="2021-05-25T22:50:00Z">
                <w:pPr>
                  <w:jc w:val="center"/>
                </w:pPr>
              </w:pPrChange>
            </w:pPr>
          </w:p>
        </w:tc>
        <w:tc>
          <w:tcPr>
            <w:tcW w:w="430" w:type="pct"/>
            <w:vAlign w:val="center"/>
          </w:tcPr>
          <w:p w14:paraId="53A45C26" w14:textId="77777777" w:rsidR="008D25B4" w:rsidRPr="00B76AF0" w:rsidRDefault="008D25B4" w:rsidP="00E75A46">
            <w:pPr>
              <w:jc w:val="both"/>
              <w:rPr>
                <w:ins w:id="8270" w:author="Microsoft account" w:date="2021-05-23T21:59:00Z"/>
                <w:rFonts w:ascii="Times New Roman" w:hAnsi="Times New Roman" w:cs="Times New Roman"/>
                <w:bCs/>
                <w:sz w:val="18"/>
                <w:szCs w:val="18"/>
              </w:rPr>
              <w:pPrChange w:id="8271" w:author="Microsoft account" w:date="2021-05-25T22:50:00Z">
                <w:pPr>
                  <w:jc w:val="center"/>
                </w:pPr>
              </w:pPrChange>
            </w:pPr>
          </w:p>
        </w:tc>
        <w:tc>
          <w:tcPr>
            <w:tcW w:w="627" w:type="pct"/>
            <w:vAlign w:val="center"/>
          </w:tcPr>
          <w:p w14:paraId="63700DE5" w14:textId="77777777" w:rsidR="008D25B4" w:rsidRDefault="008D25B4" w:rsidP="00E75A46">
            <w:pPr>
              <w:jc w:val="both"/>
              <w:rPr>
                <w:ins w:id="8272" w:author="Microsoft account" w:date="2021-05-23T21:59:00Z"/>
                <w:rFonts w:ascii="Times New Roman" w:hAnsi="Times New Roman" w:cs="Times New Roman"/>
                <w:bCs/>
                <w:sz w:val="18"/>
                <w:szCs w:val="18"/>
              </w:rPr>
              <w:pPrChange w:id="8273" w:author="Microsoft account" w:date="2021-05-25T22:50:00Z">
                <w:pPr>
                  <w:jc w:val="center"/>
                </w:pPr>
              </w:pPrChange>
            </w:pPr>
          </w:p>
        </w:tc>
        <w:tc>
          <w:tcPr>
            <w:tcW w:w="392" w:type="pct"/>
            <w:vAlign w:val="center"/>
          </w:tcPr>
          <w:p w14:paraId="5CD20034" w14:textId="77777777" w:rsidR="008D25B4" w:rsidRPr="00B76AF0" w:rsidRDefault="008D25B4" w:rsidP="00E75A46">
            <w:pPr>
              <w:jc w:val="both"/>
              <w:rPr>
                <w:ins w:id="8274" w:author="Microsoft account" w:date="2021-05-23T21:59:00Z"/>
                <w:rFonts w:ascii="Times New Roman" w:hAnsi="Times New Roman" w:cs="Times New Roman"/>
                <w:bCs/>
                <w:sz w:val="18"/>
                <w:szCs w:val="18"/>
              </w:rPr>
              <w:pPrChange w:id="8275" w:author="Microsoft account" w:date="2021-05-25T22:50:00Z">
                <w:pPr>
                  <w:jc w:val="center"/>
                </w:pPr>
              </w:pPrChange>
            </w:pPr>
          </w:p>
        </w:tc>
        <w:tc>
          <w:tcPr>
            <w:tcW w:w="625" w:type="pct"/>
            <w:vAlign w:val="center"/>
          </w:tcPr>
          <w:p w14:paraId="7F5EA7F3" w14:textId="77777777" w:rsidR="008D25B4" w:rsidRPr="00B76AF0" w:rsidRDefault="008D25B4" w:rsidP="00E75A46">
            <w:pPr>
              <w:jc w:val="both"/>
              <w:rPr>
                <w:ins w:id="8276" w:author="Microsoft account" w:date="2021-05-23T21:59:00Z"/>
                <w:rFonts w:ascii="Times New Roman" w:hAnsi="Times New Roman" w:cs="Times New Roman"/>
                <w:bCs/>
                <w:sz w:val="18"/>
                <w:szCs w:val="18"/>
              </w:rPr>
              <w:pPrChange w:id="8277" w:author="Microsoft account" w:date="2021-05-25T22:50:00Z">
                <w:pPr>
                  <w:jc w:val="center"/>
                </w:pPr>
              </w:pPrChange>
            </w:pPr>
          </w:p>
        </w:tc>
        <w:tc>
          <w:tcPr>
            <w:tcW w:w="430" w:type="pct"/>
            <w:vAlign w:val="center"/>
          </w:tcPr>
          <w:p w14:paraId="6D5E060B" w14:textId="77777777" w:rsidR="008D25B4" w:rsidRPr="00B76AF0" w:rsidRDefault="008D25B4" w:rsidP="00E75A46">
            <w:pPr>
              <w:jc w:val="both"/>
              <w:rPr>
                <w:ins w:id="8278" w:author="Microsoft account" w:date="2021-05-23T21:59:00Z"/>
                <w:rFonts w:ascii="Times New Roman" w:hAnsi="Times New Roman" w:cs="Times New Roman"/>
                <w:bCs/>
                <w:sz w:val="18"/>
                <w:szCs w:val="18"/>
              </w:rPr>
              <w:pPrChange w:id="8279" w:author="Microsoft account" w:date="2021-05-25T22:50:00Z">
                <w:pPr>
                  <w:jc w:val="center"/>
                </w:pPr>
              </w:pPrChange>
            </w:pPr>
          </w:p>
        </w:tc>
      </w:tr>
      <w:tr w:rsidR="00457735" w:rsidRPr="00B76AF0" w14:paraId="671694C0" w14:textId="77777777" w:rsidTr="00B211C0">
        <w:trPr>
          <w:trHeight w:val="226"/>
          <w:jc w:val="center"/>
          <w:ins w:id="8280" w:author="Microsoft account" w:date="2021-05-23T21:59:00Z"/>
        </w:trPr>
        <w:tc>
          <w:tcPr>
            <w:tcW w:w="739" w:type="pct"/>
            <w:vAlign w:val="center"/>
          </w:tcPr>
          <w:p w14:paraId="6A9E9540" w14:textId="166EE201" w:rsidR="00075E76" w:rsidRDefault="00075E76" w:rsidP="00E75A46">
            <w:pPr>
              <w:jc w:val="both"/>
              <w:rPr>
                <w:ins w:id="8281" w:author="Microsoft account" w:date="2021-05-23T21:59:00Z"/>
                <w:rFonts w:ascii="Times New Roman" w:hAnsi="Times New Roman" w:cs="Times New Roman"/>
                <w:bCs/>
                <w:sz w:val="18"/>
                <w:szCs w:val="18"/>
              </w:rPr>
              <w:pPrChange w:id="8282" w:author="Microsoft account" w:date="2021-05-25T22:50:00Z">
                <w:pPr>
                  <w:jc w:val="center"/>
                </w:pPr>
              </w:pPrChange>
            </w:pPr>
            <w:ins w:id="8283" w:author="Microsoft account" w:date="2021-05-23T22:00:00Z">
              <w:r>
                <w:rPr>
                  <w:rFonts w:ascii="Times New Roman" w:hAnsi="Times New Roman" w:cs="Times New Roman"/>
                  <w:bCs/>
                  <w:sz w:val="18"/>
                  <w:szCs w:val="18"/>
                </w:rPr>
                <w:t>Bengali</w:t>
              </w:r>
            </w:ins>
          </w:p>
        </w:tc>
        <w:tc>
          <w:tcPr>
            <w:tcW w:w="665" w:type="pct"/>
            <w:vAlign w:val="center"/>
          </w:tcPr>
          <w:p w14:paraId="60D0A891" w14:textId="186454CF" w:rsidR="00075E76" w:rsidRPr="00B76AF0" w:rsidRDefault="003E7694" w:rsidP="00E75A46">
            <w:pPr>
              <w:jc w:val="both"/>
              <w:rPr>
                <w:ins w:id="8284" w:author="Microsoft account" w:date="2021-05-23T21:59:00Z"/>
                <w:rFonts w:ascii="Times New Roman" w:hAnsi="Times New Roman" w:cs="Times New Roman"/>
                <w:bCs/>
                <w:sz w:val="18"/>
                <w:szCs w:val="18"/>
              </w:rPr>
              <w:pPrChange w:id="8285" w:author="Microsoft account" w:date="2021-05-25T22:50:00Z">
                <w:pPr>
                  <w:jc w:val="center"/>
                </w:pPr>
              </w:pPrChange>
            </w:pPr>
            <w:ins w:id="8286" w:author="Microsoft account" w:date="2021-05-25T01:03:00Z">
              <w:r>
                <w:rPr>
                  <w:rFonts w:ascii="Times New Roman" w:hAnsi="Times New Roman" w:cs="Times New Roman"/>
                  <w:bCs/>
                  <w:sz w:val="18"/>
                  <w:szCs w:val="18"/>
                </w:rPr>
                <w:t>0.89 (0.64-1.25</w:t>
              </w:r>
              <w:r w:rsidR="00075E76" w:rsidRPr="002F783D">
                <w:rPr>
                  <w:rFonts w:ascii="Times New Roman" w:hAnsi="Times New Roman" w:cs="Times New Roman"/>
                  <w:bCs/>
                  <w:sz w:val="18"/>
                  <w:szCs w:val="18"/>
                </w:rPr>
                <w:t>)</w:t>
              </w:r>
            </w:ins>
          </w:p>
        </w:tc>
        <w:tc>
          <w:tcPr>
            <w:tcW w:w="456" w:type="pct"/>
            <w:vAlign w:val="center"/>
          </w:tcPr>
          <w:p w14:paraId="3FDFA73B" w14:textId="6229AC02" w:rsidR="00075E76" w:rsidRPr="00B76AF0" w:rsidRDefault="00DF0C57" w:rsidP="00E75A46">
            <w:pPr>
              <w:jc w:val="both"/>
              <w:rPr>
                <w:ins w:id="8287" w:author="Microsoft account" w:date="2021-05-23T21:59:00Z"/>
                <w:rFonts w:ascii="Times New Roman" w:hAnsi="Times New Roman" w:cs="Times New Roman"/>
                <w:bCs/>
                <w:sz w:val="18"/>
                <w:szCs w:val="18"/>
              </w:rPr>
              <w:pPrChange w:id="8288" w:author="Microsoft account" w:date="2021-05-25T22:50:00Z">
                <w:pPr>
                  <w:jc w:val="center"/>
                </w:pPr>
              </w:pPrChange>
            </w:pPr>
            <w:ins w:id="8289" w:author="Microsoft account" w:date="2021-05-25T01:03:00Z">
              <w:r>
                <w:rPr>
                  <w:rFonts w:ascii="Times New Roman" w:hAnsi="Times New Roman" w:cs="Times New Roman"/>
                  <w:bCs/>
                  <w:sz w:val="18"/>
                  <w:szCs w:val="18"/>
                </w:rPr>
                <w:t>0.</w:t>
              </w:r>
            </w:ins>
            <w:ins w:id="8290" w:author="Microsoft account" w:date="2021-05-25T01:04:00Z">
              <w:r>
                <w:rPr>
                  <w:rFonts w:ascii="Times New Roman" w:hAnsi="Times New Roman" w:cs="Times New Roman"/>
                  <w:bCs/>
                  <w:sz w:val="18"/>
                  <w:szCs w:val="18"/>
                </w:rPr>
                <w:t>512</w:t>
              </w:r>
            </w:ins>
          </w:p>
        </w:tc>
        <w:tc>
          <w:tcPr>
            <w:tcW w:w="636" w:type="pct"/>
            <w:vAlign w:val="center"/>
          </w:tcPr>
          <w:p w14:paraId="021F5323" w14:textId="77777777" w:rsidR="00075E76" w:rsidRPr="00B76AF0" w:rsidRDefault="00075E76" w:rsidP="00E75A46">
            <w:pPr>
              <w:jc w:val="both"/>
              <w:rPr>
                <w:ins w:id="8291" w:author="Microsoft account" w:date="2021-05-23T21:59:00Z"/>
                <w:rFonts w:ascii="Times New Roman" w:hAnsi="Times New Roman" w:cs="Times New Roman"/>
                <w:bCs/>
                <w:sz w:val="18"/>
                <w:szCs w:val="18"/>
              </w:rPr>
              <w:pPrChange w:id="8292" w:author="Microsoft account" w:date="2021-05-25T22:50:00Z">
                <w:pPr>
                  <w:jc w:val="center"/>
                </w:pPr>
              </w:pPrChange>
            </w:pPr>
          </w:p>
        </w:tc>
        <w:tc>
          <w:tcPr>
            <w:tcW w:w="430" w:type="pct"/>
            <w:vAlign w:val="center"/>
          </w:tcPr>
          <w:p w14:paraId="06C50AE2" w14:textId="77777777" w:rsidR="00075E76" w:rsidRPr="00B76AF0" w:rsidRDefault="00075E76" w:rsidP="00E75A46">
            <w:pPr>
              <w:jc w:val="both"/>
              <w:rPr>
                <w:ins w:id="8293" w:author="Microsoft account" w:date="2021-05-23T21:59:00Z"/>
                <w:rFonts w:ascii="Times New Roman" w:hAnsi="Times New Roman" w:cs="Times New Roman"/>
                <w:bCs/>
                <w:sz w:val="18"/>
                <w:szCs w:val="18"/>
              </w:rPr>
              <w:pPrChange w:id="8294" w:author="Microsoft account" w:date="2021-05-25T22:50:00Z">
                <w:pPr>
                  <w:jc w:val="center"/>
                </w:pPr>
              </w:pPrChange>
            </w:pPr>
          </w:p>
        </w:tc>
        <w:tc>
          <w:tcPr>
            <w:tcW w:w="627" w:type="pct"/>
            <w:vAlign w:val="center"/>
          </w:tcPr>
          <w:p w14:paraId="503F372D" w14:textId="05FB7752" w:rsidR="00075E76" w:rsidRDefault="00075E76" w:rsidP="00E75A46">
            <w:pPr>
              <w:jc w:val="both"/>
              <w:rPr>
                <w:ins w:id="8295" w:author="Microsoft account" w:date="2021-05-23T21:59:00Z"/>
                <w:rFonts w:ascii="Times New Roman" w:hAnsi="Times New Roman" w:cs="Times New Roman"/>
                <w:bCs/>
                <w:sz w:val="18"/>
                <w:szCs w:val="18"/>
              </w:rPr>
              <w:pPrChange w:id="8296" w:author="Microsoft account" w:date="2021-05-25T22:50:00Z">
                <w:pPr>
                  <w:jc w:val="center"/>
                </w:pPr>
              </w:pPrChange>
            </w:pPr>
            <w:ins w:id="8297" w:author="Microsoft account" w:date="2021-05-23T21:59:00Z">
              <w:r>
                <w:rPr>
                  <w:rFonts w:ascii="Times New Roman" w:hAnsi="Times New Roman" w:cs="Times New Roman"/>
                  <w:bCs/>
                  <w:sz w:val="18"/>
                  <w:szCs w:val="18"/>
                </w:rPr>
                <w:t>1.12 (0.82-1.53)</w:t>
              </w:r>
            </w:ins>
          </w:p>
        </w:tc>
        <w:tc>
          <w:tcPr>
            <w:tcW w:w="392" w:type="pct"/>
            <w:vAlign w:val="center"/>
          </w:tcPr>
          <w:p w14:paraId="2434973A" w14:textId="6D740C02" w:rsidR="00075E76" w:rsidRPr="00B76AF0" w:rsidRDefault="00075E76" w:rsidP="00E75A46">
            <w:pPr>
              <w:jc w:val="both"/>
              <w:rPr>
                <w:ins w:id="8298" w:author="Microsoft account" w:date="2021-05-23T21:59:00Z"/>
                <w:rFonts w:ascii="Times New Roman" w:hAnsi="Times New Roman" w:cs="Times New Roman"/>
                <w:bCs/>
                <w:sz w:val="18"/>
                <w:szCs w:val="18"/>
              </w:rPr>
              <w:pPrChange w:id="8299" w:author="Microsoft account" w:date="2021-05-25T22:50:00Z">
                <w:pPr>
                  <w:jc w:val="center"/>
                </w:pPr>
              </w:pPrChange>
            </w:pPr>
            <w:ins w:id="8300" w:author="Microsoft account" w:date="2021-05-23T22:00:00Z">
              <w:r>
                <w:rPr>
                  <w:rFonts w:ascii="Times New Roman" w:hAnsi="Times New Roman" w:cs="Times New Roman"/>
                  <w:bCs/>
                  <w:sz w:val="18"/>
                  <w:szCs w:val="18"/>
                </w:rPr>
                <w:t>0.474</w:t>
              </w:r>
            </w:ins>
          </w:p>
        </w:tc>
        <w:tc>
          <w:tcPr>
            <w:tcW w:w="625" w:type="pct"/>
            <w:vAlign w:val="center"/>
          </w:tcPr>
          <w:p w14:paraId="109A471E" w14:textId="773F810B" w:rsidR="00075E76" w:rsidRPr="00B76AF0" w:rsidRDefault="00075E76" w:rsidP="00E75A46">
            <w:pPr>
              <w:jc w:val="both"/>
              <w:rPr>
                <w:ins w:id="8301" w:author="Microsoft account" w:date="2021-05-23T21:59:00Z"/>
                <w:rFonts w:ascii="Times New Roman" w:hAnsi="Times New Roman" w:cs="Times New Roman"/>
                <w:bCs/>
                <w:sz w:val="18"/>
                <w:szCs w:val="18"/>
              </w:rPr>
              <w:pPrChange w:id="8302" w:author="Microsoft account" w:date="2021-05-25T22:50:00Z">
                <w:pPr>
                  <w:jc w:val="center"/>
                </w:pPr>
              </w:pPrChange>
            </w:pPr>
            <w:ins w:id="8303" w:author="Microsoft account" w:date="2021-05-23T23:59:00Z">
              <w:r>
                <w:rPr>
                  <w:rFonts w:ascii="Times New Roman" w:hAnsi="Times New Roman" w:cs="Times New Roman"/>
                  <w:bCs/>
                  <w:sz w:val="18"/>
                  <w:szCs w:val="18"/>
                </w:rPr>
                <w:t>-</w:t>
              </w:r>
            </w:ins>
          </w:p>
        </w:tc>
        <w:tc>
          <w:tcPr>
            <w:tcW w:w="430" w:type="pct"/>
            <w:vAlign w:val="center"/>
          </w:tcPr>
          <w:p w14:paraId="09A70279" w14:textId="5A467CF9" w:rsidR="00075E76" w:rsidRPr="00B76AF0" w:rsidRDefault="00075E76" w:rsidP="00E75A46">
            <w:pPr>
              <w:jc w:val="both"/>
              <w:rPr>
                <w:ins w:id="8304" w:author="Microsoft account" w:date="2021-05-23T21:59:00Z"/>
                <w:rFonts w:ascii="Times New Roman" w:hAnsi="Times New Roman" w:cs="Times New Roman"/>
                <w:bCs/>
                <w:sz w:val="18"/>
                <w:szCs w:val="18"/>
              </w:rPr>
              <w:pPrChange w:id="8305" w:author="Microsoft account" w:date="2021-05-25T22:50:00Z">
                <w:pPr>
                  <w:jc w:val="center"/>
                </w:pPr>
              </w:pPrChange>
            </w:pPr>
            <w:ins w:id="8306" w:author="Microsoft account" w:date="2021-05-23T23:59:00Z">
              <w:r>
                <w:rPr>
                  <w:rFonts w:ascii="Times New Roman" w:hAnsi="Times New Roman" w:cs="Times New Roman"/>
                  <w:bCs/>
                  <w:sz w:val="18"/>
                  <w:szCs w:val="18"/>
                </w:rPr>
                <w:t>-</w:t>
              </w:r>
            </w:ins>
          </w:p>
        </w:tc>
      </w:tr>
      <w:tr w:rsidR="00457735" w:rsidRPr="00B76AF0" w14:paraId="7FF9F11D" w14:textId="77777777" w:rsidTr="00B211C0">
        <w:trPr>
          <w:trHeight w:val="226"/>
          <w:jc w:val="center"/>
          <w:ins w:id="8307" w:author="Microsoft account" w:date="2021-05-23T21:59:00Z"/>
        </w:trPr>
        <w:tc>
          <w:tcPr>
            <w:tcW w:w="739" w:type="pct"/>
            <w:vAlign w:val="center"/>
          </w:tcPr>
          <w:p w14:paraId="71302BCC" w14:textId="6DE63D10" w:rsidR="00075E76" w:rsidRDefault="00075E76" w:rsidP="00E75A46">
            <w:pPr>
              <w:jc w:val="both"/>
              <w:rPr>
                <w:ins w:id="8308" w:author="Microsoft account" w:date="2021-05-23T21:59:00Z"/>
                <w:rFonts w:ascii="Times New Roman" w:hAnsi="Times New Roman" w:cs="Times New Roman"/>
                <w:bCs/>
                <w:sz w:val="18"/>
                <w:szCs w:val="18"/>
              </w:rPr>
              <w:pPrChange w:id="8309" w:author="Microsoft account" w:date="2021-05-25T22:50:00Z">
                <w:pPr>
                  <w:jc w:val="center"/>
                </w:pPr>
              </w:pPrChange>
            </w:pPr>
            <w:ins w:id="8310" w:author="Microsoft account" w:date="2021-05-23T22:00:00Z">
              <w:r>
                <w:rPr>
                  <w:rFonts w:ascii="Times New Roman" w:hAnsi="Times New Roman" w:cs="Times New Roman"/>
                  <w:bCs/>
                  <w:sz w:val="18"/>
                  <w:szCs w:val="18"/>
                </w:rPr>
                <w:t>Others</w:t>
              </w:r>
            </w:ins>
          </w:p>
        </w:tc>
        <w:tc>
          <w:tcPr>
            <w:tcW w:w="665" w:type="pct"/>
            <w:vAlign w:val="center"/>
          </w:tcPr>
          <w:p w14:paraId="600D28EB" w14:textId="5866D126" w:rsidR="00075E76" w:rsidRPr="00B76AF0" w:rsidRDefault="00075E76" w:rsidP="00E75A46">
            <w:pPr>
              <w:jc w:val="both"/>
              <w:rPr>
                <w:ins w:id="8311" w:author="Microsoft account" w:date="2021-05-23T21:59:00Z"/>
                <w:rFonts w:ascii="Times New Roman" w:hAnsi="Times New Roman" w:cs="Times New Roman"/>
                <w:bCs/>
                <w:sz w:val="18"/>
                <w:szCs w:val="18"/>
              </w:rPr>
              <w:pPrChange w:id="8312" w:author="Microsoft account" w:date="2021-05-25T22:50:00Z">
                <w:pPr>
                  <w:jc w:val="center"/>
                </w:pPr>
              </w:pPrChange>
            </w:pPr>
            <w:ins w:id="8313" w:author="Microsoft account" w:date="2021-05-25T01:03:00Z">
              <w:r w:rsidRPr="002F783D">
                <w:rPr>
                  <w:rFonts w:ascii="Times New Roman" w:hAnsi="Times New Roman" w:cs="Times New Roman"/>
                  <w:bCs/>
                  <w:sz w:val="18"/>
                  <w:szCs w:val="18"/>
                </w:rPr>
                <w:t>Reference</w:t>
              </w:r>
            </w:ins>
          </w:p>
        </w:tc>
        <w:tc>
          <w:tcPr>
            <w:tcW w:w="456" w:type="pct"/>
            <w:vAlign w:val="center"/>
          </w:tcPr>
          <w:p w14:paraId="73E7AA4A" w14:textId="7B72921E" w:rsidR="00075E76" w:rsidRPr="00B76AF0" w:rsidRDefault="00075E76" w:rsidP="00E75A46">
            <w:pPr>
              <w:jc w:val="both"/>
              <w:rPr>
                <w:ins w:id="8314" w:author="Microsoft account" w:date="2021-05-23T21:59:00Z"/>
                <w:rFonts w:ascii="Times New Roman" w:hAnsi="Times New Roman" w:cs="Times New Roman"/>
                <w:bCs/>
                <w:sz w:val="18"/>
                <w:szCs w:val="18"/>
              </w:rPr>
              <w:pPrChange w:id="8315" w:author="Microsoft account" w:date="2021-05-25T22:50:00Z">
                <w:pPr>
                  <w:jc w:val="center"/>
                </w:pPr>
              </w:pPrChange>
            </w:pPr>
            <w:ins w:id="8316" w:author="Microsoft account" w:date="2021-05-25T01:03:00Z">
              <w:r w:rsidRPr="002F783D">
                <w:rPr>
                  <w:rFonts w:ascii="Times New Roman" w:hAnsi="Times New Roman" w:cs="Times New Roman"/>
                  <w:bCs/>
                  <w:sz w:val="18"/>
                  <w:szCs w:val="18"/>
                </w:rPr>
                <w:t>-</w:t>
              </w:r>
            </w:ins>
          </w:p>
        </w:tc>
        <w:tc>
          <w:tcPr>
            <w:tcW w:w="636" w:type="pct"/>
            <w:vAlign w:val="center"/>
          </w:tcPr>
          <w:p w14:paraId="197CE0CE" w14:textId="77777777" w:rsidR="00075E76" w:rsidRPr="00B76AF0" w:rsidRDefault="00075E76" w:rsidP="00E75A46">
            <w:pPr>
              <w:jc w:val="both"/>
              <w:rPr>
                <w:ins w:id="8317" w:author="Microsoft account" w:date="2021-05-23T21:59:00Z"/>
                <w:rFonts w:ascii="Times New Roman" w:hAnsi="Times New Roman" w:cs="Times New Roman"/>
                <w:bCs/>
                <w:sz w:val="18"/>
                <w:szCs w:val="18"/>
              </w:rPr>
              <w:pPrChange w:id="8318" w:author="Microsoft account" w:date="2021-05-25T22:50:00Z">
                <w:pPr>
                  <w:jc w:val="center"/>
                </w:pPr>
              </w:pPrChange>
            </w:pPr>
          </w:p>
        </w:tc>
        <w:tc>
          <w:tcPr>
            <w:tcW w:w="430" w:type="pct"/>
            <w:vAlign w:val="center"/>
          </w:tcPr>
          <w:p w14:paraId="66C9057E" w14:textId="77777777" w:rsidR="00075E76" w:rsidRPr="00B76AF0" w:rsidRDefault="00075E76" w:rsidP="00E75A46">
            <w:pPr>
              <w:jc w:val="both"/>
              <w:rPr>
                <w:ins w:id="8319" w:author="Microsoft account" w:date="2021-05-23T21:59:00Z"/>
                <w:rFonts w:ascii="Times New Roman" w:hAnsi="Times New Roman" w:cs="Times New Roman"/>
                <w:bCs/>
                <w:sz w:val="18"/>
                <w:szCs w:val="18"/>
              </w:rPr>
              <w:pPrChange w:id="8320" w:author="Microsoft account" w:date="2021-05-25T22:50:00Z">
                <w:pPr>
                  <w:jc w:val="center"/>
                </w:pPr>
              </w:pPrChange>
            </w:pPr>
          </w:p>
        </w:tc>
        <w:tc>
          <w:tcPr>
            <w:tcW w:w="627" w:type="pct"/>
            <w:vAlign w:val="center"/>
          </w:tcPr>
          <w:p w14:paraId="48E497A0" w14:textId="5AD082C0" w:rsidR="00075E76" w:rsidRDefault="00075E76" w:rsidP="00E75A46">
            <w:pPr>
              <w:jc w:val="both"/>
              <w:rPr>
                <w:ins w:id="8321" w:author="Microsoft account" w:date="2021-05-23T21:59:00Z"/>
                <w:rFonts w:ascii="Times New Roman" w:hAnsi="Times New Roman" w:cs="Times New Roman"/>
                <w:bCs/>
                <w:sz w:val="18"/>
                <w:szCs w:val="18"/>
              </w:rPr>
              <w:pPrChange w:id="8322" w:author="Microsoft account" w:date="2021-05-25T22:50:00Z">
                <w:pPr>
                  <w:jc w:val="center"/>
                </w:pPr>
              </w:pPrChange>
            </w:pPr>
            <w:ins w:id="8323" w:author="Microsoft account" w:date="2021-05-23T22:00:00Z">
              <w:r>
                <w:rPr>
                  <w:rFonts w:ascii="Times New Roman" w:hAnsi="Times New Roman" w:cs="Times New Roman"/>
                  <w:bCs/>
                  <w:sz w:val="18"/>
                  <w:szCs w:val="18"/>
                </w:rPr>
                <w:t>Reference</w:t>
              </w:r>
            </w:ins>
          </w:p>
        </w:tc>
        <w:tc>
          <w:tcPr>
            <w:tcW w:w="392" w:type="pct"/>
            <w:vAlign w:val="center"/>
          </w:tcPr>
          <w:p w14:paraId="0499C1B3" w14:textId="77777777" w:rsidR="00075E76" w:rsidRPr="00B76AF0" w:rsidRDefault="00075E76" w:rsidP="00E75A46">
            <w:pPr>
              <w:jc w:val="both"/>
              <w:rPr>
                <w:ins w:id="8324" w:author="Microsoft account" w:date="2021-05-23T21:59:00Z"/>
                <w:rFonts w:ascii="Times New Roman" w:hAnsi="Times New Roman" w:cs="Times New Roman"/>
                <w:bCs/>
                <w:sz w:val="18"/>
                <w:szCs w:val="18"/>
              </w:rPr>
              <w:pPrChange w:id="8325" w:author="Microsoft account" w:date="2021-05-25T22:50:00Z">
                <w:pPr>
                  <w:jc w:val="center"/>
                </w:pPr>
              </w:pPrChange>
            </w:pPr>
          </w:p>
        </w:tc>
        <w:tc>
          <w:tcPr>
            <w:tcW w:w="625" w:type="pct"/>
            <w:vAlign w:val="center"/>
          </w:tcPr>
          <w:p w14:paraId="19A8AB13" w14:textId="5D354A13" w:rsidR="00075E76" w:rsidRPr="00B76AF0" w:rsidRDefault="00075E76" w:rsidP="00E75A46">
            <w:pPr>
              <w:jc w:val="both"/>
              <w:rPr>
                <w:ins w:id="8326" w:author="Microsoft account" w:date="2021-05-23T21:59:00Z"/>
                <w:rFonts w:ascii="Times New Roman" w:hAnsi="Times New Roman" w:cs="Times New Roman"/>
                <w:bCs/>
                <w:sz w:val="18"/>
                <w:szCs w:val="18"/>
              </w:rPr>
              <w:pPrChange w:id="8327" w:author="Microsoft account" w:date="2021-05-25T22:50:00Z">
                <w:pPr>
                  <w:jc w:val="center"/>
                </w:pPr>
              </w:pPrChange>
            </w:pPr>
            <w:ins w:id="8328" w:author="Microsoft account" w:date="2021-05-23T23:59:00Z">
              <w:r>
                <w:rPr>
                  <w:rFonts w:ascii="Times New Roman" w:hAnsi="Times New Roman" w:cs="Times New Roman"/>
                  <w:bCs/>
                  <w:sz w:val="18"/>
                  <w:szCs w:val="18"/>
                </w:rPr>
                <w:t>-</w:t>
              </w:r>
            </w:ins>
          </w:p>
        </w:tc>
        <w:tc>
          <w:tcPr>
            <w:tcW w:w="430" w:type="pct"/>
            <w:vAlign w:val="center"/>
          </w:tcPr>
          <w:p w14:paraId="76B7B078" w14:textId="6067B123" w:rsidR="00075E76" w:rsidRPr="00B76AF0" w:rsidRDefault="00075E76" w:rsidP="00E75A46">
            <w:pPr>
              <w:jc w:val="both"/>
              <w:rPr>
                <w:ins w:id="8329" w:author="Microsoft account" w:date="2021-05-23T21:59:00Z"/>
                <w:rFonts w:ascii="Times New Roman" w:hAnsi="Times New Roman" w:cs="Times New Roman"/>
                <w:bCs/>
                <w:sz w:val="18"/>
                <w:szCs w:val="18"/>
              </w:rPr>
              <w:pPrChange w:id="8330" w:author="Microsoft account" w:date="2021-05-25T22:50:00Z">
                <w:pPr>
                  <w:jc w:val="center"/>
                </w:pPr>
              </w:pPrChange>
            </w:pPr>
            <w:ins w:id="8331" w:author="Microsoft account" w:date="2021-05-23T23:59:00Z">
              <w:r>
                <w:rPr>
                  <w:rFonts w:ascii="Times New Roman" w:hAnsi="Times New Roman" w:cs="Times New Roman"/>
                  <w:bCs/>
                  <w:sz w:val="18"/>
                  <w:szCs w:val="18"/>
                </w:rPr>
                <w:t>-</w:t>
              </w:r>
            </w:ins>
          </w:p>
        </w:tc>
      </w:tr>
      <w:tr w:rsidR="00075E76" w:rsidRPr="00B76AF0" w14:paraId="43B95921" w14:textId="77777777" w:rsidTr="00635F61">
        <w:trPr>
          <w:trHeight w:val="226"/>
          <w:jc w:val="center"/>
          <w:ins w:id="8332" w:author="Microsoft account" w:date="2021-05-23T23:53:00Z"/>
        </w:trPr>
        <w:tc>
          <w:tcPr>
            <w:tcW w:w="5000" w:type="pct"/>
            <w:gridSpan w:val="9"/>
            <w:vAlign w:val="center"/>
          </w:tcPr>
          <w:p w14:paraId="2AE23934" w14:textId="11237B85" w:rsidR="00075E76" w:rsidRPr="00B76AF0" w:rsidRDefault="000C5F17" w:rsidP="00E75A46">
            <w:pPr>
              <w:jc w:val="both"/>
              <w:rPr>
                <w:ins w:id="8333" w:author="Microsoft account" w:date="2021-05-23T23:53:00Z"/>
                <w:rFonts w:ascii="Times New Roman" w:hAnsi="Times New Roman" w:cs="Times New Roman"/>
                <w:bCs/>
                <w:sz w:val="18"/>
                <w:szCs w:val="18"/>
              </w:rPr>
              <w:pPrChange w:id="8334" w:author="Microsoft account" w:date="2021-05-25T22:50:00Z">
                <w:pPr>
                  <w:jc w:val="center"/>
                </w:pPr>
              </w:pPrChange>
            </w:pPr>
            <w:ins w:id="8335" w:author="Microsoft account" w:date="2021-05-23T23:53:00Z">
              <w:r>
                <w:rPr>
                  <w:rFonts w:ascii="Times New Roman" w:hAnsi="Times New Roman" w:cs="Times New Roman"/>
                  <w:b/>
                  <w:bCs/>
                  <w:i/>
                  <w:sz w:val="18"/>
                  <w:szCs w:val="18"/>
                </w:rPr>
                <w:t>Mother’s Age</w:t>
              </w:r>
            </w:ins>
          </w:p>
        </w:tc>
      </w:tr>
      <w:tr w:rsidR="00457735" w:rsidRPr="00B76AF0" w14:paraId="33841597" w14:textId="77777777" w:rsidTr="00B211C0">
        <w:trPr>
          <w:trHeight w:val="226"/>
          <w:jc w:val="center"/>
          <w:ins w:id="8336" w:author="Microsoft account" w:date="2021-05-23T23:53:00Z"/>
        </w:trPr>
        <w:tc>
          <w:tcPr>
            <w:tcW w:w="739" w:type="pct"/>
            <w:vAlign w:val="center"/>
          </w:tcPr>
          <w:p w14:paraId="344383F1" w14:textId="2C0C353F" w:rsidR="00075E76" w:rsidRDefault="000375E5" w:rsidP="00E75A46">
            <w:pPr>
              <w:jc w:val="both"/>
              <w:rPr>
                <w:ins w:id="8337" w:author="Microsoft account" w:date="2021-05-23T23:53:00Z"/>
                <w:rFonts w:ascii="Times New Roman" w:hAnsi="Times New Roman" w:cs="Times New Roman"/>
                <w:bCs/>
                <w:sz w:val="18"/>
                <w:szCs w:val="18"/>
              </w:rPr>
              <w:pPrChange w:id="8338" w:author="Microsoft account" w:date="2021-05-25T22:50:00Z">
                <w:pPr>
                  <w:jc w:val="center"/>
                </w:pPr>
              </w:pPrChange>
            </w:pPr>
            <w:ins w:id="8339" w:author="Microsoft account" w:date="2021-05-23T23:53:00Z">
              <w:r>
                <w:rPr>
                  <w:rFonts w:ascii="Times New Roman" w:hAnsi="Times New Roman" w:cs="Times New Roman"/>
                  <w:bCs/>
                  <w:sz w:val="18"/>
                  <w:szCs w:val="18"/>
                </w:rPr>
                <w:t>15 - 19</w:t>
              </w:r>
            </w:ins>
          </w:p>
        </w:tc>
        <w:tc>
          <w:tcPr>
            <w:tcW w:w="665" w:type="pct"/>
            <w:vAlign w:val="center"/>
          </w:tcPr>
          <w:p w14:paraId="1D29939A" w14:textId="6C9DAF92" w:rsidR="00075E76" w:rsidRPr="00B76AF0" w:rsidRDefault="00075E76" w:rsidP="00E75A46">
            <w:pPr>
              <w:jc w:val="both"/>
              <w:rPr>
                <w:ins w:id="8340" w:author="Microsoft account" w:date="2021-05-23T23:53:00Z"/>
                <w:rFonts w:ascii="Times New Roman" w:hAnsi="Times New Roman" w:cs="Times New Roman"/>
                <w:bCs/>
                <w:sz w:val="18"/>
                <w:szCs w:val="18"/>
              </w:rPr>
              <w:pPrChange w:id="8341" w:author="Microsoft account" w:date="2021-05-25T22:50:00Z">
                <w:pPr>
                  <w:jc w:val="center"/>
                </w:pPr>
              </w:pPrChange>
            </w:pPr>
            <w:ins w:id="8342" w:author="Microsoft account" w:date="2021-05-23T23:53:00Z">
              <w:r w:rsidRPr="002F783D">
                <w:rPr>
                  <w:rFonts w:ascii="Times New Roman" w:hAnsi="Times New Roman" w:cs="Times New Roman"/>
                  <w:bCs/>
                  <w:sz w:val="18"/>
                  <w:szCs w:val="18"/>
                </w:rPr>
                <w:t>1.26 (0.90-1.77)</w:t>
              </w:r>
            </w:ins>
          </w:p>
        </w:tc>
        <w:tc>
          <w:tcPr>
            <w:tcW w:w="456" w:type="pct"/>
            <w:vAlign w:val="center"/>
          </w:tcPr>
          <w:p w14:paraId="5F102B03" w14:textId="78655AB0" w:rsidR="00075E76" w:rsidRPr="00B76AF0" w:rsidRDefault="00075E76" w:rsidP="00E75A46">
            <w:pPr>
              <w:jc w:val="both"/>
              <w:rPr>
                <w:ins w:id="8343" w:author="Microsoft account" w:date="2021-05-23T23:53:00Z"/>
                <w:rFonts w:ascii="Times New Roman" w:hAnsi="Times New Roman" w:cs="Times New Roman"/>
                <w:bCs/>
                <w:sz w:val="18"/>
                <w:szCs w:val="18"/>
              </w:rPr>
              <w:pPrChange w:id="8344" w:author="Microsoft account" w:date="2021-05-25T22:50:00Z">
                <w:pPr>
                  <w:jc w:val="center"/>
                </w:pPr>
              </w:pPrChange>
            </w:pPr>
            <w:ins w:id="8345" w:author="Microsoft account" w:date="2021-05-23T23:53:00Z">
              <w:r w:rsidRPr="002F783D">
                <w:rPr>
                  <w:rFonts w:ascii="Times New Roman" w:hAnsi="Times New Roman" w:cs="Times New Roman"/>
                  <w:bCs/>
                  <w:sz w:val="18"/>
                  <w:szCs w:val="18"/>
                </w:rPr>
                <w:t>0.182</w:t>
              </w:r>
            </w:ins>
          </w:p>
        </w:tc>
        <w:tc>
          <w:tcPr>
            <w:tcW w:w="636" w:type="pct"/>
            <w:vAlign w:val="center"/>
          </w:tcPr>
          <w:p w14:paraId="0A4EECCB" w14:textId="197C0432" w:rsidR="00075E76" w:rsidRPr="00B76AF0" w:rsidRDefault="00893217" w:rsidP="00E75A46">
            <w:pPr>
              <w:jc w:val="both"/>
              <w:rPr>
                <w:ins w:id="8346" w:author="Microsoft account" w:date="2021-05-23T23:53:00Z"/>
                <w:rFonts w:ascii="Times New Roman" w:hAnsi="Times New Roman" w:cs="Times New Roman"/>
                <w:bCs/>
                <w:sz w:val="18"/>
                <w:szCs w:val="18"/>
              </w:rPr>
              <w:pPrChange w:id="8347" w:author="Microsoft account" w:date="2021-05-25T22:50:00Z">
                <w:pPr>
                  <w:jc w:val="center"/>
                </w:pPr>
              </w:pPrChange>
            </w:pPr>
            <w:ins w:id="8348" w:author="Microsoft account" w:date="2021-05-23T23:53:00Z">
              <w:r>
                <w:rPr>
                  <w:rFonts w:ascii="Times New Roman" w:hAnsi="Times New Roman" w:cs="Times New Roman"/>
                  <w:bCs/>
                  <w:sz w:val="18"/>
                  <w:szCs w:val="18"/>
                </w:rPr>
                <w:t>1.21 (0.82-1.78</w:t>
              </w:r>
              <w:r w:rsidR="00075E76" w:rsidRPr="002F783D">
                <w:rPr>
                  <w:rFonts w:ascii="Times New Roman" w:hAnsi="Times New Roman" w:cs="Times New Roman"/>
                  <w:bCs/>
                  <w:sz w:val="18"/>
                  <w:szCs w:val="18"/>
                </w:rPr>
                <w:t>)</w:t>
              </w:r>
            </w:ins>
          </w:p>
        </w:tc>
        <w:tc>
          <w:tcPr>
            <w:tcW w:w="430" w:type="pct"/>
            <w:vAlign w:val="center"/>
          </w:tcPr>
          <w:p w14:paraId="10DEE9B0" w14:textId="231F5D14" w:rsidR="00075E76" w:rsidRPr="00B76AF0" w:rsidRDefault="00625A3E" w:rsidP="00E75A46">
            <w:pPr>
              <w:jc w:val="both"/>
              <w:rPr>
                <w:ins w:id="8349" w:author="Microsoft account" w:date="2021-05-23T23:53:00Z"/>
                <w:rFonts w:ascii="Times New Roman" w:hAnsi="Times New Roman" w:cs="Times New Roman"/>
                <w:bCs/>
                <w:sz w:val="18"/>
                <w:szCs w:val="18"/>
              </w:rPr>
              <w:pPrChange w:id="8350" w:author="Microsoft account" w:date="2021-05-25T22:50:00Z">
                <w:pPr>
                  <w:jc w:val="center"/>
                </w:pPr>
              </w:pPrChange>
            </w:pPr>
            <w:ins w:id="8351" w:author="Microsoft account" w:date="2021-05-23T23:53:00Z">
              <w:r>
                <w:rPr>
                  <w:rFonts w:ascii="Times New Roman" w:hAnsi="Times New Roman" w:cs="Times New Roman"/>
                  <w:bCs/>
                  <w:sz w:val="18"/>
                  <w:szCs w:val="18"/>
                </w:rPr>
                <w:t>0.345</w:t>
              </w:r>
            </w:ins>
          </w:p>
        </w:tc>
        <w:tc>
          <w:tcPr>
            <w:tcW w:w="627" w:type="pct"/>
            <w:vAlign w:val="center"/>
          </w:tcPr>
          <w:p w14:paraId="52B7B26B" w14:textId="21FBCF52" w:rsidR="00075E76" w:rsidRDefault="00075E76" w:rsidP="00E75A46">
            <w:pPr>
              <w:jc w:val="both"/>
              <w:rPr>
                <w:ins w:id="8352" w:author="Microsoft account" w:date="2021-05-23T23:53:00Z"/>
                <w:rFonts w:ascii="Times New Roman" w:hAnsi="Times New Roman" w:cs="Times New Roman"/>
                <w:bCs/>
                <w:sz w:val="18"/>
                <w:szCs w:val="18"/>
              </w:rPr>
              <w:pPrChange w:id="8353" w:author="Microsoft account" w:date="2021-05-25T22:50:00Z">
                <w:pPr>
                  <w:jc w:val="center"/>
                </w:pPr>
              </w:pPrChange>
            </w:pPr>
            <w:ins w:id="8354" w:author="Microsoft account" w:date="2021-05-23T23:53:00Z">
              <w:r>
                <w:rPr>
                  <w:rFonts w:ascii="Times New Roman" w:hAnsi="Times New Roman" w:cs="Times New Roman"/>
                  <w:bCs/>
                  <w:sz w:val="18"/>
                  <w:szCs w:val="18"/>
                </w:rPr>
                <w:t>1</w:t>
              </w:r>
              <w:r w:rsidRPr="002F783D">
                <w:rPr>
                  <w:rFonts w:ascii="Times New Roman" w:hAnsi="Times New Roman" w:cs="Times New Roman"/>
                  <w:bCs/>
                  <w:sz w:val="18"/>
                  <w:szCs w:val="18"/>
                </w:rPr>
                <w:t>.12 (</w:t>
              </w:r>
              <w:r>
                <w:rPr>
                  <w:rFonts w:ascii="Times New Roman" w:hAnsi="Times New Roman" w:cs="Times New Roman"/>
                  <w:bCs/>
                  <w:sz w:val="18"/>
                  <w:szCs w:val="18"/>
                </w:rPr>
                <w:t>0.97</w:t>
              </w:r>
              <w:r w:rsidRPr="002F783D">
                <w:rPr>
                  <w:rFonts w:ascii="Times New Roman" w:hAnsi="Times New Roman" w:cs="Times New Roman"/>
                  <w:bCs/>
                  <w:sz w:val="18"/>
                  <w:szCs w:val="18"/>
                </w:rPr>
                <w:t>-</w:t>
              </w:r>
              <w:r>
                <w:rPr>
                  <w:rFonts w:ascii="Times New Roman" w:hAnsi="Times New Roman" w:cs="Times New Roman"/>
                  <w:bCs/>
                  <w:sz w:val="18"/>
                  <w:szCs w:val="18"/>
                </w:rPr>
                <w:t>1.31</w:t>
              </w:r>
              <w:r w:rsidRPr="002F783D">
                <w:rPr>
                  <w:rFonts w:ascii="Times New Roman" w:hAnsi="Times New Roman" w:cs="Times New Roman"/>
                  <w:bCs/>
                  <w:sz w:val="18"/>
                  <w:szCs w:val="18"/>
                </w:rPr>
                <w:t>)</w:t>
              </w:r>
            </w:ins>
          </w:p>
        </w:tc>
        <w:tc>
          <w:tcPr>
            <w:tcW w:w="392" w:type="pct"/>
            <w:vAlign w:val="center"/>
          </w:tcPr>
          <w:p w14:paraId="6C449686" w14:textId="544D50C8" w:rsidR="00075E76" w:rsidRPr="00B76AF0" w:rsidRDefault="00075E76" w:rsidP="00E75A46">
            <w:pPr>
              <w:jc w:val="both"/>
              <w:rPr>
                <w:ins w:id="8355" w:author="Microsoft account" w:date="2021-05-23T23:53:00Z"/>
                <w:rFonts w:ascii="Times New Roman" w:hAnsi="Times New Roman" w:cs="Times New Roman"/>
                <w:bCs/>
                <w:sz w:val="18"/>
                <w:szCs w:val="18"/>
              </w:rPr>
              <w:pPrChange w:id="8356" w:author="Microsoft account" w:date="2021-05-25T22:50:00Z">
                <w:pPr>
                  <w:jc w:val="center"/>
                </w:pPr>
              </w:pPrChange>
            </w:pPr>
            <w:ins w:id="8357" w:author="Microsoft account" w:date="2021-05-23T23:53:00Z">
              <w:r w:rsidRPr="002F783D">
                <w:rPr>
                  <w:rFonts w:ascii="Times New Roman" w:hAnsi="Times New Roman" w:cs="Times New Roman"/>
                  <w:bCs/>
                  <w:sz w:val="18"/>
                  <w:szCs w:val="18"/>
                </w:rPr>
                <w:t>0.121</w:t>
              </w:r>
            </w:ins>
          </w:p>
        </w:tc>
        <w:tc>
          <w:tcPr>
            <w:tcW w:w="625" w:type="pct"/>
            <w:vAlign w:val="center"/>
          </w:tcPr>
          <w:p w14:paraId="1E4F82DA" w14:textId="3520FA40" w:rsidR="00075E76" w:rsidRPr="00B76AF0" w:rsidRDefault="00075E76" w:rsidP="00E75A46">
            <w:pPr>
              <w:jc w:val="both"/>
              <w:rPr>
                <w:ins w:id="8358" w:author="Microsoft account" w:date="2021-05-23T23:53:00Z"/>
                <w:rFonts w:ascii="Times New Roman" w:hAnsi="Times New Roman" w:cs="Times New Roman"/>
                <w:bCs/>
                <w:sz w:val="18"/>
                <w:szCs w:val="18"/>
              </w:rPr>
              <w:pPrChange w:id="8359" w:author="Microsoft account" w:date="2021-05-25T22:50:00Z">
                <w:pPr>
                  <w:jc w:val="center"/>
                </w:pPr>
              </w:pPrChange>
            </w:pPr>
            <w:ins w:id="8360" w:author="Microsoft account" w:date="2021-05-23T23:53:00Z">
              <w:r w:rsidRPr="002F783D">
                <w:rPr>
                  <w:rFonts w:ascii="Times New Roman" w:hAnsi="Times New Roman" w:cs="Times New Roman"/>
                  <w:bCs/>
                  <w:sz w:val="18"/>
                  <w:szCs w:val="18"/>
                </w:rPr>
                <w:t>1.15 (0.97-1.36)</w:t>
              </w:r>
            </w:ins>
          </w:p>
        </w:tc>
        <w:tc>
          <w:tcPr>
            <w:tcW w:w="430" w:type="pct"/>
            <w:vAlign w:val="center"/>
          </w:tcPr>
          <w:p w14:paraId="6B5B9586" w14:textId="4C6F316F" w:rsidR="00075E76" w:rsidRPr="00B76AF0" w:rsidRDefault="00075E76" w:rsidP="00E75A46">
            <w:pPr>
              <w:jc w:val="both"/>
              <w:rPr>
                <w:ins w:id="8361" w:author="Microsoft account" w:date="2021-05-23T23:53:00Z"/>
                <w:rFonts w:ascii="Times New Roman" w:hAnsi="Times New Roman" w:cs="Times New Roman"/>
                <w:bCs/>
                <w:sz w:val="18"/>
                <w:szCs w:val="18"/>
              </w:rPr>
              <w:pPrChange w:id="8362" w:author="Microsoft account" w:date="2021-05-25T22:50:00Z">
                <w:pPr>
                  <w:jc w:val="center"/>
                </w:pPr>
              </w:pPrChange>
            </w:pPr>
            <w:ins w:id="8363" w:author="Microsoft account" w:date="2021-05-23T23:53:00Z">
              <w:r w:rsidRPr="002F783D">
                <w:rPr>
                  <w:rFonts w:ascii="Times New Roman" w:hAnsi="Times New Roman" w:cs="Times New Roman"/>
                  <w:bCs/>
                  <w:sz w:val="18"/>
                  <w:szCs w:val="18"/>
                </w:rPr>
                <w:t>0.10</w:t>
              </w:r>
              <w:r>
                <w:rPr>
                  <w:rFonts w:ascii="Times New Roman" w:hAnsi="Times New Roman" w:cs="Times New Roman"/>
                  <w:bCs/>
                  <w:sz w:val="18"/>
                  <w:szCs w:val="18"/>
                </w:rPr>
                <w:t>2</w:t>
              </w:r>
            </w:ins>
          </w:p>
        </w:tc>
      </w:tr>
      <w:tr w:rsidR="00457735" w:rsidRPr="00B76AF0" w14:paraId="03185C34" w14:textId="77777777" w:rsidTr="00B211C0">
        <w:trPr>
          <w:trHeight w:val="226"/>
          <w:jc w:val="center"/>
          <w:ins w:id="8364" w:author="Microsoft account" w:date="2021-05-23T23:53:00Z"/>
        </w:trPr>
        <w:tc>
          <w:tcPr>
            <w:tcW w:w="739" w:type="pct"/>
            <w:vAlign w:val="center"/>
          </w:tcPr>
          <w:p w14:paraId="1FDF6ABC" w14:textId="58D044ED" w:rsidR="00075E76" w:rsidRDefault="00075E76" w:rsidP="00E75A46">
            <w:pPr>
              <w:jc w:val="both"/>
              <w:rPr>
                <w:ins w:id="8365" w:author="Microsoft account" w:date="2021-05-23T23:53:00Z"/>
                <w:rFonts w:ascii="Times New Roman" w:hAnsi="Times New Roman" w:cs="Times New Roman"/>
                <w:bCs/>
                <w:sz w:val="18"/>
                <w:szCs w:val="18"/>
              </w:rPr>
              <w:pPrChange w:id="8366" w:author="Microsoft account" w:date="2021-05-25T22:50:00Z">
                <w:pPr>
                  <w:jc w:val="center"/>
                </w:pPr>
              </w:pPrChange>
            </w:pPr>
            <w:ins w:id="8367" w:author="Microsoft account" w:date="2021-05-23T23:53:00Z">
              <w:r w:rsidRPr="002F783D">
                <w:rPr>
                  <w:rFonts w:ascii="Times New Roman" w:hAnsi="Times New Roman" w:cs="Times New Roman"/>
                  <w:bCs/>
                  <w:sz w:val="18"/>
                  <w:szCs w:val="18"/>
                </w:rPr>
                <w:t>20 – 34</w:t>
              </w:r>
            </w:ins>
          </w:p>
        </w:tc>
        <w:tc>
          <w:tcPr>
            <w:tcW w:w="665" w:type="pct"/>
            <w:vAlign w:val="center"/>
          </w:tcPr>
          <w:p w14:paraId="590E66DE" w14:textId="35BA5389" w:rsidR="00075E76" w:rsidRPr="00B76AF0" w:rsidRDefault="00DF0893" w:rsidP="00E75A46">
            <w:pPr>
              <w:jc w:val="both"/>
              <w:rPr>
                <w:ins w:id="8368" w:author="Microsoft account" w:date="2021-05-23T23:53:00Z"/>
                <w:rFonts w:ascii="Times New Roman" w:hAnsi="Times New Roman" w:cs="Times New Roman"/>
                <w:bCs/>
                <w:sz w:val="18"/>
                <w:szCs w:val="18"/>
              </w:rPr>
              <w:pPrChange w:id="8369" w:author="Microsoft account" w:date="2021-05-25T22:50:00Z">
                <w:pPr>
                  <w:jc w:val="center"/>
                </w:pPr>
              </w:pPrChange>
            </w:pPr>
            <w:ins w:id="8370" w:author="Microsoft account" w:date="2021-05-23T23:53:00Z">
              <w:r>
                <w:rPr>
                  <w:rFonts w:ascii="Times New Roman" w:hAnsi="Times New Roman" w:cs="Times New Roman"/>
                  <w:bCs/>
                  <w:sz w:val="18"/>
                  <w:szCs w:val="18"/>
                </w:rPr>
                <w:t>1.27 (1.09</w:t>
              </w:r>
              <w:r w:rsidR="00075E76" w:rsidRPr="002F783D">
                <w:rPr>
                  <w:rFonts w:ascii="Times New Roman" w:hAnsi="Times New Roman" w:cs="Times New Roman"/>
                  <w:bCs/>
                  <w:sz w:val="18"/>
                  <w:szCs w:val="18"/>
                </w:rPr>
                <w:t>-1.49)</w:t>
              </w:r>
            </w:ins>
          </w:p>
        </w:tc>
        <w:tc>
          <w:tcPr>
            <w:tcW w:w="456" w:type="pct"/>
            <w:vAlign w:val="center"/>
          </w:tcPr>
          <w:p w14:paraId="188D31CF" w14:textId="254CC835" w:rsidR="00075E76" w:rsidRPr="00B76AF0" w:rsidRDefault="00DF0893" w:rsidP="00E75A46">
            <w:pPr>
              <w:jc w:val="both"/>
              <w:rPr>
                <w:ins w:id="8371" w:author="Microsoft account" w:date="2021-05-23T23:53:00Z"/>
                <w:rFonts w:ascii="Times New Roman" w:hAnsi="Times New Roman" w:cs="Times New Roman"/>
                <w:bCs/>
                <w:sz w:val="18"/>
                <w:szCs w:val="18"/>
              </w:rPr>
              <w:pPrChange w:id="8372" w:author="Microsoft account" w:date="2021-05-25T22:50:00Z">
                <w:pPr>
                  <w:jc w:val="center"/>
                </w:pPr>
              </w:pPrChange>
            </w:pPr>
            <w:ins w:id="8373" w:author="Microsoft account" w:date="2021-05-23T23:53:00Z">
              <w:r>
                <w:rPr>
                  <w:rFonts w:ascii="Times New Roman" w:hAnsi="Times New Roman" w:cs="Times New Roman"/>
                  <w:bCs/>
                  <w:sz w:val="18"/>
                  <w:szCs w:val="18"/>
                </w:rPr>
                <w:t>0.003</w:t>
              </w:r>
            </w:ins>
          </w:p>
        </w:tc>
        <w:tc>
          <w:tcPr>
            <w:tcW w:w="636" w:type="pct"/>
            <w:vAlign w:val="center"/>
          </w:tcPr>
          <w:p w14:paraId="7BBC9FE6" w14:textId="0B15C1ED" w:rsidR="00075E76" w:rsidRPr="00B76AF0" w:rsidRDefault="00075E76" w:rsidP="00E75A46">
            <w:pPr>
              <w:jc w:val="both"/>
              <w:rPr>
                <w:ins w:id="8374" w:author="Microsoft account" w:date="2021-05-23T23:53:00Z"/>
                <w:rFonts w:ascii="Times New Roman" w:hAnsi="Times New Roman" w:cs="Times New Roman"/>
                <w:bCs/>
                <w:sz w:val="18"/>
                <w:szCs w:val="18"/>
              </w:rPr>
              <w:pPrChange w:id="8375" w:author="Microsoft account" w:date="2021-05-25T22:50:00Z">
                <w:pPr>
                  <w:jc w:val="center"/>
                </w:pPr>
              </w:pPrChange>
            </w:pPr>
            <w:ins w:id="8376" w:author="Microsoft account" w:date="2021-05-23T23:53:00Z">
              <w:r w:rsidRPr="002F783D">
                <w:rPr>
                  <w:rFonts w:ascii="Times New Roman" w:hAnsi="Times New Roman" w:cs="Times New Roman"/>
                  <w:bCs/>
                  <w:sz w:val="18"/>
                  <w:szCs w:val="18"/>
                </w:rPr>
                <w:t>1.15 (0.96-1.38)</w:t>
              </w:r>
            </w:ins>
          </w:p>
        </w:tc>
        <w:tc>
          <w:tcPr>
            <w:tcW w:w="430" w:type="pct"/>
            <w:vAlign w:val="center"/>
          </w:tcPr>
          <w:p w14:paraId="0E4F2242" w14:textId="65E7B349" w:rsidR="00075E76" w:rsidRPr="00B76AF0" w:rsidRDefault="00625A3E" w:rsidP="00E75A46">
            <w:pPr>
              <w:jc w:val="both"/>
              <w:rPr>
                <w:ins w:id="8377" w:author="Microsoft account" w:date="2021-05-23T23:53:00Z"/>
                <w:rFonts w:ascii="Times New Roman" w:hAnsi="Times New Roman" w:cs="Times New Roman"/>
                <w:bCs/>
                <w:sz w:val="18"/>
                <w:szCs w:val="18"/>
              </w:rPr>
              <w:pPrChange w:id="8378" w:author="Microsoft account" w:date="2021-05-25T22:50:00Z">
                <w:pPr>
                  <w:jc w:val="center"/>
                </w:pPr>
              </w:pPrChange>
            </w:pPr>
            <w:ins w:id="8379" w:author="Microsoft account" w:date="2021-05-23T23:53:00Z">
              <w:r>
                <w:rPr>
                  <w:rFonts w:ascii="Times New Roman" w:hAnsi="Times New Roman" w:cs="Times New Roman"/>
                  <w:bCs/>
                  <w:sz w:val="18"/>
                  <w:szCs w:val="18"/>
                </w:rPr>
                <w:t>0.127</w:t>
              </w:r>
            </w:ins>
          </w:p>
        </w:tc>
        <w:tc>
          <w:tcPr>
            <w:tcW w:w="627" w:type="pct"/>
            <w:vAlign w:val="center"/>
          </w:tcPr>
          <w:p w14:paraId="0CE20071" w14:textId="64711372" w:rsidR="00075E76" w:rsidRDefault="00075E76" w:rsidP="00E75A46">
            <w:pPr>
              <w:jc w:val="both"/>
              <w:rPr>
                <w:ins w:id="8380" w:author="Microsoft account" w:date="2021-05-23T23:53:00Z"/>
                <w:rFonts w:ascii="Times New Roman" w:hAnsi="Times New Roman" w:cs="Times New Roman"/>
                <w:bCs/>
                <w:sz w:val="18"/>
                <w:szCs w:val="18"/>
              </w:rPr>
              <w:pPrChange w:id="8381" w:author="Microsoft account" w:date="2021-05-25T22:50:00Z">
                <w:pPr>
                  <w:jc w:val="center"/>
                </w:pPr>
              </w:pPrChange>
            </w:pPr>
            <w:ins w:id="8382" w:author="Microsoft account" w:date="2021-05-23T23:53:00Z">
              <w:r>
                <w:rPr>
                  <w:rFonts w:ascii="Times New Roman" w:hAnsi="Times New Roman" w:cs="Times New Roman"/>
                  <w:bCs/>
                  <w:sz w:val="18"/>
                  <w:szCs w:val="18"/>
                </w:rPr>
                <w:t xml:space="preserve">0.95 </w:t>
              </w:r>
              <w:r w:rsidRPr="002F783D">
                <w:rPr>
                  <w:rFonts w:ascii="Times New Roman" w:hAnsi="Times New Roman" w:cs="Times New Roman"/>
                  <w:bCs/>
                  <w:sz w:val="18"/>
                  <w:szCs w:val="18"/>
                </w:rPr>
                <w:t>(0.</w:t>
              </w:r>
              <w:r>
                <w:rPr>
                  <w:rFonts w:ascii="Times New Roman" w:hAnsi="Times New Roman" w:cs="Times New Roman"/>
                  <w:bCs/>
                  <w:sz w:val="18"/>
                  <w:szCs w:val="18"/>
                </w:rPr>
                <w:t>84</w:t>
              </w:r>
              <w:r w:rsidRPr="002F783D">
                <w:rPr>
                  <w:rFonts w:ascii="Times New Roman" w:hAnsi="Times New Roman" w:cs="Times New Roman"/>
                  <w:bCs/>
                  <w:sz w:val="18"/>
                  <w:szCs w:val="18"/>
                </w:rPr>
                <w:t>-</w:t>
              </w:r>
              <w:r>
                <w:rPr>
                  <w:rFonts w:ascii="Times New Roman" w:hAnsi="Times New Roman" w:cs="Times New Roman"/>
                  <w:bCs/>
                  <w:sz w:val="18"/>
                  <w:szCs w:val="18"/>
                </w:rPr>
                <w:t>1</w:t>
              </w:r>
              <w:r w:rsidRPr="002F783D">
                <w:rPr>
                  <w:rFonts w:ascii="Times New Roman" w:hAnsi="Times New Roman" w:cs="Times New Roman"/>
                  <w:bCs/>
                  <w:sz w:val="18"/>
                  <w:szCs w:val="18"/>
                </w:rPr>
                <w:t>.07)</w:t>
              </w:r>
            </w:ins>
          </w:p>
        </w:tc>
        <w:tc>
          <w:tcPr>
            <w:tcW w:w="392" w:type="pct"/>
            <w:vAlign w:val="center"/>
          </w:tcPr>
          <w:p w14:paraId="5537A6F2" w14:textId="6103EC35" w:rsidR="00075E76" w:rsidRPr="00B76AF0" w:rsidRDefault="00075E76" w:rsidP="00E75A46">
            <w:pPr>
              <w:jc w:val="both"/>
              <w:rPr>
                <w:ins w:id="8383" w:author="Microsoft account" w:date="2021-05-23T23:53:00Z"/>
                <w:rFonts w:ascii="Times New Roman" w:hAnsi="Times New Roman" w:cs="Times New Roman"/>
                <w:bCs/>
                <w:sz w:val="18"/>
                <w:szCs w:val="18"/>
              </w:rPr>
              <w:pPrChange w:id="8384" w:author="Microsoft account" w:date="2021-05-25T22:50:00Z">
                <w:pPr>
                  <w:jc w:val="center"/>
                </w:pPr>
              </w:pPrChange>
            </w:pPr>
            <w:ins w:id="8385" w:author="Microsoft account" w:date="2021-05-23T23:53:00Z">
              <w:r w:rsidRPr="002F783D">
                <w:rPr>
                  <w:rFonts w:ascii="Times New Roman" w:hAnsi="Times New Roman" w:cs="Times New Roman"/>
                  <w:bCs/>
                  <w:sz w:val="18"/>
                  <w:szCs w:val="18"/>
                </w:rPr>
                <w:t>0.406</w:t>
              </w:r>
            </w:ins>
          </w:p>
        </w:tc>
        <w:tc>
          <w:tcPr>
            <w:tcW w:w="625" w:type="pct"/>
            <w:vAlign w:val="center"/>
          </w:tcPr>
          <w:p w14:paraId="530C7F15" w14:textId="007C2731" w:rsidR="00075E76" w:rsidRPr="00B76AF0" w:rsidRDefault="00075E76" w:rsidP="00E75A46">
            <w:pPr>
              <w:jc w:val="both"/>
              <w:rPr>
                <w:ins w:id="8386" w:author="Microsoft account" w:date="2021-05-23T23:53:00Z"/>
                <w:rFonts w:ascii="Times New Roman" w:hAnsi="Times New Roman" w:cs="Times New Roman"/>
                <w:bCs/>
                <w:sz w:val="18"/>
                <w:szCs w:val="18"/>
              </w:rPr>
              <w:pPrChange w:id="8387" w:author="Microsoft account" w:date="2021-05-25T22:50:00Z">
                <w:pPr>
                  <w:jc w:val="center"/>
                </w:pPr>
              </w:pPrChange>
            </w:pPr>
            <w:ins w:id="8388" w:author="Microsoft account" w:date="2021-05-23T23:53:00Z">
              <w:r>
                <w:rPr>
                  <w:rFonts w:ascii="Times New Roman" w:hAnsi="Times New Roman" w:cs="Times New Roman"/>
                  <w:bCs/>
                  <w:sz w:val="18"/>
                  <w:szCs w:val="18"/>
                </w:rPr>
                <w:t>0.95 (0.84 – 1.09</w:t>
              </w:r>
              <w:r w:rsidRPr="002F783D">
                <w:rPr>
                  <w:rFonts w:ascii="Times New Roman" w:hAnsi="Times New Roman" w:cs="Times New Roman"/>
                  <w:bCs/>
                  <w:sz w:val="18"/>
                  <w:szCs w:val="18"/>
                </w:rPr>
                <w:t>)</w:t>
              </w:r>
            </w:ins>
          </w:p>
        </w:tc>
        <w:tc>
          <w:tcPr>
            <w:tcW w:w="430" w:type="pct"/>
            <w:vAlign w:val="center"/>
          </w:tcPr>
          <w:p w14:paraId="21743B6C" w14:textId="675718EA" w:rsidR="00075E76" w:rsidRPr="00B76AF0" w:rsidRDefault="00075E76" w:rsidP="00E75A46">
            <w:pPr>
              <w:jc w:val="both"/>
              <w:rPr>
                <w:ins w:id="8389" w:author="Microsoft account" w:date="2021-05-23T23:53:00Z"/>
                <w:rFonts w:ascii="Times New Roman" w:hAnsi="Times New Roman" w:cs="Times New Roman"/>
                <w:bCs/>
                <w:sz w:val="18"/>
                <w:szCs w:val="18"/>
              </w:rPr>
              <w:pPrChange w:id="8390" w:author="Microsoft account" w:date="2021-05-25T22:50:00Z">
                <w:pPr>
                  <w:jc w:val="center"/>
                </w:pPr>
              </w:pPrChange>
            </w:pPr>
            <w:ins w:id="8391" w:author="Microsoft account" w:date="2021-05-23T23:53:00Z">
              <w:r>
                <w:rPr>
                  <w:rFonts w:ascii="Times New Roman" w:hAnsi="Times New Roman" w:cs="Times New Roman"/>
                  <w:bCs/>
                  <w:sz w:val="18"/>
                  <w:szCs w:val="18"/>
                </w:rPr>
                <w:t>0.480</w:t>
              </w:r>
            </w:ins>
          </w:p>
        </w:tc>
      </w:tr>
      <w:tr w:rsidR="00457735" w:rsidRPr="00B76AF0" w14:paraId="555C5369" w14:textId="77777777" w:rsidTr="00B211C0">
        <w:trPr>
          <w:trHeight w:val="226"/>
          <w:jc w:val="center"/>
          <w:ins w:id="8392" w:author="Microsoft account" w:date="2021-05-23T23:53:00Z"/>
        </w:trPr>
        <w:tc>
          <w:tcPr>
            <w:tcW w:w="739" w:type="pct"/>
            <w:vAlign w:val="center"/>
          </w:tcPr>
          <w:p w14:paraId="376406C7" w14:textId="248DFE6F" w:rsidR="00075E76" w:rsidRDefault="00075E76" w:rsidP="00E75A46">
            <w:pPr>
              <w:jc w:val="both"/>
              <w:rPr>
                <w:ins w:id="8393" w:author="Microsoft account" w:date="2021-05-23T23:53:00Z"/>
                <w:rFonts w:ascii="Times New Roman" w:hAnsi="Times New Roman" w:cs="Times New Roman"/>
                <w:bCs/>
                <w:sz w:val="18"/>
                <w:szCs w:val="18"/>
              </w:rPr>
              <w:pPrChange w:id="8394" w:author="Microsoft account" w:date="2021-05-25T22:50:00Z">
                <w:pPr>
                  <w:jc w:val="center"/>
                </w:pPr>
              </w:pPrChange>
            </w:pPr>
            <w:ins w:id="8395" w:author="Microsoft account" w:date="2021-05-23T23:53:00Z">
              <w:r w:rsidRPr="002F783D">
                <w:rPr>
                  <w:rFonts w:ascii="Times New Roman" w:hAnsi="Times New Roman" w:cs="Times New Roman"/>
                  <w:bCs/>
                  <w:sz w:val="18"/>
                  <w:szCs w:val="18"/>
                </w:rPr>
                <w:t>35+</w:t>
              </w:r>
            </w:ins>
          </w:p>
        </w:tc>
        <w:tc>
          <w:tcPr>
            <w:tcW w:w="665" w:type="pct"/>
            <w:vAlign w:val="center"/>
          </w:tcPr>
          <w:p w14:paraId="1364E0F4" w14:textId="76669F9E" w:rsidR="00075E76" w:rsidRPr="00B76AF0" w:rsidRDefault="00075E76" w:rsidP="00E75A46">
            <w:pPr>
              <w:jc w:val="both"/>
              <w:rPr>
                <w:ins w:id="8396" w:author="Microsoft account" w:date="2021-05-23T23:53:00Z"/>
                <w:rFonts w:ascii="Times New Roman" w:hAnsi="Times New Roman" w:cs="Times New Roman"/>
                <w:bCs/>
                <w:sz w:val="18"/>
                <w:szCs w:val="18"/>
              </w:rPr>
              <w:pPrChange w:id="8397" w:author="Microsoft account" w:date="2021-05-25T22:50:00Z">
                <w:pPr>
                  <w:jc w:val="center"/>
                </w:pPr>
              </w:pPrChange>
            </w:pPr>
            <w:ins w:id="8398" w:author="Microsoft account" w:date="2021-05-23T23:53:00Z">
              <w:r w:rsidRPr="002F783D">
                <w:rPr>
                  <w:rFonts w:ascii="Times New Roman" w:hAnsi="Times New Roman" w:cs="Times New Roman"/>
                  <w:bCs/>
                  <w:sz w:val="18"/>
                  <w:szCs w:val="18"/>
                </w:rPr>
                <w:t>Reference</w:t>
              </w:r>
            </w:ins>
          </w:p>
        </w:tc>
        <w:tc>
          <w:tcPr>
            <w:tcW w:w="456" w:type="pct"/>
            <w:vAlign w:val="center"/>
          </w:tcPr>
          <w:p w14:paraId="2016B042" w14:textId="1A562D97" w:rsidR="00075E76" w:rsidRPr="00B76AF0" w:rsidRDefault="00454411" w:rsidP="00E75A46">
            <w:pPr>
              <w:jc w:val="both"/>
              <w:rPr>
                <w:ins w:id="8399" w:author="Microsoft account" w:date="2021-05-23T23:53:00Z"/>
                <w:rFonts w:ascii="Times New Roman" w:hAnsi="Times New Roman" w:cs="Times New Roman"/>
                <w:bCs/>
                <w:sz w:val="18"/>
                <w:szCs w:val="18"/>
              </w:rPr>
              <w:pPrChange w:id="8400" w:author="Microsoft account" w:date="2021-05-25T22:50:00Z">
                <w:pPr>
                  <w:jc w:val="center"/>
                </w:pPr>
              </w:pPrChange>
            </w:pPr>
            <w:ins w:id="8401" w:author="Microsoft account" w:date="2021-05-23T23:53:00Z">
              <w:r>
                <w:rPr>
                  <w:rFonts w:ascii="Times New Roman" w:hAnsi="Times New Roman" w:cs="Times New Roman"/>
                  <w:bCs/>
                  <w:sz w:val="18"/>
                  <w:szCs w:val="18"/>
                </w:rPr>
                <w:t>-</w:t>
              </w:r>
            </w:ins>
          </w:p>
        </w:tc>
        <w:tc>
          <w:tcPr>
            <w:tcW w:w="636" w:type="pct"/>
            <w:vAlign w:val="center"/>
          </w:tcPr>
          <w:p w14:paraId="21748F9F" w14:textId="44655254" w:rsidR="00075E76" w:rsidRPr="00B76AF0" w:rsidRDefault="00075E76" w:rsidP="00E75A46">
            <w:pPr>
              <w:jc w:val="both"/>
              <w:rPr>
                <w:ins w:id="8402" w:author="Microsoft account" w:date="2021-05-23T23:53:00Z"/>
                <w:rFonts w:ascii="Times New Roman" w:hAnsi="Times New Roman" w:cs="Times New Roman"/>
                <w:bCs/>
                <w:sz w:val="18"/>
                <w:szCs w:val="18"/>
              </w:rPr>
              <w:pPrChange w:id="8403" w:author="Microsoft account" w:date="2021-05-25T22:50:00Z">
                <w:pPr>
                  <w:jc w:val="center"/>
                </w:pPr>
              </w:pPrChange>
            </w:pPr>
            <w:ins w:id="8404" w:author="Microsoft account" w:date="2021-05-23T23:53:00Z">
              <w:r w:rsidRPr="002F783D">
                <w:rPr>
                  <w:rFonts w:ascii="Times New Roman" w:hAnsi="Times New Roman" w:cs="Times New Roman"/>
                  <w:bCs/>
                  <w:sz w:val="18"/>
                  <w:szCs w:val="18"/>
                </w:rPr>
                <w:t>Reference</w:t>
              </w:r>
            </w:ins>
          </w:p>
        </w:tc>
        <w:tc>
          <w:tcPr>
            <w:tcW w:w="430" w:type="pct"/>
            <w:vAlign w:val="center"/>
          </w:tcPr>
          <w:p w14:paraId="0FB690B8" w14:textId="190F3C1A" w:rsidR="00075E76" w:rsidRPr="00B76AF0" w:rsidRDefault="00454411" w:rsidP="00E75A46">
            <w:pPr>
              <w:jc w:val="both"/>
              <w:rPr>
                <w:ins w:id="8405" w:author="Microsoft account" w:date="2021-05-23T23:53:00Z"/>
                <w:rFonts w:ascii="Times New Roman" w:hAnsi="Times New Roman" w:cs="Times New Roman"/>
                <w:bCs/>
                <w:sz w:val="18"/>
                <w:szCs w:val="18"/>
              </w:rPr>
              <w:pPrChange w:id="8406" w:author="Microsoft account" w:date="2021-05-25T22:50:00Z">
                <w:pPr>
                  <w:jc w:val="center"/>
                </w:pPr>
              </w:pPrChange>
            </w:pPr>
            <w:ins w:id="8407" w:author="Microsoft account" w:date="2021-05-23T23:53:00Z">
              <w:r>
                <w:rPr>
                  <w:rFonts w:ascii="Times New Roman" w:hAnsi="Times New Roman" w:cs="Times New Roman"/>
                  <w:bCs/>
                  <w:sz w:val="18"/>
                  <w:szCs w:val="18"/>
                </w:rPr>
                <w:t>-</w:t>
              </w:r>
            </w:ins>
          </w:p>
        </w:tc>
        <w:tc>
          <w:tcPr>
            <w:tcW w:w="627" w:type="pct"/>
            <w:vAlign w:val="center"/>
          </w:tcPr>
          <w:p w14:paraId="69DAA108" w14:textId="6B3A4DC5" w:rsidR="00075E76" w:rsidRDefault="00075E76" w:rsidP="00E75A46">
            <w:pPr>
              <w:jc w:val="both"/>
              <w:rPr>
                <w:ins w:id="8408" w:author="Microsoft account" w:date="2021-05-23T23:53:00Z"/>
                <w:rFonts w:ascii="Times New Roman" w:hAnsi="Times New Roman" w:cs="Times New Roman"/>
                <w:bCs/>
                <w:sz w:val="18"/>
                <w:szCs w:val="18"/>
              </w:rPr>
              <w:pPrChange w:id="8409" w:author="Microsoft account" w:date="2021-05-25T22:50:00Z">
                <w:pPr>
                  <w:jc w:val="center"/>
                </w:pPr>
              </w:pPrChange>
            </w:pPr>
            <w:ins w:id="8410" w:author="Microsoft account" w:date="2021-05-23T23:53:00Z">
              <w:r w:rsidRPr="002F783D">
                <w:rPr>
                  <w:rFonts w:ascii="Times New Roman" w:hAnsi="Times New Roman" w:cs="Times New Roman"/>
                  <w:bCs/>
                  <w:sz w:val="18"/>
                  <w:szCs w:val="18"/>
                </w:rPr>
                <w:t>Reference</w:t>
              </w:r>
            </w:ins>
          </w:p>
        </w:tc>
        <w:tc>
          <w:tcPr>
            <w:tcW w:w="392" w:type="pct"/>
            <w:vAlign w:val="center"/>
          </w:tcPr>
          <w:p w14:paraId="0360A6F9" w14:textId="36C6624C" w:rsidR="00075E76" w:rsidRPr="00B76AF0" w:rsidRDefault="00075E76" w:rsidP="00E75A46">
            <w:pPr>
              <w:jc w:val="both"/>
              <w:rPr>
                <w:ins w:id="8411" w:author="Microsoft account" w:date="2021-05-23T23:53:00Z"/>
                <w:rFonts w:ascii="Times New Roman" w:hAnsi="Times New Roman" w:cs="Times New Roman"/>
                <w:bCs/>
                <w:sz w:val="18"/>
                <w:szCs w:val="18"/>
              </w:rPr>
              <w:pPrChange w:id="8412" w:author="Microsoft account" w:date="2021-05-25T22:50:00Z">
                <w:pPr>
                  <w:jc w:val="center"/>
                </w:pPr>
              </w:pPrChange>
            </w:pPr>
            <w:ins w:id="8413" w:author="Microsoft account" w:date="2021-05-23T23:53:00Z">
              <w:r w:rsidRPr="002F783D">
                <w:rPr>
                  <w:rFonts w:ascii="Times New Roman" w:hAnsi="Times New Roman" w:cs="Times New Roman"/>
                  <w:bCs/>
                  <w:sz w:val="18"/>
                  <w:szCs w:val="18"/>
                </w:rPr>
                <w:t>---</w:t>
              </w:r>
            </w:ins>
          </w:p>
        </w:tc>
        <w:tc>
          <w:tcPr>
            <w:tcW w:w="625" w:type="pct"/>
            <w:vAlign w:val="center"/>
          </w:tcPr>
          <w:p w14:paraId="2DF2439F" w14:textId="73B5CE74" w:rsidR="00075E76" w:rsidRPr="00B76AF0" w:rsidRDefault="00075E76" w:rsidP="00E75A46">
            <w:pPr>
              <w:jc w:val="both"/>
              <w:rPr>
                <w:ins w:id="8414" w:author="Microsoft account" w:date="2021-05-23T23:53:00Z"/>
                <w:rFonts w:ascii="Times New Roman" w:hAnsi="Times New Roman" w:cs="Times New Roman"/>
                <w:bCs/>
                <w:sz w:val="18"/>
                <w:szCs w:val="18"/>
              </w:rPr>
              <w:pPrChange w:id="8415" w:author="Microsoft account" w:date="2021-05-25T22:50:00Z">
                <w:pPr>
                  <w:jc w:val="center"/>
                </w:pPr>
              </w:pPrChange>
            </w:pPr>
            <w:ins w:id="8416" w:author="Microsoft account" w:date="2021-05-23T23:53:00Z">
              <w:r w:rsidRPr="002F783D">
                <w:rPr>
                  <w:rFonts w:ascii="Times New Roman" w:hAnsi="Times New Roman" w:cs="Times New Roman"/>
                  <w:bCs/>
                  <w:sz w:val="18"/>
                  <w:szCs w:val="18"/>
                </w:rPr>
                <w:t>Reference</w:t>
              </w:r>
            </w:ins>
          </w:p>
        </w:tc>
        <w:tc>
          <w:tcPr>
            <w:tcW w:w="430" w:type="pct"/>
            <w:vAlign w:val="center"/>
          </w:tcPr>
          <w:p w14:paraId="42190833" w14:textId="20BE37F8" w:rsidR="00075E76" w:rsidRPr="00B76AF0" w:rsidRDefault="00075E76" w:rsidP="00E75A46">
            <w:pPr>
              <w:jc w:val="both"/>
              <w:rPr>
                <w:ins w:id="8417" w:author="Microsoft account" w:date="2021-05-23T23:53:00Z"/>
                <w:rFonts w:ascii="Times New Roman" w:hAnsi="Times New Roman" w:cs="Times New Roman"/>
                <w:bCs/>
                <w:sz w:val="18"/>
                <w:szCs w:val="18"/>
              </w:rPr>
              <w:pPrChange w:id="8418" w:author="Microsoft account" w:date="2021-05-25T22:50:00Z">
                <w:pPr>
                  <w:jc w:val="center"/>
                </w:pPr>
              </w:pPrChange>
            </w:pPr>
            <w:ins w:id="8419" w:author="Microsoft account" w:date="2021-05-23T23:53:00Z">
              <w:r w:rsidRPr="002F783D">
                <w:rPr>
                  <w:rFonts w:ascii="Times New Roman" w:hAnsi="Times New Roman" w:cs="Times New Roman"/>
                  <w:bCs/>
                  <w:sz w:val="18"/>
                  <w:szCs w:val="18"/>
                </w:rPr>
                <w:t>--</w:t>
              </w:r>
            </w:ins>
          </w:p>
        </w:tc>
      </w:tr>
      <w:tr w:rsidR="00075E76" w:rsidRPr="00B76AF0" w14:paraId="3A50B5A7" w14:textId="77777777" w:rsidTr="008B1270">
        <w:trPr>
          <w:trHeight w:val="226"/>
          <w:jc w:val="center"/>
          <w:ins w:id="8420" w:author="Microsoft account" w:date="2021-05-23T22:04:00Z"/>
        </w:trPr>
        <w:tc>
          <w:tcPr>
            <w:tcW w:w="5000" w:type="pct"/>
            <w:gridSpan w:val="9"/>
            <w:vAlign w:val="center"/>
          </w:tcPr>
          <w:p w14:paraId="3BBC1A7B" w14:textId="101D92A8" w:rsidR="00075E76" w:rsidRPr="00B76AF0" w:rsidRDefault="00075E76" w:rsidP="00E75A46">
            <w:pPr>
              <w:jc w:val="both"/>
              <w:rPr>
                <w:ins w:id="8421" w:author="Microsoft account" w:date="2021-05-23T22:04:00Z"/>
                <w:rFonts w:ascii="Times New Roman" w:hAnsi="Times New Roman" w:cs="Times New Roman"/>
                <w:bCs/>
                <w:sz w:val="18"/>
                <w:szCs w:val="18"/>
              </w:rPr>
              <w:pPrChange w:id="8422" w:author="Microsoft account" w:date="2021-05-25T22:50:00Z">
                <w:pPr>
                  <w:jc w:val="center"/>
                </w:pPr>
              </w:pPrChange>
            </w:pPr>
            <w:ins w:id="8423" w:author="Microsoft account" w:date="2021-05-23T22:04:00Z">
              <w:r w:rsidRPr="002F783D">
                <w:rPr>
                  <w:rFonts w:ascii="Times New Roman" w:hAnsi="Times New Roman" w:cs="Times New Roman"/>
                  <w:b/>
                  <w:i/>
                  <w:sz w:val="18"/>
                  <w:szCs w:val="18"/>
                </w:rPr>
                <w:t>Early Childhood Diseases</w:t>
              </w:r>
            </w:ins>
          </w:p>
        </w:tc>
      </w:tr>
      <w:tr w:rsidR="00457735" w:rsidRPr="00B76AF0" w14:paraId="1827962E" w14:textId="77777777" w:rsidTr="00B211C0">
        <w:trPr>
          <w:trHeight w:val="226"/>
          <w:jc w:val="center"/>
          <w:ins w:id="8424" w:author="Microsoft account" w:date="2021-05-23T22:04:00Z"/>
        </w:trPr>
        <w:tc>
          <w:tcPr>
            <w:tcW w:w="739" w:type="pct"/>
            <w:vAlign w:val="center"/>
          </w:tcPr>
          <w:p w14:paraId="43716115" w14:textId="1557D2A2" w:rsidR="00454411" w:rsidRDefault="00454411" w:rsidP="00E75A46">
            <w:pPr>
              <w:jc w:val="both"/>
              <w:rPr>
                <w:ins w:id="8425" w:author="Microsoft account" w:date="2021-05-23T22:04:00Z"/>
                <w:rFonts w:ascii="Times New Roman" w:hAnsi="Times New Roman" w:cs="Times New Roman"/>
                <w:bCs/>
                <w:sz w:val="18"/>
                <w:szCs w:val="18"/>
              </w:rPr>
              <w:pPrChange w:id="8426" w:author="Microsoft account" w:date="2021-05-25T22:50:00Z">
                <w:pPr>
                  <w:jc w:val="center"/>
                </w:pPr>
              </w:pPrChange>
            </w:pPr>
            <w:ins w:id="8427" w:author="Microsoft account" w:date="2021-05-23T22:05:00Z">
              <w:r>
                <w:rPr>
                  <w:rFonts w:ascii="Times New Roman" w:hAnsi="Times New Roman" w:cs="Times New Roman"/>
                  <w:bCs/>
                  <w:sz w:val="18"/>
                  <w:szCs w:val="18"/>
                </w:rPr>
                <w:t>No</w:t>
              </w:r>
            </w:ins>
          </w:p>
        </w:tc>
        <w:tc>
          <w:tcPr>
            <w:tcW w:w="665" w:type="pct"/>
            <w:vAlign w:val="center"/>
          </w:tcPr>
          <w:p w14:paraId="6FA64CBA" w14:textId="11D30C21" w:rsidR="00454411" w:rsidRPr="00B76AF0" w:rsidRDefault="00454411" w:rsidP="00E75A46">
            <w:pPr>
              <w:jc w:val="both"/>
              <w:rPr>
                <w:ins w:id="8428" w:author="Microsoft account" w:date="2021-05-23T22:04:00Z"/>
                <w:rFonts w:ascii="Times New Roman" w:hAnsi="Times New Roman" w:cs="Times New Roman"/>
                <w:bCs/>
                <w:sz w:val="18"/>
                <w:szCs w:val="18"/>
              </w:rPr>
              <w:pPrChange w:id="8429" w:author="Microsoft account" w:date="2021-05-25T22:50:00Z">
                <w:pPr>
                  <w:jc w:val="center"/>
                </w:pPr>
              </w:pPrChange>
            </w:pPr>
            <w:ins w:id="8430" w:author="Microsoft account" w:date="2021-05-25T01:08:00Z">
              <w:r>
                <w:rPr>
                  <w:rFonts w:ascii="Times New Roman" w:hAnsi="Times New Roman" w:cs="Times New Roman"/>
                  <w:bCs/>
                  <w:sz w:val="18"/>
                  <w:szCs w:val="18"/>
                </w:rPr>
                <w:t>1.05 (0.91-120</w:t>
              </w:r>
              <w:r w:rsidRPr="002F783D">
                <w:rPr>
                  <w:rFonts w:ascii="Times New Roman" w:hAnsi="Times New Roman" w:cs="Times New Roman"/>
                  <w:bCs/>
                  <w:sz w:val="18"/>
                  <w:szCs w:val="18"/>
                </w:rPr>
                <w:t>)</w:t>
              </w:r>
            </w:ins>
          </w:p>
        </w:tc>
        <w:tc>
          <w:tcPr>
            <w:tcW w:w="456" w:type="pct"/>
            <w:vAlign w:val="center"/>
          </w:tcPr>
          <w:p w14:paraId="59DA5D33" w14:textId="7A377429" w:rsidR="00454411" w:rsidRPr="00B76AF0" w:rsidRDefault="00676B34" w:rsidP="00E75A46">
            <w:pPr>
              <w:jc w:val="both"/>
              <w:rPr>
                <w:ins w:id="8431" w:author="Microsoft account" w:date="2021-05-23T22:04:00Z"/>
                <w:rFonts w:ascii="Times New Roman" w:hAnsi="Times New Roman" w:cs="Times New Roman"/>
                <w:bCs/>
                <w:sz w:val="18"/>
                <w:szCs w:val="18"/>
              </w:rPr>
              <w:pPrChange w:id="8432" w:author="Microsoft account" w:date="2021-05-25T22:50:00Z">
                <w:pPr>
                  <w:jc w:val="center"/>
                </w:pPr>
              </w:pPrChange>
            </w:pPr>
            <w:ins w:id="8433" w:author="Microsoft account" w:date="2021-05-25T01:08:00Z">
              <w:r>
                <w:rPr>
                  <w:rFonts w:ascii="Times New Roman" w:hAnsi="Times New Roman" w:cs="Times New Roman"/>
                  <w:bCs/>
                  <w:sz w:val="18"/>
                  <w:szCs w:val="18"/>
                </w:rPr>
                <w:t>0.492</w:t>
              </w:r>
            </w:ins>
          </w:p>
        </w:tc>
        <w:tc>
          <w:tcPr>
            <w:tcW w:w="636" w:type="pct"/>
            <w:vAlign w:val="center"/>
          </w:tcPr>
          <w:p w14:paraId="29366171" w14:textId="77777777" w:rsidR="00454411" w:rsidRPr="00B76AF0" w:rsidRDefault="00454411" w:rsidP="00E75A46">
            <w:pPr>
              <w:jc w:val="both"/>
              <w:rPr>
                <w:ins w:id="8434" w:author="Microsoft account" w:date="2021-05-23T22:04:00Z"/>
                <w:rFonts w:ascii="Times New Roman" w:hAnsi="Times New Roman" w:cs="Times New Roman"/>
                <w:bCs/>
                <w:sz w:val="18"/>
                <w:szCs w:val="18"/>
              </w:rPr>
              <w:pPrChange w:id="8435" w:author="Microsoft account" w:date="2021-05-25T22:50:00Z">
                <w:pPr>
                  <w:jc w:val="center"/>
                </w:pPr>
              </w:pPrChange>
            </w:pPr>
          </w:p>
        </w:tc>
        <w:tc>
          <w:tcPr>
            <w:tcW w:w="430" w:type="pct"/>
            <w:vAlign w:val="center"/>
          </w:tcPr>
          <w:p w14:paraId="264505D1" w14:textId="77777777" w:rsidR="00454411" w:rsidRPr="00B76AF0" w:rsidRDefault="00454411" w:rsidP="00E75A46">
            <w:pPr>
              <w:jc w:val="both"/>
              <w:rPr>
                <w:ins w:id="8436" w:author="Microsoft account" w:date="2021-05-23T22:04:00Z"/>
                <w:rFonts w:ascii="Times New Roman" w:hAnsi="Times New Roman" w:cs="Times New Roman"/>
                <w:bCs/>
                <w:sz w:val="18"/>
                <w:szCs w:val="18"/>
              </w:rPr>
              <w:pPrChange w:id="8437" w:author="Microsoft account" w:date="2021-05-25T22:50:00Z">
                <w:pPr>
                  <w:jc w:val="center"/>
                </w:pPr>
              </w:pPrChange>
            </w:pPr>
          </w:p>
        </w:tc>
        <w:tc>
          <w:tcPr>
            <w:tcW w:w="627" w:type="pct"/>
            <w:vAlign w:val="center"/>
          </w:tcPr>
          <w:p w14:paraId="40FCEDA1" w14:textId="762CCE8D" w:rsidR="00454411" w:rsidRDefault="00454411" w:rsidP="00E75A46">
            <w:pPr>
              <w:jc w:val="both"/>
              <w:rPr>
                <w:ins w:id="8438" w:author="Microsoft account" w:date="2021-05-23T22:04:00Z"/>
                <w:rFonts w:ascii="Times New Roman" w:hAnsi="Times New Roman" w:cs="Times New Roman"/>
                <w:bCs/>
                <w:sz w:val="18"/>
                <w:szCs w:val="18"/>
              </w:rPr>
              <w:pPrChange w:id="8439" w:author="Microsoft account" w:date="2021-05-25T22:50:00Z">
                <w:pPr>
                  <w:jc w:val="center"/>
                </w:pPr>
              </w:pPrChange>
            </w:pPr>
            <w:ins w:id="8440" w:author="Microsoft account" w:date="2021-05-23T22:05:00Z">
              <w:r>
                <w:rPr>
                  <w:rFonts w:ascii="Times New Roman" w:hAnsi="Times New Roman" w:cs="Times New Roman"/>
                  <w:bCs/>
                  <w:sz w:val="18"/>
                  <w:szCs w:val="18"/>
                </w:rPr>
                <w:t>1.08 (0.96-1.21)</w:t>
              </w:r>
            </w:ins>
          </w:p>
        </w:tc>
        <w:tc>
          <w:tcPr>
            <w:tcW w:w="392" w:type="pct"/>
            <w:vAlign w:val="center"/>
          </w:tcPr>
          <w:p w14:paraId="42351700" w14:textId="3E9BDDF9" w:rsidR="00454411" w:rsidRPr="00B76AF0" w:rsidRDefault="00454411" w:rsidP="00E75A46">
            <w:pPr>
              <w:jc w:val="both"/>
              <w:rPr>
                <w:ins w:id="8441" w:author="Microsoft account" w:date="2021-05-23T22:04:00Z"/>
                <w:rFonts w:ascii="Times New Roman" w:hAnsi="Times New Roman" w:cs="Times New Roman"/>
                <w:bCs/>
                <w:sz w:val="18"/>
                <w:szCs w:val="18"/>
              </w:rPr>
              <w:pPrChange w:id="8442" w:author="Microsoft account" w:date="2021-05-25T22:50:00Z">
                <w:pPr>
                  <w:jc w:val="center"/>
                </w:pPr>
              </w:pPrChange>
            </w:pPr>
            <w:ins w:id="8443" w:author="Microsoft account" w:date="2021-05-23T22:06:00Z">
              <w:r>
                <w:rPr>
                  <w:rFonts w:ascii="Times New Roman" w:hAnsi="Times New Roman" w:cs="Times New Roman"/>
                  <w:bCs/>
                  <w:sz w:val="18"/>
                  <w:szCs w:val="18"/>
                </w:rPr>
                <w:t>0.205</w:t>
              </w:r>
            </w:ins>
          </w:p>
        </w:tc>
        <w:tc>
          <w:tcPr>
            <w:tcW w:w="625" w:type="pct"/>
            <w:vAlign w:val="center"/>
          </w:tcPr>
          <w:p w14:paraId="09C028DB" w14:textId="137FD33C" w:rsidR="00454411" w:rsidRPr="00B76AF0" w:rsidRDefault="00454411" w:rsidP="00E75A46">
            <w:pPr>
              <w:jc w:val="both"/>
              <w:rPr>
                <w:ins w:id="8444" w:author="Microsoft account" w:date="2021-05-23T22:04:00Z"/>
                <w:rFonts w:ascii="Times New Roman" w:hAnsi="Times New Roman" w:cs="Times New Roman"/>
                <w:bCs/>
                <w:sz w:val="18"/>
                <w:szCs w:val="18"/>
              </w:rPr>
              <w:pPrChange w:id="8445" w:author="Microsoft account" w:date="2021-05-25T22:50:00Z">
                <w:pPr>
                  <w:jc w:val="center"/>
                </w:pPr>
              </w:pPrChange>
            </w:pPr>
            <w:ins w:id="8446" w:author="Microsoft account" w:date="2021-05-23T23:59:00Z">
              <w:r>
                <w:rPr>
                  <w:rFonts w:ascii="Times New Roman" w:hAnsi="Times New Roman" w:cs="Times New Roman"/>
                  <w:bCs/>
                  <w:sz w:val="18"/>
                  <w:szCs w:val="18"/>
                </w:rPr>
                <w:t>-</w:t>
              </w:r>
            </w:ins>
          </w:p>
        </w:tc>
        <w:tc>
          <w:tcPr>
            <w:tcW w:w="430" w:type="pct"/>
            <w:vAlign w:val="center"/>
          </w:tcPr>
          <w:p w14:paraId="2BEC0279" w14:textId="29D7550D" w:rsidR="00454411" w:rsidRPr="00B76AF0" w:rsidRDefault="00454411" w:rsidP="00E75A46">
            <w:pPr>
              <w:jc w:val="both"/>
              <w:rPr>
                <w:ins w:id="8447" w:author="Microsoft account" w:date="2021-05-23T22:04:00Z"/>
                <w:rFonts w:ascii="Times New Roman" w:hAnsi="Times New Roman" w:cs="Times New Roman"/>
                <w:bCs/>
                <w:sz w:val="18"/>
                <w:szCs w:val="18"/>
              </w:rPr>
              <w:pPrChange w:id="8448" w:author="Microsoft account" w:date="2021-05-25T22:50:00Z">
                <w:pPr>
                  <w:jc w:val="center"/>
                </w:pPr>
              </w:pPrChange>
            </w:pPr>
            <w:ins w:id="8449" w:author="Microsoft account" w:date="2021-05-23T23:59:00Z">
              <w:r>
                <w:rPr>
                  <w:rFonts w:ascii="Times New Roman" w:hAnsi="Times New Roman" w:cs="Times New Roman"/>
                  <w:bCs/>
                  <w:sz w:val="18"/>
                  <w:szCs w:val="18"/>
                </w:rPr>
                <w:t>-</w:t>
              </w:r>
            </w:ins>
          </w:p>
        </w:tc>
      </w:tr>
      <w:tr w:rsidR="00271CC4" w:rsidRPr="00B76AF0" w14:paraId="0BA26509" w14:textId="77777777" w:rsidTr="00B211C0">
        <w:trPr>
          <w:trHeight w:val="747"/>
          <w:jc w:val="center"/>
          <w:ins w:id="8450" w:author="Microsoft account" w:date="2021-05-23T22:04:00Z"/>
        </w:trPr>
        <w:tc>
          <w:tcPr>
            <w:tcW w:w="739" w:type="pct"/>
            <w:vAlign w:val="center"/>
          </w:tcPr>
          <w:p w14:paraId="1325272D" w14:textId="449C1E59" w:rsidR="00454411" w:rsidRDefault="00454411" w:rsidP="00E75A46">
            <w:pPr>
              <w:jc w:val="both"/>
              <w:rPr>
                <w:ins w:id="8451" w:author="Microsoft account" w:date="2021-05-23T22:04:00Z"/>
                <w:rFonts w:ascii="Times New Roman" w:hAnsi="Times New Roman" w:cs="Times New Roman"/>
                <w:bCs/>
                <w:sz w:val="18"/>
                <w:szCs w:val="18"/>
              </w:rPr>
              <w:pPrChange w:id="8452" w:author="Microsoft account" w:date="2021-05-25T22:50:00Z">
                <w:pPr>
                  <w:jc w:val="center"/>
                </w:pPr>
              </w:pPrChange>
            </w:pPr>
            <w:ins w:id="8453" w:author="Microsoft account" w:date="2021-05-23T22:05:00Z">
              <w:r>
                <w:rPr>
                  <w:rFonts w:ascii="Times New Roman" w:hAnsi="Times New Roman" w:cs="Times New Roman"/>
                  <w:bCs/>
                  <w:sz w:val="18"/>
                  <w:szCs w:val="18"/>
                </w:rPr>
                <w:t>Yea</w:t>
              </w:r>
            </w:ins>
          </w:p>
        </w:tc>
        <w:tc>
          <w:tcPr>
            <w:tcW w:w="665" w:type="pct"/>
            <w:vAlign w:val="center"/>
          </w:tcPr>
          <w:p w14:paraId="135C958F" w14:textId="548211AB" w:rsidR="00454411" w:rsidRPr="00B76AF0" w:rsidRDefault="00454411" w:rsidP="00E75A46">
            <w:pPr>
              <w:jc w:val="both"/>
              <w:rPr>
                <w:ins w:id="8454" w:author="Microsoft account" w:date="2021-05-23T22:04:00Z"/>
                <w:rFonts w:ascii="Times New Roman" w:hAnsi="Times New Roman" w:cs="Times New Roman"/>
                <w:bCs/>
                <w:sz w:val="18"/>
                <w:szCs w:val="18"/>
              </w:rPr>
              <w:pPrChange w:id="8455" w:author="Microsoft account" w:date="2021-05-25T22:50:00Z">
                <w:pPr>
                  <w:jc w:val="center"/>
                </w:pPr>
              </w:pPrChange>
            </w:pPr>
            <w:ins w:id="8456" w:author="Microsoft account" w:date="2021-05-25T01:08:00Z">
              <w:r w:rsidRPr="002F783D">
                <w:rPr>
                  <w:rFonts w:ascii="Times New Roman" w:hAnsi="Times New Roman" w:cs="Times New Roman"/>
                  <w:bCs/>
                  <w:sz w:val="18"/>
                  <w:szCs w:val="18"/>
                </w:rPr>
                <w:t>Reference</w:t>
              </w:r>
            </w:ins>
          </w:p>
        </w:tc>
        <w:tc>
          <w:tcPr>
            <w:tcW w:w="456" w:type="pct"/>
            <w:vAlign w:val="center"/>
          </w:tcPr>
          <w:p w14:paraId="61E248DE" w14:textId="1CEC9D72" w:rsidR="00454411" w:rsidRPr="00B76AF0" w:rsidRDefault="00454411" w:rsidP="00E75A46">
            <w:pPr>
              <w:jc w:val="both"/>
              <w:rPr>
                <w:ins w:id="8457" w:author="Microsoft account" w:date="2021-05-23T22:04:00Z"/>
                <w:rFonts w:ascii="Times New Roman" w:hAnsi="Times New Roman" w:cs="Times New Roman"/>
                <w:bCs/>
                <w:sz w:val="18"/>
                <w:szCs w:val="18"/>
              </w:rPr>
              <w:pPrChange w:id="8458" w:author="Microsoft account" w:date="2021-05-25T22:50:00Z">
                <w:pPr>
                  <w:jc w:val="center"/>
                </w:pPr>
              </w:pPrChange>
            </w:pPr>
            <w:ins w:id="8459" w:author="Microsoft account" w:date="2021-05-25T01:08:00Z">
              <w:r>
                <w:rPr>
                  <w:rFonts w:ascii="Times New Roman" w:hAnsi="Times New Roman" w:cs="Times New Roman"/>
                  <w:bCs/>
                  <w:sz w:val="18"/>
                  <w:szCs w:val="18"/>
                </w:rPr>
                <w:t>-</w:t>
              </w:r>
            </w:ins>
          </w:p>
        </w:tc>
        <w:tc>
          <w:tcPr>
            <w:tcW w:w="636" w:type="pct"/>
            <w:vAlign w:val="center"/>
          </w:tcPr>
          <w:p w14:paraId="41125626" w14:textId="77777777" w:rsidR="00454411" w:rsidRPr="00B76AF0" w:rsidRDefault="00454411" w:rsidP="00E75A46">
            <w:pPr>
              <w:jc w:val="both"/>
              <w:rPr>
                <w:ins w:id="8460" w:author="Microsoft account" w:date="2021-05-23T22:04:00Z"/>
                <w:rFonts w:ascii="Times New Roman" w:hAnsi="Times New Roman" w:cs="Times New Roman"/>
                <w:bCs/>
                <w:sz w:val="18"/>
                <w:szCs w:val="18"/>
              </w:rPr>
              <w:pPrChange w:id="8461" w:author="Microsoft account" w:date="2021-05-25T22:50:00Z">
                <w:pPr>
                  <w:jc w:val="center"/>
                </w:pPr>
              </w:pPrChange>
            </w:pPr>
          </w:p>
        </w:tc>
        <w:tc>
          <w:tcPr>
            <w:tcW w:w="430" w:type="pct"/>
            <w:vAlign w:val="center"/>
          </w:tcPr>
          <w:p w14:paraId="777FC00D" w14:textId="77777777" w:rsidR="00454411" w:rsidRPr="00B76AF0" w:rsidRDefault="00454411" w:rsidP="00E75A46">
            <w:pPr>
              <w:jc w:val="both"/>
              <w:rPr>
                <w:ins w:id="8462" w:author="Microsoft account" w:date="2021-05-23T22:04:00Z"/>
                <w:rFonts w:ascii="Times New Roman" w:hAnsi="Times New Roman" w:cs="Times New Roman"/>
                <w:bCs/>
                <w:sz w:val="18"/>
                <w:szCs w:val="18"/>
              </w:rPr>
              <w:pPrChange w:id="8463" w:author="Microsoft account" w:date="2021-05-25T22:50:00Z">
                <w:pPr>
                  <w:jc w:val="center"/>
                </w:pPr>
              </w:pPrChange>
            </w:pPr>
          </w:p>
        </w:tc>
        <w:tc>
          <w:tcPr>
            <w:tcW w:w="627" w:type="pct"/>
            <w:vAlign w:val="center"/>
          </w:tcPr>
          <w:p w14:paraId="7AF7A12A" w14:textId="3E00C53F" w:rsidR="00454411" w:rsidRDefault="00454411" w:rsidP="00E75A46">
            <w:pPr>
              <w:jc w:val="both"/>
              <w:rPr>
                <w:ins w:id="8464" w:author="Microsoft account" w:date="2021-05-23T22:04:00Z"/>
                <w:rFonts w:ascii="Times New Roman" w:hAnsi="Times New Roman" w:cs="Times New Roman"/>
                <w:bCs/>
                <w:sz w:val="18"/>
                <w:szCs w:val="18"/>
              </w:rPr>
              <w:pPrChange w:id="8465" w:author="Microsoft account" w:date="2021-05-25T22:50:00Z">
                <w:pPr>
                  <w:jc w:val="center"/>
                </w:pPr>
              </w:pPrChange>
            </w:pPr>
            <w:ins w:id="8466" w:author="Microsoft account" w:date="2021-05-23T22:05:00Z">
              <w:r>
                <w:rPr>
                  <w:rFonts w:ascii="Times New Roman" w:hAnsi="Times New Roman" w:cs="Times New Roman"/>
                  <w:bCs/>
                  <w:sz w:val="18"/>
                  <w:szCs w:val="18"/>
                </w:rPr>
                <w:t>Reference</w:t>
              </w:r>
            </w:ins>
          </w:p>
        </w:tc>
        <w:tc>
          <w:tcPr>
            <w:tcW w:w="392" w:type="pct"/>
            <w:vAlign w:val="center"/>
          </w:tcPr>
          <w:p w14:paraId="08EEBE93" w14:textId="77777777" w:rsidR="00454411" w:rsidRPr="00B76AF0" w:rsidRDefault="00454411" w:rsidP="00E75A46">
            <w:pPr>
              <w:jc w:val="both"/>
              <w:rPr>
                <w:ins w:id="8467" w:author="Microsoft account" w:date="2021-05-23T22:04:00Z"/>
                <w:rFonts w:ascii="Times New Roman" w:hAnsi="Times New Roman" w:cs="Times New Roman"/>
                <w:bCs/>
                <w:sz w:val="18"/>
                <w:szCs w:val="18"/>
              </w:rPr>
              <w:pPrChange w:id="8468" w:author="Microsoft account" w:date="2021-05-25T22:50:00Z">
                <w:pPr>
                  <w:jc w:val="center"/>
                </w:pPr>
              </w:pPrChange>
            </w:pPr>
          </w:p>
        </w:tc>
        <w:tc>
          <w:tcPr>
            <w:tcW w:w="625" w:type="pct"/>
            <w:vAlign w:val="center"/>
          </w:tcPr>
          <w:p w14:paraId="4A11B9AF" w14:textId="44E6ACAA" w:rsidR="00454411" w:rsidRPr="00B76AF0" w:rsidRDefault="00454411" w:rsidP="00E75A46">
            <w:pPr>
              <w:jc w:val="both"/>
              <w:rPr>
                <w:ins w:id="8469" w:author="Microsoft account" w:date="2021-05-23T22:04:00Z"/>
                <w:rFonts w:ascii="Times New Roman" w:hAnsi="Times New Roman" w:cs="Times New Roman"/>
                <w:bCs/>
                <w:sz w:val="18"/>
                <w:szCs w:val="18"/>
              </w:rPr>
              <w:pPrChange w:id="8470" w:author="Microsoft account" w:date="2021-05-25T22:50:00Z">
                <w:pPr>
                  <w:jc w:val="center"/>
                </w:pPr>
              </w:pPrChange>
            </w:pPr>
            <w:ins w:id="8471" w:author="Microsoft account" w:date="2021-05-23T23:59:00Z">
              <w:r>
                <w:rPr>
                  <w:rFonts w:ascii="Times New Roman" w:hAnsi="Times New Roman" w:cs="Times New Roman"/>
                  <w:bCs/>
                  <w:sz w:val="18"/>
                  <w:szCs w:val="18"/>
                </w:rPr>
                <w:t>-</w:t>
              </w:r>
            </w:ins>
          </w:p>
        </w:tc>
        <w:tc>
          <w:tcPr>
            <w:tcW w:w="430" w:type="pct"/>
            <w:vAlign w:val="center"/>
          </w:tcPr>
          <w:p w14:paraId="250D55D4" w14:textId="607AC089" w:rsidR="00454411" w:rsidRPr="00B76AF0" w:rsidRDefault="00454411" w:rsidP="00E75A46">
            <w:pPr>
              <w:jc w:val="both"/>
              <w:rPr>
                <w:ins w:id="8472" w:author="Microsoft account" w:date="2021-05-23T22:04:00Z"/>
                <w:rFonts w:ascii="Times New Roman" w:hAnsi="Times New Roman" w:cs="Times New Roman"/>
                <w:bCs/>
                <w:sz w:val="18"/>
                <w:szCs w:val="18"/>
              </w:rPr>
              <w:pPrChange w:id="8473" w:author="Microsoft account" w:date="2021-05-25T22:50:00Z">
                <w:pPr>
                  <w:jc w:val="center"/>
                </w:pPr>
              </w:pPrChange>
            </w:pPr>
            <w:ins w:id="8474" w:author="Microsoft account" w:date="2021-05-23T23:59:00Z">
              <w:r>
                <w:rPr>
                  <w:rFonts w:ascii="Times New Roman" w:hAnsi="Times New Roman" w:cs="Times New Roman"/>
                  <w:bCs/>
                  <w:sz w:val="18"/>
                  <w:szCs w:val="18"/>
                </w:rPr>
                <w:t>-</w:t>
              </w:r>
            </w:ins>
          </w:p>
        </w:tc>
      </w:tr>
      <w:tr w:rsidR="00454411" w:rsidRPr="00B76AF0" w:rsidDel="00635F61" w14:paraId="3CBE205F" w14:textId="4DA55D35" w:rsidTr="004B3203">
        <w:tblPrEx>
          <w:tblW w:w="5551" w:type="pct"/>
          <w:jc w:val="center"/>
          <w:tblBorders>
            <w:top w:val="single" w:sz="4" w:space="0" w:color="auto"/>
            <w:bottom w:val="single" w:sz="4" w:space="0" w:color="auto"/>
          </w:tblBorders>
          <w:tblPrExChange w:id="8475" w:author="Rashed Hasan" w:date="2021-05-15T22:21:00Z">
            <w:tblPrEx>
              <w:tblW w:w="5199" w:type="pct"/>
              <w:jc w:val="center"/>
              <w:tblBorders>
                <w:top w:val="single" w:sz="4" w:space="0" w:color="auto"/>
                <w:bottom w:val="single" w:sz="4" w:space="0" w:color="auto"/>
              </w:tblBorders>
            </w:tblPrEx>
          </w:tblPrExChange>
        </w:tblPrEx>
        <w:trPr>
          <w:trHeight w:val="226"/>
          <w:jc w:val="center"/>
          <w:ins w:id="8476" w:author="Rashed Hasan" w:date="2021-05-15T22:18:00Z"/>
          <w:del w:id="8477" w:author="Microsoft account" w:date="2021-05-23T23:54:00Z"/>
          <w:trPrChange w:id="8478" w:author="Rashed Hasan" w:date="2021-05-15T22:21:00Z">
            <w:trPr>
              <w:gridAfter w:val="0"/>
              <w:trHeight w:val="227"/>
              <w:jc w:val="center"/>
            </w:trPr>
          </w:trPrChange>
        </w:trPr>
        <w:tc>
          <w:tcPr>
            <w:tcW w:w="5000" w:type="pct"/>
            <w:gridSpan w:val="9"/>
            <w:vAlign w:val="center"/>
            <w:tcPrChange w:id="8479" w:author="Rashed Hasan" w:date="2021-05-15T22:21:00Z">
              <w:tcPr>
                <w:tcW w:w="5000" w:type="pct"/>
                <w:gridSpan w:val="9"/>
                <w:vAlign w:val="center"/>
              </w:tcPr>
            </w:tcPrChange>
          </w:tcPr>
          <w:p w14:paraId="4E58B900" w14:textId="50BBBF43" w:rsidR="00454411" w:rsidRPr="00B76AF0" w:rsidDel="00635F61" w:rsidRDefault="00454411" w:rsidP="00E75A46">
            <w:pPr>
              <w:jc w:val="both"/>
              <w:rPr>
                <w:ins w:id="8480" w:author="Rashed Hasan" w:date="2021-05-15T22:18:00Z"/>
                <w:del w:id="8481" w:author="Microsoft account" w:date="2021-05-23T23:54:00Z"/>
                <w:rFonts w:ascii="Times New Roman" w:hAnsi="Times New Roman" w:cs="Times New Roman"/>
                <w:bCs/>
                <w:i/>
                <w:sz w:val="18"/>
                <w:szCs w:val="18"/>
                <w:rPrChange w:id="8482" w:author="Rashed Hasan" w:date="2021-05-15T22:19:00Z">
                  <w:rPr>
                    <w:ins w:id="8483" w:author="Rashed Hasan" w:date="2021-05-15T22:18:00Z"/>
                    <w:del w:id="8484" w:author="Microsoft account" w:date="2021-05-23T23:54:00Z"/>
                    <w:rFonts w:ascii="Times New Roman" w:hAnsi="Times New Roman" w:cs="Times New Roman"/>
                    <w:bCs/>
                    <w:i/>
                    <w:sz w:val="20"/>
                    <w:szCs w:val="20"/>
                  </w:rPr>
                </w:rPrChange>
              </w:rPr>
              <w:pPrChange w:id="8485" w:author="Microsoft account" w:date="2021-05-25T22:50:00Z">
                <w:pPr/>
              </w:pPrChange>
            </w:pPr>
            <w:ins w:id="8486" w:author="Rashed Hasan" w:date="2021-05-15T22:18:00Z">
              <w:del w:id="8487" w:author="Microsoft account" w:date="2021-05-23T23:52:00Z">
                <w:r w:rsidRPr="00B76AF0" w:rsidDel="00862C75">
                  <w:rPr>
                    <w:rFonts w:ascii="Times New Roman" w:hAnsi="Times New Roman" w:cs="Times New Roman"/>
                    <w:b/>
                    <w:i/>
                    <w:sz w:val="18"/>
                    <w:szCs w:val="18"/>
                    <w:rPrChange w:id="8488" w:author="Rashed Hasan" w:date="2021-05-15T22:19:00Z">
                      <w:rPr>
                        <w:rFonts w:ascii="Times New Roman" w:hAnsi="Times New Roman" w:cs="Times New Roman"/>
                        <w:b/>
                        <w:i/>
                        <w:sz w:val="20"/>
                        <w:szCs w:val="20"/>
                      </w:rPr>
                    </w:rPrChange>
                  </w:rPr>
                  <w:delText>Wealth Index</w:delText>
                </w:r>
              </w:del>
            </w:ins>
          </w:p>
        </w:tc>
      </w:tr>
      <w:tr w:rsidR="00271CC4" w:rsidRPr="00B76AF0" w:rsidDel="00635F61" w14:paraId="0447B168" w14:textId="45B18D8E" w:rsidTr="00B211C0">
        <w:trPr>
          <w:trHeight w:val="226"/>
          <w:jc w:val="center"/>
          <w:ins w:id="8489" w:author="Rashed Hasan" w:date="2021-05-15T22:18:00Z"/>
          <w:del w:id="8490" w:author="Microsoft account" w:date="2021-05-23T23:54:00Z"/>
        </w:trPr>
        <w:tc>
          <w:tcPr>
            <w:tcW w:w="739" w:type="pct"/>
            <w:vAlign w:val="center"/>
          </w:tcPr>
          <w:p w14:paraId="64ECC183" w14:textId="5BF59B5C" w:rsidR="00454411" w:rsidRPr="00B76AF0" w:rsidDel="00635F61" w:rsidRDefault="00454411" w:rsidP="00E75A46">
            <w:pPr>
              <w:jc w:val="both"/>
              <w:rPr>
                <w:ins w:id="8491" w:author="Rashed Hasan" w:date="2021-05-15T22:18:00Z"/>
                <w:del w:id="8492" w:author="Microsoft account" w:date="2021-05-23T23:54:00Z"/>
                <w:rFonts w:ascii="Times New Roman" w:hAnsi="Times New Roman" w:cs="Times New Roman"/>
                <w:bCs/>
                <w:sz w:val="18"/>
                <w:szCs w:val="18"/>
                <w:rPrChange w:id="8493" w:author="Rashed Hasan" w:date="2021-05-15T22:19:00Z">
                  <w:rPr>
                    <w:ins w:id="8494" w:author="Rashed Hasan" w:date="2021-05-15T22:18:00Z"/>
                    <w:del w:id="8495" w:author="Microsoft account" w:date="2021-05-23T23:54:00Z"/>
                    <w:rFonts w:ascii="Times New Roman" w:hAnsi="Times New Roman" w:cs="Times New Roman"/>
                    <w:bCs/>
                    <w:sz w:val="20"/>
                    <w:szCs w:val="20"/>
                  </w:rPr>
                </w:rPrChange>
              </w:rPr>
              <w:pPrChange w:id="8496" w:author="Microsoft account" w:date="2021-05-25T22:50:00Z">
                <w:pPr>
                  <w:jc w:val="center"/>
                </w:pPr>
              </w:pPrChange>
            </w:pPr>
            <w:ins w:id="8497" w:author="Rashed Hasan" w:date="2021-05-15T22:18:00Z">
              <w:del w:id="8498" w:author="Microsoft account" w:date="2021-05-23T23:52:00Z">
                <w:r w:rsidRPr="00B76AF0" w:rsidDel="00862C75">
                  <w:rPr>
                    <w:rFonts w:ascii="Times New Roman" w:hAnsi="Times New Roman" w:cs="Times New Roman"/>
                    <w:bCs/>
                    <w:sz w:val="18"/>
                    <w:szCs w:val="18"/>
                    <w:rPrChange w:id="8499" w:author="Rashed Hasan" w:date="2021-05-15T22:19:00Z">
                      <w:rPr>
                        <w:rFonts w:ascii="Times New Roman" w:hAnsi="Times New Roman" w:cs="Times New Roman"/>
                        <w:bCs/>
                        <w:sz w:val="20"/>
                        <w:szCs w:val="20"/>
                      </w:rPr>
                    </w:rPrChange>
                  </w:rPr>
                  <w:delText>Rich</w:delText>
                </w:r>
              </w:del>
            </w:ins>
          </w:p>
        </w:tc>
        <w:tc>
          <w:tcPr>
            <w:tcW w:w="665" w:type="pct"/>
            <w:vAlign w:val="center"/>
          </w:tcPr>
          <w:p w14:paraId="69C8B918" w14:textId="785601D8" w:rsidR="00454411" w:rsidRPr="00B76AF0" w:rsidDel="00635F61" w:rsidRDefault="00454411" w:rsidP="00E75A46">
            <w:pPr>
              <w:jc w:val="both"/>
              <w:rPr>
                <w:ins w:id="8500" w:author="Rashed Hasan" w:date="2021-05-15T22:18:00Z"/>
                <w:del w:id="8501" w:author="Microsoft account" w:date="2021-05-23T23:54:00Z"/>
                <w:rFonts w:ascii="Times New Roman" w:hAnsi="Times New Roman" w:cs="Times New Roman"/>
                <w:bCs/>
                <w:sz w:val="18"/>
                <w:szCs w:val="18"/>
                <w:rPrChange w:id="8502" w:author="Rashed Hasan" w:date="2021-05-15T22:19:00Z">
                  <w:rPr>
                    <w:ins w:id="8503" w:author="Rashed Hasan" w:date="2021-05-15T22:18:00Z"/>
                    <w:del w:id="8504" w:author="Microsoft account" w:date="2021-05-23T23:54:00Z"/>
                    <w:rFonts w:ascii="Times New Roman" w:hAnsi="Times New Roman" w:cs="Times New Roman"/>
                    <w:bCs/>
                    <w:sz w:val="20"/>
                    <w:szCs w:val="20"/>
                  </w:rPr>
                </w:rPrChange>
              </w:rPr>
            </w:pPr>
            <w:ins w:id="8505" w:author="Rashed Hasan" w:date="2021-05-15T22:18:00Z">
              <w:del w:id="8506" w:author="Microsoft account" w:date="2021-05-23T23:52:00Z">
                <w:r w:rsidRPr="00B76AF0" w:rsidDel="00862C75">
                  <w:rPr>
                    <w:rFonts w:ascii="Times New Roman" w:hAnsi="Times New Roman" w:cs="Times New Roman"/>
                    <w:bCs/>
                    <w:sz w:val="18"/>
                    <w:szCs w:val="18"/>
                    <w:rPrChange w:id="8507" w:author="Rashed Hasan" w:date="2021-05-15T22:19:00Z">
                      <w:rPr>
                        <w:rFonts w:ascii="Times New Roman" w:hAnsi="Times New Roman" w:cs="Times New Roman"/>
                        <w:bCs/>
                        <w:sz w:val="20"/>
                        <w:szCs w:val="20"/>
                      </w:rPr>
                    </w:rPrChange>
                  </w:rPr>
                  <w:delText>2.27 (1.85-2.79)</w:delText>
                </w:r>
              </w:del>
            </w:ins>
          </w:p>
        </w:tc>
        <w:tc>
          <w:tcPr>
            <w:tcW w:w="456" w:type="pct"/>
            <w:vAlign w:val="center"/>
          </w:tcPr>
          <w:p w14:paraId="5471CD3F" w14:textId="1691AB1D" w:rsidR="00454411" w:rsidRPr="00B76AF0" w:rsidDel="00635F61" w:rsidRDefault="00454411" w:rsidP="00E75A46">
            <w:pPr>
              <w:jc w:val="both"/>
              <w:rPr>
                <w:ins w:id="8508" w:author="Rashed Hasan" w:date="2021-05-15T22:18:00Z"/>
                <w:del w:id="8509" w:author="Microsoft account" w:date="2021-05-23T23:54:00Z"/>
                <w:rFonts w:ascii="Times New Roman" w:hAnsi="Times New Roman" w:cs="Times New Roman"/>
                <w:bCs/>
                <w:sz w:val="18"/>
                <w:szCs w:val="18"/>
                <w:rPrChange w:id="8510" w:author="Rashed Hasan" w:date="2021-05-15T22:19:00Z">
                  <w:rPr>
                    <w:ins w:id="8511" w:author="Rashed Hasan" w:date="2021-05-15T22:18:00Z"/>
                    <w:del w:id="8512" w:author="Microsoft account" w:date="2021-05-23T23:54:00Z"/>
                    <w:rFonts w:ascii="Times New Roman" w:hAnsi="Times New Roman" w:cs="Times New Roman"/>
                    <w:bCs/>
                    <w:sz w:val="20"/>
                    <w:szCs w:val="20"/>
                  </w:rPr>
                </w:rPrChange>
              </w:rPr>
              <w:pPrChange w:id="8513" w:author="Microsoft account" w:date="2021-05-25T22:50:00Z">
                <w:pPr>
                  <w:jc w:val="both"/>
                </w:pPr>
              </w:pPrChange>
            </w:pPr>
            <w:ins w:id="8514" w:author="Rashed Hasan" w:date="2021-05-15T22:18:00Z">
              <w:del w:id="8515" w:author="Microsoft account" w:date="2021-05-23T23:52:00Z">
                <w:r w:rsidRPr="00B76AF0" w:rsidDel="00862C75">
                  <w:rPr>
                    <w:rFonts w:ascii="Times New Roman" w:hAnsi="Times New Roman" w:cs="Times New Roman"/>
                    <w:bCs/>
                    <w:sz w:val="18"/>
                    <w:szCs w:val="18"/>
                    <w:rPrChange w:id="8516" w:author="Rashed Hasan" w:date="2021-05-15T22:19:00Z">
                      <w:rPr>
                        <w:rFonts w:ascii="Times New Roman" w:hAnsi="Times New Roman" w:cs="Times New Roman"/>
                        <w:bCs/>
                        <w:sz w:val="20"/>
                        <w:szCs w:val="20"/>
                      </w:rPr>
                    </w:rPrChange>
                  </w:rPr>
                  <w:delText>&lt;0.001</w:delText>
                </w:r>
              </w:del>
            </w:ins>
          </w:p>
        </w:tc>
        <w:tc>
          <w:tcPr>
            <w:tcW w:w="636" w:type="pct"/>
            <w:vAlign w:val="center"/>
          </w:tcPr>
          <w:p w14:paraId="2CDBC992" w14:textId="6D5E43E2" w:rsidR="00454411" w:rsidRPr="00B76AF0" w:rsidDel="00635F61" w:rsidRDefault="00454411" w:rsidP="00E75A46">
            <w:pPr>
              <w:jc w:val="both"/>
              <w:rPr>
                <w:ins w:id="8517" w:author="Rashed Hasan" w:date="2021-05-15T22:18:00Z"/>
                <w:del w:id="8518" w:author="Microsoft account" w:date="2021-05-23T23:54:00Z"/>
                <w:rFonts w:ascii="Times New Roman" w:hAnsi="Times New Roman" w:cs="Times New Roman"/>
                <w:bCs/>
                <w:sz w:val="18"/>
                <w:szCs w:val="18"/>
                <w:rPrChange w:id="8519" w:author="Rashed Hasan" w:date="2021-05-15T22:19:00Z">
                  <w:rPr>
                    <w:ins w:id="8520" w:author="Rashed Hasan" w:date="2021-05-15T22:18:00Z"/>
                    <w:del w:id="8521" w:author="Microsoft account" w:date="2021-05-23T23:54:00Z"/>
                    <w:rFonts w:ascii="Times New Roman" w:hAnsi="Times New Roman" w:cs="Times New Roman"/>
                    <w:bCs/>
                    <w:sz w:val="20"/>
                    <w:szCs w:val="20"/>
                  </w:rPr>
                </w:rPrChange>
              </w:rPr>
              <w:pPrChange w:id="8522" w:author="Microsoft account" w:date="2021-05-25T22:50:00Z">
                <w:pPr>
                  <w:jc w:val="center"/>
                </w:pPr>
              </w:pPrChange>
            </w:pPr>
            <w:ins w:id="8523" w:author="Rashed Hasan" w:date="2021-05-15T22:18:00Z">
              <w:del w:id="8524" w:author="Microsoft account" w:date="2021-05-23T23:52:00Z">
                <w:r w:rsidRPr="00B76AF0" w:rsidDel="00862C75">
                  <w:rPr>
                    <w:rFonts w:ascii="Times New Roman" w:hAnsi="Times New Roman" w:cs="Times New Roman"/>
                    <w:bCs/>
                    <w:sz w:val="18"/>
                    <w:szCs w:val="18"/>
                    <w:rPrChange w:id="8525" w:author="Rashed Hasan" w:date="2021-05-15T22:19:00Z">
                      <w:rPr>
                        <w:rFonts w:ascii="Times New Roman" w:hAnsi="Times New Roman" w:cs="Times New Roman"/>
                        <w:bCs/>
                        <w:sz w:val="20"/>
                        <w:szCs w:val="20"/>
                      </w:rPr>
                    </w:rPrChange>
                  </w:rPr>
                  <w:delText>1.35(1.00-1.82)</w:delText>
                </w:r>
              </w:del>
            </w:ins>
          </w:p>
        </w:tc>
        <w:tc>
          <w:tcPr>
            <w:tcW w:w="430" w:type="pct"/>
            <w:vAlign w:val="center"/>
          </w:tcPr>
          <w:p w14:paraId="06D0BE29" w14:textId="545F38D3" w:rsidR="00454411" w:rsidRPr="00B76AF0" w:rsidDel="00635F61" w:rsidRDefault="00454411" w:rsidP="00E75A46">
            <w:pPr>
              <w:jc w:val="both"/>
              <w:rPr>
                <w:ins w:id="8526" w:author="Rashed Hasan" w:date="2021-05-15T22:18:00Z"/>
                <w:del w:id="8527" w:author="Microsoft account" w:date="2021-05-23T23:54:00Z"/>
                <w:rFonts w:ascii="Times New Roman" w:hAnsi="Times New Roman" w:cs="Times New Roman"/>
                <w:bCs/>
                <w:sz w:val="18"/>
                <w:szCs w:val="18"/>
                <w:rPrChange w:id="8528" w:author="Rashed Hasan" w:date="2021-05-15T22:19:00Z">
                  <w:rPr>
                    <w:ins w:id="8529" w:author="Rashed Hasan" w:date="2021-05-15T22:18:00Z"/>
                    <w:del w:id="8530" w:author="Microsoft account" w:date="2021-05-23T23:54:00Z"/>
                    <w:rFonts w:ascii="Times New Roman" w:hAnsi="Times New Roman" w:cs="Times New Roman"/>
                    <w:bCs/>
                    <w:sz w:val="20"/>
                    <w:szCs w:val="20"/>
                  </w:rPr>
                </w:rPrChange>
              </w:rPr>
              <w:pPrChange w:id="8531" w:author="Microsoft account" w:date="2021-05-25T22:50:00Z">
                <w:pPr>
                  <w:jc w:val="center"/>
                </w:pPr>
              </w:pPrChange>
            </w:pPr>
            <w:ins w:id="8532" w:author="Rashed Hasan" w:date="2021-05-15T22:18:00Z">
              <w:del w:id="8533" w:author="Microsoft account" w:date="2021-05-23T23:52:00Z">
                <w:r w:rsidRPr="00B76AF0" w:rsidDel="00862C75">
                  <w:rPr>
                    <w:rFonts w:ascii="Times New Roman" w:hAnsi="Times New Roman" w:cs="Times New Roman"/>
                    <w:bCs/>
                    <w:sz w:val="18"/>
                    <w:szCs w:val="18"/>
                    <w:rPrChange w:id="8534" w:author="Rashed Hasan" w:date="2021-05-15T22:19:00Z">
                      <w:rPr>
                        <w:rFonts w:ascii="Times New Roman" w:hAnsi="Times New Roman" w:cs="Times New Roman"/>
                        <w:bCs/>
                        <w:sz w:val="20"/>
                        <w:szCs w:val="20"/>
                      </w:rPr>
                    </w:rPrChange>
                  </w:rPr>
                  <w:delText>0.053</w:delText>
                </w:r>
              </w:del>
            </w:ins>
          </w:p>
        </w:tc>
        <w:tc>
          <w:tcPr>
            <w:tcW w:w="627" w:type="pct"/>
            <w:vAlign w:val="center"/>
          </w:tcPr>
          <w:p w14:paraId="111BCF63" w14:textId="6413DD14" w:rsidR="00454411" w:rsidRPr="00B76AF0" w:rsidDel="00635F61" w:rsidRDefault="00454411" w:rsidP="00E75A46">
            <w:pPr>
              <w:jc w:val="both"/>
              <w:rPr>
                <w:ins w:id="8535" w:author="Rashed Hasan" w:date="2021-05-15T22:18:00Z"/>
                <w:del w:id="8536" w:author="Microsoft account" w:date="2021-05-23T23:54:00Z"/>
                <w:rFonts w:ascii="Times New Roman" w:hAnsi="Times New Roman" w:cs="Times New Roman"/>
                <w:bCs/>
                <w:sz w:val="18"/>
                <w:szCs w:val="18"/>
                <w:rPrChange w:id="8537" w:author="Rashed Hasan" w:date="2021-05-15T22:19:00Z">
                  <w:rPr>
                    <w:ins w:id="8538" w:author="Rashed Hasan" w:date="2021-05-15T22:18:00Z"/>
                    <w:del w:id="8539" w:author="Microsoft account" w:date="2021-05-23T23:54:00Z"/>
                    <w:rFonts w:ascii="Times New Roman" w:hAnsi="Times New Roman" w:cs="Times New Roman"/>
                    <w:bCs/>
                    <w:sz w:val="20"/>
                    <w:szCs w:val="20"/>
                  </w:rPr>
                </w:rPrChange>
              </w:rPr>
              <w:pPrChange w:id="8540" w:author="Microsoft account" w:date="2021-05-25T22:50:00Z">
                <w:pPr>
                  <w:jc w:val="center"/>
                </w:pPr>
              </w:pPrChange>
            </w:pPr>
            <w:ins w:id="8541" w:author="Rashed Hasan" w:date="2021-05-15T22:18:00Z">
              <w:del w:id="8542" w:author="Microsoft account" w:date="2021-05-23T23:52:00Z">
                <w:r w:rsidRPr="00B76AF0" w:rsidDel="00862C75">
                  <w:rPr>
                    <w:rFonts w:ascii="Times New Roman" w:hAnsi="Times New Roman" w:cs="Times New Roman"/>
                    <w:bCs/>
                    <w:sz w:val="18"/>
                    <w:szCs w:val="18"/>
                    <w:rPrChange w:id="8543" w:author="Rashed Hasan" w:date="2021-05-15T22:19:00Z">
                      <w:rPr>
                        <w:rFonts w:ascii="Times New Roman" w:hAnsi="Times New Roman" w:cs="Times New Roman"/>
                        <w:bCs/>
                        <w:sz w:val="20"/>
                        <w:szCs w:val="20"/>
                      </w:rPr>
                    </w:rPrChange>
                  </w:rPr>
                  <w:delText>2.28 (1.93-2.69)</w:delText>
                </w:r>
              </w:del>
            </w:ins>
          </w:p>
        </w:tc>
        <w:tc>
          <w:tcPr>
            <w:tcW w:w="392" w:type="pct"/>
            <w:vAlign w:val="center"/>
          </w:tcPr>
          <w:p w14:paraId="72EFCE0C" w14:textId="69152DB7" w:rsidR="00454411" w:rsidRPr="00B76AF0" w:rsidDel="00635F61" w:rsidRDefault="00454411" w:rsidP="00E75A46">
            <w:pPr>
              <w:jc w:val="both"/>
              <w:rPr>
                <w:ins w:id="8544" w:author="Rashed Hasan" w:date="2021-05-15T22:18:00Z"/>
                <w:del w:id="8545" w:author="Microsoft account" w:date="2021-05-23T23:54:00Z"/>
                <w:rFonts w:ascii="Times New Roman" w:hAnsi="Times New Roman" w:cs="Times New Roman"/>
                <w:bCs/>
                <w:sz w:val="18"/>
                <w:szCs w:val="18"/>
                <w:rPrChange w:id="8546" w:author="Rashed Hasan" w:date="2021-05-15T22:19:00Z">
                  <w:rPr>
                    <w:ins w:id="8547" w:author="Rashed Hasan" w:date="2021-05-15T22:18:00Z"/>
                    <w:del w:id="8548" w:author="Microsoft account" w:date="2021-05-23T23:54:00Z"/>
                    <w:rFonts w:ascii="Times New Roman" w:hAnsi="Times New Roman" w:cs="Times New Roman"/>
                    <w:bCs/>
                    <w:sz w:val="20"/>
                    <w:szCs w:val="20"/>
                  </w:rPr>
                </w:rPrChange>
              </w:rPr>
              <w:pPrChange w:id="8549" w:author="Microsoft account" w:date="2021-05-25T22:50:00Z">
                <w:pPr>
                  <w:jc w:val="center"/>
                </w:pPr>
              </w:pPrChange>
            </w:pPr>
            <w:ins w:id="8550" w:author="Rashed Hasan" w:date="2021-05-15T22:18:00Z">
              <w:del w:id="8551" w:author="Microsoft account" w:date="2021-05-23T23:52:00Z">
                <w:r w:rsidRPr="00B76AF0" w:rsidDel="00862C75">
                  <w:rPr>
                    <w:rFonts w:ascii="Times New Roman" w:hAnsi="Times New Roman" w:cs="Times New Roman"/>
                    <w:bCs/>
                    <w:sz w:val="18"/>
                    <w:szCs w:val="18"/>
                    <w:rPrChange w:id="8552" w:author="Rashed Hasan" w:date="2021-05-15T22:19:00Z">
                      <w:rPr>
                        <w:rFonts w:ascii="Times New Roman" w:hAnsi="Times New Roman" w:cs="Times New Roman"/>
                        <w:bCs/>
                        <w:sz w:val="20"/>
                        <w:szCs w:val="20"/>
                      </w:rPr>
                    </w:rPrChange>
                  </w:rPr>
                  <w:delText>&lt;0.001</w:delText>
                </w:r>
              </w:del>
            </w:ins>
          </w:p>
        </w:tc>
        <w:tc>
          <w:tcPr>
            <w:tcW w:w="625" w:type="pct"/>
            <w:vAlign w:val="center"/>
          </w:tcPr>
          <w:p w14:paraId="74C08E54" w14:textId="6C87C36F" w:rsidR="00454411" w:rsidRPr="00B76AF0" w:rsidDel="00635F61" w:rsidRDefault="00454411" w:rsidP="00E75A46">
            <w:pPr>
              <w:jc w:val="both"/>
              <w:rPr>
                <w:ins w:id="8553" w:author="Rashed Hasan" w:date="2021-05-15T22:18:00Z"/>
                <w:del w:id="8554" w:author="Microsoft account" w:date="2021-05-23T23:54:00Z"/>
                <w:rFonts w:ascii="Times New Roman" w:hAnsi="Times New Roman" w:cs="Times New Roman"/>
                <w:bCs/>
                <w:sz w:val="18"/>
                <w:szCs w:val="18"/>
                <w:rPrChange w:id="8555" w:author="Rashed Hasan" w:date="2021-05-15T22:19:00Z">
                  <w:rPr>
                    <w:ins w:id="8556" w:author="Rashed Hasan" w:date="2021-05-15T22:18:00Z"/>
                    <w:del w:id="8557" w:author="Microsoft account" w:date="2021-05-23T23:54:00Z"/>
                    <w:rFonts w:ascii="Times New Roman" w:hAnsi="Times New Roman" w:cs="Times New Roman"/>
                    <w:bCs/>
                    <w:sz w:val="20"/>
                    <w:szCs w:val="20"/>
                  </w:rPr>
                </w:rPrChange>
              </w:rPr>
              <w:pPrChange w:id="8558" w:author="Microsoft account" w:date="2021-05-25T22:50:00Z">
                <w:pPr>
                  <w:jc w:val="center"/>
                </w:pPr>
              </w:pPrChange>
            </w:pPr>
            <w:ins w:id="8559" w:author="Rashed Hasan" w:date="2021-05-15T22:18:00Z">
              <w:del w:id="8560" w:author="Microsoft account" w:date="2021-05-23T23:52:00Z">
                <w:r w:rsidRPr="00B76AF0" w:rsidDel="00862C75">
                  <w:rPr>
                    <w:rFonts w:ascii="Times New Roman" w:hAnsi="Times New Roman" w:cs="Times New Roman"/>
                    <w:bCs/>
                    <w:sz w:val="18"/>
                    <w:szCs w:val="18"/>
                    <w:rPrChange w:id="8561" w:author="Rashed Hasan" w:date="2021-05-15T22:19:00Z">
                      <w:rPr>
                        <w:rFonts w:ascii="Times New Roman" w:hAnsi="Times New Roman" w:cs="Times New Roman"/>
                        <w:bCs/>
                        <w:sz w:val="20"/>
                        <w:szCs w:val="20"/>
                      </w:rPr>
                    </w:rPrChange>
                  </w:rPr>
                  <w:delText>1.69 (1.37-2.10)</w:delText>
                </w:r>
              </w:del>
            </w:ins>
          </w:p>
        </w:tc>
        <w:tc>
          <w:tcPr>
            <w:tcW w:w="430" w:type="pct"/>
            <w:vAlign w:val="center"/>
          </w:tcPr>
          <w:p w14:paraId="1A2122FB" w14:textId="2F616021" w:rsidR="00454411" w:rsidRPr="00B76AF0" w:rsidDel="00635F61" w:rsidRDefault="00454411" w:rsidP="00E75A46">
            <w:pPr>
              <w:jc w:val="both"/>
              <w:rPr>
                <w:ins w:id="8562" w:author="Rashed Hasan" w:date="2021-05-15T22:18:00Z"/>
                <w:del w:id="8563" w:author="Microsoft account" w:date="2021-05-23T23:54:00Z"/>
                <w:rFonts w:ascii="Times New Roman" w:hAnsi="Times New Roman" w:cs="Times New Roman"/>
                <w:bCs/>
                <w:sz w:val="18"/>
                <w:szCs w:val="18"/>
                <w:rPrChange w:id="8564" w:author="Rashed Hasan" w:date="2021-05-15T22:19:00Z">
                  <w:rPr>
                    <w:ins w:id="8565" w:author="Rashed Hasan" w:date="2021-05-15T22:18:00Z"/>
                    <w:del w:id="8566" w:author="Microsoft account" w:date="2021-05-23T23:54:00Z"/>
                    <w:rFonts w:ascii="Times New Roman" w:hAnsi="Times New Roman" w:cs="Times New Roman"/>
                    <w:bCs/>
                    <w:sz w:val="20"/>
                    <w:szCs w:val="20"/>
                  </w:rPr>
                </w:rPrChange>
              </w:rPr>
              <w:pPrChange w:id="8567" w:author="Microsoft account" w:date="2021-05-25T22:50:00Z">
                <w:pPr>
                  <w:jc w:val="center"/>
                </w:pPr>
              </w:pPrChange>
            </w:pPr>
            <w:ins w:id="8568" w:author="Rashed Hasan" w:date="2021-05-15T22:18:00Z">
              <w:del w:id="8569" w:author="Microsoft account" w:date="2021-05-23T23:52:00Z">
                <w:r w:rsidRPr="00B76AF0" w:rsidDel="00862C75">
                  <w:rPr>
                    <w:rFonts w:ascii="Times New Roman" w:hAnsi="Times New Roman" w:cs="Times New Roman"/>
                    <w:bCs/>
                    <w:sz w:val="18"/>
                    <w:szCs w:val="18"/>
                    <w:rPrChange w:id="8570" w:author="Rashed Hasan" w:date="2021-05-15T22:19:00Z">
                      <w:rPr>
                        <w:rFonts w:ascii="Times New Roman" w:hAnsi="Times New Roman" w:cs="Times New Roman"/>
                        <w:bCs/>
                        <w:sz w:val="20"/>
                        <w:szCs w:val="20"/>
                      </w:rPr>
                    </w:rPrChange>
                  </w:rPr>
                  <w:delText>&lt;0.001</w:delText>
                </w:r>
              </w:del>
            </w:ins>
          </w:p>
        </w:tc>
      </w:tr>
      <w:tr w:rsidR="00271CC4" w:rsidRPr="00B76AF0" w:rsidDel="00635F61" w14:paraId="64B31C0C" w14:textId="4D748A4F" w:rsidTr="00B211C0">
        <w:trPr>
          <w:trHeight w:val="226"/>
          <w:jc w:val="center"/>
          <w:ins w:id="8571" w:author="Rashed Hasan" w:date="2021-05-15T22:18:00Z"/>
          <w:del w:id="8572" w:author="Microsoft account" w:date="2021-05-23T23:54:00Z"/>
        </w:trPr>
        <w:tc>
          <w:tcPr>
            <w:tcW w:w="739" w:type="pct"/>
            <w:vAlign w:val="center"/>
          </w:tcPr>
          <w:p w14:paraId="4D6D9B6D" w14:textId="479069EF" w:rsidR="00454411" w:rsidRPr="00B76AF0" w:rsidDel="00635F61" w:rsidRDefault="00454411" w:rsidP="00E75A46">
            <w:pPr>
              <w:jc w:val="both"/>
              <w:rPr>
                <w:ins w:id="8573" w:author="Rashed Hasan" w:date="2021-05-15T22:18:00Z"/>
                <w:del w:id="8574" w:author="Microsoft account" w:date="2021-05-23T23:54:00Z"/>
                <w:rFonts w:ascii="Times New Roman" w:hAnsi="Times New Roman" w:cs="Times New Roman"/>
                <w:bCs/>
                <w:sz w:val="18"/>
                <w:szCs w:val="18"/>
                <w:rPrChange w:id="8575" w:author="Rashed Hasan" w:date="2021-05-15T22:19:00Z">
                  <w:rPr>
                    <w:ins w:id="8576" w:author="Rashed Hasan" w:date="2021-05-15T22:18:00Z"/>
                    <w:del w:id="8577" w:author="Microsoft account" w:date="2021-05-23T23:54:00Z"/>
                    <w:rFonts w:ascii="Times New Roman" w:hAnsi="Times New Roman" w:cs="Times New Roman"/>
                    <w:bCs/>
                    <w:sz w:val="20"/>
                    <w:szCs w:val="20"/>
                  </w:rPr>
                </w:rPrChange>
              </w:rPr>
              <w:pPrChange w:id="8578" w:author="Microsoft account" w:date="2021-05-25T22:50:00Z">
                <w:pPr>
                  <w:jc w:val="center"/>
                </w:pPr>
              </w:pPrChange>
            </w:pPr>
            <w:ins w:id="8579" w:author="Rashed Hasan" w:date="2021-05-15T22:18:00Z">
              <w:del w:id="8580" w:author="Microsoft account" w:date="2021-05-23T23:52:00Z">
                <w:r w:rsidRPr="00B76AF0" w:rsidDel="00862C75">
                  <w:rPr>
                    <w:rFonts w:ascii="Times New Roman" w:hAnsi="Times New Roman" w:cs="Times New Roman"/>
                    <w:bCs/>
                    <w:sz w:val="18"/>
                    <w:szCs w:val="18"/>
                    <w:rPrChange w:id="8581" w:author="Rashed Hasan" w:date="2021-05-15T22:19:00Z">
                      <w:rPr>
                        <w:rFonts w:ascii="Times New Roman" w:hAnsi="Times New Roman" w:cs="Times New Roman"/>
                        <w:bCs/>
                        <w:sz w:val="20"/>
                        <w:szCs w:val="20"/>
                      </w:rPr>
                    </w:rPrChange>
                  </w:rPr>
                  <w:delText>Middle</w:delText>
                </w:r>
              </w:del>
            </w:ins>
          </w:p>
        </w:tc>
        <w:tc>
          <w:tcPr>
            <w:tcW w:w="665" w:type="pct"/>
            <w:vAlign w:val="center"/>
          </w:tcPr>
          <w:p w14:paraId="00F08ABB" w14:textId="0A3CDE81" w:rsidR="00454411" w:rsidRPr="00B76AF0" w:rsidDel="00635F61" w:rsidRDefault="00454411" w:rsidP="00E75A46">
            <w:pPr>
              <w:jc w:val="both"/>
              <w:rPr>
                <w:ins w:id="8582" w:author="Rashed Hasan" w:date="2021-05-15T22:18:00Z"/>
                <w:del w:id="8583" w:author="Microsoft account" w:date="2021-05-23T23:54:00Z"/>
                <w:rFonts w:ascii="Times New Roman" w:hAnsi="Times New Roman" w:cs="Times New Roman"/>
                <w:bCs/>
                <w:sz w:val="18"/>
                <w:szCs w:val="18"/>
                <w:rPrChange w:id="8584" w:author="Rashed Hasan" w:date="2021-05-15T22:19:00Z">
                  <w:rPr>
                    <w:ins w:id="8585" w:author="Rashed Hasan" w:date="2021-05-15T22:18:00Z"/>
                    <w:del w:id="8586" w:author="Microsoft account" w:date="2021-05-23T23:54:00Z"/>
                    <w:rFonts w:ascii="Times New Roman" w:hAnsi="Times New Roman" w:cs="Times New Roman"/>
                    <w:bCs/>
                    <w:sz w:val="20"/>
                    <w:szCs w:val="20"/>
                  </w:rPr>
                </w:rPrChange>
              </w:rPr>
            </w:pPr>
            <w:ins w:id="8587" w:author="Rashed Hasan" w:date="2021-05-15T22:18:00Z">
              <w:del w:id="8588" w:author="Microsoft account" w:date="2021-05-23T23:52:00Z">
                <w:r w:rsidRPr="00B76AF0" w:rsidDel="00862C75">
                  <w:rPr>
                    <w:rFonts w:ascii="Times New Roman" w:hAnsi="Times New Roman" w:cs="Times New Roman"/>
                    <w:bCs/>
                    <w:sz w:val="18"/>
                    <w:szCs w:val="18"/>
                    <w:rPrChange w:id="8589" w:author="Rashed Hasan" w:date="2021-05-15T22:19:00Z">
                      <w:rPr>
                        <w:rFonts w:ascii="Times New Roman" w:hAnsi="Times New Roman" w:cs="Times New Roman"/>
                        <w:bCs/>
                        <w:sz w:val="20"/>
                        <w:szCs w:val="20"/>
                      </w:rPr>
                    </w:rPrChange>
                  </w:rPr>
                  <w:delText>1.28 (1.13-1.44)</w:delText>
                </w:r>
              </w:del>
            </w:ins>
          </w:p>
        </w:tc>
        <w:tc>
          <w:tcPr>
            <w:tcW w:w="456" w:type="pct"/>
            <w:vAlign w:val="center"/>
          </w:tcPr>
          <w:p w14:paraId="2706CB27" w14:textId="5C30A4D2" w:rsidR="00454411" w:rsidRPr="00B76AF0" w:rsidDel="00635F61" w:rsidRDefault="00454411" w:rsidP="00E75A46">
            <w:pPr>
              <w:jc w:val="both"/>
              <w:rPr>
                <w:ins w:id="8590" w:author="Rashed Hasan" w:date="2021-05-15T22:18:00Z"/>
                <w:del w:id="8591" w:author="Microsoft account" w:date="2021-05-23T23:54:00Z"/>
                <w:rFonts w:ascii="Times New Roman" w:hAnsi="Times New Roman" w:cs="Times New Roman"/>
                <w:bCs/>
                <w:sz w:val="18"/>
                <w:szCs w:val="18"/>
                <w:rPrChange w:id="8592" w:author="Rashed Hasan" w:date="2021-05-15T22:19:00Z">
                  <w:rPr>
                    <w:ins w:id="8593" w:author="Rashed Hasan" w:date="2021-05-15T22:18:00Z"/>
                    <w:del w:id="8594" w:author="Microsoft account" w:date="2021-05-23T23:54:00Z"/>
                    <w:rFonts w:ascii="Times New Roman" w:hAnsi="Times New Roman" w:cs="Times New Roman"/>
                    <w:bCs/>
                    <w:sz w:val="20"/>
                    <w:szCs w:val="20"/>
                  </w:rPr>
                </w:rPrChange>
              </w:rPr>
              <w:pPrChange w:id="8595" w:author="Microsoft account" w:date="2021-05-25T22:50:00Z">
                <w:pPr>
                  <w:jc w:val="both"/>
                </w:pPr>
              </w:pPrChange>
            </w:pPr>
            <w:ins w:id="8596" w:author="Rashed Hasan" w:date="2021-05-15T22:18:00Z">
              <w:del w:id="8597" w:author="Microsoft account" w:date="2021-05-23T23:52:00Z">
                <w:r w:rsidRPr="00B76AF0" w:rsidDel="00862C75">
                  <w:rPr>
                    <w:rFonts w:ascii="Times New Roman" w:hAnsi="Times New Roman" w:cs="Times New Roman"/>
                    <w:bCs/>
                    <w:sz w:val="18"/>
                    <w:szCs w:val="18"/>
                    <w:rPrChange w:id="8598" w:author="Rashed Hasan" w:date="2021-05-15T22:19:00Z">
                      <w:rPr>
                        <w:rFonts w:ascii="Times New Roman" w:hAnsi="Times New Roman" w:cs="Times New Roman"/>
                        <w:bCs/>
                        <w:sz w:val="20"/>
                        <w:szCs w:val="20"/>
                      </w:rPr>
                    </w:rPrChange>
                  </w:rPr>
                  <w:delText>&lt;0.001</w:delText>
                </w:r>
              </w:del>
            </w:ins>
          </w:p>
        </w:tc>
        <w:tc>
          <w:tcPr>
            <w:tcW w:w="636" w:type="pct"/>
            <w:vAlign w:val="center"/>
          </w:tcPr>
          <w:p w14:paraId="4AAC58E2" w14:textId="513001B3" w:rsidR="00454411" w:rsidRPr="00B76AF0" w:rsidDel="00635F61" w:rsidRDefault="00454411" w:rsidP="00E75A46">
            <w:pPr>
              <w:jc w:val="both"/>
              <w:rPr>
                <w:ins w:id="8599" w:author="Rashed Hasan" w:date="2021-05-15T22:18:00Z"/>
                <w:del w:id="8600" w:author="Microsoft account" w:date="2021-05-23T23:54:00Z"/>
                <w:rFonts w:ascii="Times New Roman" w:hAnsi="Times New Roman" w:cs="Times New Roman"/>
                <w:bCs/>
                <w:sz w:val="18"/>
                <w:szCs w:val="18"/>
                <w:rPrChange w:id="8601" w:author="Rashed Hasan" w:date="2021-05-15T22:19:00Z">
                  <w:rPr>
                    <w:ins w:id="8602" w:author="Rashed Hasan" w:date="2021-05-15T22:18:00Z"/>
                    <w:del w:id="8603" w:author="Microsoft account" w:date="2021-05-23T23:54:00Z"/>
                    <w:rFonts w:ascii="Times New Roman" w:hAnsi="Times New Roman" w:cs="Times New Roman"/>
                    <w:bCs/>
                    <w:sz w:val="20"/>
                    <w:szCs w:val="20"/>
                  </w:rPr>
                </w:rPrChange>
              </w:rPr>
              <w:pPrChange w:id="8604" w:author="Microsoft account" w:date="2021-05-25T22:50:00Z">
                <w:pPr>
                  <w:jc w:val="center"/>
                </w:pPr>
              </w:pPrChange>
            </w:pPr>
            <w:ins w:id="8605" w:author="Rashed Hasan" w:date="2021-05-15T22:18:00Z">
              <w:del w:id="8606" w:author="Microsoft account" w:date="2021-05-23T23:52:00Z">
                <w:r w:rsidRPr="00B76AF0" w:rsidDel="00862C75">
                  <w:rPr>
                    <w:rFonts w:ascii="Times New Roman" w:hAnsi="Times New Roman" w:cs="Times New Roman"/>
                    <w:bCs/>
                    <w:sz w:val="18"/>
                    <w:szCs w:val="18"/>
                    <w:rPrChange w:id="8607" w:author="Rashed Hasan" w:date="2021-05-15T22:19:00Z">
                      <w:rPr>
                        <w:rFonts w:ascii="Times New Roman" w:hAnsi="Times New Roman" w:cs="Times New Roman"/>
                        <w:bCs/>
                        <w:sz w:val="20"/>
                        <w:szCs w:val="20"/>
                      </w:rPr>
                    </w:rPrChange>
                  </w:rPr>
                  <w:delText>1.01(0.86-1.19)</w:delText>
                </w:r>
              </w:del>
            </w:ins>
          </w:p>
        </w:tc>
        <w:tc>
          <w:tcPr>
            <w:tcW w:w="430" w:type="pct"/>
            <w:vAlign w:val="center"/>
          </w:tcPr>
          <w:p w14:paraId="50DAA08B" w14:textId="39BE2212" w:rsidR="00454411" w:rsidRPr="00B76AF0" w:rsidDel="00635F61" w:rsidRDefault="00454411" w:rsidP="00E75A46">
            <w:pPr>
              <w:jc w:val="both"/>
              <w:rPr>
                <w:ins w:id="8608" w:author="Rashed Hasan" w:date="2021-05-15T22:18:00Z"/>
                <w:del w:id="8609" w:author="Microsoft account" w:date="2021-05-23T23:54:00Z"/>
                <w:rFonts w:ascii="Times New Roman" w:hAnsi="Times New Roman" w:cs="Times New Roman"/>
                <w:bCs/>
                <w:sz w:val="18"/>
                <w:szCs w:val="18"/>
                <w:rPrChange w:id="8610" w:author="Rashed Hasan" w:date="2021-05-15T22:19:00Z">
                  <w:rPr>
                    <w:ins w:id="8611" w:author="Rashed Hasan" w:date="2021-05-15T22:18:00Z"/>
                    <w:del w:id="8612" w:author="Microsoft account" w:date="2021-05-23T23:54:00Z"/>
                    <w:rFonts w:ascii="Times New Roman" w:hAnsi="Times New Roman" w:cs="Times New Roman"/>
                    <w:bCs/>
                    <w:sz w:val="20"/>
                    <w:szCs w:val="20"/>
                  </w:rPr>
                </w:rPrChange>
              </w:rPr>
              <w:pPrChange w:id="8613" w:author="Microsoft account" w:date="2021-05-25T22:50:00Z">
                <w:pPr>
                  <w:jc w:val="center"/>
                </w:pPr>
              </w:pPrChange>
            </w:pPr>
            <w:ins w:id="8614" w:author="Rashed Hasan" w:date="2021-05-15T22:18:00Z">
              <w:del w:id="8615" w:author="Microsoft account" w:date="2021-05-23T23:52:00Z">
                <w:r w:rsidRPr="00B76AF0" w:rsidDel="00862C75">
                  <w:rPr>
                    <w:rFonts w:ascii="Times New Roman" w:hAnsi="Times New Roman" w:cs="Times New Roman"/>
                    <w:bCs/>
                    <w:sz w:val="18"/>
                    <w:szCs w:val="18"/>
                    <w:rPrChange w:id="8616" w:author="Rashed Hasan" w:date="2021-05-15T22:19:00Z">
                      <w:rPr>
                        <w:rFonts w:ascii="Times New Roman" w:hAnsi="Times New Roman" w:cs="Times New Roman"/>
                        <w:bCs/>
                        <w:sz w:val="20"/>
                        <w:szCs w:val="20"/>
                      </w:rPr>
                    </w:rPrChange>
                  </w:rPr>
                  <w:delText>0.885</w:delText>
                </w:r>
              </w:del>
            </w:ins>
          </w:p>
        </w:tc>
        <w:tc>
          <w:tcPr>
            <w:tcW w:w="627" w:type="pct"/>
            <w:vAlign w:val="center"/>
          </w:tcPr>
          <w:p w14:paraId="6E4DCCC2" w14:textId="4E2DD18C" w:rsidR="00454411" w:rsidRPr="00B76AF0" w:rsidDel="00635F61" w:rsidRDefault="00454411" w:rsidP="00E75A46">
            <w:pPr>
              <w:jc w:val="both"/>
              <w:rPr>
                <w:ins w:id="8617" w:author="Rashed Hasan" w:date="2021-05-15T22:18:00Z"/>
                <w:del w:id="8618" w:author="Microsoft account" w:date="2021-05-23T23:54:00Z"/>
                <w:rFonts w:ascii="Times New Roman" w:hAnsi="Times New Roman" w:cs="Times New Roman"/>
                <w:bCs/>
                <w:sz w:val="18"/>
                <w:szCs w:val="18"/>
                <w:rPrChange w:id="8619" w:author="Rashed Hasan" w:date="2021-05-15T22:19:00Z">
                  <w:rPr>
                    <w:ins w:id="8620" w:author="Rashed Hasan" w:date="2021-05-15T22:18:00Z"/>
                    <w:del w:id="8621" w:author="Microsoft account" w:date="2021-05-23T23:54:00Z"/>
                    <w:rFonts w:ascii="Times New Roman" w:hAnsi="Times New Roman" w:cs="Times New Roman"/>
                    <w:bCs/>
                    <w:sz w:val="20"/>
                    <w:szCs w:val="20"/>
                  </w:rPr>
                </w:rPrChange>
              </w:rPr>
              <w:pPrChange w:id="8622" w:author="Microsoft account" w:date="2021-05-25T22:50:00Z">
                <w:pPr>
                  <w:jc w:val="center"/>
                </w:pPr>
              </w:pPrChange>
            </w:pPr>
            <w:ins w:id="8623" w:author="Rashed Hasan" w:date="2021-05-15T22:18:00Z">
              <w:del w:id="8624" w:author="Microsoft account" w:date="2021-05-23T23:52:00Z">
                <w:r w:rsidRPr="00B76AF0" w:rsidDel="00862C75">
                  <w:rPr>
                    <w:rFonts w:ascii="Times New Roman" w:hAnsi="Times New Roman" w:cs="Times New Roman"/>
                    <w:bCs/>
                    <w:sz w:val="18"/>
                    <w:szCs w:val="18"/>
                    <w:rPrChange w:id="8625" w:author="Rashed Hasan" w:date="2021-05-15T22:19:00Z">
                      <w:rPr>
                        <w:rFonts w:ascii="Times New Roman" w:hAnsi="Times New Roman" w:cs="Times New Roman"/>
                        <w:bCs/>
                        <w:sz w:val="20"/>
                        <w:szCs w:val="20"/>
                      </w:rPr>
                    </w:rPrChange>
                  </w:rPr>
                  <w:delText>1.34 (1.20-1.50)</w:delText>
                </w:r>
              </w:del>
            </w:ins>
          </w:p>
        </w:tc>
        <w:tc>
          <w:tcPr>
            <w:tcW w:w="392" w:type="pct"/>
            <w:vAlign w:val="center"/>
          </w:tcPr>
          <w:p w14:paraId="39B52DA1" w14:textId="4ECCCCDD" w:rsidR="00454411" w:rsidRPr="00B76AF0" w:rsidDel="00635F61" w:rsidRDefault="00454411" w:rsidP="00E75A46">
            <w:pPr>
              <w:jc w:val="both"/>
              <w:rPr>
                <w:ins w:id="8626" w:author="Rashed Hasan" w:date="2021-05-15T22:18:00Z"/>
                <w:del w:id="8627" w:author="Microsoft account" w:date="2021-05-23T23:54:00Z"/>
                <w:rFonts w:ascii="Times New Roman" w:hAnsi="Times New Roman" w:cs="Times New Roman"/>
                <w:bCs/>
                <w:sz w:val="18"/>
                <w:szCs w:val="18"/>
                <w:rPrChange w:id="8628" w:author="Rashed Hasan" w:date="2021-05-15T22:19:00Z">
                  <w:rPr>
                    <w:ins w:id="8629" w:author="Rashed Hasan" w:date="2021-05-15T22:18:00Z"/>
                    <w:del w:id="8630" w:author="Microsoft account" w:date="2021-05-23T23:54:00Z"/>
                    <w:rFonts w:ascii="Times New Roman" w:hAnsi="Times New Roman" w:cs="Times New Roman"/>
                    <w:bCs/>
                    <w:sz w:val="20"/>
                    <w:szCs w:val="20"/>
                  </w:rPr>
                </w:rPrChange>
              </w:rPr>
              <w:pPrChange w:id="8631" w:author="Microsoft account" w:date="2021-05-25T22:50:00Z">
                <w:pPr>
                  <w:jc w:val="center"/>
                </w:pPr>
              </w:pPrChange>
            </w:pPr>
            <w:ins w:id="8632" w:author="Rashed Hasan" w:date="2021-05-15T22:18:00Z">
              <w:del w:id="8633" w:author="Microsoft account" w:date="2021-05-23T23:52:00Z">
                <w:r w:rsidRPr="00B76AF0" w:rsidDel="00862C75">
                  <w:rPr>
                    <w:rFonts w:ascii="Times New Roman" w:hAnsi="Times New Roman" w:cs="Times New Roman"/>
                    <w:bCs/>
                    <w:sz w:val="18"/>
                    <w:szCs w:val="18"/>
                    <w:rPrChange w:id="8634" w:author="Rashed Hasan" w:date="2021-05-15T22:19:00Z">
                      <w:rPr>
                        <w:rFonts w:ascii="Times New Roman" w:hAnsi="Times New Roman" w:cs="Times New Roman"/>
                        <w:bCs/>
                        <w:sz w:val="20"/>
                        <w:szCs w:val="20"/>
                      </w:rPr>
                    </w:rPrChange>
                  </w:rPr>
                  <w:delText>&lt;0.0001</w:delText>
                </w:r>
              </w:del>
            </w:ins>
          </w:p>
        </w:tc>
        <w:tc>
          <w:tcPr>
            <w:tcW w:w="625" w:type="pct"/>
            <w:vAlign w:val="center"/>
          </w:tcPr>
          <w:p w14:paraId="76A45CC4" w14:textId="21DC0E6F" w:rsidR="00454411" w:rsidRPr="00B76AF0" w:rsidDel="00635F61" w:rsidRDefault="00454411" w:rsidP="00E75A46">
            <w:pPr>
              <w:jc w:val="both"/>
              <w:rPr>
                <w:ins w:id="8635" w:author="Rashed Hasan" w:date="2021-05-15T22:18:00Z"/>
                <w:del w:id="8636" w:author="Microsoft account" w:date="2021-05-23T23:54:00Z"/>
                <w:rFonts w:ascii="Times New Roman" w:hAnsi="Times New Roman" w:cs="Times New Roman"/>
                <w:bCs/>
                <w:sz w:val="18"/>
                <w:szCs w:val="18"/>
                <w:rPrChange w:id="8637" w:author="Rashed Hasan" w:date="2021-05-15T22:19:00Z">
                  <w:rPr>
                    <w:ins w:id="8638" w:author="Rashed Hasan" w:date="2021-05-15T22:18:00Z"/>
                    <w:del w:id="8639" w:author="Microsoft account" w:date="2021-05-23T23:54:00Z"/>
                    <w:rFonts w:ascii="Times New Roman" w:hAnsi="Times New Roman" w:cs="Times New Roman"/>
                    <w:bCs/>
                    <w:sz w:val="20"/>
                    <w:szCs w:val="20"/>
                  </w:rPr>
                </w:rPrChange>
              </w:rPr>
              <w:pPrChange w:id="8640" w:author="Microsoft account" w:date="2021-05-25T22:50:00Z">
                <w:pPr>
                  <w:jc w:val="center"/>
                </w:pPr>
              </w:pPrChange>
            </w:pPr>
            <w:ins w:id="8641" w:author="Rashed Hasan" w:date="2021-05-15T22:18:00Z">
              <w:del w:id="8642" w:author="Microsoft account" w:date="2021-05-23T23:52:00Z">
                <w:r w:rsidRPr="00B76AF0" w:rsidDel="00862C75">
                  <w:rPr>
                    <w:rFonts w:ascii="Times New Roman" w:hAnsi="Times New Roman" w:cs="Times New Roman"/>
                    <w:bCs/>
                    <w:sz w:val="18"/>
                    <w:szCs w:val="18"/>
                    <w:rPrChange w:id="8643" w:author="Rashed Hasan" w:date="2021-05-15T22:19:00Z">
                      <w:rPr>
                        <w:rFonts w:ascii="Times New Roman" w:hAnsi="Times New Roman" w:cs="Times New Roman"/>
                        <w:bCs/>
                        <w:sz w:val="20"/>
                        <w:szCs w:val="20"/>
                      </w:rPr>
                    </w:rPrChange>
                  </w:rPr>
                  <w:delText>1.12 (0.99-1.28)</w:delText>
                </w:r>
              </w:del>
            </w:ins>
          </w:p>
        </w:tc>
        <w:tc>
          <w:tcPr>
            <w:tcW w:w="430" w:type="pct"/>
            <w:vAlign w:val="center"/>
          </w:tcPr>
          <w:p w14:paraId="1A87BEE5" w14:textId="12226B21" w:rsidR="00454411" w:rsidRPr="00B76AF0" w:rsidDel="00635F61" w:rsidRDefault="00454411" w:rsidP="00E75A46">
            <w:pPr>
              <w:jc w:val="both"/>
              <w:rPr>
                <w:ins w:id="8644" w:author="Rashed Hasan" w:date="2021-05-15T22:18:00Z"/>
                <w:del w:id="8645" w:author="Microsoft account" w:date="2021-05-23T23:54:00Z"/>
                <w:rFonts w:ascii="Times New Roman" w:hAnsi="Times New Roman" w:cs="Times New Roman"/>
                <w:bCs/>
                <w:sz w:val="18"/>
                <w:szCs w:val="18"/>
                <w:rPrChange w:id="8646" w:author="Rashed Hasan" w:date="2021-05-15T22:19:00Z">
                  <w:rPr>
                    <w:ins w:id="8647" w:author="Rashed Hasan" w:date="2021-05-15T22:18:00Z"/>
                    <w:del w:id="8648" w:author="Microsoft account" w:date="2021-05-23T23:54:00Z"/>
                    <w:rFonts w:ascii="Times New Roman" w:hAnsi="Times New Roman" w:cs="Times New Roman"/>
                    <w:bCs/>
                    <w:sz w:val="20"/>
                    <w:szCs w:val="20"/>
                  </w:rPr>
                </w:rPrChange>
              </w:rPr>
              <w:pPrChange w:id="8649" w:author="Microsoft account" w:date="2021-05-25T22:50:00Z">
                <w:pPr>
                  <w:jc w:val="center"/>
                </w:pPr>
              </w:pPrChange>
            </w:pPr>
            <w:ins w:id="8650" w:author="Rashed Hasan" w:date="2021-05-15T22:18:00Z">
              <w:del w:id="8651" w:author="Microsoft account" w:date="2021-05-23T23:52:00Z">
                <w:r w:rsidRPr="00B76AF0" w:rsidDel="00862C75">
                  <w:rPr>
                    <w:rFonts w:ascii="Times New Roman" w:hAnsi="Times New Roman" w:cs="Times New Roman"/>
                    <w:bCs/>
                    <w:sz w:val="18"/>
                    <w:szCs w:val="18"/>
                    <w:rPrChange w:id="8652" w:author="Rashed Hasan" w:date="2021-05-15T22:19:00Z">
                      <w:rPr>
                        <w:rFonts w:ascii="Times New Roman" w:hAnsi="Times New Roman" w:cs="Times New Roman"/>
                        <w:bCs/>
                        <w:sz w:val="20"/>
                        <w:szCs w:val="20"/>
                      </w:rPr>
                    </w:rPrChange>
                  </w:rPr>
                  <w:delText>0.079</w:delText>
                </w:r>
              </w:del>
            </w:ins>
          </w:p>
        </w:tc>
      </w:tr>
      <w:tr w:rsidR="00271CC4" w:rsidRPr="00B76AF0" w:rsidDel="00635F61" w14:paraId="7EA9E84D" w14:textId="5DED83A2" w:rsidTr="00B211C0">
        <w:trPr>
          <w:trHeight w:val="243"/>
          <w:jc w:val="center"/>
          <w:ins w:id="8653" w:author="Rashed Hasan" w:date="2021-05-15T22:18:00Z"/>
          <w:del w:id="8654" w:author="Microsoft account" w:date="2021-05-23T23:54:00Z"/>
        </w:trPr>
        <w:tc>
          <w:tcPr>
            <w:tcW w:w="739" w:type="pct"/>
            <w:vAlign w:val="center"/>
          </w:tcPr>
          <w:p w14:paraId="4647F5CA" w14:textId="0AEAD0D2" w:rsidR="00454411" w:rsidRPr="00B76AF0" w:rsidDel="00635F61" w:rsidRDefault="00454411" w:rsidP="00E75A46">
            <w:pPr>
              <w:jc w:val="both"/>
              <w:rPr>
                <w:ins w:id="8655" w:author="Rashed Hasan" w:date="2021-05-15T22:18:00Z"/>
                <w:del w:id="8656" w:author="Microsoft account" w:date="2021-05-23T23:54:00Z"/>
                <w:rFonts w:ascii="Times New Roman" w:hAnsi="Times New Roman" w:cs="Times New Roman"/>
                <w:bCs/>
                <w:sz w:val="18"/>
                <w:szCs w:val="18"/>
                <w:rPrChange w:id="8657" w:author="Rashed Hasan" w:date="2021-05-15T22:19:00Z">
                  <w:rPr>
                    <w:ins w:id="8658" w:author="Rashed Hasan" w:date="2021-05-15T22:18:00Z"/>
                    <w:del w:id="8659" w:author="Microsoft account" w:date="2021-05-23T23:54:00Z"/>
                    <w:rFonts w:ascii="Times New Roman" w:hAnsi="Times New Roman" w:cs="Times New Roman"/>
                    <w:bCs/>
                    <w:sz w:val="20"/>
                    <w:szCs w:val="20"/>
                  </w:rPr>
                </w:rPrChange>
              </w:rPr>
              <w:pPrChange w:id="8660" w:author="Microsoft account" w:date="2021-05-25T22:50:00Z">
                <w:pPr>
                  <w:jc w:val="center"/>
                </w:pPr>
              </w:pPrChange>
            </w:pPr>
            <w:ins w:id="8661" w:author="Rashed Hasan" w:date="2021-05-15T22:18:00Z">
              <w:del w:id="8662" w:author="Microsoft account" w:date="2021-05-23T23:52:00Z">
                <w:r w:rsidRPr="00B76AF0" w:rsidDel="00862C75">
                  <w:rPr>
                    <w:rFonts w:ascii="Times New Roman" w:hAnsi="Times New Roman" w:cs="Times New Roman"/>
                    <w:bCs/>
                    <w:sz w:val="18"/>
                    <w:szCs w:val="18"/>
                    <w:rPrChange w:id="8663" w:author="Rashed Hasan" w:date="2021-05-15T22:19:00Z">
                      <w:rPr>
                        <w:rFonts w:ascii="Times New Roman" w:hAnsi="Times New Roman" w:cs="Times New Roman"/>
                        <w:bCs/>
                        <w:sz w:val="20"/>
                        <w:szCs w:val="20"/>
                      </w:rPr>
                    </w:rPrChange>
                  </w:rPr>
                  <w:delText>Poor</w:delText>
                </w:r>
              </w:del>
            </w:ins>
          </w:p>
        </w:tc>
        <w:tc>
          <w:tcPr>
            <w:tcW w:w="665" w:type="pct"/>
            <w:vAlign w:val="center"/>
          </w:tcPr>
          <w:p w14:paraId="51AD22C5" w14:textId="6D59ACC7" w:rsidR="00454411" w:rsidRPr="00B76AF0" w:rsidDel="00635F61" w:rsidRDefault="00454411" w:rsidP="00E75A46">
            <w:pPr>
              <w:jc w:val="both"/>
              <w:rPr>
                <w:ins w:id="8664" w:author="Rashed Hasan" w:date="2021-05-15T22:18:00Z"/>
                <w:del w:id="8665" w:author="Microsoft account" w:date="2021-05-23T23:54:00Z"/>
                <w:rFonts w:ascii="Times New Roman" w:hAnsi="Times New Roman" w:cs="Times New Roman"/>
                <w:bCs/>
                <w:sz w:val="18"/>
                <w:szCs w:val="18"/>
                <w:rPrChange w:id="8666" w:author="Rashed Hasan" w:date="2021-05-15T22:19:00Z">
                  <w:rPr>
                    <w:ins w:id="8667" w:author="Rashed Hasan" w:date="2021-05-15T22:18:00Z"/>
                    <w:del w:id="8668" w:author="Microsoft account" w:date="2021-05-23T23:54:00Z"/>
                    <w:rFonts w:ascii="Times New Roman" w:hAnsi="Times New Roman" w:cs="Times New Roman"/>
                    <w:bCs/>
                    <w:sz w:val="20"/>
                    <w:szCs w:val="20"/>
                  </w:rPr>
                </w:rPrChange>
              </w:rPr>
              <w:pPrChange w:id="8669" w:author="Microsoft account" w:date="2021-05-25T22:50:00Z">
                <w:pPr>
                  <w:jc w:val="center"/>
                </w:pPr>
              </w:pPrChange>
            </w:pPr>
            <w:ins w:id="8670" w:author="Rashed Hasan" w:date="2021-05-15T22:18:00Z">
              <w:del w:id="8671" w:author="Microsoft account" w:date="2021-05-23T23:52:00Z">
                <w:r w:rsidRPr="00B76AF0" w:rsidDel="00862C75">
                  <w:rPr>
                    <w:rFonts w:ascii="Times New Roman" w:hAnsi="Times New Roman" w:cs="Times New Roman"/>
                    <w:bCs/>
                    <w:sz w:val="18"/>
                    <w:szCs w:val="18"/>
                    <w:rPrChange w:id="8672" w:author="Rashed Hasan" w:date="2021-05-15T22:19:00Z">
                      <w:rPr>
                        <w:rFonts w:ascii="Times New Roman" w:hAnsi="Times New Roman" w:cs="Times New Roman"/>
                        <w:bCs/>
                        <w:sz w:val="20"/>
                        <w:szCs w:val="20"/>
                      </w:rPr>
                    </w:rPrChange>
                  </w:rPr>
                  <w:delText>Reference</w:delText>
                </w:r>
              </w:del>
            </w:ins>
          </w:p>
        </w:tc>
        <w:tc>
          <w:tcPr>
            <w:tcW w:w="456" w:type="pct"/>
            <w:vAlign w:val="center"/>
          </w:tcPr>
          <w:p w14:paraId="7A1BB7FB" w14:textId="244639BE" w:rsidR="00454411" w:rsidRPr="00B76AF0" w:rsidDel="00635F61" w:rsidRDefault="00454411" w:rsidP="00E75A46">
            <w:pPr>
              <w:jc w:val="both"/>
              <w:rPr>
                <w:ins w:id="8673" w:author="Rashed Hasan" w:date="2021-05-15T22:18:00Z"/>
                <w:del w:id="8674" w:author="Microsoft account" w:date="2021-05-23T23:54:00Z"/>
                <w:rFonts w:ascii="Times New Roman" w:hAnsi="Times New Roman" w:cs="Times New Roman"/>
                <w:bCs/>
                <w:sz w:val="18"/>
                <w:szCs w:val="18"/>
                <w:rPrChange w:id="8675" w:author="Rashed Hasan" w:date="2021-05-15T22:19:00Z">
                  <w:rPr>
                    <w:ins w:id="8676" w:author="Rashed Hasan" w:date="2021-05-15T22:18:00Z"/>
                    <w:del w:id="8677" w:author="Microsoft account" w:date="2021-05-23T23:54:00Z"/>
                    <w:rFonts w:ascii="Times New Roman" w:hAnsi="Times New Roman" w:cs="Times New Roman"/>
                    <w:bCs/>
                    <w:sz w:val="20"/>
                    <w:szCs w:val="20"/>
                  </w:rPr>
                </w:rPrChange>
              </w:rPr>
              <w:pPrChange w:id="8678" w:author="Microsoft account" w:date="2021-05-25T22:50:00Z">
                <w:pPr>
                  <w:jc w:val="center"/>
                </w:pPr>
              </w:pPrChange>
            </w:pPr>
            <w:ins w:id="8679" w:author="Rashed Hasan" w:date="2021-05-15T22:18:00Z">
              <w:del w:id="8680" w:author="Microsoft account" w:date="2021-05-23T23:52:00Z">
                <w:r w:rsidRPr="00B76AF0" w:rsidDel="00862C75">
                  <w:rPr>
                    <w:rFonts w:ascii="Times New Roman" w:hAnsi="Times New Roman" w:cs="Times New Roman"/>
                    <w:bCs/>
                    <w:sz w:val="18"/>
                    <w:szCs w:val="18"/>
                    <w:rPrChange w:id="8681" w:author="Rashed Hasan" w:date="2021-05-15T22:19:00Z">
                      <w:rPr>
                        <w:rFonts w:ascii="Times New Roman" w:hAnsi="Times New Roman" w:cs="Times New Roman"/>
                        <w:bCs/>
                        <w:sz w:val="20"/>
                        <w:szCs w:val="20"/>
                      </w:rPr>
                    </w:rPrChange>
                  </w:rPr>
                  <w:delText>-</w:delText>
                </w:r>
              </w:del>
            </w:ins>
          </w:p>
        </w:tc>
        <w:tc>
          <w:tcPr>
            <w:tcW w:w="636" w:type="pct"/>
            <w:vAlign w:val="center"/>
          </w:tcPr>
          <w:p w14:paraId="146DFEEA" w14:textId="3521F3C8" w:rsidR="00454411" w:rsidRPr="00B76AF0" w:rsidDel="00635F61" w:rsidRDefault="00454411" w:rsidP="00E75A46">
            <w:pPr>
              <w:jc w:val="both"/>
              <w:rPr>
                <w:ins w:id="8682" w:author="Rashed Hasan" w:date="2021-05-15T22:18:00Z"/>
                <w:del w:id="8683" w:author="Microsoft account" w:date="2021-05-23T23:54:00Z"/>
                <w:rFonts w:ascii="Times New Roman" w:hAnsi="Times New Roman" w:cs="Times New Roman"/>
                <w:bCs/>
                <w:sz w:val="18"/>
                <w:szCs w:val="18"/>
                <w:rPrChange w:id="8684" w:author="Rashed Hasan" w:date="2021-05-15T22:19:00Z">
                  <w:rPr>
                    <w:ins w:id="8685" w:author="Rashed Hasan" w:date="2021-05-15T22:18:00Z"/>
                    <w:del w:id="8686" w:author="Microsoft account" w:date="2021-05-23T23:54:00Z"/>
                    <w:rFonts w:ascii="Times New Roman" w:hAnsi="Times New Roman" w:cs="Times New Roman"/>
                    <w:bCs/>
                    <w:sz w:val="20"/>
                    <w:szCs w:val="20"/>
                  </w:rPr>
                </w:rPrChange>
              </w:rPr>
              <w:pPrChange w:id="8687" w:author="Microsoft account" w:date="2021-05-25T22:50:00Z">
                <w:pPr>
                  <w:jc w:val="center"/>
                </w:pPr>
              </w:pPrChange>
            </w:pPr>
            <w:ins w:id="8688" w:author="Rashed Hasan" w:date="2021-05-15T22:18:00Z">
              <w:del w:id="8689" w:author="Microsoft account" w:date="2021-05-23T23:52:00Z">
                <w:r w:rsidRPr="00B76AF0" w:rsidDel="00862C75">
                  <w:rPr>
                    <w:rFonts w:ascii="Times New Roman" w:hAnsi="Times New Roman" w:cs="Times New Roman"/>
                    <w:bCs/>
                    <w:sz w:val="18"/>
                    <w:szCs w:val="18"/>
                    <w:rPrChange w:id="8690" w:author="Rashed Hasan" w:date="2021-05-15T22:19:00Z">
                      <w:rPr>
                        <w:rFonts w:ascii="Times New Roman" w:hAnsi="Times New Roman" w:cs="Times New Roman"/>
                        <w:bCs/>
                        <w:sz w:val="20"/>
                        <w:szCs w:val="20"/>
                      </w:rPr>
                    </w:rPrChange>
                  </w:rPr>
                  <w:delText>Reference</w:delText>
                </w:r>
              </w:del>
            </w:ins>
          </w:p>
        </w:tc>
        <w:tc>
          <w:tcPr>
            <w:tcW w:w="430" w:type="pct"/>
            <w:vAlign w:val="center"/>
          </w:tcPr>
          <w:p w14:paraId="5AD90BAE" w14:textId="72921D9D" w:rsidR="00454411" w:rsidRPr="00B76AF0" w:rsidDel="00635F61" w:rsidRDefault="00454411" w:rsidP="00E75A46">
            <w:pPr>
              <w:jc w:val="both"/>
              <w:rPr>
                <w:ins w:id="8691" w:author="Rashed Hasan" w:date="2021-05-15T22:18:00Z"/>
                <w:del w:id="8692" w:author="Microsoft account" w:date="2021-05-23T23:54:00Z"/>
                <w:rFonts w:ascii="Times New Roman" w:hAnsi="Times New Roman" w:cs="Times New Roman"/>
                <w:bCs/>
                <w:sz w:val="18"/>
                <w:szCs w:val="18"/>
                <w:rPrChange w:id="8693" w:author="Rashed Hasan" w:date="2021-05-15T22:19:00Z">
                  <w:rPr>
                    <w:ins w:id="8694" w:author="Rashed Hasan" w:date="2021-05-15T22:18:00Z"/>
                    <w:del w:id="8695" w:author="Microsoft account" w:date="2021-05-23T23:54:00Z"/>
                    <w:rFonts w:ascii="Times New Roman" w:hAnsi="Times New Roman" w:cs="Times New Roman"/>
                    <w:bCs/>
                    <w:sz w:val="20"/>
                    <w:szCs w:val="20"/>
                  </w:rPr>
                </w:rPrChange>
              </w:rPr>
              <w:pPrChange w:id="8696" w:author="Microsoft account" w:date="2021-05-25T22:50:00Z">
                <w:pPr>
                  <w:jc w:val="center"/>
                </w:pPr>
              </w:pPrChange>
            </w:pPr>
            <w:ins w:id="8697" w:author="Rashed Hasan" w:date="2021-05-15T22:18:00Z">
              <w:del w:id="8698" w:author="Microsoft account" w:date="2021-05-23T23:52:00Z">
                <w:r w:rsidRPr="00B76AF0" w:rsidDel="00862C75">
                  <w:rPr>
                    <w:rFonts w:ascii="Times New Roman" w:hAnsi="Times New Roman" w:cs="Times New Roman"/>
                    <w:bCs/>
                    <w:sz w:val="18"/>
                    <w:szCs w:val="18"/>
                    <w:rPrChange w:id="8699" w:author="Rashed Hasan" w:date="2021-05-15T22:19:00Z">
                      <w:rPr>
                        <w:rFonts w:ascii="Times New Roman" w:hAnsi="Times New Roman" w:cs="Times New Roman"/>
                        <w:bCs/>
                        <w:sz w:val="20"/>
                        <w:szCs w:val="20"/>
                      </w:rPr>
                    </w:rPrChange>
                  </w:rPr>
                  <w:delText>-</w:delText>
                </w:r>
              </w:del>
            </w:ins>
          </w:p>
        </w:tc>
        <w:tc>
          <w:tcPr>
            <w:tcW w:w="627" w:type="pct"/>
            <w:vAlign w:val="center"/>
          </w:tcPr>
          <w:p w14:paraId="53A206A6" w14:textId="6A8707B2" w:rsidR="00454411" w:rsidRPr="00B76AF0" w:rsidDel="00635F61" w:rsidRDefault="00454411" w:rsidP="00E75A46">
            <w:pPr>
              <w:jc w:val="both"/>
              <w:rPr>
                <w:ins w:id="8700" w:author="Rashed Hasan" w:date="2021-05-15T22:18:00Z"/>
                <w:del w:id="8701" w:author="Microsoft account" w:date="2021-05-23T23:54:00Z"/>
                <w:rFonts w:ascii="Times New Roman" w:hAnsi="Times New Roman" w:cs="Times New Roman"/>
                <w:bCs/>
                <w:sz w:val="18"/>
                <w:szCs w:val="18"/>
                <w:rPrChange w:id="8702" w:author="Rashed Hasan" w:date="2021-05-15T22:19:00Z">
                  <w:rPr>
                    <w:ins w:id="8703" w:author="Rashed Hasan" w:date="2021-05-15T22:18:00Z"/>
                    <w:del w:id="8704" w:author="Microsoft account" w:date="2021-05-23T23:54:00Z"/>
                    <w:rFonts w:ascii="Times New Roman" w:hAnsi="Times New Roman" w:cs="Times New Roman"/>
                    <w:bCs/>
                    <w:sz w:val="20"/>
                    <w:szCs w:val="20"/>
                  </w:rPr>
                </w:rPrChange>
              </w:rPr>
              <w:pPrChange w:id="8705" w:author="Microsoft account" w:date="2021-05-25T22:50:00Z">
                <w:pPr>
                  <w:jc w:val="center"/>
                </w:pPr>
              </w:pPrChange>
            </w:pPr>
            <w:ins w:id="8706" w:author="Rashed Hasan" w:date="2021-05-15T22:18:00Z">
              <w:del w:id="8707" w:author="Microsoft account" w:date="2021-05-23T23:52:00Z">
                <w:r w:rsidRPr="00B76AF0" w:rsidDel="00862C75">
                  <w:rPr>
                    <w:rFonts w:ascii="Times New Roman" w:hAnsi="Times New Roman" w:cs="Times New Roman"/>
                    <w:bCs/>
                    <w:sz w:val="18"/>
                    <w:szCs w:val="18"/>
                    <w:rPrChange w:id="8708" w:author="Rashed Hasan" w:date="2021-05-15T22:19:00Z">
                      <w:rPr>
                        <w:rFonts w:ascii="Times New Roman" w:hAnsi="Times New Roman" w:cs="Times New Roman"/>
                        <w:bCs/>
                        <w:sz w:val="20"/>
                        <w:szCs w:val="20"/>
                      </w:rPr>
                    </w:rPrChange>
                  </w:rPr>
                  <w:delText>Reference</w:delText>
                </w:r>
              </w:del>
            </w:ins>
          </w:p>
        </w:tc>
        <w:tc>
          <w:tcPr>
            <w:tcW w:w="392" w:type="pct"/>
            <w:vAlign w:val="center"/>
          </w:tcPr>
          <w:p w14:paraId="09E5F27D" w14:textId="593F14A6" w:rsidR="00454411" w:rsidRPr="00B76AF0" w:rsidDel="00635F61" w:rsidRDefault="00454411" w:rsidP="00E75A46">
            <w:pPr>
              <w:jc w:val="both"/>
              <w:rPr>
                <w:ins w:id="8709" w:author="Rashed Hasan" w:date="2021-05-15T22:18:00Z"/>
                <w:del w:id="8710" w:author="Microsoft account" w:date="2021-05-23T23:54:00Z"/>
                <w:rFonts w:ascii="Times New Roman" w:hAnsi="Times New Roman" w:cs="Times New Roman"/>
                <w:bCs/>
                <w:sz w:val="18"/>
                <w:szCs w:val="18"/>
                <w:rPrChange w:id="8711" w:author="Rashed Hasan" w:date="2021-05-15T22:19:00Z">
                  <w:rPr>
                    <w:ins w:id="8712" w:author="Rashed Hasan" w:date="2021-05-15T22:18:00Z"/>
                    <w:del w:id="8713" w:author="Microsoft account" w:date="2021-05-23T23:54:00Z"/>
                    <w:rFonts w:ascii="Times New Roman" w:hAnsi="Times New Roman" w:cs="Times New Roman"/>
                    <w:bCs/>
                    <w:sz w:val="20"/>
                    <w:szCs w:val="20"/>
                  </w:rPr>
                </w:rPrChange>
              </w:rPr>
              <w:pPrChange w:id="8714" w:author="Microsoft account" w:date="2021-05-25T22:50:00Z">
                <w:pPr>
                  <w:jc w:val="center"/>
                </w:pPr>
              </w:pPrChange>
            </w:pPr>
            <w:ins w:id="8715" w:author="Rashed Hasan" w:date="2021-05-15T22:18:00Z">
              <w:del w:id="8716" w:author="Microsoft account" w:date="2021-05-23T23:52:00Z">
                <w:r w:rsidRPr="00B76AF0" w:rsidDel="00862C75">
                  <w:rPr>
                    <w:rFonts w:ascii="Times New Roman" w:hAnsi="Times New Roman" w:cs="Times New Roman"/>
                    <w:bCs/>
                    <w:sz w:val="18"/>
                    <w:szCs w:val="18"/>
                    <w:rPrChange w:id="8717" w:author="Rashed Hasan" w:date="2021-05-15T22:19:00Z">
                      <w:rPr>
                        <w:rFonts w:ascii="Times New Roman" w:hAnsi="Times New Roman" w:cs="Times New Roman"/>
                        <w:bCs/>
                        <w:sz w:val="20"/>
                        <w:szCs w:val="20"/>
                      </w:rPr>
                    </w:rPrChange>
                  </w:rPr>
                  <w:delText>-</w:delText>
                </w:r>
              </w:del>
            </w:ins>
          </w:p>
        </w:tc>
        <w:tc>
          <w:tcPr>
            <w:tcW w:w="625" w:type="pct"/>
            <w:vAlign w:val="center"/>
          </w:tcPr>
          <w:p w14:paraId="55945344" w14:textId="64080E1A" w:rsidR="00454411" w:rsidRPr="00B76AF0" w:rsidDel="00635F61" w:rsidRDefault="00454411" w:rsidP="00E75A46">
            <w:pPr>
              <w:jc w:val="both"/>
              <w:rPr>
                <w:ins w:id="8718" w:author="Rashed Hasan" w:date="2021-05-15T22:18:00Z"/>
                <w:del w:id="8719" w:author="Microsoft account" w:date="2021-05-23T23:54:00Z"/>
                <w:rFonts w:ascii="Times New Roman" w:hAnsi="Times New Roman" w:cs="Times New Roman"/>
                <w:bCs/>
                <w:sz w:val="18"/>
                <w:szCs w:val="18"/>
                <w:rPrChange w:id="8720" w:author="Rashed Hasan" w:date="2021-05-15T22:19:00Z">
                  <w:rPr>
                    <w:ins w:id="8721" w:author="Rashed Hasan" w:date="2021-05-15T22:18:00Z"/>
                    <w:del w:id="8722" w:author="Microsoft account" w:date="2021-05-23T23:54:00Z"/>
                    <w:rFonts w:ascii="Times New Roman" w:hAnsi="Times New Roman" w:cs="Times New Roman"/>
                    <w:bCs/>
                    <w:sz w:val="20"/>
                    <w:szCs w:val="20"/>
                  </w:rPr>
                </w:rPrChange>
              </w:rPr>
              <w:pPrChange w:id="8723" w:author="Microsoft account" w:date="2021-05-25T22:50:00Z">
                <w:pPr>
                  <w:jc w:val="center"/>
                </w:pPr>
              </w:pPrChange>
            </w:pPr>
            <w:ins w:id="8724" w:author="Rashed Hasan" w:date="2021-05-15T22:18:00Z">
              <w:del w:id="8725" w:author="Microsoft account" w:date="2021-05-23T23:52:00Z">
                <w:r w:rsidRPr="00B76AF0" w:rsidDel="00862C75">
                  <w:rPr>
                    <w:rFonts w:ascii="Times New Roman" w:hAnsi="Times New Roman" w:cs="Times New Roman"/>
                    <w:bCs/>
                    <w:sz w:val="18"/>
                    <w:szCs w:val="18"/>
                    <w:rPrChange w:id="8726" w:author="Rashed Hasan" w:date="2021-05-15T22:19:00Z">
                      <w:rPr>
                        <w:rFonts w:ascii="Times New Roman" w:hAnsi="Times New Roman" w:cs="Times New Roman"/>
                        <w:bCs/>
                        <w:sz w:val="20"/>
                        <w:szCs w:val="20"/>
                      </w:rPr>
                    </w:rPrChange>
                  </w:rPr>
                  <w:delText>Reference</w:delText>
                </w:r>
              </w:del>
            </w:ins>
          </w:p>
        </w:tc>
        <w:tc>
          <w:tcPr>
            <w:tcW w:w="430" w:type="pct"/>
            <w:vAlign w:val="center"/>
          </w:tcPr>
          <w:p w14:paraId="364B37D6" w14:textId="2411E792" w:rsidR="00454411" w:rsidRPr="00B76AF0" w:rsidDel="00635F61" w:rsidRDefault="00454411" w:rsidP="00E75A46">
            <w:pPr>
              <w:jc w:val="both"/>
              <w:rPr>
                <w:ins w:id="8727" w:author="Rashed Hasan" w:date="2021-05-15T22:18:00Z"/>
                <w:del w:id="8728" w:author="Microsoft account" w:date="2021-05-23T23:54:00Z"/>
                <w:rFonts w:ascii="Times New Roman" w:hAnsi="Times New Roman" w:cs="Times New Roman"/>
                <w:bCs/>
                <w:sz w:val="18"/>
                <w:szCs w:val="18"/>
                <w:rPrChange w:id="8729" w:author="Rashed Hasan" w:date="2021-05-15T22:19:00Z">
                  <w:rPr>
                    <w:ins w:id="8730" w:author="Rashed Hasan" w:date="2021-05-15T22:18:00Z"/>
                    <w:del w:id="8731" w:author="Microsoft account" w:date="2021-05-23T23:54:00Z"/>
                    <w:rFonts w:ascii="Times New Roman" w:hAnsi="Times New Roman" w:cs="Times New Roman"/>
                    <w:bCs/>
                    <w:sz w:val="20"/>
                    <w:szCs w:val="20"/>
                  </w:rPr>
                </w:rPrChange>
              </w:rPr>
              <w:pPrChange w:id="8732" w:author="Microsoft account" w:date="2021-05-25T22:50:00Z">
                <w:pPr>
                  <w:jc w:val="center"/>
                </w:pPr>
              </w:pPrChange>
            </w:pPr>
            <w:ins w:id="8733" w:author="Rashed Hasan" w:date="2021-05-15T22:18:00Z">
              <w:del w:id="8734" w:author="Microsoft account" w:date="2021-05-23T23:52:00Z">
                <w:r w:rsidRPr="00B76AF0" w:rsidDel="00862C75">
                  <w:rPr>
                    <w:rFonts w:ascii="Times New Roman" w:hAnsi="Times New Roman" w:cs="Times New Roman"/>
                    <w:bCs/>
                    <w:sz w:val="18"/>
                    <w:szCs w:val="18"/>
                    <w:rPrChange w:id="8735" w:author="Rashed Hasan" w:date="2021-05-15T22:19:00Z">
                      <w:rPr>
                        <w:rFonts w:ascii="Times New Roman" w:hAnsi="Times New Roman" w:cs="Times New Roman"/>
                        <w:bCs/>
                        <w:sz w:val="20"/>
                        <w:szCs w:val="20"/>
                      </w:rPr>
                    </w:rPrChange>
                  </w:rPr>
                  <w:delText>-</w:delText>
                </w:r>
              </w:del>
            </w:ins>
          </w:p>
        </w:tc>
      </w:tr>
      <w:tr w:rsidR="00454411" w:rsidRPr="00B76AF0" w:rsidDel="00635F61" w14:paraId="12F51C6D" w14:textId="550EDF80" w:rsidTr="004B3203">
        <w:tblPrEx>
          <w:tblW w:w="5551" w:type="pct"/>
          <w:jc w:val="center"/>
          <w:tblBorders>
            <w:top w:val="single" w:sz="4" w:space="0" w:color="auto"/>
            <w:bottom w:val="single" w:sz="4" w:space="0" w:color="auto"/>
          </w:tblBorders>
          <w:tblPrExChange w:id="8736" w:author="Rashed Hasan" w:date="2021-05-15T22:21:00Z">
            <w:tblPrEx>
              <w:tblW w:w="5199" w:type="pct"/>
              <w:jc w:val="center"/>
              <w:tblBorders>
                <w:top w:val="single" w:sz="4" w:space="0" w:color="auto"/>
                <w:bottom w:val="single" w:sz="4" w:space="0" w:color="auto"/>
              </w:tblBorders>
            </w:tblPrEx>
          </w:tblPrExChange>
        </w:tblPrEx>
        <w:trPr>
          <w:trHeight w:val="243"/>
          <w:jc w:val="center"/>
          <w:ins w:id="8737" w:author="Rashed Hasan" w:date="2021-05-15T22:18:00Z"/>
          <w:del w:id="8738" w:author="Microsoft account" w:date="2021-05-23T23:54:00Z"/>
          <w:trPrChange w:id="8739" w:author="Rashed Hasan" w:date="2021-05-15T22:21:00Z">
            <w:trPr>
              <w:gridAfter w:val="0"/>
              <w:trHeight w:val="244"/>
              <w:jc w:val="center"/>
            </w:trPr>
          </w:trPrChange>
        </w:trPr>
        <w:tc>
          <w:tcPr>
            <w:tcW w:w="5000" w:type="pct"/>
            <w:gridSpan w:val="9"/>
            <w:vAlign w:val="center"/>
            <w:tcPrChange w:id="8740" w:author="Rashed Hasan" w:date="2021-05-15T22:21:00Z">
              <w:tcPr>
                <w:tcW w:w="5000" w:type="pct"/>
                <w:gridSpan w:val="9"/>
                <w:vAlign w:val="center"/>
              </w:tcPr>
            </w:tcPrChange>
          </w:tcPr>
          <w:p w14:paraId="5741D0D3" w14:textId="7BDFD582" w:rsidR="00454411" w:rsidRPr="00B76AF0" w:rsidDel="00635F61" w:rsidRDefault="00454411" w:rsidP="00E75A46">
            <w:pPr>
              <w:jc w:val="both"/>
              <w:rPr>
                <w:ins w:id="8741" w:author="Rashed Hasan" w:date="2021-05-15T22:18:00Z"/>
                <w:del w:id="8742" w:author="Microsoft account" w:date="2021-05-23T23:54:00Z"/>
                <w:rFonts w:ascii="Times New Roman" w:hAnsi="Times New Roman" w:cs="Times New Roman"/>
                <w:b/>
                <w:bCs/>
                <w:i/>
                <w:sz w:val="18"/>
                <w:szCs w:val="18"/>
                <w:rPrChange w:id="8743" w:author="Rashed Hasan" w:date="2021-05-15T22:19:00Z">
                  <w:rPr>
                    <w:ins w:id="8744" w:author="Rashed Hasan" w:date="2021-05-15T22:18:00Z"/>
                    <w:del w:id="8745" w:author="Microsoft account" w:date="2021-05-23T23:54:00Z"/>
                    <w:rFonts w:ascii="Times New Roman" w:hAnsi="Times New Roman" w:cs="Times New Roman"/>
                    <w:b/>
                    <w:bCs/>
                    <w:i/>
                    <w:sz w:val="20"/>
                    <w:szCs w:val="20"/>
                  </w:rPr>
                </w:rPrChange>
              </w:rPr>
              <w:pPrChange w:id="8746" w:author="Microsoft account" w:date="2021-05-25T22:50:00Z">
                <w:pPr/>
              </w:pPrChange>
            </w:pPr>
            <w:ins w:id="8747" w:author="Rashed Hasan" w:date="2021-05-15T22:18:00Z">
              <w:del w:id="8748" w:author="Microsoft account" w:date="2021-05-23T23:53:00Z">
                <w:r w:rsidRPr="00B76AF0" w:rsidDel="00862C75">
                  <w:rPr>
                    <w:rFonts w:ascii="Times New Roman" w:hAnsi="Times New Roman" w:cs="Times New Roman"/>
                    <w:b/>
                    <w:bCs/>
                    <w:i/>
                    <w:sz w:val="18"/>
                    <w:szCs w:val="18"/>
                    <w:rPrChange w:id="8749" w:author="Rashed Hasan" w:date="2021-05-15T22:19:00Z">
                      <w:rPr>
                        <w:rFonts w:ascii="Times New Roman" w:hAnsi="Times New Roman" w:cs="Times New Roman"/>
                        <w:b/>
                        <w:bCs/>
                        <w:i/>
                        <w:sz w:val="20"/>
                        <w:szCs w:val="20"/>
                      </w:rPr>
                    </w:rPrChange>
                  </w:rPr>
                  <w:delText>Mother’s Age at Birth at Survey Time</w:delText>
                </w:r>
              </w:del>
            </w:ins>
          </w:p>
        </w:tc>
      </w:tr>
      <w:tr w:rsidR="00271CC4" w:rsidRPr="00B76AF0" w:rsidDel="00635F61" w14:paraId="68485EA5" w14:textId="13C7C919" w:rsidTr="00B211C0">
        <w:trPr>
          <w:trHeight w:val="243"/>
          <w:jc w:val="center"/>
          <w:ins w:id="8750" w:author="Rashed Hasan" w:date="2021-05-15T22:18:00Z"/>
          <w:del w:id="8751" w:author="Microsoft account" w:date="2021-05-23T23:54:00Z"/>
        </w:trPr>
        <w:tc>
          <w:tcPr>
            <w:tcW w:w="739" w:type="pct"/>
            <w:vAlign w:val="center"/>
          </w:tcPr>
          <w:p w14:paraId="6050390B" w14:textId="36A11455" w:rsidR="00454411" w:rsidRPr="00B76AF0" w:rsidDel="00635F61" w:rsidRDefault="00454411" w:rsidP="00E75A46">
            <w:pPr>
              <w:jc w:val="both"/>
              <w:rPr>
                <w:ins w:id="8752" w:author="Rashed Hasan" w:date="2021-05-15T22:18:00Z"/>
                <w:del w:id="8753" w:author="Microsoft account" w:date="2021-05-23T23:54:00Z"/>
                <w:rFonts w:ascii="Times New Roman" w:hAnsi="Times New Roman" w:cs="Times New Roman"/>
                <w:bCs/>
                <w:sz w:val="18"/>
                <w:szCs w:val="18"/>
                <w:rPrChange w:id="8754" w:author="Rashed Hasan" w:date="2021-05-15T22:19:00Z">
                  <w:rPr>
                    <w:ins w:id="8755" w:author="Rashed Hasan" w:date="2021-05-15T22:18:00Z"/>
                    <w:del w:id="8756" w:author="Microsoft account" w:date="2021-05-23T23:54:00Z"/>
                    <w:rFonts w:ascii="Times New Roman" w:hAnsi="Times New Roman" w:cs="Times New Roman"/>
                    <w:bCs/>
                    <w:sz w:val="20"/>
                    <w:szCs w:val="20"/>
                  </w:rPr>
                </w:rPrChange>
              </w:rPr>
              <w:pPrChange w:id="8757" w:author="Microsoft account" w:date="2021-05-25T22:50:00Z">
                <w:pPr>
                  <w:jc w:val="center"/>
                </w:pPr>
              </w:pPrChange>
            </w:pPr>
            <w:ins w:id="8758" w:author="Rashed Hasan" w:date="2021-05-15T22:18:00Z">
              <w:del w:id="8759" w:author="Microsoft account" w:date="2021-05-23T23:53:00Z">
                <w:r w:rsidRPr="00B76AF0" w:rsidDel="00862C75">
                  <w:rPr>
                    <w:rFonts w:ascii="Times New Roman" w:hAnsi="Times New Roman" w:cs="Times New Roman"/>
                    <w:bCs/>
                    <w:sz w:val="18"/>
                    <w:szCs w:val="18"/>
                    <w:rPrChange w:id="8760" w:author="Rashed Hasan" w:date="2021-05-15T22:19:00Z">
                      <w:rPr>
                        <w:rFonts w:ascii="Times New Roman" w:hAnsi="Times New Roman" w:cs="Times New Roman"/>
                        <w:bCs/>
                        <w:sz w:val="20"/>
                        <w:szCs w:val="20"/>
                      </w:rPr>
                    </w:rPrChange>
                  </w:rPr>
                  <w:delText>15 - 20</w:delText>
                </w:r>
              </w:del>
            </w:ins>
          </w:p>
        </w:tc>
        <w:tc>
          <w:tcPr>
            <w:tcW w:w="665" w:type="pct"/>
            <w:vAlign w:val="center"/>
          </w:tcPr>
          <w:p w14:paraId="00A944B9" w14:textId="5C95CAC2" w:rsidR="00454411" w:rsidRPr="00B76AF0" w:rsidDel="00635F61" w:rsidRDefault="00454411" w:rsidP="00E75A46">
            <w:pPr>
              <w:jc w:val="both"/>
              <w:rPr>
                <w:ins w:id="8761" w:author="Rashed Hasan" w:date="2021-05-15T22:18:00Z"/>
                <w:del w:id="8762" w:author="Microsoft account" w:date="2021-05-23T23:54:00Z"/>
                <w:rFonts w:ascii="Times New Roman" w:hAnsi="Times New Roman" w:cs="Times New Roman"/>
                <w:bCs/>
                <w:sz w:val="18"/>
                <w:szCs w:val="18"/>
                <w:rPrChange w:id="8763" w:author="Rashed Hasan" w:date="2021-05-15T22:19:00Z">
                  <w:rPr>
                    <w:ins w:id="8764" w:author="Rashed Hasan" w:date="2021-05-15T22:18:00Z"/>
                    <w:del w:id="8765" w:author="Microsoft account" w:date="2021-05-23T23:54:00Z"/>
                    <w:rFonts w:ascii="Times New Roman" w:hAnsi="Times New Roman" w:cs="Times New Roman"/>
                    <w:bCs/>
                    <w:sz w:val="20"/>
                    <w:szCs w:val="20"/>
                  </w:rPr>
                </w:rPrChange>
              </w:rPr>
              <w:pPrChange w:id="8766" w:author="Microsoft account" w:date="2021-05-25T22:50:00Z">
                <w:pPr>
                  <w:jc w:val="center"/>
                </w:pPr>
              </w:pPrChange>
            </w:pPr>
            <w:ins w:id="8767" w:author="Rashed Hasan" w:date="2021-05-15T22:18:00Z">
              <w:del w:id="8768" w:author="Microsoft account" w:date="2021-05-23T23:53:00Z">
                <w:r w:rsidRPr="00B76AF0" w:rsidDel="00862C75">
                  <w:rPr>
                    <w:rFonts w:ascii="Times New Roman" w:hAnsi="Times New Roman" w:cs="Times New Roman"/>
                    <w:bCs/>
                    <w:sz w:val="18"/>
                    <w:szCs w:val="18"/>
                    <w:rPrChange w:id="8769" w:author="Rashed Hasan" w:date="2021-05-15T22:19:00Z">
                      <w:rPr>
                        <w:rFonts w:ascii="Times New Roman" w:hAnsi="Times New Roman" w:cs="Times New Roman"/>
                        <w:bCs/>
                        <w:sz w:val="20"/>
                        <w:szCs w:val="20"/>
                      </w:rPr>
                    </w:rPrChange>
                  </w:rPr>
                  <w:delText>1.26 (0.90-1.77)</w:delText>
                </w:r>
              </w:del>
            </w:ins>
          </w:p>
        </w:tc>
        <w:tc>
          <w:tcPr>
            <w:tcW w:w="456" w:type="pct"/>
            <w:vAlign w:val="center"/>
          </w:tcPr>
          <w:p w14:paraId="78BE2BFE" w14:textId="7990520F" w:rsidR="00454411" w:rsidRPr="00B76AF0" w:rsidDel="00635F61" w:rsidRDefault="00454411" w:rsidP="00E75A46">
            <w:pPr>
              <w:jc w:val="both"/>
              <w:rPr>
                <w:ins w:id="8770" w:author="Rashed Hasan" w:date="2021-05-15T22:18:00Z"/>
                <w:del w:id="8771" w:author="Microsoft account" w:date="2021-05-23T23:54:00Z"/>
                <w:rFonts w:ascii="Times New Roman" w:hAnsi="Times New Roman" w:cs="Times New Roman"/>
                <w:bCs/>
                <w:sz w:val="18"/>
                <w:szCs w:val="18"/>
                <w:rPrChange w:id="8772" w:author="Rashed Hasan" w:date="2021-05-15T22:19:00Z">
                  <w:rPr>
                    <w:ins w:id="8773" w:author="Rashed Hasan" w:date="2021-05-15T22:18:00Z"/>
                    <w:del w:id="8774" w:author="Microsoft account" w:date="2021-05-23T23:54:00Z"/>
                    <w:rFonts w:ascii="Times New Roman" w:hAnsi="Times New Roman" w:cs="Times New Roman"/>
                    <w:bCs/>
                    <w:sz w:val="20"/>
                    <w:szCs w:val="20"/>
                  </w:rPr>
                </w:rPrChange>
              </w:rPr>
              <w:pPrChange w:id="8775" w:author="Microsoft account" w:date="2021-05-25T22:50:00Z">
                <w:pPr>
                  <w:jc w:val="center"/>
                </w:pPr>
              </w:pPrChange>
            </w:pPr>
            <w:ins w:id="8776" w:author="Rashed Hasan" w:date="2021-05-15T22:18:00Z">
              <w:del w:id="8777" w:author="Microsoft account" w:date="2021-05-23T23:53:00Z">
                <w:r w:rsidRPr="00B76AF0" w:rsidDel="00862C75">
                  <w:rPr>
                    <w:rFonts w:ascii="Times New Roman" w:hAnsi="Times New Roman" w:cs="Times New Roman"/>
                    <w:bCs/>
                    <w:sz w:val="18"/>
                    <w:szCs w:val="18"/>
                    <w:rPrChange w:id="8778" w:author="Rashed Hasan" w:date="2021-05-15T22:19:00Z">
                      <w:rPr>
                        <w:rFonts w:ascii="Times New Roman" w:hAnsi="Times New Roman" w:cs="Times New Roman"/>
                        <w:bCs/>
                        <w:sz w:val="20"/>
                        <w:szCs w:val="20"/>
                      </w:rPr>
                    </w:rPrChange>
                  </w:rPr>
                  <w:delText>0.182</w:delText>
                </w:r>
              </w:del>
            </w:ins>
          </w:p>
        </w:tc>
        <w:tc>
          <w:tcPr>
            <w:tcW w:w="636" w:type="pct"/>
            <w:vAlign w:val="center"/>
          </w:tcPr>
          <w:p w14:paraId="32AAB7B8" w14:textId="30A904A2" w:rsidR="00454411" w:rsidRPr="00B76AF0" w:rsidDel="00635F61" w:rsidRDefault="00454411" w:rsidP="00E75A46">
            <w:pPr>
              <w:jc w:val="both"/>
              <w:rPr>
                <w:ins w:id="8779" w:author="Rashed Hasan" w:date="2021-05-15T22:18:00Z"/>
                <w:del w:id="8780" w:author="Microsoft account" w:date="2021-05-23T23:54:00Z"/>
                <w:rFonts w:ascii="Times New Roman" w:hAnsi="Times New Roman" w:cs="Times New Roman"/>
                <w:bCs/>
                <w:sz w:val="18"/>
                <w:szCs w:val="18"/>
                <w:rPrChange w:id="8781" w:author="Rashed Hasan" w:date="2021-05-15T22:19:00Z">
                  <w:rPr>
                    <w:ins w:id="8782" w:author="Rashed Hasan" w:date="2021-05-15T22:18:00Z"/>
                    <w:del w:id="8783" w:author="Microsoft account" w:date="2021-05-23T23:54:00Z"/>
                    <w:rFonts w:ascii="Times New Roman" w:hAnsi="Times New Roman" w:cs="Times New Roman"/>
                    <w:bCs/>
                    <w:sz w:val="20"/>
                    <w:szCs w:val="20"/>
                  </w:rPr>
                </w:rPrChange>
              </w:rPr>
              <w:pPrChange w:id="8784" w:author="Microsoft account" w:date="2021-05-25T22:50:00Z">
                <w:pPr>
                  <w:jc w:val="center"/>
                </w:pPr>
              </w:pPrChange>
            </w:pPr>
            <w:ins w:id="8785" w:author="Rashed Hasan" w:date="2021-05-15T22:18:00Z">
              <w:del w:id="8786" w:author="Microsoft account" w:date="2021-05-23T23:53:00Z">
                <w:r w:rsidRPr="00B76AF0" w:rsidDel="00862C75">
                  <w:rPr>
                    <w:rFonts w:ascii="Times New Roman" w:hAnsi="Times New Roman" w:cs="Times New Roman"/>
                    <w:bCs/>
                    <w:sz w:val="18"/>
                    <w:szCs w:val="18"/>
                    <w:rPrChange w:id="8787" w:author="Rashed Hasan" w:date="2021-05-15T22:19:00Z">
                      <w:rPr>
                        <w:rFonts w:ascii="Times New Roman" w:hAnsi="Times New Roman" w:cs="Times New Roman"/>
                        <w:bCs/>
                        <w:sz w:val="20"/>
                        <w:szCs w:val="20"/>
                      </w:rPr>
                    </w:rPrChange>
                  </w:rPr>
                  <w:delText>1.21 (0.82-1.79)</w:delText>
                </w:r>
              </w:del>
            </w:ins>
          </w:p>
        </w:tc>
        <w:tc>
          <w:tcPr>
            <w:tcW w:w="430" w:type="pct"/>
            <w:vAlign w:val="center"/>
          </w:tcPr>
          <w:p w14:paraId="5A56EA61" w14:textId="5F238601" w:rsidR="00454411" w:rsidRPr="00B76AF0" w:rsidDel="00635F61" w:rsidRDefault="00454411" w:rsidP="00E75A46">
            <w:pPr>
              <w:jc w:val="both"/>
              <w:rPr>
                <w:ins w:id="8788" w:author="Rashed Hasan" w:date="2021-05-15T22:18:00Z"/>
                <w:del w:id="8789" w:author="Microsoft account" w:date="2021-05-23T23:54:00Z"/>
                <w:rFonts w:ascii="Times New Roman" w:hAnsi="Times New Roman" w:cs="Times New Roman"/>
                <w:bCs/>
                <w:sz w:val="18"/>
                <w:szCs w:val="18"/>
                <w:rPrChange w:id="8790" w:author="Rashed Hasan" w:date="2021-05-15T22:19:00Z">
                  <w:rPr>
                    <w:ins w:id="8791" w:author="Rashed Hasan" w:date="2021-05-15T22:18:00Z"/>
                    <w:del w:id="8792" w:author="Microsoft account" w:date="2021-05-23T23:54:00Z"/>
                    <w:rFonts w:ascii="Times New Roman" w:hAnsi="Times New Roman" w:cs="Times New Roman"/>
                    <w:bCs/>
                    <w:sz w:val="20"/>
                    <w:szCs w:val="20"/>
                  </w:rPr>
                </w:rPrChange>
              </w:rPr>
              <w:pPrChange w:id="8793" w:author="Microsoft account" w:date="2021-05-25T22:50:00Z">
                <w:pPr>
                  <w:jc w:val="center"/>
                </w:pPr>
              </w:pPrChange>
            </w:pPr>
            <w:ins w:id="8794" w:author="Rashed Hasan" w:date="2021-05-15T22:18:00Z">
              <w:del w:id="8795" w:author="Microsoft account" w:date="2021-05-23T23:53:00Z">
                <w:r w:rsidRPr="00B76AF0" w:rsidDel="00862C75">
                  <w:rPr>
                    <w:rFonts w:ascii="Times New Roman" w:hAnsi="Times New Roman" w:cs="Times New Roman"/>
                    <w:bCs/>
                    <w:sz w:val="18"/>
                    <w:szCs w:val="18"/>
                    <w:rPrChange w:id="8796" w:author="Rashed Hasan" w:date="2021-05-15T22:19:00Z">
                      <w:rPr>
                        <w:rFonts w:ascii="Times New Roman" w:hAnsi="Times New Roman" w:cs="Times New Roman"/>
                        <w:bCs/>
                        <w:sz w:val="20"/>
                        <w:szCs w:val="20"/>
                      </w:rPr>
                    </w:rPrChange>
                  </w:rPr>
                  <w:delText>0.342</w:delText>
                </w:r>
              </w:del>
            </w:ins>
          </w:p>
        </w:tc>
        <w:tc>
          <w:tcPr>
            <w:tcW w:w="627" w:type="pct"/>
            <w:vAlign w:val="center"/>
          </w:tcPr>
          <w:p w14:paraId="536A7197" w14:textId="70D8B551" w:rsidR="00454411" w:rsidRPr="00B76AF0" w:rsidDel="00635F61" w:rsidRDefault="00454411" w:rsidP="00E75A46">
            <w:pPr>
              <w:jc w:val="both"/>
              <w:rPr>
                <w:ins w:id="8797" w:author="Rashed Hasan" w:date="2021-05-15T22:18:00Z"/>
                <w:del w:id="8798" w:author="Microsoft account" w:date="2021-05-23T23:54:00Z"/>
                <w:rFonts w:ascii="Times New Roman" w:hAnsi="Times New Roman" w:cs="Times New Roman"/>
                <w:bCs/>
                <w:sz w:val="18"/>
                <w:szCs w:val="18"/>
                <w:rPrChange w:id="8799" w:author="Rashed Hasan" w:date="2021-05-15T22:19:00Z">
                  <w:rPr>
                    <w:ins w:id="8800" w:author="Rashed Hasan" w:date="2021-05-15T22:18:00Z"/>
                    <w:del w:id="8801" w:author="Microsoft account" w:date="2021-05-23T23:54:00Z"/>
                    <w:rFonts w:ascii="Times New Roman" w:hAnsi="Times New Roman" w:cs="Times New Roman"/>
                    <w:bCs/>
                    <w:sz w:val="20"/>
                    <w:szCs w:val="20"/>
                  </w:rPr>
                </w:rPrChange>
              </w:rPr>
              <w:pPrChange w:id="8802" w:author="Microsoft account" w:date="2021-05-25T22:50:00Z">
                <w:pPr>
                  <w:jc w:val="center"/>
                </w:pPr>
              </w:pPrChange>
            </w:pPr>
            <w:ins w:id="8803" w:author="Rashed Hasan" w:date="2021-05-15T22:18:00Z">
              <w:del w:id="8804" w:author="Microsoft account" w:date="2021-05-23T22:43:00Z">
                <w:r w:rsidRPr="00B76AF0" w:rsidDel="00ED39E1">
                  <w:rPr>
                    <w:rFonts w:ascii="Times New Roman" w:hAnsi="Times New Roman" w:cs="Times New Roman"/>
                    <w:bCs/>
                    <w:sz w:val="18"/>
                    <w:szCs w:val="18"/>
                    <w:rPrChange w:id="8805" w:author="Rashed Hasan" w:date="2021-05-15T22:19:00Z">
                      <w:rPr>
                        <w:rFonts w:ascii="Times New Roman" w:hAnsi="Times New Roman" w:cs="Times New Roman"/>
                        <w:bCs/>
                        <w:sz w:val="20"/>
                        <w:szCs w:val="20"/>
                      </w:rPr>
                    </w:rPrChange>
                  </w:rPr>
                  <w:delText>0</w:delText>
                </w:r>
              </w:del>
              <w:del w:id="8806" w:author="Microsoft account" w:date="2021-05-23T23:53:00Z">
                <w:r w:rsidRPr="00B76AF0" w:rsidDel="00862C75">
                  <w:rPr>
                    <w:rFonts w:ascii="Times New Roman" w:hAnsi="Times New Roman" w:cs="Times New Roman"/>
                    <w:bCs/>
                    <w:sz w:val="18"/>
                    <w:szCs w:val="18"/>
                    <w:rPrChange w:id="8807" w:author="Rashed Hasan" w:date="2021-05-15T22:19:00Z">
                      <w:rPr>
                        <w:rFonts w:ascii="Times New Roman" w:hAnsi="Times New Roman" w:cs="Times New Roman"/>
                        <w:bCs/>
                        <w:sz w:val="20"/>
                        <w:szCs w:val="20"/>
                      </w:rPr>
                    </w:rPrChange>
                  </w:rPr>
                  <w:delText>.12 (</w:delText>
                </w:r>
              </w:del>
              <w:del w:id="8808" w:author="Microsoft account" w:date="2021-05-23T22:43:00Z">
                <w:r w:rsidRPr="00B76AF0" w:rsidDel="00ED39E1">
                  <w:rPr>
                    <w:rFonts w:ascii="Times New Roman" w:hAnsi="Times New Roman" w:cs="Times New Roman"/>
                    <w:bCs/>
                    <w:sz w:val="18"/>
                    <w:szCs w:val="18"/>
                    <w:rPrChange w:id="8809" w:author="Rashed Hasan" w:date="2021-05-15T22:19:00Z">
                      <w:rPr>
                        <w:rFonts w:ascii="Times New Roman" w:hAnsi="Times New Roman" w:cs="Times New Roman"/>
                        <w:bCs/>
                        <w:sz w:val="20"/>
                        <w:szCs w:val="20"/>
                      </w:rPr>
                    </w:rPrChange>
                  </w:rPr>
                  <w:delText>-0.03</w:delText>
                </w:r>
              </w:del>
              <w:del w:id="8810" w:author="Microsoft account" w:date="2021-05-23T23:53:00Z">
                <w:r w:rsidRPr="00B76AF0" w:rsidDel="00862C75">
                  <w:rPr>
                    <w:rFonts w:ascii="Times New Roman" w:hAnsi="Times New Roman" w:cs="Times New Roman"/>
                    <w:bCs/>
                    <w:sz w:val="18"/>
                    <w:szCs w:val="18"/>
                    <w:rPrChange w:id="8811" w:author="Rashed Hasan" w:date="2021-05-15T22:19:00Z">
                      <w:rPr>
                        <w:rFonts w:ascii="Times New Roman" w:hAnsi="Times New Roman" w:cs="Times New Roman"/>
                        <w:bCs/>
                        <w:sz w:val="20"/>
                        <w:szCs w:val="20"/>
                      </w:rPr>
                    </w:rPrChange>
                  </w:rPr>
                  <w:delText>-</w:delText>
                </w:r>
              </w:del>
              <w:del w:id="8812" w:author="Microsoft account" w:date="2021-05-23T22:43:00Z">
                <w:r w:rsidRPr="00B76AF0" w:rsidDel="00ED39E1">
                  <w:rPr>
                    <w:rFonts w:ascii="Times New Roman" w:hAnsi="Times New Roman" w:cs="Times New Roman"/>
                    <w:bCs/>
                    <w:sz w:val="18"/>
                    <w:szCs w:val="18"/>
                    <w:rPrChange w:id="8813" w:author="Rashed Hasan" w:date="2021-05-15T22:19:00Z">
                      <w:rPr>
                        <w:rFonts w:ascii="Times New Roman" w:hAnsi="Times New Roman" w:cs="Times New Roman"/>
                        <w:bCs/>
                        <w:sz w:val="20"/>
                        <w:szCs w:val="20"/>
                      </w:rPr>
                    </w:rPrChange>
                  </w:rPr>
                  <w:delText>0.27</w:delText>
                </w:r>
              </w:del>
              <w:del w:id="8814" w:author="Microsoft account" w:date="2021-05-23T23:53:00Z">
                <w:r w:rsidRPr="00B76AF0" w:rsidDel="00862C75">
                  <w:rPr>
                    <w:rFonts w:ascii="Times New Roman" w:hAnsi="Times New Roman" w:cs="Times New Roman"/>
                    <w:bCs/>
                    <w:sz w:val="18"/>
                    <w:szCs w:val="18"/>
                    <w:rPrChange w:id="8815" w:author="Rashed Hasan" w:date="2021-05-15T22:19:00Z">
                      <w:rPr>
                        <w:rFonts w:ascii="Times New Roman" w:hAnsi="Times New Roman" w:cs="Times New Roman"/>
                        <w:bCs/>
                        <w:sz w:val="20"/>
                        <w:szCs w:val="20"/>
                      </w:rPr>
                    </w:rPrChange>
                  </w:rPr>
                  <w:delText>)</w:delText>
                </w:r>
              </w:del>
            </w:ins>
          </w:p>
        </w:tc>
        <w:tc>
          <w:tcPr>
            <w:tcW w:w="392" w:type="pct"/>
            <w:vAlign w:val="center"/>
          </w:tcPr>
          <w:p w14:paraId="35948C57" w14:textId="44B0E647" w:rsidR="00454411" w:rsidRPr="00B76AF0" w:rsidDel="00635F61" w:rsidRDefault="00454411" w:rsidP="00E75A46">
            <w:pPr>
              <w:jc w:val="both"/>
              <w:rPr>
                <w:ins w:id="8816" w:author="Rashed Hasan" w:date="2021-05-15T22:18:00Z"/>
                <w:del w:id="8817" w:author="Microsoft account" w:date="2021-05-23T23:54:00Z"/>
                <w:rFonts w:ascii="Times New Roman" w:hAnsi="Times New Roman" w:cs="Times New Roman"/>
                <w:bCs/>
                <w:sz w:val="18"/>
                <w:szCs w:val="18"/>
                <w:rPrChange w:id="8818" w:author="Rashed Hasan" w:date="2021-05-15T22:19:00Z">
                  <w:rPr>
                    <w:ins w:id="8819" w:author="Rashed Hasan" w:date="2021-05-15T22:18:00Z"/>
                    <w:del w:id="8820" w:author="Microsoft account" w:date="2021-05-23T23:54:00Z"/>
                    <w:rFonts w:ascii="Times New Roman" w:hAnsi="Times New Roman" w:cs="Times New Roman"/>
                    <w:bCs/>
                    <w:sz w:val="20"/>
                    <w:szCs w:val="20"/>
                  </w:rPr>
                </w:rPrChange>
              </w:rPr>
              <w:pPrChange w:id="8821" w:author="Microsoft account" w:date="2021-05-25T22:50:00Z">
                <w:pPr>
                  <w:jc w:val="center"/>
                </w:pPr>
              </w:pPrChange>
            </w:pPr>
            <w:ins w:id="8822" w:author="Rashed Hasan" w:date="2021-05-15T22:18:00Z">
              <w:del w:id="8823" w:author="Microsoft account" w:date="2021-05-23T23:53:00Z">
                <w:r w:rsidRPr="00B76AF0" w:rsidDel="00862C75">
                  <w:rPr>
                    <w:rFonts w:ascii="Times New Roman" w:hAnsi="Times New Roman" w:cs="Times New Roman"/>
                    <w:bCs/>
                    <w:sz w:val="18"/>
                    <w:szCs w:val="18"/>
                    <w:rPrChange w:id="8824" w:author="Rashed Hasan" w:date="2021-05-15T22:19:00Z">
                      <w:rPr>
                        <w:rFonts w:ascii="Times New Roman" w:hAnsi="Times New Roman" w:cs="Times New Roman"/>
                        <w:bCs/>
                        <w:sz w:val="20"/>
                        <w:szCs w:val="20"/>
                      </w:rPr>
                    </w:rPrChange>
                  </w:rPr>
                  <w:delText>0.121</w:delText>
                </w:r>
              </w:del>
            </w:ins>
          </w:p>
        </w:tc>
        <w:tc>
          <w:tcPr>
            <w:tcW w:w="625" w:type="pct"/>
            <w:vAlign w:val="center"/>
          </w:tcPr>
          <w:p w14:paraId="1ED8C152" w14:textId="517F0364" w:rsidR="00454411" w:rsidRPr="00B76AF0" w:rsidDel="00635F61" w:rsidRDefault="00454411" w:rsidP="00E75A46">
            <w:pPr>
              <w:jc w:val="both"/>
              <w:rPr>
                <w:ins w:id="8825" w:author="Rashed Hasan" w:date="2021-05-15T22:18:00Z"/>
                <w:del w:id="8826" w:author="Microsoft account" w:date="2021-05-23T23:54:00Z"/>
                <w:rFonts w:ascii="Times New Roman" w:hAnsi="Times New Roman" w:cs="Times New Roman"/>
                <w:bCs/>
                <w:sz w:val="18"/>
                <w:szCs w:val="18"/>
                <w:rPrChange w:id="8827" w:author="Rashed Hasan" w:date="2021-05-15T22:19:00Z">
                  <w:rPr>
                    <w:ins w:id="8828" w:author="Rashed Hasan" w:date="2021-05-15T22:18:00Z"/>
                    <w:del w:id="8829" w:author="Microsoft account" w:date="2021-05-23T23:54:00Z"/>
                    <w:rFonts w:ascii="Times New Roman" w:hAnsi="Times New Roman" w:cs="Times New Roman"/>
                    <w:bCs/>
                    <w:sz w:val="20"/>
                    <w:szCs w:val="20"/>
                  </w:rPr>
                </w:rPrChange>
              </w:rPr>
              <w:pPrChange w:id="8830" w:author="Microsoft account" w:date="2021-05-25T22:50:00Z">
                <w:pPr>
                  <w:jc w:val="center"/>
                </w:pPr>
              </w:pPrChange>
            </w:pPr>
            <w:ins w:id="8831" w:author="Rashed Hasan" w:date="2021-05-15T22:18:00Z">
              <w:del w:id="8832" w:author="Microsoft account" w:date="2021-05-23T23:53:00Z">
                <w:r w:rsidRPr="00B76AF0" w:rsidDel="00862C75">
                  <w:rPr>
                    <w:rFonts w:ascii="Times New Roman" w:hAnsi="Times New Roman" w:cs="Times New Roman"/>
                    <w:bCs/>
                    <w:sz w:val="18"/>
                    <w:szCs w:val="18"/>
                    <w:rPrChange w:id="8833" w:author="Rashed Hasan" w:date="2021-05-15T22:19:00Z">
                      <w:rPr>
                        <w:rFonts w:ascii="Times New Roman" w:hAnsi="Times New Roman" w:cs="Times New Roman"/>
                        <w:bCs/>
                        <w:sz w:val="20"/>
                        <w:szCs w:val="20"/>
                      </w:rPr>
                    </w:rPrChange>
                  </w:rPr>
                  <w:delText>1.15 (0.97-1.36)</w:delText>
                </w:r>
              </w:del>
            </w:ins>
          </w:p>
        </w:tc>
        <w:tc>
          <w:tcPr>
            <w:tcW w:w="430" w:type="pct"/>
            <w:vAlign w:val="center"/>
          </w:tcPr>
          <w:p w14:paraId="7C7D26D9" w14:textId="10B1E5C1" w:rsidR="00454411" w:rsidRPr="00B76AF0" w:rsidDel="00635F61" w:rsidRDefault="00454411" w:rsidP="00E75A46">
            <w:pPr>
              <w:jc w:val="both"/>
              <w:rPr>
                <w:ins w:id="8834" w:author="Rashed Hasan" w:date="2021-05-15T22:18:00Z"/>
                <w:del w:id="8835" w:author="Microsoft account" w:date="2021-05-23T23:54:00Z"/>
                <w:rFonts w:ascii="Times New Roman" w:hAnsi="Times New Roman" w:cs="Times New Roman"/>
                <w:bCs/>
                <w:sz w:val="18"/>
                <w:szCs w:val="18"/>
                <w:rPrChange w:id="8836" w:author="Rashed Hasan" w:date="2021-05-15T22:19:00Z">
                  <w:rPr>
                    <w:ins w:id="8837" w:author="Rashed Hasan" w:date="2021-05-15T22:18:00Z"/>
                    <w:del w:id="8838" w:author="Microsoft account" w:date="2021-05-23T23:54:00Z"/>
                    <w:rFonts w:ascii="Times New Roman" w:hAnsi="Times New Roman" w:cs="Times New Roman"/>
                    <w:bCs/>
                    <w:sz w:val="20"/>
                    <w:szCs w:val="20"/>
                  </w:rPr>
                </w:rPrChange>
              </w:rPr>
              <w:pPrChange w:id="8839" w:author="Microsoft account" w:date="2021-05-25T22:50:00Z">
                <w:pPr>
                  <w:jc w:val="center"/>
                </w:pPr>
              </w:pPrChange>
            </w:pPr>
            <w:ins w:id="8840" w:author="Rashed Hasan" w:date="2021-05-15T22:18:00Z">
              <w:del w:id="8841" w:author="Microsoft account" w:date="2021-05-23T23:53:00Z">
                <w:r w:rsidRPr="00B76AF0" w:rsidDel="00862C75">
                  <w:rPr>
                    <w:rFonts w:ascii="Times New Roman" w:hAnsi="Times New Roman" w:cs="Times New Roman"/>
                    <w:bCs/>
                    <w:sz w:val="18"/>
                    <w:szCs w:val="18"/>
                    <w:rPrChange w:id="8842" w:author="Rashed Hasan" w:date="2021-05-15T22:19:00Z">
                      <w:rPr>
                        <w:rFonts w:ascii="Times New Roman" w:hAnsi="Times New Roman" w:cs="Times New Roman"/>
                        <w:bCs/>
                        <w:sz w:val="20"/>
                        <w:szCs w:val="20"/>
                      </w:rPr>
                    </w:rPrChange>
                  </w:rPr>
                  <w:delText>0.101</w:delText>
                </w:r>
              </w:del>
            </w:ins>
          </w:p>
        </w:tc>
      </w:tr>
      <w:tr w:rsidR="00271CC4" w:rsidRPr="00B76AF0" w:rsidDel="00635F61" w14:paraId="72950FA2" w14:textId="6A401614" w:rsidTr="00B211C0">
        <w:trPr>
          <w:trHeight w:val="243"/>
          <w:jc w:val="center"/>
          <w:ins w:id="8843" w:author="Rashed Hasan" w:date="2021-05-15T22:18:00Z"/>
          <w:del w:id="8844" w:author="Microsoft account" w:date="2021-05-23T23:54:00Z"/>
        </w:trPr>
        <w:tc>
          <w:tcPr>
            <w:tcW w:w="739" w:type="pct"/>
            <w:vAlign w:val="center"/>
          </w:tcPr>
          <w:p w14:paraId="3B63DE0C" w14:textId="727A8F75" w:rsidR="00454411" w:rsidRPr="00B76AF0" w:rsidDel="00635F61" w:rsidRDefault="00454411" w:rsidP="00E75A46">
            <w:pPr>
              <w:jc w:val="both"/>
              <w:rPr>
                <w:ins w:id="8845" w:author="Rashed Hasan" w:date="2021-05-15T22:18:00Z"/>
                <w:del w:id="8846" w:author="Microsoft account" w:date="2021-05-23T23:54:00Z"/>
                <w:rFonts w:ascii="Times New Roman" w:hAnsi="Times New Roman" w:cs="Times New Roman"/>
                <w:bCs/>
                <w:sz w:val="18"/>
                <w:szCs w:val="18"/>
                <w:rPrChange w:id="8847" w:author="Rashed Hasan" w:date="2021-05-15T22:19:00Z">
                  <w:rPr>
                    <w:ins w:id="8848" w:author="Rashed Hasan" w:date="2021-05-15T22:18:00Z"/>
                    <w:del w:id="8849" w:author="Microsoft account" w:date="2021-05-23T23:54:00Z"/>
                    <w:rFonts w:ascii="Times New Roman" w:hAnsi="Times New Roman" w:cs="Times New Roman"/>
                    <w:bCs/>
                    <w:sz w:val="20"/>
                    <w:szCs w:val="20"/>
                  </w:rPr>
                </w:rPrChange>
              </w:rPr>
              <w:pPrChange w:id="8850" w:author="Microsoft account" w:date="2021-05-25T22:50:00Z">
                <w:pPr>
                  <w:jc w:val="center"/>
                </w:pPr>
              </w:pPrChange>
            </w:pPr>
            <w:ins w:id="8851" w:author="Rashed Hasan" w:date="2021-05-15T22:18:00Z">
              <w:del w:id="8852" w:author="Microsoft account" w:date="2021-05-23T23:53:00Z">
                <w:r w:rsidRPr="00B76AF0" w:rsidDel="00862C75">
                  <w:rPr>
                    <w:rFonts w:ascii="Times New Roman" w:hAnsi="Times New Roman" w:cs="Times New Roman"/>
                    <w:bCs/>
                    <w:sz w:val="18"/>
                    <w:szCs w:val="18"/>
                    <w:rPrChange w:id="8853" w:author="Rashed Hasan" w:date="2021-05-15T22:19:00Z">
                      <w:rPr>
                        <w:rFonts w:ascii="Times New Roman" w:hAnsi="Times New Roman" w:cs="Times New Roman"/>
                        <w:bCs/>
                        <w:sz w:val="20"/>
                        <w:szCs w:val="20"/>
                      </w:rPr>
                    </w:rPrChange>
                  </w:rPr>
                  <w:delText>20 – 34</w:delText>
                </w:r>
              </w:del>
            </w:ins>
          </w:p>
        </w:tc>
        <w:tc>
          <w:tcPr>
            <w:tcW w:w="665" w:type="pct"/>
            <w:vAlign w:val="center"/>
          </w:tcPr>
          <w:p w14:paraId="014A40BD" w14:textId="62DE715D" w:rsidR="00454411" w:rsidRPr="00B76AF0" w:rsidDel="00635F61" w:rsidRDefault="00454411" w:rsidP="00E75A46">
            <w:pPr>
              <w:jc w:val="both"/>
              <w:rPr>
                <w:ins w:id="8854" w:author="Rashed Hasan" w:date="2021-05-15T22:18:00Z"/>
                <w:del w:id="8855" w:author="Microsoft account" w:date="2021-05-23T23:54:00Z"/>
                <w:rFonts w:ascii="Times New Roman" w:hAnsi="Times New Roman" w:cs="Times New Roman"/>
                <w:bCs/>
                <w:sz w:val="18"/>
                <w:szCs w:val="18"/>
                <w:rPrChange w:id="8856" w:author="Rashed Hasan" w:date="2021-05-15T22:19:00Z">
                  <w:rPr>
                    <w:ins w:id="8857" w:author="Rashed Hasan" w:date="2021-05-15T22:18:00Z"/>
                    <w:del w:id="8858" w:author="Microsoft account" w:date="2021-05-23T23:54:00Z"/>
                    <w:rFonts w:ascii="Times New Roman" w:hAnsi="Times New Roman" w:cs="Times New Roman"/>
                    <w:bCs/>
                    <w:sz w:val="20"/>
                    <w:szCs w:val="20"/>
                  </w:rPr>
                </w:rPrChange>
              </w:rPr>
              <w:pPrChange w:id="8859" w:author="Microsoft account" w:date="2021-05-25T22:50:00Z">
                <w:pPr>
                  <w:jc w:val="center"/>
                </w:pPr>
              </w:pPrChange>
            </w:pPr>
            <w:ins w:id="8860" w:author="Rashed Hasan" w:date="2021-05-15T22:18:00Z">
              <w:del w:id="8861" w:author="Microsoft account" w:date="2021-05-23T23:53:00Z">
                <w:r w:rsidRPr="00B76AF0" w:rsidDel="00862C75">
                  <w:rPr>
                    <w:rFonts w:ascii="Times New Roman" w:hAnsi="Times New Roman" w:cs="Times New Roman"/>
                    <w:bCs/>
                    <w:sz w:val="18"/>
                    <w:szCs w:val="18"/>
                    <w:rPrChange w:id="8862" w:author="Rashed Hasan" w:date="2021-05-15T22:19:00Z">
                      <w:rPr>
                        <w:rFonts w:ascii="Times New Roman" w:hAnsi="Times New Roman" w:cs="Times New Roman"/>
                        <w:bCs/>
                        <w:sz w:val="20"/>
                        <w:szCs w:val="20"/>
                      </w:rPr>
                    </w:rPrChange>
                  </w:rPr>
                  <w:delText>1.27 (1.10-1.49)</w:delText>
                </w:r>
              </w:del>
            </w:ins>
          </w:p>
        </w:tc>
        <w:tc>
          <w:tcPr>
            <w:tcW w:w="456" w:type="pct"/>
            <w:vAlign w:val="center"/>
          </w:tcPr>
          <w:p w14:paraId="18A245FD" w14:textId="0AAFF25A" w:rsidR="00454411" w:rsidRPr="00B76AF0" w:rsidDel="00635F61" w:rsidRDefault="00454411" w:rsidP="00E75A46">
            <w:pPr>
              <w:jc w:val="both"/>
              <w:rPr>
                <w:ins w:id="8863" w:author="Rashed Hasan" w:date="2021-05-15T22:18:00Z"/>
                <w:del w:id="8864" w:author="Microsoft account" w:date="2021-05-23T23:54:00Z"/>
                <w:rFonts w:ascii="Times New Roman" w:hAnsi="Times New Roman" w:cs="Times New Roman"/>
                <w:bCs/>
                <w:sz w:val="18"/>
                <w:szCs w:val="18"/>
                <w:rPrChange w:id="8865" w:author="Rashed Hasan" w:date="2021-05-15T22:19:00Z">
                  <w:rPr>
                    <w:ins w:id="8866" w:author="Rashed Hasan" w:date="2021-05-15T22:18:00Z"/>
                    <w:del w:id="8867" w:author="Microsoft account" w:date="2021-05-23T23:54:00Z"/>
                    <w:rFonts w:ascii="Times New Roman" w:hAnsi="Times New Roman" w:cs="Times New Roman"/>
                    <w:bCs/>
                    <w:sz w:val="20"/>
                    <w:szCs w:val="20"/>
                  </w:rPr>
                </w:rPrChange>
              </w:rPr>
              <w:pPrChange w:id="8868" w:author="Microsoft account" w:date="2021-05-25T22:50:00Z">
                <w:pPr>
                  <w:jc w:val="center"/>
                </w:pPr>
              </w:pPrChange>
            </w:pPr>
            <w:ins w:id="8869" w:author="Rashed Hasan" w:date="2021-05-15T22:18:00Z">
              <w:del w:id="8870" w:author="Microsoft account" w:date="2021-05-23T23:53:00Z">
                <w:r w:rsidRPr="00B76AF0" w:rsidDel="00862C75">
                  <w:rPr>
                    <w:rFonts w:ascii="Times New Roman" w:hAnsi="Times New Roman" w:cs="Times New Roman"/>
                    <w:bCs/>
                    <w:sz w:val="18"/>
                    <w:szCs w:val="18"/>
                    <w:rPrChange w:id="8871" w:author="Rashed Hasan" w:date="2021-05-15T22:19:00Z">
                      <w:rPr>
                        <w:rFonts w:ascii="Times New Roman" w:hAnsi="Times New Roman" w:cs="Times New Roman"/>
                        <w:bCs/>
                        <w:sz w:val="20"/>
                        <w:szCs w:val="20"/>
                      </w:rPr>
                    </w:rPrChange>
                  </w:rPr>
                  <w:delText>&lt;0.005</w:delText>
                </w:r>
              </w:del>
            </w:ins>
          </w:p>
        </w:tc>
        <w:tc>
          <w:tcPr>
            <w:tcW w:w="636" w:type="pct"/>
            <w:vAlign w:val="center"/>
          </w:tcPr>
          <w:p w14:paraId="2463BEA6" w14:textId="1AF119F3" w:rsidR="00454411" w:rsidRPr="00B76AF0" w:rsidDel="00635F61" w:rsidRDefault="00454411" w:rsidP="00E75A46">
            <w:pPr>
              <w:jc w:val="both"/>
              <w:rPr>
                <w:ins w:id="8872" w:author="Rashed Hasan" w:date="2021-05-15T22:18:00Z"/>
                <w:del w:id="8873" w:author="Microsoft account" w:date="2021-05-23T23:54:00Z"/>
                <w:rFonts w:ascii="Times New Roman" w:hAnsi="Times New Roman" w:cs="Times New Roman"/>
                <w:bCs/>
                <w:sz w:val="18"/>
                <w:szCs w:val="18"/>
                <w:rPrChange w:id="8874" w:author="Rashed Hasan" w:date="2021-05-15T22:19:00Z">
                  <w:rPr>
                    <w:ins w:id="8875" w:author="Rashed Hasan" w:date="2021-05-15T22:18:00Z"/>
                    <w:del w:id="8876" w:author="Microsoft account" w:date="2021-05-23T23:54:00Z"/>
                    <w:rFonts w:ascii="Times New Roman" w:hAnsi="Times New Roman" w:cs="Times New Roman"/>
                    <w:bCs/>
                    <w:sz w:val="20"/>
                    <w:szCs w:val="20"/>
                  </w:rPr>
                </w:rPrChange>
              </w:rPr>
              <w:pPrChange w:id="8877" w:author="Microsoft account" w:date="2021-05-25T22:50:00Z">
                <w:pPr>
                  <w:jc w:val="center"/>
                </w:pPr>
              </w:pPrChange>
            </w:pPr>
            <w:ins w:id="8878" w:author="Rashed Hasan" w:date="2021-05-15T22:18:00Z">
              <w:del w:id="8879" w:author="Microsoft account" w:date="2021-05-23T23:53:00Z">
                <w:r w:rsidRPr="00B76AF0" w:rsidDel="00862C75">
                  <w:rPr>
                    <w:rFonts w:ascii="Times New Roman" w:hAnsi="Times New Roman" w:cs="Times New Roman"/>
                    <w:bCs/>
                    <w:sz w:val="18"/>
                    <w:szCs w:val="18"/>
                    <w:rPrChange w:id="8880" w:author="Rashed Hasan" w:date="2021-05-15T22:19:00Z">
                      <w:rPr>
                        <w:rFonts w:ascii="Times New Roman" w:hAnsi="Times New Roman" w:cs="Times New Roman"/>
                        <w:bCs/>
                        <w:sz w:val="20"/>
                        <w:szCs w:val="20"/>
                      </w:rPr>
                    </w:rPrChange>
                  </w:rPr>
                  <w:delText>1.15 (0.96-1.38)</w:delText>
                </w:r>
              </w:del>
            </w:ins>
          </w:p>
        </w:tc>
        <w:tc>
          <w:tcPr>
            <w:tcW w:w="430" w:type="pct"/>
            <w:vAlign w:val="center"/>
          </w:tcPr>
          <w:p w14:paraId="2195AD14" w14:textId="2E7D3C0C" w:rsidR="00454411" w:rsidRPr="00B76AF0" w:rsidDel="00635F61" w:rsidRDefault="00454411" w:rsidP="00E75A46">
            <w:pPr>
              <w:jc w:val="both"/>
              <w:rPr>
                <w:ins w:id="8881" w:author="Rashed Hasan" w:date="2021-05-15T22:18:00Z"/>
                <w:del w:id="8882" w:author="Microsoft account" w:date="2021-05-23T23:54:00Z"/>
                <w:rFonts w:ascii="Times New Roman" w:hAnsi="Times New Roman" w:cs="Times New Roman"/>
                <w:bCs/>
                <w:sz w:val="18"/>
                <w:szCs w:val="18"/>
                <w:rPrChange w:id="8883" w:author="Rashed Hasan" w:date="2021-05-15T22:19:00Z">
                  <w:rPr>
                    <w:ins w:id="8884" w:author="Rashed Hasan" w:date="2021-05-15T22:18:00Z"/>
                    <w:del w:id="8885" w:author="Microsoft account" w:date="2021-05-23T23:54:00Z"/>
                    <w:rFonts w:ascii="Times New Roman" w:hAnsi="Times New Roman" w:cs="Times New Roman"/>
                    <w:bCs/>
                    <w:sz w:val="20"/>
                    <w:szCs w:val="20"/>
                  </w:rPr>
                </w:rPrChange>
              </w:rPr>
              <w:pPrChange w:id="8886" w:author="Microsoft account" w:date="2021-05-25T22:50:00Z">
                <w:pPr>
                  <w:jc w:val="center"/>
                </w:pPr>
              </w:pPrChange>
            </w:pPr>
            <w:ins w:id="8887" w:author="Rashed Hasan" w:date="2021-05-15T22:18:00Z">
              <w:del w:id="8888" w:author="Microsoft account" w:date="2021-05-23T23:53:00Z">
                <w:r w:rsidRPr="00B76AF0" w:rsidDel="00862C75">
                  <w:rPr>
                    <w:rFonts w:ascii="Times New Roman" w:hAnsi="Times New Roman" w:cs="Times New Roman"/>
                    <w:bCs/>
                    <w:sz w:val="18"/>
                    <w:szCs w:val="18"/>
                    <w:rPrChange w:id="8889" w:author="Rashed Hasan" w:date="2021-05-15T22:19:00Z">
                      <w:rPr>
                        <w:rFonts w:ascii="Times New Roman" w:hAnsi="Times New Roman" w:cs="Times New Roman"/>
                        <w:bCs/>
                        <w:sz w:val="20"/>
                        <w:szCs w:val="20"/>
                      </w:rPr>
                    </w:rPrChange>
                  </w:rPr>
                  <w:delText xml:space="preserve">0.124 </w:delText>
                </w:r>
              </w:del>
            </w:ins>
          </w:p>
        </w:tc>
        <w:tc>
          <w:tcPr>
            <w:tcW w:w="627" w:type="pct"/>
            <w:vAlign w:val="center"/>
          </w:tcPr>
          <w:p w14:paraId="061D8E08" w14:textId="157557C0" w:rsidR="00454411" w:rsidRPr="00B76AF0" w:rsidDel="00635F61" w:rsidRDefault="00454411" w:rsidP="00E75A46">
            <w:pPr>
              <w:jc w:val="both"/>
              <w:rPr>
                <w:ins w:id="8890" w:author="Rashed Hasan" w:date="2021-05-15T22:18:00Z"/>
                <w:del w:id="8891" w:author="Microsoft account" w:date="2021-05-23T23:54:00Z"/>
                <w:rFonts w:ascii="Times New Roman" w:hAnsi="Times New Roman" w:cs="Times New Roman"/>
                <w:bCs/>
                <w:sz w:val="18"/>
                <w:szCs w:val="18"/>
                <w:rPrChange w:id="8892" w:author="Rashed Hasan" w:date="2021-05-15T22:19:00Z">
                  <w:rPr>
                    <w:ins w:id="8893" w:author="Rashed Hasan" w:date="2021-05-15T22:18:00Z"/>
                    <w:del w:id="8894" w:author="Microsoft account" w:date="2021-05-23T23:54:00Z"/>
                    <w:rFonts w:ascii="Times New Roman" w:hAnsi="Times New Roman" w:cs="Times New Roman"/>
                    <w:bCs/>
                    <w:sz w:val="20"/>
                    <w:szCs w:val="20"/>
                  </w:rPr>
                </w:rPrChange>
              </w:rPr>
              <w:pPrChange w:id="8895" w:author="Microsoft account" w:date="2021-05-25T22:50:00Z">
                <w:pPr>
                  <w:jc w:val="center"/>
                </w:pPr>
              </w:pPrChange>
            </w:pPr>
            <w:ins w:id="8896" w:author="Rashed Hasan" w:date="2021-05-15T22:18:00Z">
              <w:del w:id="8897" w:author="Microsoft account" w:date="2021-05-23T22:43:00Z">
                <w:r w:rsidRPr="00B76AF0" w:rsidDel="00ED39E1">
                  <w:rPr>
                    <w:rFonts w:ascii="Times New Roman" w:hAnsi="Times New Roman" w:cs="Times New Roman"/>
                    <w:bCs/>
                    <w:sz w:val="18"/>
                    <w:szCs w:val="18"/>
                    <w:rPrChange w:id="8898" w:author="Rashed Hasan" w:date="2021-05-15T22:19:00Z">
                      <w:rPr>
                        <w:rFonts w:ascii="Times New Roman" w:hAnsi="Times New Roman" w:cs="Times New Roman"/>
                        <w:bCs/>
                        <w:sz w:val="20"/>
                        <w:szCs w:val="20"/>
                      </w:rPr>
                    </w:rPrChange>
                  </w:rPr>
                  <w:delText>-0.05</w:delText>
                </w:r>
              </w:del>
              <w:del w:id="8899" w:author="Microsoft account" w:date="2021-05-23T23:53:00Z">
                <w:r w:rsidRPr="00B76AF0" w:rsidDel="00862C75">
                  <w:rPr>
                    <w:rFonts w:ascii="Times New Roman" w:hAnsi="Times New Roman" w:cs="Times New Roman"/>
                    <w:bCs/>
                    <w:sz w:val="18"/>
                    <w:szCs w:val="18"/>
                    <w:rPrChange w:id="8900" w:author="Rashed Hasan" w:date="2021-05-15T22:19:00Z">
                      <w:rPr>
                        <w:rFonts w:ascii="Times New Roman" w:hAnsi="Times New Roman" w:cs="Times New Roman"/>
                        <w:bCs/>
                        <w:sz w:val="20"/>
                        <w:szCs w:val="20"/>
                      </w:rPr>
                    </w:rPrChange>
                  </w:rPr>
                  <w:delText>(</w:delText>
                </w:r>
              </w:del>
              <w:del w:id="8901" w:author="Microsoft account" w:date="2021-05-23T22:43:00Z">
                <w:r w:rsidRPr="00B76AF0" w:rsidDel="00ED39E1">
                  <w:rPr>
                    <w:rFonts w:ascii="Times New Roman" w:hAnsi="Times New Roman" w:cs="Times New Roman"/>
                    <w:bCs/>
                    <w:sz w:val="18"/>
                    <w:szCs w:val="18"/>
                    <w:rPrChange w:id="8902" w:author="Rashed Hasan" w:date="2021-05-15T22:19:00Z">
                      <w:rPr>
                        <w:rFonts w:ascii="Times New Roman" w:hAnsi="Times New Roman" w:cs="Times New Roman"/>
                        <w:bCs/>
                        <w:sz w:val="20"/>
                        <w:szCs w:val="20"/>
                      </w:rPr>
                    </w:rPrChange>
                  </w:rPr>
                  <w:delText>-</w:delText>
                </w:r>
              </w:del>
              <w:del w:id="8903" w:author="Microsoft account" w:date="2021-05-23T23:53:00Z">
                <w:r w:rsidRPr="00B76AF0" w:rsidDel="00862C75">
                  <w:rPr>
                    <w:rFonts w:ascii="Times New Roman" w:hAnsi="Times New Roman" w:cs="Times New Roman"/>
                    <w:bCs/>
                    <w:sz w:val="18"/>
                    <w:szCs w:val="18"/>
                    <w:rPrChange w:id="8904" w:author="Rashed Hasan" w:date="2021-05-15T22:19:00Z">
                      <w:rPr>
                        <w:rFonts w:ascii="Times New Roman" w:hAnsi="Times New Roman" w:cs="Times New Roman"/>
                        <w:bCs/>
                        <w:sz w:val="20"/>
                        <w:szCs w:val="20"/>
                      </w:rPr>
                    </w:rPrChange>
                  </w:rPr>
                  <w:delText>0.</w:delText>
                </w:r>
              </w:del>
              <w:del w:id="8905" w:author="Microsoft account" w:date="2021-05-23T22:43:00Z">
                <w:r w:rsidRPr="00B76AF0" w:rsidDel="00ED39E1">
                  <w:rPr>
                    <w:rFonts w:ascii="Times New Roman" w:hAnsi="Times New Roman" w:cs="Times New Roman"/>
                    <w:bCs/>
                    <w:sz w:val="18"/>
                    <w:szCs w:val="18"/>
                    <w:rPrChange w:id="8906" w:author="Rashed Hasan" w:date="2021-05-15T22:19:00Z">
                      <w:rPr>
                        <w:rFonts w:ascii="Times New Roman" w:hAnsi="Times New Roman" w:cs="Times New Roman"/>
                        <w:bCs/>
                        <w:sz w:val="20"/>
                        <w:szCs w:val="20"/>
                      </w:rPr>
                    </w:rPrChange>
                  </w:rPr>
                  <w:delText>17</w:delText>
                </w:r>
              </w:del>
              <w:del w:id="8907" w:author="Microsoft account" w:date="2021-05-23T23:53:00Z">
                <w:r w:rsidRPr="00B76AF0" w:rsidDel="00862C75">
                  <w:rPr>
                    <w:rFonts w:ascii="Times New Roman" w:hAnsi="Times New Roman" w:cs="Times New Roman"/>
                    <w:bCs/>
                    <w:sz w:val="18"/>
                    <w:szCs w:val="18"/>
                    <w:rPrChange w:id="8908" w:author="Rashed Hasan" w:date="2021-05-15T22:19:00Z">
                      <w:rPr>
                        <w:rFonts w:ascii="Times New Roman" w:hAnsi="Times New Roman" w:cs="Times New Roman"/>
                        <w:bCs/>
                        <w:sz w:val="20"/>
                        <w:szCs w:val="20"/>
                      </w:rPr>
                    </w:rPrChange>
                  </w:rPr>
                  <w:delText>-</w:delText>
                </w:r>
              </w:del>
              <w:del w:id="8909" w:author="Microsoft account" w:date="2021-05-23T22:43:00Z">
                <w:r w:rsidRPr="00B76AF0" w:rsidDel="00ED39E1">
                  <w:rPr>
                    <w:rFonts w:ascii="Times New Roman" w:hAnsi="Times New Roman" w:cs="Times New Roman"/>
                    <w:bCs/>
                    <w:sz w:val="18"/>
                    <w:szCs w:val="18"/>
                    <w:rPrChange w:id="8910" w:author="Rashed Hasan" w:date="2021-05-15T22:19:00Z">
                      <w:rPr>
                        <w:rFonts w:ascii="Times New Roman" w:hAnsi="Times New Roman" w:cs="Times New Roman"/>
                        <w:bCs/>
                        <w:sz w:val="20"/>
                        <w:szCs w:val="20"/>
                      </w:rPr>
                    </w:rPrChange>
                  </w:rPr>
                  <w:delText>0</w:delText>
                </w:r>
              </w:del>
              <w:del w:id="8911" w:author="Microsoft account" w:date="2021-05-23T23:53:00Z">
                <w:r w:rsidRPr="00B76AF0" w:rsidDel="00862C75">
                  <w:rPr>
                    <w:rFonts w:ascii="Times New Roman" w:hAnsi="Times New Roman" w:cs="Times New Roman"/>
                    <w:bCs/>
                    <w:sz w:val="18"/>
                    <w:szCs w:val="18"/>
                    <w:rPrChange w:id="8912" w:author="Rashed Hasan" w:date="2021-05-15T22:19:00Z">
                      <w:rPr>
                        <w:rFonts w:ascii="Times New Roman" w:hAnsi="Times New Roman" w:cs="Times New Roman"/>
                        <w:bCs/>
                        <w:sz w:val="20"/>
                        <w:szCs w:val="20"/>
                      </w:rPr>
                    </w:rPrChange>
                  </w:rPr>
                  <w:delText>.07)</w:delText>
                </w:r>
              </w:del>
            </w:ins>
          </w:p>
        </w:tc>
        <w:tc>
          <w:tcPr>
            <w:tcW w:w="392" w:type="pct"/>
            <w:vAlign w:val="center"/>
          </w:tcPr>
          <w:p w14:paraId="36DE75C0" w14:textId="51B42DDA" w:rsidR="00454411" w:rsidRPr="00B76AF0" w:rsidDel="00635F61" w:rsidRDefault="00454411" w:rsidP="00E75A46">
            <w:pPr>
              <w:jc w:val="both"/>
              <w:rPr>
                <w:ins w:id="8913" w:author="Rashed Hasan" w:date="2021-05-15T22:18:00Z"/>
                <w:del w:id="8914" w:author="Microsoft account" w:date="2021-05-23T23:54:00Z"/>
                <w:rFonts w:ascii="Times New Roman" w:hAnsi="Times New Roman" w:cs="Times New Roman"/>
                <w:bCs/>
                <w:sz w:val="18"/>
                <w:szCs w:val="18"/>
                <w:rPrChange w:id="8915" w:author="Rashed Hasan" w:date="2021-05-15T22:19:00Z">
                  <w:rPr>
                    <w:ins w:id="8916" w:author="Rashed Hasan" w:date="2021-05-15T22:18:00Z"/>
                    <w:del w:id="8917" w:author="Microsoft account" w:date="2021-05-23T23:54:00Z"/>
                    <w:rFonts w:ascii="Times New Roman" w:hAnsi="Times New Roman" w:cs="Times New Roman"/>
                    <w:bCs/>
                    <w:sz w:val="20"/>
                    <w:szCs w:val="20"/>
                  </w:rPr>
                </w:rPrChange>
              </w:rPr>
              <w:pPrChange w:id="8918" w:author="Microsoft account" w:date="2021-05-25T22:50:00Z">
                <w:pPr>
                  <w:jc w:val="center"/>
                </w:pPr>
              </w:pPrChange>
            </w:pPr>
            <w:ins w:id="8919" w:author="Rashed Hasan" w:date="2021-05-15T22:18:00Z">
              <w:del w:id="8920" w:author="Microsoft account" w:date="2021-05-23T23:53:00Z">
                <w:r w:rsidRPr="00B76AF0" w:rsidDel="00862C75">
                  <w:rPr>
                    <w:rFonts w:ascii="Times New Roman" w:hAnsi="Times New Roman" w:cs="Times New Roman"/>
                    <w:bCs/>
                    <w:sz w:val="18"/>
                    <w:szCs w:val="18"/>
                    <w:rPrChange w:id="8921" w:author="Rashed Hasan" w:date="2021-05-15T22:19:00Z">
                      <w:rPr>
                        <w:rFonts w:ascii="Times New Roman" w:hAnsi="Times New Roman" w:cs="Times New Roman"/>
                        <w:bCs/>
                        <w:sz w:val="20"/>
                        <w:szCs w:val="20"/>
                      </w:rPr>
                    </w:rPrChange>
                  </w:rPr>
                  <w:delText>0.406</w:delText>
                </w:r>
              </w:del>
            </w:ins>
          </w:p>
        </w:tc>
        <w:tc>
          <w:tcPr>
            <w:tcW w:w="625" w:type="pct"/>
            <w:vAlign w:val="center"/>
          </w:tcPr>
          <w:p w14:paraId="0F5828B9" w14:textId="084FDA84" w:rsidR="00454411" w:rsidRPr="00B76AF0" w:rsidDel="00635F61" w:rsidRDefault="00454411" w:rsidP="00E75A46">
            <w:pPr>
              <w:jc w:val="both"/>
              <w:rPr>
                <w:ins w:id="8922" w:author="Rashed Hasan" w:date="2021-05-15T22:18:00Z"/>
                <w:del w:id="8923" w:author="Microsoft account" w:date="2021-05-23T23:54:00Z"/>
                <w:rFonts w:ascii="Times New Roman" w:hAnsi="Times New Roman" w:cs="Times New Roman"/>
                <w:bCs/>
                <w:sz w:val="18"/>
                <w:szCs w:val="18"/>
                <w:rPrChange w:id="8924" w:author="Rashed Hasan" w:date="2021-05-15T22:19:00Z">
                  <w:rPr>
                    <w:ins w:id="8925" w:author="Rashed Hasan" w:date="2021-05-15T22:18:00Z"/>
                    <w:del w:id="8926" w:author="Microsoft account" w:date="2021-05-23T23:54:00Z"/>
                    <w:rFonts w:ascii="Times New Roman" w:hAnsi="Times New Roman" w:cs="Times New Roman"/>
                    <w:bCs/>
                    <w:sz w:val="20"/>
                    <w:szCs w:val="20"/>
                  </w:rPr>
                </w:rPrChange>
              </w:rPr>
              <w:pPrChange w:id="8927" w:author="Microsoft account" w:date="2021-05-25T22:50:00Z">
                <w:pPr>
                  <w:jc w:val="center"/>
                </w:pPr>
              </w:pPrChange>
            </w:pPr>
            <w:ins w:id="8928" w:author="Rashed Hasan" w:date="2021-05-15T22:18:00Z">
              <w:del w:id="8929" w:author="Microsoft account" w:date="2021-05-23T23:53:00Z">
                <w:r w:rsidRPr="00B76AF0" w:rsidDel="00862C75">
                  <w:rPr>
                    <w:rFonts w:ascii="Times New Roman" w:hAnsi="Times New Roman" w:cs="Times New Roman"/>
                    <w:bCs/>
                    <w:sz w:val="18"/>
                    <w:szCs w:val="18"/>
                    <w:rPrChange w:id="8930" w:author="Rashed Hasan" w:date="2021-05-15T22:19:00Z">
                      <w:rPr>
                        <w:rFonts w:ascii="Times New Roman" w:hAnsi="Times New Roman" w:cs="Times New Roman"/>
                        <w:bCs/>
                        <w:sz w:val="20"/>
                        <w:szCs w:val="20"/>
                      </w:rPr>
                    </w:rPrChange>
                  </w:rPr>
                  <w:delText>0.95 (0.84 – 1.08)</w:delText>
                </w:r>
              </w:del>
            </w:ins>
          </w:p>
        </w:tc>
        <w:tc>
          <w:tcPr>
            <w:tcW w:w="430" w:type="pct"/>
            <w:vAlign w:val="center"/>
          </w:tcPr>
          <w:p w14:paraId="441EF475" w14:textId="7A7EB704" w:rsidR="00454411" w:rsidRPr="00B76AF0" w:rsidDel="00635F61" w:rsidRDefault="00454411" w:rsidP="00E75A46">
            <w:pPr>
              <w:jc w:val="both"/>
              <w:rPr>
                <w:ins w:id="8931" w:author="Rashed Hasan" w:date="2021-05-15T22:18:00Z"/>
                <w:del w:id="8932" w:author="Microsoft account" w:date="2021-05-23T23:54:00Z"/>
                <w:rFonts w:ascii="Times New Roman" w:hAnsi="Times New Roman" w:cs="Times New Roman"/>
                <w:bCs/>
                <w:sz w:val="18"/>
                <w:szCs w:val="18"/>
                <w:rPrChange w:id="8933" w:author="Rashed Hasan" w:date="2021-05-15T22:19:00Z">
                  <w:rPr>
                    <w:ins w:id="8934" w:author="Rashed Hasan" w:date="2021-05-15T22:18:00Z"/>
                    <w:del w:id="8935" w:author="Microsoft account" w:date="2021-05-23T23:54:00Z"/>
                    <w:rFonts w:ascii="Times New Roman" w:hAnsi="Times New Roman" w:cs="Times New Roman"/>
                    <w:bCs/>
                    <w:sz w:val="20"/>
                    <w:szCs w:val="20"/>
                  </w:rPr>
                </w:rPrChange>
              </w:rPr>
              <w:pPrChange w:id="8936" w:author="Microsoft account" w:date="2021-05-25T22:50:00Z">
                <w:pPr>
                  <w:jc w:val="center"/>
                </w:pPr>
              </w:pPrChange>
            </w:pPr>
            <w:ins w:id="8937" w:author="Rashed Hasan" w:date="2021-05-15T22:18:00Z">
              <w:del w:id="8938" w:author="Microsoft account" w:date="2021-05-23T23:53:00Z">
                <w:r w:rsidRPr="00B76AF0" w:rsidDel="00862C75">
                  <w:rPr>
                    <w:rFonts w:ascii="Times New Roman" w:hAnsi="Times New Roman" w:cs="Times New Roman"/>
                    <w:bCs/>
                    <w:sz w:val="18"/>
                    <w:szCs w:val="18"/>
                    <w:rPrChange w:id="8939" w:author="Rashed Hasan" w:date="2021-05-15T22:19:00Z">
                      <w:rPr>
                        <w:rFonts w:ascii="Times New Roman" w:hAnsi="Times New Roman" w:cs="Times New Roman"/>
                        <w:bCs/>
                        <w:sz w:val="20"/>
                        <w:szCs w:val="20"/>
                      </w:rPr>
                    </w:rPrChange>
                  </w:rPr>
                  <w:delText>0.455</w:delText>
                </w:r>
              </w:del>
            </w:ins>
          </w:p>
        </w:tc>
      </w:tr>
      <w:tr w:rsidR="00271CC4" w:rsidRPr="00B76AF0" w:rsidDel="00635F61" w14:paraId="79A86F8F" w14:textId="144972E0" w:rsidTr="00B211C0">
        <w:trPr>
          <w:trHeight w:val="243"/>
          <w:jc w:val="center"/>
          <w:ins w:id="8940" w:author="Rashed Hasan" w:date="2021-05-15T22:18:00Z"/>
          <w:del w:id="8941" w:author="Microsoft account" w:date="2021-05-23T23:54:00Z"/>
        </w:trPr>
        <w:tc>
          <w:tcPr>
            <w:tcW w:w="739" w:type="pct"/>
            <w:vAlign w:val="center"/>
          </w:tcPr>
          <w:p w14:paraId="5B859F9A" w14:textId="379BE066" w:rsidR="00454411" w:rsidRPr="00B76AF0" w:rsidDel="00635F61" w:rsidRDefault="00454411" w:rsidP="00E75A46">
            <w:pPr>
              <w:jc w:val="both"/>
              <w:rPr>
                <w:ins w:id="8942" w:author="Rashed Hasan" w:date="2021-05-15T22:18:00Z"/>
                <w:del w:id="8943" w:author="Microsoft account" w:date="2021-05-23T23:54:00Z"/>
                <w:rFonts w:ascii="Times New Roman" w:hAnsi="Times New Roman" w:cs="Times New Roman"/>
                <w:bCs/>
                <w:sz w:val="18"/>
                <w:szCs w:val="18"/>
                <w:rPrChange w:id="8944" w:author="Rashed Hasan" w:date="2021-05-15T22:19:00Z">
                  <w:rPr>
                    <w:ins w:id="8945" w:author="Rashed Hasan" w:date="2021-05-15T22:18:00Z"/>
                    <w:del w:id="8946" w:author="Microsoft account" w:date="2021-05-23T23:54:00Z"/>
                    <w:rFonts w:ascii="Times New Roman" w:hAnsi="Times New Roman" w:cs="Times New Roman"/>
                    <w:bCs/>
                    <w:sz w:val="20"/>
                    <w:szCs w:val="20"/>
                  </w:rPr>
                </w:rPrChange>
              </w:rPr>
              <w:pPrChange w:id="8947" w:author="Microsoft account" w:date="2021-05-25T22:50:00Z">
                <w:pPr>
                  <w:jc w:val="center"/>
                </w:pPr>
              </w:pPrChange>
            </w:pPr>
            <w:ins w:id="8948" w:author="Rashed Hasan" w:date="2021-05-15T22:18:00Z">
              <w:del w:id="8949" w:author="Microsoft account" w:date="2021-05-23T23:53:00Z">
                <w:r w:rsidRPr="00B76AF0" w:rsidDel="00862C75">
                  <w:rPr>
                    <w:rFonts w:ascii="Times New Roman" w:hAnsi="Times New Roman" w:cs="Times New Roman"/>
                    <w:bCs/>
                    <w:sz w:val="18"/>
                    <w:szCs w:val="18"/>
                    <w:rPrChange w:id="8950" w:author="Rashed Hasan" w:date="2021-05-15T22:19:00Z">
                      <w:rPr>
                        <w:rFonts w:ascii="Times New Roman" w:hAnsi="Times New Roman" w:cs="Times New Roman"/>
                        <w:bCs/>
                        <w:sz w:val="20"/>
                        <w:szCs w:val="20"/>
                      </w:rPr>
                    </w:rPrChange>
                  </w:rPr>
                  <w:delText>35+</w:delText>
                </w:r>
              </w:del>
            </w:ins>
          </w:p>
        </w:tc>
        <w:tc>
          <w:tcPr>
            <w:tcW w:w="665" w:type="pct"/>
            <w:vAlign w:val="center"/>
          </w:tcPr>
          <w:p w14:paraId="3048CA90" w14:textId="71FC6871" w:rsidR="00454411" w:rsidRPr="00B76AF0" w:rsidDel="00635F61" w:rsidRDefault="00454411" w:rsidP="00E75A46">
            <w:pPr>
              <w:jc w:val="both"/>
              <w:rPr>
                <w:ins w:id="8951" w:author="Rashed Hasan" w:date="2021-05-15T22:18:00Z"/>
                <w:del w:id="8952" w:author="Microsoft account" w:date="2021-05-23T23:54:00Z"/>
                <w:rFonts w:ascii="Times New Roman" w:hAnsi="Times New Roman" w:cs="Times New Roman"/>
                <w:bCs/>
                <w:sz w:val="18"/>
                <w:szCs w:val="18"/>
                <w:rPrChange w:id="8953" w:author="Rashed Hasan" w:date="2021-05-15T22:19:00Z">
                  <w:rPr>
                    <w:ins w:id="8954" w:author="Rashed Hasan" w:date="2021-05-15T22:18:00Z"/>
                    <w:del w:id="8955" w:author="Microsoft account" w:date="2021-05-23T23:54:00Z"/>
                    <w:rFonts w:ascii="Times New Roman" w:hAnsi="Times New Roman" w:cs="Times New Roman"/>
                    <w:bCs/>
                    <w:sz w:val="20"/>
                    <w:szCs w:val="20"/>
                  </w:rPr>
                </w:rPrChange>
              </w:rPr>
              <w:pPrChange w:id="8956" w:author="Microsoft account" w:date="2021-05-25T22:50:00Z">
                <w:pPr>
                  <w:jc w:val="center"/>
                </w:pPr>
              </w:pPrChange>
            </w:pPr>
            <w:ins w:id="8957" w:author="Rashed Hasan" w:date="2021-05-15T22:18:00Z">
              <w:del w:id="8958" w:author="Microsoft account" w:date="2021-05-23T23:53:00Z">
                <w:r w:rsidRPr="00B76AF0" w:rsidDel="00862C75">
                  <w:rPr>
                    <w:rFonts w:ascii="Times New Roman" w:hAnsi="Times New Roman" w:cs="Times New Roman"/>
                    <w:bCs/>
                    <w:sz w:val="18"/>
                    <w:szCs w:val="18"/>
                    <w:rPrChange w:id="8959" w:author="Rashed Hasan" w:date="2021-05-15T22:19:00Z">
                      <w:rPr>
                        <w:rFonts w:ascii="Times New Roman" w:hAnsi="Times New Roman" w:cs="Times New Roman"/>
                        <w:bCs/>
                        <w:sz w:val="20"/>
                        <w:szCs w:val="20"/>
                      </w:rPr>
                    </w:rPrChange>
                  </w:rPr>
                  <w:delText>Reference</w:delText>
                </w:r>
              </w:del>
            </w:ins>
          </w:p>
        </w:tc>
        <w:tc>
          <w:tcPr>
            <w:tcW w:w="456" w:type="pct"/>
            <w:vAlign w:val="center"/>
          </w:tcPr>
          <w:p w14:paraId="738FB433" w14:textId="7B3FAA83" w:rsidR="00454411" w:rsidRPr="00B76AF0" w:rsidDel="00635F61" w:rsidRDefault="00454411" w:rsidP="00E75A46">
            <w:pPr>
              <w:jc w:val="both"/>
              <w:rPr>
                <w:ins w:id="8960" w:author="Rashed Hasan" w:date="2021-05-15T22:18:00Z"/>
                <w:del w:id="8961" w:author="Microsoft account" w:date="2021-05-23T23:54:00Z"/>
                <w:rFonts w:ascii="Times New Roman" w:hAnsi="Times New Roman" w:cs="Times New Roman"/>
                <w:bCs/>
                <w:sz w:val="18"/>
                <w:szCs w:val="18"/>
                <w:rPrChange w:id="8962" w:author="Rashed Hasan" w:date="2021-05-15T22:19:00Z">
                  <w:rPr>
                    <w:ins w:id="8963" w:author="Rashed Hasan" w:date="2021-05-15T22:18:00Z"/>
                    <w:del w:id="8964" w:author="Microsoft account" w:date="2021-05-23T23:54:00Z"/>
                    <w:rFonts w:ascii="Times New Roman" w:hAnsi="Times New Roman" w:cs="Times New Roman"/>
                    <w:bCs/>
                    <w:sz w:val="20"/>
                    <w:szCs w:val="20"/>
                  </w:rPr>
                </w:rPrChange>
              </w:rPr>
              <w:pPrChange w:id="8965" w:author="Microsoft account" w:date="2021-05-25T22:50:00Z">
                <w:pPr>
                  <w:jc w:val="center"/>
                </w:pPr>
              </w:pPrChange>
            </w:pPr>
            <w:ins w:id="8966" w:author="Rashed Hasan" w:date="2021-05-15T22:18:00Z">
              <w:del w:id="8967" w:author="Microsoft account" w:date="2021-05-23T23:53:00Z">
                <w:r w:rsidRPr="00B76AF0" w:rsidDel="00862C75">
                  <w:rPr>
                    <w:rFonts w:ascii="Times New Roman" w:hAnsi="Times New Roman" w:cs="Times New Roman"/>
                    <w:bCs/>
                    <w:sz w:val="18"/>
                    <w:szCs w:val="18"/>
                    <w:rPrChange w:id="8968" w:author="Rashed Hasan" w:date="2021-05-15T22:19:00Z">
                      <w:rPr>
                        <w:rFonts w:ascii="Times New Roman" w:hAnsi="Times New Roman" w:cs="Times New Roman"/>
                        <w:bCs/>
                        <w:sz w:val="20"/>
                        <w:szCs w:val="20"/>
                      </w:rPr>
                    </w:rPrChange>
                  </w:rPr>
                  <w:delText>---</w:delText>
                </w:r>
              </w:del>
            </w:ins>
          </w:p>
        </w:tc>
        <w:tc>
          <w:tcPr>
            <w:tcW w:w="636" w:type="pct"/>
            <w:vAlign w:val="center"/>
          </w:tcPr>
          <w:p w14:paraId="6B010A13" w14:textId="547D6058" w:rsidR="00454411" w:rsidRPr="00B76AF0" w:rsidDel="00635F61" w:rsidRDefault="00454411" w:rsidP="00E75A46">
            <w:pPr>
              <w:jc w:val="both"/>
              <w:rPr>
                <w:ins w:id="8969" w:author="Rashed Hasan" w:date="2021-05-15T22:18:00Z"/>
                <w:del w:id="8970" w:author="Microsoft account" w:date="2021-05-23T23:54:00Z"/>
                <w:rFonts w:ascii="Times New Roman" w:hAnsi="Times New Roman" w:cs="Times New Roman"/>
                <w:bCs/>
                <w:sz w:val="18"/>
                <w:szCs w:val="18"/>
                <w:rPrChange w:id="8971" w:author="Rashed Hasan" w:date="2021-05-15T22:19:00Z">
                  <w:rPr>
                    <w:ins w:id="8972" w:author="Rashed Hasan" w:date="2021-05-15T22:18:00Z"/>
                    <w:del w:id="8973" w:author="Microsoft account" w:date="2021-05-23T23:54:00Z"/>
                    <w:rFonts w:ascii="Times New Roman" w:hAnsi="Times New Roman" w:cs="Times New Roman"/>
                    <w:bCs/>
                    <w:sz w:val="20"/>
                    <w:szCs w:val="20"/>
                  </w:rPr>
                </w:rPrChange>
              </w:rPr>
              <w:pPrChange w:id="8974" w:author="Microsoft account" w:date="2021-05-25T22:50:00Z">
                <w:pPr>
                  <w:jc w:val="center"/>
                </w:pPr>
              </w:pPrChange>
            </w:pPr>
            <w:ins w:id="8975" w:author="Rashed Hasan" w:date="2021-05-15T22:18:00Z">
              <w:del w:id="8976" w:author="Microsoft account" w:date="2021-05-23T23:53:00Z">
                <w:r w:rsidRPr="00B76AF0" w:rsidDel="00862C75">
                  <w:rPr>
                    <w:rFonts w:ascii="Times New Roman" w:hAnsi="Times New Roman" w:cs="Times New Roman"/>
                    <w:bCs/>
                    <w:sz w:val="18"/>
                    <w:szCs w:val="18"/>
                    <w:rPrChange w:id="8977" w:author="Rashed Hasan" w:date="2021-05-15T22:19:00Z">
                      <w:rPr>
                        <w:rFonts w:ascii="Times New Roman" w:hAnsi="Times New Roman" w:cs="Times New Roman"/>
                        <w:bCs/>
                        <w:sz w:val="20"/>
                        <w:szCs w:val="20"/>
                      </w:rPr>
                    </w:rPrChange>
                  </w:rPr>
                  <w:delText>Reference</w:delText>
                </w:r>
              </w:del>
            </w:ins>
          </w:p>
        </w:tc>
        <w:tc>
          <w:tcPr>
            <w:tcW w:w="430" w:type="pct"/>
            <w:vAlign w:val="center"/>
          </w:tcPr>
          <w:p w14:paraId="21EC7D5B" w14:textId="68E5FA71" w:rsidR="00454411" w:rsidRPr="00B76AF0" w:rsidDel="00635F61" w:rsidRDefault="00454411" w:rsidP="00E75A46">
            <w:pPr>
              <w:jc w:val="both"/>
              <w:rPr>
                <w:ins w:id="8978" w:author="Rashed Hasan" w:date="2021-05-15T22:18:00Z"/>
                <w:del w:id="8979" w:author="Microsoft account" w:date="2021-05-23T23:54:00Z"/>
                <w:rFonts w:ascii="Times New Roman" w:hAnsi="Times New Roman" w:cs="Times New Roman"/>
                <w:bCs/>
                <w:sz w:val="18"/>
                <w:szCs w:val="18"/>
                <w:rPrChange w:id="8980" w:author="Rashed Hasan" w:date="2021-05-15T22:19:00Z">
                  <w:rPr>
                    <w:ins w:id="8981" w:author="Rashed Hasan" w:date="2021-05-15T22:18:00Z"/>
                    <w:del w:id="8982" w:author="Microsoft account" w:date="2021-05-23T23:54:00Z"/>
                    <w:rFonts w:ascii="Times New Roman" w:hAnsi="Times New Roman" w:cs="Times New Roman"/>
                    <w:bCs/>
                    <w:sz w:val="20"/>
                    <w:szCs w:val="20"/>
                  </w:rPr>
                </w:rPrChange>
              </w:rPr>
              <w:pPrChange w:id="8983" w:author="Microsoft account" w:date="2021-05-25T22:50:00Z">
                <w:pPr>
                  <w:jc w:val="center"/>
                </w:pPr>
              </w:pPrChange>
            </w:pPr>
            <w:ins w:id="8984" w:author="Rashed Hasan" w:date="2021-05-15T22:18:00Z">
              <w:del w:id="8985" w:author="Microsoft account" w:date="2021-05-23T23:53:00Z">
                <w:r w:rsidRPr="00B76AF0" w:rsidDel="00862C75">
                  <w:rPr>
                    <w:rFonts w:ascii="Times New Roman" w:hAnsi="Times New Roman" w:cs="Times New Roman"/>
                    <w:bCs/>
                    <w:sz w:val="18"/>
                    <w:szCs w:val="18"/>
                    <w:rPrChange w:id="8986" w:author="Rashed Hasan" w:date="2021-05-15T22:19:00Z">
                      <w:rPr>
                        <w:rFonts w:ascii="Times New Roman" w:hAnsi="Times New Roman" w:cs="Times New Roman"/>
                        <w:bCs/>
                        <w:sz w:val="20"/>
                        <w:szCs w:val="20"/>
                      </w:rPr>
                    </w:rPrChange>
                  </w:rPr>
                  <w:delText>--</w:delText>
                </w:r>
              </w:del>
            </w:ins>
          </w:p>
        </w:tc>
        <w:tc>
          <w:tcPr>
            <w:tcW w:w="627" w:type="pct"/>
            <w:vAlign w:val="center"/>
          </w:tcPr>
          <w:p w14:paraId="0891C8AE" w14:textId="59C59F29" w:rsidR="00454411" w:rsidRPr="00B76AF0" w:rsidDel="00635F61" w:rsidRDefault="00454411" w:rsidP="00E75A46">
            <w:pPr>
              <w:jc w:val="both"/>
              <w:rPr>
                <w:ins w:id="8987" w:author="Rashed Hasan" w:date="2021-05-15T22:18:00Z"/>
                <w:del w:id="8988" w:author="Microsoft account" w:date="2021-05-23T23:54:00Z"/>
                <w:rFonts w:ascii="Times New Roman" w:hAnsi="Times New Roman" w:cs="Times New Roman"/>
                <w:bCs/>
                <w:sz w:val="18"/>
                <w:szCs w:val="18"/>
                <w:rPrChange w:id="8989" w:author="Rashed Hasan" w:date="2021-05-15T22:19:00Z">
                  <w:rPr>
                    <w:ins w:id="8990" w:author="Rashed Hasan" w:date="2021-05-15T22:18:00Z"/>
                    <w:del w:id="8991" w:author="Microsoft account" w:date="2021-05-23T23:54:00Z"/>
                    <w:rFonts w:ascii="Times New Roman" w:hAnsi="Times New Roman" w:cs="Times New Roman"/>
                    <w:bCs/>
                    <w:sz w:val="20"/>
                    <w:szCs w:val="20"/>
                  </w:rPr>
                </w:rPrChange>
              </w:rPr>
              <w:pPrChange w:id="8992" w:author="Microsoft account" w:date="2021-05-25T22:50:00Z">
                <w:pPr>
                  <w:jc w:val="center"/>
                </w:pPr>
              </w:pPrChange>
            </w:pPr>
            <w:ins w:id="8993" w:author="Rashed Hasan" w:date="2021-05-15T22:18:00Z">
              <w:del w:id="8994" w:author="Microsoft account" w:date="2021-05-23T23:53:00Z">
                <w:r w:rsidRPr="00B76AF0" w:rsidDel="00862C75">
                  <w:rPr>
                    <w:rFonts w:ascii="Times New Roman" w:hAnsi="Times New Roman" w:cs="Times New Roman"/>
                    <w:bCs/>
                    <w:sz w:val="18"/>
                    <w:szCs w:val="18"/>
                    <w:rPrChange w:id="8995" w:author="Rashed Hasan" w:date="2021-05-15T22:19:00Z">
                      <w:rPr>
                        <w:rFonts w:ascii="Times New Roman" w:hAnsi="Times New Roman" w:cs="Times New Roman"/>
                        <w:bCs/>
                        <w:sz w:val="20"/>
                        <w:szCs w:val="20"/>
                      </w:rPr>
                    </w:rPrChange>
                  </w:rPr>
                  <w:delText>Reference</w:delText>
                </w:r>
              </w:del>
            </w:ins>
          </w:p>
        </w:tc>
        <w:tc>
          <w:tcPr>
            <w:tcW w:w="392" w:type="pct"/>
            <w:vAlign w:val="center"/>
          </w:tcPr>
          <w:p w14:paraId="5BCC6CAA" w14:textId="0D77C722" w:rsidR="00454411" w:rsidRPr="00B76AF0" w:rsidDel="00635F61" w:rsidRDefault="00454411" w:rsidP="00E75A46">
            <w:pPr>
              <w:jc w:val="both"/>
              <w:rPr>
                <w:ins w:id="8996" w:author="Rashed Hasan" w:date="2021-05-15T22:18:00Z"/>
                <w:del w:id="8997" w:author="Microsoft account" w:date="2021-05-23T23:54:00Z"/>
                <w:rFonts w:ascii="Times New Roman" w:hAnsi="Times New Roman" w:cs="Times New Roman"/>
                <w:bCs/>
                <w:sz w:val="18"/>
                <w:szCs w:val="18"/>
                <w:rPrChange w:id="8998" w:author="Rashed Hasan" w:date="2021-05-15T22:19:00Z">
                  <w:rPr>
                    <w:ins w:id="8999" w:author="Rashed Hasan" w:date="2021-05-15T22:18:00Z"/>
                    <w:del w:id="9000" w:author="Microsoft account" w:date="2021-05-23T23:54:00Z"/>
                    <w:rFonts w:ascii="Times New Roman" w:hAnsi="Times New Roman" w:cs="Times New Roman"/>
                    <w:bCs/>
                    <w:sz w:val="20"/>
                    <w:szCs w:val="20"/>
                  </w:rPr>
                </w:rPrChange>
              </w:rPr>
              <w:pPrChange w:id="9001" w:author="Microsoft account" w:date="2021-05-25T22:50:00Z">
                <w:pPr>
                  <w:jc w:val="center"/>
                </w:pPr>
              </w:pPrChange>
            </w:pPr>
            <w:ins w:id="9002" w:author="Rashed Hasan" w:date="2021-05-15T22:18:00Z">
              <w:del w:id="9003" w:author="Microsoft account" w:date="2021-05-23T23:53:00Z">
                <w:r w:rsidRPr="00B76AF0" w:rsidDel="00862C75">
                  <w:rPr>
                    <w:rFonts w:ascii="Times New Roman" w:hAnsi="Times New Roman" w:cs="Times New Roman"/>
                    <w:bCs/>
                    <w:sz w:val="18"/>
                    <w:szCs w:val="18"/>
                    <w:rPrChange w:id="9004" w:author="Rashed Hasan" w:date="2021-05-15T22:19:00Z">
                      <w:rPr>
                        <w:rFonts w:ascii="Times New Roman" w:hAnsi="Times New Roman" w:cs="Times New Roman"/>
                        <w:bCs/>
                        <w:sz w:val="20"/>
                        <w:szCs w:val="20"/>
                      </w:rPr>
                    </w:rPrChange>
                  </w:rPr>
                  <w:delText>---</w:delText>
                </w:r>
              </w:del>
            </w:ins>
          </w:p>
        </w:tc>
        <w:tc>
          <w:tcPr>
            <w:tcW w:w="625" w:type="pct"/>
            <w:vAlign w:val="center"/>
          </w:tcPr>
          <w:p w14:paraId="4C718B1A" w14:textId="471F11A8" w:rsidR="00454411" w:rsidRPr="00B76AF0" w:rsidDel="00635F61" w:rsidRDefault="00454411" w:rsidP="00E75A46">
            <w:pPr>
              <w:jc w:val="both"/>
              <w:rPr>
                <w:ins w:id="9005" w:author="Rashed Hasan" w:date="2021-05-15T22:18:00Z"/>
                <w:del w:id="9006" w:author="Microsoft account" w:date="2021-05-23T23:54:00Z"/>
                <w:rFonts w:ascii="Times New Roman" w:hAnsi="Times New Roman" w:cs="Times New Roman"/>
                <w:bCs/>
                <w:sz w:val="18"/>
                <w:szCs w:val="18"/>
                <w:rPrChange w:id="9007" w:author="Rashed Hasan" w:date="2021-05-15T22:19:00Z">
                  <w:rPr>
                    <w:ins w:id="9008" w:author="Rashed Hasan" w:date="2021-05-15T22:18:00Z"/>
                    <w:del w:id="9009" w:author="Microsoft account" w:date="2021-05-23T23:54:00Z"/>
                    <w:rFonts w:ascii="Times New Roman" w:hAnsi="Times New Roman" w:cs="Times New Roman"/>
                    <w:bCs/>
                    <w:sz w:val="20"/>
                    <w:szCs w:val="20"/>
                  </w:rPr>
                </w:rPrChange>
              </w:rPr>
              <w:pPrChange w:id="9010" w:author="Microsoft account" w:date="2021-05-25T22:50:00Z">
                <w:pPr>
                  <w:jc w:val="center"/>
                </w:pPr>
              </w:pPrChange>
            </w:pPr>
            <w:ins w:id="9011" w:author="Rashed Hasan" w:date="2021-05-15T22:18:00Z">
              <w:del w:id="9012" w:author="Microsoft account" w:date="2021-05-23T23:53:00Z">
                <w:r w:rsidRPr="00B76AF0" w:rsidDel="00862C75">
                  <w:rPr>
                    <w:rFonts w:ascii="Times New Roman" w:hAnsi="Times New Roman" w:cs="Times New Roman"/>
                    <w:bCs/>
                    <w:sz w:val="18"/>
                    <w:szCs w:val="18"/>
                    <w:rPrChange w:id="9013" w:author="Rashed Hasan" w:date="2021-05-15T22:19:00Z">
                      <w:rPr>
                        <w:rFonts w:ascii="Times New Roman" w:hAnsi="Times New Roman" w:cs="Times New Roman"/>
                        <w:bCs/>
                        <w:sz w:val="20"/>
                        <w:szCs w:val="20"/>
                      </w:rPr>
                    </w:rPrChange>
                  </w:rPr>
                  <w:delText>Reference</w:delText>
                </w:r>
              </w:del>
            </w:ins>
          </w:p>
        </w:tc>
        <w:tc>
          <w:tcPr>
            <w:tcW w:w="430" w:type="pct"/>
            <w:vAlign w:val="center"/>
          </w:tcPr>
          <w:p w14:paraId="3AF23A04" w14:textId="0DF53D9D" w:rsidR="00454411" w:rsidRPr="00B76AF0" w:rsidDel="00635F61" w:rsidRDefault="00454411" w:rsidP="00E75A46">
            <w:pPr>
              <w:jc w:val="both"/>
              <w:rPr>
                <w:ins w:id="9014" w:author="Rashed Hasan" w:date="2021-05-15T22:18:00Z"/>
                <w:del w:id="9015" w:author="Microsoft account" w:date="2021-05-23T23:54:00Z"/>
                <w:rFonts w:ascii="Times New Roman" w:hAnsi="Times New Roman" w:cs="Times New Roman"/>
                <w:bCs/>
                <w:sz w:val="18"/>
                <w:szCs w:val="18"/>
                <w:rPrChange w:id="9016" w:author="Rashed Hasan" w:date="2021-05-15T22:19:00Z">
                  <w:rPr>
                    <w:ins w:id="9017" w:author="Rashed Hasan" w:date="2021-05-15T22:18:00Z"/>
                    <w:del w:id="9018" w:author="Microsoft account" w:date="2021-05-23T23:54:00Z"/>
                    <w:rFonts w:ascii="Times New Roman" w:hAnsi="Times New Roman" w:cs="Times New Roman"/>
                    <w:bCs/>
                    <w:sz w:val="20"/>
                    <w:szCs w:val="20"/>
                  </w:rPr>
                </w:rPrChange>
              </w:rPr>
              <w:pPrChange w:id="9019" w:author="Microsoft account" w:date="2021-05-25T22:50:00Z">
                <w:pPr>
                  <w:jc w:val="center"/>
                </w:pPr>
              </w:pPrChange>
            </w:pPr>
            <w:ins w:id="9020" w:author="Rashed Hasan" w:date="2021-05-15T22:18:00Z">
              <w:del w:id="9021" w:author="Microsoft account" w:date="2021-05-23T23:53:00Z">
                <w:r w:rsidRPr="00B76AF0" w:rsidDel="00862C75">
                  <w:rPr>
                    <w:rFonts w:ascii="Times New Roman" w:hAnsi="Times New Roman" w:cs="Times New Roman"/>
                    <w:bCs/>
                    <w:sz w:val="18"/>
                    <w:szCs w:val="18"/>
                    <w:rPrChange w:id="9022" w:author="Rashed Hasan" w:date="2021-05-15T22:19:00Z">
                      <w:rPr>
                        <w:rFonts w:ascii="Times New Roman" w:hAnsi="Times New Roman" w:cs="Times New Roman"/>
                        <w:bCs/>
                        <w:sz w:val="20"/>
                        <w:szCs w:val="20"/>
                      </w:rPr>
                    </w:rPrChange>
                  </w:rPr>
                  <w:delText>--</w:delText>
                </w:r>
              </w:del>
            </w:ins>
          </w:p>
        </w:tc>
      </w:tr>
      <w:tr w:rsidR="00454411" w:rsidRPr="00B76AF0" w14:paraId="43BE9F78" w14:textId="77777777" w:rsidTr="004B3203">
        <w:tblPrEx>
          <w:tblW w:w="5551" w:type="pct"/>
          <w:jc w:val="center"/>
          <w:tblBorders>
            <w:top w:val="single" w:sz="4" w:space="0" w:color="auto"/>
            <w:bottom w:val="single" w:sz="4" w:space="0" w:color="auto"/>
          </w:tblBorders>
          <w:tblPrExChange w:id="9023" w:author="Rashed Hasan" w:date="2021-05-15T22:21:00Z">
            <w:tblPrEx>
              <w:tblW w:w="5199" w:type="pct"/>
              <w:jc w:val="center"/>
              <w:tblBorders>
                <w:top w:val="single" w:sz="4" w:space="0" w:color="auto"/>
                <w:bottom w:val="single" w:sz="4" w:space="0" w:color="auto"/>
              </w:tblBorders>
            </w:tblPrEx>
          </w:tblPrExChange>
        </w:tblPrEx>
        <w:trPr>
          <w:trHeight w:val="226"/>
          <w:jc w:val="center"/>
          <w:ins w:id="9024" w:author="Rashed Hasan" w:date="2021-05-15T22:18:00Z"/>
          <w:trPrChange w:id="9025" w:author="Rashed Hasan" w:date="2021-05-15T22:21:00Z">
            <w:trPr>
              <w:gridAfter w:val="0"/>
              <w:trHeight w:val="227"/>
              <w:jc w:val="center"/>
            </w:trPr>
          </w:trPrChange>
        </w:trPr>
        <w:tc>
          <w:tcPr>
            <w:tcW w:w="5000" w:type="pct"/>
            <w:gridSpan w:val="9"/>
            <w:vAlign w:val="center"/>
            <w:tcPrChange w:id="9026" w:author="Rashed Hasan" w:date="2021-05-15T22:21:00Z">
              <w:tcPr>
                <w:tcW w:w="5000" w:type="pct"/>
                <w:gridSpan w:val="9"/>
                <w:vAlign w:val="center"/>
              </w:tcPr>
            </w:tcPrChange>
          </w:tcPr>
          <w:p w14:paraId="4DCCC56C" w14:textId="77777777" w:rsidR="00454411" w:rsidRPr="00B76AF0" w:rsidRDefault="00454411" w:rsidP="00E75A46">
            <w:pPr>
              <w:jc w:val="both"/>
              <w:rPr>
                <w:ins w:id="9027" w:author="Rashed Hasan" w:date="2021-05-15T22:18:00Z"/>
                <w:rFonts w:ascii="Times New Roman" w:hAnsi="Times New Roman" w:cs="Times New Roman"/>
                <w:bCs/>
                <w:i/>
                <w:sz w:val="18"/>
                <w:szCs w:val="18"/>
                <w:rPrChange w:id="9028" w:author="Rashed Hasan" w:date="2021-05-15T22:19:00Z">
                  <w:rPr>
                    <w:ins w:id="9029" w:author="Rashed Hasan" w:date="2021-05-15T22:18:00Z"/>
                    <w:rFonts w:ascii="Times New Roman" w:hAnsi="Times New Roman" w:cs="Times New Roman"/>
                    <w:bCs/>
                    <w:i/>
                    <w:sz w:val="20"/>
                    <w:szCs w:val="20"/>
                  </w:rPr>
                </w:rPrChange>
              </w:rPr>
              <w:pPrChange w:id="9030" w:author="Microsoft account" w:date="2021-05-25T22:50:00Z">
                <w:pPr/>
              </w:pPrChange>
            </w:pPr>
            <w:ins w:id="9031" w:author="Rashed Hasan" w:date="2021-05-15T22:18:00Z">
              <w:r w:rsidRPr="00B76AF0">
                <w:rPr>
                  <w:rFonts w:ascii="Times New Roman" w:hAnsi="Times New Roman" w:cs="Times New Roman"/>
                  <w:b/>
                  <w:i/>
                  <w:sz w:val="18"/>
                  <w:szCs w:val="18"/>
                  <w:rPrChange w:id="9032" w:author="Rashed Hasan" w:date="2021-05-15T22:19:00Z">
                    <w:rPr>
                      <w:rFonts w:ascii="Times New Roman" w:hAnsi="Times New Roman" w:cs="Times New Roman"/>
                      <w:b/>
                      <w:i/>
                      <w:sz w:val="20"/>
                      <w:szCs w:val="20"/>
                    </w:rPr>
                  </w:rPrChange>
                </w:rPr>
                <w:t>Underweight</w:t>
              </w:r>
            </w:ins>
          </w:p>
        </w:tc>
      </w:tr>
      <w:tr w:rsidR="00271CC4" w:rsidRPr="00B76AF0" w14:paraId="42ABFD7D" w14:textId="77777777" w:rsidTr="00B211C0">
        <w:trPr>
          <w:trHeight w:val="226"/>
          <w:jc w:val="center"/>
          <w:ins w:id="9033" w:author="Rashed Hasan" w:date="2021-05-15T22:18:00Z"/>
        </w:trPr>
        <w:tc>
          <w:tcPr>
            <w:tcW w:w="739" w:type="pct"/>
            <w:vAlign w:val="center"/>
          </w:tcPr>
          <w:p w14:paraId="02F89344" w14:textId="77777777" w:rsidR="00454411" w:rsidRPr="00B76AF0" w:rsidRDefault="00454411" w:rsidP="00E75A46">
            <w:pPr>
              <w:jc w:val="both"/>
              <w:rPr>
                <w:ins w:id="9034" w:author="Rashed Hasan" w:date="2021-05-15T22:18:00Z"/>
                <w:rFonts w:ascii="Times New Roman" w:hAnsi="Times New Roman" w:cs="Times New Roman"/>
                <w:bCs/>
                <w:sz w:val="18"/>
                <w:szCs w:val="18"/>
                <w:rPrChange w:id="9035" w:author="Rashed Hasan" w:date="2021-05-15T22:19:00Z">
                  <w:rPr>
                    <w:ins w:id="9036" w:author="Rashed Hasan" w:date="2021-05-15T22:18:00Z"/>
                    <w:rFonts w:ascii="Times New Roman" w:hAnsi="Times New Roman" w:cs="Times New Roman"/>
                    <w:bCs/>
                    <w:sz w:val="20"/>
                    <w:szCs w:val="20"/>
                  </w:rPr>
                </w:rPrChange>
              </w:rPr>
              <w:pPrChange w:id="9037" w:author="Microsoft account" w:date="2021-05-25T22:50:00Z">
                <w:pPr>
                  <w:jc w:val="center"/>
                </w:pPr>
              </w:pPrChange>
            </w:pPr>
            <w:ins w:id="9038" w:author="Rashed Hasan" w:date="2021-05-15T22:18:00Z">
              <w:r w:rsidRPr="00B76AF0">
                <w:rPr>
                  <w:rFonts w:ascii="Times New Roman" w:hAnsi="Times New Roman" w:cs="Times New Roman"/>
                  <w:bCs/>
                  <w:sz w:val="18"/>
                  <w:szCs w:val="18"/>
                  <w:rPrChange w:id="9039" w:author="Rashed Hasan" w:date="2021-05-15T22:19:00Z">
                    <w:rPr>
                      <w:rFonts w:ascii="Times New Roman" w:hAnsi="Times New Roman" w:cs="Times New Roman"/>
                      <w:bCs/>
                      <w:sz w:val="20"/>
                      <w:szCs w:val="20"/>
                    </w:rPr>
                  </w:rPrChange>
                </w:rPr>
                <w:t>No</w:t>
              </w:r>
            </w:ins>
          </w:p>
        </w:tc>
        <w:tc>
          <w:tcPr>
            <w:tcW w:w="665" w:type="pct"/>
            <w:vAlign w:val="center"/>
          </w:tcPr>
          <w:p w14:paraId="153654EC" w14:textId="77777777" w:rsidR="00454411" w:rsidRPr="00B76AF0" w:rsidRDefault="00454411" w:rsidP="00E75A46">
            <w:pPr>
              <w:jc w:val="both"/>
              <w:rPr>
                <w:ins w:id="9040" w:author="Rashed Hasan" w:date="2021-05-15T22:18:00Z"/>
                <w:rFonts w:ascii="Times New Roman" w:hAnsi="Times New Roman" w:cs="Times New Roman"/>
                <w:bCs/>
                <w:sz w:val="18"/>
                <w:szCs w:val="18"/>
                <w:rPrChange w:id="9041" w:author="Rashed Hasan" w:date="2021-05-15T22:19:00Z">
                  <w:rPr>
                    <w:ins w:id="9042" w:author="Rashed Hasan" w:date="2021-05-15T22:18:00Z"/>
                    <w:rFonts w:ascii="Times New Roman" w:hAnsi="Times New Roman" w:cs="Times New Roman"/>
                    <w:bCs/>
                    <w:sz w:val="20"/>
                    <w:szCs w:val="20"/>
                  </w:rPr>
                </w:rPrChange>
              </w:rPr>
            </w:pPr>
            <w:ins w:id="9043" w:author="Rashed Hasan" w:date="2021-05-15T22:18:00Z">
              <w:r w:rsidRPr="00B76AF0">
                <w:rPr>
                  <w:rFonts w:ascii="Times New Roman" w:hAnsi="Times New Roman" w:cs="Times New Roman"/>
                  <w:bCs/>
                  <w:sz w:val="18"/>
                  <w:szCs w:val="18"/>
                  <w:rPrChange w:id="9044" w:author="Rashed Hasan" w:date="2021-05-15T22:19:00Z">
                    <w:rPr>
                      <w:rFonts w:ascii="Times New Roman" w:hAnsi="Times New Roman" w:cs="Times New Roman"/>
                      <w:bCs/>
                      <w:sz w:val="20"/>
                      <w:szCs w:val="20"/>
                    </w:rPr>
                  </w:rPrChange>
                </w:rPr>
                <w:t>1.36 (1.19-1.55)</w:t>
              </w:r>
            </w:ins>
          </w:p>
        </w:tc>
        <w:tc>
          <w:tcPr>
            <w:tcW w:w="456" w:type="pct"/>
            <w:vAlign w:val="center"/>
          </w:tcPr>
          <w:p w14:paraId="6064A492" w14:textId="77777777" w:rsidR="00454411" w:rsidRPr="00B76AF0" w:rsidRDefault="00454411" w:rsidP="00E75A46">
            <w:pPr>
              <w:jc w:val="both"/>
              <w:rPr>
                <w:ins w:id="9045" w:author="Rashed Hasan" w:date="2021-05-15T22:18:00Z"/>
                <w:rFonts w:ascii="Times New Roman" w:hAnsi="Times New Roman" w:cs="Times New Roman"/>
                <w:bCs/>
                <w:sz w:val="18"/>
                <w:szCs w:val="18"/>
                <w:rPrChange w:id="9046" w:author="Rashed Hasan" w:date="2021-05-15T22:19:00Z">
                  <w:rPr>
                    <w:ins w:id="9047" w:author="Rashed Hasan" w:date="2021-05-15T22:18:00Z"/>
                    <w:rFonts w:ascii="Times New Roman" w:hAnsi="Times New Roman" w:cs="Times New Roman"/>
                    <w:bCs/>
                    <w:sz w:val="20"/>
                    <w:szCs w:val="20"/>
                  </w:rPr>
                </w:rPrChange>
              </w:rPr>
              <w:pPrChange w:id="9048" w:author="Microsoft account" w:date="2021-05-25T22:50:00Z">
                <w:pPr>
                  <w:jc w:val="both"/>
                </w:pPr>
              </w:pPrChange>
            </w:pPr>
            <w:ins w:id="9049" w:author="Rashed Hasan" w:date="2021-05-15T22:18:00Z">
              <w:r w:rsidRPr="00B76AF0">
                <w:rPr>
                  <w:rFonts w:ascii="Times New Roman" w:hAnsi="Times New Roman" w:cs="Times New Roman"/>
                  <w:bCs/>
                  <w:sz w:val="18"/>
                  <w:szCs w:val="18"/>
                  <w:rPrChange w:id="9050" w:author="Rashed Hasan" w:date="2021-05-15T22:19:00Z">
                    <w:rPr>
                      <w:rFonts w:ascii="Times New Roman" w:hAnsi="Times New Roman" w:cs="Times New Roman"/>
                      <w:bCs/>
                      <w:sz w:val="20"/>
                      <w:szCs w:val="20"/>
                    </w:rPr>
                  </w:rPrChange>
                </w:rPr>
                <w:t>&lt;0.001</w:t>
              </w:r>
            </w:ins>
          </w:p>
        </w:tc>
        <w:tc>
          <w:tcPr>
            <w:tcW w:w="636" w:type="pct"/>
            <w:vAlign w:val="center"/>
          </w:tcPr>
          <w:p w14:paraId="100A66C9" w14:textId="47F1B077" w:rsidR="00454411" w:rsidRPr="00B76AF0" w:rsidRDefault="00454411" w:rsidP="00E75A46">
            <w:pPr>
              <w:jc w:val="both"/>
              <w:rPr>
                <w:ins w:id="9051" w:author="Rashed Hasan" w:date="2021-05-15T22:18:00Z"/>
                <w:rFonts w:ascii="Times New Roman" w:hAnsi="Times New Roman" w:cs="Times New Roman"/>
                <w:bCs/>
                <w:sz w:val="18"/>
                <w:szCs w:val="18"/>
                <w:rPrChange w:id="9052" w:author="Rashed Hasan" w:date="2021-05-15T22:19:00Z">
                  <w:rPr>
                    <w:ins w:id="9053" w:author="Rashed Hasan" w:date="2021-05-15T22:18:00Z"/>
                    <w:rFonts w:ascii="Times New Roman" w:hAnsi="Times New Roman" w:cs="Times New Roman"/>
                    <w:bCs/>
                    <w:sz w:val="20"/>
                    <w:szCs w:val="20"/>
                  </w:rPr>
                </w:rPrChange>
              </w:rPr>
              <w:pPrChange w:id="9054" w:author="Microsoft account" w:date="2021-05-25T22:50:00Z">
                <w:pPr>
                  <w:jc w:val="center"/>
                </w:pPr>
              </w:pPrChange>
            </w:pPr>
            <w:ins w:id="9055" w:author="Rashed Hasan" w:date="2021-05-15T22:18:00Z">
              <w:r w:rsidRPr="00B76AF0">
                <w:rPr>
                  <w:rFonts w:ascii="Times New Roman" w:hAnsi="Times New Roman" w:cs="Times New Roman"/>
                  <w:bCs/>
                  <w:sz w:val="18"/>
                  <w:szCs w:val="18"/>
                  <w:rPrChange w:id="9056" w:author="Rashed Hasan" w:date="2021-05-15T22:19:00Z">
                    <w:rPr>
                      <w:rFonts w:ascii="Times New Roman" w:hAnsi="Times New Roman" w:cs="Times New Roman"/>
                      <w:bCs/>
                      <w:sz w:val="20"/>
                      <w:szCs w:val="20"/>
                    </w:rPr>
                  </w:rPrChange>
                </w:rPr>
                <w:t>1.11 (0.9</w:t>
              </w:r>
            </w:ins>
            <w:ins w:id="9057" w:author="Microsoft account" w:date="2021-05-25T02:39:00Z">
              <w:r w:rsidR="00612AC3">
                <w:rPr>
                  <w:rFonts w:ascii="Times New Roman" w:hAnsi="Times New Roman" w:cs="Times New Roman"/>
                  <w:bCs/>
                  <w:sz w:val="18"/>
                  <w:szCs w:val="18"/>
                </w:rPr>
                <w:t>3</w:t>
              </w:r>
            </w:ins>
            <w:ins w:id="9058" w:author="Rashed Hasan" w:date="2021-05-15T22:18:00Z">
              <w:del w:id="9059" w:author="Microsoft account" w:date="2021-05-25T02:39:00Z">
                <w:r w:rsidRPr="00B76AF0" w:rsidDel="00612AC3">
                  <w:rPr>
                    <w:rFonts w:ascii="Times New Roman" w:hAnsi="Times New Roman" w:cs="Times New Roman"/>
                    <w:bCs/>
                    <w:sz w:val="18"/>
                    <w:szCs w:val="18"/>
                    <w:rPrChange w:id="9060"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9061" w:author="Rashed Hasan" w:date="2021-05-15T22:19:00Z">
                    <w:rPr>
                      <w:rFonts w:ascii="Times New Roman" w:hAnsi="Times New Roman" w:cs="Times New Roman"/>
                      <w:bCs/>
                      <w:sz w:val="20"/>
                      <w:szCs w:val="20"/>
                    </w:rPr>
                  </w:rPrChange>
                </w:rPr>
                <w:t>-1.3</w:t>
              </w:r>
            </w:ins>
            <w:ins w:id="9062" w:author="Microsoft account" w:date="2021-05-25T02:39:00Z">
              <w:r w:rsidR="00612AC3">
                <w:rPr>
                  <w:rFonts w:ascii="Times New Roman" w:hAnsi="Times New Roman" w:cs="Times New Roman"/>
                  <w:bCs/>
                  <w:sz w:val="18"/>
                  <w:szCs w:val="18"/>
                </w:rPr>
                <w:t>5</w:t>
              </w:r>
            </w:ins>
            <w:ins w:id="9063" w:author="Rashed Hasan" w:date="2021-05-15T22:18:00Z">
              <w:del w:id="9064" w:author="Microsoft account" w:date="2021-05-25T02:39:00Z">
                <w:r w:rsidRPr="00B76AF0" w:rsidDel="00612AC3">
                  <w:rPr>
                    <w:rFonts w:ascii="Times New Roman" w:hAnsi="Times New Roman" w:cs="Times New Roman"/>
                    <w:bCs/>
                    <w:sz w:val="18"/>
                    <w:szCs w:val="18"/>
                    <w:rPrChange w:id="9065" w:author="Rashed Hasan" w:date="2021-05-15T22:19:00Z">
                      <w:rPr>
                        <w:rFonts w:ascii="Times New Roman" w:hAnsi="Times New Roman" w:cs="Times New Roman"/>
                        <w:bCs/>
                        <w:sz w:val="20"/>
                        <w:szCs w:val="20"/>
                      </w:rPr>
                    </w:rPrChange>
                  </w:rPr>
                  <w:delText>4</w:delText>
                </w:r>
              </w:del>
              <w:r w:rsidRPr="00B76AF0">
                <w:rPr>
                  <w:rFonts w:ascii="Times New Roman" w:hAnsi="Times New Roman" w:cs="Times New Roman"/>
                  <w:bCs/>
                  <w:sz w:val="18"/>
                  <w:szCs w:val="18"/>
                  <w:rPrChange w:id="9066" w:author="Rashed Hasan" w:date="2021-05-15T22:19:00Z">
                    <w:rPr>
                      <w:rFonts w:ascii="Times New Roman" w:hAnsi="Times New Roman" w:cs="Times New Roman"/>
                      <w:bCs/>
                      <w:sz w:val="20"/>
                      <w:szCs w:val="20"/>
                    </w:rPr>
                  </w:rPrChange>
                </w:rPr>
                <w:t>)</w:t>
              </w:r>
            </w:ins>
          </w:p>
        </w:tc>
        <w:tc>
          <w:tcPr>
            <w:tcW w:w="430" w:type="pct"/>
            <w:vAlign w:val="center"/>
          </w:tcPr>
          <w:p w14:paraId="7A15D627" w14:textId="1E0BA391" w:rsidR="00454411" w:rsidRPr="00B76AF0" w:rsidRDefault="00454411" w:rsidP="00E75A46">
            <w:pPr>
              <w:jc w:val="both"/>
              <w:rPr>
                <w:ins w:id="9067" w:author="Rashed Hasan" w:date="2021-05-15T22:18:00Z"/>
                <w:rFonts w:ascii="Times New Roman" w:hAnsi="Times New Roman" w:cs="Times New Roman"/>
                <w:bCs/>
                <w:sz w:val="18"/>
                <w:szCs w:val="18"/>
                <w:rPrChange w:id="9068" w:author="Rashed Hasan" w:date="2021-05-15T22:19:00Z">
                  <w:rPr>
                    <w:ins w:id="9069" w:author="Rashed Hasan" w:date="2021-05-15T22:18:00Z"/>
                    <w:rFonts w:ascii="Times New Roman" w:hAnsi="Times New Roman" w:cs="Times New Roman"/>
                    <w:bCs/>
                    <w:sz w:val="20"/>
                    <w:szCs w:val="20"/>
                  </w:rPr>
                </w:rPrChange>
              </w:rPr>
              <w:pPrChange w:id="9070" w:author="Microsoft account" w:date="2021-05-25T22:50:00Z">
                <w:pPr>
                  <w:jc w:val="center"/>
                </w:pPr>
              </w:pPrChange>
            </w:pPr>
            <w:ins w:id="9071" w:author="Rashed Hasan" w:date="2021-05-15T22:18:00Z">
              <w:r w:rsidRPr="00B76AF0">
                <w:rPr>
                  <w:rFonts w:ascii="Times New Roman" w:hAnsi="Times New Roman" w:cs="Times New Roman"/>
                  <w:bCs/>
                  <w:sz w:val="18"/>
                  <w:szCs w:val="18"/>
                  <w:rPrChange w:id="9072" w:author="Rashed Hasan" w:date="2021-05-15T22:19:00Z">
                    <w:rPr>
                      <w:rFonts w:ascii="Times New Roman" w:hAnsi="Times New Roman" w:cs="Times New Roman"/>
                      <w:bCs/>
                      <w:sz w:val="20"/>
                      <w:szCs w:val="20"/>
                    </w:rPr>
                  </w:rPrChange>
                </w:rPr>
                <w:t>0.2</w:t>
              </w:r>
            </w:ins>
            <w:ins w:id="9073" w:author="Microsoft account" w:date="2021-05-25T02:39:00Z">
              <w:r w:rsidR="00612AC3">
                <w:rPr>
                  <w:rFonts w:ascii="Times New Roman" w:hAnsi="Times New Roman" w:cs="Times New Roman"/>
                  <w:bCs/>
                  <w:sz w:val="18"/>
                  <w:szCs w:val="18"/>
                </w:rPr>
                <w:t>37</w:t>
              </w:r>
            </w:ins>
            <w:ins w:id="9074" w:author="Rashed Hasan" w:date="2021-05-15T22:18:00Z">
              <w:del w:id="9075" w:author="Microsoft account" w:date="2021-05-25T02:39:00Z">
                <w:r w:rsidRPr="00B76AF0" w:rsidDel="00612AC3">
                  <w:rPr>
                    <w:rFonts w:ascii="Times New Roman" w:hAnsi="Times New Roman" w:cs="Times New Roman"/>
                    <w:bCs/>
                    <w:sz w:val="18"/>
                    <w:szCs w:val="18"/>
                    <w:rPrChange w:id="9076" w:author="Rashed Hasan" w:date="2021-05-15T22:19:00Z">
                      <w:rPr>
                        <w:rFonts w:ascii="Times New Roman" w:hAnsi="Times New Roman" w:cs="Times New Roman"/>
                        <w:bCs/>
                        <w:sz w:val="20"/>
                        <w:szCs w:val="20"/>
                      </w:rPr>
                    </w:rPrChange>
                  </w:rPr>
                  <w:delText>68</w:delText>
                </w:r>
              </w:del>
            </w:ins>
          </w:p>
        </w:tc>
        <w:tc>
          <w:tcPr>
            <w:tcW w:w="627" w:type="pct"/>
            <w:vAlign w:val="center"/>
          </w:tcPr>
          <w:p w14:paraId="32C58BA8" w14:textId="77777777" w:rsidR="00454411" w:rsidRPr="00B76AF0" w:rsidRDefault="00454411" w:rsidP="00E75A46">
            <w:pPr>
              <w:jc w:val="both"/>
              <w:rPr>
                <w:ins w:id="9077" w:author="Rashed Hasan" w:date="2021-05-15T22:18:00Z"/>
                <w:rFonts w:ascii="Times New Roman" w:hAnsi="Times New Roman" w:cs="Times New Roman"/>
                <w:bCs/>
                <w:sz w:val="18"/>
                <w:szCs w:val="18"/>
                <w:rPrChange w:id="9078" w:author="Rashed Hasan" w:date="2021-05-15T22:19:00Z">
                  <w:rPr>
                    <w:ins w:id="9079" w:author="Rashed Hasan" w:date="2021-05-15T22:18:00Z"/>
                    <w:rFonts w:ascii="Times New Roman" w:hAnsi="Times New Roman" w:cs="Times New Roman"/>
                    <w:bCs/>
                    <w:sz w:val="20"/>
                    <w:szCs w:val="20"/>
                  </w:rPr>
                </w:rPrChange>
              </w:rPr>
              <w:pPrChange w:id="9080" w:author="Microsoft account" w:date="2021-05-25T22:50:00Z">
                <w:pPr>
                  <w:jc w:val="center"/>
                </w:pPr>
              </w:pPrChange>
            </w:pPr>
            <w:ins w:id="9081" w:author="Rashed Hasan" w:date="2021-05-15T22:18:00Z">
              <w:r w:rsidRPr="00B76AF0">
                <w:rPr>
                  <w:rFonts w:ascii="Times New Roman" w:hAnsi="Times New Roman" w:cs="Times New Roman"/>
                  <w:bCs/>
                  <w:sz w:val="18"/>
                  <w:szCs w:val="18"/>
                  <w:rPrChange w:id="9082" w:author="Rashed Hasan" w:date="2021-05-15T22:19:00Z">
                    <w:rPr>
                      <w:rFonts w:ascii="Times New Roman" w:hAnsi="Times New Roman" w:cs="Times New Roman"/>
                      <w:bCs/>
                      <w:sz w:val="20"/>
                      <w:szCs w:val="20"/>
                    </w:rPr>
                  </w:rPrChange>
                </w:rPr>
                <w:t>1.24 (1.10-1.39)</w:t>
              </w:r>
            </w:ins>
          </w:p>
        </w:tc>
        <w:tc>
          <w:tcPr>
            <w:tcW w:w="392" w:type="pct"/>
            <w:vAlign w:val="center"/>
          </w:tcPr>
          <w:p w14:paraId="5F8B7EAD" w14:textId="77777777" w:rsidR="00454411" w:rsidRPr="00B76AF0" w:rsidRDefault="00454411" w:rsidP="00E75A46">
            <w:pPr>
              <w:jc w:val="both"/>
              <w:rPr>
                <w:ins w:id="9083" w:author="Rashed Hasan" w:date="2021-05-15T22:18:00Z"/>
                <w:rFonts w:ascii="Times New Roman" w:hAnsi="Times New Roman" w:cs="Times New Roman"/>
                <w:bCs/>
                <w:sz w:val="18"/>
                <w:szCs w:val="18"/>
                <w:rPrChange w:id="9084" w:author="Rashed Hasan" w:date="2021-05-15T22:19:00Z">
                  <w:rPr>
                    <w:ins w:id="9085" w:author="Rashed Hasan" w:date="2021-05-15T22:18:00Z"/>
                    <w:rFonts w:ascii="Times New Roman" w:hAnsi="Times New Roman" w:cs="Times New Roman"/>
                    <w:bCs/>
                    <w:sz w:val="20"/>
                    <w:szCs w:val="20"/>
                  </w:rPr>
                </w:rPrChange>
              </w:rPr>
              <w:pPrChange w:id="9086" w:author="Microsoft account" w:date="2021-05-25T22:50:00Z">
                <w:pPr>
                  <w:jc w:val="center"/>
                </w:pPr>
              </w:pPrChange>
            </w:pPr>
            <w:ins w:id="9087" w:author="Rashed Hasan" w:date="2021-05-15T22:18:00Z">
              <w:r w:rsidRPr="00B76AF0">
                <w:rPr>
                  <w:rFonts w:ascii="Times New Roman" w:hAnsi="Times New Roman" w:cs="Times New Roman"/>
                  <w:bCs/>
                  <w:sz w:val="18"/>
                  <w:szCs w:val="18"/>
                  <w:rPrChange w:id="9088" w:author="Rashed Hasan" w:date="2021-05-15T22:19:00Z">
                    <w:rPr>
                      <w:rFonts w:ascii="Times New Roman" w:hAnsi="Times New Roman" w:cs="Times New Roman"/>
                      <w:bCs/>
                      <w:sz w:val="20"/>
                      <w:szCs w:val="20"/>
                    </w:rPr>
                  </w:rPrChange>
                </w:rPr>
                <w:t>&lt; .001</w:t>
              </w:r>
            </w:ins>
          </w:p>
        </w:tc>
        <w:tc>
          <w:tcPr>
            <w:tcW w:w="625" w:type="pct"/>
            <w:vAlign w:val="center"/>
          </w:tcPr>
          <w:p w14:paraId="05879A1A" w14:textId="6261FDC5" w:rsidR="00454411" w:rsidRPr="00B76AF0" w:rsidRDefault="00454411" w:rsidP="00E75A46">
            <w:pPr>
              <w:jc w:val="both"/>
              <w:rPr>
                <w:ins w:id="9089" w:author="Rashed Hasan" w:date="2021-05-15T22:18:00Z"/>
                <w:rFonts w:ascii="Times New Roman" w:hAnsi="Times New Roman" w:cs="Times New Roman"/>
                <w:bCs/>
                <w:sz w:val="18"/>
                <w:szCs w:val="18"/>
                <w:rPrChange w:id="9090" w:author="Rashed Hasan" w:date="2021-05-15T22:19:00Z">
                  <w:rPr>
                    <w:ins w:id="9091" w:author="Rashed Hasan" w:date="2021-05-15T22:18:00Z"/>
                    <w:rFonts w:ascii="Times New Roman" w:hAnsi="Times New Roman" w:cs="Times New Roman"/>
                    <w:bCs/>
                    <w:sz w:val="20"/>
                    <w:szCs w:val="20"/>
                  </w:rPr>
                </w:rPrChange>
              </w:rPr>
              <w:pPrChange w:id="9092" w:author="Microsoft account" w:date="2021-05-25T22:50:00Z">
                <w:pPr>
                  <w:jc w:val="center"/>
                </w:pPr>
              </w:pPrChange>
            </w:pPr>
            <w:ins w:id="9093" w:author="Rashed Hasan" w:date="2021-05-15T22:18:00Z">
              <w:r w:rsidRPr="00B76AF0">
                <w:rPr>
                  <w:rFonts w:ascii="Times New Roman" w:hAnsi="Times New Roman" w:cs="Times New Roman"/>
                  <w:bCs/>
                  <w:sz w:val="18"/>
                  <w:szCs w:val="18"/>
                  <w:rPrChange w:id="9094" w:author="Rashed Hasan" w:date="2021-05-15T22:19:00Z">
                    <w:rPr>
                      <w:rFonts w:ascii="Times New Roman" w:hAnsi="Times New Roman" w:cs="Times New Roman"/>
                      <w:bCs/>
                      <w:sz w:val="20"/>
                      <w:szCs w:val="20"/>
                    </w:rPr>
                  </w:rPrChange>
                </w:rPr>
                <w:t>1.01 (0.8</w:t>
              </w:r>
            </w:ins>
            <w:ins w:id="9095" w:author="Microsoft account" w:date="2021-05-24T00:51:00Z">
              <w:r>
                <w:rPr>
                  <w:rFonts w:ascii="Times New Roman" w:hAnsi="Times New Roman" w:cs="Times New Roman"/>
                  <w:bCs/>
                  <w:sz w:val="18"/>
                  <w:szCs w:val="18"/>
                </w:rPr>
                <w:t>7</w:t>
              </w:r>
            </w:ins>
            <w:ins w:id="9096" w:author="Rashed Hasan" w:date="2021-05-15T22:18:00Z">
              <w:del w:id="9097" w:author="Microsoft account" w:date="2021-05-24T00:51:00Z">
                <w:r w:rsidRPr="00B76AF0" w:rsidDel="00594BB7">
                  <w:rPr>
                    <w:rFonts w:ascii="Times New Roman" w:hAnsi="Times New Roman" w:cs="Times New Roman"/>
                    <w:bCs/>
                    <w:sz w:val="18"/>
                    <w:szCs w:val="18"/>
                    <w:rPrChange w:id="9098" w:author="Rashed Hasan" w:date="2021-05-15T22:19:00Z">
                      <w:rPr>
                        <w:rFonts w:ascii="Times New Roman" w:hAnsi="Times New Roman" w:cs="Times New Roman"/>
                        <w:bCs/>
                        <w:sz w:val="20"/>
                        <w:szCs w:val="20"/>
                      </w:rPr>
                    </w:rPrChange>
                  </w:rPr>
                  <w:delText>8</w:delText>
                </w:r>
              </w:del>
              <w:r w:rsidRPr="00B76AF0">
                <w:rPr>
                  <w:rFonts w:ascii="Times New Roman" w:hAnsi="Times New Roman" w:cs="Times New Roman"/>
                  <w:bCs/>
                  <w:sz w:val="18"/>
                  <w:szCs w:val="18"/>
                  <w:rPrChange w:id="9099" w:author="Rashed Hasan" w:date="2021-05-15T22:19:00Z">
                    <w:rPr>
                      <w:rFonts w:ascii="Times New Roman" w:hAnsi="Times New Roman" w:cs="Times New Roman"/>
                      <w:bCs/>
                      <w:sz w:val="20"/>
                      <w:szCs w:val="20"/>
                    </w:rPr>
                  </w:rPrChange>
                </w:rPr>
                <w:t>-1.17)</w:t>
              </w:r>
            </w:ins>
          </w:p>
        </w:tc>
        <w:tc>
          <w:tcPr>
            <w:tcW w:w="430" w:type="pct"/>
            <w:vAlign w:val="center"/>
          </w:tcPr>
          <w:p w14:paraId="3E2F9676" w14:textId="64514807" w:rsidR="00454411" w:rsidRPr="00B76AF0" w:rsidRDefault="00454411" w:rsidP="00E75A46">
            <w:pPr>
              <w:jc w:val="both"/>
              <w:rPr>
                <w:ins w:id="9100" w:author="Rashed Hasan" w:date="2021-05-15T22:18:00Z"/>
                <w:rFonts w:ascii="Times New Roman" w:hAnsi="Times New Roman" w:cs="Times New Roman"/>
                <w:bCs/>
                <w:sz w:val="18"/>
                <w:szCs w:val="18"/>
                <w:rPrChange w:id="9101" w:author="Rashed Hasan" w:date="2021-05-15T22:19:00Z">
                  <w:rPr>
                    <w:ins w:id="9102" w:author="Rashed Hasan" w:date="2021-05-15T22:18:00Z"/>
                    <w:rFonts w:ascii="Times New Roman" w:hAnsi="Times New Roman" w:cs="Times New Roman"/>
                    <w:bCs/>
                    <w:sz w:val="20"/>
                    <w:szCs w:val="20"/>
                  </w:rPr>
                </w:rPrChange>
              </w:rPr>
              <w:pPrChange w:id="9103" w:author="Microsoft account" w:date="2021-05-25T22:50:00Z">
                <w:pPr>
                  <w:jc w:val="center"/>
                </w:pPr>
              </w:pPrChange>
            </w:pPr>
            <w:ins w:id="9104" w:author="Rashed Hasan" w:date="2021-05-15T22:18:00Z">
              <w:r w:rsidRPr="00B76AF0">
                <w:rPr>
                  <w:rFonts w:ascii="Times New Roman" w:hAnsi="Times New Roman" w:cs="Times New Roman"/>
                  <w:bCs/>
                  <w:sz w:val="18"/>
                  <w:szCs w:val="18"/>
                  <w:rPrChange w:id="9105" w:author="Rashed Hasan" w:date="2021-05-15T22:19:00Z">
                    <w:rPr>
                      <w:rFonts w:ascii="Times New Roman" w:hAnsi="Times New Roman" w:cs="Times New Roman"/>
                      <w:bCs/>
                      <w:sz w:val="20"/>
                      <w:szCs w:val="20"/>
                    </w:rPr>
                  </w:rPrChange>
                </w:rPr>
                <w:t>0.</w:t>
              </w:r>
            </w:ins>
            <w:ins w:id="9106" w:author="Microsoft account" w:date="2021-05-24T00:51:00Z">
              <w:r>
                <w:rPr>
                  <w:rFonts w:ascii="Times New Roman" w:hAnsi="Times New Roman" w:cs="Times New Roman"/>
                  <w:bCs/>
                  <w:sz w:val="18"/>
                  <w:szCs w:val="18"/>
                </w:rPr>
                <w:t>908</w:t>
              </w:r>
            </w:ins>
            <w:ins w:id="9107" w:author="Rashed Hasan" w:date="2021-05-15T22:18:00Z">
              <w:del w:id="9108" w:author="Microsoft account" w:date="2021-05-24T00:51:00Z">
                <w:r w:rsidRPr="00B76AF0" w:rsidDel="00594BB7">
                  <w:rPr>
                    <w:rFonts w:ascii="Times New Roman" w:hAnsi="Times New Roman" w:cs="Times New Roman"/>
                    <w:bCs/>
                    <w:sz w:val="18"/>
                    <w:szCs w:val="18"/>
                    <w:rPrChange w:id="9109" w:author="Rashed Hasan" w:date="2021-05-15T22:19:00Z">
                      <w:rPr>
                        <w:rFonts w:ascii="Times New Roman" w:hAnsi="Times New Roman" w:cs="Times New Roman"/>
                        <w:bCs/>
                        <w:sz w:val="20"/>
                        <w:szCs w:val="20"/>
                      </w:rPr>
                    </w:rPrChange>
                  </w:rPr>
                  <w:delText>861</w:delText>
                </w:r>
              </w:del>
            </w:ins>
          </w:p>
        </w:tc>
      </w:tr>
      <w:tr w:rsidR="00271CC4" w:rsidRPr="00B76AF0" w14:paraId="085C1653" w14:textId="77777777" w:rsidTr="00B211C0">
        <w:trPr>
          <w:trHeight w:val="226"/>
          <w:jc w:val="center"/>
          <w:ins w:id="9110" w:author="Rashed Hasan" w:date="2021-05-15T22:18:00Z"/>
        </w:trPr>
        <w:tc>
          <w:tcPr>
            <w:tcW w:w="739" w:type="pct"/>
            <w:vAlign w:val="center"/>
          </w:tcPr>
          <w:p w14:paraId="5B288F55" w14:textId="77777777" w:rsidR="00454411" w:rsidRPr="00B76AF0" w:rsidRDefault="00454411" w:rsidP="00E75A46">
            <w:pPr>
              <w:jc w:val="both"/>
              <w:rPr>
                <w:ins w:id="9111" w:author="Rashed Hasan" w:date="2021-05-15T22:18:00Z"/>
                <w:rFonts w:ascii="Times New Roman" w:hAnsi="Times New Roman" w:cs="Times New Roman"/>
                <w:bCs/>
                <w:sz w:val="18"/>
                <w:szCs w:val="18"/>
                <w:rPrChange w:id="9112" w:author="Rashed Hasan" w:date="2021-05-15T22:19:00Z">
                  <w:rPr>
                    <w:ins w:id="9113" w:author="Rashed Hasan" w:date="2021-05-15T22:18:00Z"/>
                    <w:rFonts w:ascii="Times New Roman" w:hAnsi="Times New Roman" w:cs="Times New Roman"/>
                    <w:bCs/>
                    <w:sz w:val="20"/>
                    <w:szCs w:val="20"/>
                  </w:rPr>
                </w:rPrChange>
              </w:rPr>
              <w:pPrChange w:id="9114" w:author="Microsoft account" w:date="2021-05-25T22:50:00Z">
                <w:pPr>
                  <w:jc w:val="center"/>
                </w:pPr>
              </w:pPrChange>
            </w:pPr>
            <w:ins w:id="9115" w:author="Rashed Hasan" w:date="2021-05-15T22:18:00Z">
              <w:r w:rsidRPr="00B76AF0">
                <w:rPr>
                  <w:rFonts w:ascii="Times New Roman" w:hAnsi="Times New Roman" w:cs="Times New Roman"/>
                  <w:bCs/>
                  <w:sz w:val="18"/>
                  <w:szCs w:val="18"/>
                  <w:rPrChange w:id="9116" w:author="Rashed Hasan" w:date="2021-05-15T22:19:00Z">
                    <w:rPr>
                      <w:rFonts w:ascii="Times New Roman" w:hAnsi="Times New Roman" w:cs="Times New Roman"/>
                      <w:bCs/>
                      <w:sz w:val="20"/>
                      <w:szCs w:val="20"/>
                    </w:rPr>
                  </w:rPrChange>
                </w:rPr>
                <w:t>Yes</w:t>
              </w:r>
            </w:ins>
          </w:p>
        </w:tc>
        <w:tc>
          <w:tcPr>
            <w:tcW w:w="665" w:type="pct"/>
            <w:vAlign w:val="center"/>
          </w:tcPr>
          <w:p w14:paraId="3E0F9170" w14:textId="77777777" w:rsidR="00454411" w:rsidRPr="00B76AF0" w:rsidRDefault="00454411" w:rsidP="00E75A46">
            <w:pPr>
              <w:jc w:val="both"/>
              <w:rPr>
                <w:ins w:id="9117" w:author="Rashed Hasan" w:date="2021-05-15T22:18:00Z"/>
                <w:rFonts w:ascii="Times New Roman" w:hAnsi="Times New Roman" w:cs="Times New Roman"/>
                <w:bCs/>
                <w:sz w:val="18"/>
                <w:szCs w:val="18"/>
                <w:rPrChange w:id="9118" w:author="Rashed Hasan" w:date="2021-05-15T22:19:00Z">
                  <w:rPr>
                    <w:ins w:id="9119" w:author="Rashed Hasan" w:date="2021-05-15T22:18:00Z"/>
                    <w:rFonts w:ascii="Times New Roman" w:hAnsi="Times New Roman" w:cs="Times New Roman"/>
                    <w:bCs/>
                    <w:sz w:val="20"/>
                    <w:szCs w:val="20"/>
                  </w:rPr>
                </w:rPrChange>
              </w:rPr>
              <w:pPrChange w:id="9120" w:author="Microsoft account" w:date="2021-05-25T22:50:00Z">
                <w:pPr>
                  <w:jc w:val="center"/>
                </w:pPr>
              </w:pPrChange>
            </w:pPr>
            <w:ins w:id="9121" w:author="Rashed Hasan" w:date="2021-05-15T22:18:00Z">
              <w:r w:rsidRPr="00B76AF0">
                <w:rPr>
                  <w:rFonts w:ascii="Times New Roman" w:hAnsi="Times New Roman" w:cs="Times New Roman"/>
                  <w:bCs/>
                  <w:sz w:val="18"/>
                  <w:szCs w:val="18"/>
                  <w:rPrChange w:id="9122" w:author="Rashed Hasan" w:date="2021-05-15T22:19:00Z">
                    <w:rPr>
                      <w:rFonts w:ascii="Times New Roman" w:hAnsi="Times New Roman" w:cs="Times New Roman"/>
                      <w:bCs/>
                      <w:sz w:val="20"/>
                      <w:szCs w:val="20"/>
                    </w:rPr>
                  </w:rPrChange>
                </w:rPr>
                <w:t>Reference</w:t>
              </w:r>
            </w:ins>
          </w:p>
        </w:tc>
        <w:tc>
          <w:tcPr>
            <w:tcW w:w="456" w:type="pct"/>
            <w:vAlign w:val="center"/>
          </w:tcPr>
          <w:p w14:paraId="764B3C31" w14:textId="77777777" w:rsidR="00454411" w:rsidRPr="00B76AF0" w:rsidRDefault="00454411" w:rsidP="00E75A46">
            <w:pPr>
              <w:jc w:val="both"/>
              <w:rPr>
                <w:ins w:id="9123" w:author="Rashed Hasan" w:date="2021-05-15T22:18:00Z"/>
                <w:rFonts w:ascii="Times New Roman" w:hAnsi="Times New Roman" w:cs="Times New Roman"/>
                <w:bCs/>
                <w:sz w:val="18"/>
                <w:szCs w:val="18"/>
                <w:rPrChange w:id="9124" w:author="Rashed Hasan" w:date="2021-05-15T22:19:00Z">
                  <w:rPr>
                    <w:ins w:id="9125" w:author="Rashed Hasan" w:date="2021-05-15T22:18:00Z"/>
                    <w:rFonts w:ascii="Times New Roman" w:hAnsi="Times New Roman" w:cs="Times New Roman"/>
                    <w:bCs/>
                    <w:sz w:val="20"/>
                    <w:szCs w:val="20"/>
                  </w:rPr>
                </w:rPrChange>
              </w:rPr>
              <w:pPrChange w:id="9126" w:author="Microsoft account" w:date="2021-05-25T22:50:00Z">
                <w:pPr>
                  <w:jc w:val="center"/>
                </w:pPr>
              </w:pPrChange>
            </w:pPr>
            <w:ins w:id="9127" w:author="Rashed Hasan" w:date="2021-05-15T22:18:00Z">
              <w:r w:rsidRPr="00B76AF0">
                <w:rPr>
                  <w:rFonts w:ascii="Times New Roman" w:hAnsi="Times New Roman" w:cs="Times New Roman"/>
                  <w:bCs/>
                  <w:sz w:val="18"/>
                  <w:szCs w:val="18"/>
                  <w:rPrChange w:id="9128" w:author="Rashed Hasan" w:date="2021-05-15T22:19:00Z">
                    <w:rPr>
                      <w:rFonts w:ascii="Times New Roman" w:hAnsi="Times New Roman" w:cs="Times New Roman"/>
                      <w:bCs/>
                      <w:sz w:val="20"/>
                      <w:szCs w:val="20"/>
                    </w:rPr>
                  </w:rPrChange>
                </w:rPr>
                <w:t>-</w:t>
              </w:r>
            </w:ins>
          </w:p>
        </w:tc>
        <w:tc>
          <w:tcPr>
            <w:tcW w:w="636" w:type="pct"/>
            <w:vAlign w:val="center"/>
          </w:tcPr>
          <w:p w14:paraId="3F512115" w14:textId="77777777" w:rsidR="00454411" w:rsidRPr="00B76AF0" w:rsidRDefault="00454411" w:rsidP="00E75A46">
            <w:pPr>
              <w:jc w:val="both"/>
              <w:rPr>
                <w:ins w:id="9129" w:author="Rashed Hasan" w:date="2021-05-15T22:18:00Z"/>
                <w:rFonts w:ascii="Times New Roman" w:hAnsi="Times New Roman" w:cs="Times New Roman"/>
                <w:bCs/>
                <w:sz w:val="18"/>
                <w:szCs w:val="18"/>
                <w:rPrChange w:id="9130" w:author="Rashed Hasan" w:date="2021-05-15T22:19:00Z">
                  <w:rPr>
                    <w:ins w:id="9131" w:author="Rashed Hasan" w:date="2021-05-15T22:18:00Z"/>
                    <w:rFonts w:ascii="Times New Roman" w:hAnsi="Times New Roman" w:cs="Times New Roman"/>
                    <w:bCs/>
                    <w:sz w:val="20"/>
                    <w:szCs w:val="20"/>
                  </w:rPr>
                </w:rPrChange>
              </w:rPr>
              <w:pPrChange w:id="9132" w:author="Microsoft account" w:date="2021-05-25T22:50:00Z">
                <w:pPr>
                  <w:jc w:val="center"/>
                </w:pPr>
              </w:pPrChange>
            </w:pPr>
            <w:ins w:id="9133" w:author="Rashed Hasan" w:date="2021-05-15T22:18:00Z">
              <w:r w:rsidRPr="00B76AF0">
                <w:rPr>
                  <w:rFonts w:ascii="Times New Roman" w:hAnsi="Times New Roman" w:cs="Times New Roman"/>
                  <w:bCs/>
                  <w:sz w:val="18"/>
                  <w:szCs w:val="18"/>
                  <w:rPrChange w:id="9134" w:author="Rashed Hasan" w:date="2021-05-15T22:19:00Z">
                    <w:rPr>
                      <w:rFonts w:ascii="Times New Roman" w:hAnsi="Times New Roman" w:cs="Times New Roman"/>
                      <w:bCs/>
                      <w:sz w:val="20"/>
                      <w:szCs w:val="20"/>
                    </w:rPr>
                  </w:rPrChange>
                </w:rPr>
                <w:t>Reference</w:t>
              </w:r>
            </w:ins>
          </w:p>
        </w:tc>
        <w:tc>
          <w:tcPr>
            <w:tcW w:w="430" w:type="pct"/>
            <w:vAlign w:val="center"/>
          </w:tcPr>
          <w:p w14:paraId="266EF115" w14:textId="77777777" w:rsidR="00454411" w:rsidRPr="00B76AF0" w:rsidRDefault="00454411" w:rsidP="00E75A46">
            <w:pPr>
              <w:jc w:val="both"/>
              <w:rPr>
                <w:ins w:id="9135" w:author="Rashed Hasan" w:date="2021-05-15T22:18:00Z"/>
                <w:rFonts w:ascii="Times New Roman" w:hAnsi="Times New Roman" w:cs="Times New Roman"/>
                <w:bCs/>
                <w:sz w:val="18"/>
                <w:szCs w:val="18"/>
                <w:rPrChange w:id="9136" w:author="Rashed Hasan" w:date="2021-05-15T22:19:00Z">
                  <w:rPr>
                    <w:ins w:id="9137" w:author="Rashed Hasan" w:date="2021-05-15T22:18:00Z"/>
                    <w:rFonts w:ascii="Times New Roman" w:hAnsi="Times New Roman" w:cs="Times New Roman"/>
                    <w:bCs/>
                    <w:sz w:val="20"/>
                    <w:szCs w:val="20"/>
                  </w:rPr>
                </w:rPrChange>
              </w:rPr>
              <w:pPrChange w:id="9138" w:author="Microsoft account" w:date="2021-05-25T22:50:00Z">
                <w:pPr>
                  <w:jc w:val="center"/>
                </w:pPr>
              </w:pPrChange>
            </w:pPr>
            <w:ins w:id="9139" w:author="Rashed Hasan" w:date="2021-05-15T22:18:00Z">
              <w:r w:rsidRPr="00B76AF0">
                <w:rPr>
                  <w:rFonts w:ascii="Times New Roman" w:hAnsi="Times New Roman" w:cs="Times New Roman"/>
                  <w:bCs/>
                  <w:sz w:val="18"/>
                  <w:szCs w:val="18"/>
                  <w:rPrChange w:id="9140" w:author="Rashed Hasan" w:date="2021-05-15T22:19:00Z">
                    <w:rPr>
                      <w:rFonts w:ascii="Times New Roman" w:hAnsi="Times New Roman" w:cs="Times New Roman"/>
                      <w:bCs/>
                      <w:sz w:val="20"/>
                      <w:szCs w:val="20"/>
                    </w:rPr>
                  </w:rPrChange>
                </w:rPr>
                <w:t>-</w:t>
              </w:r>
            </w:ins>
          </w:p>
        </w:tc>
        <w:tc>
          <w:tcPr>
            <w:tcW w:w="627" w:type="pct"/>
            <w:vAlign w:val="center"/>
          </w:tcPr>
          <w:p w14:paraId="09236CED" w14:textId="77777777" w:rsidR="00454411" w:rsidRPr="00B76AF0" w:rsidRDefault="00454411" w:rsidP="00E75A46">
            <w:pPr>
              <w:jc w:val="both"/>
              <w:rPr>
                <w:ins w:id="9141" w:author="Rashed Hasan" w:date="2021-05-15T22:18:00Z"/>
                <w:rFonts w:ascii="Times New Roman" w:hAnsi="Times New Roman" w:cs="Times New Roman"/>
                <w:bCs/>
                <w:sz w:val="18"/>
                <w:szCs w:val="18"/>
                <w:rPrChange w:id="9142" w:author="Rashed Hasan" w:date="2021-05-15T22:19:00Z">
                  <w:rPr>
                    <w:ins w:id="9143" w:author="Rashed Hasan" w:date="2021-05-15T22:18:00Z"/>
                    <w:rFonts w:ascii="Times New Roman" w:hAnsi="Times New Roman" w:cs="Times New Roman"/>
                    <w:bCs/>
                    <w:sz w:val="20"/>
                    <w:szCs w:val="20"/>
                  </w:rPr>
                </w:rPrChange>
              </w:rPr>
              <w:pPrChange w:id="9144" w:author="Microsoft account" w:date="2021-05-25T22:50:00Z">
                <w:pPr>
                  <w:jc w:val="center"/>
                </w:pPr>
              </w:pPrChange>
            </w:pPr>
            <w:ins w:id="9145" w:author="Rashed Hasan" w:date="2021-05-15T22:18:00Z">
              <w:r w:rsidRPr="00B76AF0">
                <w:rPr>
                  <w:rFonts w:ascii="Times New Roman" w:hAnsi="Times New Roman" w:cs="Times New Roman"/>
                  <w:bCs/>
                  <w:sz w:val="18"/>
                  <w:szCs w:val="18"/>
                  <w:rPrChange w:id="9146" w:author="Rashed Hasan" w:date="2021-05-15T22:19:00Z">
                    <w:rPr>
                      <w:rFonts w:ascii="Times New Roman" w:hAnsi="Times New Roman" w:cs="Times New Roman"/>
                      <w:bCs/>
                      <w:sz w:val="20"/>
                      <w:szCs w:val="20"/>
                    </w:rPr>
                  </w:rPrChange>
                </w:rPr>
                <w:t>Reference</w:t>
              </w:r>
            </w:ins>
          </w:p>
        </w:tc>
        <w:tc>
          <w:tcPr>
            <w:tcW w:w="392" w:type="pct"/>
            <w:vAlign w:val="center"/>
          </w:tcPr>
          <w:p w14:paraId="2F167FB7" w14:textId="77777777" w:rsidR="00454411" w:rsidRPr="00B76AF0" w:rsidRDefault="00454411" w:rsidP="00E75A46">
            <w:pPr>
              <w:jc w:val="both"/>
              <w:rPr>
                <w:ins w:id="9147" w:author="Rashed Hasan" w:date="2021-05-15T22:18:00Z"/>
                <w:rFonts w:ascii="Times New Roman" w:hAnsi="Times New Roman" w:cs="Times New Roman"/>
                <w:bCs/>
                <w:sz w:val="18"/>
                <w:szCs w:val="18"/>
                <w:rPrChange w:id="9148" w:author="Rashed Hasan" w:date="2021-05-15T22:19:00Z">
                  <w:rPr>
                    <w:ins w:id="9149" w:author="Rashed Hasan" w:date="2021-05-15T22:18:00Z"/>
                    <w:rFonts w:ascii="Times New Roman" w:hAnsi="Times New Roman" w:cs="Times New Roman"/>
                    <w:bCs/>
                    <w:sz w:val="20"/>
                    <w:szCs w:val="20"/>
                  </w:rPr>
                </w:rPrChange>
              </w:rPr>
              <w:pPrChange w:id="9150" w:author="Microsoft account" w:date="2021-05-25T22:50:00Z">
                <w:pPr>
                  <w:jc w:val="center"/>
                </w:pPr>
              </w:pPrChange>
            </w:pPr>
            <w:ins w:id="9151" w:author="Rashed Hasan" w:date="2021-05-15T22:18:00Z">
              <w:r w:rsidRPr="00B76AF0">
                <w:rPr>
                  <w:rFonts w:ascii="Times New Roman" w:hAnsi="Times New Roman" w:cs="Times New Roman"/>
                  <w:bCs/>
                  <w:sz w:val="18"/>
                  <w:szCs w:val="18"/>
                  <w:rPrChange w:id="9152" w:author="Rashed Hasan" w:date="2021-05-15T22:19:00Z">
                    <w:rPr>
                      <w:rFonts w:ascii="Times New Roman" w:hAnsi="Times New Roman" w:cs="Times New Roman"/>
                      <w:bCs/>
                      <w:sz w:val="20"/>
                      <w:szCs w:val="20"/>
                    </w:rPr>
                  </w:rPrChange>
                </w:rPr>
                <w:t>-</w:t>
              </w:r>
            </w:ins>
          </w:p>
        </w:tc>
        <w:tc>
          <w:tcPr>
            <w:tcW w:w="625" w:type="pct"/>
            <w:vAlign w:val="center"/>
          </w:tcPr>
          <w:p w14:paraId="0D2E4B20" w14:textId="77777777" w:rsidR="00454411" w:rsidRPr="00B76AF0" w:rsidRDefault="00454411" w:rsidP="00E75A46">
            <w:pPr>
              <w:jc w:val="both"/>
              <w:rPr>
                <w:ins w:id="9153" w:author="Rashed Hasan" w:date="2021-05-15T22:18:00Z"/>
                <w:rFonts w:ascii="Times New Roman" w:hAnsi="Times New Roman" w:cs="Times New Roman"/>
                <w:bCs/>
                <w:sz w:val="18"/>
                <w:szCs w:val="18"/>
                <w:rPrChange w:id="9154" w:author="Rashed Hasan" w:date="2021-05-15T22:19:00Z">
                  <w:rPr>
                    <w:ins w:id="9155" w:author="Rashed Hasan" w:date="2021-05-15T22:18:00Z"/>
                    <w:rFonts w:ascii="Times New Roman" w:hAnsi="Times New Roman" w:cs="Times New Roman"/>
                    <w:bCs/>
                    <w:sz w:val="20"/>
                    <w:szCs w:val="20"/>
                  </w:rPr>
                </w:rPrChange>
              </w:rPr>
              <w:pPrChange w:id="9156" w:author="Microsoft account" w:date="2021-05-25T22:50:00Z">
                <w:pPr>
                  <w:jc w:val="center"/>
                </w:pPr>
              </w:pPrChange>
            </w:pPr>
            <w:ins w:id="9157" w:author="Rashed Hasan" w:date="2021-05-15T22:18:00Z">
              <w:r w:rsidRPr="00B76AF0">
                <w:rPr>
                  <w:rFonts w:ascii="Times New Roman" w:hAnsi="Times New Roman" w:cs="Times New Roman"/>
                  <w:bCs/>
                  <w:sz w:val="18"/>
                  <w:szCs w:val="18"/>
                  <w:rPrChange w:id="9158" w:author="Rashed Hasan" w:date="2021-05-15T22:19:00Z">
                    <w:rPr>
                      <w:rFonts w:ascii="Times New Roman" w:hAnsi="Times New Roman" w:cs="Times New Roman"/>
                      <w:bCs/>
                      <w:sz w:val="20"/>
                      <w:szCs w:val="20"/>
                    </w:rPr>
                  </w:rPrChange>
                </w:rPr>
                <w:t>Reference</w:t>
              </w:r>
            </w:ins>
          </w:p>
        </w:tc>
        <w:tc>
          <w:tcPr>
            <w:tcW w:w="430" w:type="pct"/>
            <w:vAlign w:val="center"/>
          </w:tcPr>
          <w:p w14:paraId="4404D494" w14:textId="77777777" w:rsidR="00454411" w:rsidRPr="00B76AF0" w:rsidRDefault="00454411" w:rsidP="00E75A46">
            <w:pPr>
              <w:jc w:val="both"/>
              <w:rPr>
                <w:ins w:id="9159" w:author="Rashed Hasan" w:date="2021-05-15T22:18:00Z"/>
                <w:rFonts w:ascii="Times New Roman" w:hAnsi="Times New Roman" w:cs="Times New Roman"/>
                <w:bCs/>
                <w:sz w:val="18"/>
                <w:szCs w:val="18"/>
                <w:rPrChange w:id="9160" w:author="Rashed Hasan" w:date="2021-05-15T22:19:00Z">
                  <w:rPr>
                    <w:ins w:id="9161" w:author="Rashed Hasan" w:date="2021-05-15T22:18:00Z"/>
                    <w:rFonts w:ascii="Times New Roman" w:hAnsi="Times New Roman" w:cs="Times New Roman"/>
                    <w:bCs/>
                    <w:sz w:val="20"/>
                    <w:szCs w:val="20"/>
                  </w:rPr>
                </w:rPrChange>
              </w:rPr>
              <w:pPrChange w:id="9162" w:author="Microsoft account" w:date="2021-05-25T22:50:00Z">
                <w:pPr>
                  <w:jc w:val="center"/>
                </w:pPr>
              </w:pPrChange>
            </w:pPr>
            <w:ins w:id="9163" w:author="Rashed Hasan" w:date="2021-05-15T22:18:00Z">
              <w:r w:rsidRPr="00B76AF0">
                <w:rPr>
                  <w:rFonts w:ascii="Times New Roman" w:hAnsi="Times New Roman" w:cs="Times New Roman"/>
                  <w:bCs/>
                  <w:sz w:val="18"/>
                  <w:szCs w:val="18"/>
                  <w:rPrChange w:id="9164" w:author="Rashed Hasan" w:date="2021-05-15T22:19:00Z">
                    <w:rPr>
                      <w:rFonts w:ascii="Times New Roman" w:hAnsi="Times New Roman" w:cs="Times New Roman"/>
                      <w:bCs/>
                      <w:sz w:val="20"/>
                      <w:szCs w:val="20"/>
                    </w:rPr>
                  </w:rPrChange>
                </w:rPr>
                <w:t>-</w:t>
              </w:r>
            </w:ins>
          </w:p>
        </w:tc>
      </w:tr>
      <w:tr w:rsidR="00454411" w:rsidRPr="00B76AF0" w14:paraId="23A53EF1" w14:textId="77777777" w:rsidTr="004B3203">
        <w:tblPrEx>
          <w:tblW w:w="5551" w:type="pct"/>
          <w:jc w:val="center"/>
          <w:tblBorders>
            <w:top w:val="single" w:sz="4" w:space="0" w:color="auto"/>
            <w:bottom w:val="single" w:sz="4" w:space="0" w:color="auto"/>
          </w:tblBorders>
          <w:tblPrExChange w:id="9165" w:author="Rashed Hasan" w:date="2021-05-15T22:21:00Z">
            <w:tblPrEx>
              <w:tblW w:w="5199" w:type="pct"/>
              <w:jc w:val="center"/>
              <w:tblBorders>
                <w:top w:val="single" w:sz="4" w:space="0" w:color="auto"/>
                <w:bottom w:val="single" w:sz="4" w:space="0" w:color="auto"/>
              </w:tblBorders>
            </w:tblPrEx>
          </w:tblPrExChange>
        </w:tblPrEx>
        <w:trPr>
          <w:trHeight w:val="226"/>
          <w:jc w:val="center"/>
          <w:ins w:id="9166" w:author="Rashed Hasan" w:date="2021-05-15T22:18:00Z"/>
          <w:trPrChange w:id="9167" w:author="Rashed Hasan" w:date="2021-05-15T22:21:00Z">
            <w:trPr>
              <w:gridAfter w:val="0"/>
              <w:trHeight w:val="227"/>
              <w:jc w:val="center"/>
            </w:trPr>
          </w:trPrChange>
        </w:trPr>
        <w:tc>
          <w:tcPr>
            <w:tcW w:w="5000" w:type="pct"/>
            <w:gridSpan w:val="9"/>
            <w:vAlign w:val="center"/>
            <w:tcPrChange w:id="9168" w:author="Rashed Hasan" w:date="2021-05-15T22:21:00Z">
              <w:tcPr>
                <w:tcW w:w="5000" w:type="pct"/>
                <w:gridSpan w:val="9"/>
                <w:vAlign w:val="center"/>
              </w:tcPr>
            </w:tcPrChange>
          </w:tcPr>
          <w:p w14:paraId="4FD1187C" w14:textId="77777777" w:rsidR="00454411" w:rsidRPr="00B76AF0" w:rsidRDefault="00454411" w:rsidP="00E75A46">
            <w:pPr>
              <w:jc w:val="both"/>
              <w:rPr>
                <w:ins w:id="9169" w:author="Rashed Hasan" w:date="2021-05-15T22:18:00Z"/>
                <w:rFonts w:ascii="Times New Roman" w:hAnsi="Times New Roman" w:cs="Times New Roman"/>
                <w:bCs/>
                <w:i/>
                <w:sz w:val="18"/>
                <w:szCs w:val="18"/>
                <w:rPrChange w:id="9170" w:author="Rashed Hasan" w:date="2021-05-15T22:19:00Z">
                  <w:rPr>
                    <w:ins w:id="9171" w:author="Rashed Hasan" w:date="2021-05-15T22:18:00Z"/>
                    <w:rFonts w:ascii="Times New Roman" w:hAnsi="Times New Roman" w:cs="Times New Roman"/>
                    <w:bCs/>
                    <w:i/>
                    <w:sz w:val="20"/>
                    <w:szCs w:val="20"/>
                  </w:rPr>
                </w:rPrChange>
              </w:rPr>
              <w:pPrChange w:id="9172" w:author="Microsoft account" w:date="2021-05-25T22:50:00Z">
                <w:pPr/>
              </w:pPrChange>
            </w:pPr>
            <w:ins w:id="9173" w:author="Rashed Hasan" w:date="2021-05-15T22:18:00Z">
              <w:r w:rsidRPr="00B76AF0">
                <w:rPr>
                  <w:rFonts w:ascii="Times New Roman" w:hAnsi="Times New Roman" w:cs="Times New Roman"/>
                  <w:b/>
                  <w:i/>
                  <w:sz w:val="18"/>
                  <w:szCs w:val="18"/>
                  <w:rPrChange w:id="9174" w:author="Rashed Hasan" w:date="2021-05-15T22:19:00Z">
                    <w:rPr>
                      <w:rFonts w:ascii="Times New Roman" w:hAnsi="Times New Roman" w:cs="Times New Roman"/>
                      <w:b/>
                      <w:i/>
                      <w:sz w:val="20"/>
                      <w:szCs w:val="20"/>
                    </w:rPr>
                  </w:rPrChange>
                </w:rPr>
                <w:t>Stunned</w:t>
              </w:r>
            </w:ins>
          </w:p>
        </w:tc>
      </w:tr>
      <w:tr w:rsidR="00271CC4" w:rsidRPr="00B76AF0" w14:paraId="40D56245" w14:textId="77777777" w:rsidTr="00B211C0">
        <w:trPr>
          <w:trHeight w:val="226"/>
          <w:jc w:val="center"/>
          <w:ins w:id="9175" w:author="Rashed Hasan" w:date="2021-05-15T22:18:00Z"/>
        </w:trPr>
        <w:tc>
          <w:tcPr>
            <w:tcW w:w="739" w:type="pct"/>
            <w:vAlign w:val="center"/>
          </w:tcPr>
          <w:p w14:paraId="156C5AA0" w14:textId="77777777" w:rsidR="00454411" w:rsidRPr="00B76AF0" w:rsidRDefault="00454411" w:rsidP="00E75A46">
            <w:pPr>
              <w:jc w:val="both"/>
              <w:rPr>
                <w:ins w:id="9176" w:author="Rashed Hasan" w:date="2021-05-15T22:18:00Z"/>
                <w:rFonts w:ascii="Times New Roman" w:hAnsi="Times New Roman" w:cs="Times New Roman"/>
                <w:bCs/>
                <w:sz w:val="18"/>
                <w:szCs w:val="18"/>
                <w:rPrChange w:id="9177" w:author="Rashed Hasan" w:date="2021-05-15T22:19:00Z">
                  <w:rPr>
                    <w:ins w:id="9178" w:author="Rashed Hasan" w:date="2021-05-15T22:18:00Z"/>
                    <w:rFonts w:ascii="Times New Roman" w:hAnsi="Times New Roman" w:cs="Times New Roman"/>
                    <w:bCs/>
                    <w:sz w:val="20"/>
                    <w:szCs w:val="20"/>
                  </w:rPr>
                </w:rPrChange>
              </w:rPr>
              <w:pPrChange w:id="9179" w:author="Microsoft account" w:date="2021-05-25T22:50:00Z">
                <w:pPr>
                  <w:jc w:val="center"/>
                </w:pPr>
              </w:pPrChange>
            </w:pPr>
            <w:ins w:id="9180" w:author="Rashed Hasan" w:date="2021-05-15T22:18:00Z">
              <w:r w:rsidRPr="00B76AF0">
                <w:rPr>
                  <w:rFonts w:ascii="Times New Roman" w:hAnsi="Times New Roman" w:cs="Times New Roman"/>
                  <w:bCs/>
                  <w:sz w:val="18"/>
                  <w:szCs w:val="18"/>
                  <w:rPrChange w:id="9181" w:author="Rashed Hasan" w:date="2021-05-15T22:19:00Z">
                    <w:rPr>
                      <w:rFonts w:ascii="Times New Roman" w:hAnsi="Times New Roman" w:cs="Times New Roman"/>
                      <w:bCs/>
                      <w:sz w:val="20"/>
                      <w:szCs w:val="20"/>
                    </w:rPr>
                  </w:rPrChange>
                </w:rPr>
                <w:t>No</w:t>
              </w:r>
            </w:ins>
          </w:p>
        </w:tc>
        <w:tc>
          <w:tcPr>
            <w:tcW w:w="665" w:type="pct"/>
            <w:vAlign w:val="center"/>
          </w:tcPr>
          <w:p w14:paraId="78DD7301" w14:textId="77777777" w:rsidR="00454411" w:rsidRPr="00B76AF0" w:rsidRDefault="00454411" w:rsidP="00E75A46">
            <w:pPr>
              <w:jc w:val="both"/>
              <w:rPr>
                <w:ins w:id="9182" w:author="Rashed Hasan" w:date="2021-05-15T22:18:00Z"/>
                <w:rFonts w:ascii="Times New Roman" w:hAnsi="Times New Roman" w:cs="Times New Roman"/>
                <w:bCs/>
                <w:sz w:val="18"/>
                <w:szCs w:val="18"/>
                <w:rPrChange w:id="9183" w:author="Rashed Hasan" w:date="2021-05-15T22:19:00Z">
                  <w:rPr>
                    <w:ins w:id="9184" w:author="Rashed Hasan" w:date="2021-05-15T22:18:00Z"/>
                    <w:rFonts w:ascii="Times New Roman" w:hAnsi="Times New Roman" w:cs="Times New Roman"/>
                    <w:bCs/>
                    <w:sz w:val="20"/>
                    <w:szCs w:val="20"/>
                  </w:rPr>
                </w:rPrChange>
              </w:rPr>
            </w:pPr>
            <w:ins w:id="9185" w:author="Rashed Hasan" w:date="2021-05-15T22:18:00Z">
              <w:r w:rsidRPr="00B76AF0">
                <w:rPr>
                  <w:rFonts w:ascii="Times New Roman" w:hAnsi="Times New Roman" w:cs="Times New Roman"/>
                  <w:bCs/>
                  <w:sz w:val="18"/>
                  <w:szCs w:val="18"/>
                  <w:rPrChange w:id="9186" w:author="Rashed Hasan" w:date="2021-05-15T22:19:00Z">
                    <w:rPr>
                      <w:rFonts w:ascii="Times New Roman" w:hAnsi="Times New Roman" w:cs="Times New Roman"/>
                      <w:bCs/>
                      <w:sz w:val="20"/>
                      <w:szCs w:val="20"/>
                    </w:rPr>
                  </w:rPrChange>
                </w:rPr>
                <w:t>1.63 (1.44-1.84)</w:t>
              </w:r>
            </w:ins>
          </w:p>
        </w:tc>
        <w:tc>
          <w:tcPr>
            <w:tcW w:w="456" w:type="pct"/>
            <w:vAlign w:val="center"/>
          </w:tcPr>
          <w:p w14:paraId="6291E71F" w14:textId="77777777" w:rsidR="00454411" w:rsidRPr="00B76AF0" w:rsidRDefault="00454411" w:rsidP="00E75A46">
            <w:pPr>
              <w:jc w:val="both"/>
              <w:rPr>
                <w:ins w:id="9187" w:author="Rashed Hasan" w:date="2021-05-15T22:18:00Z"/>
                <w:rFonts w:ascii="Times New Roman" w:hAnsi="Times New Roman" w:cs="Times New Roman"/>
                <w:bCs/>
                <w:sz w:val="18"/>
                <w:szCs w:val="18"/>
                <w:rPrChange w:id="9188" w:author="Rashed Hasan" w:date="2021-05-15T22:19:00Z">
                  <w:rPr>
                    <w:ins w:id="9189" w:author="Rashed Hasan" w:date="2021-05-15T22:18:00Z"/>
                    <w:rFonts w:ascii="Times New Roman" w:hAnsi="Times New Roman" w:cs="Times New Roman"/>
                    <w:bCs/>
                    <w:sz w:val="20"/>
                    <w:szCs w:val="20"/>
                  </w:rPr>
                </w:rPrChange>
              </w:rPr>
              <w:pPrChange w:id="9190" w:author="Microsoft account" w:date="2021-05-25T22:50:00Z">
                <w:pPr>
                  <w:jc w:val="both"/>
                </w:pPr>
              </w:pPrChange>
            </w:pPr>
            <w:ins w:id="9191" w:author="Rashed Hasan" w:date="2021-05-15T22:18:00Z">
              <w:r w:rsidRPr="00B76AF0">
                <w:rPr>
                  <w:rFonts w:ascii="Times New Roman" w:hAnsi="Times New Roman" w:cs="Times New Roman"/>
                  <w:bCs/>
                  <w:sz w:val="18"/>
                  <w:szCs w:val="18"/>
                  <w:rPrChange w:id="9192" w:author="Rashed Hasan" w:date="2021-05-15T22:19:00Z">
                    <w:rPr>
                      <w:rFonts w:ascii="Times New Roman" w:hAnsi="Times New Roman" w:cs="Times New Roman"/>
                      <w:bCs/>
                      <w:sz w:val="20"/>
                      <w:szCs w:val="20"/>
                    </w:rPr>
                  </w:rPrChange>
                </w:rPr>
                <w:t>&lt;0.001</w:t>
              </w:r>
            </w:ins>
          </w:p>
        </w:tc>
        <w:tc>
          <w:tcPr>
            <w:tcW w:w="636" w:type="pct"/>
            <w:vAlign w:val="center"/>
          </w:tcPr>
          <w:p w14:paraId="125C708C" w14:textId="21D9EC78" w:rsidR="00454411" w:rsidRPr="00B76AF0" w:rsidRDefault="00454411" w:rsidP="00E75A46">
            <w:pPr>
              <w:jc w:val="both"/>
              <w:rPr>
                <w:ins w:id="9193" w:author="Rashed Hasan" w:date="2021-05-15T22:18:00Z"/>
                <w:rFonts w:ascii="Times New Roman" w:hAnsi="Times New Roman" w:cs="Times New Roman"/>
                <w:bCs/>
                <w:sz w:val="18"/>
                <w:szCs w:val="18"/>
                <w:rPrChange w:id="9194" w:author="Rashed Hasan" w:date="2021-05-15T22:19:00Z">
                  <w:rPr>
                    <w:ins w:id="9195" w:author="Rashed Hasan" w:date="2021-05-15T22:18:00Z"/>
                    <w:rFonts w:ascii="Times New Roman" w:hAnsi="Times New Roman" w:cs="Times New Roman"/>
                    <w:bCs/>
                    <w:sz w:val="20"/>
                    <w:szCs w:val="20"/>
                  </w:rPr>
                </w:rPrChange>
              </w:rPr>
              <w:pPrChange w:id="9196" w:author="Microsoft account" w:date="2021-05-25T22:50:00Z">
                <w:pPr>
                  <w:jc w:val="center"/>
                </w:pPr>
              </w:pPrChange>
            </w:pPr>
            <w:ins w:id="9197" w:author="Rashed Hasan" w:date="2021-05-15T22:18:00Z">
              <w:r w:rsidRPr="00B76AF0">
                <w:rPr>
                  <w:rFonts w:ascii="Times New Roman" w:hAnsi="Times New Roman" w:cs="Times New Roman"/>
                  <w:bCs/>
                  <w:sz w:val="18"/>
                  <w:szCs w:val="18"/>
                  <w:rPrChange w:id="9198" w:author="Rashed Hasan" w:date="2021-05-15T22:19:00Z">
                    <w:rPr>
                      <w:rFonts w:ascii="Times New Roman" w:hAnsi="Times New Roman" w:cs="Times New Roman"/>
                      <w:bCs/>
                      <w:sz w:val="20"/>
                      <w:szCs w:val="20"/>
                    </w:rPr>
                  </w:rPrChange>
                </w:rPr>
                <w:t>1.1</w:t>
              </w:r>
            </w:ins>
            <w:ins w:id="9199" w:author="Microsoft account" w:date="2021-05-25T02:39:00Z">
              <w:r w:rsidR="008F7498">
                <w:rPr>
                  <w:rFonts w:ascii="Times New Roman" w:hAnsi="Times New Roman" w:cs="Times New Roman"/>
                  <w:bCs/>
                  <w:sz w:val="18"/>
                  <w:szCs w:val="18"/>
                </w:rPr>
                <w:t>7</w:t>
              </w:r>
            </w:ins>
            <w:ins w:id="9200" w:author="Rashed Hasan" w:date="2021-05-15T22:18:00Z">
              <w:del w:id="9201" w:author="Microsoft account" w:date="2021-05-25T02:39:00Z">
                <w:r w:rsidRPr="00B76AF0" w:rsidDel="008F7498">
                  <w:rPr>
                    <w:rFonts w:ascii="Times New Roman" w:hAnsi="Times New Roman" w:cs="Times New Roman"/>
                    <w:bCs/>
                    <w:sz w:val="18"/>
                    <w:szCs w:val="18"/>
                    <w:rPrChange w:id="9202" w:author="Rashed Hasan" w:date="2021-05-15T22:19:00Z">
                      <w:rPr>
                        <w:rFonts w:ascii="Times New Roman" w:hAnsi="Times New Roman" w:cs="Times New Roman"/>
                        <w:bCs/>
                        <w:sz w:val="20"/>
                        <w:szCs w:val="20"/>
                      </w:rPr>
                    </w:rPrChange>
                  </w:rPr>
                  <w:delText>8</w:delText>
                </w:r>
              </w:del>
              <w:r w:rsidRPr="00B76AF0">
                <w:rPr>
                  <w:rFonts w:ascii="Times New Roman" w:hAnsi="Times New Roman" w:cs="Times New Roman"/>
                  <w:bCs/>
                  <w:sz w:val="18"/>
                  <w:szCs w:val="18"/>
                  <w:rPrChange w:id="9203" w:author="Rashed Hasan" w:date="2021-05-15T22:19:00Z">
                    <w:rPr>
                      <w:rFonts w:ascii="Times New Roman" w:hAnsi="Times New Roman" w:cs="Times New Roman"/>
                      <w:bCs/>
                      <w:sz w:val="20"/>
                      <w:szCs w:val="20"/>
                    </w:rPr>
                  </w:rPrChange>
                </w:rPr>
                <w:t xml:space="preserve"> (0.9</w:t>
              </w:r>
            </w:ins>
            <w:ins w:id="9204" w:author="Microsoft account" w:date="2021-05-25T02:38:00Z">
              <w:r w:rsidR="008F7498">
                <w:rPr>
                  <w:rFonts w:ascii="Times New Roman" w:hAnsi="Times New Roman" w:cs="Times New Roman"/>
                  <w:bCs/>
                  <w:sz w:val="18"/>
                  <w:szCs w:val="18"/>
                </w:rPr>
                <w:t>8</w:t>
              </w:r>
            </w:ins>
            <w:ins w:id="9205" w:author="Rashed Hasan" w:date="2021-05-15T22:18:00Z">
              <w:del w:id="9206" w:author="Microsoft account" w:date="2021-05-25T02:38:00Z">
                <w:r w:rsidRPr="00B76AF0" w:rsidDel="00612AC3">
                  <w:rPr>
                    <w:rFonts w:ascii="Times New Roman" w:hAnsi="Times New Roman" w:cs="Times New Roman"/>
                    <w:bCs/>
                    <w:sz w:val="18"/>
                    <w:szCs w:val="18"/>
                    <w:rPrChange w:id="9207" w:author="Rashed Hasan" w:date="2021-05-15T22:19:00Z">
                      <w:rPr>
                        <w:rFonts w:ascii="Times New Roman" w:hAnsi="Times New Roman" w:cs="Times New Roman"/>
                        <w:bCs/>
                        <w:sz w:val="20"/>
                        <w:szCs w:val="20"/>
                      </w:rPr>
                    </w:rPrChange>
                  </w:rPr>
                  <w:delText>9</w:delText>
                </w:r>
              </w:del>
              <w:r w:rsidRPr="00B76AF0">
                <w:rPr>
                  <w:rFonts w:ascii="Times New Roman" w:hAnsi="Times New Roman" w:cs="Times New Roman"/>
                  <w:bCs/>
                  <w:sz w:val="18"/>
                  <w:szCs w:val="18"/>
                  <w:rPrChange w:id="9208" w:author="Rashed Hasan" w:date="2021-05-15T22:19:00Z">
                    <w:rPr>
                      <w:rFonts w:ascii="Times New Roman" w:hAnsi="Times New Roman" w:cs="Times New Roman"/>
                      <w:bCs/>
                      <w:sz w:val="20"/>
                      <w:szCs w:val="20"/>
                    </w:rPr>
                  </w:rPrChange>
                </w:rPr>
                <w:t>-1.</w:t>
              </w:r>
            </w:ins>
            <w:ins w:id="9209" w:author="Microsoft account" w:date="2021-05-25T02:39:00Z">
              <w:r w:rsidR="008F7498">
                <w:rPr>
                  <w:rFonts w:ascii="Times New Roman" w:hAnsi="Times New Roman" w:cs="Times New Roman"/>
                  <w:bCs/>
                  <w:sz w:val="18"/>
                  <w:szCs w:val="18"/>
                </w:rPr>
                <w:t>39</w:t>
              </w:r>
            </w:ins>
            <w:ins w:id="9210" w:author="Rashed Hasan" w:date="2021-05-15T22:18:00Z">
              <w:del w:id="9211" w:author="Microsoft account" w:date="2021-05-25T02:39:00Z">
                <w:r w:rsidRPr="00B76AF0" w:rsidDel="008F7498">
                  <w:rPr>
                    <w:rFonts w:ascii="Times New Roman" w:hAnsi="Times New Roman" w:cs="Times New Roman"/>
                    <w:bCs/>
                    <w:sz w:val="18"/>
                    <w:szCs w:val="18"/>
                    <w:rPrChange w:id="9212" w:author="Rashed Hasan" w:date="2021-05-15T22:19:00Z">
                      <w:rPr>
                        <w:rFonts w:ascii="Times New Roman" w:hAnsi="Times New Roman" w:cs="Times New Roman"/>
                        <w:bCs/>
                        <w:sz w:val="20"/>
                        <w:szCs w:val="20"/>
                      </w:rPr>
                    </w:rPrChange>
                  </w:rPr>
                  <w:delText>40</w:delText>
                </w:r>
              </w:del>
              <w:r w:rsidRPr="00B76AF0">
                <w:rPr>
                  <w:rFonts w:ascii="Times New Roman" w:hAnsi="Times New Roman" w:cs="Times New Roman"/>
                  <w:bCs/>
                  <w:sz w:val="18"/>
                  <w:szCs w:val="18"/>
                  <w:rPrChange w:id="9213" w:author="Rashed Hasan" w:date="2021-05-15T22:19:00Z">
                    <w:rPr>
                      <w:rFonts w:ascii="Times New Roman" w:hAnsi="Times New Roman" w:cs="Times New Roman"/>
                      <w:bCs/>
                      <w:sz w:val="20"/>
                      <w:szCs w:val="20"/>
                    </w:rPr>
                  </w:rPrChange>
                </w:rPr>
                <w:t>)</w:t>
              </w:r>
            </w:ins>
          </w:p>
        </w:tc>
        <w:tc>
          <w:tcPr>
            <w:tcW w:w="430" w:type="pct"/>
            <w:vAlign w:val="center"/>
          </w:tcPr>
          <w:p w14:paraId="7F566DFE" w14:textId="596F0D0B" w:rsidR="00454411" w:rsidRPr="00B76AF0" w:rsidRDefault="00454411" w:rsidP="00E75A46">
            <w:pPr>
              <w:jc w:val="both"/>
              <w:rPr>
                <w:ins w:id="9214" w:author="Rashed Hasan" w:date="2021-05-15T22:18:00Z"/>
                <w:rFonts w:ascii="Times New Roman" w:hAnsi="Times New Roman" w:cs="Times New Roman"/>
                <w:bCs/>
                <w:sz w:val="18"/>
                <w:szCs w:val="18"/>
                <w:rPrChange w:id="9215" w:author="Rashed Hasan" w:date="2021-05-15T22:19:00Z">
                  <w:rPr>
                    <w:ins w:id="9216" w:author="Rashed Hasan" w:date="2021-05-15T22:18:00Z"/>
                    <w:rFonts w:ascii="Times New Roman" w:hAnsi="Times New Roman" w:cs="Times New Roman"/>
                    <w:bCs/>
                    <w:sz w:val="20"/>
                    <w:szCs w:val="20"/>
                  </w:rPr>
                </w:rPrChange>
              </w:rPr>
              <w:pPrChange w:id="9217" w:author="Microsoft account" w:date="2021-05-25T22:50:00Z">
                <w:pPr>
                  <w:jc w:val="center"/>
                </w:pPr>
              </w:pPrChange>
            </w:pPr>
            <w:ins w:id="9218" w:author="Rashed Hasan" w:date="2021-05-15T22:18:00Z">
              <w:r w:rsidRPr="00B76AF0">
                <w:rPr>
                  <w:rFonts w:ascii="Times New Roman" w:hAnsi="Times New Roman" w:cs="Times New Roman"/>
                  <w:bCs/>
                  <w:sz w:val="18"/>
                  <w:szCs w:val="18"/>
                  <w:rPrChange w:id="9219" w:author="Rashed Hasan" w:date="2021-05-15T22:19:00Z">
                    <w:rPr>
                      <w:rFonts w:ascii="Times New Roman" w:hAnsi="Times New Roman" w:cs="Times New Roman"/>
                      <w:bCs/>
                      <w:sz w:val="20"/>
                      <w:szCs w:val="20"/>
                    </w:rPr>
                  </w:rPrChange>
                </w:rPr>
                <w:t>0.0</w:t>
              </w:r>
            </w:ins>
            <w:ins w:id="9220" w:author="Microsoft account" w:date="2021-05-25T02:40:00Z">
              <w:r w:rsidR="00A70389">
                <w:rPr>
                  <w:rFonts w:ascii="Times New Roman" w:hAnsi="Times New Roman" w:cs="Times New Roman"/>
                  <w:bCs/>
                  <w:sz w:val="18"/>
                  <w:szCs w:val="18"/>
                </w:rPr>
                <w:t>80</w:t>
              </w:r>
            </w:ins>
            <w:ins w:id="9221" w:author="Rashed Hasan" w:date="2021-05-15T22:18:00Z">
              <w:del w:id="9222" w:author="Microsoft account" w:date="2021-05-25T02:40:00Z">
                <w:r w:rsidRPr="00B76AF0" w:rsidDel="00A70389">
                  <w:rPr>
                    <w:rFonts w:ascii="Times New Roman" w:hAnsi="Times New Roman" w:cs="Times New Roman"/>
                    <w:bCs/>
                    <w:sz w:val="18"/>
                    <w:szCs w:val="18"/>
                    <w:rPrChange w:id="9223" w:author="Rashed Hasan" w:date="2021-05-15T22:19:00Z">
                      <w:rPr>
                        <w:rFonts w:ascii="Times New Roman" w:hAnsi="Times New Roman" w:cs="Times New Roman"/>
                        <w:bCs/>
                        <w:sz w:val="20"/>
                        <w:szCs w:val="20"/>
                      </w:rPr>
                    </w:rPrChange>
                  </w:rPr>
                  <w:delText>72</w:delText>
                </w:r>
              </w:del>
            </w:ins>
          </w:p>
        </w:tc>
        <w:tc>
          <w:tcPr>
            <w:tcW w:w="627" w:type="pct"/>
            <w:vAlign w:val="center"/>
          </w:tcPr>
          <w:p w14:paraId="31C69FE3" w14:textId="77777777" w:rsidR="00454411" w:rsidRPr="00B76AF0" w:rsidRDefault="00454411" w:rsidP="00E75A46">
            <w:pPr>
              <w:jc w:val="both"/>
              <w:rPr>
                <w:ins w:id="9224" w:author="Rashed Hasan" w:date="2021-05-15T22:18:00Z"/>
                <w:rFonts w:ascii="Times New Roman" w:hAnsi="Times New Roman" w:cs="Times New Roman"/>
                <w:bCs/>
                <w:sz w:val="18"/>
                <w:szCs w:val="18"/>
                <w:rPrChange w:id="9225" w:author="Rashed Hasan" w:date="2021-05-15T22:19:00Z">
                  <w:rPr>
                    <w:ins w:id="9226" w:author="Rashed Hasan" w:date="2021-05-15T22:18:00Z"/>
                    <w:rFonts w:ascii="Times New Roman" w:hAnsi="Times New Roman" w:cs="Times New Roman"/>
                    <w:bCs/>
                    <w:sz w:val="20"/>
                    <w:szCs w:val="20"/>
                  </w:rPr>
                </w:rPrChange>
              </w:rPr>
              <w:pPrChange w:id="9227" w:author="Microsoft account" w:date="2021-05-25T22:50:00Z">
                <w:pPr>
                  <w:jc w:val="center"/>
                </w:pPr>
              </w:pPrChange>
            </w:pPr>
            <w:ins w:id="9228" w:author="Rashed Hasan" w:date="2021-05-15T22:18:00Z">
              <w:r w:rsidRPr="00B76AF0">
                <w:rPr>
                  <w:rFonts w:ascii="Times New Roman" w:hAnsi="Times New Roman" w:cs="Times New Roman"/>
                  <w:bCs/>
                  <w:sz w:val="18"/>
                  <w:szCs w:val="18"/>
                  <w:rPrChange w:id="9229" w:author="Rashed Hasan" w:date="2021-05-15T22:19:00Z">
                    <w:rPr>
                      <w:rFonts w:ascii="Times New Roman" w:hAnsi="Times New Roman" w:cs="Times New Roman"/>
                      <w:bCs/>
                      <w:sz w:val="20"/>
                      <w:szCs w:val="20"/>
                    </w:rPr>
                  </w:rPrChange>
                </w:rPr>
                <w:t>1.40 (1.25-1.56)</w:t>
              </w:r>
            </w:ins>
          </w:p>
        </w:tc>
        <w:tc>
          <w:tcPr>
            <w:tcW w:w="392" w:type="pct"/>
            <w:vAlign w:val="center"/>
          </w:tcPr>
          <w:p w14:paraId="2BF08F9F" w14:textId="77777777" w:rsidR="00454411" w:rsidRPr="00B76AF0" w:rsidRDefault="00454411" w:rsidP="00E75A46">
            <w:pPr>
              <w:jc w:val="both"/>
              <w:rPr>
                <w:ins w:id="9230" w:author="Rashed Hasan" w:date="2021-05-15T22:18:00Z"/>
                <w:rFonts w:ascii="Times New Roman" w:hAnsi="Times New Roman" w:cs="Times New Roman"/>
                <w:bCs/>
                <w:sz w:val="18"/>
                <w:szCs w:val="18"/>
                <w:rPrChange w:id="9231" w:author="Rashed Hasan" w:date="2021-05-15T22:19:00Z">
                  <w:rPr>
                    <w:ins w:id="9232" w:author="Rashed Hasan" w:date="2021-05-15T22:18:00Z"/>
                    <w:rFonts w:ascii="Times New Roman" w:hAnsi="Times New Roman" w:cs="Times New Roman"/>
                    <w:bCs/>
                    <w:sz w:val="20"/>
                    <w:szCs w:val="20"/>
                  </w:rPr>
                </w:rPrChange>
              </w:rPr>
              <w:pPrChange w:id="9233" w:author="Microsoft account" w:date="2021-05-25T22:50:00Z">
                <w:pPr>
                  <w:jc w:val="center"/>
                </w:pPr>
              </w:pPrChange>
            </w:pPr>
            <w:ins w:id="9234" w:author="Rashed Hasan" w:date="2021-05-15T22:18:00Z">
              <w:r w:rsidRPr="00B76AF0">
                <w:rPr>
                  <w:rFonts w:ascii="Times New Roman" w:hAnsi="Times New Roman" w:cs="Times New Roman"/>
                  <w:bCs/>
                  <w:sz w:val="18"/>
                  <w:szCs w:val="18"/>
                  <w:rPrChange w:id="9235" w:author="Rashed Hasan" w:date="2021-05-15T22:19:00Z">
                    <w:rPr>
                      <w:rFonts w:ascii="Times New Roman" w:hAnsi="Times New Roman" w:cs="Times New Roman"/>
                      <w:bCs/>
                      <w:sz w:val="20"/>
                      <w:szCs w:val="20"/>
                    </w:rPr>
                  </w:rPrChange>
                </w:rPr>
                <w:t>&lt; .001</w:t>
              </w:r>
            </w:ins>
          </w:p>
        </w:tc>
        <w:tc>
          <w:tcPr>
            <w:tcW w:w="625" w:type="pct"/>
            <w:vAlign w:val="center"/>
          </w:tcPr>
          <w:p w14:paraId="46C29D87" w14:textId="2730226C" w:rsidR="00454411" w:rsidRPr="00B76AF0" w:rsidRDefault="00454411" w:rsidP="00E75A46">
            <w:pPr>
              <w:jc w:val="both"/>
              <w:rPr>
                <w:ins w:id="9236" w:author="Rashed Hasan" w:date="2021-05-15T22:18:00Z"/>
                <w:rFonts w:ascii="Times New Roman" w:hAnsi="Times New Roman" w:cs="Times New Roman"/>
                <w:bCs/>
                <w:sz w:val="18"/>
                <w:szCs w:val="18"/>
                <w:rPrChange w:id="9237" w:author="Rashed Hasan" w:date="2021-05-15T22:19:00Z">
                  <w:rPr>
                    <w:ins w:id="9238" w:author="Rashed Hasan" w:date="2021-05-15T22:18:00Z"/>
                    <w:rFonts w:ascii="Times New Roman" w:hAnsi="Times New Roman" w:cs="Times New Roman"/>
                    <w:bCs/>
                    <w:sz w:val="20"/>
                    <w:szCs w:val="20"/>
                  </w:rPr>
                </w:rPrChange>
              </w:rPr>
              <w:pPrChange w:id="9239" w:author="Microsoft account" w:date="2021-05-25T22:50:00Z">
                <w:pPr>
                  <w:jc w:val="center"/>
                </w:pPr>
              </w:pPrChange>
            </w:pPr>
            <w:ins w:id="9240" w:author="Rashed Hasan" w:date="2021-05-15T22:18:00Z">
              <w:r w:rsidRPr="00B76AF0">
                <w:rPr>
                  <w:rFonts w:ascii="Times New Roman" w:hAnsi="Times New Roman" w:cs="Times New Roman"/>
                  <w:bCs/>
                  <w:sz w:val="18"/>
                  <w:szCs w:val="18"/>
                  <w:rPrChange w:id="9241" w:author="Rashed Hasan" w:date="2021-05-15T22:19:00Z">
                    <w:rPr>
                      <w:rFonts w:ascii="Times New Roman" w:hAnsi="Times New Roman" w:cs="Times New Roman"/>
                      <w:bCs/>
                      <w:sz w:val="20"/>
                      <w:szCs w:val="20"/>
                    </w:rPr>
                  </w:rPrChange>
                </w:rPr>
                <w:t>1.0</w:t>
              </w:r>
            </w:ins>
            <w:ins w:id="9242" w:author="Microsoft account" w:date="2021-05-24T00:51:00Z">
              <w:r>
                <w:rPr>
                  <w:rFonts w:ascii="Times New Roman" w:hAnsi="Times New Roman" w:cs="Times New Roman"/>
                  <w:bCs/>
                  <w:sz w:val="18"/>
                  <w:szCs w:val="18"/>
                </w:rPr>
                <w:t>8</w:t>
              </w:r>
            </w:ins>
            <w:ins w:id="9243" w:author="Rashed Hasan" w:date="2021-05-15T22:18:00Z">
              <w:del w:id="9244" w:author="Microsoft account" w:date="2021-05-24T00:51:00Z">
                <w:r w:rsidRPr="00B76AF0" w:rsidDel="00B127FB">
                  <w:rPr>
                    <w:rFonts w:ascii="Times New Roman" w:hAnsi="Times New Roman" w:cs="Times New Roman"/>
                    <w:bCs/>
                    <w:sz w:val="18"/>
                    <w:szCs w:val="18"/>
                    <w:rPrChange w:id="9245" w:author="Rashed Hasan" w:date="2021-05-15T22:19:00Z">
                      <w:rPr>
                        <w:rFonts w:ascii="Times New Roman" w:hAnsi="Times New Roman" w:cs="Times New Roman"/>
                        <w:bCs/>
                        <w:sz w:val="20"/>
                        <w:szCs w:val="20"/>
                      </w:rPr>
                    </w:rPrChange>
                  </w:rPr>
                  <w:delText>9</w:delText>
                </w:r>
              </w:del>
              <w:r w:rsidRPr="00B76AF0">
                <w:rPr>
                  <w:rFonts w:ascii="Times New Roman" w:hAnsi="Times New Roman" w:cs="Times New Roman"/>
                  <w:bCs/>
                  <w:sz w:val="18"/>
                  <w:szCs w:val="18"/>
                  <w:rPrChange w:id="9246" w:author="Rashed Hasan" w:date="2021-05-15T22:19:00Z">
                    <w:rPr>
                      <w:rFonts w:ascii="Times New Roman" w:hAnsi="Times New Roman" w:cs="Times New Roman"/>
                      <w:bCs/>
                      <w:sz w:val="20"/>
                      <w:szCs w:val="20"/>
                    </w:rPr>
                  </w:rPrChange>
                </w:rPr>
                <w:t xml:space="preserve"> (0.94-1.2</w:t>
              </w:r>
            </w:ins>
            <w:ins w:id="9247" w:author="Microsoft account" w:date="2021-05-24T00:51:00Z">
              <w:r>
                <w:rPr>
                  <w:rFonts w:ascii="Times New Roman" w:hAnsi="Times New Roman" w:cs="Times New Roman"/>
                  <w:bCs/>
                  <w:sz w:val="18"/>
                  <w:szCs w:val="18"/>
                </w:rPr>
                <w:t>4</w:t>
              </w:r>
            </w:ins>
            <w:ins w:id="9248" w:author="Rashed Hasan" w:date="2021-05-15T22:18:00Z">
              <w:del w:id="9249" w:author="Microsoft account" w:date="2021-05-24T00:51:00Z">
                <w:r w:rsidRPr="00B76AF0" w:rsidDel="00B127FB">
                  <w:rPr>
                    <w:rFonts w:ascii="Times New Roman" w:hAnsi="Times New Roman" w:cs="Times New Roman"/>
                    <w:bCs/>
                    <w:sz w:val="18"/>
                    <w:szCs w:val="18"/>
                    <w:rPrChange w:id="9250"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9251" w:author="Rashed Hasan" w:date="2021-05-15T22:19:00Z">
                    <w:rPr>
                      <w:rFonts w:ascii="Times New Roman" w:hAnsi="Times New Roman" w:cs="Times New Roman"/>
                      <w:bCs/>
                      <w:sz w:val="20"/>
                      <w:szCs w:val="20"/>
                    </w:rPr>
                  </w:rPrChange>
                </w:rPr>
                <w:t>)</w:t>
              </w:r>
            </w:ins>
          </w:p>
        </w:tc>
        <w:tc>
          <w:tcPr>
            <w:tcW w:w="430" w:type="pct"/>
            <w:vAlign w:val="center"/>
          </w:tcPr>
          <w:p w14:paraId="33222AEC" w14:textId="7CA549E5" w:rsidR="00454411" w:rsidRPr="00B76AF0" w:rsidRDefault="00454411" w:rsidP="00E75A46">
            <w:pPr>
              <w:jc w:val="both"/>
              <w:rPr>
                <w:ins w:id="9252" w:author="Rashed Hasan" w:date="2021-05-15T22:18:00Z"/>
                <w:rFonts w:ascii="Times New Roman" w:hAnsi="Times New Roman" w:cs="Times New Roman"/>
                <w:bCs/>
                <w:sz w:val="18"/>
                <w:szCs w:val="18"/>
                <w:rPrChange w:id="9253" w:author="Rashed Hasan" w:date="2021-05-15T22:19:00Z">
                  <w:rPr>
                    <w:ins w:id="9254" w:author="Rashed Hasan" w:date="2021-05-15T22:18:00Z"/>
                    <w:rFonts w:ascii="Times New Roman" w:hAnsi="Times New Roman" w:cs="Times New Roman"/>
                    <w:bCs/>
                    <w:sz w:val="20"/>
                    <w:szCs w:val="20"/>
                  </w:rPr>
                </w:rPrChange>
              </w:rPr>
              <w:pPrChange w:id="9255" w:author="Microsoft account" w:date="2021-05-25T22:50:00Z">
                <w:pPr>
                  <w:jc w:val="center"/>
                </w:pPr>
              </w:pPrChange>
            </w:pPr>
            <w:ins w:id="9256" w:author="Rashed Hasan" w:date="2021-05-15T22:18:00Z">
              <w:r w:rsidRPr="00B76AF0">
                <w:rPr>
                  <w:rFonts w:ascii="Times New Roman" w:hAnsi="Times New Roman" w:cs="Times New Roman"/>
                  <w:bCs/>
                  <w:sz w:val="18"/>
                  <w:szCs w:val="18"/>
                  <w:rPrChange w:id="9257" w:author="Rashed Hasan" w:date="2021-05-15T22:19:00Z">
                    <w:rPr>
                      <w:rFonts w:ascii="Times New Roman" w:hAnsi="Times New Roman" w:cs="Times New Roman"/>
                      <w:bCs/>
                      <w:sz w:val="20"/>
                      <w:szCs w:val="20"/>
                    </w:rPr>
                  </w:rPrChange>
                </w:rPr>
                <w:t>0.2</w:t>
              </w:r>
            </w:ins>
            <w:ins w:id="9258" w:author="Microsoft account" w:date="2021-05-24T00:51:00Z">
              <w:r>
                <w:rPr>
                  <w:rFonts w:ascii="Times New Roman" w:hAnsi="Times New Roman" w:cs="Times New Roman"/>
                  <w:bCs/>
                  <w:sz w:val="18"/>
                  <w:szCs w:val="18"/>
                </w:rPr>
                <w:t>99</w:t>
              </w:r>
            </w:ins>
            <w:ins w:id="9259" w:author="Rashed Hasan" w:date="2021-05-15T22:18:00Z">
              <w:del w:id="9260" w:author="Microsoft account" w:date="2021-05-24T00:51:00Z">
                <w:r w:rsidRPr="00B76AF0" w:rsidDel="00B127FB">
                  <w:rPr>
                    <w:rFonts w:ascii="Times New Roman" w:hAnsi="Times New Roman" w:cs="Times New Roman"/>
                    <w:bCs/>
                    <w:sz w:val="18"/>
                    <w:szCs w:val="18"/>
                    <w:rPrChange w:id="9261" w:author="Rashed Hasan" w:date="2021-05-15T22:19:00Z">
                      <w:rPr>
                        <w:rFonts w:ascii="Times New Roman" w:hAnsi="Times New Roman" w:cs="Times New Roman"/>
                        <w:bCs/>
                        <w:sz w:val="20"/>
                        <w:szCs w:val="20"/>
                      </w:rPr>
                    </w:rPrChange>
                  </w:rPr>
                  <w:delText>47</w:delText>
                </w:r>
              </w:del>
            </w:ins>
          </w:p>
        </w:tc>
      </w:tr>
      <w:tr w:rsidR="00271CC4" w:rsidRPr="00B76AF0" w14:paraId="7EFA9347" w14:textId="77777777" w:rsidTr="00B211C0">
        <w:trPr>
          <w:trHeight w:val="226"/>
          <w:jc w:val="center"/>
          <w:ins w:id="9262" w:author="Rashed Hasan" w:date="2021-05-15T22:18:00Z"/>
        </w:trPr>
        <w:tc>
          <w:tcPr>
            <w:tcW w:w="739" w:type="pct"/>
            <w:vAlign w:val="center"/>
          </w:tcPr>
          <w:p w14:paraId="5527D64B" w14:textId="77777777" w:rsidR="00454411" w:rsidRPr="00B76AF0" w:rsidRDefault="00454411" w:rsidP="00E75A46">
            <w:pPr>
              <w:jc w:val="both"/>
              <w:rPr>
                <w:ins w:id="9263" w:author="Rashed Hasan" w:date="2021-05-15T22:18:00Z"/>
                <w:rFonts w:ascii="Times New Roman" w:hAnsi="Times New Roman" w:cs="Times New Roman"/>
                <w:bCs/>
                <w:sz w:val="18"/>
                <w:szCs w:val="18"/>
                <w:rPrChange w:id="9264" w:author="Rashed Hasan" w:date="2021-05-15T22:19:00Z">
                  <w:rPr>
                    <w:ins w:id="9265" w:author="Rashed Hasan" w:date="2021-05-15T22:18:00Z"/>
                    <w:rFonts w:ascii="Times New Roman" w:hAnsi="Times New Roman" w:cs="Times New Roman"/>
                    <w:bCs/>
                    <w:sz w:val="20"/>
                    <w:szCs w:val="20"/>
                  </w:rPr>
                </w:rPrChange>
              </w:rPr>
              <w:pPrChange w:id="9266" w:author="Microsoft account" w:date="2021-05-25T22:50:00Z">
                <w:pPr>
                  <w:jc w:val="center"/>
                </w:pPr>
              </w:pPrChange>
            </w:pPr>
            <w:ins w:id="9267" w:author="Rashed Hasan" w:date="2021-05-15T22:18:00Z">
              <w:r w:rsidRPr="00B76AF0">
                <w:rPr>
                  <w:rFonts w:ascii="Times New Roman" w:hAnsi="Times New Roman" w:cs="Times New Roman"/>
                  <w:bCs/>
                  <w:sz w:val="18"/>
                  <w:szCs w:val="18"/>
                  <w:rPrChange w:id="9268" w:author="Rashed Hasan" w:date="2021-05-15T22:19:00Z">
                    <w:rPr>
                      <w:rFonts w:ascii="Times New Roman" w:hAnsi="Times New Roman" w:cs="Times New Roman"/>
                      <w:bCs/>
                      <w:sz w:val="20"/>
                      <w:szCs w:val="20"/>
                    </w:rPr>
                  </w:rPrChange>
                </w:rPr>
                <w:t>Yes</w:t>
              </w:r>
            </w:ins>
          </w:p>
        </w:tc>
        <w:tc>
          <w:tcPr>
            <w:tcW w:w="665" w:type="pct"/>
            <w:vAlign w:val="center"/>
          </w:tcPr>
          <w:p w14:paraId="7454E44B" w14:textId="77777777" w:rsidR="00454411" w:rsidRPr="00B76AF0" w:rsidRDefault="00454411" w:rsidP="00E75A46">
            <w:pPr>
              <w:jc w:val="both"/>
              <w:rPr>
                <w:ins w:id="9269" w:author="Rashed Hasan" w:date="2021-05-15T22:18:00Z"/>
                <w:rFonts w:ascii="Times New Roman" w:hAnsi="Times New Roman" w:cs="Times New Roman"/>
                <w:bCs/>
                <w:sz w:val="18"/>
                <w:szCs w:val="18"/>
                <w:rPrChange w:id="9270" w:author="Rashed Hasan" w:date="2021-05-15T22:19:00Z">
                  <w:rPr>
                    <w:ins w:id="9271" w:author="Rashed Hasan" w:date="2021-05-15T22:18:00Z"/>
                    <w:rFonts w:ascii="Times New Roman" w:hAnsi="Times New Roman" w:cs="Times New Roman"/>
                    <w:bCs/>
                    <w:sz w:val="20"/>
                    <w:szCs w:val="20"/>
                  </w:rPr>
                </w:rPrChange>
              </w:rPr>
              <w:pPrChange w:id="9272" w:author="Microsoft account" w:date="2021-05-25T22:50:00Z">
                <w:pPr>
                  <w:jc w:val="center"/>
                </w:pPr>
              </w:pPrChange>
            </w:pPr>
            <w:ins w:id="9273" w:author="Rashed Hasan" w:date="2021-05-15T22:18:00Z">
              <w:r w:rsidRPr="00B76AF0">
                <w:rPr>
                  <w:rFonts w:ascii="Times New Roman" w:hAnsi="Times New Roman" w:cs="Times New Roman"/>
                  <w:bCs/>
                  <w:sz w:val="18"/>
                  <w:szCs w:val="18"/>
                  <w:rPrChange w:id="9274" w:author="Rashed Hasan" w:date="2021-05-15T22:19:00Z">
                    <w:rPr>
                      <w:rFonts w:ascii="Times New Roman" w:hAnsi="Times New Roman" w:cs="Times New Roman"/>
                      <w:bCs/>
                      <w:sz w:val="20"/>
                      <w:szCs w:val="20"/>
                    </w:rPr>
                  </w:rPrChange>
                </w:rPr>
                <w:t>Reference</w:t>
              </w:r>
            </w:ins>
          </w:p>
        </w:tc>
        <w:tc>
          <w:tcPr>
            <w:tcW w:w="456" w:type="pct"/>
            <w:vAlign w:val="center"/>
          </w:tcPr>
          <w:p w14:paraId="77C70468" w14:textId="77777777" w:rsidR="00454411" w:rsidRPr="00B76AF0" w:rsidRDefault="00454411" w:rsidP="00E75A46">
            <w:pPr>
              <w:jc w:val="both"/>
              <w:rPr>
                <w:ins w:id="9275" w:author="Rashed Hasan" w:date="2021-05-15T22:18:00Z"/>
                <w:rFonts w:ascii="Times New Roman" w:hAnsi="Times New Roman" w:cs="Times New Roman"/>
                <w:bCs/>
                <w:sz w:val="18"/>
                <w:szCs w:val="18"/>
                <w:rPrChange w:id="9276" w:author="Rashed Hasan" w:date="2021-05-15T22:19:00Z">
                  <w:rPr>
                    <w:ins w:id="9277" w:author="Rashed Hasan" w:date="2021-05-15T22:18:00Z"/>
                    <w:rFonts w:ascii="Times New Roman" w:hAnsi="Times New Roman" w:cs="Times New Roman"/>
                    <w:bCs/>
                    <w:sz w:val="20"/>
                    <w:szCs w:val="20"/>
                  </w:rPr>
                </w:rPrChange>
              </w:rPr>
              <w:pPrChange w:id="9278" w:author="Microsoft account" w:date="2021-05-25T22:50:00Z">
                <w:pPr>
                  <w:jc w:val="center"/>
                </w:pPr>
              </w:pPrChange>
            </w:pPr>
            <w:ins w:id="9279" w:author="Rashed Hasan" w:date="2021-05-15T22:18:00Z">
              <w:r w:rsidRPr="00B76AF0">
                <w:rPr>
                  <w:rFonts w:ascii="Times New Roman" w:hAnsi="Times New Roman" w:cs="Times New Roman"/>
                  <w:bCs/>
                  <w:sz w:val="18"/>
                  <w:szCs w:val="18"/>
                  <w:rPrChange w:id="9280" w:author="Rashed Hasan" w:date="2021-05-15T22:19:00Z">
                    <w:rPr>
                      <w:rFonts w:ascii="Times New Roman" w:hAnsi="Times New Roman" w:cs="Times New Roman"/>
                      <w:bCs/>
                      <w:sz w:val="20"/>
                      <w:szCs w:val="20"/>
                    </w:rPr>
                  </w:rPrChange>
                </w:rPr>
                <w:t>-</w:t>
              </w:r>
            </w:ins>
          </w:p>
        </w:tc>
        <w:tc>
          <w:tcPr>
            <w:tcW w:w="636" w:type="pct"/>
            <w:vAlign w:val="center"/>
          </w:tcPr>
          <w:p w14:paraId="29011107" w14:textId="77777777" w:rsidR="00454411" w:rsidRPr="00B76AF0" w:rsidRDefault="00454411" w:rsidP="00E75A46">
            <w:pPr>
              <w:jc w:val="both"/>
              <w:rPr>
                <w:ins w:id="9281" w:author="Rashed Hasan" w:date="2021-05-15T22:18:00Z"/>
                <w:rFonts w:ascii="Times New Roman" w:hAnsi="Times New Roman" w:cs="Times New Roman"/>
                <w:bCs/>
                <w:sz w:val="18"/>
                <w:szCs w:val="18"/>
                <w:rPrChange w:id="9282" w:author="Rashed Hasan" w:date="2021-05-15T22:19:00Z">
                  <w:rPr>
                    <w:ins w:id="9283" w:author="Rashed Hasan" w:date="2021-05-15T22:18:00Z"/>
                    <w:rFonts w:ascii="Times New Roman" w:hAnsi="Times New Roman" w:cs="Times New Roman"/>
                    <w:bCs/>
                    <w:sz w:val="20"/>
                    <w:szCs w:val="20"/>
                  </w:rPr>
                </w:rPrChange>
              </w:rPr>
              <w:pPrChange w:id="9284" w:author="Microsoft account" w:date="2021-05-25T22:50:00Z">
                <w:pPr>
                  <w:jc w:val="center"/>
                </w:pPr>
              </w:pPrChange>
            </w:pPr>
            <w:ins w:id="9285" w:author="Rashed Hasan" w:date="2021-05-15T22:18:00Z">
              <w:r w:rsidRPr="00B76AF0">
                <w:rPr>
                  <w:rFonts w:ascii="Times New Roman" w:hAnsi="Times New Roman" w:cs="Times New Roman"/>
                  <w:bCs/>
                  <w:sz w:val="18"/>
                  <w:szCs w:val="18"/>
                  <w:rPrChange w:id="9286" w:author="Rashed Hasan" w:date="2021-05-15T22:19:00Z">
                    <w:rPr>
                      <w:rFonts w:ascii="Times New Roman" w:hAnsi="Times New Roman" w:cs="Times New Roman"/>
                      <w:bCs/>
                      <w:sz w:val="20"/>
                      <w:szCs w:val="20"/>
                    </w:rPr>
                  </w:rPrChange>
                </w:rPr>
                <w:t>Reference</w:t>
              </w:r>
            </w:ins>
          </w:p>
        </w:tc>
        <w:tc>
          <w:tcPr>
            <w:tcW w:w="430" w:type="pct"/>
            <w:vAlign w:val="center"/>
          </w:tcPr>
          <w:p w14:paraId="28F70E24" w14:textId="77777777" w:rsidR="00454411" w:rsidRPr="00B76AF0" w:rsidRDefault="00454411" w:rsidP="00E75A46">
            <w:pPr>
              <w:jc w:val="both"/>
              <w:rPr>
                <w:ins w:id="9287" w:author="Rashed Hasan" w:date="2021-05-15T22:18:00Z"/>
                <w:rFonts w:ascii="Times New Roman" w:hAnsi="Times New Roman" w:cs="Times New Roman"/>
                <w:bCs/>
                <w:sz w:val="18"/>
                <w:szCs w:val="18"/>
                <w:rPrChange w:id="9288" w:author="Rashed Hasan" w:date="2021-05-15T22:19:00Z">
                  <w:rPr>
                    <w:ins w:id="9289" w:author="Rashed Hasan" w:date="2021-05-15T22:18:00Z"/>
                    <w:rFonts w:ascii="Times New Roman" w:hAnsi="Times New Roman" w:cs="Times New Roman"/>
                    <w:bCs/>
                    <w:sz w:val="20"/>
                    <w:szCs w:val="20"/>
                  </w:rPr>
                </w:rPrChange>
              </w:rPr>
              <w:pPrChange w:id="9290" w:author="Microsoft account" w:date="2021-05-25T22:50:00Z">
                <w:pPr>
                  <w:jc w:val="center"/>
                </w:pPr>
              </w:pPrChange>
            </w:pPr>
            <w:ins w:id="9291" w:author="Rashed Hasan" w:date="2021-05-15T22:18:00Z">
              <w:r w:rsidRPr="00B76AF0">
                <w:rPr>
                  <w:rFonts w:ascii="Times New Roman" w:hAnsi="Times New Roman" w:cs="Times New Roman"/>
                  <w:bCs/>
                  <w:sz w:val="18"/>
                  <w:szCs w:val="18"/>
                  <w:rPrChange w:id="9292" w:author="Rashed Hasan" w:date="2021-05-15T22:19:00Z">
                    <w:rPr>
                      <w:rFonts w:ascii="Times New Roman" w:hAnsi="Times New Roman" w:cs="Times New Roman"/>
                      <w:bCs/>
                      <w:sz w:val="20"/>
                      <w:szCs w:val="20"/>
                    </w:rPr>
                  </w:rPrChange>
                </w:rPr>
                <w:t>-</w:t>
              </w:r>
            </w:ins>
          </w:p>
        </w:tc>
        <w:tc>
          <w:tcPr>
            <w:tcW w:w="627" w:type="pct"/>
            <w:vAlign w:val="center"/>
          </w:tcPr>
          <w:p w14:paraId="28E63154" w14:textId="77777777" w:rsidR="00454411" w:rsidRPr="00B76AF0" w:rsidRDefault="00454411" w:rsidP="00E75A46">
            <w:pPr>
              <w:jc w:val="both"/>
              <w:rPr>
                <w:ins w:id="9293" w:author="Rashed Hasan" w:date="2021-05-15T22:18:00Z"/>
                <w:rFonts w:ascii="Times New Roman" w:hAnsi="Times New Roman" w:cs="Times New Roman"/>
                <w:bCs/>
                <w:sz w:val="18"/>
                <w:szCs w:val="18"/>
                <w:rPrChange w:id="9294" w:author="Rashed Hasan" w:date="2021-05-15T22:19:00Z">
                  <w:rPr>
                    <w:ins w:id="9295" w:author="Rashed Hasan" w:date="2021-05-15T22:18:00Z"/>
                    <w:rFonts w:ascii="Times New Roman" w:hAnsi="Times New Roman" w:cs="Times New Roman"/>
                    <w:bCs/>
                    <w:sz w:val="20"/>
                    <w:szCs w:val="20"/>
                  </w:rPr>
                </w:rPrChange>
              </w:rPr>
              <w:pPrChange w:id="9296" w:author="Microsoft account" w:date="2021-05-25T22:50:00Z">
                <w:pPr>
                  <w:jc w:val="center"/>
                </w:pPr>
              </w:pPrChange>
            </w:pPr>
            <w:ins w:id="9297" w:author="Rashed Hasan" w:date="2021-05-15T22:18:00Z">
              <w:r w:rsidRPr="00B76AF0">
                <w:rPr>
                  <w:rFonts w:ascii="Times New Roman" w:hAnsi="Times New Roman" w:cs="Times New Roman"/>
                  <w:bCs/>
                  <w:sz w:val="18"/>
                  <w:szCs w:val="18"/>
                  <w:rPrChange w:id="9298" w:author="Rashed Hasan" w:date="2021-05-15T22:19:00Z">
                    <w:rPr>
                      <w:rFonts w:ascii="Times New Roman" w:hAnsi="Times New Roman" w:cs="Times New Roman"/>
                      <w:bCs/>
                      <w:sz w:val="20"/>
                      <w:szCs w:val="20"/>
                    </w:rPr>
                  </w:rPrChange>
                </w:rPr>
                <w:t>Reference</w:t>
              </w:r>
            </w:ins>
          </w:p>
        </w:tc>
        <w:tc>
          <w:tcPr>
            <w:tcW w:w="392" w:type="pct"/>
            <w:vAlign w:val="center"/>
          </w:tcPr>
          <w:p w14:paraId="21FF2A7A" w14:textId="77777777" w:rsidR="00454411" w:rsidRPr="00B76AF0" w:rsidRDefault="00454411" w:rsidP="00E75A46">
            <w:pPr>
              <w:jc w:val="both"/>
              <w:rPr>
                <w:ins w:id="9299" w:author="Rashed Hasan" w:date="2021-05-15T22:18:00Z"/>
                <w:rFonts w:ascii="Times New Roman" w:hAnsi="Times New Roman" w:cs="Times New Roman"/>
                <w:bCs/>
                <w:sz w:val="18"/>
                <w:szCs w:val="18"/>
                <w:rPrChange w:id="9300" w:author="Rashed Hasan" w:date="2021-05-15T22:19:00Z">
                  <w:rPr>
                    <w:ins w:id="9301" w:author="Rashed Hasan" w:date="2021-05-15T22:18:00Z"/>
                    <w:rFonts w:ascii="Times New Roman" w:hAnsi="Times New Roman" w:cs="Times New Roman"/>
                    <w:bCs/>
                    <w:sz w:val="20"/>
                    <w:szCs w:val="20"/>
                  </w:rPr>
                </w:rPrChange>
              </w:rPr>
              <w:pPrChange w:id="9302" w:author="Microsoft account" w:date="2021-05-25T22:50:00Z">
                <w:pPr>
                  <w:jc w:val="center"/>
                </w:pPr>
              </w:pPrChange>
            </w:pPr>
            <w:ins w:id="9303" w:author="Rashed Hasan" w:date="2021-05-15T22:18:00Z">
              <w:r w:rsidRPr="00B76AF0">
                <w:rPr>
                  <w:rFonts w:ascii="Times New Roman" w:hAnsi="Times New Roman" w:cs="Times New Roman"/>
                  <w:bCs/>
                  <w:sz w:val="18"/>
                  <w:szCs w:val="18"/>
                  <w:rPrChange w:id="9304" w:author="Rashed Hasan" w:date="2021-05-15T22:19:00Z">
                    <w:rPr>
                      <w:rFonts w:ascii="Times New Roman" w:hAnsi="Times New Roman" w:cs="Times New Roman"/>
                      <w:bCs/>
                      <w:sz w:val="20"/>
                      <w:szCs w:val="20"/>
                    </w:rPr>
                  </w:rPrChange>
                </w:rPr>
                <w:t>-</w:t>
              </w:r>
            </w:ins>
          </w:p>
        </w:tc>
        <w:tc>
          <w:tcPr>
            <w:tcW w:w="625" w:type="pct"/>
            <w:vAlign w:val="center"/>
          </w:tcPr>
          <w:p w14:paraId="550D3E52" w14:textId="77777777" w:rsidR="00454411" w:rsidRPr="00B76AF0" w:rsidRDefault="00454411" w:rsidP="00E75A46">
            <w:pPr>
              <w:jc w:val="both"/>
              <w:rPr>
                <w:ins w:id="9305" w:author="Rashed Hasan" w:date="2021-05-15T22:18:00Z"/>
                <w:rFonts w:ascii="Times New Roman" w:hAnsi="Times New Roman" w:cs="Times New Roman"/>
                <w:bCs/>
                <w:sz w:val="18"/>
                <w:szCs w:val="18"/>
                <w:rPrChange w:id="9306" w:author="Rashed Hasan" w:date="2021-05-15T22:19:00Z">
                  <w:rPr>
                    <w:ins w:id="9307" w:author="Rashed Hasan" w:date="2021-05-15T22:18:00Z"/>
                    <w:rFonts w:ascii="Times New Roman" w:hAnsi="Times New Roman" w:cs="Times New Roman"/>
                    <w:bCs/>
                    <w:sz w:val="20"/>
                    <w:szCs w:val="20"/>
                  </w:rPr>
                </w:rPrChange>
              </w:rPr>
              <w:pPrChange w:id="9308" w:author="Microsoft account" w:date="2021-05-25T22:50:00Z">
                <w:pPr>
                  <w:jc w:val="center"/>
                </w:pPr>
              </w:pPrChange>
            </w:pPr>
            <w:ins w:id="9309" w:author="Rashed Hasan" w:date="2021-05-15T22:18:00Z">
              <w:r w:rsidRPr="00B76AF0">
                <w:rPr>
                  <w:rFonts w:ascii="Times New Roman" w:hAnsi="Times New Roman" w:cs="Times New Roman"/>
                  <w:bCs/>
                  <w:sz w:val="18"/>
                  <w:szCs w:val="18"/>
                  <w:rPrChange w:id="9310" w:author="Rashed Hasan" w:date="2021-05-15T22:19:00Z">
                    <w:rPr>
                      <w:rFonts w:ascii="Times New Roman" w:hAnsi="Times New Roman" w:cs="Times New Roman"/>
                      <w:bCs/>
                      <w:sz w:val="20"/>
                      <w:szCs w:val="20"/>
                    </w:rPr>
                  </w:rPrChange>
                </w:rPr>
                <w:t>Reference</w:t>
              </w:r>
            </w:ins>
          </w:p>
        </w:tc>
        <w:tc>
          <w:tcPr>
            <w:tcW w:w="430" w:type="pct"/>
            <w:vAlign w:val="center"/>
          </w:tcPr>
          <w:p w14:paraId="781CABDF" w14:textId="77777777" w:rsidR="00454411" w:rsidRPr="00B76AF0" w:rsidRDefault="00454411" w:rsidP="00E75A46">
            <w:pPr>
              <w:jc w:val="both"/>
              <w:rPr>
                <w:ins w:id="9311" w:author="Rashed Hasan" w:date="2021-05-15T22:18:00Z"/>
                <w:rFonts w:ascii="Times New Roman" w:hAnsi="Times New Roman" w:cs="Times New Roman"/>
                <w:bCs/>
                <w:sz w:val="18"/>
                <w:szCs w:val="18"/>
                <w:rPrChange w:id="9312" w:author="Rashed Hasan" w:date="2021-05-15T22:19:00Z">
                  <w:rPr>
                    <w:ins w:id="9313" w:author="Rashed Hasan" w:date="2021-05-15T22:18:00Z"/>
                    <w:rFonts w:ascii="Times New Roman" w:hAnsi="Times New Roman" w:cs="Times New Roman"/>
                    <w:bCs/>
                    <w:sz w:val="20"/>
                    <w:szCs w:val="20"/>
                  </w:rPr>
                </w:rPrChange>
              </w:rPr>
              <w:pPrChange w:id="9314" w:author="Microsoft account" w:date="2021-05-25T22:50:00Z">
                <w:pPr>
                  <w:jc w:val="center"/>
                </w:pPr>
              </w:pPrChange>
            </w:pPr>
            <w:ins w:id="9315" w:author="Rashed Hasan" w:date="2021-05-15T22:18:00Z">
              <w:r w:rsidRPr="00B76AF0">
                <w:rPr>
                  <w:rFonts w:ascii="Times New Roman" w:hAnsi="Times New Roman" w:cs="Times New Roman"/>
                  <w:bCs/>
                  <w:sz w:val="18"/>
                  <w:szCs w:val="18"/>
                  <w:rPrChange w:id="9316" w:author="Rashed Hasan" w:date="2021-05-15T22:19:00Z">
                    <w:rPr>
                      <w:rFonts w:ascii="Times New Roman" w:hAnsi="Times New Roman" w:cs="Times New Roman"/>
                      <w:bCs/>
                      <w:sz w:val="20"/>
                      <w:szCs w:val="20"/>
                    </w:rPr>
                  </w:rPrChange>
                </w:rPr>
                <w:t>-</w:t>
              </w:r>
            </w:ins>
          </w:p>
        </w:tc>
      </w:tr>
      <w:tr w:rsidR="00457735" w:rsidRPr="00B76AF0" w14:paraId="38CE5A90" w14:textId="77777777" w:rsidTr="00B211C0">
        <w:trPr>
          <w:trHeight w:val="226"/>
          <w:jc w:val="center"/>
          <w:ins w:id="9317" w:author="Microsoft account" w:date="2021-05-23T22:08:00Z"/>
        </w:trPr>
        <w:tc>
          <w:tcPr>
            <w:tcW w:w="739" w:type="pct"/>
            <w:vAlign w:val="center"/>
          </w:tcPr>
          <w:p w14:paraId="08E096BC" w14:textId="08FD6CBB" w:rsidR="00454411" w:rsidRPr="00204C8C" w:rsidRDefault="00454411" w:rsidP="00E75A46">
            <w:pPr>
              <w:jc w:val="both"/>
              <w:rPr>
                <w:ins w:id="9318" w:author="Microsoft account" w:date="2021-05-23T22:08:00Z"/>
                <w:rFonts w:ascii="Times New Roman" w:hAnsi="Times New Roman" w:cs="Times New Roman"/>
                <w:b/>
                <w:bCs/>
                <w:i/>
                <w:sz w:val="18"/>
                <w:szCs w:val="18"/>
                <w:rPrChange w:id="9319" w:author="Microsoft account" w:date="2021-05-23T22:08:00Z">
                  <w:rPr>
                    <w:ins w:id="9320" w:author="Microsoft account" w:date="2021-05-23T22:08:00Z"/>
                    <w:rFonts w:ascii="Times New Roman" w:hAnsi="Times New Roman" w:cs="Times New Roman"/>
                    <w:bCs/>
                    <w:sz w:val="18"/>
                    <w:szCs w:val="18"/>
                  </w:rPr>
                </w:rPrChange>
              </w:rPr>
              <w:pPrChange w:id="9321" w:author="Microsoft account" w:date="2021-05-25T22:50:00Z">
                <w:pPr>
                  <w:jc w:val="center"/>
                </w:pPr>
              </w:pPrChange>
            </w:pPr>
            <w:ins w:id="9322" w:author="Microsoft account" w:date="2021-05-23T22:08:00Z">
              <w:r w:rsidRPr="00204C8C">
                <w:rPr>
                  <w:rFonts w:ascii="Times New Roman" w:hAnsi="Times New Roman" w:cs="Times New Roman"/>
                  <w:b/>
                  <w:bCs/>
                  <w:i/>
                  <w:sz w:val="18"/>
                  <w:szCs w:val="18"/>
                  <w:rPrChange w:id="9323" w:author="Microsoft account" w:date="2021-05-23T22:08:00Z">
                    <w:rPr>
                      <w:rFonts w:ascii="Times New Roman" w:hAnsi="Times New Roman" w:cs="Times New Roman"/>
                      <w:bCs/>
                      <w:sz w:val="18"/>
                      <w:szCs w:val="18"/>
                    </w:rPr>
                  </w:rPrChange>
                </w:rPr>
                <w:t>Wasted</w:t>
              </w:r>
            </w:ins>
          </w:p>
        </w:tc>
        <w:tc>
          <w:tcPr>
            <w:tcW w:w="665" w:type="pct"/>
            <w:vAlign w:val="center"/>
          </w:tcPr>
          <w:p w14:paraId="2B034F77" w14:textId="77777777" w:rsidR="00454411" w:rsidRPr="00B76AF0" w:rsidRDefault="00454411" w:rsidP="00E75A46">
            <w:pPr>
              <w:jc w:val="both"/>
              <w:rPr>
                <w:ins w:id="9324" w:author="Microsoft account" w:date="2021-05-23T22:08:00Z"/>
                <w:rFonts w:ascii="Times New Roman" w:hAnsi="Times New Roman" w:cs="Times New Roman"/>
                <w:bCs/>
                <w:sz w:val="18"/>
                <w:szCs w:val="18"/>
              </w:rPr>
              <w:pPrChange w:id="9325" w:author="Microsoft account" w:date="2021-05-25T22:50:00Z">
                <w:pPr>
                  <w:jc w:val="center"/>
                </w:pPr>
              </w:pPrChange>
            </w:pPr>
          </w:p>
        </w:tc>
        <w:tc>
          <w:tcPr>
            <w:tcW w:w="456" w:type="pct"/>
            <w:vAlign w:val="center"/>
          </w:tcPr>
          <w:p w14:paraId="390C3F4E" w14:textId="77777777" w:rsidR="00454411" w:rsidRPr="00B76AF0" w:rsidRDefault="00454411" w:rsidP="00E75A46">
            <w:pPr>
              <w:jc w:val="both"/>
              <w:rPr>
                <w:ins w:id="9326" w:author="Microsoft account" w:date="2021-05-23T22:08:00Z"/>
                <w:rFonts w:ascii="Times New Roman" w:hAnsi="Times New Roman" w:cs="Times New Roman"/>
                <w:bCs/>
                <w:sz w:val="18"/>
                <w:szCs w:val="18"/>
              </w:rPr>
              <w:pPrChange w:id="9327" w:author="Microsoft account" w:date="2021-05-25T22:50:00Z">
                <w:pPr>
                  <w:jc w:val="center"/>
                </w:pPr>
              </w:pPrChange>
            </w:pPr>
          </w:p>
        </w:tc>
        <w:tc>
          <w:tcPr>
            <w:tcW w:w="636" w:type="pct"/>
            <w:vAlign w:val="center"/>
          </w:tcPr>
          <w:p w14:paraId="25E55A38" w14:textId="77777777" w:rsidR="00454411" w:rsidRPr="00B76AF0" w:rsidRDefault="00454411" w:rsidP="00E75A46">
            <w:pPr>
              <w:jc w:val="both"/>
              <w:rPr>
                <w:ins w:id="9328" w:author="Microsoft account" w:date="2021-05-23T22:08:00Z"/>
                <w:rFonts w:ascii="Times New Roman" w:hAnsi="Times New Roman" w:cs="Times New Roman"/>
                <w:bCs/>
                <w:sz w:val="18"/>
                <w:szCs w:val="18"/>
              </w:rPr>
              <w:pPrChange w:id="9329" w:author="Microsoft account" w:date="2021-05-25T22:50:00Z">
                <w:pPr>
                  <w:jc w:val="center"/>
                </w:pPr>
              </w:pPrChange>
            </w:pPr>
          </w:p>
        </w:tc>
        <w:tc>
          <w:tcPr>
            <w:tcW w:w="430" w:type="pct"/>
            <w:vAlign w:val="center"/>
          </w:tcPr>
          <w:p w14:paraId="6AC2E9BD" w14:textId="77777777" w:rsidR="00454411" w:rsidRPr="00B76AF0" w:rsidRDefault="00454411" w:rsidP="00E75A46">
            <w:pPr>
              <w:jc w:val="both"/>
              <w:rPr>
                <w:ins w:id="9330" w:author="Microsoft account" w:date="2021-05-23T22:08:00Z"/>
                <w:rFonts w:ascii="Times New Roman" w:hAnsi="Times New Roman" w:cs="Times New Roman"/>
                <w:bCs/>
                <w:sz w:val="18"/>
                <w:szCs w:val="18"/>
              </w:rPr>
              <w:pPrChange w:id="9331" w:author="Microsoft account" w:date="2021-05-25T22:50:00Z">
                <w:pPr>
                  <w:jc w:val="center"/>
                </w:pPr>
              </w:pPrChange>
            </w:pPr>
          </w:p>
        </w:tc>
        <w:tc>
          <w:tcPr>
            <w:tcW w:w="627" w:type="pct"/>
            <w:vAlign w:val="center"/>
          </w:tcPr>
          <w:p w14:paraId="528DD7DE" w14:textId="77777777" w:rsidR="00454411" w:rsidRPr="00B76AF0" w:rsidRDefault="00454411" w:rsidP="00E75A46">
            <w:pPr>
              <w:jc w:val="both"/>
              <w:rPr>
                <w:ins w:id="9332" w:author="Microsoft account" w:date="2021-05-23T22:08:00Z"/>
                <w:rFonts w:ascii="Times New Roman" w:hAnsi="Times New Roman" w:cs="Times New Roman"/>
                <w:bCs/>
                <w:sz w:val="18"/>
                <w:szCs w:val="18"/>
              </w:rPr>
              <w:pPrChange w:id="9333" w:author="Microsoft account" w:date="2021-05-25T22:50:00Z">
                <w:pPr>
                  <w:jc w:val="center"/>
                </w:pPr>
              </w:pPrChange>
            </w:pPr>
          </w:p>
        </w:tc>
        <w:tc>
          <w:tcPr>
            <w:tcW w:w="392" w:type="pct"/>
            <w:vAlign w:val="center"/>
          </w:tcPr>
          <w:p w14:paraId="269F422E" w14:textId="77777777" w:rsidR="00454411" w:rsidRPr="00B76AF0" w:rsidRDefault="00454411" w:rsidP="00E75A46">
            <w:pPr>
              <w:jc w:val="both"/>
              <w:rPr>
                <w:ins w:id="9334" w:author="Microsoft account" w:date="2021-05-23T22:08:00Z"/>
                <w:rFonts w:ascii="Times New Roman" w:hAnsi="Times New Roman" w:cs="Times New Roman"/>
                <w:bCs/>
                <w:sz w:val="18"/>
                <w:szCs w:val="18"/>
              </w:rPr>
              <w:pPrChange w:id="9335" w:author="Microsoft account" w:date="2021-05-25T22:50:00Z">
                <w:pPr>
                  <w:jc w:val="center"/>
                </w:pPr>
              </w:pPrChange>
            </w:pPr>
          </w:p>
        </w:tc>
        <w:tc>
          <w:tcPr>
            <w:tcW w:w="625" w:type="pct"/>
            <w:vAlign w:val="center"/>
          </w:tcPr>
          <w:p w14:paraId="46BAB315" w14:textId="77777777" w:rsidR="00454411" w:rsidRPr="00B76AF0" w:rsidRDefault="00454411" w:rsidP="00E75A46">
            <w:pPr>
              <w:jc w:val="both"/>
              <w:rPr>
                <w:ins w:id="9336" w:author="Microsoft account" w:date="2021-05-23T22:08:00Z"/>
                <w:rFonts w:ascii="Times New Roman" w:hAnsi="Times New Roman" w:cs="Times New Roman"/>
                <w:bCs/>
                <w:sz w:val="18"/>
                <w:szCs w:val="18"/>
              </w:rPr>
              <w:pPrChange w:id="9337" w:author="Microsoft account" w:date="2021-05-25T22:50:00Z">
                <w:pPr>
                  <w:jc w:val="center"/>
                </w:pPr>
              </w:pPrChange>
            </w:pPr>
          </w:p>
        </w:tc>
        <w:tc>
          <w:tcPr>
            <w:tcW w:w="430" w:type="pct"/>
            <w:vAlign w:val="center"/>
          </w:tcPr>
          <w:p w14:paraId="0374F457" w14:textId="77777777" w:rsidR="00454411" w:rsidRPr="00B76AF0" w:rsidRDefault="00454411" w:rsidP="00E75A46">
            <w:pPr>
              <w:jc w:val="both"/>
              <w:rPr>
                <w:ins w:id="9338" w:author="Microsoft account" w:date="2021-05-23T22:08:00Z"/>
                <w:rFonts w:ascii="Times New Roman" w:hAnsi="Times New Roman" w:cs="Times New Roman"/>
                <w:bCs/>
                <w:sz w:val="18"/>
                <w:szCs w:val="18"/>
              </w:rPr>
              <w:pPrChange w:id="9339" w:author="Microsoft account" w:date="2021-05-25T22:50:00Z">
                <w:pPr>
                  <w:jc w:val="center"/>
                </w:pPr>
              </w:pPrChange>
            </w:pPr>
          </w:p>
        </w:tc>
      </w:tr>
      <w:tr w:rsidR="00457735" w:rsidRPr="00B76AF0" w14:paraId="457A57E3" w14:textId="77777777" w:rsidTr="00B211C0">
        <w:trPr>
          <w:trHeight w:val="226"/>
          <w:jc w:val="center"/>
          <w:ins w:id="9340" w:author="Microsoft account" w:date="2021-05-23T22:08:00Z"/>
        </w:trPr>
        <w:tc>
          <w:tcPr>
            <w:tcW w:w="739" w:type="pct"/>
            <w:vAlign w:val="center"/>
          </w:tcPr>
          <w:p w14:paraId="6B15A348" w14:textId="7D38A301" w:rsidR="00DC5499" w:rsidRPr="00B76AF0" w:rsidRDefault="00DC5499" w:rsidP="00E75A46">
            <w:pPr>
              <w:jc w:val="both"/>
              <w:rPr>
                <w:ins w:id="9341" w:author="Microsoft account" w:date="2021-05-23T22:08:00Z"/>
                <w:rFonts w:ascii="Times New Roman" w:hAnsi="Times New Roman" w:cs="Times New Roman"/>
                <w:bCs/>
                <w:sz w:val="18"/>
                <w:szCs w:val="18"/>
              </w:rPr>
              <w:pPrChange w:id="9342" w:author="Microsoft account" w:date="2021-05-25T22:50:00Z">
                <w:pPr>
                  <w:jc w:val="center"/>
                </w:pPr>
              </w:pPrChange>
            </w:pPr>
            <w:ins w:id="9343" w:author="Microsoft account" w:date="2021-05-23T22:08:00Z">
              <w:r>
                <w:rPr>
                  <w:rFonts w:ascii="Times New Roman" w:hAnsi="Times New Roman" w:cs="Times New Roman"/>
                  <w:bCs/>
                  <w:sz w:val="18"/>
                  <w:szCs w:val="18"/>
                </w:rPr>
                <w:t>No</w:t>
              </w:r>
            </w:ins>
          </w:p>
        </w:tc>
        <w:tc>
          <w:tcPr>
            <w:tcW w:w="665" w:type="pct"/>
            <w:vAlign w:val="center"/>
          </w:tcPr>
          <w:p w14:paraId="3825FAC4" w14:textId="6636B1E5" w:rsidR="00DC5499" w:rsidRPr="00B76AF0" w:rsidRDefault="00DC5499" w:rsidP="00E75A46">
            <w:pPr>
              <w:jc w:val="both"/>
              <w:rPr>
                <w:ins w:id="9344" w:author="Microsoft account" w:date="2021-05-23T22:08:00Z"/>
                <w:rFonts w:ascii="Times New Roman" w:hAnsi="Times New Roman" w:cs="Times New Roman"/>
                <w:bCs/>
                <w:sz w:val="18"/>
                <w:szCs w:val="18"/>
              </w:rPr>
              <w:pPrChange w:id="9345" w:author="Microsoft account" w:date="2021-05-25T22:50:00Z">
                <w:pPr>
                  <w:jc w:val="center"/>
                </w:pPr>
              </w:pPrChange>
            </w:pPr>
            <w:ins w:id="9346" w:author="Microsoft account" w:date="2021-05-25T01:12:00Z">
              <w:r>
                <w:rPr>
                  <w:rFonts w:ascii="Times New Roman" w:hAnsi="Times New Roman" w:cs="Times New Roman"/>
                  <w:bCs/>
                  <w:sz w:val="18"/>
                  <w:szCs w:val="18"/>
                </w:rPr>
                <w:t>1.01 (0.81-1.23</w:t>
              </w:r>
              <w:r w:rsidRPr="00E56AA1">
                <w:rPr>
                  <w:rFonts w:ascii="Times New Roman" w:hAnsi="Times New Roman" w:cs="Times New Roman"/>
                  <w:bCs/>
                  <w:sz w:val="18"/>
                  <w:szCs w:val="18"/>
                </w:rPr>
                <w:t>)</w:t>
              </w:r>
            </w:ins>
          </w:p>
        </w:tc>
        <w:tc>
          <w:tcPr>
            <w:tcW w:w="456" w:type="pct"/>
            <w:vAlign w:val="center"/>
          </w:tcPr>
          <w:p w14:paraId="2412038D" w14:textId="0CCA3697" w:rsidR="00DC5499" w:rsidRPr="00B76AF0" w:rsidRDefault="00DC5499" w:rsidP="00E75A46">
            <w:pPr>
              <w:jc w:val="both"/>
              <w:rPr>
                <w:ins w:id="9347" w:author="Microsoft account" w:date="2021-05-23T22:08:00Z"/>
                <w:rFonts w:ascii="Times New Roman" w:hAnsi="Times New Roman" w:cs="Times New Roman"/>
                <w:bCs/>
                <w:sz w:val="18"/>
                <w:szCs w:val="18"/>
              </w:rPr>
              <w:pPrChange w:id="9348" w:author="Microsoft account" w:date="2021-05-25T22:50:00Z">
                <w:pPr>
                  <w:jc w:val="center"/>
                </w:pPr>
              </w:pPrChange>
            </w:pPr>
            <w:ins w:id="9349" w:author="Microsoft account" w:date="2021-05-25T01:12:00Z">
              <w:r>
                <w:rPr>
                  <w:rFonts w:ascii="Times New Roman" w:hAnsi="Times New Roman" w:cs="Times New Roman"/>
                  <w:bCs/>
                  <w:sz w:val="18"/>
                  <w:szCs w:val="18"/>
                </w:rPr>
                <w:t>0.989</w:t>
              </w:r>
            </w:ins>
          </w:p>
        </w:tc>
        <w:tc>
          <w:tcPr>
            <w:tcW w:w="636" w:type="pct"/>
            <w:vAlign w:val="center"/>
          </w:tcPr>
          <w:p w14:paraId="621F0399" w14:textId="77777777" w:rsidR="00DC5499" w:rsidRPr="00B76AF0" w:rsidRDefault="00DC5499" w:rsidP="00E75A46">
            <w:pPr>
              <w:jc w:val="both"/>
              <w:rPr>
                <w:ins w:id="9350" w:author="Microsoft account" w:date="2021-05-23T22:08:00Z"/>
                <w:rFonts w:ascii="Times New Roman" w:hAnsi="Times New Roman" w:cs="Times New Roman"/>
                <w:bCs/>
                <w:sz w:val="18"/>
                <w:szCs w:val="18"/>
              </w:rPr>
              <w:pPrChange w:id="9351" w:author="Microsoft account" w:date="2021-05-25T22:50:00Z">
                <w:pPr>
                  <w:jc w:val="center"/>
                </w:pPr>
              </w:pPrChange>
            </w:pPr>
          </w:p>
        </w:tc>
        <w:tc>
          <w:tcPr>
            <w:tcW w:w="430" w:type="pct"/>
            <w:vAlign w:val="center"/>
          </w:tcPr>
          <w:p w14:paraId="5AD9FA71" w14:textId="77777777" w:rsidR="00DC5499" w:rsidRPr="00B76AF0" w:rsidRDefault="00DC5499" w:rsidP="00E75A46">
            <w:pPr>
              <w:jc w:val="both"/>
              <w:rPr>
                <w:ins w:id="9352" w:author="Microsoft account" w:date="2021-05-23T22:08:00Z"/>
                <w:rFonts w:ascii="Times New Roman" w:hAnsi="Times New Roman" w:cs="Times New Roman"/>
                <w:bCs/>
                <w:sz w:val="18"/>
                <w:szCs w:val="18"/>
              </w:rPr>
              <w:pPrChange w:id="9353" w:author="Microsoft account" w:date="2021-05-25T22:50:00Z">
                <w:pPr>
                  <w:jc w:val="center"/>
                </w:pPr>
              </w:pPrChange>
            </w:pPr>
          </w:p>
        </w:tc>
        <w:tc>
          <w:tcPr>
            <w:tcW w:w="627" w:type="pct"/>
            <w:vAlign w:val="center"/>
          </w:tcPr>
          <w:p w14:paraId="7769B689" w14:textId="094A97B9" w:rsidR="00DC5499" w:rsidRPr="00B76AF0" w:rsidRDefault="00DC5499" w:rsidP="00E75A46">
            <w:pPr>
              <w:jc w:val="both"/>
              <w:rPr>
                <w:ins w:id="9354" w:author="Microsoft account" w:date="2021-05-23T22:08:00Z"/>
                <w:rFonts w:ascii="Times New Roman" w:hAnsi="Times New Roman" w:cs="Times New Roman"/>
                <w:bCs/>
                <w:sz w:val="18"/>
                <w:szCs w:val="18"/>
              </w:rPr>
              <w:pPrChange w:id="9355" w:author="Microsoft account" w:date="2021-05-25T22:50:00Z">
                <w:pPr>
                  <w:jc w:val="center"/>
                </w:pPr>
              </w:pPrChange>
            </w:pPr>
            <w:ins w:id="9356" w:author="Microsoft account" w:date="2021-05-23T22:10:00Z">
              <w:r>
                <w:rPr>
                  <w:rFonts w:ascii="Times New Roman" w:hAnsi="Times New Roman" w:cs="Times New Roman"/>
                  <w:bCs/>
                  <w:sz w:val="18"/>
                  <w:szCs w:val="18"/>
                </w:rPr>
                <w:t>1.03 (0.86-1.23)</w:t>
              </w:r>
            </w:ins>
          </w:p>
        </w:tc>
        <w:tc>
          <w:tcPr>
            <w:tcW w:w="392" w:type="pct"/>
            <w:vAlign w:val="center"/>
          </w:tcPr>
          <w:p w14:paraId="2D8C9EC8" w14:textId="7EC50934" w:rsidR="00DC5499" w:rsidRPr="00B76AF0" w:rsidRDefault="00DC5499" w:rsidP="00E75A46">
            <w:pPr>
              <w:jc w:val="both"/>
              <w:rPr>
                <w:ins w:id="9357" w:author="Microsoft account" w:date="2021-05-23T22:08:00Z"/>
                <w:rFonts w:ascii="Times New Roman" w:hAnsi="Times New Roman" w:cs="Times New Roman"/>
                <w:bCs/>
                <w:sz w:val="18"/>
                <w:szCs w:val="18"/>
              </w:rPr>
              <w:pPrChange w:id="9358" w:author="Microsoft account" w:date="2021-05-25T22:50:00Z">
                <w:pPr>
                  <w:jc w:val="center"/>
                </w:pPr>
              </w:pPrChange>
            </w:pPr>
            <w:ins w:id="9359" w:author="Microsoft account" w:date="2021-05-23T22:10:00Z">
              <w:r>
                <w:rPr>
                  <w:rFonts w:ascii="Times New Roman" w:hAnsi="Times New Roman" w:cs="Times New Roman"/>
                  <w:bCs/>
                  <w:sz w:val="18"/>
                  <w:szCs w:val="18"/>
                </w:rPr>
                <w:t>0.721</w:t>
              </w:r>
            </w:ins>
          </w:p>
        </w:tc>
        <w:tc>
          <w:tcPr>
            <w:tcW w:w="625" w:type="pct"/>
            <w:vAlign w:val="center"/>
          </w:tcPr>
          <w:p w14:paraId="06B41F9F" w14:textId="60392C3F" w:rsidR="00DC5499" w:rsidRPr="00B76AF0" w:rsidRDefault="00DC5499" w:rsidP="00E75A46">
            <w:pPr>
              <w:jc w:val="both"/>
              <w:rPr>
                <w:ins w:id="9360" w:author="Microsoft account" w:date="2021-05-23T22:08:00Z"/>
                <w:rFonts w:ascii="Times New Roman" w:hAnsi="Times New Roman" w:cs="Times New Roman"/>
                <w:bCs/>
                <w:sz w:val="18"/>
                <w:szCs w:val="18"/>
              </w:rPr>
              <w:pPrChange w:id="9361" w:author="Microsoft account" w:date="2021-05-25T22:50:00Z">
                <w:pPr>
                  <w:jc w:val="center"/>
                </w:pPr>
              </w:pPrChange>
            </w:pPr>
            <w:ins w:id="9362" w:author="Microsoft account" w:date="2021-05-23T23:59:00Z">
              <w:r>
                <w:rPr>
                  <w:rFonts w:ascii="Times New Roman" w:hAnsi="Times New Roman" w:cs="Times New Roman"/>
                  <w:bCs/>
                  <w:sz w:val="18"/>
                  <w:szCs w:val="18"/>
                </w:rPr>
                <w:t>-</w:t>
              </w:r>
            </w:ins>
          </w:p>
        </w:tc>
        <w:tc>
          <w:tcPr>
            <w:tcW w:w="430" w:type="pct"/>
            <w:vAlign w:val="center"/>
          </w:tcPr>
          <w:p w14:paraId="472DDCBF" w14:textId="0C635CFC" w:rsidR="00DC5499" w:rsidRPr="00B76AF0" w:rsidRDefault="00DC5499" w:rsidP="00E75A46">
            <w:pPr>
              <w:jc w:val="both"/>
              <w:rPr>
                <w:ins w:id="9363" w:author="Microsoft account" w:date="2021-05-23T22:08:00Z"/>
                <w:rFonts w:ascii="Times New Roman" w:hAnsi="Times New Roman" w:cs="Times New Roman"/>
                <w:bCs/>
                <w:sz w:val="18"/>
                <w:szCs w:val="18"/>
              </w:rPr>
              <w:pPrChange w:id="9364" w:author="Microsoft account" w:date="2021-05-25T22:50:00Z">
                <w:pPr>
                  <w:jc w:val="center"/>
                </w:pPr>
              </w:pPrChange>
            </w:pPr>
            <w:ins w:id="9365" w:author="Microsoft account" w:date="2021-05-23T23:59:00Z">
              <w:r>
                <w:rPr>
                  <w:rFonts w:ascii="Times New Roman" w:hAnsi="Times New Roman" w:cs="Times New Roman"/>
                  <w:bCs/>
                  <w:sz w:val="18"/>
                  <w:szCs w:val="18"/>
                </w:rPr>
                <w:t>-</w:t>
              </w:r>
            </w:ins>
          </w:p>
        </w:tc>
      </w:tr>
      <w:tr w:rsidR="00457735" w:rsidRPr="00B76AF0" w14:paraId="03361CC2" w14:textId="77777777" w:rsidTr="00B211C0">
        <w:trPr>
          <w:trHeight w:val="226"/>
          <w:jc w:val="center"/>
          <w:ins w:id="9366" w:author="Microsoft account" w:date="2021-05-23T22:08:00Z"/>
        </w:trPr>
        <w:tc>
          <w:tcPr>
            <w:tcW w:w="739" w:type="pct"/>
            <w:vAlign w:val="center"/>
          </w:tcPr>
          <w:p w14:paraId="680FDDAA" w14:textId="00D25C39" w:rsidR="00DC5499" w:rsidRPr="00B76AF0" w:rsidRDefault="00DC5499" w:rsidP="00E75A46">
            <w:pPr>
              <w:jc w:val="both"/>
              <w:rPr>
                <w:ins w:id="9367" w:author="Microsoft account" w:date="2021-05-23T22:08:00Z"/>
                <w:rFonts w:ascii="Times New Roman" w:hAnsi="Times New Roman" w:cs="Times New Roman"/>
                <w:bCs/>
                <w:sz w:val="18"/>
                <w:szCs w:val="18"/>
              </w:rPr>
              <w:pPrChange w:id="9368" w:author="Microsoft account" w:date="2021-05-25T22:50:00Z">
                <w:pPr>
                  <w:jc w:val="center"/>
                </w:pPr>
              </w:pPrChange>
            </w:pPr>
            <w:ins w:id="9369" w:author="Microsoft account" w:date="2021-05-23T22:08:00Z">
              <w:r>
                <w:rPr>
                  <w:rFonts w:ascii="Times New Roman" w:hAnsi="Times New Roman" w:cs="Times New Roman"/>
                  <w:bCs/>
                  <w:sz w:val="18"/>
                  <w:szCs w:val="18"/>
                </w:rPr>
                <w:t>Yes</w:t>
              </w:r>
            </w:ins>
          </w:p>
        </w:tc>
        <w:tc>
          <w:tcPr>
            <w:tcW w:w="665" w:type="pct"/>
            <w:vAlign w:val="center"/>
          </w:tcPr>
          <w:p w14:paraId="43B7AD9B" w14:textId="4315994C" w:rsidR="00DC5499" w:rsidRPr="00B76AF0" w:rsidRDefault="00DC5499" w:rsidP="00E75A46">
            <w:pPr>
              <w:jc w:val="both"/>
              <w:rPr>
                <w:ins w:id="9370" w:author="Microsoft account" w:date="2021-05-23T22:08:00Z"/>
                <w:rFonts w:ascii="Times New Roman" w:hAnsi="Times New Roman" w:cs="Times New Roman"/>
                <w:bCs/>
                <w:sz w:val="18"/>
                <w:szCs w:val="18"/>
              </w:rPr>
              <w:pPrChange w:id="9371" w:author="Microsoft account" w:date="2021-05-25T22:50:00Z">
                <w:pPr>
                  <w:jc w:val="center"/>
                </w:pPr>
              </w:pPrChange>
            </w:pPr>
            <w:ins w:id="9372" w:author="Microsoft account" w:date="2021-05-25T01:12:00Z">
              <w:r w:rsidRPr="00E56AA1">
                <w:rPr>
                  <w:rFonts w:ascii="Times New Roman" w:hAnsi="Times New Roman" w:cs="Times New Roman"/>
                  <w:bCs/>
                  <w:sz w:val="18"/>
                  <w:szCs w:val="18"/>
                </w:rPr>
                <w:t>Reference</w:t>
              </w:r>
            </w:ins>
          </w:p>
        </w:tc>
        <w:tc>
          <w:tcPr>
            <w:tcW w:w="456" w:type="pct"/>
            <w:vAlign w:val="center"/>
          </w:tcPr>
          <w:p w14:paraId="788BEDE5" w14:textId="2EA6D440" w:rsidR="00DC5499" w:rsidRPr="00B76AF0" w:rsidRDefault="00DC5499" w:rsidP="00E75A46">
            <w:pPr>
              <w:jc w:val="both"/>
              <w:rPr>
                <w:ins w:id="9373" w:author="Microsoft account" w:date="2021-05-23T22:08:00Z"/>
                <w:rFonts w:ascii="Times New Roman" w:hAnsi="Times New Roman" w:cs="Times New Roman"/>
                <w:bCs/>
                <w:sz w:val="18"/>
                <w:szCs w:val="18"/>
              </w:rPr>
              <w:pPrChange w:id="9374" w:author="Microsoft account" w:date="2021-05-25T22:50:00Z">
                <w:pPr>
                  <w:jc w:val="center"/>
                </w:pPr>
              </w:pPrChange>
            </w:pPr>
            <w:ins w:id="9375" w:author="Microsoft account" w:date="2021-05-25T01:12:00Z">
              <w:r w:rsidRPr="00E56AA1">
                <w:rPr>
                  <w:rFonts w:ascii="Times New Roman" w:hAnsi="Times New Roman" w:cs="Times New Roman"/>
                  <w:bCs/>
                  <w:sz w:val="18"/>
                  <w:szCs w:val="18"/>
                </w:rPr>
                <w:t>-</w:t>
              </w:r>
            </w:ins>
          </w:p>
        </w:tc>
        <w:tc>
          <w:tcPr>
            <w:tcW w:w="636" w:type="pct"/>
            <w:vAlign w:val="center"/>
          </w:tcPr>
          <w:p w14:paraId="2B325B2F" w14:textId="77777777" w:rsidR="00DC5499" w:rsidRPr="00B76AF0" w:rsidRDefault="00DC5499" w:rsidP="00E75A46">
            <w:pPr>
              <w:jc w:val="both"/>
              <w:rPr>
                <w:ins w:id="9376" w:author="Microsoft account" w:date="2021-05-23T22:08:00Z"/>
                <w:rFonts w:ascii="Times New Roman" w:hAnsi="Times New Roman" w:cs="Times New Roman"/>
                <w:bCs/>
                <w:sz w:val="18"/>
                <w:szCs w:val="18"/>
              </w:rPr>
              <w:pPrChange w:id="9377" w:author="Microsoft account" w:date="2021-05-25T22:50:00Z">
                <w:pPr>
                  <w:jc w:val="center"/>
                </w:pPr>
              </w:pPrChange>
            </w:pPr>
          </w:p>
        </w:tc>
        <w:tc>
          <w:tcPr>
            <w:tcW w:w="430" w:type="pct"/>
            <w:vAlign w:val="center"/>
          </w:tcPr>
          <w:p w14:paraId="45E0F09E" w14:textId="77777777" w:rsidR="00DC5499" w:rsidRPr="00B76AF0" w:rsidRDefault="00DC5499" w:rsidP="00E75A46">
            <w:pPr>
              <w:jc w:val="both"/>
              <w:rPr>
                <w:ins w:id="9378" w:author="Microsoft account" w:date="2021-05-23T22:08:00Z"/>
                <w:rFonts w:ascii="Times New Roman" w:hAnsi="Times New Roman" w:cs="Times New Roman"/>
                <w:bCs/>
                <w:sz w:val="18"/>
                <w:szCs w:val="18"/>
              </w:rPr>
              <w:pPrChange w:id="9379" w:author="Microsoft account" w:date="2021-05-25T22:50:00Z">
                <w:pPr>
                  <w:jc w:val="center"/>
                </w:pPr>
              </w:pPrChange>
            </w:pPr>
          </w:p>
        </w:tc>
        <w:tc>
          <w:tcPr>
            <w:tcW w:w="627" w:type="pct"/>
            <w:vAlign w:val="center"/>
          </w:tcPr>
          <w:p w14:paraId="617BAF5E" w14:textId="7C9E00B1" w:rsidR="00DC5499" w:rsidRPr="00B76AF0" w:rsidRDefault="00DC5499" w:rsidP="00E75A46">
            <w:pPr>
              <w:jc w:val="both"/>
              <w:rPr>
                <w:ins w:id="9380" w:author="Microsoft account" w:date="2021-05-23T22:08:00Z"/>
                <w:rFonts w:ascii="Times New Roman" w:hAnsi="Times New Roman" w:cs="Times New Roman"/>
                <w:bCs/>
                <w:sz w:val="18"/>
                <w:szCs w:val="18"/>
              </w:rPr>
              <w:pPrChange w:id="9381" w:author="Microsoft account" w:date="2021-05-25T22:50:00Z">
                <w:pPr>
                  <w:jc w:val="center"/>
                </w:pPr>
              </w:pPrChange>
            </w:pPr>
            <w:ins w:id="9382" w:author="Microsoft account" w:date="2021-05-23T22:10:00Z">
              <w:r>
                <w:rPr>
                  <w:rFonts w:ascii="Times New Roman" w:hAnsi="Times New Roman" w:cs="Times New Roman"/>
                  <w:bCs/>
                  <w:sz w:val="18"/>
                  <w:szCs w:val="18"/>
                </w:rPr>
                <w:t>Reference</w:t>
              </w:r>
            </w:ins>
          </w:p>
        </w:tc>
        <w:tc>
          <w:tcPr>
            <w:tcW w:w="392" w:type="pct"/>
            <w:vAlign w:val="center"/>
          </w:tcPr>
          <w:p w14:paraId="61039E69" w14:textId="77777777" w:rsidR="00DC5499" w:rsidRPr="00B76AF0" w:rsidRDefault="00DC5499" w:rsidP="00E75A46">
            <w:pPr>
              <w:jc w:val="both"/>
              <w:rPr>
                <w:ins w:id="9383" w:author="Microsoft account" w:date="2021-05-23T22:08:00Z"/>
                <w:rFonts w:ascii="Times New Roman" w:hAnsi="Times New Roman" w:cs="Times New Roman"/>
                <w:bCs/>
                <w:sz w:val="18"/>
                <w:szCs w:val="18"/>
              </w:rPr>
              <w:pPrChange w:id="9384" w:author="Microsoft account" w:date="2021-05-25T22:50:00Z">
                <w:pPr>
                  <w:jc w:val="center"/>
                </w:pPr>
              </w:pPrChange>
            </w:pPr>
          </w:p>
        </w:tc>
        <w:tc>
          <w:tcPr>
            <w:tcW w:w="625" w:type="pct"/>
            <w:vAlign w:val="center"/>
          </w:tcPr>
          <w:p w14:paraId="62E1063F" w14:textId="5AF2D8D5" w:rsidR="00DC5499" w:rsidRPr="00B76AF0" w:rsidRDefault="00DC5499" w:rsidP="00E75A46">
            <w:pPr>
              <w:jc w:val="both"/>
              <w:rPr>
                <w:ins w:id="9385" w:author="Microsoft account" w:date="2021-05-23T22:08:00Z"/>
                <w:rFonts w:ascii="Times New Roman" w:hAnsi="Times New Roman" w:cs="Times New Roman"/>
                <w:bCs/>
                <w:sz w:val="18"/>
                <w:szCs w:val="18"/>
              </w:rPr>
              <w:pPrChange w:id="9386" w:author="Microsoft account" w:date="2021-05-25T22:50:00Z">
                <w:pPr>
                  <w:jc w:val="center"/>
                </w:pPr>
              </w:pPrChange>
            </w:pPr>
            <w:ins w:id="9387" w:author="Microsoft account" w:date="2021-05-23T23:59:00Z">
              <w:r>
                <w:rPr>
                  <w:rFonts w:ascii="Times New Roman" w:hAnsi="Times New Roman" w:cs="Times New Roman"/>
                  <w:bCs/>
                  <w:sz w:val="18"/>
                  <w:szCs w:val="18"/>
                </w:rPr>
                <w:t>-</w:t>
              </w:r>
            </w:ins>
          </w:p>
        </w:tc>
        <w:tc>
          <w:tcPr>
            <w:tcW w:w="430" w:type="pct"/>
            <w:vAlign w:val="center"/>
          </w:tcPr>
          <w:p w14:paraId="6DB99280" w14:textId="31754071" w:rsidR="00DC5499" w:rsidRPr="00B76AF0" w:rsidRDefault="00DC5499" w:rsidP="00E75A46">
            <w:pPr>
              <w:jc w:val="both"/>
              <w:rPr>
                <w:ins w:id="9388" w:author="Microsoft account" w:date="2021-05-23T22:08:00Z"/>
                <w:rFonts w:ascii="Times New Roman" w:hAnsi="Times New Roman" w:cs="Times New Roman"/>
                <w:bCs/>
                <w:sz w:val="18"/>
                <w:szCs w:val="18"/>
              </w:rPr>
              <w:pPrChange w:id="9389" w:author="Microsoft account" w:date="2021-05-25T22:50:00Z">
                <w:pPr>
                  <w:jc w:val="center"/>
                </w:pPr>
              </w:pPrChange>
            </w:pPr>
            <w:ins w:id="9390" w:author="Microsoft account" w:date="2021-05-23T23:59:00Z">
              <w:r>
                <w:rPr>
                  <w:rFonts w:ascii="Times New Roman" w:hAnsi="Times New Roman" w:cs="Times New Roman"/>
                  <w:bCs/>
                  <w:sz w:val="18"/>
                  <w:szCs w:val="18"/>
                </w:rPr>
                <w:t>-</w:t>
              </w:r>
            </w:ins>
          </w:p>
        </w:tc>
      </w:tr>
      <w:tr w:rsidR="00457735" w:rsidRPr="00B76AF0" w14:paraId="0A64790C" w14:textId="77777777" w:rsidTr="00B211C0">
        <w:trPr>
          <w:trHeight w:val="226"/>
          <w:jc w:val="center"/>
          <w:ins w:id="9391" w:author="Microsoft account" w:date="2021-05-23T22:12:00Z"/>
        </w:trPr>
        <w:tc>
          <w:tcPr>
            <w:tcW w:w="739" w:type="pct"/>
            <w:vAlign w:val="center"/>
          </w:tcPr>
          <w:p w14:paraId="44AA1018" w14:textId="10305C46" w:rsidR="00DC5499" w:rsidRPr="0096431A" w:rsidRDefault="00DC5499" w:rsidP="00E75A46">
            <w:pPr>
              <w:jc w:val="both"/>
              <w:rPr>
                <w:ins w:id="9392" w:author="Microsoft account" w:date="2021-05-23T22:12:00Z"/>
                <w:rFonts w:ascii="Times New Roman" w:hAnsi="Times New Roman" w:cs="Times New Roman"/>
                <w:b/>
                <w:bCs/>
                <w:i/>
                <w:sz w:val="18"/>
                <w:szCs w:val="18"/>
                <w:rPrChange w:id="9393" w:author="Microsoft account" w:date="2021-05-23T22:12:00Z">
                  <w:rPr>
                    <w:ins w:id="9394" w:author="Microsoft account" w:date="2021-05-23T22:12:00Z"/>
                    <w:rFonts w:ascii="Times New Roman" w:hAnsi="Times New Roman" w:cs="Times New Roman"/>
                    <w:bCs/>
                    <w:sz w:val="18"/>
                    <w:szCs w:val="18"/>
                  </w:rPr>
                </w:rPrChange>
              </w:rPr>
              <w:pPrChange w:id="9395" w:author="Microsoft account" w:date="2021-05-25T22:50:00Z">
                <w:pPr>
                  <w:jc w:val="center"/>
                </w:pPr>
              </w:pPrChange>
            </w:pPr>
            <w:ins w:id="9396" w:author="Microsoft account" w:date="2021-05-23T22:12:00Z">
              <w:r w:rsidRPr="0096431A">
                <w:rPr>
                  <w:rFonts w:ascii="Times New Roman" w:hAnsi="Times New Roman" w:cs="Times New Roman"/>
                  <w:b/>
                  <w:bCs/>
                  <w:i/>
                  <w:sz w:val="18"/>
                  <w:szCs w:val="18"/>
                  <w:rPrChange w:id="9397" w:author="Microsoft account" w:date="2021-05-23T22:12:00Z">
                    <w:rPr>
                      <w:rFonts w:ascii="Times New Roman" w:hAnsi="Times New Roman" w:cs="Times New Roman"/>
                      <w:bCs/>
                      <w:sz w:val="18"/>
                      <w:szCs w:val="18"/>
                    </w:rPr>
                  </w:rPrChange>
                </w:rPr>
                <w:t>Overweight</w:t>
              </w:r>
            </w:ins>
          </w:p>
        </w:tc>
        <w:tc>
          <w:tcPr>
            <w:tcW w:w="665" w:type="pct"/>
            <w:vAlign w:val="center"/>
          </w:tcPr>
          <w:p w14:paraId="4B38446E" w14:textId="77777777" w:rsidR="00DC5499" w:rsidRPr="00B76AF0" w:rsidRDefault="00DC5499" w:rsidP="00E75A46">
            <w:pPr>
              <w:jc w:val="both"/>
              <w:rPr>
                <w:ins w:id="9398" w:author="Microsoft account" w:date="2021-05-23T22:12:00Z"/>
                <w:rFonts w:ascii="Times New Roman" w:hAnsi="Times New Roman" w:cs="Times New Roman"/>
                <w:bCs/>
                <w:sz w:val="18"/>
                <w:szCs w:val="18"/>
              </w:rPr>
              <w:pPrChange w:id="9399" w:author="Microsoft account" w:date="2021-05-25T22:50:00Z">
                <w:pPr>
                  <w:jc w:val="center"/>
                </w:pPr>
              </w:pPrChange>
            </w:pPr>
          </w:p>
        </w:tc>
        <w:tc>
          <w:tcPr>
            <w:tcW w:w="456" w:type="pct"/>
            <w:vAlign w:val="center"/>
          </w:tcPr>
          <w:p w14:paraId="48A61663" w14:textId="77777777" w:rsidR="00DC5499" w:rsidRPr="00B76AF0" w:rsidRDefault="00DC5499" w:rsidP="00E75A46">
            <w:pPr>
              <w:jc w:val="both"/>
              <w:rPr>
                <w:ins w:id="9400" w:author="Microsoft account" w:date="2021-05-23T22:12:00Z"/>
                <w:rFonts w:ascii="Times New Roman" w:hAnsi="Times New Roman" w:cs="Times New Roman"/>
                <w:bCs/>
                <w:sz w:val="18"/>
                <w:szCs w:val="18"/>
              </w:rPr>
              <w:pPrChange w:id="9401" w:author="Microsoft account" w:date="2021-05-25T22:50:00Z">
                <w:pPr>
                  <w:jc w:val="center"/>
                </w:pPr>
              </w:pPrChange>
            </w:pPr>
          </w:p>
        </w:tc>
        <w:tc>
          <w:tcPr>
            <w:tcW w:w="636" w:type="pct"/>
            <w:vAlign w:val="center"/>
          </w:tcPr>
          <w:p w14:paraId="26B5B96B" w14:textId="77777777" w:rsidR="00DC5499" w:rsidRPr="00B76AF0" w:rsidRDefault="00DC5499" w:rsidP="00E75A46">
            <w:pPr>
              <w:jc w:val="both"/>
              <w:rPr>
                <w:ins w:id="9402" w:author="Microsoft account" w:date="2021-05-23T22:12:00Z"/>
                <w:rFonts w:ascii="Times New Roman" w:hAnsi="Times New Roman" w:cs="Times New Roman"/>
                <w:bCs/>
                <w:sz w:val="18"/>
                <w:szCs w:val="18"/>
              </w:rPr>
              <w:pPrChange w:id="9403" w:author="Microsoft account" w:date="2021-05-25T22:50:00Z">
                <w:pPr>
                  <w:jc w:val="center"/>
                </w:pPr>
              </w:pPrChange>
            </w:pPr>
          </w:p>
        </w:tc>
        <w:tc>
          <w:tcPr>
            <w:tcW w:w="430" w:type="pct"/>
            <w:vAlign w:val="center"/>
          </w:tcPr>
          <w:p w14:paraId="24971577" w14:textId="77777777" w:rsidR="00DC5499" w:rsidRPr="00B76AF0" w:rsidRDefault="00DC5499" w:rsidP="00E75A46">
            <w:pPr>
              <w:jc w:val="both"/>
              <w:rPr>
                <w:ins w:id="9404" w:author="Microsoft account" w:date="2021-05-23T22:12:00Z"/>
                <w:rFonts w:ascii="Times New Roman" w:hAnsi="Times New Roman" w:cs="Times New Roman"/>
                <w:bCs/>
                <w:sz w:val="18"/>
                <w:szCs w:val="18"/>
              </w:rPr>
              <w:pPrChange w:id="9405" w:author="Microsoft account" w:date="2021-05-25T22:50:00Z">
                <w:pPr>
                  <w:jc w:val="center"/>
                </w:pPr>
              </w:pPrChange>
            </w:pPr>
          </w:p>
        </w:tc>
        <w:tc>
          <w:tcPr>
            <w:tcW w:w="627" w:type="pct"/>
            <w:vAlign w:val="center"/>
          </w:tcPr>
          <w:p w14:paraId="531F36AB" w14:textId="77777777" w:rsidR="00DC5499" w:rsidRDefault="00DC5499" w:rsidP="00E75A46">
            <w:pPr>
              <w:jc w:val="both"/>
              <w:rPr>
                <w:ins w:id="9406" w:author="Microsoft account" w:date="2021-05-23T22:12:00Z"/>
                <w:rFonts w:ascii="Times New Roman" w:hAnsi="Times New Roman" w:cs="Times New Roman"/>
                <w:bCs/>
                <w:sz w:val="18"/>
                <w:szCs w:val="18"/>
              </w:rPr>
              <w:pPrChange w:id="9407" w:author="Microsoft account" w:date="2021-05-25T22:50:00Z">
                <w:pPr>
                  <w:jc w:val="center"/>
                </w:pPr>
              </w:pPrChange>
            </w:pPr>
          </w:p>
        </w:tc>
        <w:tc>
          <w:tcPr>
            <w:tcW w:w="392" w:type="pct"/>
            <w:vAlign w:val="center"/>
          </w:tcPr>
          <w:p w14:paraId="6F81200D" w14:textId="77777777" w:rsidR="00DC5499" w:rsidRPr="00B76AF0" w:rsidRDefault="00DC5499" w:rsidP="00E75A46">
            <w:pPr>
              <w:jc w:val="both"/>
              <w:rPr>
                <w:ins w:id="9408" w:author="Microsoft account" w:date="2021-05-23T22:12:00Z"/>
                <w:rFonts w:ascii="Times New Roman" w:hAnsi="Times New Roman" w:cs="Times New Roman"/>
                <w:bCs/>
                <w:sz w:val="18"/>
                <w:szCs w:val="18"/>
              </w:rPr>
              <w:pPrChange w:id="9409" w:author="Microsoft account" w:date="2021-05-25T22:50:00Z">
                <w:pPr>
                  <w:jc w:val="center"/>
                </w:pPr>
              </w:pPrChange>
            </w:pPr>
          </w:p>
        </w:tc>
        <w:tc>
          <w:tcPr>
            <w:tcW w:w="625" w:type="pct"/>
            <w:vAlign w:val="center"/>
          </w:tcPr>
          <w:p w14:paraId="47B77C12" w14:textId="77777777" w:rsidR="00DC5499" w:rsidRPr="00B76AF0" w:rsidRDefault="00DC5499" w:rsidP="00E75A46">
            <w:pPr>
              <w:jc w:val="both"/>
              <w:rPr>
                <w:ins w:id="9410" w:author="Microsoft account" w:date="2021-05-23T22:12:00Z"/>
                <w:rFonts w:ascii="Times New Roman" w:hAnsi="Times New Roman" w:cs="Times New Roman"/>
                <w:bCs/>
                <w:sz w:val="18"/>
                <w:szCs w:val="18"/>
              </w:rPr>
              <w:pPrChange w:id="9411" w:author="Microsoft account" w:date="2021-05-25T22:50:00Z">
                <w:pPr>
                  <w:jc w:val="center"/>
                </w:pPr>
              </w:pPrChange>
            </w:pPr>
          </w:p>
        </w:tc>
        <w:tc>
          <w:tcPr>
            <w:tcW w:w="430" w:type="pct"/>
            <w:vAlign w:val="center"/>
          </w:tcPr>
          <w:p w14:paraId="651FA75D" w14:textId="77777777" w:rsidR="00DC5499" w:rsidRPr="00B76AF0" w:rsidRDefault="00DC5499" w:rsidP="00E75A46">
            <w:pPr>
              <w:jc w:val="both"/>
              <w:rPr>
                <w:ins w:id="9412" w:author="Microsoft account" w:date="2021-05-23T22:12:00Z"/>
                <w:rFonts w:ascii="Times New Roman" w:hAnsi="Times New Roman" w:cs="Times New Roman"/>
                <w:bCs/>
                <w:sz w:val="18"/>
                <w:szCs w:val="18"/>
              </w:rPr>
              <w:pPrChange w:id="9413" w:author="Microsoft account" w:date="2021-05-25T22:50:00Z">
                <w:pPr>
                  <w:jc w:val="center"/>
                </w:pPr>
              </w:pPrChange>
            </w:pPr>
          </w:p>
        </w:tc>
      </w:tr>
      <w:tr w:rsidR="00457735" w:rsidRPr="00B76AF0" w14:paraId="29043B11" w14:textId="77777777" w:rsidTr="00B211C0">
        <w:trPr>
          <w:trHeight w:val="226"/>
          <w:jc w:val="center"/>
          <w:ins w:id="9414" w:author="Microsoft account" w:date="2021-05-23T22:12:00Z"/>
        </w:trPr>
        <w:tc>
          <w:tcPr>
            <w:tcW w:w="739" w:type="pct"/>
            <w:vAlign w:val="center"/>
          </w:tcPr>
          <w:p w14:paraId="4B84882B" w14:textId="72F372B1" w:rsidR="006373F8" w:rsidRDefault="006373F8" w:rsidP="00E75A46">
            <w:pPr>
              <w:jc w:val="both"/>
              <w:rPr>
                <w:ins w:id="9415" w:author="Microsoft account" w:date="2021-05-23T22:12:00Z"/>
                <w:rFonts w:ascii="Times New Roman" w:hAnsi="Times New Roman" w:cs="Times New Roman"/>
                <w:bCs/>
                <w:sz w:val="18"/>
                <w:szCs w:val="18"/>
              </w:rPr>
              <w:pPrChange w:id="9416" w:author="Microsoft account" w:date="2021-05-25T22:50:00Z">
                <w:pPr>
                  <w:jc w:val="center"/>
                </w:pPr>
              </w:pPrChange>
            </w:pPr>
            <w:ins w:id="9417" w:author="Microsoft account" w:date="2021-05-23T22:12:00Z">
              <w:r>
                <w:rPr>
                  <w:rFonts w:ascii="Times New Roman" w:hAnsi="Times New Roman" w:cs="Times New Roman"/>
                  <w:bCs/>
                  <w:sz w:val="18"/>
                  <w:szCs w:val="18"/>
                </w:rPr>
                <w:lastRenderedPageBreak/>
                <w:t>Yes</w:t>
              </w:r>
            </w:ins>
          </w:p>
        </w:tc>
        <w:tc>
          <w:tcPr>
            <w:tcW w:w="665" w:type="pct"/>
            <w:vAlign w:val="center"/>
          </w:tcPr>
          <w:p w14:paraId="3668A60D" w14:textId="2FCE935D" w:rsidR="006373F8" w:rsidRPr="00B76AF0" w:rsidRDefault="006373F8" w:rsidP="00E75A46">
            <w:pPr>
              <w:jc w:val="both"/>
              <w:rPr>
                <w:ins w:id="9418" w:author="Microsoft account" w:date="2021-05-23T22:12:00Z"/>
                <w:rFonts w:ascii="Times New Roman" w:hAnsi="Times New Roman" w:cs="Times New Roman"/>
                <w:bCs/>
                <w:sz w:val="18"/>
                <w:szCs w:val="18"/>
              </w:rPr>
              <w:pPrChange w:id="9419" w:author="Microsoft account" w:date="2021-05-25T22:50:00Z">
                <w:pPr>
                  <w:jc w:val="center"/>
                </w:pPr>
              </w:pPrChange>
            </w:pPr>
            <w:ins w:id="9420" w:author="Microsoft account" w:date="2021-05-25T01:13:00Z">
              <w:r>
                <w:rPr>
                  <w:rFonts w:ascii="Times New Roman" w:hAnsi="Times New Roman" w:cs="Times New Roman"/>
                  <w:bCs/>
                  <w:sz w:val="18"/>
                  <w:szCs w:val="18"/>
                </w:rPr>
                <w:t>0.98 (0.79-1.21</w:t>
              </w:r>
              <w:r w:rsidRPr="00E56AA1">
                <w:rPr>
                  <w:rFonts w:ascii="Times New Roman" w:hAnsi="Times New Roman" w:cs="Times New Roman"/>
                  <w:bCs/>
                  <w:sz w:val="18"/>
                  <w:szCs w:val="18"/>
                </w:rPr>
                <w:t>)</w:t>
              </w:r>
            </w:ins>
          </w:p>
        </w:tc>
        <w:tc>
          <w:tcPr>
            <w:tcW w:w="456" w:type="pct"/>
            <w:vAlign w:val="center"/>
          </w:tcPr>
          <w:p w14:paraId="67B6FEB0" w14:textId="25CD430A" w:rsidR="006373F8" w:rsidRPr="00B76AF0" w:rsidRDefault="006373F8" w:rsidP="00E75A46">
            <w:pPr>
              <w:jc w:val="both"/>
              <w:rPr>
                <w:ins w:id="9421" w:author="Microsoft account" w:date="2021-05-23T22:12:00Z"/>
                <w:rFonts w:ascii="Times New Roman" w:hAnsi="Times New Roman" w:cs="Times New Roman"/>
                <w:bCs/>
                <w:sz w:val="18"/>
                <w:szCs w:val="18"/>
              </w:rPr>
              <w:pPrChange w:id="9422" w:author="Microsoft account" w:date="2021-05-25T22:50:00Z">
                <w:pPr>
                  <w:jc w:val="center"/>
                </w:pPr>
              </w:pPrChange>
            </w:pPr>
            <w:ins w:id="9423" w:author="Microsoft account" w:date="2021-05-25T01:13:00Z">
              <w:r>
                <w:rPr>
                  <w:rFonts w:ascii="Times New Roman" w:hAnsi="Times New Roman" w:cs="Times New Roman"/>
                  <w:bCs/>
                  <w:sz w:val="18"/>
                  <w:szCs w:val="18"/>
                </w:rPr>
                <w:t>0.831</w:t>
              </w:r>
            </w:ins>
          </w:p>
        </w:tc>
        <w:tc>
          <w:tcPr>
            <w:tcW w:w="636" w:type="pct"/>
            <w:vAlign w:val="center"/>
          </w:tcPr>
          <w:p w14:paraId="72558817" w14:textId="77777777" w:rsidR="006373F8" w:rsidRPr="00B76AF0" w:rsidRDefault="006373F8" w:rsidP="00E75A46">
            <w:pPr>
              <w:jc w:val="both"/>
              <w:rPr>
                <w:ins w:id="9424" w:author="Microsoft account" w:date="2021-05-23T22:12:00Z"/>
                <w:rFonts w:ascii="Times New Roman" w:hAnsi="Times New Roman" w:cs="Times New Roman"/>
                <w:bCs/>
                <w:sz w:val="18"/>
                <w:szCs w:val="18"/>
              </w:rPr>
              <w:pPrChange w:id="9425" w:author="Microsoft account" w:date="2021-05-25T22:50:00Z">
                <w:pPr>
                  <w:jc w:val="center"/>
                </w:pPr>
              </w:pPrChange>
            </w:pPr>
          </w:p>
        </w:tc>
        <w:tc>
          <w:tcPr>
            <w:tcW w:w="430" w:type="pct"/>
            <w:vAlign w:val="center"/>
          </w:tcPr>
          <w:p w14:paraId="5652D89C" w14:textId="77777777" w:rsidR="006373F8" w:rsidRPr="00B76AF0" w:rsidRDefault="006373F8" w:rsidP="00E75A46">
            <w:pPr>
              <w:jc w:val="both"/>
              <w:rPr>
                <w:ins w:id="9426" w:author="Microsoft account" w:date="2021-05-23T22:12:00Z"/>
                <w:rFonts w:ascii="Times New Roman" w:hAnsi="Times New Roman" w:cs="Times New Roman"/>
                <w:bCs/>
                <w:sz w:val="18"/>
                <w:szCs w:val="18"/>
              </w:rPr>
              <w:pPrChange w:id="9427" w:author="Microsoft account" w:date="2021-05-25T22:50:00Z">
                <w:pPr>
                  <w:jc w:val="center"/>
                </w:pPr>
              </w:pPrChange>
            </w:pPr>
          </w:p>
        </w:tc>
        <w:tc>
          <w:tcPr>
            <w:tcW w:w="627" w:type="pct"/>
            <w:vAlign w:val="center"/>
          </w:tcPr>
          <w:p w14:paraId="434CB50F" w14:textId="56EE39BE" w:rsidR="006373F8" w:rsidRDefault="006373F8" w:rsidP="00E75A46">
            <w:pPr>
              <w:jc w:val="both"/>
              <w:rPr>
                <w:ins w:id="9428" w:author="Microsoft account" w:date="2021-05-23T22:12:00Z"/>
                <w:rFonts w:ascii="Times New Roman" w:hAnsi="Times New Roman" w:cs="Times New Roman"/>
                <w:bCs/>
                <w:sz w:val="18"/>
                <w:szCs w:val="18"/>
              </w:rPr>
              <w:pPrChange w:id="9429" w:author="Microsoft account" w:date="2021-05-25T22:50:00Z">
                <w:pPr>
                  <w:jc w:val="center"/>
                </w:pPr>
              </w:pPrChange>
            </w:pPr>
            <w:ins w:id="9430" w:author="Microsoft account" w:date="2021-05-23T22:13:00Z">
              <w:r>
                <w:rPr>
                  <w:rFonts w:ascii="Times New Roman" w:hAnsi="Times New Roman" w:cs="Times New Roman"/>
                  <w:bCs/>
                  <w:sz w:val="18"/>
                  <w:szCs w:val="18"/>
                </w:rPr>
                <w:t>1.07 (0.86-1.32)</w:t>
              </w:r>
            </w:ins>
          </w:p>
        </w:tc>
        <w:tc>
          <w:tcPr>
            <w:tcW w:w="392" w:type="pct"/>
            <w:vAlign w:val="center"/>
          </w:tcPr>
          <w:p w14:paraId="70CAD8DD" w14:textId="0278A3E8" w:rsidR="006373F8" w:rsidRPr="00B76AF0" w:rsidRDefault="006373F8" w:rsidP="00E75A46">
            <w:pPr>
              <w:jc w:val="both"/>
              <w:rPr>
                <w:ins w:id="9431" w:author="Microsoft account" w:date="2021-05-23T22:12:00Z"/>
                <w:rFonts w:ascii="Times New Roman" w:hAnsi="Times New Roman" w:cs="Times New Roman"/>
                <w:bCs/>
                <w:sz w:val="18"/>
                <w:szCs w:val="18"/>
              </w:rPr>
              <w:pPrChange w:id="9432" w:author="Microsoft account" w:date="2021-05-25T22:50:00Z">
                <w:pPr>
                  <w:jc w:val="center"/>
                </w:pPr>
              </w:pPrChange>
            </w:pPr>
            <w:ins w:id="9433" w:author="Microsoft account" w:date="2021-05-23T22:13:00Z">
              <w:r>
                <w:rPr>
                  <w:rFonts w:ascii="Times New Roman" w:hAnsi="Times New Roman" w:cs="Times New Roman"/>
                  <w:bCs/>
                  <w:sz w:val="18"/>
                  <w:szCs w:val="18"/>
                </w:rPr>
                <w:t>0.544</w:t>
              </w:r>
            </w:ins>
          </w:p>
        </w:tc>
        <w:tc>
          <w:tcPr>
            <w:tcW w:w="625" w:type="pct"/>
            <w:vAlign w:val="center"/>
          </w:tcPr>
          <w:p w14:paraId="30EE7D03" w14:textId="7A35F974" w:rsidR="006373F8" w:rsidRPr="00B76AF0" w:rsidRDefault="006373F8" w:rsidP="00E75A46">
            <w:pPr>
              <w:jc w:val="both"/>
              <w:rPr>
                <w:ins w:id="9434" w:author="Microsoft account" w:date="2021-05-23T22:12:00Z"/>
                <w:rFonts w:ascii="Times New Roman" w:hAnsi="Times New Roman" w:cs="Times New Roman"/>
                <w:bCs/>
                <w:sz w:val="18"/>
                <w:szCs w:val="18"/>
              </w:rPr>
              <w:pPrChange w:id="9435" w:author="Microsoft account" w:date="2021-05-25T22:50:00Z">
                <w:pPr>
                  <w:jc w:val="center"/>
                </w:pPr>
              </w:pPrChange>
            </w:pPr>
            <w:ins w:id="9436" w:author="Microsoft account" w:date="2021-05-23T23:59:00Z">
              <w:r>
                <w:rPr>
                  <w:rFonts w:ascii="Times New Roman" w:hAnsi="Times New Roman" w:cs="Times New Roman"/>
                  <w:bCs/>
                  <w:sz w:val="18"/>
                  <w:szCs w:val="18"/>
                </w:rPr>
                <w:t>-</w:t>
              </w:r>
            </w:ins>
          </w:p>
        </w:tc>
        <w:tc>
          <w:tcPr>
            <w:tcW w:w="430" w:type="pct"/>
            <w:vAlign w:val="center"/>
          </w:tcPr>
          <w:p w14:paraId="483EB721" w14:textId="03AFBF25" w:rsidR="006373F8" w:rsidRPr="00B76AF0" w:rsidRDefault="006373F8" w:rsidP="00E75A46">
            <w:pPr>
              <w:jc w:val="both"/>
              <w:rPr>
                <w:ins w:id="9437" w:author="Microsoft account" w:date="2021-05-23T22:12:00Z"/>
                <w:rFonts w:ascii="Times New Roman" w:hAnsi="Times New Roman" w:cs="Times New Roman"/>
                <w:bCs/>
                <w:sz w:val="18"/>
                <w:szCs w:val="18"/>
              </w:rPr>
              <w:pPrChange w:id="9438" w:author="Microsoft account" w:date="2021-05-25T22:50:00Z">
                <w:pPr>
                  <w:jc w:val="center"/>
                </w:pPr>
              </w:pPrChange>
            </w:pPr>
            <w:ins w:id="9439" w:author="Microsoft account" w:date="2021-05-23T23:59:00Z">
              <w:r>
                <w:rPr>
                  <w:rFonts w:ascii="Times New Roman" w:hAnsi="Times New Roman" w:cs="Times New Roman"/>
                  <w:bCs/>
                  <w:sz w:val="18"/>
                  <w:szCs w:val="18"/>
                </w:rPr>
                <w:t>-</w:t>
              </w:r>
            </w:ins>
          </w:p>
        </w:tc>
      </w:tr>
      <w:tr w:rsidR="00457735" w:rsidRPr="00B76AF0" w14:paraId="4E01FDD3" w14:textId="77777777" w:rsidTr="00B211C0">
        <w:trPr>
          <w:trHeight w:val="226"/>
          <w:jc w:val="center"/>
          <w:ins w:id="9440" w:author="Microsoft account" w:date="2021-05-23T22:12:00Z"/>
        </w:trPr>
        <w:tc>
          <w:tcPr>
            <w:tcW w:w="739" w:type="pct"/>
            <w:vAlign w:val="center"/>
          </w:tcPr>
          <w:p w14:paraId="225AB8FE" w14:textId="5CBA8422" w:rsidR="006373F8" w:rsidRDefault="006373F8" w:rsidP="00E75A46">
            <w:pPr>
              <w:jc w:val="both"/>
              <w:rPr>
                <w:ins w:id="9441" w:author="Microsoft account" w:date="2021-05-23T22:12:00Z"/>
                <w:rFonts w:ascii="Times New Roman" w:hAnsi="Times New Roman" w:cs="Times New Roman"/>
                <w:bCs/>
                <w:sz w:val="18"/>
                <w:szCs w:val="18"/>
              </w:rPr>
              <w:pPrChange w:id="9442" w:author="Microsoft account" w:date="2021-05-25T22:50:00Z">
                <w:pPr>
                  <w:jc w:val="center"/>
                </w:pPr>
              </w:pPrChange>
            </w:pPr>
            <w:ins w:id="9443" w:author="Microsoft account" w:date="2021-05-23T22:12:00Z">
              <w:r>
                <w:rPr>
                  <w:rFonts w:ascii="Times New Roman" w:hAnsi="Times New Roman" w:cs="Times New Roman"/>
                  <w:bCs/>
                  <w:sz w:val="18"/>
                  <w:szCs w:val="18"/>
                </w:rPr>
                <w:t>No</w:t>
              </w:r>
            </w:ins>
          </w:p>
        </w:tc>
        <w:tc>
          <w:tcPr>
            <w:tcW w:w="665" w:type="pct"/>
            <w:vAlign w:val="center"/>
          </w:tcPr>
          <w:p w14:paraId="0D77BC7F" w14:textId="00D2E7B8" w:rsidR="006373F8" w:rsidRPr="00B76AF0" w:rsidRDefault="006373F8" w:rsidP="00E75A46">
            <w:pPr>
              <w:jc w:val="both"/>
              <w:rPr>
                <w:ins w:id="9444" w:author="Microsoft account" w:date="2021-05-23T22:12:00Z"/>
                <w:rFonts w:ascii="Times New Roman" w:hAnsi="Times New Roman" w:cs="Times New Roman"/>
                <w:bCs/>
                <w:sz w:val="18"/>
                <w:szCs w:val="18"/>
              </w:rPr>
              <w:pPrChange w:id="9445" w:author="Microsoft account" w:date="2021-05-25T22:50:00Z">
                <w:pPr>
                  <w:jc w:val="center"/>
                </w:pPr>
              </w:pPrChange>
            </w:pPr>
            <w:ins w:id="9446" w:author="Microsoft account" w:date="2021-05-25T01:13:00Z">
              <w:r w:rsidRPr="00E56AA1">
                <w:rPr>
                  <w:rFonts w:ascii="Times New Roman" w:hAnsi="Times New Roman" w:cs="Times New Roman"/>
                  <w:bCs/>
                  <w:sz w:val="18"/>
                  <w:szCs w:val="18"/>
                </w:rPr>
                <w:t>Reference</w:t>
              </w:r>
            </w:ins>
          </w:p>
        </w:tc>
        <w:tc>
          <w:tcPr>
            <w:tcW w:w="456" w:type="pct"/>
            <w:vAlign w:val="center"/>
          </w:tcPr>
          <w:p w14:paraId="45870DE8" w14:textId="36102316" w:rsidR="006373F8" w:rsidRPr="00B76AF0" w:rsidRDefault="006373F8" w:rsidP="00E75A46">
            <w:pPr>
              <w:jc w:val="both"/>
              <w:rPr>
                <w:ins w:id="9447" w:author="Microsoft account" w:date="2021-05-23T22:12:00Z"/>
                <w:rFonts w:ascii="Times New Roman" w:hAnsi="Times New Roman" w:cs="Times New Roman"/>
                <w:bCs/>
                <w:sz w:val="18"/>
                <w:szCs w:val="18"/>
              </w:rPr>
              <w:pPrChange w:id="9448" w:author="Microsoft account" w:date="2021-05-25T22:50:00Z">
                <w:pPr>
                  <w:jc w:val="center"/>
                </w:pPr>
              </w:pPrChange>
            </w:pPr>
            <w:ins w:id="9449" w:author="Microsoft account" w:date="2021-05-25T01:13:00Z">
              <w:r w:rsidRPr="00E56AA1">
                <w:rPr>
                  <w:rFonts w:ascii="Times New Roman" w:hAnsi="Times New Roman" w:cs="Times New Roman"/>
                  <w:bCs/>
                  <w:sz w:val="18"/>
                  <w:szCs w:val="18"/>
                </w:rPr>
                <w:t>-</w:t>
              </w:r>
            </w:ins>
          </w:p>
        </w:tc>
        <w:tc>
          <w:tcPr>
            <w:tcW w:w="636" w:type="pct"/>
            <w:vAlign w:val="center"/>
          </w:tcPr>
          <w:p w14:paraId="692D58D7" w14:textId="77777777" w:rsidR="006373F8" w:rsidRPr="00B76AF0" w:rsidRDefault="006373F8" w:rsidP="00E75A46">
            <w:pPr>
              <w:jc w:val="both"/>
              <w:rPr>
                <w:ins w:id="9450" w:author="Microsoft account" w:date="2021-05-23T22:12:00Z"/>
                <w:rFonts w:ascii="Times New Roman" w:hAnsi="Times New Roman" w:cs="Times New Roman"/>
                <w:bCs/>
                <w:sz w:val="18"/>
                <w:szCs w:val="18"/>
              </w:rPr>
              <w:pPrChange w:id="9451" w:author="Microsoft account" w:date="2021-05-25T22:50:00Z">
                <w:pPr>
                  <w:jc w:val="center"/>
                </w:pPr>
              </w:pPrChange>
            </w:pPr>
          </w:p>
        </w:tc>
        <w:tc>
          <w:tcPr>
            <w:tcW w:w="430" w:type="pct"/>
            <w:vAlign w:val="center"/>
          </w:tcPr>
          <w:p w14:paraId="0BB62EF6" w14:textId="77777777" w:rsidR="006373F8" w:rsidRPr="00B76AF0" w:rsidRDefault="006373F8" w:rsidP="00E75A46">
            <w:pPr>
              <w:jc w:val="both"/>
              <w:rPr>
                <w:ins w:id="9452" w:author="Microsoft account" w:date="2021-05-23T22:12:00Z"/>
                <w:rFonts w:ascii="Times New Roman" w:hAnsi="Times New Roman" w:cs="Times New Roman"/>
                <w:bCs/>
                <w:sz w:val="18"/>
                <w:szCs w:val="18"/>
              </w:rPr>
              <w:pPrChange w:id="9453" w:author="Microsoft account" w:date="2021-05-25T22:50:00Z">
                <w:pPr>
                  <w:jc w:val="center"/>
                </w:pPr>
              </w:pPrChange>
            </w:pPr>
          </w:p>
        </w:tc>
        <w:tc>
          <w:tcPr>
            <w:tcW w:w="627" w:type="pct"/>
            <w:vAlign w:val="center"/>
          </w:tcPr>
          <w:p w14:paraId="67345AB2" w14:textId="47C0C9D0" w:rsidR="006373F8" w:rsidRDefault="006373F8" w:rsidP="00E75A46">
            <w:pPr>
              <w:jc w:val="both"/>
              <w:rPr>
                <w:ins w:id="9454" w:author="Microsoft account" w:date="2021-05-23T22:12:00Z"/>
                <w:rFonts w:ascii="Times New Roman" w:hAnsi="Times New Roman" w:cs="Times New Roman"/>
                <w:bCs/>
                <w:sz w:val="18"/>
                <w:szCs w:val="18"/>
              </w:rPr>
              <w:pPrChange w:id="9455" w:author="Microsoft account" w:date="2021-05-25T22:50:00Z">
                <w:pPr>
                  <w:jc w:val="center"/>
                </w:pPr>
              </w:pPrChange>
            </w:pPr>
            <w:ins w:id="9456" w:author="Microsoft account" w:date="2021-05-23T22:13:00Z">
              <w:r>
                <w:rPr>
                  <w:rFonts w:ascii="Times New Roman" w:hAnsi="Times New Roman" w:cs="Times New Roman"/>
                  <w:bCs/>
                  <w:sz w:val="18"/>
                  <w:szCs w:val="18"/>
                </w:rPr>
                <w:t>Reference</w:t>
              </w:r>
            </w:ins>
          </w:p>
        </w:tc>
        <w:tc>
          <w:tcPr>
            <w:tcW w:w="392" w:type="pct"/>
            <w:vAlign w:val="center"/>
          </w:tcPr>
          <w:p w14:paraId="5E885BDE" w14:textId="77777777" w:rsidR="006373F8" w:rsidRPr="00B76AF0" w:rsidRDefault="006373F8" w:rsidP="00E75A46">
            <w:pPr>
              <w:jc w:val="both"/>
              <w:rPr>
                <w:ins w:id="9457" w:author="Microsoft account" w:date="2021-05-23T22:12:00Z"/>
                <w:rFonts w:ascii="Times New Roman" w:hAnsi="Times New Roman" w:cs="Times New Roman"/>
                <w:bCs/>
                <w:sz w:val="18"/>
                <w:szCs w:val="18"/>
              </w:rPr>
              <w:pPrChange w:id="9458" w:author="Microsoft account" w:date="2021-05-25T22:50:00Z">
                <w:pPr>
                  <w:jc w:val="center"/>
                </w:pPr>
              </w:pPrChange>
            </w:pPr>
          </w:p>
        </w:tc>
        <w:tc>
          <w:tcPr>
            <w:tcW w:w="625" w:type="pct"/>
            <w:vAlign w:val="center"/>
          </w:tcPr>
          <w:p w14:paraId="3039417F" w14:textId="0844A66B" w:rsidR="006373F8" w:rsidRPr="00B76AF0" w:rsidRDefault="006373F8" w:rsidP="00E75A46">
            <w:pPr>
              <w:jc w:val="both"/>
              <w:rPr>
                <w:ins w:id="9459" w:author="Microsoft account" w:date="2021-05-23T22:12:00Z"/>
                <w:rFonts w:ascii="Times New Roman" w:hAnsi="Times New Roman" w:cs="Times New Roman"/>
                <w:bCs/>
                <w:sz w:val="18"/>
                <w:szCs w:val="18"/>
              </w:rPr>
              <w:pPrChange w:id="9460" w:author="Microsoft account" w:date="2021-05-25T22:50:00Z">
                <w:pPr>
                  <w:jc w:val="center"/>
                </w:pPr>
              </w:pPrChange>
            </w:pPr>
            <w:ins w:id="9461" w:author="Microsoft account" w:date="2021-05-23T23:59:00Z">
              <w:r>
                <w:rPr>
                  <w:rFonts w:ascii="Times New Roman" w:hAnsi="Times New Roman" w:cs="Times New Roman"/>
                  <w:bCs/>
                  <w:sz w:val="18"/>
                  <w:szCs w:val="18"/>
                </w:rPr>
                <w:t>-</w:t>
              </w:r>
            </w:ins>
          </w:p>
        </w:tc>
        <w:tc>
          <w:tcPr>
            <w:tcW w:w="430" w:type="pct"/>
            <w:vAlign w:val="center"/>
          </w:tcPr>
          <w:p w14:paraId="1F92638E" w14:textId="4CB0FE48" w:rsidR="006373F8" w:rsidRPr="00B76AF0" w:rsidRDefault="006373F8" w:rsidP="00E75A46">
            <w:pPr>
              <w:jc w:val="both"/>
              <w:rPr>
                <w:ins w:id="9462" w:author="Microsoft account" w:date="2021-05-23T22:12:00Z"/>
                <w:rFonts w:ascii="Times New Roman" w:hAnsi="Times New Roman" w:cs="Times New Roman"/>
                <w:bCs/>
                <w:sz w:val="18"/>
                <w:szCs w:val="18"/>
              </w:rPr>
              <w:pPrChange w:id="9463" w:author="Microsoft account" w:date="2021-05-25T22:50:00Z">
                <w:pPr>
                  <w:jc w:val="center"/>
                </w:pPr>
              </w:pPrChange>
            </w:pPr>
            <w:ins w:id="9464" w:author="Microsoft account" w:date="2021-05-23T23:59:00Z">
              <w:r>
                <w:rPr>
                  <w:rFonts w:ascii="Times New Roman" w:hAnsi="Times New Roman" w:cs="Times New Roman"/>
                  <w:bCs/>
                  <w:sz w:val="18"/>
                  <w:szCs w:val="18"/>
                </w:rPr>
                <w:t>-</w:t>
              </w:r>
            </w:ins>
          </w:p>
        </w:tc>
      </w:tr>
      <w:tr w:rsidR="006373F8" w:rsidRPr="00B76AF0" w14:paraId="51E6B9E7" w14:textId="77777777" w:rsidTr="004B3203">
        <w:tblPrEx>
          <w:tblW w:w="5551" w:type="pct"/>
          <w:jc w:val="center"/>
          <w:tblBorders>
            <w:top w:val="single" w:sz="4" w:space="0" w:color="auto"/>
            <w:bottom w:val="single" w:sz="4" w:space="0" w:color="auto"/>
          </w:tblBorders>
          <w:tblPrExChange w:id="9465" w:author="Rashed Hasan" w:date="2021-05-15T22:21:00Z">
            <w:tblPrEx>
              <w:tblW w:w="5199" w:type="pct"/>
              <w:jc w:val="center"/>
              <w:tblBorders>
                <w:top w:val="single" w:sz="4" w:space="0" w:color="auto"/>
                <w:bottom w:val="single" w:sz="4" w:space="0" w:color="auto"/>
              </w:tblBorders>
            </w:tblPrEx>
          </w:tblPrExChange>
        </w:tblPrEx>
        <w:trPr>
          <w:trHeight w:val="226"/>
          <w:jc w:val="center"/>
          <w:ins w:id="9466" w:author="Rashed Hasan" w:date="2021-05-15T22:18:00Z"/>
          <w:trPrChange w:id="9467" w:author="Rashed Hasan" w:date="2021-05-15T22:21:00Z">
            <w:trPr>
              <w:gridAfter w:val="0"/>
              <w:trHeight w:val="227"/>
              <w:jc w:val="center"/>
            </w:trPr>
          </w:trPrChange>
        </w:trPr>
        <w:tc>
          <w:tcPr>
            <w:tcW w:w="5000" w:type="pct"/>
            <w:gridSpan w:val="9"/>
            <w:vAlign w:val="center"/>
            <w:tcPrChange w:id="9468" w:author="Rashed Hasan" w:date="2021-05-15T22:21:00Z">
              <w:tcPr>
                <w:tcW w:w="5000" w:type="pct"/>
                <w:gridSpan w:val="9"/>
                <w:vAlign w:val="center"/>
              </w:tcPr>
            </w:tcPrChange>
          </w:tcPr>
          <w:p w14:paraId="6DF10200" w14:textId="77777777" w:rsidR="006373F8" w:rsidRPr="00B76AF0" w:rsidRDefault="006373F8" w:rsidP="00E75A46">
            <w:pPr>
              <w:jc w:val="both"/>
              <w:rPr>
                <w:ins w:id="9469" w:author="Rashed Hasan" w:date="2021-05-15T22:18:00Z"/>
                <w:rFonts w:ascii="Times New Roman" w:hAnsi="Times New Roman" w:cs="Times New Roman"/>
                <w:bCs/>
                <w:sz w:val="18"/>
                <w:szCs w:val="18"/>
                <w:rPrChange w:id="9470" w:author="Rashed Hasan" w:date="2021-05-15T22:19:00Z">
                  <w:rPr>
                    <w:ins w:id="9471" w:author="Rashed Hasan" w:date="2021-05-15T22:18:00Z"/>
                    <w:rFonts w:ascii="Times New Roman" w:hAnsi="Times New Roman" w:cs="Times New Roman"/>
                    <w:bCs/>
                    <w:sz w:val="20"/>
                    <w:szCs w:val="20"/>
                  </w:rPr>
                </w:rPrChange>
              </w:rPr>
              <w:pPrChange w:id="9472" w:author="Microsoft account" w:date="2021-05-25T22:50:00Z">
                <w:pPr/>
              </w:pPrChange>
            </w:pPr>
            <w:ins w:id="9473" w:author="Rashed Hasan" w:date="2021-05-15T22:18:00Z">
              <w:r w:rsidRPr="00B76AF0">
                <w:rPr>
                  <w:rFonts w:ascii="Times New Roman" w:hAnsi="Times New Roman" w:cs="Times New Roman"/>
                  <w:b/>
                  <w:i/>
                  <w:sz w:val="18"/>
                  <w:szCs w:val="18"/>
                  <w:rPrChange w:id="9474" w:author="Rashed Hasan" w:date="2021-05-15T22:19:00Z">
                    <w:rPr>
                      <w:rFonts w:ascii="Times New Roman" w:hAnsi="Times New Roman" w:cs="Times New Roman"/>
                      <w:b/>
                      <w:i/>
                      <w:sz w:val="20"/>
                      <w:szCs w:val="20"/>
                    </w:rPr>
                  </w:rPrChange>
                </w:rPr>
                <w:t>Sanitation</w:t>
              </w:r>
            </w:ins>
          </w:p>
        </w:tc>
      </w:tr>
      <w:tr w:rsidR="00271CC4" w:rsidRPr="00B76AF0" w:rsidDel="0057724F" w14:paraId="3F945D10" w14:textId="0475B719" w:rsidTr="00B211C0">
        <w:trPr>
          <w:trHeight w:val="226"/>
          <w:jc w:val="center"/>
          <w:ins w:id="9475" w:author="Rashed Hasan" w:date="2021-05-15T22:18:00Z"/>
          <w:del w:id="9476" w:author="Microsoft account" w:date="2021-05-25T01:34:00Z"/>
        </w:trPr>
        <w:tc>
          <w:tcPr>
            <w:tcW w:w="739" w:type="pct"/>
            <w:vAlign w:val="center"/>
          </w:tcPr>
          <w:p w14:paraId="1B76AF28" w14:textId="6A3FBF3D" w:rsidR="006373F8" w:rsidRPr="00B76AF0" w:rsidDel="0057724F" w:rsidRDefault="006373F8" w:rsidP="00E75A46">
            <w:pPr>
              <w:jc w:val="both"/>
              <w:rPr>
                <w:ins w:id="9477" w:author="Rashed Hasan" w:date="2021-05-15T22:18:00Z"/>
                <w:del w:id="9478" w:author="Microsoft account" w:date="2021-05-25T01:34:00Z"/>
                <w:rFonts w:ascii="Times New Roman" w:hAnsi="Times New Roman" w:cs="Times New Roman"/>
                <w:bCs/>
                <w:sz w:val="18"/>
                <w:szCs w:val="18"/>
                <w:rPrChange w:id="9479" w:author="Rashed Hasan" w:date="2021-05-15T22:19:00Z">
                  <w:rPr>
                    <w:ins w:id="9480" w:author="Rashed Hasan" w:date="2021-05-15T22:18:00Z"/>
                    <w:del w:id="9481" w:author="Microsoft account" w:date="2021-05-25T01:34:00Z"/>
                    <w:rFonts w:ascii="Times New Roman" w:hAnsi="Times New Roman" w:cs="Times New Roman"/>
                    <w:bCs/>
                    <w:sz w:val="20"/>
                    <w:szCs w:val="20"/>
                  </w:rPr>
                </w:rPrChange>
              </w:rPr>
              <w:pPrChange w:id="9482" w:author="Microsoft account" w:date="2021-05-25T22:50:00Z">
                <w:pPr>
                  <w:jc w:val="center"/>
                </w:pPr>
              </w:pPrChange>
            </w:pPr>
            <w:ins w:id="9483" w:author="Rashed Hasan" w:date="2021-05-15T22:18:00Z">
              <w:del w:id="9484" w:author="Microsoft account" w:date="2021-05-25T01:34:00Z">
                <w:r w:rsidRPr="00B76AF0" w:rsidDel="0057724F">
                  <w:rPr>
                    <w:rFonts w:ascii="Times New Roman" w:hAnsi="Times New Roman" w:cs="Times New Roman"/>
                    <w:bCs/>
                    <w:sz w:val="18"/>
                    <w:szCs w:val="18"/>
                    <w:rPrChange w:id="9485" w:author="Rashed Hasan" w:date="2021-05-15T22:19:00Z">
                      <w:rPr>
                        <w:rFonts w:ascii="Times New Roman" w:hAnsi="Times New Roman" w:cs="Times New Roman"/>
                        <w:bCs/>
                        <w:sz w:val="20"/>
                        <w:szCs w:val="20"/>
                      </w:rPr>
                    </w:rPrChange>
                  </w:rPr>
                  <w:delText>Others</w:delText>
                </w:r>
              </w:del>
            </w:ins>
          </w:p>
        </w:tc>
        <w:tc>
          <w:tcPr>
            <w:tcW w:w="665" w:type="pct"/>
            <w:vAlign w:val="center"/>
          </w:tcPr>
          <w:p w14:paraId="332A5C03" w14:textId="3790D7D7" w:rsidR="006373F8" w:rsidRPr="00B76AF0" w:rsidDel="0057724F" w:rsidRDefault="006373F8" w:rsidP="00E75A46">
            <w:pPr>
              <w:jc w:val="both"/>
              <w:rPr>
                <w:ins w:id="9486" w:author="Rashed Hasan" w:date="2021-05-15T22:18:00Z"/>
                <w:del w:id="9487" w:author="Microsoft account" w:date="2021-05-25T01:34:00Z"/>
                <w:rFonts w:ascii="Times New Roman" w:hAnsi="Times New Roman" w:cs="Times New Roman"/>
                <w:bCs/>
                <w:sz w:val="18"/>
                <w:szCs w:val="18"/>
                <w:rPrChange w:id="9488" w:author="Rashed Hasan" w:date="2021-05-15T22:19:00Z">
                  <w:rPr>
                    <w:ins w:id="9489" w:author="Rashed Hasan" w:date="2021-05-15T22:18:00Z"/>
                    <w:del w:id="9490" w:author="Microsoft account" w:date="2021-05-25T01:34:00Z"/>
                    <w:rFonts w:ascii="Times New Roman" w:hAnsi="Times New Roman" w:cs="Times New Roman"/>
                    <w:bCs/>
                    <w:sz w:val="20"/>
                    <w:szCs w:val="20"/>
                  </w:rPr>
                </w:rPrChange>
              </w:rPr>
            </w:pPr>
            <w:ins w:id="9491" w:author="Rashed Hasan" w:date="2021-05-15T22:18:00Z">
              <w:del w:id="9492" w:author="Microsoft account" w:date="2021-05-25T01:34:00Z">
                <w:r w:rsidRPr="00B76AF0" w:rsidDel="0057724F">
                  <w:rPr>
                    <w:rFonts w:ascii="Times New Roman" w:hAnsi="Times New Roman" w:cs="Times New Roman"/>
                    <w:bCs/>
                    <w:sz w:val="18"/>
                    <w:szCs w:val="18"/>
                    <w:rPrChange w:id="9493" w:author="Rashed Hasan" w:date="2021-05-15T22:19:00Z">
                      <w:rPr>
                        <w:rFonts w:ascii="Times New Roman" w:hAnsi="Times New Roman" w:cs="Times New Roman"/>
                        <w:bCs/>
                        <w:sz w:val="20"/>
                        <w:szCs w:val="20"/>
                      </w:rPr>
                    </w:rPrChange>
                  </w:rPr>
                  <w:delText>0.72 (0.28-1.90)</w:delText>
                </w:r>
              </w:del>
            </w:ins>
          </w:p>
        </w:tc>
        <w:tc>
          <w:tcPr>
            <w:tcW w:w="456" w:type="pct"/>
            <w:vAlign w:val="center"/>
          </w:tcPr>
          <w:p w14:paraId="7B18A7B1" w14:textId="2053F693" w:rsidR="006373F8" w:rsidRPr="00B76AF0" w:rsidDel="0057724F" w:rsidRDefault="006373F8" w:rsidP="00E75A46">
            <w:pPr>
              <w:jc w:val="both"/>
              <w:rPr>
                <w:ins w:id="9494" w:author="Rashed Hasan" w:date="2021-05-15T22:18:00Z"/>
                <w:del w:id="9495" w:author="Microsoft account" w:date="2021-05-25T01:34:00Z"/>
                <w:rFonts w:ascii="Times New Roman" w:hAnsi="Times New Roman" w:cs="Times New Roman"/>
                <w:bCs/>
                <w:sz w:val="18"/>
                <w:szCs w:val="18"/>
                <w:rPrChange w:id="9496" w:author="Rashed Hasan" w:date="2021-05-15T22:19:00Z">
                  <w:rPr>
                    <w:ins w:id="9497" w:author="Rashed Hasan" w:date="2021-05-15T22:18:00Z"/>
                    <w:del w:id="9498" w:author="Microsoft account" w:date="2021-05-25T01:34:00Z"/>
                    <w:rFonts w:ascii="Times New Roman" w:hAnsi="Times New Roman" w:cs="Times New Roman"/>
                    <w:bCs/>
                    <w:sz w:val="20"/>
                    <w:szCs w:val="20"/>
                  </w:rPr>
                </w:rPrChange>
              </w:rPr>
              <w:pPrChange w:id="9499" w:author="Microsoft account" w:date="2021-05-25T22:50:00Z">
                <w:pPr>
                  <w:jc w:val="both"/>
                </w:pPr>
              </w:pPrChange>
            </w:pPr>
            <w:ins w:id="9500" w:author="Rashed Hasan" w:date="2021-05-15T22:18:00Z">
              <w:del w:id="9501" w:author="Microsoft account" w:date="2021-05-25T01:34:00Z">
                <w:r w:rsidRPr="00B76AF0" w:rsidDel="0057724F">
                  <w:rPr>
                    <w:rFonts w:ascii="Times New Roman" w:hAnsi="Times New Roman" w:cs="Times New Roman"/>
                    <w:bCs/>
                    <w:sz w:val="18"/>
                    <w:szCs w:val="18"/>
                    <w:rPrChange w:id="9502" w:author="Rashed Hasan" w:date="2021-05-15T22:19:00Z">
                      <w:rPr>
                        <w:rFonts w:ascii="Times New Roman" w:hAnsi="Times New Roman" w:cs="Times New Roman"/>
                        <w:bCs/>
                        <w:sz w:val="20"/>
                        <w:szCs w:val="20"/>
                      </w:rPr>
                    </w:rPrChange>
                  </w:rPr>
                  <w:delText>0.504</w:delText>
                </w:r>
              </w:del>
            </w:ins>
          </w:p>
        </w:tc>
        <w:tc>
          <w:tcPr>
            <w:tcW w:w="636" w:type="pct"/>
            <w:vAlign w:val="center"/>
          </w:tcPr>
          <w:p w14:paraId="7BE631E0" w14:textId="0B089257" w:rsidR="006373F8" w:rsidRPr="00B76AF0" w:rsidDel="0057724F" w:rsidRDefault="006373F8" w:rsidP="00E75A46">
            <w:pPr>
              <w:jc w:val="both"/>
              <w:rPr>
                <w:ins w:id="9503" w:author="Rashed Hasan" w:date="2021-05-15T22:18:00Z"/>
                <w:del w:id="9504" w:author="Microsoft account" w:date="2021-05-25T01:34:00Z"/>
                <w:rFonts w:ascii="Times New Roman" w:hAnsi="Times New Roman" w:cs="Times New Roman"/>
                <w:bCs/>
                <w:sz w:val="18"/>
                <w:szCs w:val="18"/>
                <w:rPrChange w:id="9505" w:author="Rashed Hasan" w:date="2021-05-15T22:19:00Z">
                  <w:rPr>
                    <w:ins w:id="9506" w:author="Rashed Hasan" w:date="2021-05-15T22:18:00Z"/>
                    <w:del w:id="9507" w:author="Microsoft account" w:date="2021-05-25T01:34:00Z"/>
                    <w:rFonts w:ascii="Times New Roman" w:hAnsi="Times New Roman" w:cs="Times New Roman"/>
                    <w:bCs/>
                    <w:sz w:val="20"/>
                    <w:szCs w:val="20"/>
                  </w:rPr>
                </w:rPrChange>
              </w:rPr>
              <w:pPrChange w:id="9508" w:author="Microsoft account" w:date="2021-05-25T22:50:00Z">
                <w:pPr>
                  <w:jc w:val="center"/>
                </w:pPr>
              </w:pPrChange>
            </w:pPr>
            <w:ins w:id="9509" w:author="Rashed Hasan" w:date="2021-05-15T22:18:00Z">
              <w:del w:id="9510" w:author="Microsoft account" w:date="2021-05-25T01:34:00Z">
                <w:r w:rsidRPr="00B76AF0" w:rsidDel="0057724F">
                  <w:rPr>
                    <w:rFonts w:ascii="Times New Roman" w:hAnsi="Times New Roman" w:cs="Times New Roman"/>
                    <w:bCs/>
                    <w:sz w:val="18"/>
                    <w:szCs w:val="18"/>
                    <w:rPrChange w:id="9511" w:author="Rashed Hasan" w:date="2021-05-15T22:19:00Z">
                      <w:rPr>
                        <w:rFonts w:ascii="Times New Roman" w:hAnsi="Times New Roman" w:cs="Times New Roman"/>
                        <w:bCs/>
                        <w:sz w:val="20"/>
                        <w:szCs w:val="20"/>
                      </w:rPr>
                    </w:rPrChange>
                  </w:rPr>
                  <w:delText>1.29 (0.38-4.40)</w:delText>
                </w:r>
              </w:del>
            </w:ins>
          </w:p>
        </w:tc>
        <w:tc>
          <w:tcPr>
            <w:tcW w:w="430" w:type="pct"/>
            <w:vAlign w:val="center"/>
          </w:tcPr>
          <w:p w14:paraId="491452E3" w14:textId="305589CE" w:rsidR="006373F8" w:rsidRPr="00B76AF0" w:rsidDel="0057724F" w:rsidRDefault="006373F8" w:rsidP="00E75A46">
            <w:pPr>
              <w:jc w:val="both"/>
              <w:rPr>
                <w:ins w:id="9512" w:author="Rashed Hasan" w:date="2021-05-15T22:18:00Z"/>
                <w:del w:id="9513" w:author="Microsoft account" w:date="2021-05-25T01:34:00Z"/>
                <w:rFonts w:ascii="Times New Roman" w:hAnsi="Times New Roman" w:cs="Times New Roman"/>
                <w:bCs/>
                <w:sz w:val="18"/>
                <w:szCs w:val="18"/>
                <w:rPrChange w:id="9514" w:author="Rashed Hasan" w:date="2021-05-15T22:19:00Z">
                  <w:rPr>
                    <w:ins w:id="9515" w:author="Rashed Hasan" w:date="2021-05-15T22:18:00Z"/>
                    <w:del w:id="9516" w:author="Microsoft account" w:date="2021-05-25T01:34:00Z"/>
                    <w:rFonts w:ascii="Times New Roman" w:hAnsi="Times New Roman" w:cs="Times New Roman"/>
                    <w:bCs/>
                    <w:sz w:val="20"/>
                    <w:szCs w:val="20"/>
                  </w:rPr>
                </w:rPrChange>
              </w:rPr>
              <w:pPrChange w:id="9517" w:author="Microsoft account" w:date="2021-05-25T22:50:00Z">
                <w:pPr>
                  <w:jc w:val="center"/>
                </w:pPr>
              </w:pPrChange>
            </w:pPr>
            <w:ins w:id="9518" w:author="Rashed Hasan" w:date="2021-05-15T22:18:00Z">
              <w:del w:id="9519" w:author="Microsoft account" w:date="2021-05-25T01:34:00Z">
                <w:r w:rsidRPr="00B76AF0" w:rsidDel="0057724F">
                  <w:rPr>
                    <w:rFonts w:ascii="Times New Roman" w:hAnsi="Times New Roman" w:cs="Times New Roman"/>
                    <w:bCs/>
                    <w:sz w:val="18"/>
                    <w:szCs w:val="18"/>
                    <w:rPrChange w:id="9520" w:author="Rashed Hasan" w:date="2021-05-15T22:19:00Z">
                      <w:rPr>
                        <w:rFonts w:ascii="Times New Roman" w:hAnsi="Times New Roman" w:cs="Times New Roman"/>
                        <w:bCs/>
                        <w:sz w:val="20"/>
                        <w:szCs w:val="20"/>
                      </w:rPr>
                    </w:rPrChange>
                  </w:rPr>
                  <w:delText>0.689</w:delText>
                </w:r>
              </w:del>
            </w:ins>
          </w:p>
        </w:tc>
        <w:tc>
          <w:tcPr>
            <w:tcW w:w="627" w:type="pct"/>
            <w:vAlign w:val="center"/>
          </w:tcPr>
          <w:p w14:paraId="2BBCB9B0" w14:textId="43285B40" w:rsidR="006373F8" w:rsidRPr="00B76AF0" w:rsidDel="0057724F" w:rsidRDefault="006373F8" w:rsidP="00E75A46">
            <w:pPr>
              <w:jc w:val="both"/>
              <w:rPr>
                <w:ins w:id="9521" w:author="Rashed Hasan" w:date="2021-05-15T22:18:00Z"/>
                <w:del w:id="9522" w:author="Microsoft account" w:date="2021-05-25T01:34:00Z"/>
                <w:rFonts w:ascii="Times New Roman" w:hAnsi="Times New Roman" w:cs="Times New Roman"/>
                <w:bCs/>
                <w:sz w:val="18"/>
                <w:szCs w:val="18"/>
                <w:rPrChange w:id="9523" w:author="Rashed Hasan" w:date="2021-05-15T22:19:00Z">
                  <w:rPr>
                    <w:ins w:id="9524" w:author="Rashed Hasan" w:date="2021-05-15T22:18:00Z"/>
                    <w:del w:id="9525" w:author="Microsoft account" w:date="2021-05-25T01:34:00Z"/>
                    <w:rFonts w:ascii="Times New Roman" w:hAnsi="Times New Roman" w:cs="Times New Roman"/>
                    <w:bCs/>
                    <w:sz w:val="20"/>
                    <w:szCs w:val="20"/>
                  </w:rPr>
                </w:rPrChange>
              </w:rPr>
              <w:pPrChange w:id="9526" w:author="Microsoft account" w:date="2021-05-25T22:50:00Z">
                <w:pPr>
                  <w:jc w:val="center"/>
                </w:pPr>
              </w:pPrChange>
            </w:pPr>
            <w:ins w:id="9527" w:author="Rashed Hasan" w:date="2021-05-15T22:18:00Z">
              <w:del w:id="9528" w:author="Microsoft account" w:date="2021-05-25T01:34:00Z">
                <w:r w:rsidRPr="00B76AF0" w:rsidDel="0057724F">
                  <w:rPr>
                    <w:rFonts w:ascii="Times New Roman" w:hAnsi="Times New Roman" w:cs="Times New Roman"/>
                    <w:bCs/>
                    <w:sz w:val="18"/>
                    <w:szCs w:val="18"/>
                    <w:rPrChange w:id="9529" w:author="Rashed Hasan" w:date="2021-05-15T22:19:00Z">
                      <w:rPr>
                        <w:rFonts w:ascii="Times New Roman" w:hAnsi="Times New Roman" w:cs="Times New Roman"/>
                        <w:bCs/>
                        <w:sz w:val="20"/>
                        <w:szCs w:val="20"/>
                      </w:rPr>
                    </w:rPrChange>
                  </w:rPr>
                  <w:delText>-</w:delText>
                </w:r>
              </w:del>
              <w:del w:id="9530" w:author="Microsoft account" w:date="2021-05-24T00:00:00Z">
                <w:r w:rsidRPr="00B76AF0" w:rsidDel="00635F61">
                  <w:rPr>
                    <w:rFonts w:ascii="Times New Roman" w:hAnsi="Times New Roman" w:cs="Times New Roman"/>
                    <w:bCs/>
                    <w:sz w:val="18"/>
                    <w:szCs w:val="18"/>
                    <w:rPrChange w:id="9531" w:author="Rashed Hasan" w:date="2021-05-15T22:19:00Z">
                      <w:rPr>
                        <w:rFonts w:ascii="Times New Roman" w:hAnsi="Times New Roman" w:cs="Times New Roman"/>
                        <w:bCs/>
                        <w:sz w:val="20"/>
                        <w:szCs w:val="20"/>
                      </w:rPr>
                    </w:rPrChange>
                  </w:rPr>
                  <w:delText>-</w:delText>
                </w:r>
              </w:del>
            </w:ins>
          </w:p>
        </w:tc>
        <w:tc>
          <w:tcPr>
            <w:tcW w:w="392" w:type="pct"/>
            <w:vAlign w:val="center"/>
          </w:tcPr>
          <w:p w14:paraId="022C6C02" w14:textId="319C86E0" w:rsidR="006373F8" w:rsidRPr="00B76AF0" w:rsidDel="0057724F" w:rsidRDefault="006373F8" w:rsidP="00E75A46">
            <w:pPr>
              <w:jc w:val="both"/>
              <w:rPr>
                <w:ins w:id="9532" w:author="Rashed Hasan" w:date="2021-05-15T22:18:00Z"/>
                <w:del w:id="9533" w:author="Microsoft account" w:date="2021-05-25T01:34:00Z"/>
                <w:rFonts w:ascii="Times New Roman" w:hAnsi="Times New Roman" w:cs="Times New Roman"/>
                <w:bCs/>
                <w:sz w:val="18"/>
                <w:szCs w:val="18"/>
                <w:rPrChange w:id="9534" w:author="Rashed Hasan" w:date="2021-05-15T22:19:00Z">
                  <w:rPr>
                    <w:ins w:id="9535" w:author="Rashed Hasan" w:date="2021-05-15T22:18:00Z"/>
                    <w:del w:id="9536" w:author="Microsoft account" w:date="2021-05-25T01:34:00Z"/>
                    <w:rFonts w:ascii="Times New Roman" w:hAnsi="Times New Roman" w:cs="Times New Roman"/>
                    <w:bCs/>
                    <w:sz w:val="20"/>
                    <w:szCs w:val="20"/>
                  </w:rPr>
                </w:rPrChange>
              </w:rPr>
              <w:pPrChange w:id="9537" w:author="Microsoft account" w:date="2021-05-25T22:50:00Z">
                <w:pPr>
                  <w:jc w:val="center"/>
                </w:pPr>
              </w:pPrChange>
            </w:pPr>
            <w:ins w:id="9538" w:author="Rashed Hasan" w:date="2021-05-15T22:18:00Z">
              <w:del w:id="9539" w:author="Microsoft account" w:date="2021-05-25T01:34:00Z">
                <w:r w:rsidRPr="00B76AF0" w:rsidDel="0057724F">
                  <w:rPr>
                    <w:rFonts w:ascii="Times New Roman" w:hAnsi="Times New Roman" w:cs="Times New Roman"/>
                    <w:bCs/>
                    <w:sz w:val="18"/>
                    <w:szCs w:val="18"/>
                    <w:rPrChange w:id="9540" w:author="Rashed Hasan" w:date="2021-05-15T22:19:00Z">
                      <w:rPr>
                        <w:rFonts w:ascii="Times New Roman" w:hAnsi="Times New Roman" w:cs="Times New Roman"/>
                        <w:bCs/>
                        <w:sz w:val="20"/>
                        <w:szCs w:val="20"/>
                      </w:rPr>
                    </w:rPrChange>
                  </w:rPr>
                  <w:delText>-</w:delText>
                </w:r>
              </w:del>
              <w:del w:id="9541" w:author="Microsoft account" w:date="2021-05-24T00:00:00Z">
                <w:r w:rsidRPr="00B76AF0" w:rsidDel="00635F61">
                  <w:rPr>
                    <w:rFonts w:ascii="Times New Roman" w:hAnsi="Times New Roman" w:cs="Times New Roman"/>
                    <w:bCs/>
                    <w:sz w:val="18"/>
                    <w:szCs w:val="18"/>
                    <w:rPrChange w:id="9542" w:author="Rashed Hasan" w:date="2021-05-15T22:19:00Z">
                      <w:rPr>
                        <w:rFonts w:ascii="Times New Roman" w:hAnsi="Times New Roman" w:cs="Times New Roman"/>
                        <w:bCs/>
                        <w:sz w:val="20"/>
                        <w:szCs w:val="20"/>
                      </w:rPr>
                    </w:rPrChange>
                  </w:rPr>
                  <w:delText>-</w:delText>
                </w:r>
              </w:del>
            </w:ins>
          </w:p>
        </w:tc>
        <w:tc>
          <w:tcPr>
            <w:tcW w:w="625" w:type="pct"/>
            <w:vAlign w:val="center"/>
          </w:tcPr>
          <w:p w14:paraId="7D383EBF" w14:textId="57ECCF96" w:rsidR="006373F8" w:rsidRPr="00B76AF0" w:rsidDel="0057724F" w:rsidRDefault="006373F8" w:rsidP="00E75A46">
            <w:pPr>
              <w:jc w:val="both"/>
              <w:rPr>
                <w:ins w:id="9543" w:author="Rashed Hasan" w:date="2021-05-15T22:18:00Z"/>
                <w:del w:id="9544" w:author="Microsoft account" w:date="2021-05-25T01:34:00Z"/>
                <w:rFonts w:ascii="Times New Roman" w:hAnsi="Times New Roman" w:cs="Times New Roman"/>
                <w:bCs/>
                <w:sz w:val="18"/>
                <w:szCs w:val="18"/>
                <w:rPrChange w:id="9545" w:author="Rashed Hasan" w:date="2021-05-15T22:19:00Z">
                  <w:rPr>
                    <w:ins w:id="9546" w:author="Rashed Hasan" w:date="2021-05-15T22:18:00Z"/>
                    <w:del w:id="9547" w:author="Microsoft account" w:date="2021-05-25T01:34:00Z"/>
                    <w:rFonts w:ascii="Times New Roman" w:hAnsi="Times New Roman" w:cs="Times New Roman"/>
                    <w:bCs/>
                    <w:sz w:val="20"/>
                    <w:szCs w:val="20"/>
                  </w:rPr>
                </w:rPrChange>
              </w:rPr>
              <w:pPrChange w:id="9548" w:author="Microsoft account" w:date="2021-05-25T22:50:00Z">
                <w:pPr>
                  <w:jc w:val="center"/>
                </w:pPr>
              </w:pPrChange>
            </w:pPr>
            <w:ins w:id="9549" w:author="Rashed Hasan" w:date="2021-05-15T22:18:00Z">
              <w:del w:id="9550" w:author="Microsoft account" w:date="2021-05-25T01:34:00Z">
                <w:r w:rsidRPr="00B76AF0" w:rsidDel="0057724F">
                  <w:rPr>
                    <w:rFonts w:ascii="Times New Roman" w:hAnsi="Times New Roman" w:cs="Times New Roman"/>
                    <w:bCs/>
                    <w:sz w:val="18"/>
                    <w:szCs w:val="18"/>
                    <w:rPrChange w:id="9551" w:author="Rashed Hasan" w:date="2021-05-15T22:19:00Z">
                      <w:rPr>
                        <w:rFonts w:ascii="Times New Roman" w:hAnsi="Times New Roman" w:cs="Times New Roman"/>
                        <w:bCs/>
                        <w:sz w:val="20"/>
                        <w:szCs w:val="20"/>
                      </w:rPr>
                    </w:rPrChange>
                  </w:rPr>
                  <w:delText>-</w:delText>
                </w:r>
              </w:del>
              <w:del w:id="9552" w:author="Microsoft account" w:date="2021-05-24T00:00:00Z">
                <w:r w:rsidRPr="00B76AF0" w:rsidDel="00635F61">
                  <w:rPr>
                    <w:rFonts w:ascii="Times New Roman" w:hAnsi="Times New Roman" w:cs="Times New Roman"/>
                    <w:bCs/>
                    <w:sz w:val="18"/>
                    <w:szCs w:val="18"/>
                    <w:rPrChange w:id="9553" w:author="Rashed Hasan" w:date="2021-05-15T22:19:00Z">
                      <w:rPr>
                        <w:rFonts w:ascii="Times New Roman" w:hAnsi="Times New Roman" w:cs="Times New Roman"/>
                        <w:bCs/>
                        <w:sz w:val="20"/>
                        <w:szCs w:val="20"/>
                      </w:rPr>
                    </w:rPrChange>
                  </w:rPr>
                  <w:delText>-</w:delText>
                </w:r>
              </w:del>
            </w:ins>
          </w:p>
        </w:tc>
        <w:tc>
          <w:tcPr>
            <w:tcW w:w="430" w:type="pct"/>
            <w:vAlign w:val="center"/>
          </w:tcPr>
          <w:p w14:paraId="71CC242A" w14:textId="07E8AE5C" w:rsidR="006373F8" w:rsidRPr="00B76AF0" w:rsidDel="0057724F" w:rsidRDefault="006373F8" w:rsidP="00E75A46">
            <w:pPr>
              <w:jc w:val="both"/>
              <w:rPr>
                <w:ins w:id="9554" w:author="Rashed Hasan" w:date="2021-05-15T22:18:00Z"/>
                <w:del w:id="9555" w:author="Microsoft account" w:date="2021-05-25T01:34:00Z"/>
                <w:rFonts w:ascii="Times New Roman" w:hAnsi="Times New Roman" w:cs="Times New Roman"/>
                <w:bCs/>
                <w:sz w:val="18"/>
                <w:szCs w:val="18"/>
                <w:rPrChange w:id="9556" w:author="Rashed Hasan" w:date="2021-05-15T22:19:00Z">
                  <w:rPr>
                    <w:ins w:id="9557" w:author="Rashed Hasan" w:date="2021-05-15T22:18:00Z"/>
                    <w:del w:id="9558" w:author="Microsoft account" w:date="2021-05-25T01:34:00Z"/>
                    <w:rFonts w:ascii="Times New Roman" w:hAnsi="Times New Roman" w:cs="Times New Roman"/>
                    <w:bCs/>
                    <w:sz w:val="20"/>
                    <w:szCs w:val="20"/>
                  </w:rPr>
                </w:rPrChange>
              </w:rPr>
              <w:pPrChange w:id="9559" w:author="Microsoft account" w:date="2021-05-25T22:50:00Z">
                <w:pPr>
                  <w:jc w:val="center"/>
                </w:pPr>
              </w:pPrChange>
            </w:pPr>
            <w:ins w:id="9560" w:author="Rashed Hasan" w:date="2021-05-15T22:18:00Z">
              <w:del w:id="9561" w:author="Microsoft account" w:date="2021-05-25T01:34:00Z">
                <w:r w:rsidRPr="00B76AF0" w:rsidDel="0057724F">
                  <w:rPr>
                    <w:rFonts w:ascii="Times New Roman" w:hAnsi="Times New Roman" w:cs="Times New Roman"/>
                    <w:bCs/>
                    <w:sz w:val="18"/>
                    <w:szCs w:val="18"/>
                    <w:rPrChange w:id="9562" w:author="Rashed Hasan" w:date="2021-05-15T22:19:00Z">
                      <w:rPr>
                        <w:rFonts w:ascii="Times New Roman" w:hAnsi="Times New Roman" w:cs="Times New Roman"/>
                        <w:bCs/>
                        <w:sz w:val="20"/>
                        <w:szCs w:val="20"/>
                      </w:rPr>
                    </w:rPrChange>
                  </w:rPr>
                  <w:delText>-</w:delText>
                </w:r>
              </w:del>
              <w:del w:id="9563" w:author="Microsoft account" w:date="2021-05-24T00:00:00Z">
                <w:r w:rsidRPr="00B76AF0" w:rsidDel="00635F61">
                  <w:rPr>
                    <w:rFonts w:ascii="Times New Roman" w:hAnsi="Times New Roman" w:cs="Times New Roman"/>
                    <w:bCs/>
                    <w:sz w:val="18"/>
                    <w:szCs w:val="18"/>
                    <w:rPrChange w:id="9564" w:author="Rashed Hasan" w:date="2021-05-15T22:19:00Z">
                      <w:rPr>
                        <w:rFonts w:ascii="Times New Roman" w:hAnsi="Times New Roman" w:cs="Times New Roman"/>
                        <w:bCs/>
                        <w:sz w:val="20"/>
                        <w:szCs w:val="20"/>
                      </w:rPr>
                    </w:rPrChange>
                  </w:rPr>
                  <w:delText>-</w:delText>
                </w:r>
              </w:del>
            </w:ins>
          </w:p>
        </w:tc>
      </w:tr>
      <w:tr w:rsidR="00271CC4" w:rsidRPr="00B76AF0" w14:paraId="4B0D1CF2" w14:textId="77777777" w:rsidTr="00B211C0">
        <w:trPr>
          <w:trHeight w:val="226"/>
          <w:jc w:val="center"/>
          <w:ins w:id="9565" w:author="Rashed Hasan" w:date="2021-05-15T22:18:00Z"/>
        </w:trPr>
        <w:tc>
          <w:tcPr>
            <w:tcW w:w="739" w:type="pct"/>
            <w:vAlign w:val="center"/>
          </w:tcPr>
          <w:p w14:paraId="39C307C1" w14:textId="5BE40AF4" w:rsidR="006373F8" w:rsidRPr="00B76AF0" w:rsidRDefault="0019430A" w:rsidP="00E75A46">
            <w:pPr>
              <w:jc w:val="both"/>
              <w:rPr>
                <w:ins w:id="9566" w:author="Rashed Hasan" w:date="2021-05-15T22:18:00Z"/>
                <w:rFonts w:ascii="Times New Roman" w:hAnsi="Times New Roman" w:cs="Times New Roman"/>
                <w:bCs/>
                <w:sz w:val="18"/>
                <w:szCs w:val="18"/>
                <w:rPrChange w:id="9567" w:author="Rashed Hasan" w:date="2021-05-15T22:19:00Z">
                  <w:rPr>
                    <w:ins w:id="9568" w:author="Rashed Hasan" w:date="2021-05-15T22:18:00Z"/>
                    <w:rFonts w:ascii="Times New Roman" w:hAnsi="Times New Roman" w:cs="Times New Roman"/>
                    <w:bCs/>
                    <w:sz w:val="20"/>
                    <w:szCs w:val="20"/>
                  </w:rPr>
                </w:rPrChange>
              </w:rPr>
              <w:pPrChange w:id="9569" w:author="Microsoft account" w:date="2021-05-25T22:50:00Z">
                <w:pPr>
                  <w:jc w:val="center"/>
                </w:pPr>
              </w:pPrChange>
            </w:pPr>
            <w:ins w:id="9570" w:author="Microsoft account" w:date="2021-05-25T02:41:00Z">
              <w:r>
                <w:rPr>
                  <w:rFonts w:ascii="Times New Roman" w:hAnsi="Times New Roman" w:cs="Times New Roman"/>
                  <w:bCs/>
                  <w:sz w:val="18"/>
                  <w:szCs w:val="18"/>
                </w:rPr>
                <w:t>Unim</w:t>
              </w:r>
            </w:ins>
            <w:ins w:id="9571" w:author="Rashed Hasan" w:date="2021-05-15T22:18:00Z">
              <w:del w:id="9572" w:author="Microsoft account" w:date="2021-05-25T01:35:00Z">
                <w:r w:rsidR="006373F8" w:rsidRPr="00B76AF0" w:rsidDel="0057724F">
                  <w:rPr>
                    <w:rFonts w:ascii="Times New Roman" w:hAnsi="Times New Roman" w:cs="Times New Roman"/>
                    <w:bCs/>
                    <w:sz w:val="18"/>
                    <w:szCs w:val="18"/>
                    <w:rPrChange w:id="9573" w:author="Rashed Hasan" w:date="2021-05-15T22:19:00Z">
                      <w:rPr>
                        <w:rFonts w:ascii="Times New Roman" w:hAnsi="Times New Roman" w:cs="Times New Roman"/>
                        <w:bCs/>
                        <w:sz w:val="20"/>
                        <w:szCs w:val="20"/>
                      </w:rPr>
                    </w:rPrChange>
                  </w:rPr>
                  <w:delText>Uni</w:delText>
                </w:r>
              </w:del>
              <w:del w:id="9574" w:author="Microsoft account" w:date="2021-05-25T02:41:00Z">
                <w:r w:rsidR="006373F8" w:rsidRPr="00B76AF0" w:rsidDel="0019430A">
                  <w:rPr>
                    <w:rFonts w:ascii="Times New Roman" w:hAnsi="Times New Roman" w:cs="Times New Roman"/>
                    <w:bCs/>
                    <w:sz w:val="18"/>
                    <w:szCs w:val="18"/>
                    <w:rPrChange w:id="9575" w:author="Rashed Hasan" w:date="2021-05-15T22:19:00Z">
                      <w:rPr>
                        <w:rFonts w:ascii="Times New Roman" w:hAnsi="Times New Roman" w:cs="Times New Roman"/>
                        <w:bCs/>
                        <w:sz w:val="20"/>
                        <w:szCs w:val="20"/>
                      </w:rPr>
                    </w:rPrChange>
                  </w:rPr>
                  <w:delText>m</w:delText>
                </w:r>
              </w:del>
              <w:r w:rsidR="006373F8" w:rsidRPr="00B76AF0">
                <w:rPr>
                  <w:rFonts w:ascii="Times New Roman" w:hAnsi="Times New Roman" w:cs="Times New Roman"/>
                  <w:bCs/>
                  <w:sz w:val="18"/>
                  <w:szCs w:val="18"/>
                  <w:rPrChange w:id="9576" w:author="Rashed Hasan" w:date="2021-05-15T22:19:00Z">
                    <w:rPr>
                      <w:rFonts w:ascii="Times New Roman" w:hAnsi="Times New Roman" w:cs="Times New Roman"/>
                      <w:bCs/>
                      <w:sz w:val="20"/>
                      <w:szCs w:val="20"/>
                    </w:rPr>
                  </w:rPrChange>
                </w:rPr>
                <w:t>proved</w:t>
              </w:r>
            </w:ins>
          </w:p>
        </w:tc>
        <w:tc>
          <w:tcPr>
            <w:tcW w:w="665" w:type="pct"/>
            <w:vAlign w:val="center"/>
          </w:tcPr>
          <w:p w14:paraId="0A0D41E5" w14:textId="2700232A" w:rsidR="006373F8" w:rsidRPr="00B76AF0" w:rsidRDefault="001F3D69" w:rsidP="00E75A46">
            <w:pPr>
              <w:jc w:val="both"/>
              <w:rPr>
                <w:ins w:id="9577" w:author="Rashed Hasan" w:date="2021-05-15T22:18:00Z"/>
                <w:rFonts w:ascii="Times New Roman" w:hAnsi="Times New Roman" w:cs="Times New Roman"/>
                <w:bCs/>
                <w:sz w:val="18"/>
                <w:szCs w:val="18"/>
                <w:rPrChange w:id="9578" w:author="Rashed Hasan" w:date="2021-05-15T22:19:00Z">
                  <w:rPr>
                    <w:ins w:id="9579" w:author="Rashed Hasan" w:date="2021-05-15T22:18:00Z"/>
                    <w:rFonts w:ascii="Times New Roman" w:hAnsi="Times New Roman" w:cs="Times New Roman"/>
                    <w:bCs/>
                    <w:sz w:val="20"/>
                    <w:szCs w:val="20"/>
                  </w:rPr>
                </w:rPrChange>
              </w:rPr>
            </w:pPr>
            <w:ins w:id="9580" w:author="Microsoft account" w:date="2021-05-25T01:39:00Z">
              <w:r>
                <w:rPr>
                  <w:rFonts w:ascii="Times New Roman" w:hAnsi="Times New Roman" w:cs="Times New Roman"/>
                  <w:bCs/>
                  <w:sz w:val="18"/>
                  <w:szCs w:val="18"/>
                </w:rPr>
                <w:t>1.33</w:t>
              </w:r>
            </w:ins>
            <w:ins w:id="9581" w:author="Rashed Hasan" w:date="2021-05-15T22:18:00Z">
              <w:del w:id="9582" w:author="Microsoft account" w:date="2021-05-25T01:39:00Z">
                <w:r w:rsidR="006373F8" w:rsidRPr="00B76AF0" w:rsidDel="001F3D69">
                  <w:rPr>
                    <w:rFonts w:ascii="Times New Roman" w:hAnsi="Times New Roman" w:cs="Times New Roman"/>
                    <w:bCs/>
                    <w:sz w:val="18"/>
                    <w:szCs w:val="18"/>
                    <w:rPrChange w:id="9583" w:author="Rashed Hasan" w:date="2021-05-15T22:19:00Z">
                      <w:rPr>
                        <w:rFonts w:ascii="Times New Roman" w:hAnsi="Times New Roman" w:cs="Times New Roman"/>
                        <w:bCs/>
                        <w:sz w:val="20"/>
                        <w:szCs w:val="20"/>
                      </w:rPr>
                    </w:rPrChange>
                  </w:rPr>
                  <w:delText>0.75</w:delText>
                </w:r>
              </w:del>
              <w:r w:rsidR="006373F8" w:rsidRPr="00B76AF0">
                <w:rPr>
                  <w:rFonts w:ascii="Times New Roman" w:hAnsi="Times New Roman" w:cs="Times New Roman"/>
                  <w:bCs/>
                  <w:sz w:val="18"/>
                  <w:szCs w:val="18"/>
                  <w:rPrChange w:id="9584" w:author="Rashed Hasan" w:date="2021-05-15T22:19:00Z">
                    <w:rPr>
                      <w:rFonts w:ascii="Times New Roman" w:hAnsi="Times New Roman" w:cs="Times New Roman"/>
                      <w:bCs/>
                      <w:sz w:val="20"/>
                      <w:szCs w:val="20"/>
                    </w:rPr>
                  </w:rPrChange>
                </w:rPr>
                <w:t xml:space="preserve"> (</w:t>
              </w:r>
            </w:ins>
            <w:ins w:id="9585" w:author="Microsoft account" w:date="2021-05-25T01:39:00Z">
              <w:r>
                <w:rPr>
                  <w:rFonts w:ascii="Times New Roman" w:hAnsi="Times New Roman" w:cs="Times New Roman"/>
                  <w:bCs/>
                  <w:sz w:val="18"/>
                  <w:szCs w:val="18"/>
                </w:rPr>
                <w:t>1.14</w:t>
              </w:r>
            </w:ins>
            <w:ins w:id="9586" w:author="Rashed Hasan" w:date="2021-05-15T22:18:00Z">
              <w:del w:id="9587" w:author="Microsoft account" w:date="2021-05-25T01:39:00Z">
                <w:r w:rsidR="006373F8" w:rsidRPr="00B76AF0" w:rsidDel="001F3D69">
                  <w:rPr>
                    <w:rFonts w:ascii="Times New Roman" w:hAnsi="Times New Roman" w:cs="Times New Roman"/>
                    <w:bCs/>
                    <w:sz w:val="18"/>
                    <w:szCs w:val="18"/>
                    <w:rPrChange w:id="9588" w:author="Rashed Hasan" w:date="2021-05-15T22:19:00Z">
                      <w:rPr>
                        <w:rFonts w:ascii="Times New Roman" w:hAnsi="Times New Roman" w:cs="Times New Roman"/>
                        <w:bCs/>
                        <w:sz w:val="20"/>
                        <w:szCs w:val="20"/>
                      </w:rPr>
                    </w:rPrChange>
                  </w:rPr>
                  <w:delText>0.65</w:delText>
                </w:r>
              </w:del>
              <w:r w:rsidR="006373F8" w:rsidRPr="00B76AF0">
                <w:rPr>
                  <w:rFonts w:ascii="Times New Roman" w:hAnsi="Times New Roman" w:cs="Times New Roman"/>
                  <w:bCs/>
                  <w:sz w:val="18"/>
                  <w:szCs w:val="18"/>
                  <w:rPrChange w:id="9589" w:author="Rashed Hasan" w:date="2021-05-15T22:19:00Z">
                    <w:rPr>
                      <w:rFonts w:ascii="Times New Roman" w:hAnsi="Times New Roman" w:cs="Times New Roman"/>
                      <w:bCs/>
                      <w:sz w:val="20"/>
                      <w:szCs w:val="20"/>
                    </w:rPr>
                  </w:rPrChange>
                </w:rPr>
                <w:t>-</w:t>
              </w:r>
            </w:ins>
            <w:ins w:id="9590" w:author="Microsoft account" w:date="2021-05-25T01:39:00Z">
              <w:r>
                <w:rPr>
                  <w:rFonts w:ascii="Times New Roman" w:hAnsi="Times New Roman" w:cs="Times New Roman"/>
                  <w:bCs/>
                  <w:sz w:val="18"/>
                  <w:szCs w:val="18"/>
                </w:rPr>
                <w:t>1.55</w:t>
              </w:r>
            </w:ins>
            <w:ins w:id="9591" w:author="Rashed Hasan" w:date="2021-05-15T22:18:00Z">
              <w:del w:id="9592" w:author="Microsoft account" w:date="2021-05-25T01:39:00Z">
                <w:r w:rsidR="006373F8" w:rsidRPr="00B76AF0" w:rsidDel="001F3D69">
                  <w:rPr>
                    <w:rFonts w:ascii="Times New Roman" w:hAnsi="Times New Roman" w:cs="Times New Roman"/>
                    <w:bCs/>
                    <w:sz w:val="18"/>
                    <w:szCs w:val="18"/>
                    <w:rPrChange w:id="9593" w:author="Rashed Hasan" w:date="2021-05-15T22:19:00Z">
                      <w:rPr>
                        <w:rFonts w:ascii="Times New Roman" w:hAnsi="Times New Roman" w:cs="Times New Roman"/>
                        <w:bCs/>
                        <w:sz w:val="20"/>
                        <w:szCs w:val="20"/>
                      </w:rPr>
                    </w:rPrChange>
                  </w:rPr>
                  <w:delText>0.88</w:delText>
                </w:r>
              </w:del>
              <w:r w:rsidR="006373F8" w:rsidRPr="00B76AF0">
                <w:rPr>
                  <w:rFonts w:ascii="Times New Roman" w:hAnsi="Times New Roman" w:cs="Times New Roman"/>
                  <w:bCs/>
                  <w:sz w:val="18"/>
                  <w:szCs w:val="18"/>
                  <w:rPrChange w:id="9594" w:author="Rashed Hasan" w:date="2021-05-15T22:19:00Z">
                    <w:rPr>
                      <w:rFonts w:ascii="Times New Roman" w:hAnsi="Times New Roman" w:cs="Times New Roman"/>
                      <w:bCs/>
                      <w:sz w:val="20"/>
                      <w:szCs w:val="20"/>
                    </w:rPr>
                  </w:rPrChange>
                </w:rPr>
                <w:t>)</w:t>
              </w:r>
            </w:ins>
          </w:p>
        </w:tc>
        <w:tc>
          <w:tcPr>
            <w:tcW w:w="456" w:type="pct"/>
            <w:vAlign w:val="center"/>
          </w:tcPr>
          <w:p w14:paraId="39A5AC4F" w14:textId="77777777" w:rsidR="006373F8" w:rsidRPr="00B76AF0" w:rsidRDefault="006373F8" w:rsidP="00E75A46">
            <w:pPr>
              <w:jc w:val="both"/>
              <w:rPr>
                <w:ins w:id="9595" w:author="Rashed Hasan" w:date="2021-05-15T22:18:00Z"/>
                <w:rFonts w:ascii="Times New Roman" w:hAnsi="Times New Roman" w:cs="Times New Roman"/>
                <w:bCs/>
                <w:sz w:val="18"/>
                <w:szCs w:val="18"/>
                <w:rPrChange w:id="9596" w:author="Rashed Hasan" w:date="2021-05-15T22:19:00Z">
                  <w:rPr>
                    <w:ins w:id="9597" w:author="Rashed Hasan" w:date="2021-05-15T22:18:00Z"/>
                    <w:rFonts w:ascii="Times New Roman" w:hAnsi="Times New Roman" w:cs="Times New Roman"/>
                    <w:bCs/>
                    <w:sz w:val="20"/>
                    <w:szCs w:val="20"/>
                  </w:rPr>
                </w:rPrChange>
              </w:rPr>
              <w:pPrChange w:id="9598" w:author="Microsoft account" w:date="2021-05-25T22:50:00Z">
                <w:pPr>
                  <w:jc w:val="both"/>
                </w:pPr>
              </w:pPrChange>
            </w:pPr>
            <w:ins w:id="9599" w:author="Rashed Hasan" w:date="2021-05-15T22:18:00Z">
              <w:r w:rsidRPr="00B76AF0">
                <w:rPr>
                  <w:rFonts w:ascii="Times New Roman" w:hAnsi="Times New Roman" w:cs="Times New Roman"/>
                  <w:bCs/>
                  <w:sz w:val="18"/>
                  <w:szCs w:val="18"/>
                  <w:rPrChange w:id="9600" w:author="Rashed Hasan" w:date="2021-05-15T22:19:00Z">
                    <w:rPr>
                      <w:rFonts w:ascii="Times New Roman" w:hAnsi="Times New Roman" w:cs="Times New Roman"/>
                      <w:bCs/>
                      <w:sz w:val="20"/>
                      <w:szCs w:val="20"/>
                    </w:rPr>
                  </w:rPrChange>
                </w:rPr>
                <w:t>&lt;0.001</w:t>
              </w:r>
            </w:ins>
          </w:p>
        </w:tc>
        <w:tc>
          <w:tcPr>
            <w:tcW w:w="636" w:type="pct"/>
            <w:vAlign w:val="center"/>
          </w:tcPr>
          <w:p w14:paraId="23D01C6E" w14:textId="0FEB2CCF" w:rsidR="006373F8" w:rsidRPr="00B76AF0" w:rsidRDefault="0019430A" w:rsidP="00E75A46">
            <w:pPr>
              <w:jc w:val="both"/>
              <w:rPr>
                <w:ins w:id="9601" w:author="Rashed Hasan" w:date="2021-05-15T22:18:00Z"/>
                <w:rFonts w:ascii="Times New Roman" w:hAnsi="Times New Roman" w:cs="Times New Roman"/>
                <w:bCs/>
                <w:sz w:val="18"/>
                <w:szCs w:val="18"/>
                <w:rPrChange w:id="9602" w:author="Rashed Hasan" w:date="2021-05-15T22:19:00Z">
                  <w:rPr>
                    <w:ins w:id="9603" w:author="Rashed Hasan" w:date="2021-05-15T22:18:00Z"/>
                    <w:rFonts w:ascii="Times New Roman" w:hAnsi="Times New Roman" w:cs="Times New Roman"/>
                    <w:bCs/>
                    <w:sz w:val="20"/>
                    <w:szCs w:val="20"/>
                  </w:rPr>
                </w:rPrChange>
              </w:rPr>
              <w:pPrChange w:id="9604" w:author="Microsoft account" w:date="2021-05-25T22:50:00Z">
                <w:pPr>
                  <w:jc w:val="center"/>
                </w:pPr>
              </w:pPrChange>
            </w:pPr>
            <w:ins w:id="9605" w:author="Microsoft account" w:date="2021-05-25T02:41:00Z">
              <w:r>
                <w:rPr>
                  <w:rFonts w:ascii="Times New Roman" w:hAnsi="Times New Roman" w:cs="Times New Roman"/>
                  <w:bCs/>
                  <w:sz w:val="18"/>
                  <w:szCs w:val="18"/>
                </w:rPr>
                <w:t>0.92</w:t>
              </w:r>
            </w:ins>
            <w:ins w:id="9606" w:author="Rashed Hasan" w:date="2021-05-15T22:18:00Z">
              <w:del w:id="9607" w:author="Microsoft account" w:date="2021-05-25T02:41:00Z">
                <w:r w:rsidR="006373F8" w:rsidRPr="00B76AF0" w:rsidDel="0019430A">
                  <w:rPr>
                    <w:rFonts w:ascii="Times New Roman" w:hAnsi="Times New Roman" w:cs="Times New Roman"/>
                    <w:bCs/>
                    <w:sz w:val="18"/>
                    <w:szCs w:val="18"/>
                    <w:rPrChange w:id="9608" w:author="Rashed Hasan" w:date="2021-05-15T22:19:00Z">
                      <w:rPr>
                        <w:rFonts w:ascii="Times New Roman" w:hAnsi="Times New Roman" w:cs="Times New Roman"/>
                        <w:bCs/>
                        <w:sz w:val="20"/>
                        <w:szCs w:val="20"/>
                      </w:rPr>
                    </w:rPrChange>
                  </w:rPr>
                  <w:delText>1.09</w:delText>
                </w:r>
              </w:del>
              <w:r w:rsidR="006373F8" w:rsidRPr="00B76AF0">
                <w:rPr>
                  <w:rFonts w:ascii="Times New Roman" w:hAnsi="Times New Roman" w:cs="Times New Roman"/>
                  <w:bCs/>
                  <w:sz w:val="18"/>
                  <w:szCs w:val="18"/>
                  <w:rPrChange w:id="9609" w:author="Rashed Hasan" w:date="2021-05-15T22:19:00Z">
                    <w:rPr>
                      <w:rFonts w:ascii="Times New Roman" w:hAnsi="Times New Roman" w:cs="Times New Roman"/>
                      <w:bCs/>
                      <w:sz w:val="20"/>
                      <w:szCs w:val="20"/>
                    </w:rPr>
                  </w:rPrChange>
                </w:rPr>
                <w:t xml:space="preserve"> (0.</w:t>
              </w:r>
            </w:ins>
            <w:ins w:id="9610" w:author="Microsoft account" w:date="2021-05-25T02:42:00Z">
              <w:r w:rsidR="00E349A0">
                <w:rPr>
                  <w:rFonts w:ascii="Times New Roman" w:hAnsi="Times New Roman" w:cs="Times New Roman"/>
                  <w:bCs/>
                  <w:sz w:val="18"/>
                  <w:szCs w:val="18"/>
                </w:rPr>
                <w:t>74</w:t>
              </w:r>
            </w:ins>
            <w:ins w:id="9611" w:author="Rashed Hasan" w:date="2021-05-15T22:18:00Z">
              <w:del w:id="9612" w:author="Microsoft account" w:date="2021-05-25T02:42:00Z">
                <w:r w:rsidR="006373F8" w:rsidRPr="00B76AF0" w:rsidDel="00E349A0">
                  <w:rPr>
                    <w:rFonts w:ascii="Times New Roman" w:hAnsi="Times New Roman" w:cs="Times New Roman"/>
                    <w:bCs/>
                    <w:sz w:val="18"/>
                    <w:szCs w:val="18"/>
                    <w:rPrChange w:id="9613" w:author="Rashed Hasan" w:date="2021-05-15T22:19:00Z">
                      <w:rPr>
                        <w:rFonts w:ascii="Times New Roman" w:hAnsi="Times New Roman" w:cs="Times New Roman"/>
                        <w:bCs/>
                        <w:sz w:val="20"/>
                        <w:szCs w:val="20"/>
                      </w:rPr>
                    </w:rPrChange>
                  </w:rPr>
                  <w:delText>87</w:delText>
                </w:r>
              </w:del>
              <w:r w:rsidR="006373F8" w:rsidRPr="00B76AF0">
                <w:rPr>
                  <w:rFonts w:ascii="Times New Roman" w:hAnsi="Times New Roman" w:cs="Times New Roman"/>
                  <w:bCs/>
                  <w:sz w:val="18"/>
                  <w:szCs w:val="18"/>
                  <w:rPrChange w:id="9614" w:author="Rashed Hasan" w:date="2021-05-15T22:19:00Z">
                    <w:rPr>
                      <w:rFonts w:ascii="Times New Roman" w:hAnsi="Times New Roman" w:cs="Times New Roman"/>
                      <w:bCs/>
                      <w:sz w:val="20"/>
                      <w:szCs w:val="20"/>
                    </w:rPr>
                  </w:rPrChange>
                </w:rPr>
                <w:t>-1.</w:t>
              </w:r>
            </w:ins>
            <w:ins w:id="9615" w:author="Microsoft account" w:date="2021-05-25T02:42:00Z">
              <w:r w:rsidR="00E349A0">
                <w:rPr>
                  <w:rFonts w:ascii="Times New Roman" w:hAnsi="Times New Roman" w:cs="Times New Roman"/>
                  <w:bCs/>
                  <w:sz w:val="18"/>
                  <w:szCs w:val="18"/>
                </w:rPr>
                <w:t>14</w:t>
              </w:r>
            </w:ins>
            <w:ins w:id="9616" w:author="Rashed Hasan" w:date="2021-05-15T22:18:00Z">
              <w:del w:id="9617" w:author="Microsoft account" w:date="2021-05-25T02:42:00Z">
                <w:r w:rsidR="006373F8" w:rsidRPr="00B76AF0" w:rsidDel="00E349A0">
                  <w:rPr>
                    <w:rFonts w:ascii="Times New Roman" w:hAnsi="Times New Roman" w:cs="Times New Roman"/>
                    <w:bCs/>
                    <w:sz w:val="18"/>
                    <w:szCs w:val="18"/>
                    <w:rPrChange w:id="9618" w:author="Rashed Hasan" w:date="2021-05-15T22:19:00Z">
                      <w:rPr>
                        <w:rFonts w:ascii="Times New Roman" w:hAnsi="Times New Roman" w:cs="Times New Roman"/>
                        <w:bCs/>
                        <w:sz w:val="20"/>
                        <w:szCs w:val="20"/>
                      </w:rPr>
                    </w:rPrChange>
                  </w:rPr>
                  <w:delText>36</w:delText>
                </w:r>
              </w:del>
              <w:r w:rsidR="006373F8" w:rsidRPr="00B76AF0">
                <w:rPr>
                  <w:rFonts w:ascii="Times New Roman" w:hAnsi="Times New Roman" w:cs="Times New Roman"/>
                  <w:bCs/>
                  <w:sz w:val="18"/>
                  <w:szCs w:val="18"/>
                  <w:rPrChange w:id="9619" w:author="Rashed Hasan" w:date="2021-05-15T22:19:00Z">
                    <w:rPr>
                      <w:rFonts w:ascii="Times New Roman" w:hAnsi="Times New Roman" w:cs="Times New Roman"/>
                      <w:bCs/>
                      <w:sz w:val="20"/>
                      <w:szCs w:val="20"/>
                    </w:rPr>
                  </w:rPrChange>
                </w:rPr>
                <w:t>)</w:t>
              </w:r>
            </w:ins>
          </w:p>
        </w:tc>
        <w:tc>
          <w:tcPr>
            <w:tcW w:w="430" w:type="pct"/>
            <w:vAlign w:val="center"/>
          </w:tcPr>
          <w:p w14:paraId="01DF779D" w14:textId="4C22C070" w:rsidR="006373F8" w:rsidRPr="00B76AF0" w:rsidRDefault="006373F8" w:rsidP="00E75A46">
            <w:pPr>
              <w:jc w:val="both"/>
              <w:rPr>
                <w:ins w:id="9620" w:author="Rashed Hasan" w:date="2021-05-15T22:18:00Z"/>
                <w:rFonts w:ascii="Times New Roman" w:hAnsi="Times New Roman" w:cs="Times New Roman"/>
                <w:bCs/>
                <w:sz w:val="18"/>
                <w:szCs w:val="18"/>
                <w:rPrChange w:id="9621" w:author="Rashed Hasan" w:date="2021-05-15T22:19:00Z">
                  <w:rPr>
                    <w:ins w:id="9622" w:author="Rashed Hasan" w:date="2021-05-15T22:18:00Z"/>
                    <w:rFonts w:ascii="Times New Roman" w:hAnsi="Times New Roman" w:cs="Times New Roman"/>
                    <w:bCs/>
                    <w:sz w:val="20"/>
                    <w:szCs w:val="20"/>
                  </w:rPr>
                </w:rPrChange>
              </w:rPr>
              <w:pPrChange w:id="9623" w:author="Microsoft account" w:date="2021-05-25T22:50:00Z">
                <w:pPr>
                  <w:jc w:val="center"/>
                </w:pPr>
              </w:pPrChange>
            </w:pPr>
            <w:ins w:id="9624" w:author="Rashed Hasan" w:date="2021-05-15T22:18:00Z">
              <w:r w:rsidRPr="00B76AF0">
                <w:rPr>
                  <w:rFonts w:ascii="Times New Roman" w:hAnsi="Times New Roman" w:cs="Times New Roman"/>
                  <w:bCs/>
                  <w:sz w:val="18"/>
                  <w:szCs w:val="18"/>
                  <w:rPrChange w:id="9625" w:author="Rashed Hasan" w:date="2021-05-15T22:19:00Z">
                    <w:rPr>
                      <w:rFonts w:ascii="Times New Roman" w:hAnsi="Times New Roman" w:cs="Times New Roman"/>
                      <w:bCs/>
                      <w:sz w:val="20"/>
                      <w:szCs w:val="20"/>
                    </w:rPr>
                  </w:rPrChange>
                </w:rPr>
                <w:t>0.4</w:t>
              </w:r>
            </w:ins>
            <w:ins w:id="9626" w:author="Microsoft account" w:date="2021-05-25T02:42:00Z">
              <w:r w:rsidR="00E349A0">
                <w:rPr>
                  <w:rFonts w:ascii="Times New Roman" w:hAnsi="Times New Roman" w:cs="Times New Roman"/>
                  <w:bCs/>
                  <w:sz w:val="18"/>
                  <w:szCs w:val="18"/>
                </w:rPr>
                <w:t>40</w:t>
              </w:r>
            </w:ins>
            <w:ins w:id="9627" w:author="Rashed Hasan" w:date="2021-05-15T22:18:00Z">
              <w:del w:id="9628" w:author="Microsoft account" w:date="2021-05-25T02:42:00Z">
                <w:r w:rsidRPr="00B76AF0" w:rsidDel="00E349A0">
                  <w:rPr>
                    <w:rFonts w:ascii="Times New Roman" w:hAnsi="Times New Roman" w:cs="Times New Roman"/>
                    <w:bCs/>
                    <w:sz w:val="18"/>
                    <w:szCs w:val="18"/>
                    <w:rPrChange w:id="9629" w:author="Rashed Hasan" w:date="2021-05-15T22:19:00Z">
                      <w:rPr>
                        <w:rFonts w:ascii="Times New Roman" w:hAnsi="Times New Roman" w:cs="Times New Roman"/>
                        <w:bCs/>
                        <w:sz w:val="20"/>
                        <w:szCs w:val="20"/>
                      </w:rPr>
                    </w:rPrChange>
                  </w:rPr>
                  <w:delText>69</w:delText>
                </w:r>
              </w:del>
            </w:ins>
          </w:p>
        </w:tc>
        <w:tc>
          <w:tcPr>
            <w:tcW w:w="627" w:type="pct"/>
            <w:vAlign w:val="center"/>
          </w:tcPr>
          <w:p w14:paraId="74FC78BB" w14:textId="1EBB7FED" w:rsidR="006373F8" w:rsidRPr="00B76AF0" w:rsidRDefault="006373F8" w:rsidP="00E75A46">
            <w:pPr>
              <w:jc w:val="both"/>
              <w:rPr>
                <w:ins w:id="9630" w:author="Rashed Hasan" w:date="2021-05-15T22:18:00Z"/>
                <w:rFonts w:ascii="Times New Roman" w:hAnsi="Times New Roman" w:cs="Times New Roman"/>
                <w:bCs/>
                <w:sz w:val="18"/>
                <w:szCs w:val="18"/>
                <w:rPrChange w:id="9631" w:author="Rashed Hasan" w:date="2021-05-15T22:19:00Z">
                  <w:rPr>
                    <w:ins w:id="9632" w:author="Rashed Hasan" w:date="2021-05-15T22:18:00Z"/>
                    <w:rFonts w:ascii="Times New Roman" w:hAnsi="Times New Roman" w:cs="Times New Roman"/>
                    <w:bCs/>
                    <w:sz w:val="20"/>
                    <w:szCs w:val="20"/>
                  </w:rPr>
                </w:rPrChange>
              </w:rPr>
              <w:pPrChange w:id="9633" w:author="Microsoft account" w:date="2021-05-25T22:50:00Z">
                <w:pPr>
                  <w:jc w:val="center"/>
                </w:pPr>
              </w:pPrChange>
            </w:pPr>
            <w:ins w:id="9634" w:author="Microsoft account" w:date="2021-05-23T22:18:00Z">
              <w:r>
                <w:rPr>
                  <w:rFonts w:ascii="Times New Roman" w:hAnsi="Times New Roman" w:cs="Times New Roman"/>
                  <w:bCs/>
                  <w:sz w:val="18"/>
                  <w:szCs w:val="18"/>
                </w:rPr>
                <w:t>1.06 (0.76-1.48)</w:t>
              </w:r>
            </w:ins>
            <w:ins w:id="9635" w:author="Rashed Hasan" w:date="2021-05-15T22:18:00Z">
              <w:del w:id="9636" w:author="Microsoft account" w:date="2021-05-23T22:18:00Z">
                <w:r w:rsidRPr="00B76AF0" w:rsidDel="006B171D">
                  <w:rPr>
                    <w:rFonts w:ascii="Times New Roman" w:hAnsi="Times New Roman" w:cs="Times New Roman"/>
                    <w:bCs/>
                    <w:sz w:val="18"/>
                    <w:szCs w:val="18"/>
                    <w:rPrChange w:id="9637" w:author="Rashed Hasan" w:date="2021-05-15T22:19:00Z">
                      <w:rPr>
                        <w:rFonts w:ascii="Times New Roman" w:hAnsi="Times New Roman" w:cs="Times New Roman"/>
                        <w:bCs/>
                        <w:sz w:val="20"/>
                        <w:szCs w:val="20"/>
                      </w:rPr>
                    </w:rPrChange>
                  </w:rPr>
                  <w:delText>--</w:delText>
                </w:r>
              </w:del>
            </w:ins>
          </w:p>
        </w:tc>
        <w:tc>
          <w:tcPr>
            <w:tcW w:w="392" w:type="pct"/>
            <w:vAlign w:val="center"/>
          </w:tcPr>
          <w:p w14:paraId="14B08EB5" w14:textId="1453E7C4" w:rsidR="006373F8" w:rsidRPr="00B76AF0" w:rsidRDefault="006373F8" w:rsidP="00E75A46">
            <w:pPr>
              <w:jc w:val="both"/>
              <w:rPr>
                <w:ins w:id="9638" w:author="Rashed Hasan" w:date="2021-05-15T22:18:00Z"/>
                <w:rFonts w:ascii="Times New Roman" w:hAnsi="Times New Roman" w:cs="Times New Roman"/>
                <w:bCs/>
                <w:sz w:val="18"/>
                <w:szCs w:val="18"/>
                <w:rPrChange w:id="9639" w:author="Rashed Hasan" w:date="2021-05-15T22:19:00Z">
                  <w:rPr>
                    <w:ins w:id="9640" w:author="Rashed Hasan" w:date="2021-05-15T22:18:00Z"/>
                    <w:rFonts w:ascii="Times New Roman" w:hAnsi="Times New Roman" w:cs="Times New Roman"/>
                    <w:bCs/>
                    <w:sz w:val="20"/>
                    <w:szCs w:val="20"/>
                  </w:rPr>
                </w:rPrChange>
              </w:rPr>
              <w:pPrChange w:id="9641" w:author="Microsoft account" w:date="2021-05-25T22:50:00Z">
                <w:pPr>
                  <w:jc w:val="center"/>
                </w:pPr>
              </w:pPrChange>
            </w:pPr>
            <w:ins w:id="9642" w:author="Microsoft account" w:date="2021-05-23T22:18:00Z">
              <w:r>
                <w:rPr>
                  <w:rFonts w:ascii="Times New Roman" w:hAnsi="Times New Roman" w:cs="Times New Roman"/>
                  <w:bCs/>
                  <w:sz w:val="18"/>
                  <w:szCs w:val="18"/>
                </w:rPr>
                <w:t>0.711</w:t>
              </w:r>
            </w:ins>
            <w:ins w:id="9643" w:author="Rashed Hasan" w:date="2021-05-15T22:18:00Z">
              <w:del w:id="9644" w:author="Microsoft account" w:date="2021-05-23T22:18:00Z">
                <w:r w:rsidRPr="00B76AF0" w:rsidDel="006B0EF2">
                  <w:rPr>
                    <w:rFonts w:ascii="Times New Roman" w:hAnsi="Times New Roman" w:cs="Times New Roman"/>
                    <w:bCs/>
                    <w:sz w:val="18"/>
                    <w:szCs w:val="18"/>
                    <w:rPrChange w:id="9645" w:author="Rashed Hasan" w:date="2021-05-15T22:19:00Z">
                      <w:rPr>
                        <w:rFonts w:ascii="Times New Roman" w:hAnsi="Times New Roman" w:cs="Times New Roman"/>
                        <w:bCs/>
                        <w:sz w:val="20"/>
                        <w:szCs w:val="20"/>
                      </w:rPr>
                    </w:rPrChange>
                  </w:rPr>
                  <w:delText>--</w:delText>
                </w:r>
              </w:del>
            </w:ins>
          </w:p>
        </w:tc>
        <w:tc>
          <w:tcPr>
            <w:tcW w:w="625" w:type="pct"/>
            <w:vAlign w:val="center"/>
          </w:tcPr>
          <w:p w14:paraId="545F6808" w14:textId="77777777" w:rsidR="006373F8" w:rsidRPr="00B76AF0" w:rsidRDefault="006373F8" w:rsidP="00E75A46">
            <w:pPr>
              <w:jc w:val="both"/>
              <w:rPr>
                <w:ins w:id="9646" w:author="Rashed Hasan" w:date="2021-05-15T22:18:00Z"/>
                <w:rFonts w:ascii="Times New Roman" w:hAnsi="Times New Roman" w:cs="Times New Roman"/>
                <w:bCs/>
                <w:sz w:val="18"/>
                <w:szCs w:val="18"/>
                <w:rPrChange w:id="9647" w:author="Rashed Hasan" w:date="2021-05-15T22:19:00Z">
                  <w:rPr>
                    <w:ins w:id="9648" w:author="Rashed Hasan" w:date="2021-05-15T22:18:00Z"/>
                    <w:rFonts w:ascii="Times New Roman" w:hAnsi="Times New Roman" w:cs="Times New Roman"/>
                    <w:bCs/>
                    <w:sz w:val="20"/>
                    <w:szCs w:val="20"/>
                  </w:rPr>
                </w:rPrChange>
              </w:rPr>
              <w:pPrChange w:id="9649" w:author="Microsoft account" w:date="2021-05-25T22:50:00Z">
                <w:pPr>
                  <w:jc w:val="center"/>
                </w:pPr>
              </w:pPrChange>
            </w:pPr>
            <w:ins w:id="9650" w:author="Rashed Hasan" w:date="2021-05-15T22:18:00Z">
              <w:r w:rsidRPr="00B76AF0">
                <w:rPr>
                  <w:rFonts w:ascii="Times New Roman" w:hAnsi="Times New Roman" w:cs="Times New Roman"/>
                  <w:bCs/>
                  <w:sz w:val="18"/>
                  <w:szCs w:val="18"/>
                  <w:rPrChange w:id="9651" w:author="Rashed Hasan" w:date="2021-05-15T22:19:00Z">
                    <w:rPr>
                      <w:rFonts w:ascii="Times New Roman" w:hAnsi="Times New Roman" w:cs="Times New Roman"/>
                      <w:bCs/>
                      <w:sz w:val="20"/>
                      <w:szCs w:val="20"/>
                    </w:rPr>
                  </w:rPrChange>
                </w:rPr>
                <w:t>-</w:t>
              </w:r>
              <w:del w:id="9652" w:author="Microsoft account" w:date="2021-05-24T00:00:00Z">
                <w:r w:rsidRPr="00B76AF0" w:rsidDel="00635F61">
                  <w:rPr>
                    <w:rFonts w:ascii="Times New Roman" w:hAnsi="Times New Roman" w:cs="Times New Roman"/>
                    <w:bCs/>
                    <w:sz w:val="18"/>
                    <w:szCs w:val="18"/>
                    <w:rPrChange w:id="9653" w:author="Rashed Hasan" w:date="2021-05-15T22:19:00Z">
                      <w:rPr>
                        <w:rFonts w:ascii="Times New Roman" w:hAnsi="Times New Roman" w:cs="Times New Roman"/>
                        <w:bCs/>
                        <w:sz w:val="20"/>
                        <w:szCs w:val="20"/>
                      </w:rPr>
                    </w:rPrChange>
                  </w:rPr>
                  <w:delText>-</w:delText>
                </w:r>
              </w:del>
            </w:ins>
          </w:p>
        </w:tc>
        <w:tc>
          <w:tcPr>
            <w:tcW w:w="430" w:type="pct"/>
            <w:vAlign w:val="center"/>
          </w:tcPr>
          <w:p w14:paraId="6B26D02C" w14:textId="77777777" w:rsidR="006373F8" w:rsidRPr="00B76AF0" w:rsidRDefault="006373F8" w:rsidP="00E75A46">
            <w:pPr>
              <w:jc w:val="both"/>
              <w:rPr>
                <w:ins w:id="9654" w:author="Rashed Hasan" w:date="2021-05-15T22:18:00Z"/>
                <w:rFonts w:ascii="Times New Roman" w:hAnsi="Times New Roman" w:cs="Times New Roman"/>
                <w:bCs/>
                <w:sz w:val="18"/>
                <w:szCs w:val="18"/>
                <w:rPrChange w:id="9655" w:author="Rashed Hasan" w:date="2021-05-15T22:19:00Z">
                  <w:rPr>
                    <w:ins w:id="9656" w:author="Rashed Hasan" w:date="2021-05-15T22:18:00Z"/>
                    <w:rFonts w:ascii="Times New Roman" w:hAnsi="Times New Roman" w:cs="Times New Roman"/>
                    <w:bCs/>
                    <w:sz w:val="20"/>
                    <w:szCs w:val="20"/>
                  </w:rPr>
                </w:rPrChange>
              </w:rPr>
              <w:pPrChange w:id="9657" w:author="Microsoft account" w:date="2021-05-25T22:50:00Z">
                <w:pPr>
                  <w:jc w:val="center"/>
                </w:pPr>
              </w:pPrChange>
            </w:pPr>
            <w:ins w:id="9658" w:author="Rashed Hasan" w:date="2021-05-15T22:18:00Z">
              <w:r w:rsidRPr="00B76AF0">
                <w:rPr>
                  <w:rFonts w:ascii="Times New Roman" w:hAnsi="Times New Roman" w:cs="Times New Roman"/>
                  <w:bCs/>
                  <w:sz w:val="18"/>
                  <w:szCs w:val="18"/>
                  <w:rPrChange w:id="9659" w:author="Rashed Hasan" w:date="2021-05-15T22:19:00Z">
                    <w:rPr>
                      <w:rFonts w:ascii="Times New Roman" w:hAnsi="Times New Roman" w:cs="Times New Roman"/>
                      <w:bCs/>
                      <w:sz w:val="20"/>
                      <w:szCs w:val="20"/>
                    </w:rPr>
                  </w:rPrChange>
                </w:rPr>
                <w:t>-</w:t>
              </w:r>
              <w:del w:id="9660" w:author="Microsoft account" w:date="2021-05-24T00:00:00Z">
                <w:r w:rsidRPr="00B76AF0" w:rsidDel="00635F61">
                  <w:rPr>
                    <w:rFonts w:ascii="Times New Roman" w:hAnsi="Times New Roman" w:cs="Times New Roman"/>
                    <w:bCs/>
                    <w:sz w:val="18"/>
                    <w:szCs w:val="18"/>
                    <w:rPrChange w:id="9661" w:author="Rashed Hasan" w:date="2021-05-15T22:19:00Z">
                      <w:rPr>
                        <w:rFonts w:ascii="Times New Roman" w:hAnsi="Times New Roman" w:cs="Times New Roman"/>
                        <w:bCs/>
                        <w:sz w:val="20"/>
                        <w:szCs w:val="20"/>
                      </w:rPr>
                    </w:rPrChange>
                  </w:rPr>
                  <w:delText>-</w:delText>
                </w:r>
              </w:del>
            </w:ins>
          </w:p>
        </w:tc>
      </w:tr>
      <w:tr w:rsidR="00271CC4" w:rsidRPr="00B76AF0" w14:paraId="6E6E2D30" w14:textId="77777777" w:rsidTr="00B211C0">
        <w:trPr>
          <w:trHeight w:val="226"/>
          <w:jc w:val="center"/>
          <w:ins w:id="9662" w:author="Rashed Hasan" w:date="2021-05-15T22:18:00Z"/>
        </w:trPr>
        <w:tc>
          <w:tcPr>
            <w:tcW w:w="739" w:type="pct"/>
            <w:vAlign w:val="center"/>
          </w:tcPr>
          <w:p w14:paraId="511C5E95" w14:textId="2B292299" w:rsidR="006373F8" w:rsidRPr="00B76AF0" w:rsidRDefault="0019430A" w:rsidP="00E75A46">
            <w:pPr>
              <w:jc w:val="both"/>
              <w:rPr>
                <w:ins w:id="9663" w:author="Rashed Hasan" w:date="2021-05-15T22:18:00Z"/>
                <w:rFonts w:ascii="Times New Roman" w:hAnsi="Times New Roman" w:cs="Times New Roman"/>
                <w:bCs/>
                <w:sz w:val="18"/>
                <w:szCs w:val="18"/>
                <w:rPrChange w:id="9664" w:author="Rashed Hasan" w:date="2021-05-15T22:19:00Z">
                  <w:rPr>
                    <w:ins w:id="9665" w:author="Rashed Hasan" w:date="2021-05-15T22:18:00Z"/>
                    <w:rFonts w:ascii="Times New Roman" w:hAnsi="Times New Roman" w:cs="Times New Roman"/>
                    <w:bCs/>
                    <w:sz w:val="20"/>
                    <w:szCs w:val="20"/>
                  </w:rPr>
                </w:rPrChange>
              </w:rPr>
              <w:pPrChange w:id="9666" w:author="Microsoft account" w:date="2021-05-25T22:50:00Z">
                <w:pPr>
                  <w:jc w:val="center"/>
                </w:pPr>
              </w:pPrChange>
            </w:pPr>
            <w:ins w:id="9667" w:author="Microsoft account" w:date="2021-05-25T02:41:00Z">
              <w:r>
                <w:rPr>
                  <w:rFonts w:ascii="Times New Roman" w:hAnsi="Times New Roman" w:cs="Times New Roman"/>
                  <w:bCs/>
                  <w:sz w:val="18"/>
                  <w:szCs w:val="18"/>
                </w:rPr>
                <w:t>I</w:t>
              </w:r>
            </w:ins>
            <w:ins w:id="9668" w:author="Rashed Hasan" w:date="2021-05-15T22:18:00Z">
              <w:del w:id="9669" w:author="Microsoft account" w:date="2021-05-25T01:35:00Z">
                <w:r w:rsidR="006373F8" w:rsidRPr="00B76AF0" w:rsidDel="0057724F">
                  <w:rPr>
                    <w:rFonts w:ascii="Times New Roman" w:hAnsi="Times New Roman" w:cs="Times New Roman"/>
                    <w:bCs/>
                    <w:sz w:val="18"/>
                    <w:szCs w:val="18"/>
                    <w:rPrChange w:id="9670" w:author="Rashed Hasan" w:date="2021-05-15T22:19:00Z">
                      <w:rPr>
                        <w:rFonts w:ascii="Times New Roman" w:hAnsi="Times New Roman" w:cs="Times New Roman"/>
                        <w:bCs/>
                        <w:sz w:val="20"/>
                        <w:szCs w:val="20"/>
                      </w:rPr>
                    </w:rPrChange>
                  </w:rPr>
                  <w:delText>I</w:delText>
                </w:r>
              </w:del>
              <w:r w:rsidR="006373F8" w:rsidRPr="00B76AF0">
                <w:rPr>
                  <w:rFonts w:ascii="Times New Roman" w:hAnsi="Times New Roman" w:cs="Times New Roman"/>
                  <w:bCs/>
                  <w:sz w:val="18"/>
                  <w:szCs w:val="18"/>
                  <w:rPrChange w:id="9671" w:author="Rashed Hasan" w:date="2021-05-15T22:19:00Z">
                    <w:rPr>
                      <w:rFonts w:ascii="Times New Roman" w:hAnsi="Times New Roman" w:cs="Times New Roman"/>
                      <w:bCs/>
                      <w:sz w:val="20"/>
                      <w:szCs w:val="20"/>
                    </w:rPr>
                  </w:rPrChange>
                </w:rPr>
                <w:t>mproved</w:t>
              </w:r>
            </w:ins>
          </w:p>
        </w:tc>
        <w:tc>
          <w:tcPr>
            <w:tcW w:w="665" w:type="pct"/>
            <w:vAlign w:val="center"/>
          </w:tcPr>
          <w:p w14:paraId="48655ED5" w14:textId="77777777" w:rsidR="006373F8" w:rsidRPr="00B76AF0" w:rsidRDefault="006373F8" w:rsidP="00E75A46">
            <w:pPr>
              <w:jc w:val="both"/>
              <w:rPr>
                <w:ins w:id="9672" w:author="Rashed Hasan" w:date="2021-05-15T22:18:00Z"/>
                <w:rFonts w:ascii="Times New Roman" w:hAnsi="Times New Roman" w:cs="Times New Roman"/>
                <w:bCs/>
                <w:sz w:val="18"/>
                <w:szCs w:val="18"/>
                <w:rPrChange w:id="9673" w:author="Rashed Hasan" w:date="2021-05-15T22:19:00Z">
                  <w:rPr>
                    <w:ins w:id="9674" w:author="Rashed Hasan" w:date="2021-05-15T22:18:00Z"/>
                    <w:rFonts w:ascii="Times New Roman" w:hAnsi="Times New Roman" w:cs="Times New Roman"/>
                    <w:bCs/>
                    <w:sz w:val="20"/>
                    <w:szCs w:val="20"/>
                  </w:rPr>
                </w:rPrChange>
              </w:rPr>
              <w:pPrChange w:id="9675" w:author="Microsoft account" w:date="2021-05-25T22:50:00Z">
                <w:pPr>
                  <w:jc w:val="center"/>
                </w:pPr>
              </w:pPrChange>
            </w:pPr>
            <w:ins w:id="9676" w:author="Rashed Hasan" w:date="2021-05-15T22:18:00Z">
              <w:r w:rsidRPr="00B76AF0">
                <w:rPr>
                  <w:rFonts w:ascii="Times New Roman" w:hAnsi="Times New Roman" w:cs="Times New Roman"/>
                  <w:bCs/>
                  <w:sz w:val="18"/>
                  <w:szCs w:val="18"/>
                  <w:rPrChange w:id="9677" w:author="Rashed Hasan" w:date="2021-05-15T22:19:00Z">
                    <w:rPr>
                      <w:rFonts w:ascii="Times New Roman" w:hAnsi="Times New Roman" w:cs="Times New Roman"/>
                      <w:bCs/>
                      <w:sz w:val="20"/>
                      <w:szCs w:val="20"/>
                    </w:rPr>
                  </w:rPrChange>
                </w:rPr>
                <w:t>Reference</w:t>
              </w:r>
            </w:ins>
          </w:p>
        </w:tc>
        <w:tc>
          <w:tcPr>
            <w:tcW w:w="456" w:type="pct"/>
            <w:vAlign w:val="center"/>
          </w:tcPr>
          <w:p w14:paraId="73F3F003" w14:textId="77777777" w:rsidR="006373F8" w:rsidRPr="00B76AF0" w:rsidRDefault="006373F8" w:rsidP="00E75A46">
            <w:pPr>
              <w:jc w:val="both"/>
              <w:rPr>
                <w:ins w:id="9678" w:author="Rashed Hasan" w:date="2021-05-15T22:18:00Z"/>
                <w:rFonts w:ascii="Times New Roman" w:hAnsi="Times New Roman" w:cs="Times New Roman"/>
                <w:bCs/>
                <w:sz w:val="18"/>
                <w:szCs w:val="18"/>
                <w:rPrChange w:id="9679" w:author="Rashed Hasan" w:date="2021-05-15T22:19:00Z">
                  <w:rPr>
                    <w:ins w:id="9680" w:author="Rashed Hasan" w:date="2021-05-15T22:18:00Z"/>
                    <w:rFonts w:ascii="Times New Roman" w:hAnsi="Times New Roman" w:cs="Times New Roman"/>
                    <w:bCs/>
                    <w:sz w:val="20"/>
                    <w:szCs w:val="20"/>
                  </w:rPr>
                </w:rPrChange>
              </w:rPr>
              <w:pPrChange w:id="9681" w:author="Microsoft account" w:date="2021-05-25T22:50:00Z">
                <w:pPr>
                  <w:jc w:val="center"/>
                </w:pPr>
              </w:pPrChange>
            </w:pPr>
            <w:ins w:id="9682" w:author="Rashed Hasan" w:date="2021-05-15T22:18:00Z">
              <w:r w:rsidRPr="00B76AF0">
                <w:rPr>
                  <w:rFonts w:ascii="Times New Roman" w:hAnsi="Times New Roman" w:cs="Times New Roman"/>
                  <w:bCs/>
                  <w:sz w:val="18"/>
                  <w:szCs w:val="18"/>
                  <w:rPrChange w:id="9683" w:author="Rashed Hasan" w:date="2021-05-15T22:19:00Z">
                    <w:rPr>
                      <w:rFonts w:ascii="Times New Roman" w:hAnsi="Times New Roman" w:cs="Times New Roman"/>
                      <w:bCs/>
                      <w:sz w:val="20"/>
                      <w:szCs w:val="20"/>
                    </w:rPr>
                  </w:rPrChange>
                </w:rPr>
                <w:t>-</w:t>
              </w:r>
            </w:ins>
          </w:p>
        </w:tc>
        <w:tc>
          <w:tcPr>
            <w:tcW w:w="636" w:type="pct"/>
            <w:vAlign w:val="center"/>
          </w:tcPr>
          <w:p w14:paraId="704B8CBC" w14:textId="77777777" w:rsidR="006373F8" w:rsidRPr="00B76AF0" w:rsidRDefault="006373F8" w:rsidP="00E75A46">
            <w:pPr>
              <w:jc w:val="both"/>
              <w:rPr>
                <w:ins w:id="9684" w:author="Rashed Hasan" w:date="2021-05-15T22:18:00Z"/>
                <w:rFonts w:ascii="Times New Roman" w:hAnsi="Times New Roman" w:cs="Times New Roman"/>
                <w:bCs/>
                <w:sz w:val="18"/>
                <w:szCs w:val="18"/>
                <w:rPrChange w:id="9685" w:author="Rashed Hasan" w:date="2021-05-15T22:19:00Z">
                  <w:rPr>
                    <w:ins w:id="9686" w:author="Rashed Hasan" w:date="2021-05-15T22:18:00Z"/>
                    <w:rFonts w:ascii="Times New Roman" w:hAnsi="Times New Roman" w:cs="Times New Roman"/>
                    <w:bCs/>
                    <w:sz w:val="20"/>
                    <w:szCs w:val="20"/>
                  </w:rPr>
                </w:rPrChange>
              </w:rPr>
              <w:pPrChange w:id="9687" w:author="Microsoft account" w:date="2021-05-25T22:50:00Z">
                <w:pPr>
                  <w:jc w:val="center"/>
                </w:pPr>
              </w:pPrChange>
            </w:pPr>
            <w:ins w:id="9688" w:author="Rashed Hasan" w:date="2021-05-15T22:18:00Z">
              <w:r w:rsidRPr="00B76AF0">
                <w:rPr>
                  <w:rFonts w:ascii="Times New Roman" w:hAnsi="Times New Roman" w:cs="Times New Roman"/>
                  <w:bCs/>
                  <w:sz w:val="18"/>
                  <w:szCs w:val="18"/>
                  <w:rPrChange w:id="9689" w:author="Rashed Hasan" w:date="2021-05-15T22:19:00Z">
                    <w:rPr>
                      <w:rFonts w:ascii="Times New Roman" w:hAnsi="Times New Roman" w:cs="Times New Roman"/>
                      <w:bCs/>
                      <w:sz w:val="20"/>
                      <w:szCs w:val="20"/>
                    </w:rPr>
                  </w:rPrChange>
                </w:rPr>
                <w:t>Reference</w:t>
              </w:r>
            </w:ins>
          </w:p>
        </w:tc>
        <w:tc>
          <w:tcPr>
            <w:tcW w:w="430" w:type="pct"/>
            <w:vAlign w:val="center"/>
          </w:tcPr>
          <w:p w14:paraId="1D630CFF" w14:textId="77777777" w:rsidR="006373F8" w:rsidRPr="00B76AF0" w:rsidRDefault="006373F8" w:rsidP="00E75A46">
            <w:pPr>
              <w:jc w:val="both"/>
              <w:rPr>
                <w:ins w:id="9690" w:author="Rashed Hasan" w:date="2021-05-15T22:18:00Z"/>
                <w:rFonts w:ascii="Times New Roman" w:hAnsi="Times New Roman" w:cs="Times New Roman"/>
                <w:bCs/>
                <w:sz w:val="18"/>
                <w:szCs w:val="18"/>
                <w:rPrChange w:id="9691" w:author="Rashed Hasan" w:date="2021-05-15T22:19:00Z">
                  <w:rPr>
                    <w:ins w:id="9692" w:author="Rashed Hasan" w:date="2021-05-15T22:18:00Z"/>
                    <w:rFonts w:ascii="Times New Roman" w:hAnsi="Times New Roman" w:cs="Times New Roman"/>
                    <w:bCs/>
                    <w:sz w:val="20"/>
                    <w:szCs w:val="20"/>
                  </w:rPr>
                </w:rPrChange>
              </w:rPr>
              <w:pPrChange w:id="9693" w:author="Microsoft account" w:date="2021-05-25T22:50:00Z">
                <w:pPr>
                  <w:jc w:val="center"/>
                </w:pPr>
              </w:pPrChange>
            </w:pPr>
            <w:ins w:id="9694" w:author="Rashed Hasan" w:date="2021-05-15T22:18:00Z">
              <w:r w:rsidRPr="00B76AF0">
                <w:rPr>
                  <w:rFonts w:ascii="Times New Roman" w:hAnsi="Times New Roman" w:cs="Times New Roman"/>
                  <w:bCs/>
                  <w:sz w:val="18"/>
                  <w:szCs w:val="18"/>
                  <w:rPrChange w:id="9695" w:author="Rashed Hasan" w:date="2021-05-15T22:19:00Z">
                    <w:rPr>
                      <w:rFonts w:ascii="Times New Roman" w:hAnsi="Times New Roman" w:cs="Times New Roman"/>
                      <w:bCs/>
                      <w:sz w:val="20"/>
                      <w:szCs w:val="20"/>
                    </w:rPr>
                  </w:rPrChange>
                </w:rPr>
                <w:t>-</w:t>
              </w:r>
            </w:ins>
          </w:p>
        </w:tc>
        <w:tc>
          <w:tcPr>
            <w:tcW w:w="627" w:type="pct"/>
            <w:vAlign w:val="center"/>
          </w:tcPr>
          <w:p w14:paraId="7BF6607C" w14:textId="42E69332" w:rsidR="006373F8" w:rsidRPr="00B76AF0" w:rsidRDefault="006373F8" w:rsidP="00E75A46">
            <w:pPr>
              <w:jc w:val="both"/>
              <w:rPr>
                <w:ins w:id="9696" w:author="Rashed Hasan" w:date="2021-05-15T22:18:00Z"/>
                <w:rFonts w:ascii="Times New Roman" w:hAnsi="Times New Roman" w:cs="Times New Roman"/>
                <w:bCs/>
                <w:sz w:val="18"/>
                <w:szCs w:val="18"/>
                <w:rPrChange w:id="9697" w:author="Rashed Hasan" w:date="2021-05-15T22:19:00Z">
                  <w:rPr>
                    <w:ins w:id="9698" w:author="Rashed Hasan" w:date="2021-05-15T22:18:00Z"/>
                    <w:rFonts w:ascii="Times New Roman" w:hAnsi="Times New Roman" w:cs="Times New Roman"/>
                    <w:bCs/>
                    <w:sz w:val="20"/>
                    <w:szCs w:val="20"/>
                  </w:rPr>
                </w:rPrChange>
              </w:rPr>
              <w:pPrChange w:id="9699" w:author="Microsoft account" w:date="2021-05-25T22:50:00Z">
                <w:pPr>
                  <w:jc w:val="center"/>
                </w:pPr>
              </w:pPrChange>
            </w:pPr>
            <w:ins w:id="9700" w:author="Microsoft account" w:date="2021-05-23T22:18:00Z">
              <w:r>
                <w:rPr>
                  <w:rFonts w:ascii="Times New Roman" w:hAnsi="Times New Roman" w:cs="Times New Roman"/>
                  <w:bCs/>
                  <w:sz w:val="18"/>
                  <w:szCs w:val="18"/>
                </w:rPr>
                <w:t>Reference</w:t>
              </w:r>
            </w:ins>
            <w:ins w:id="9701" w:author="Rashed Hasan" w:date="2021-05-15T22:18:00Z">
              <w:del w:id="9702" w:author="Microsoft account" w:date="2021-05-23T22:18:00Z">
                <w:r w:rsidRPr="00B76AF0" w:rsidDel="009A7264">
                  <w:rPr>
                    <w:rFonts w:ascii="Times New Roman" w:hAnsi="Times New Roman" w:cs="Times New Roman"/>
                    <w:bCs/>
                    <w:sz w:val="18"/>
                    <w:szCs w:val="18"/>
                    <w:rPrChange w:id="9703" w:author="Rashed Hasan" w:date="2021-05-15T22:19:00Z">
                      <w:rPr>
                        <w:rFonts w:ascii="Times New Roman" w:hAnsi="Times New Roman" w:cs="Times New Roman"/>
                        <w:bCs/>
                        <w:sz w:val="20"/>
                        <w:szCs w:val="20"/>
                      </w:rPr>
                    </w:rPrChange>
                  </w:rPr>
                  <w:delText>--</w:delText>
                </w:r>
              </w:del>
            </w:ins>
          </w:p>
        </w:tc>
        <w:tc>
          <w:tcPr>
            <w:tcW w:w="392" w:type="pct"/>
            <w:vAlign w:val="center"/>
          </w:tcPr>
          <w:p w14:paraId="35E06AAF" w14:textId="77777777" w:rsidR="006373F8" w:rsidRPr="00B76AF0" w:rsidRDefault="006373F8" w:rsidP="00E75A46">
            <w:pPr>
              <w:jc w:val="both"/>
              <w:rPr>
                <w:ins w:id="9704" w:author="Rashed Hasan" w:date="2021-05-15T22:18:00Z"/>
                <w:rFonts w:ascii="Times New Roman" w:hAnsi="Times New Roman" w:cs="Times New Roman"/>
                <w:bCs/>
                <w:sz w:val="18"/>
                <w:szCs w:val="18"/>
                <w:rPrChange w:id="9705" w:author="Rashed Hasan" w:date="2021-05-15T22:19:00Z">
                  <w:rPr>
                    <w:ins w:id="9706" w:author="Rashed Hasan" w:date="2021-05-15T22:18:00Z"/>
                    <w:rFonts w:ascii="Times New Roman" w:hAnsi="Times New Roman" w:cs="Times New Roman"/>
                    <w:bCs/>
                    <w:sz w:val="20"/>
                    <w:szCs w:val="20"/>
                  </w:rPr>
                </w:rPrChange>
              </w:rPr>
              <w:pPrChange w:id="9707" w:author="Microsoft account" w:date="2021-05-25T22:50:00Z">
                <w:pPr>
                  <w:jc w:val="center"/>
                </w:pPr>
              </w:pPrChange>
            </w:pPr>
            <w:ins w:id="9708" w:author="Rashed Hasan" w:date="2021-05-15T22:18:00Z">
              <w:r w:rsidRPr="00B76AF0">
                <w:rPr>
                  <w:rFonts w:ascii="Times New Roman" w:hAnsi="Times New Roman" w:cs="Times New Roman"/>
                  <w:bCs/>
                  <w:sz w:val="18"/>
                  <w:szCs w:val="18"/>
                  <w:rPrChange w:id="9709" w:author="Rashed Hasan" w:date="2021-05-15T22:19:00Z">
                    <w:rPr>
                      <w:rFonts w:ascii="Times New Roman" w:hAnsi="Times New Roman" w:cs="Times New Roman"/>
                      <w:bCs/>
                      <w:sz w:val="20"/>
                      <w:szCs w:val="20"/>
                    </w:rPr>
                  </w:rPrChange>
                </w:rPr>
                <w:t>-</w:t>
              </w:r>
            </w:ins>
          </w:p>
        </w:tc>
        <w:tc>
          <w:tcPr>
            <w:tcW w:w="625" w:type="pct"/>
            <w:vAlign w:val="center"/>
          </w:tcPr>
          <w:p w14:paraId="7D699C4E" w14:textId="77777777" w:rsidR="006373F8" w:rsidRPr="00B76AF0" w:rsidRDefault="006373F8" w:rsidP="00E75A46">
            <w:pPr>
              <w:jc w:val="both"/>
              <w:rPr>
                <w:ins w:id="9710" w:author="Rashed Hasan" w:date="2021-05-15T22:18:00Z"/>
                <w:rFonts w:ascii="Times New Roman" w:hAnsi="Times New Roman" w:cs="Times New Roman"/>
                <w:bCs/>
                <w:sz w:val="18"/>
                <w:szCs w:val="18"/>
                <w:rPrChange w:id="9711" w:author="Rashed Hasan" w:date="2021-05-15T22:19:00Z">
                  <w:rPr>
                    <w:ins w:id="9712" w:author="Rashed Hasan" w:date="2021-05-15T22:18:00Z"/>
                    <w:rFonts w:ascii="Times New Roman" w:hAnsi="Times New Roman" w:cs="Times New Roman"/>
                    <w:bCs/>
                    <w:sz w:val="20"/>
                    <w:szCs w:val="20"/>
                  </w:rPr>
                </w:rPrChange>
              </w:rPr>
              <w:pPrChange w:id="9713" w:author="Microsoft account" w:date="2021-05-25T22:50:00Z">
                <w:pPr>
                  <w:jc w:val="center"/>
                </w:pPr>
              </w:pPrChange>
            </w:pPr>
            <w:ins w:id="9714" w:author="Rashed Hasan" w:date="2021-05-15T22:18:00Z">
              <w:r w:rsidRPr="00B76AF0">
                <w:rPr>
                  <w:rFonts w:ascii="Times New Roman" w:hAnsi="Times New Roman" w:cs="Times New Roman"/>
                  <w:bCs/>
                  <w:sz w:val="18"/>
                  <w:szCs w:val="18"/>
                  <w:rPrChange w:id="9715" w:author="Rashed Hasan" w:date="2021-05-15T22:19:00Z">
                    <w:rPr>
                      <w:rFonts w:ascii="Times New Roman" w:hAnsi="Times New Roman" w:cs="Times New Roman"/>
                      <w:bCs/>
                      <w:sz w:val="20"/>
                      <w:szCs w:val="20"/>
                    </w:rPr>
                  </w:rPrChange>
                </w:rPr>
                <w:t>-</w:t>
              </w:r>
              <w:del w:id="9716" w:author="Microsoft account" w:date="2021-05-24T00:00:00Z">
                <w:r w:rsidRPr="00B76AF0" w:rsidDel="00635F61">
                  <w:rPr>
                    <w:rFonts w:ascii="Times New Roman" w:hAnsi="Times New Roman" w:cs="Times New Roman"/>
                    <w:bCs/>
                    <w:sz w:val="18"/>
                    <w:szCs w:val="18"/>
                    <w:rPrChange w:id="9717" w:author="Rashed Hasan" w:date="2021-05-15T22:19:00Z">
                      <w:rPr>
                        <w:rFonts w:ascii="Times New Roman" w:hAnsi="Times New Roman" w:cs="Times New Roman"/>
                        <w:bCs/>
                        <w:sz w:val="20"/>
                        <w:szCs w:val="20"/>
                      </w:rPr>
                    </w:rPrChange>
                  </w:rPr>
                  <w:delText>-</w:delText>
                </w:r>
              </w:del>
            </w:ins>
          </w:p>
        </w:tc>
        <w:tc>
          <w:tcPr>
            <w:tcW w:w="430" w:type="pct"/>
            <w:vAlign w:val="center"/>
          </w:tcPr>
          <w:p w14:paraId="579E4948" w14:textId="77777777" w:rsidR="006373F8" w:rsidRPr="00B76AF0" w:rsidRDefault="006373F8" w:rsidP="00E75A46">
            <w:pPr>
              <w:jc w:val="both"/>
              <w:rPr>
                <w:ins w:id="9718" w:author="Rashed Hasan" w:date="2021-05-15T22:18:00Z"/>
                <w:rFonts w:ascii="Times New Roman" w:hAnsi="Times New Roman" w:cs="Times New Roman"/>
                <w:bCs/>
                <w:sz w:val="18"/>
                <w:szCs w:val="18"/>
                <w:rPrChange w:id="9719" w:author="Rashed Hasan" w:date="2021-05-15T22:19:00Z">
                  <w:rPr>
                    <w:ins w:id="9720" w:author="Rashed Hasan" w:date="2021-05-15T22:18:00Z"/>
                    <w:rFonts w:ascii="Times New Roman" w:hAnsi="Times New Roman" w:cs="Times New Roman"/>
                    <w:bCs/>
                    <w:sz w:val="20"/>
                    <w:szCs w:val="20"/>
                  </w:rPr>
                </w:rPrChange>
              </w:rPr>
              <w:pPrChange w:id="9721" w:author="Microsoft account" w:date="2021-05-25T22:50:00Z">
                <w:pPr>
                  <w:jc w:val="center"/>
                </w:pPr>
              </w:pPrChange>
            </w:pPr>
            <w:ins w:id="9722" w:author="Rashed Hasan" w:date="2021-05-15T22:18:00Z">
              <w:r w:rsidRPr="00B76AF0">
                <w:rPr>
                  <w:rFonts w:ascii="Times New Roman" w:hAnsi="Times New Roman" w:cs="Times New Roman"/>
                  <w:bCs/>
                  <w:sz w:val="18"/>
                  <w:szCs w:val="18"/>
                  <w:rPrChange w:id="9723" w:author="Rashed Hasan" w:date="2021-05-15T22:19:00Z">
                    <w:rPr>
                      <w:rFonts w:ascii="Times New Roman" w:hAnsi="Times New Roman" w:cs="Times New Roman"/>
                      <w:bCs/>
                      <w:sz w:val="20"/>
                      <w:szCs w:val="20"/>
                    </w:rPr>
                  </w:rPrChange>
                </w:rPr>
                <w:t>-</w:t>
              </w:r>
            </w:ins>
          </w:p>
        </w:tc>
      </w:tr>
      <w:tr w:rsidR="006373F8" w:rsidRPr="00B76AF0" w14:paraId="0F3F2A1E" w14:textId="77777777" w:rsidTr="004B3203">
        <w:tblPrEx>
          <w:tblW w:w="5551" w:type="pct"/>
          <w:jc w:val="center"/>
          <w:tblBorders>
            <w:top w:val="single" w:sz="4" w:space="0" w:color="auto"/>
            <w:bottom w:val="single" w:sz="4" w:space="0" w:color="auto"/>
          </w:tblBorders>
          <w:tblPrExChange w:id="9724" w:author="Rashed Hasan" w:date="2021-05-15T22:21:00Z">
            <w:tblPrEx>
              <w:tblW w:w="5199" w:type="pct"/>
              <w:jc w:val="center"/>
              <w:tblBorders>
                <w:top w:val="single" w:sz="4" w:space="0" w:color="auto"/>
                <w:bottom w:val="single" w:sz="4" w:space="0" w:color="auto"/>
              </w:tblBorders>
            </w:tblPrEx>
          </w:tblPrExChange>
        </w:tblPrEx>
        <w:trPr>
          <w:trHeight w:val="226"/>
          <w:jc w:val="center"/>
          <w:ins w:id="9725" w:author="Rashed Hasan" w:date="2021-05-15T22:18:00Z"/>
          <w:trPrChange w:id="9726" w:author="Rashed Hasan" w:date="2021-05-15T22:21:00Z">
            <w:trPr>
              <w:gridAfter w:val="0"/>
              <w:trHeight w:val="227"/>
              <w:jc w:val="center"/>
            </w:trPr>
          </w:trPrChange>
        </w:trPr>
        <w:tc>
          <w:tcPr>
            <w:tcW w:w="5000" w:type="pct"/>
            <w:gridSpan w:val="9"/>
            <w:vAlign w:val="center"/>
            <w:tcPrChange w:id="9727" w:author="Rashed Hasan" w:date="2021-05-15T22:21:00Z">
              <w:tcPr>
                <w:tcW w:w="5000" w:type="pct"/>
                <w:gridSpan w:val="9"/>
                <w:vAlign w:val="center"/>
              </w:tcPr>
            </w:tcPrChange>
          </w:tcPr>
          <w:p w14:paraId="13C88912" w14:textId="637DC552" w:rsidR="006373F8" w:rsidRPr="00B76AF0" w:rsidRDefault="006373F8" w:rsidP="00E75A46">
            <w:pPr>
              <w:jc w:val="both"/>
              <w:rPr>
                <w:ins w:id="9728" w:author="Rashed Hasan" w:date="2021-05-15T22:18:00Z"/>
                <w:rFonts w:ascii="Times New Roman" w:hAnsi="Times New Roman" w:cs="Times New Roman"/>
                <w:bCs/>
                <w:i/>
                <w:sz w:val="18"/>
                <w:szCs w:val="18"/>
                <w:rPrChange w:id="9729" w:author="Rashed Hasan" w:date="2021-05-15T22:19:00Z">
                  <w:rPr>
                    <w:ins w:id="9730" w:author="Rashed Hasan" w:date="2021-05-15T22:18:00Z"/>
                    <w:rFonts w:ascii="Times New Roman" w:hAnsi="Times New Roman" w:cs="Times New Roman"/>
                    <w:bCs/>
                    <w:i/>
                    <w:sz w:val="20"/>
                    <w:szCs w:val="20"/>
                  </w:rPr>
                </w:rPrChange>
              </w:rPr>
              <w:pPrChange w:id="9731" w:author="Microsoft account" w:date="2021-05-25T22:50:00Z">
                <w:pPr/>
              </w:pPrChange>
            </w:pPr>
            <w:ins w:id="9732" w:author="Rashed Hasan" w:date="2021-05-15T22:18:00Z">
              <w:r w:rsidRPr="00B76AF0">
                <w:rPr>
                  <w:rFonts w:ascii="Times New Roman" w:hAnsi="Times New Roman" w:cs="Times New Roman"/>
                  <w:b/>
                  <w:i/>
                  <w:sz w:val="18"/>
                  <w:szCs w:val="18"/>
                  <w:rPrChange w:id="9733" w:author="Rashed Hasan" w:date="2021-05-15T22:19:00Z">
                    <w:rPr>
                      <w:rFonts w:ascii="Times New Roman" w:hAnsi="Times New Roman" w:cs="Times New Roman"/>
                      <w:b/>
                      <w:i/>
                      <w:sz w:val="20"/>
                      <w:szCs w:val="20"/>
                    </w:rPr>
                  </w:rPrChange>
                </w:rPr>
                <w:t xml:space="preserve">Early Childhood </w:t>
              </w:r>
            </w:ins>
            <w:ins w:id="9734" w:author="Microsoft account" w:date="2021-05-25T19:05:00Z">
              <w:r w:rsidR="00A512E9">
                <w:rPr>
                  <w:rFonts w:ascii="Times New Roman" w:hAnsi="Times New Roman" w:cs="Times New Roman"/>
                  <w:b/>
                  <w:i/>
                  <w:sz w:val="18"/>
                  <w:szCs w:val="18"/>
                </w:rPr>
                <w:t xml:space="preserve">education </w:t>
              </w:r>
            </w:ins>
            <w:ins w:id="9735" w:author="Rashed Hasan" w:date="2021-05-15T22:18:00Z">
              <w:r w:rsidRPr="00B76AF0">
                <w:rPr>
                  <w:rFonts w:ascii="Times New Roman" w:hAnsi="Times New Roman" w:cs="Times New Roman"/>
                  <w:b/>
                  <w:i/>
                  <w:sz w:val="18"/>
                  <w:szCs w:val="18"/>
                  <w:rPrChange w:id="9736" w:author="Rashed Hasan" w:date="2021-05-15T22:19:00Z">
                    <w:rPr>
                      <w:rFonts w:ascii="Times New Roman" w:hAnsi="Times New Roman" w:cs="Times New Roman"/>
                      <w:b/>
                      <w:i/>
                      <w:sz w:val="20"/>
                      <w:szCs w:val="20"/>
                    </w:rPr>
                  </w:rPrChange>
                </w:rPr>
                <w:t>Programs</w:t>
              </w:r>
            </w:ins>
          </w:p>
        </w:tc>
      </w:tr>
      <w:tr w:rsidR="00271CC4" w:rsidRPr="00B76AF0" w14:paraId="725FA9AD" w14:textId="77777777" w:rsidTr="00B211C0">
        <w:trPr>
          <w:trHeight w:val="226"/>
          <w:jc w:val="center"/>
          <w:ins w:id="9737" w:author="Rashed Hasan" w:date="2021-05-15T22:18:00Z"/>
        </w:trPr>
        <w:tc>
          <w:tcPr>
            <w:tcW w:w="739" w:type="pct"/>
            <w:vAlign w:val="center"/>
          </w:tcPr>
          <w:p w14:paraId="053F8BAE" w14:textId="77777777" w:rsidR="006373F8" w:rsidRPr="00B76AF0" w:rsidRDefault="006373F8" w:rsidP="00E75A46">
            <w:pPr>
              <w:jc w:val="both"/>
              <w:rPr>
                <w:ins w:id="9738" w:author="Rashed Hasan" w:date="2021-05-15T22:18:00Z"/>
                <w:rFonts w:ascii="Times New Roman" w:hAnsi="Times New Roman" w:cs="Times New Roman"/>
                <w:bCs/>
                <w:sz w:val="18"/>
                <w:szCs w:val="18"/>
                <w:rPrChange w:id="9739" w:author="Rashed Hasan" w:date="2021-05-15T22:19:00Z">
                  <w:rPr>
                    <w:ins w:id="9740" w:author="Rashed Hasan" w:date="2021-05-15T22:18:00Z"/>
                    <w:rFonts w:ascii="Times New Roman" w:hAnsi="Times New Roman" w:cs="Times New Roman"/>
                    <w:bCs/>
                    <w:sz w:val="20"/>
                    <w:szCs w:val="20"/>
                  </w:rPr>
                </w:rPrChange>
              </w:rPr>
              <w:pPrChange w:id="9741" w:author="Microsoft account" w:date="2021-05-25T22:50:00Z">
                <w:pPr>
                  <w:jc w:val="center"/>
                </w:pPr>
              </w:pPrChange>
            </w:pPr>
            <w:ins w:id="9742" w:author="Rashed Hasan" w:date="2021-05-15T22:18:00Z">
              <w:r w:rsidRPr="00B76AF0">
                <w:rPr>
                  <w:rFonts w:ascii="Times New Roman" w:hAnsi="Times New Roman" w:cs="Times New Roman"/>
                  <w:bCs/>
                  <w:sz w:val="18"/>
                  <w:szCs w:val="18"/>
                  <w:rPrChange w:id="9743" w:author="Rashed Hasan" w:date="2021-05-15T22:19:00Z">
                    <w:rPr>
                      <w:rFonts w:ascii="Times New Roman" w:hAnsi="Times New Roman" w:cs="Times New Roman"/>
                      <w:bCs/>
                      <w:sz w:val="20"/>
                      <w:szCs w:val="20"/>
                    </w:rPr>
                  </w:rPrChange>
                </w:rPr>
                <w:t>Yes</w:t>
              </w:r>
            </w:ins>
          </w:p>
        </w:tc>
        <w:tc>
          <w:tcPr>
            <w:tcW w:w="665" w:type="pct"/>
            <w:vAlign w:val="center"/>
          </w:tcPr>
          <w:p w14:paraId="71DE5053" w14:textId="77777777" w:rsidR="006373F8" w:rsidRPr="00B76AF0" w:rsidRDefault="006373F8" w:rsidP="00E75A46">
            <w:pPr>
              <w:jc w:val="both"/>
              <w:rPr>
                <w:ins w:id="9744" w:author="Rashed Hasan" w:date="2021-05-15T22:18:00Z"/>
                <w:rFonts w:ascii="Times New Roman" w:hAnsi="Times New Roman" w:cs="Times New Roman"/>
                <w:bCs/>
                <w:sz w:val="18"/>
                <w:szCs w:val="18"/>
                <w:rPrChange w:id="9745" w:author="Rashed Hasan" w:date="2021-05-15T22:19:00Z">
                  <w:rPr>
                    <w:ins w:id="9746" w:author="Rashed Hasan" w:date="2021-05-15T22:18:00Z"/>
                    <w:rFonts w:ascii="Times New Roman" w:hAnsi="Times New Roman" w:cs="Times New Roman"/>
                    <w:bCs/>
                    <w:sz w:val="20"/>
                    <w:szCs w:val="20"/>
                  </w:rPr>
                </w:rPrChange>
              </w:rPr>
            </w:pPr>
            <w:ins w:id="9747" w:author="Rashed Hasan" w:date="2021-05-15T22:18:00Z">
              <w:r w:rsidRPr="00B76AF0">
                <w:rPr>
                  <w:rFonts w:ascii="Times New Roman" w:hAnsi="Times New Roman" w:cs="Times New Roman"/>
                  <w:bCs/>
                  <w:sz w:val="18"/>
                  <w:szCs w:val="18"/>
                  <w:rPrChange w:id="9748" w:author="Rashed Hasan" w:date="2021-05-15T22:19:00Z">
                    <w:rPr>
                      <w:rFonts w:ascii="Times New Roman" w:hAnsi="Times New Roman" w:cs="Times New Roman"/>
                      <w:bCs/>
                      <w:sz w:val="20"/>
                      <w:szCs w:val="20"/>
                    </w:rPr>
                  </w:rPrChange>
                </w:rPr>
                <w:t>2.17 (1.79-2.64)</w:t>
              </w:r>
            </w:ins>
          </w:p>
        </w:tc>
        <w:tc>
          <w:tcPr>
            <w:tcW w:w="456" w:type="pct"/>
            <w:vAlign w:val="center"/>
          </w:tcPr>
          <w:p w14:paraId="78BC703E" w14:textId="77777777" w:rsidR="006373F8" w:rsidRPr="00B76AF0" w:rsidRDefault="006373F8" w:rsidP="00E75A46">
            <w:pPr>
              <w:jc w:val="both"/>
              <w:rPr>
                <w:ins w:id="9749" w:author="Rashed Hasan" w:date="2021-05-15T22:18:00Z"/>
                <w:rFonts w:ascii="Times New Roman" w:hAnsi="Times New Roman" w:cs="Times New Roman"/>
                <w:bCs/>
                <w:sz w:val="18"/>
                <w:szCs w:val="18"/>
                <w:rPrChange w:id="9750" w:author="Rashed Hasan" w:date="2021-05-15T22:19:00Z">
                  <w:rPr>
                    <w:ins w:id="9751" w:author="Rashed Hasan" w:date="2021-05-15T22:18:00Z"/>
                    <w:rFonts w:ascii="Times New Roman" w:hAnsi="Times New Roman" w:cs="Times New Roman"/>
                    <w:bCs/>
                    <w:sz w:val="20"/>
                    <w:szCs w:val="20"/>
                  </w:rPr>
                </w:rPrChange>
              </w:rPr>
              <w:pPrChange w:id="9752" w:author="Microsoft account" w:date="2021-05-25T22:50:00Z">
                <w:pPr>
                  <w:jc w:val="both"/>
                </w:pPr>
              </w:pPrChange>
            </w:pPr>
            <w:ins w:id="9753" w:author="Rashed Hasan" w:date="2021-05-15T22:18:00Z">
              <w:r w:rsidRPr="00B76AF0">
                <w:rPr>
                  <w:rFonts w:ascii="Times New Roman" w:hAnsi="Times New Roman" w:cs="Times New Roman"/>
                  <w:bCs/>
                  <w:sz w:val="18"/>
                  <w:szCs w:val="18"/>
                  <w:rPrChange w:id="9754" w:author="Rashed Hasan" w:date="2021-05-15T22:19:00Z">
                    <w:rPr>
                      <w:rFonts w:ascii="Times New Roman" w:hAnsi="Times New Roman" w:cs="Times New Roman"/>
                      <w:bCs/>
                      <w:sz w:val="20"/>
                      <w:szCs w:val="20"/>
                    </w:rPr>
                  </w:rPrChange>
                </w:rPr>
                <w:t>&lt;0.001</w:t>
              </w:r>
            </w:ins>
          </w:p>
        </w:tc>
        <w:tc>
          <w:tcPr>
            <w:tcW w:w="636" w:type="pct"/>
            <w:vAlign w:val="center"/>
          </w:tcPr>
          <w:p w14:paraId="702AF088" w14:textId="2EF4EA44" w:rsidR="006373F8" w:rsidRPr="00B76AF0" w:rsidRDefault="006373F8" w:rsidP="00E75A46">
            <w:pPr>
              <w:jc w:val="both"/>
              <w:rPr>
                <w:ins w:id="9755" w:author="Rashed Hasan" w:date="2021-05-15T22:18:00Z"/>
                <w:rFonts w:ascii="Times New Roman" w:hAnsi="Times New Roman" w:cs="Times New Roman"/>
                <w:bCs/>
                <w:sz w:val="18"/>
                <w:szCs w:val="18"/>
                <w:rPrChange w:id="9756" w:author="Rashed Hasan" w:date="2021-05-15T22:19:00Z">
                  <w:rPr>
                    <w:ins w:id="9757" w:author="Rashed Hasan" w:date="2021-05-15T22:18:00Z"/>
                    <w:rFonts w:ascii="Times New Roman" w:hAnsi="Times New Roman" w:cs="Times New Roman"/>
                    <w:bCs/>
                    <w:sz w:val="20"/>
                    <w:szCs w:val="20"/>
                  </w:rPr>
                </w:rPrChange>
              </w:rPr>
              <w:pPrChange w:id="9758" w:author="Microsoft account" w:date="2021-05-25T22:50:00Z">
                <w:pPr>
                  <w:jc w:val="center"/>
                </w:pPr>
              </w:pPrChange>
            </w:pPr>
            <w:ins w:id="9759" w:author="Rashed Hasan" w:date="2021-05-15T22:18:00Z">
              <w:r w:rsidRPr="00B76AF0">
                <w:rPr>
                  <w:rFonts w:ascii="Times New Roman" w:hAnsi="Times New Roman" w:cs="Times New Roman"/>
                  <w:bCs/>
                  <w:sz w:val="18"/>
                  <w:szCs w:val="18"/>
                  <w:rPrChange w:id="9760" w:author="Rashed Hasan" w:date="2021-05-15T22:19:00Z">
                    <w:rPr>
                      <w:rFonts w:ascii="Times New Roman" w:hAnsi="Times New Roman" w:cs="Times New Roman"/>
                      <w:bCs/>
                      <w:sz w:val="20"/>
                      <w:szCs w:val="20"/>
                    </w:rPr>
                  </w:rPrChange>
                </w:rPr>
                <w:t>1.4</w:t>
              </w:r>
            </w:ins>
            <w:ins w:id="9761" w:author="Microsoft account" w:date="2021-05-25T02:42:00Z">
              <w:r w:rsidR="00FF17E6">
                <w:rPr>
                  <w:rFonts w:ascii="Times New Roman" w:hAnsi="Times New Roman" w:cs="Times New Roman"/>
                  <w:bCs/>
                  <w:sz w:val="18"/>
                  <w:szCs w:val="18"/>
                </w:rPr>
                <w:t>4</w:t>
              </w:r>
            </w:ins>
            <w:ins w:id="9762" w:author="Rashed Hasan" w:date="2021-05-15T22:18:00Z">
              <w:del w:id="9763" w:author="Microsoft account" w:date="2021-05-25T02:42:00Z">
                <w:r w:rsidRPr="00B76AF0" w:rsidDel="00FF17E6">
                  <w:rPr>
                    <w:rFonts w:ascii="Times New Roman" w:hAnsi="Times New Roman" w:cs="Times New Roman"/>
                    <w:bCs/>
                    <w:sz w:val="18"/>
                    <w:szCs w:val="18"/>
                    <w:rPrChange w:id="9764"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9765" w:author="Rashed Hasan" w:date="2021-05-15T22:19:00Z">
                    <w:rPr>
                      <w:rFonts w:ascii="Times New Roman" w:hAnsi="Times New Roman" w:cs="Times New Roman"/>
                      <w:bCs/>
                      <w:sz w:val="20"/>
                      <w:szCs w:val="20"/>
                    </w:rPr>
                  </w:rPrChange>
                </w:rPr>
                <w:t xml:space="preserve"> (1.1</w:t>
              </w:r>
            </w:ins>
            <w:ins w:id="9766" w:author="Microsoft account" w:date="2021-05-25T02:42:00Z">
              <w:r w:rsidR="00FF17E6">
                <w:rPr>
                  <w:rFonts w:ascii="Times New Roman" w:hAnsi="Times New Roman" w:cs="Times New Roman"/>
                  <w:bCs/>
                  <w:sz w:val="18"/>
                  <w:szCs w:val="18"/>
                </w:rPr>
                <w:t>4</w:t>
              </w:r>
            </w:ins>
            <w:ins w:id="9767" w:author="Rashed Hasan" w:date="2021-05-15T22:18:00Z">
              <w:del w:id="9768" w:author="Microsoft account" w:date="2021-05-25T02:42:00Z">
                <w:r w:rsidRPr="00B76AF0" w:rsidDel="00FF17E6">
                  <w:rPr>
                    <w:rFonts w:ascii="Times New Roman" w:hAnsi="Times New Roman" w:cs="Times New Roman"/>
                    <w:bCs/>
                    <w:sz w:val="18"/>
                    <w:szCs w:val="18"/>
                    <w:rPrChange w:id="9769"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9770" w:author="Rashed Hasan" w:date="2021-05-15T22:19:00Z">
                    <w:rPr>
                      <w:rFonts w:ascii="Times New Roman" w:hAnsi="Times New Roman" w:cs="Times New Roman"/>
                      <w:bCs/>
                      <w:sz w:val="20"/>
                      <w:szCs w:val="20"/>
                    </w:rPr>
                  </w:rPrChange>
                </w:rPr>
                <w:t>-1.8</w:t>
              </w:r>
            </w:ins>
            <w:ins w:id="9771" w:author="Microsoft account" w:date="2021-05-25T02:42:00Z">
              <w:r w:rsidR="00FF17E6">
                <w:rPr>
                  <w:rFonts w:ascii="Times New Roman" w:hAnsi="Times New Roman" w:cs="Times New Roman"/>
                  <w:bCs/>
                  <w:sz w:val="18"/>
                  <w:szCs w:val="18"/>
                </w:rPr>
                <w:t>2</w:t>
              </w:r>
            </w:ins>
            <w:ins w:id="9772" w:author="Rashed Hasan" w:date="2021-05-15T22:18:00Z">
              <w:del w:id="9773" w:author="Microsoft account" w:date="2021-05-25T02:42:00Z">
                <w:r w:rsidRPr="00B76AF0" w:rsidDel="00FF17E6">
                  <w:rPr>
                    <w:rFonts w:ascii="Times New Roman" w:hAnsi="Times New Roman" w:cs="Times New Roman"/>
                    <w:bCs/>
                    <w:sz w:val="18"/>
                    <w:szCs w:val="18"/>
                    <w:rPrChange w:id="9774" w:author="Rashed Hasan" w:date="2021-05-15T22:19:00Z">
                      <w:rPr>
                        <w:rFonts w:ascii="Times New Roman" w:hAnsi="Times New Roman" w:cs="Times New Roman"/>
                        <w:bCs/>
                        <w:sz w:val="20"/>
                        <w:szCs w:val="20"/>
                      </w:rPr>
                    </w:rPrChange>
                  </w:rPr>
                  <w:delText>3</w:delText>
                </w:r>
              </w:del>
              <w:r w:rsidRPr="00B76AF0">
                <w:rPr>
                  <w:rFonts w:ascii="Times New Roman" w:hAnsi="Times New Roman" w:cs="Times New Roman"/>
                  <w:bCs/>
                  <w:sz w:val="18"/>
                  <w:szCs w:val="18"/>
                  <w:rPrChange w:id="9775" w:author="Rashed Hasan" w:date="2021-05-15T22:19:00Z">
                    <w:rPr>
                      <w:rFonts w:ascii="Times New Roman" w:hAnsi="Times New Roman" w:cs="Times New Roman"/>
                      <w:bCs/>
                      <w:sz w:val="20"/>
                      <w:szCs w:val="20"/>
                    </w:rPr>
                  </w:rPrChange>
                </w:rPr>
                <w:t>)</w:t>
              </w:r>
            </w:ins>
          </w:p>
        </w:tc>
        <w:tc>
          <w:tcPr>
            <w:tcW w:w="430" w:type="pct"/>
            <w:vAlign w:val="center"/>
          </w:tcPr>
          <w:p w14:paraId="3A5A94E8" w14:textId="04CBF11F" w:rsidR="006373F8" w:rsidRPr="00B76AF0" w:rsidRDefault="006373F8" w:rsidP="00E75A46">
            <w:pPr>
              <w:jc w:val="both"/>
              <w:rPr>
                <w:ins w:id="9776" w:author="Rashed Hasan" w:date="2021-05-15T22:18:00Z"/>
                <w:rFonts w:ascii="Times New Roman" w:hAnsi="Times New Roman" w:cs="Times New Roman"/>
                <w:bCs/>
                <w:sz w:val="18"/>
                <w:szCs w:val="18"/>
                <w:rPrChange w:id="9777" w:author="Rashed Hasan" w:date="2021-05-15T22:19:00Z">
                  <w:rPr>
                    <w:ins w:id="9778" w:author="Rashed Hasan" w:date="2021-05-15T22:18:00Z"/>
                    <w:rFonts w:ascii="Times New Roman" w:hAnsi="Times New Roman" w:cs="Times New Roman"/>
                    <w:bCs/>
                    <w:sz w:val="20"/>
                    <w:szCs w:val="20"/>
                  </w:rPr>
                </w:rPrChange>
              </w:rPr>
              <w:pPrChange w:id="9779" w:author="Microsoft account" w:date="2021-05-25T22:50:00Z">
                <w:pPr>
                  <w:jc w:val="center"/>
                </w:pPr>
              </w:pPrChange>
            </w:pPr>
            <w:ins w:id="9780" w:author="Rashed Hasan" w:date="2021-05-15T22:18:00Z">
              <w:del w:id="9781" w:author="Microsoft account" w:date="2021-05-25T02:42:00Z">
                <w:r w:rsidRPr="00B76AF0" w:rsidDel="00FF17E6">
                  <w:rPr>
                    <w:rFonts w:ascii="Times New Roman" w:hAnsi="Times New Roman" w:cs="Times New Roman"/>
                    <w:bCs/>
                    <w:sz w:val="18"/>
                    <w:szCs w:val="18"/>
                    <w:rPrChange w:id="9782" w:author="Rashed Hasan" w:date="2021-05-15T22:19:00Z">
                      <w:rPr>
                        <w:rFonts w:ascii="Times New Roman" w:hAnsi="Times New Roman" w:cs="Times New Roman"/>
                        <w:bCs/>
                        <w:sz w:val="20"/>
                        <w:szCs w:val="20"/>
                      </w:rPr>
                    </w:rPrChange>
                  </w:rPr>
                  <w:delText>&lt;</w:delText>
                </w:r>
              </w:del>
              <w:r w:rsidRPr="00B76AF0">
                <w:rPr>
                  <w:rFonts w:ascii="Times New Roman" w:hAnsi="Times New Roman" w:cs="Times New Roman"/>
                  <w:bCs/>
                  <w:sz w:val="18"/>
                  <w:szCs w:val="18"/>
                  <w:rPrChange w:id="9783" w:author="Rashed Hasan" w:date="2021-05-15T22:19:00Z">
                    <w:rPr>
                      <w:rFonts w:ascii="Times New Roman" w:hAnsi="Times New Roman" w:cs="Times New Roman"/>
                      <w:bCs/>
                      <w:sz w:val="20"/>
                      <w:szCs w:val="20"/>
                    </w:rPr>
                  </w:rPrChange>
                </w:rPr>
                <w:t>0.00</w:t>
              </w:r>
            </w:ins>
            <w:ins w:id="9784" w:author="Microsoft account" w:date="2021-05-25T02:42:00Z">
              <w:r w:rsidR="00FF17E6">
                <w:rPr>
                  <w:rFonts w:ascii="Times New Roman" w:hAnsi="Times New Roman" w:cs="Times New Roman"/>
                  <w:bCs/>
                  <w:sz w:val="18"/>
                  <w:szCs w:val="18"/>
                </w:rPr>
                <w:t>2</w:t>
              </w:r>
            </w:ins>
            <w:ins w:id="9785" w:author="Rashed Hasan" w:date="2021-05-15T22:18:00Z">
              <w:del w:id="9786" w:author="Microsoft account" w:date="2021-05-25T02:42:00Z">
                <w:r w:rsidRPr="00B76AF0" w:rsidDel="00FF17E6">
                  <w:rPr>
                    <w:rFonts w:ascii="Times New Roman" w:hAnsi="Times New Roman" w:cs="Times New Roman"/>
                    <w:bCs/>
                    <w:sz w:val="18"/>
                    <w:szCs w:val="18"/>
                    <w:rPrChange w:id="9787" w:author="Rashed Hasan" w:date="2021-05-15T22:19:00Z">
                      <w:rPr>
                        <w:rFonts w:ascii="Times New Roman" w:hAnsi="Times New Roman" w:cs="Times New Roman"/>
                        <w:bCs/>
                        <w:sz w:val="20"/>
                        <w:szCs w:val="20"/>
                      </w:rPr>
                    </w:rPrChange>
                  </w:rPr>
                  <w:delText>5</w:delText>
                </w:r>
              </w:del>
            </w:ins>
          </w:p>
        </w:tc>
        <w:tc>
          <w:tcPr>
            <w:tcW w:w="627" w:type="pct"/>
            <w:vAlign w:val="center"/>
          </w:tcPr>
          <w:p w14:paraId="400F59BB" w14:textId="77777777" w:rsidR="006373F8" w:rsidRPr="00B76AF0" w:rsidRDefault="006373F8" w:rsidP="00E75A46">
            <w:pPr>
              <w:jc w:val="both"/>
              <w:rPr>
                <w:ins w:id="9788" w:author="Rashed Hasan" w:date="2021-05-15T22:18:00Z"/>
                <w:rFonts w:ascii="Times New Roman" w:hAnsi="Times New Roman" w:cs="Times New Roman"/>
                <w:bCs/>
                <w:sz w:val="18"/>
                <w:szCs w:val="18"/>
                <w:rPrChange w:id="9789" w:author="Rashed Hasan" w:date="2021-05-15T22:19:00Z">
                  <w:rPr>
                    <w:ins w:id="9790" w:author="Rashed Hasan" w:date="2021-05-15T22:18:00Z"/>
                    <w:rFonts w:ascii="Times New Roman" w:hAnsi="Times New Roman" w:cs="Times New Roman"/>
                    <w:bCs/>
                    <w:sz w:val="20"/>
                    <w:szCs w:val="20"/>
                  </w:rPr>
                </w:rPrChange>
              </w:rPr>
              <w:pPrChange w:id="9791" w:author="Microsoft account" w:date="2021-05-25T22:50:00Z">
                <w:pPr>
                  <w:jc w:val="center"/>
                </w:pPr>
              </w:pPrChange>
            </w:pPr>
            <w:ins w:id="9792" w:author="Rashed Hasan" w:date="2021-05-15T22:18:00Z">
              <w:r w:rsidRPr="00B76AF0">
                <w:rPr>
                  <w:rFonts w:ascii="Times New Roman" w:hAnsi="Times New Roman" w:cs="Times New Roman"/>
                  <w:bCs/>
                  <w:sz w:val="18"/>
                  <w:szCs w:val="18"/>
                  <w:rPrChange w:id="9793" w:author="Rashed Hasan" w:date="2021-05-15T22:19:00Z">
                    <w:rPr>
                      <w:rFonts w:ascii="Times New Roman" w:hAnsi="Times New Roman" w:cs="Times New Roman"/>
                      <w:bCs/>
                      <w:sz w:val="20"/>
                      <w:szCs w:val="20"/>
                    </w:rPr>
                  </w:rPrChange>
                </w:rPr>
                <w:t>2.37 (2.00-2.79)</w:t>
              </w:r>
            </w:ins>
          </w:p>
        </w:tc>
        <w:tc>
          <w:tcPr>
            <w:tcW w:w="392" w:type="pct"/>
            <w:vAlign w:val="center"/>
          </w:tcPr>
          <w:p w14:paraId="27F21F6B" w14:textId="77777777" w:rsidR="006373F8" w:rsidRPr="00B76AF0" w:rsidRDefault="006373F8" w:rsidP="00E75A46">
            <w:pPr>
              <w:jc w:val="both"/>
              <w:rPr>
                <w:ins w:id="9794" w:author="Rashed Hasan" w:date="2021-05-15T22:18:00Z"/>
                <w:rFonts w:ascii="Times New Roman" w:hAnsi="Times New Roman" w:cs="Times New Roman"/>
                <w:bCs/>
                <w:sz w:val="18"/>
                <w:szCs w:val="18"/>
                <w:rPrChange w:id="9795" w:author="Rashed Hasan" w:date="2021-05-15T22:19:00Z">
                  <w:rPr>
                    <w:ins w:id="9796" w:author="Rashed Hasan" w:date="2021-05-15T22:18:00Z"/>
                    <w:rFonts w:ascii="Times New Roman" w:hAnsi="Times New Roman" w:cs="Times New Roman"/>
                    <w:bCs/>
                    <w:sz w:val="20"/>
                    <w:szCs w:val="20"/>
                  </w:rPr>
                </w:rPrChange>
              </w:rPr>
              <w:pPrChange w:id="9797" w:author="Microsoft account" w:date="2021-05-25T22:50:00Z">
                <w:pPr>
                  <w:jc w:val="center"/>
                </w:pPr>
              </w:pPrChange>
            </w:pPr>
            <w:ins w:id="9798" w:author="Rashed Hasan" w:date="2021-05-15T22:18:00Z">
              <w:r w:rsidRPr="00B76AF0">
                <w:rPr>
                  <w:rFonts w:ascii="Times New Roman" w:hAnsi="Times New Roman" w:cs="Times New Roman"/>
                  <w:bCs/>
                  <w:sz w:val="18"/>
                  <w:szCs w:val="18"/>
                  <w:rPrChange w:id="9799" w:author="Rashed Hasan" w:date="2021-05-15T22:19:00Z">
                    <w:rPr>
                      <w:rFonts w:ascii="Times New Roman" w:hAnsi="Times New Roman" w:cs="Times New Roman"/>
                      <w:bCs/>
                      <w:sz w:val="20"/>
                      <w:szCs w:val="20"/>
                    </w:rPr>
                  </w:rPrChange>
                </w:rPr>
                <w:t>&lt; .001</w:t>
              </w:r>
            </w:ins>
          </w:p>
        </w:tc>
        <w:tc>
          <w:tcPr>
            <w:tcW w:w="625" w:type="pct"/>
            <w:vAlign w:val="center"/>
          </w:tcPr>
          <w:p w14:paraId="0EAC2676" w14:textId="06F28695" w:rsidR="006373F8" w:rsidRPr="00B76AF0" w:rsidRDefault="006373F8" w:rsidP="00E75A46">
            <w:pPr>
              <w:jc w:val="both"/>
              <w:rPr>
                <w:ins w:id="9800" w:author="Rashed Hasan" w:date="2021-05-15T22:18:00Z"/>
                <w:rFonts w:ascii="Times New Roman" w:hAnsi="Times New Roman" w:cs="Times New Roman"/>
                <w:bCs/>
                <w:sz w:val="18"/>
                <w:szCs w:val="18"/>
                <w:rPrChange w:id="9801" w:author="Rashed Hasan" w:date="2021-05-15T22:19:00Z">
                  <w:rPr>
                    <w:ins w:id="9802" w:author="Rashed Hasan" w:date="2021-05-15T22:18:00Z"/>
                    <w:rFonts w:ascii="Times New Roman" w:hAnsi="Times New Roman" w:cs="Times New Roman"/>
                    <w:bCs/>
                    <w:sz w:val="20"/>
                    <w:szCs w:val="20"/>
                  </w:rPr>
                </w:rPrChange>
              </w:rPr>
              <w:pPrChange w:id="9803" w:author="Microsoft account" w:date="2021-05-25T22:50:00Z">
                <w:pPr>
                  <w:jc w:val="center"/>
                </w:pPr>
              </w:pPrChange>
            </w:pPr>
            <w:ins w:id="9804" w:author="Rashed Hasan" w:date="2021-05-15T22:18:00Z">
              <w:r w:rsidRPr="00B76AF0">
                <w:rPr>
                  <w:rFonts w:ascii="Times New Roman" w:hAnsi="Times New Roman" w:cs="Times New Roman"/>
                  <w:bCs/>
                  <w:sz w:val="18"/>
                  <w:szCs w:val="18"/>
                  <w:rPrChange w:id="9805" w:author="Rashed Hasan" w:date="2021-05-15T22:19:00Z">
                    <w:rPr>
                      <w:rFonts w:ascii="Times New Roman" w:hAnsi="Times New Roman" w:cs="Times New Roman"/>
                      <w:bCs/>
                      <w:sz w:val="20"/>
                      <w:szCs w:val="20"/>
                    </w:rPr>
                  </w:rPrChange>
                </w:rPr>
                <w:t>1.5</w:t>
              </w:r>
            </w:ins>
            <w:ins w:id="9806" w:author="Microsoft account" w:date="2021-05-24T00:52:00Z">
              <w:r>
                <w:rPr>
                  <w:rFonts w:ascii="Times New Roman" w:hAnsi="Times New Roman" w:cs="Times New Roman"/>
                  <w:bCs/>
                  <w:sz w:val="18"/>
                  <w:szCs w:val="18"/>
                </w:rPr>
                <w:t>9</w:t>
              </w:r>
            </w:ins>
            <w:ins w:id="9807" w:author="Rashed Hasan" w:date="2021-05-15T22:18:00Z">
              <w:del w:id="9808" w:author="Microsoft account" w:date="2021-05-24T00:52:00Z">
                <w:r w:rsidRPr="00B76AF0" w:rsidDel="000F439E">
                  <w:rPr>
                    <w:rFonts w:ascii="Times New Roman" w:hAnsi="Times New Roman" w:cs="Times New Roman"/>
                    <w:bCs/>
                    <w:sz w:val="18"/>
                    <w:szCs w:val="18"/>
                    <w:rPrChange w:id="9809"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9810" w:author="Rashed Hasan" w:date="2021-05-15T22:19:00Z">
                    <w:rPr>
                      <w:rFonts w:ascii="Times New Roman" w:hAnsi="Times New Roman" w:cs="Times New Roman"/>
                      <w:bCs/>
                      <w:sz w:val="20"/>
                      <w:szCs w:val="20"/>
                    </w:rPr>
                  </w:rPrChange>
                </w:rPr>
                <w:t xml:space="preserve"> (1.3</w:t>
              </w:r>
            </w:ins>
            <w:ins w:id="9811" w:author="Microsoft account" w:date="2021-05-24T00:52:00Z">
              <w:r>
                <w:rPr>
                  <w:rFonts w:ascii="Times New Roman" w:hAnsi="Times New Roman" w:cs="Times New Roman"/>
                  <w:bCs/>
                  <w:sz w:val="18"/>
                  <w:szCs w:val="18"/>
                </w:rPr>
                <w:t>2</w:t>
              </w:r>
            </w:ins>
            <w:ins w:id="9812" w:author="Rashed Hasan" w:date="2021-05-15T22:18:00Z">
              <w:del w:id="9813" w:author="Microsoft account" w:date="2021-05-24T00:52:00Z">
                <w:r w:rsidRPr="00B76AF0" w:rsidDel="004D0A16">
                  <w:rPr>
                    <w:rFonts w:ascii="Times New Roman" w:hAnsi="Times New Roman" w:cs="Times New Roman"/>
                    <w:bCs/>
                    <w:sz w:val="18"/>
                    <w:szCs w:val="18"/>
                    <w:rPrChange w:id="9814" w:author="Rashed Hasan" w:date="2021-05-15T22:19:00Z">
                      <w:rPr>
                        <w:rFonts w:ascii="Times New Roman" w:hAnsi="Times New Roman" w:cs="Times New Roman"/>
                        <w:bCs/>
                        <w:sz w:val="20"/>
                        <w:szCs w:val="20"/>
                      </w:rPr>
                    </w:rPrChange>
                  </w:rPr>
                  <w:delText>1</w:delText>
                </w:r>
              </w:del>
              <w:r w:rsidRPr="00B76AF0">
                <w:rPr>
                  <w:rFonts w:ascii="Times New Roman" w:hAnsi="Times New Roman" w:cs="Times New Roman"/>
                  <w:bCs/>
                  <w:sz w:val="18"/>
                  <w:szCs w:val="18"/>
                  <w:rPrChange w:id="9815" w:author="Rashed Hasan" w:date="2021-05-15T22:19:00Z">
                    <w:rPr>
                      <w:rFonts w:ascii="Times New Roman" w:hAnsi="Times New Roman" w:cs="Times New Roman"/>
                      <w:bCs/>
                      <w:sz w:val="20"/>
                      <w:szCs w:val="20"/>
                    </w:rPr>
                  </w:rPrChange>
                </w:rPr>
                <w:t>-1.</w:t>
              </w:r>
            </w:ins>
            <w:ins w:id="9816" w:author="Microsoft account" w:date="2021-05-24T00:52:00Z">
              <w:r>
                <w:rPr>
                  <w:rFonts w:ascii="Times New Roman" w:hAnsi="Times New Roman" w:cs="Times New Roman"/>
                  <w:bCs/>
                  <w:sz w:val="18"/>
                  <w:szCs w:val="18"/>
                </w:rPr>
                <w:t>92</w:t>
              </w:r>
            </w:ins>
            <w:ins w:id="9817" w:author="Rashed Hasan" w:date="2021-05-15T22:18:00Z">
              <w:del w:id="9818" w:author="Microsoft account" w:date="2021-05-24T00:52:00Z">
                <w:r w:rsidRPr="00B76AF0" w:rsidDel="004D0A16">
                  <w:rPr>
                    <w:rFonts w:ascii="Times New Roman" w:hAnsi="Times New Roman" w:cs="Times New Roman"/>
                    <w:bCs/>
                    <w:sz w:val="18"/>
                    <w:szCs w:val="18"/>
                    <w:rPrChange w:id="9819" w:author="Rashed Hasan" w:date="2021-05-15T22:19:00Z">
                      <w:rPr>
                        <w:rFonts w:ascii="Times New Roman" w:hAnsi="Times New Roman" w:cs="Times New Roman"/>
                        <w:bCs/>
                        <w:sz w:val="20"/>
                        <w:szCs w:val="20"/>
                      </w:rPr>
                    </w:rPrChange>
                  </w:rPr>
                  <w:delText>88</w:delText>
                </w:r>
              </w:del>
              <w:r w:rsidRPr="00B76AF0">
                <w:rPr>
                  <w:rFonts w:ascii="Times New Roman" w:hAnsi="Times New Roman" w:cs="Times New Roman"/>
                  <w:bCs/>
                  <w:sz w:val="18"/>
                  <w:szCs w:val="18"/>
                  <w:rPrChange w:id="9820" w:author="Rashed Hasan" w:date="2021-05-15T22:19:00Z">
                    <w:rPr>
                      <w:rFonts w:ascii="Times New Roman" w:hAnsi="Times New Roman" w:cs="Times New Roman"/>
                      <w:bCs/>
                      <w:sz w:val="20"/>
                      <w:szCs w:val="20"/>
                    </w:rPr>
                  </w:rPrChange>
                </w:rPr>
                <w:t>)</w:t>
              </w:r>
            </w:ins>
          </w:p>
        </w:tc>
        <w:tc>
          <w:tcPr>
            <w:tcW w:w="430" w:type="pct"/>
            <w:vAlign w:val="center"/>
          </w:tcPr>
          <w:p w14:paraId="7D4C477E" w14:textId="77777777" w:rsidR="006373F8" w:rsidRPr="00B76AF0" w:rsidRDefault="006373F8" w:rsidP="00E75A46">
            <w:pPr>
              <w:jc w:val="both"/>
              <w:rPr>
                <w:ins w:id="9821" w:author="Rashed Hasan" w:date="2021-05-15T22:18:00Z"/>
                <w:rFonts w:ascii="Times New Roman" w:hAnsi="Times New Roman" w:cs="Times New Roman"/>
                <w:bCs/>
                <w:sz w:val="18"/>
                <w:szCs w:val="18"/>
                <w:rPrChange w:id="9822" w:author="Rashed Hasan" w:date="2021-05-15T22:19:00Z">
                  <w:rPr>
                    <w:ins w:id="9823" w:author="Rashed Hasan" w:date="2021-05-15T22:18:00Z"/>
                    <w:rFonts w:ascii="Times New Roman" w:hAnsi="Times New Roman" w:cs="Times New Roman"/>
                    <w:bCs/>
                    <w:sz w:val="20"/>
                    <w:szCs w:val="20"/>
                  </w:rPr>
                </w:rPrChange>
              </w:rPr>
              <w:pPrChange w:id="9824" w:author="Microsoft account" w:date="2021-05-25T22:50:00Z">
                <w:pPr>
                  <w:jc w:val="center"/>
                </w:pPr>
              </w:pPrChange>
            </w:pPr>
            <w:ins w:id="9825" w:author="Rashed Hasan" w:date="2021-05-15T22:18:00Z">
              <w:r w:rsidRPr="00B76AF0">
                <w:rPr>
                  <w:rFonts w:ascii="Times New Roman" w:hAnsi="Times New Roman" w:cs="Times New Roman"/>
                  <w:bCs/>
                  <w:sz w:val="18"/>
                  <w:szCs w:val="18"/>
                  <w:rPrChange w:id="9826" w:author="Rashed Hasan" w:date="2021-05-15T22:19:00Z">
                    <w:rPr>
                      <w:rFonts w:ascii="Times New Roman" w:hAnsi="Times New Roman" w:cs="Times New Roman"/>
                      <w:bCs/>
                      <w:sz w:val="20"/>
                      <w:szCs w:val="20"/>
                    </w:rPr>
                  </w:rPrChange>
                </w:rPr>
                <w:t>&lt; 0.001</w:t>
              </w:r>
            </w:ins>
          </w:p>
        </w:tc>
      </w:tr>
      <w:tr w:rsidR="00271CC4" w:rsidRPr="00B76AF0" w14:paraId="494E3449" w14:textId="77777777" w:rsidTr="00B211C0">
        <w:trPr>
          <w:trHeight w:val="226"/>
          <w:jc w:val="center"/>
          <w:ins w:id="9827" w:author="Rashed Hasan" w:date="2021-05-15T22:18:00Z"/>
        </w:trPr>
        <w:tc>
          <w:tcPr>
            <w:tcW w:w="739" w:type="pct"/>
            <w:vAlign w:val="center"/>
          </w:tcPr>
          <w:p w14:paraId="5AFD4A42" w14:textId="77777777" w:rsidR="006373F8" w:rsidRPr="00B76AF0" w:rsidRDefault="006373F8" w:rsidP="00E75A46">
            <w:pPr>
              <w:jc w:val="both"/>
              <w:rPr>
                <w:ins w:id="9828" w:author="Rashed Hasan" w:date="2021-05-15T22:18:00Z"/>
                <w:rFonts w:ascii="Times New Roman" w:hAnsi="Times New Roman" w:cs="Times New Roman"/>
                <w:bCs/>
                <w:sz w:val="18"/>
                <w:szCs w:val="18"/>
                <w:rPrChange w:id="9829" w:author="Rashed Hasan" w:date="2021-05-15T22:19:00Z">
                  <w:rPr>
                    <w:ins w:id="9830" w:author="Rashed Hasan" w:date="2021-05-15T22:18:00Z"/>
                    <w:rFonts w:ascii="Times New Roman" w:hAnsi="Times New Roman" w:cs="Times New Roman"/>
                    <w:bCs/>
                    <w:sz w:val="20"/>
                    <w:szCs w:val="20"/>
                  </w:rPr>
                </w:rPrChange>
              </w:rPr>
              <w:pPrChange w:id="9831" w:author="Microsoft account" w:date="2021-05-25T22:50:00Z">
                <w:pPr>
                  <w:jc w:val="center"/>
                </w:pPr>
              </w:pPrChange>
            </w:pPr>
            <w:ins w:id="9832" w:author="Rashed Hasan" w:date="2021-05-15T22:18:00Z">
              <w:r w:rsidRPr="00B76AF0">
                <w:rPr>
                  <w:rFonts w:ascii="Times New Roman" w:hAnsi="Times New Roman" w:cs="Times New Roman"/>
                  <w:bCs/>
                  <w:sz w:val="18"/>
                  <w:szCs w:val="18"/>
                  <w:rPrChange w:id="9833" w:author="Rashed Hasan" w:date="2021-05-15T22:19:00Z">
                    <w:rPr>
                      <w:rFonts w:ascii="Times New Roman" w:hAnsi="Times New Roman" w:cs="Times New Roman"/>
                      <w:bCs/>
                      <w:sz w:val="20"/>
                      <w:szCs w:val="20"/>
                    </w:rPr>
                  </w:rPrChange>
                </w:rPr>
                <w:t>No</w:t>
              </w:r>
            </w:ins>
          </w:p>
        </w:tc>
        <w:tc>
          <w:tcPr>
            <w:tcW w:w="665" w:type="pct"/>
            <w:vAlign w:val="center"/>
          </w:tcPr>
          <w:p w14:paraId="42169BEB" w14:textId="77777777" w:rsidR="006373F8" w:rsidRPr="00B76AF0" w:rsidRDefault="006373F8" w:rsidP="00E75A46">
            <w:pPr>
              <w:jc w:val="both"/>
              <w:rPr>
                <w:ins w:id="9834" w:author="Rashed Hasan" w:date="2021-05-15T22:18:00Z"/>
                <w:rFonts w:ascii="Times New Roman" w:hAnsi="Times New Roman" w:cs="Times New Roman"/>
                <w:bCs/>
                <w:sz w:val="18"/>
                <w:szCs w:val="18"/>
                <w:rPrChange w:id="9835" w:author="Rashed Hasan" w:date="2021-05-15T22:19:00Z">
                  <w:rPr>
                    <w:ins w:id="9836" w:author="Rashed Hasan" w:date="2021-05-15T22:18:00Z"/>
                    <w:rFonts w:ascii="Times New Roman" w:hAnsi="Times New Roman" w:cs="Times New Roman"/>
                    <w:bCs/>
                    <w:sz w:val="20"/>
                    <w:szCs w:val="20"/>
                  </w:rPr>
                </w:rPrChange>
              </w:rPr>
              <w:pPrChange w:id="9837" w:author="Microsoft account" w:date="2021-05-25T22:50:00Z">
                <w:pPr>
                  <w:jc w:val="center"/>
                </w:pPr>
              </w:pPrChange>
            </w:pPr>
            <w:ins w:id="9838" w:author="Rashed Hasan" w:date="2021-05-15T22:18:00Z">
              <w:r w:rsidRPr="00B76AF0">
                <w:rPr>
                  <w:rFonts w:ascii="Times New Roman" w:hAnsi="Times New Roman" w:cs="Times New Roman"/>
                  <w:bCs/>
                  <w:sz w:val="18"/>
                  <w:szCs w:val="18"/>
                  <w:rPrChange w:id="9839" w:author="Rashed Hasan" w:date="2021-05-15T22:19:00Z">
                    <w:rPr>
                      <w:rFonts w:ascii="Times New Roman" w:hAnsi="Times New Roman" w:cs="Times New Roman"/>
                      <w:bCs/>
                      <w:sz w:val="20"/>
                      <w:szCs w:val="20"/>
                    </w:rPr>
                  </w:rPrChange>
                </w:rPr>
                <w:t>Reference</w:t>
              </w:r>
            </w:ins>
          </w:p>
        </w:tc>
        <w:tc>
          <w:tcPr>
            <w:tcW w:w="456" w:type="pct"/>
            <w:vAlign w:val="center"/>
          </w:tcPr>
          <w:p w14:paraId="78686D52" w14:textId="77777777" w:rsidR="006373F8" w:rsidRPr="00B76AF0" w:rsidRDefault="006373F8" w:rsidP="00E75A46">
            <w:pPr>
              <w:jc w:val="both"/>
              <w:rPr>
                <w:ins w:id="9840" w:author="Rashed Hasan" w:date="2021-05-15T22:18:00Z"/>
                <w:rFonts w:ascii="Times New Roman" w:hAnsi="Times New Roman" w:cs="Times New Roman"/>
                <w:bCs/>
                <w:sz w:val="18"/>
                <w:szCs w:val="18"/>
                <w:rPrChange w:id="9841" w:author="Rashed Hasan" w:date="2021-05-15T22:19:00Z">
                  <w:rPr>
                    <w:ins w:id="9842" w:author="Rashed Hasan" w:date="2021-05-15T22:18:00Z"/>
                    <w:rFonts w:ascii="Times New Roman" w:hAnsi="Times New Roman" w:cs="Times New Roman"/>
                    <w:bCs/>
                    <w:sz w:val="20"/>
                    <w:szCs w:val="20"/>
                  </w:rPr>
                </w:rPrChange>
              </w:rPr>
              <w:pPrChange w:id="9843" w:author="Microsoft account" w:date="2021-05-25T22:50:00Z">
                <w:pPr>
                  <w:jc w:val="center"/>
                </w:pPr>
              </w:pPrChange>
            </w:pPr>
            <w:ins w:id="9844" w:author="Rashed Hasan" w:date="2021-05-15T22:18:00Z">
              <w:r w:rsidRPr="00B76AF0">
                <w:rPr>
                  <w:rFonts w:ascii="Times New Roman" w:hAnsi="Times New Roman" w:cs="Times New Roman"/>
                  <w:bCs/>
                  <w:sz w:val="18"/>
                  <w:szCs w:val="18"/>
                  <w:rPrChange w:id="9845" w:author="Rashed Hasan" w:date="2021-05-15T22:19:00Z">
                    <w:rPr>
                      <w:rFonts w:ascii="Times New Roman" w:hAnsi="Times New Roman" w:cs="Times New Roman"/>
                      <w:bCs/>
                      <w:sz w:val="20"/>
                      <w:szCs w:val="20"/>
                    </w:rPr>
                  </w:rPrChange>
                </w:rPr>
                <w:t>-</w:t>
              </w:r>
            </w:ins>
          </w:p>
        </w:tc>
        <w:tc>
          <w:tcPr>
            <w:tcW w:w="636" w:type="pct"/>
            <w:vAlign w:val="center"/>
          </w:tcPr>
          <w:p w14:paraId="5936D2A8" w14:textId="77777777" w:rsidR="006373F8" w:rsidRPr="00B76AF0" w:rsidRDefault="006373F8" w:rsidP="00E75A46">
            <w:pPr>
              <w:jc w:val="both"/>
              <w:rPr>
                <w:ins w:id="9846" w:author="Rashed Hasan" w:date="2021-05-15T22:18:00Z"/>
                <w:rFonts w:ascii="Times New Roman" w:hAnsi="Times New Roman" w:cs="Times New Roman"/>
                <w:bCs/>
                <w:sz w:val="18"/>
                <w:szCs w:val="18"/>
                <w:rPrChange w:id="9847" w:author="Rashed Hasan" w:date="2021-05-15T22:19:00Z">
                  <w:rPr>
                    <w:ins w:id="9848" w:author="Rashed Hasan" w:date="2021-05-15T22:18:00Z"/>
                    <w:rFonts w:ascii="Times New Roman" w:hAnsi="Times New Roman" w:cs="Times New Roman"/>
                    <w:bCs/>
                    <w:sz w:val="20"/>
                    <w:szCs w:val="20"/>
                  </w:rPr>
                </w:rPrChange>
              </w:rPr>
              <w:pPrChange w:id="9849" w:author="Microsoft account" w:date="2021-05-25T22:50:00Z">
                <w:pPr>
                  <w:jc w:val="center"/>
                </w:pPr>
              </w:pPrChange>
            </w:pPr>
            <w:ins w:id="9850" w:author="Rashed Hasan" w:date="2021-05-15T22:18:00Z">
              <w:r w:rsidRPr="00B76AF0">
                <w:rPr>
                  <w:rFonts w:ascii="Times New Roman" w:hAnsi="Times New Roman" w:cs="Times New Roman"/>
                  <w:bCs/>
                  <w:sz w:val="18"/>
                  <w:szCs w:val="18"/>
                  <w:rPrChange w:id="9851" w:author="Rashed Hasan" w:date="2021-05-15T22:19:00Z">
                    <w:rPr>
                      <w:rFonts w:ascii="Times New Roman" w:hAnsi="Times New Roman" w:cs="Times New Roman"/>
                      <w:bCs/>
                      <w:sz w:val="20"/>
                      <w:szCs w:val="20"/>
                    </w:rPr>
                  </w:rPrChange>
                </w:rPr>
                <w:t>Reference</w:t>
              </w:r>
            </w:ins>
          </w:p>
        </w:tc>
        <w:tc>
          <w:tcPr>
            <w:tcW w:w="430" w:type="pct"/>
            <w:vAlign w:val="center"/>
          </w:tcPr>
          <w:p w14:paraId="273C5837" w14:textId="77777777" w:rsidR="006373F8" w:rsidRPr="00B76AF0" w:rsidRDefault="006373F8" w:rsidP="00E75A46">
            <w:pPr>
              <w:jc w:val="both"/>
              <w:rPr>
                <w:ins w:id="9852" w:author="Rashed Hasan" w:date="2021-05-15T22:18:00Z"/>
                <w:rFonts w:ascii="Times New Roman" w:hAnsi="Times New Roman" w:cs="Times New Roman"/>
                <w:bCs/>
                <w:sz w:val="18"/>
                <w:szCs w:val="18"/>
                <w:rPrChange w:id="9853" w:author="Rashed Hasan" w:date="2021-05-15T22:19:00Z">
                  <w:rPr>
                    <w:ins w:id="9854" w:author="Rashed Hasan" w:date="2021-05-15T22:18:00Z"/>
                    <w:rFonts w:ascii="Times New Roman" w:hAnsi="Times New Roman" w:cs="Times New Roman"/>
                    <w:bCs/>
                    <w:sz w:val="20"/>
                    <w:szCs w:val="20"/>
                  </w:rPr>
                </w:rPrChange>
              </w:rPr>
              <w:pPrChange w:id="9855" w:author="Microsoft account" w:date="2021-05-25T22:50:00Z">
                <w:pPr>
                  <w:jc w:val="center"/>
                </w:pPr>
              </w:pPrChange>
            </w:pPr>
            <w:ins w:id="9856" w:author="Rashed Hasan" w:date="2021-05-15T22:18:00Z">
              <w:r w:rsidRPr="00B76AF0">
                <w:rPr>
                  <w:rFonts w:ascii="Times New Roman" w:hAnsi="Times New Roman" w:cs="Times New Roman"/>
                  <w:bCs/>
                  <w:sz w:val="18"/>
                  <w:szCs w:val="18"/>
                  <w:rPrChange w:id="9857" w:author="Rashed Hasan" w:date="2021-05-15T22:19:00Z">
                    <w:rPr>
                      <w:rFonts w:ascii="Times New Roman" w:hAnsi="Times New Roman" w:cs="Times New Roman"/>
                      <w:bCs/>
                      <w:sz w:val="20"/>
                      <w:szCs w:val="20"/>
                    </w:rPr>
                  </w:rPrChange>
                </w:rPr>
                <w:t>-</w:t>
              </w:r>
            </w:ins>
          </w:p>
        </w:tc>
        <w:tc>
          <w:tcPr>
            <w:tcW w:w="627" w:type="pct"/>
            <w:vAlign w:val="center"/>
          </w:tcPr>
          <w:p w14:paraId="51110002" w14:textId="77777777" w:rsidR="006373F8" w:rsidRPr="00B76AF0" w:rsidRDefault="006373F8" w:rsidP="00E75A46">
            <w:pPr>
              <w:jc w:val="both"/>
              <w:rPr>
                <w:ins w:id="9858" w:author="Rashed Hasan" w:date="2021-05-15T22:18:00Z"/>
                <w:rFonts w:ascii="Times New Roman" w:hAnsi="Times New Roman" w:cs="Times New Roman"/>
                <w:bCs/>
                <w:sz w:val="18"/>
                <w:szCs w:val="18"/>
                <w:rPrChange w:id="9859" w:author="Rashed Hasan" w:date="2021-05-15T22:19:00Z">
                  <w:rPr>
                    <w:ins w:id="9860" w:author="Rashed Hasan" w:date="2021-05-15T22:18:00Z"/>
                    <w:rFonts w:ascii="Times New Roman" w:hAnsi="Times New Roman" w:cs="Times New Roman"/>
                    <w:bCs/>
                    <w:sz w:val="20"/>
                    <w:szCs w:val="20"/>
                  </w:rPr>
                </w:rPrChange>
              </w:rPr>
              <w:pPrChange w:id="9861" w:author="Microsoft account" w:date="2021-05-25T22:50:00Z">
                <w:pPr>
                  <w:jc w:val="center"/>
                </w:pPr>
              </w:pPrChange>
            </w:pPr>
            <w:ins w:id="9862" w:author="Rashed Hasan" w:date="2021-05-15T22:18:00Z">
              <w:r w:rsidRPr="00B76AF0">
                <w:rPr>
                  <w:rFonts w:ascii="Times New Roman" w:hAnsi="Times New Roman" w:cs="Times New Roman"/>
                  <w:bCs/>
                  <w:sz w:val="18"/>
                  <w:szCs w:val="18"/>
                  <w:rPrChange w:id="9863" w:author="Rashed Hasan" w:date="2021-05-15T22:19:00Z">
                    <w:rPr>
                      <w:rFonts w:ascii="Times New Roman" w:hAnsi="Times New Roman" w:cs="Times New Roman"/>
                      <w:bCs/>
                      <w:sz w:val="20"/>
                      <w:szCs w:val="20"/>
                    </w:rPr>
                  </w:rPrChange>
                </w:rPr>
                <w:t>Reference</w:t>
              </w:r>
            </w:ins>
          </w:p>
        </w:tc>
        <w:tc>
          <w:tcPr>
            <w:tcW w:w="392" w:type="pct"/>
            <w:vAlign w:val="center"/>
          </w:tcPr>
          <w:p w14:paraId="143A3840" w14:textId="77777777" w:rsidR="006373F8" w:rsidRPr="00B76AF0" w:rsidRDefault="006373F8" w:rsidP="00E75A46">
            <w:pPr>
              <w:jc w:val="both"/>
              <w:rPr>
                <w:ins w:id="9864" w:author="Rashed Hasan" w:date="2021-05-15T22:18:00Z"/>
                <w:rFonts w:ascii="Times New Roman" w:hAnsi="Times New Roman" w:cs="Times New Roman"/>
                <w:bCs/>
                <w:sz w:val="18"/>
                <w:szCs w:val="18"/>
                <w:rPrChange w:id="9865" w:author="Rashed Hasan" w:date="2021-05-15T22:19:00Z">
                  <w:rPr>
                    <w:ins w:id="9866" w:author="Rashed Hasan" w:date="2021-05-15T22:18:00Z"/>
                    <w:rFonts w:ascii="Times New Roman" w:hAnsi="Times New Roman" w:cs="Times New Roman"/>
                    <w:bCs/>
                    <w:sz w:val="20"/>
                    <w:szCs w:val="20"/>
                  </w:rPr>
                </w:rPrChange>
              </w:rPr>
              <w:pPrChange w:id="9867" w:author="Microsoft account" w:date="2021-05-25T22:50:00Z">
                <w:pPr>
                  <w:jc w:val="center"/>
                </w:pPr>
              </w:pPrChange>
            </w:pPr>
            <w:ins w:id="9868" w:author="Rashed Hasan" w:date="2021-05-15T22:18:00Z">
              <w:r w:rsidRPr="00B76AF0">
                <w:rPr>
                  <w:rFonts w:ascii="Times New Roman" w:hAnsi="Times New Roman" w:cs="Times New Roman"/>
                  <w:bCs/>
                  <w:sz w:val="18"/>
                  <w:szCs w:val="18"/>
                  <w:rPrChange w:id="9869" w:author="Rashed Hasan" w:date="2021-05-15T22:19:00Z">
                    <w:rPr>
                      <w:rFonts w:ascii="Times New Roman" w:hAnsi="Times New Roman" w:cs="Times New Roman"/>
                      <w:bCs/>
                      <w:sz w:val="20"/>
                      <w:szCs w:val="20"/>
                    </w:rPr>
                  </w:rPrChange>
                </w:rPr>
                <w:t>-</w:t>
              </w:r>
            </w:ins>
          </w:p>
        </w:tc>
        <w:tc>
          <w:tcPr>
            <w:tcW w:w="625" w:type="pct"/>
            <w:vAlign w:val="center"/>
          </w:tcPr>
          <w:p w14:paraId="188CBBD4" w14:textId="77777777" w:rsidR="006373F8" w:rsidRPr="00B76AF0" w:rsidRDefault="006373F8" w:rsidP="00E75A46">
            <w:pPr>
              <w:jc w:val="both"/>
              <w:rPr>
                <w:ins w:id="9870" w:author="Rashed Hasan" w:date="2021-05-15T22:18:00Z"/>
                <w:rFonts w:ascii="Times New Roman" w:hAnsi="Times New Roman" w:cs="Times New Roman"/>
                <w:bCs/>
                <w:sz w:val="18"/>
                <w:szCs w:val="18"/>
                <w:rPrChange w:id="9871" w:author="Rashed Hasan" w:date="2021-05-15T22:19:00Z">
                  <w:rPr>
                    <w:ins w:id="9872" w:author="Rashed Hasan" w:date="2021-05-15T22:18:00Z"/>
                    <w:rFonts w:ascii="Times New Roman" w:hAnsi="Times New Roman" w:cs="Times New Roman"/>
                    <w:bCs/>
                    <w:sz w:val="20"/>
                    <w:szCs w:val="20"/>
                  </w:rPr>
                </w:rPrChange>
              </w:rPr>
              <w:pPrChange w:id="9873" w:author="Microsoft account" w:date="2021-05-25T22:50:00Z">
                <w:pPr>
                  <w:jc w:val="center"/>
                </w:pPr>
              </w:pPrChange>
            </w:pPr>
            <w:ins w:id="9874" w:author="Rashed Hasan" w:date="2021-05-15T22:18:00Z">
              <w:r w:rsidRPr="00B76AF0">
                <w:rPr>
                  <w:rFonts w:ascii="Times New Roman" w:hAnsi="Times New Roman" w:cs="Times New Roman"/>
                  <w:bCs/>
                  <w:sz w:val="18"/>
                  <w:szCs w:val="18"/>
                  <w:rPrChange w:id="9875" w:author="Rashed Hasan" w:date="2021-05-15T22:19:00Z">
                    <w:rPr>
                      <w:rFonts w:ascii="Times New Roman" w:hAnsi="Times New Roman" w:cs="Times New Roman"/>
                      <w:bCs/>
                      <w:sz w:val="20"/>
                      <w:szCs w:val="20"/>
                    </w:rPr>
                  </w:rPrChange>
                </w:rPr>
                <w:t>Reference</w:t>
              </w:r>
            </w:ins>
          </w:p>
        </w:tc>
        <w:tc>
          <w:tcPr>
            <w:tcW w:w="430" w:type="pct"/>
            <w:vAlign w:val="center"/>
          </w:tcPr>
          <w:p w14:paraId="6A0E7FEA" w14:textId="77777777" w:rsidR="006373F8" w:rsidRPr="00B76AF0" w:rsidRDefault="006373F8" w:rsidP="00E75A46">
            <w:pPr>
              <w:jc w:val="both"/>
              <w:rPr>
                <w:ins w:id="9876" w:author="Rashed Hasan" w:date="2021-05-15T22:18:00Z"/>
                <w:rFonts w:ascii="Times New Roman" w:hAnsi="Times New Roman" w:cs="Times New Roman"/>
                <w:bCs/>
                <w:sz w:val="18"/>
                <w:szCs w:val="18"/>
                <w:rPrChange w:id="9877" w:author="Rashed Hasan" w:date="2021-05-15T22:19:00Z">
                  <w:rPr>
                    <w:ins w:id="9878" w:author="Rashed Hasan" w:date="2021-05-15T22:18:00Z"/>
                    <w:rFonts w:ascii="Times New Roman" w:hAnsi="Times New Roman" w:cs="Times New Roman"/>
                    <w:bCs/>
                    <w:sz w:val="20"/>
                    <w:szCs w:val="20"/>
                  </w:rPr>
                </w:rPrChange>
              </w:rPr>
              <w:pPrChange w:id="9879" w:author="Microsoft account" w:date="2021-05-25T22:50:00Z">
                <w:pPr>
                  <w:jc w:val="center"/>
                </w:pPr>
              </w:pPrChange>
            </w:pPr>
            <w:ins w:id="9880" w:author="Rashed Hasan" w:date="2021-05-15T22:18:00Z">
              <w:r w:rsidRPr="00B76AF0">
                <w:rPr>
                  <w:rFonts w:ascii="Times New Roman" w:hAnsi="Times New Roman" w:cs="Times New Roman"/>
                  <w:bCs/>
                  <w:sz w:val="18"/>
                  <w:szCs w:val="18"/>
                  <w:rPrChange w:id="9881" w:author="Rashed Hasan" w:date="2021-05-15T22:19:00Z">
                    <w:rPr>
                      <w:rFonts w:ascii="Times New Roman" w:hAnsi="Times New Roman" w:cs="Times New Roman"/>
                      <w:bCs/>
                      <w:sz w:val="20"/>
                      <w:szCs w:val="20"/>
                    </w:rPr>
                  </w:rPrChange>
                </w:rPr>
                <w:t>-</w:t>
              </w:r>
            </w:ins>
          </w:p>
        </w:tc>
      </w:tr>
      <w:tr w:rsidR="006373F8" w:rsidRPr="00B76AF0" w14:paraId="1157D32B" w14:textId="77777777" w:rsidTr="004B3203">
        <w:tblPrEx>
          <w:tblW w:w="5551" w:type="pct"/>
          <w:jc w:val="center"/>
          <w:tblBorders>
            <w:top w:val="single" w:sz="4" w:space="0" w:color="auto"/>
            <w:bottom w:val="single" w:sz="4" w:space="0" w:color="auto"/>
          </w:tblBorders>
          <w:tblPrExChange w:id="9882" w:author="Rashed Hasan" w:date="2021-05-15T22:21:00Z">
            <w:tblPrEx>
              <w:tblW w:w="5199" w:type="pct"/>
              <w:jc w:val="center"/>
              <w:tblBorders>
                <w:top w:val="single" w:sz="4" w:space="0" w:color="auto"/>
                <w:bottom w:val="single" w:sz="4" w:space="0" w:color="auto"/>
              </w:tblBorders>
            </w:tblPrEx>
          </w:tblPrExChange>
        </w:tblPrEx>
        <w:trPr>
          <w:trHeight w:val="226"/>
          <w:jc w:val="center"/>
          <w:ins w:id="9883" w:author="Rashed Hasan" w:date="2021-05-15T22:18:00Z"/>
          <w:trPrChange w:id="9884" w:author="Rashed Hasan" w:date="2021-05-15T22:21:00Z">
            <w:trPr>
              <w:gridAfter w:val="0"/>
              <w:trHeight w:val="227"/>
              <w:jc w:val="center"/>
            </w:trPr>
          </w:trPrChange>
        </w:trPr>
        <w:tc>
          <w:tcPr>
            <w:tcW w:w="5000" w:type="pct"/>
            <w:gridSpan w:val="9"/>
            <w:vAlign w:val="center"/>
            <w:tcPrChange w:id="9885" w:author="Rashed Hasan" w:date="2021-05-15T22:21:00Z">
              <w:tcPr>
                <w:tcW w:w="5000" w:type="pct"/>
                <w:gridSpan w:val="9"/>
                <w:vAlign w:val="center"/>
              </w:tcPr>
            </w:tcPrChange>
          </w:tcPr>
          <w:p w14:paraId="5838AD29" w14:textId="77777777" w:rsidR="006373F8" w:rsidRPr="00B76AF0" w:rsidRDefault="006373F8" w:rsidP="00E75A46">
            <w:pPr>
              <w:jc w:val="both"/>
              <w:rPr>
                <w:ins w:id="9886" w:author="Rashed Hasan" w:date="2021-05-15T22:18:00Z"/>
                <w:rFonts w:ascii="Times New Roman" w:hAnsi="Times New Roman" w:cs="Times New Roman"/>
                <w:bCs/>
                <w:i/>
                <w:sz w:val="18"/>
                <w:szCs w:val="18"/>
                <w:rPrChange w:id="9887" w:author="Rashed Hasan" w:date="2021-05-15T22:19:00Z">
                  <w:rPr>
                    <w:ins w:id="9888" w:author="Rashed Hasan" w:date="2021-05-15T22:18:00Z"/>
                    <w:rFonts w:ascii="Times New Roman" w:hAnsi="Times New Roman" w:cs="Times New Roman"/>
                    <w:bCs/>
                    <w:i/>
                    <w:sz w:val="20"/>
                    <w:szCs w:val="20"/>
                  </w:rPr>
                </w:rPrChange>
              </w:rPr>
              <w:pPrChange w:id="9889" w:author="Microsoft account" w:date="2021-05-25T22:50:00Z">
                <w:pPr/>
              </w:pPrChange>
            </w:pPr>
            <w:ins w:id="9890" w:author="Rashed Hasan" w:date="2021-05-15T22:18:00Z">
              <w:r w:rsidRPr="00B76AF0">
                <w:rPr>
                  <w:rFonts w:ascii="Times New Roman" w:hAnsi="Times New Roman" w:cs="Times New Roman"/>
                  <w:b/>
                  <w:i/>
                  <w:sz w:val="18"/>
                  <w:szCs w:val="18"/>
                  <w:rPrChange w:id="9891" w:author="Rashed Hasan" w:date="2021-05-15T22:19:00Z">
                    <w:rPr>
                      <w:rFonts w:ascii="Times New Roman" w:hAnsi="Times New Roman" w:cs="Times New Roman"/>
                      <w:b/>
                      <w:i/>
                      <w:sz w:val="20"/>
                      <w:szCs w:val="20"/>
                    </w:rPr>
                  </w:rPrChange>
                </w:rPr>
                <w:t>Mother Stimulation</w:t>
              </w:r>
            </w:ins>
          </w:p>
        </w:tc>
      </w:tr>
      <w:tr w:rsidR="00271CC4" w:rsidRPr="00B76AF0" w14:paraId="7A992207" w14:textId="77777777" w:rsidTr="00B211C0">
        <w:trPr>
          <w:trHeight w:val="226"/>
          <w:jc w:val="center"/>
          <w:ins w:id="9892" w:author="Rashed Hasan" w:date="2021-05-15T22:18:00Z"/>
        </w:trPr>
        <w:tc>
          <w:tcPr>
            <w:tcW w:w="739" w:type="pct"/>
            <w:vAlign w:val="center"/>
          </w:tcPr>
          <w:p w14:paraId="714CC0DB" w14:textId="77777777" w:rsidR="006373F8" w:rsidRPr="00B76AF0" w:rsidRDefault="006373F8" w:rsidP="00E75A46">
            <w:pPr>
              <w:jc w:val="both"/>
              <w:rPr>
                <w:ins w:id="9893" w:author="Rashed Hasan" w:date="2021-05-15T22:18:00Z"/>
                <w:rFonts w:ascii="Times New Roman" w:hAnsi="Times New Roman" w:cs="Times New Roman"/>
                <w:bCs/>
                <w:sz w:val="18"/>
                <w:szCs w:val="18"/>
                <w:rPrChange w:id="9894" w:author="Rashed Hasan" w:date="2021-05-15T22:19:00Z">
                  <w:rPr>
                    <w:ins w:id="9895" w:author="Rashed Hasan" w:date="2021-05-15T22:18:00Z"/>
                    <w:rFonts w:ascii="Times New Roman" w:hAnsi="Times New Roman" w:cs="Times New Roman"/>
                    <w:bCs/>
                    <w:sz w:val="20"/>
                    <w:szCs w:val="20"/>
                  </w:rPr>
                </w:rPrChange>
              </w:rPr>
              <w:pPrChange w:id="9896" w:author="Microsoft account" w:date="2021-05-25T22:50:00Z">
                <w:pPr>
                  <w:jc w:val="center"/>
                </w:pPr>
              </w:pPrChange>
            </w:pPr>
            <w:ins w:id="9897" w:author="Rashed Hasan" w:date="2021-05-15T22:18:00Z">
              <w:r w:rsidRPr="00B76AF0">
                <w:rPr>
                  <w:rFonts w:ascii="Times New Roman" w:hAnsi="Times New Roman" w:cs="Times New Roman"/>
                  <w:bCs/>
                  <w:sz w:val="18"/>
                  <w:szCs w:val="18"/>
                  <w:rPrChange w:id="9898" w:author="Rashed Hasan" w:date="2021-05-15T22:19:00Z">
                    <w:rPr>
                      <w:rFonts w:ascii="Times New Roman" w:hAnsi="Times New Roman" w:cs="Times New Roman"/>
                      <w:bCs/>
                      <w:sz w:val="20"/>
                      <w:szCs w:val="20"/>
                    </w:rPr>
                  </w:rPrChange>
                </w:rPr>
                <w:t>Yes</w:t>
              </w:r>
            </w:ins>
          </w:p>
        </w:tc>
        <w:tc>
          <w:tcPr>
            <w:tcW w:w="665" w:type="pct"/>
            <w:vAlign w:val="center"/>
          </w:tcPr>
          <w:p w14:paraId="288F8028" w14:textId="77777777" w:rsidR="006373F8" w:rsidRPr="00B76AF0" w:rsidRDefault="006373F8" w:rsidP="00E75A46">
            <w:pPr>
              <w:jc w:val="both"/>
              <w:rPr>
                <w:ins w:id="9899" w:author="Rashed Hasan" w:date="2021-05-15T22:18:00Z"/>
                <w:rFonts w:ascii="Times New Roman" w:hAnsi="Times New Roman" w:cs="Times New Roman"/>
                <w:bCs/>
                <w:sz w:val="18"/>
                <w:szCs w:val="18"/>
                <w:rPrChange w:id="9900" w:author="Rashed Hasan" w:date="2021-05-15T22:19:00Z">
                  <w:rPr>
                    <w:ins w:id="9901" w:author="Rashed Hasan" w:date="2021-05-15T22:18:00Z"/>
                    <w:rFonts w:ascii="Times New Roman" w:hAnsi="Times New Roman" w:cs="Times New Roman"/>
                    <w:bCs/>
                    <w:sz w:val="20"/>
                    <w:szCs w:val="20"/>
                  </w:rPr>
                </w:rPrChange>
              </w:rPr>
            </w:pPr>
            <w:ins w:id="9902" w:author="Rashed Hasan" w:date="2021-05-15T22:18:00Z">
              <w:r w:rsidRPr="00B76AF0">
                <w:rPr>
                  <w:rFonts w:ascii="Times New Roman" w:hAnsi="Times New Roman" w:cs="Times New Roman"/>
                  <w:bCs/>
                  <w:sz w:val="18"/>
                  <w:szCs w:val="18"/>
                  <w:rPrChange w:id="9903" w:author="Rashed Hasan" w:date="2021-05-15T22:19:00Z">
                    <w:rPr>
                      <w:rFonts w:ascii="Times New Roman" w:hAnsi="Times New Roman" w:cs="Times New Roman"/>
                      <w:bCs/>
                      <w:sz w:val="20"/>
                      <w:szCs w:val="20"/>
                    </w:rPr>
                  </w:rPrChange>
                </w:rPr>
                <w:t>1.30 (1.10-1.53)</w:t>
              </w:r>
            </w:ins>
          </w:p>
        </w:tc>
        <w:tc>
          <w:tcPr>
            <w:tcW w:w="456" w:type="pct"/>
            <w:vAlign w:val="center"/>
          </w:tcPr>
          <w:p w14:paraId="243435E8" w14:textId="7ED860C8" w:rsidR="006373F8" w:rsidRPr="00B76AF0" w:rsidRDefault="006373F8" w:rsidP="00E75A46">
            <w:pPr>
              <w:jc w:val="both"/>
              <w:rPr>
                <w:ins w:id="9904" w:author="Rashed Hasan" w:date="2021-05-15T22:18:00Z"/>
                <w:rFonts w:ascii="Times New Roman" w:hAnsi="Times New Roman" w:cs="Times New Roman"/>
                <w:bCs/>
                <w:sz w:val="18"/>
                <w:szCs w:val="18"/>
                <w:rPrChange w:id="9905" w:author="Rashed Hasan" w:date="2021-05-15T22:19:00Z">
                  <w:rPr>
                    <w:ins w:id="9906" w:author="Rashed Hasan" w:date="2021-05-15T22:18:00Z"/>
                    <w:rFonts w:ascii="Times New Roman" w:hAnsi="Times New Roman" w:cs="Times New Roman"/>
                    <w:bCs/>
                    <w:sz w:val="20"/>
                    <w:szCs w:val="20"/>
                  </w:rPr>
                </w:rPrChange>
              </w:rPr>
            </w:pPr>
            <w:ins w:id="9907" w:author="Rashed Hasan" w:date="2021-05-15T22:18:00Z">
              <w:del w:id="9908" w:author="Microsoft account" w:date="2021-05-25T01:49:00Z">
                <w:r w:rsidRPr="00B76AF0" w:rsidDel="00E16EEB">
                  <w:rPr>
                    <w:rFonts w:ascii="Times New Roman" w:hAnsi="Times New Roman" w:cs="Times New Roman"/>
                    <w:bCs/>
                    <w:sz w:val="18"/>
                    <w:szCs w:val="18"/>
                    <w:rPrChange w:id="9909" w:author="Rashed Hasan" w:date="2021-05-15T22:19:00Z">
                      <w:rPr>
                        <w:rFonts w:ascii="Times New Roman" w:hAnsi="Times New Roman" w:cs="Times New Roman"/>
                        <w:bCs/>
                        <w:sz w:val="20"/>
                        <w:szCs w:val="20"/>
                      </w:rPr>
                    </w:rPrChange>
                  </w:rPr>
                  <w:delText>&lt;</w:delText>
                </w:r>
              </w:del>
              <w:r w:rsidRPr="00B76AF0">
                <w:rPr>
                  <w:rFonts w:ascii="Times New Roman" w:hAnsi="Times New Roman" w:cs="Times New Roman"/>
                  <w:bCs/>
                  <w:sz w:val="18"/>
                  <w:szCs w:val="18"/>
                  <w:rPrChange w:id="9910" w:author="Rashed Hasan" w:date="2021-05-15T22:19:00Z">
                    <w:rPr>
                      <w:rFonts w:ascii="Times New Roman" w:hAnsi="Times New Roman" w:cs="Times New Roman"/>
                      <w:bCs/>
                      <w:sz w:val="20"/>
                      <w:szCs w:val="20"/>
                    </w:rPr>
                  </w:rPrChange>
                </w:rPr>
                <w:t>0.00</w:t>
              </w:r>
            </w:ins>
            <w:ins w:id="9911" w:author="Microsoft account" w:date="2021-05-25T01:49:00Z">
              <w:r w:rsidR="00E16EEB">
                <w:rPr>
                  <w:rFonts w:ascii="Times New Roman" w:hAnsi="Times New Roman" w:cs="Times New Roman"/>
                  <w:bCs/>
                  <w:sz w:val="18"/>
                  <w:szCs w:val="18"/>
                </w:rPr>
                <w:t>2</w:t>
              </w:r>
            </w:ins>
            <w:ins w:id="9912" w:author="Rashed Hasan" w:date="2021-05-15T22:18:00Z">
              <w:del w:id="9913" w:author="Microsoft account" w:date="2021-05-25T01:49:00Z">
                <w:r w:rsidRPr="00B76AF0" w:rsidDel="00E16EEB">
                  <w:rPr>
                    <w:rFonts w:ascii="Times New Roman" w:hAnsi="Times New Roman" w:cs="Times New Roman"/>
                    <w:bCs/>
                    <w:sz w:val="18"/>
                    <w:szCs w:val="18"/>
                    <w:rPrChange w:id="9914" w:author="Rashed Hasan" w:date="2021-05-15T22:19:00Z">
                      <w:rPr>
                        <w:rFonts w:ascii="Times New Roman" w:hAnsi="Times New Roman" w:cs="Times New Roman"/>
                        <w:bCs/>
                        <w:sz w:val="20"/>
                        <w:szCs w:val="20"/>
                      </w:rPr>
                    </w:rPrChange>
                  </w:rPr>
                  <w:delText>5</w:delText>
                </w:r>
              </w:del>
            </w:ins>
          </w:p>
        </w:tc>
        <w:tc>
          <w:tcPr>
            <w:tcW w:w="636" w:type="pct"/>
            <w:vAlign w:val="center"/>
          </w:tcPr>
          <w:p w14:paraId="0204C1AD" w14:textId="44A62D70" w:rsidR="006373F8" w:rsidRPr="00B76AF0" w:rsidRDefault="006373F8" w:rsidP="00E75A46">
            <w:pPr>
              <w:jc w:val="both"/>
              <w:rPr>
                <w:ins w:id="9915" w:author="Rashed Hasan" w:date="2021-05-15T22:18:00Z"/>
                <w:rFonts w:ascii="Times New Roman" w:hAnsi="Times New Roman" w:cs="Times New Roman"/>
                <w:bCs/>
                <w:sz w:val="18"/>
                <w:szCs w:val="18"/>
                <w:rPrChange w:id="9916" w:author="Rashed Hasan" w:date="2021-05-15T22:19:00Z">
                  <w:rPr>
                    <w:ins w:id="9917" w:author="Rashed Hasan" w:date="2021-05-15T22:18:00Z"/>
                    <w:rFonts w:ascii="Times New Roman" w:hAnsi="Times New Roman" w:cs="Times New Roman"/>
                    <w:bCs/>
                    <w:sz w:val="20"/>
                    <w:szCs w:val="20"/>
                  </w:rPr>
                </w:rPrChange>
              </w:rPr>
              <w:pPrChange w:id="9918" w:author="Microsoft account" w:date="2021-05-25T22:50:00Z">
                <w:pPr>
                  <w:jc w:val="center"/>
                </w:pPr>
              </w:pPrChange>
            </w:pPr>
            <w:ins w:id="9919" w:author="Rashed Hasan" w:date="2021-05-15T22:18:00Z">
              <w:r w:rsidRPr="00B76AF0">
                <w:rPr>
                  <w:rFonts w:ascii="Times New Roman" w:hAnsi="Times New Roman" w:cs="Times New Roman"/>
                  <w:bCs/>
                  <w:sz w:val="18"/>
                  <w:szCs w:val="18"/>
                  <w:rPrChange w:id="9920" w:author="Rashed Hasan" w:date="2021-05-15T22:19:00Z">
                    <w:rPr>
                      <w:rFonts w:ascii="Times New Roman" w:hAnsi="Times New Roman" w:cs="Times New Roman"/>
                      <w:bCs/>
                      <w:sz w:val="20"/>
                      <w:szCs w:val="20"/>
                    </w:rPr>
                  </w:rPrChange>
                </w:rPr>
                <w:t>0.9</w:t>
              </w:r>
            </w:ins>
            <w:ins w:id="9921" w:author="Microsoft account" w:date="2021-05-25T02:43:00Z">
              <w:r w:rsidR="002329A0">
                <w:rPr>
                  <w:rFonts w:ascii="Times New Roman" w:hAnsi="Times New Roman" w:cs="Times New Roman"/>
                  <w:bCs/>
                  <w:sz w:val="18"/>
                  <w:szCs w:val="18"/>
                </w:rPr>
                <w:t>7</w:t>
              </w:r>
            </w:ins>
            <w:ins w:id="9922" w:author="Rashed Hasan" w:date="2021-05-15T22:18:00Z">
              <w:del w:id="9923" w:author="Microsoft account" w:date="2021-05-25T02:43:00Z">
                <w:r w:rsidRPr="00B76AF0" w:rsidDel="002329A0">
                  <w:rPr>
                    <w:rFonts w:ascii="Times New Roman" w:hAnsi="Times New Roman" w:cs="Times New Roman"/>
                    <w:bCs/>
                    <w:sz w:val="18"/>
                    <w:szCs w:val="18"/>
                    <w:rPrChange w:id="9924"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9925" w:author="Rashed Hasan" w:date="2021-05-15T22:19:00Z">
                    <w:rPr>
                      <w:rFonts w:ascii="Times New Roman" w:hAnsi="Times New Roman" w:cs="Times New Roman"/>
                      <w:bCs/>
                      <w:sz w:val="20"/>
                      <w:szCs w:val="20"/>
                    </w:rPr>
                  </w:rPrChange>
                </w:rPr>
                <w:t xml:space="preserve"> (0.7</w:t>
              </w:r>
            </w:ins>
            <w:ins w:id="9926" w:author="Microsoft account" w:date="2021-05-25T02:43:00Z">
              <w:r w:rsidR="002329A0">
                <w:rPr>
                  <w:rFonts w:ascii="Times New Roman" w:hAnsi="Times New Roman" w:cs="Times New Roman"/>
                  <w:bCs/>
                  <w:sz w:val="18"/>
                  <w:szCs w:val="18"/>
                </w:rPr>
                <w:t>7</w:t>
              </w:r>
            </w:ins>
            <w:ins w:id="9927" w:author="Rashed Hasan" w:date="2021-05-15T22:18:00Z">
              <w:del w:id="9928" w:author="Microsoft account" w:date="2021-05-25T02:43:00Z">
                <w:r w:rsidRPr="00B76AF0" w:rsidDel="002329A0">
                  <w:rPr>
                    <w:rFonts w:ascii="Times New Roman" w:hAnsi="Times New Roman" w:cs="Times New Roman"/>
                    <w:bCs/>
                    <w:sz w:val="18"/>
                    <w:szCs w:val="18"/>
                    <w:rPrChange w:id="9929"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9930" w:author="Rashed Hasan" w:date="2021-05-15T22:19:00Z">
                    <w:rPr>
                      <w:rFonts w:ascii="Times New Roman" w:hAnsi="Times New Roman" w:cs="Times New Roman"/>
                      <w:bCs/>
                      <w:sz w:val="20"/>
                      <w:szCs w:val="20"/>
                    </w:rPr>
                  </w:rPrChange>
                </w:rPr>
                <w:t>-1.2</w:t>
              </w:r>
            </w:ins>
            <w:ins w:id="9931" w:author="Microsoft account" w:date="2021-05-25T02:43:00Z">
              <w:r w:rsidR="002329A0">
                <w:rPr>
                  <w:rFonts w:ascii="Times New Roman" w:hAnsi="Times New Roman" w:cs="Times New Roman"/>
                  <w:bCs/>
                  <w:sz w:val="18"/>
                  <w:szCs w:val="18"/>
                </w:rPr>
                <w:t>4</w:t>
              </w:r>
            </w:ins>
            <w:ins w:id="9932" w:author="Rashed Hasan" w:date="2021-05-15T22:18:00Z">
              <w:del w:id="9933" w:author="Microsoft account" w:date="2021-05-25T02:43:00Z">
                <w:r w:rsidRPr="00B76AF0" w:rsidDel="002329A0">
                  <w:rPr>
                    <w:rFonts w:ascii="Times New Roman" w:hAnsi="Times New Roman" w:cs="Times New Roman"/>
                    <w:bCs/>
                    <w:sz w:val="18"/>
                    <w:szCs w:val="18"/>
                    <w:rPrChange w:id="9934" w:author="Rashed Hasan" w:date="2021-05-15T22:19:00Z">
                      <w:rPr>
                        <w:rFonts w:ascii="Times New Roman" w:hAnsi="Times New Roman" w:cs="Times New Roman"/>
                        <w:bCs/>
                        <w:sz w:val="20"/>
                        <w:szCs w:val="20"/>
                      </w:rPr>
                    </w:rPrChange>
                  </w:rPr>
                  <w:delText>0</w:delText>
                </w:r>
              </w:del>
              <w:r w:rsidRPr="00B76AF0">
                <w:rPr>
                  <w:rFonts w:ascii="Times New Roman" w:hAnsi="Times New Roman" w:cs="Times New Roman"/>
                  <w:bCs/>
                  <w:sz w:val="18"/>
                  <w:szCs w:val="18"/>
                  <w:rPrChange w:id="9935" w:author="Rashed Hasan" w:date="2021-05-15T22:19:00Z">
                    <w:rPr>
                      <w:rFonts w:ascii="Times New Roman" w:hAnsi="Times New Roman" w:cs="Times New Roman"/>
                      <w:bCs/>
                      <w:sz w:val="20"/>
                      <w:szCs w:val="20"/>
                    </w:rPr>
                  </w:rPrChange>
                </w:rPr>
                <w:t>)</w:t>
              </w:r>
            </w:ins>
          </w:p>
        </w:tc>
        <w:tc>
          <w:tcPr>
            <w:tcW w:w="430" w:type="pct"/>
            <w:vAlign w:val="center"/>
          </w:tcPr>
          <w:p w14:paraId="0B86CCC3" w14:textId="362A0B43" w:rsidR="006373F8" w:rsidRPr="00B76AF0" w:rsidRDefault="006373F8" w:rsidP="00E75A46">
            <w:pPr>
              <w:jc w:val="both"/>
              <w:rPr>
                <w:ins w:id="9936" w:author="Rashed Hasan" w:date="2021-05-15T22:18:00Z"/>
                <w:rFonts w:ascii="Times New Roman" w:hAnsi="Times New Roman" w:cs="Times New Roman"/>
                <w:bCs/>
                <w:sz w:val="18"/>
                <w:szCs w:val="18"/>
                <w:rPrChange w:id="9937" w:author="Rashed Hasan" w:date="2021-05-15T22:19:00Z">
                  <w:rPr>
                    <w:ins w:id="9938" w:author="Rashed Hasan" w:date="2021-05-15T22:18:00Z"/>
                    <w:rFonts w:ascii="Times New Roman" w:hAnsi="Times New Roman" w:cs="Times New Roman"/>
                    <w:bCs/>
                    <w:sz w:val="20"/>
                    <w:szCs w:val="20"/>
                  </w:rPr>
                </w:rPrChange>
              </w:rPr>
              <w:pPrChange w:id="9939" w:author="Microsoft account" w:date="2021-05-25T22:50:00Z">
                <w:pPr>
                  <w:jc w:val="center"/>
                </w:pPr>
              </w:pPrChange>
            </w:pPr>
            <w:ins w:id="9940" w:author="Rashed Hasan" w:date="2021-05-15T22:18:00Z">
              <w:r w:rsidRPr="00B76AF0">
                <w:rPr>
                  <w:rFonts w:ascii="Times New Roman" w:hAnsi="Times New Roman" w:cs="Times New Roman"/>
                  <w:bCs/>
                  <w:sz w:val="18"/>
                  <w:szCs w:val="18"/>
                  <w:rPrChange w:id="9941" w:author="Rashed Hasan" w:date="2021-05-15T22:19:00Z">
                    <w:rPr>
                      <w:rFonts w:ascii="Times New Roman" w:hAnsi="Times New Roman" w:cs="Times New Roman"/>
                      <w:bCs/>
                      <w:sz w:val="20"/>
                      <w:szCs w:val="20"/>
                    </w:rPr>
                  </w:rPrChange>
                </w:rPr>
                <w:t>0.</w:t>
              </w:r>
            </w:ins>
            <w:ins w:id="9942" w:author="Microsoft account" w:date="2021-05-25T02:43:00Z">
              <w:r w:rsidR="002329A0">
                <w:rPr>
                  <w:rFonts w:ascii="Times New Roman" w:hAnsi="Times New Roman" w:cs="Times New Roman"/>
                  <w:bCs/>
                  <w:sz w:val="18"/>
                  <w:szCs w:val="18"/>
                </w:rPr>
                <w:t>832</w:t>
              </w:r>
            </w:ins>
            <w:ins w:id="9943" w:author="Rashed Hasan" w:date="2021-05-15T22:18:00Z">
              <w:del w:id="9944" w:author="Microsoft account" w:date="2021-05-25T02:43:00Z">
                <w:r w:rsidRPr="00B76AF0" w:rsidDel="002329A0">
                  <w:rPr>
                    <w:rFonts w:ascii="Times New Roman" w:hAnsi="Times New Roman" w:cs="Times New Roman"/>
                    <w:bCs/>
                    <w:sz w:val="18"/>
                    <w:szCs w:val="18"/>
                    <w:rPrChange w:id="9945" w:author="Rashed Hasan" w:date="2021-05-15T22:19:00Z">
                      <w:rPr>
                        <w:rFonts w:ascii="Times New Roman" w:hAnsi="Times New Roman" w:cs="Times New Roman"/>
                        <w:bCs/>
                        <w:sz w:val="20"/>
                        <w:szCs w:val="20"/>
                      </w:rPr>
                    </w:rPrChange>
                  </w:rPr>
                  <w:delText>698</w:delText>
                </w:r>
              </w:del>
            </w:ins>
          </w:p>
        </w:tc>
        <w:tc>
          <w:tcPr>
            <w:tcW w:w="627" w:type="pct"/>
            <w:vAlign w:val="center"/>
          </w:tcPr>
          <w:p w14:paraId="4D6A102F" w14:textId="77777777" w:rsidR="006373F8" w:rsidRPr="00B76AF0" w:rsidRDefault="006373F8" w:rsidP="00E75A46">
            <w:pPr>
              <w:jc w:val="both"/>
              <w:rPr>
                <w:ins w:id="9946" w:author="Rashed Hasan" w:date="2021-05-15T22:18:00Z"/>
                <w:rFonts w:ascii="Times New Roman" w:hAnsi="Times New Roman" w:cs="Times New Roman"/>
                <w:bCs/>
                <w:sz w:val="18"/>
                <w:szCs w:val="18"/>
                <w:rPrChange w:id="9947" w:author="Rashed Hasan" w:date="2021-05-15T22:19:00Z">
                  <w:rPr>
                    <w:ins w:id="9948" w:author="Rashed Hasan" w:date="2021-05-15T22:18:00Z"/>
                    <w:rFonts w:ascii="Times New Roman" w:hAnsi="Times New Roman" w:cs="Times New Roman"/>
                    <w:bCs/>
                    <w:sz w:val="20"/>
                    <w:szCs w:val="20"/>
                  </w:rPr>
                </w:rPrChange>
              </w:rPr>
              <w:pPrChange w:id="9949" w:author="Microsoft account" w:date="2021-05-25T22:50:00Z">
                <w:pPr>
                  <w:jc w:val="center"/>
                </w:pPr>
              </w:pPrChange>
            </w:pPr>
            <w:ins w:id="9950" w:author="Rashed Hasan" w:date="2021-05-15T22:18:00Z">
              <w:r w:rsidRPr="00B76AF0">
                <w:rPr>
                  <w:rFonts w:ascii="Times New Roman" w:hAnsi="Times New Roman" w:cs="Times New Roman"/>
                  <w:bCs/>
                  <w:sz w:val="18"/>
                  <w:szCs w:val="18"/>
                  <w:rPrChange w:id="9951" w:author="Rashed Hasan" w:date="2021-05-15T22:19:00Z">
                    <w:rPr>
                      <w:rFonts w:ascii="Times New Roman" w:hAnsi="Times New Roman" w:cs="Times New Roman"/>
                      <w:bCs/>
                      <w:sz w:val="20"/>
                      <w:szCs w:val="20"/>
                    </w:rPr>
                  </w:rPrChange>
                </w:rPr>
                <w:t>1.33 (1.17-1.52)</w:t>
              </w:r>
            </w:ins>
          </w:p>
        </w:tc>
        <w:tc>
          <w:tcPr>
            <w:tcW w:w="392" w:type="pct"/>
            <w:vAlign w:val="center"/>
          </w:tcPr>
          <w:p w14:paraId="78FBC682" w14:textId="77777777" w:rsidR="006373F8" w:rsidRPr="00B76AF0" w:rsidRDefault="006373F8" w:rsidP="00E75A46">
            <w:pPr>
              <w:jc w:val="both"/>
              <w:rPr>
                <w:ins w:id="9952" w:author="Rashed Hasan" w:date="2021-05-15T22:18:00Z"/>
                <w:rFonts w:ascii="Times New Roman" w:hAnsi="Times New Roman" w:cs="Times New Roman"/>
                <w:bCs/>
                <w:sz w:val="18"/>
                <w:szCs w:val="18"/>
                <w:rPrChange w:id="9953" w:author="Rashed Hasan" w:date="2021-05-15T22:19:00Z">
                  <w:rPr>
                    <w:ins w:id="9954" w:author="Rashed Hasan" w:date="2021-05-15T22:18:00Z"/>
                    <w:rFonts w:ascii="Times New Roman" w:hAnsi="Times New Roman" w:cs="Times New Roman"/>
                    <w:bCs/>
                    <w:sz w:val="20"/>
                    <w:szCs w:val="20"/>
                  </w:rPr>
                </w:rPrChange>
              </w:rPr>
              <w:pPrChange w:id="9955" w:author="Microsoft account" w:date="2021-05-25T22:50:00Z">
                <w:pPr>
                  <w:jc w:val="center"/>
                </w:pPr>
              </w:pPrChange>
            </w:pPr>
            <w:ins w:id="9956" w:author="Rashed Hasan" w:date="2021-05-15T22:18:00Z">
              <w:r w:rsidRPr="00B76AF0">
                <w:rPr>
                  <w:rFonts w:ascii="Times New Roman" w:hAnsi="Times New Roman" w:cs="Times New Roman"/>
                  <w:bCs/>
                  <w:sz w:val="18"/>
                  <w:szCs w:val="18"/>
                  <w:rPrChange w:id="9957" w:author="Rashed Hasan" w:date="2021-05-15T22:19:00Z">
                    <w:rPr>
                      <w:rFonts w:ascii="Times New Roman" w:hAnsi="Times New Roman" w:cs="Times New Roman"/>
                      <w:bCs/>
                      <w:sz w:val="20"/>
                      <w:szCs w:val="20"/>
                    </w:rPr>
                  </w:rPrChange>
                </w:rPr>
                <w:t>&lt; .001</w:t>
              </w:r>
            </w:ins>
          </w:p>
        </w:tc>
        <w:tc>
          <w:tcPr>
            <w:tcW w:w="625" w:type="pct"/>
            <w:vAlign w:val="center"/>
          </w:tcPr>
          <w:p w14:paraId="6DFB6C46" w14:textId="2BF42E33" w:rsidR="006373F8" w:rsidRPr="00B76AF0" w:rsidRDefault="006373F8" w:rsidP="00E75A46">
            <w:pPr>
              <w:jc w:val="both"/>
              <w:rPr>
                <w:ins w:id="9958" w:author="Rashed Hasan" w:date="2021-05-15T22:18:00Z"/>
                <w:rFonts w:ascii="Times New Roman" w:hAnsi="Times New Roman" w:cs="Times New Roman"/>
                <w:bCs/>
                <w:sz w:val="18"/>
                <w:szCs w:val="18"/>
                <w:rPrChange w:id="9959" w:author="Rashed Hasan" w:date="2021-05-15T22:19:00Z">
                  <w:rPr>
                    <w:ins w:id="9960" w:author="Rashed Hasan" w:date="2021-05-15T22:18:00Z"/>
                    <w:rFonts w:ascii="Times New Roman" w:hAnsi="Times New Roman" w:cs="Times New Roman"/>
                    <w:bCs/>
                    <w:sz w:val="20"/>
                    <w:szCs w:val="20"/>
                  </w:rPr>
                </w:rPrChange>
              </w:rPr>
              <w:pPrChange w:id="9961" w:author="Microsoft account" w:date="2021-05-25T22:50:00Z">
                <w:pPr>
                  <w:jc w:val="center"/>
                </w:pPr>
              </w:pPrChange>
            </w:pPr>
            <w:ins w:id="9962" w:author="Microsoft account" w:date="2021-05-24T00:53:00Z">
              <w:r>
                <w:rPr>
                  <w:rFonts w:ascii="Times New Roman" w:hAnsi="Times New Roman" w:cs="Times New Roman"/>
                  <w:bCs/>
                  <w:sz w:val="18"/>
                  <w:szCs w:val="18"/>
                </w:rPr>
                <w:t>0.99</w:t>
              </w:r>
            </w:ins>
            <w:ins w:id="9963" w:author="Rashed Hasan" w:date="2021-05-15T22:18:00Z">
              <w:del w:id="9964" w:author="Microsoft account" w:date="2021-05-24T00:53:00Z">
                <w:r w:rsidRPr="00B76AF0" w:rsidDel="009E2587">
                  <w:rPr>
                    <w:rFonts w:ascii="Times New Roman" w:hAnsi="Times New Roman" w:cs="Times New Roman"/>
                    <w:bCs/>
                    <w:sz w:val="18"/>
                    <w:szCs w:val="18"/>
                    <w:rPrChange w:id="9965" w:author="Rashed Hasan" w:date="2021-05-15T22:19:00Z">
                      <w:rPr>
                        <w:rFonts w:ascii="Times New Roman" w:hAnsi="Times New Roman" w:cs="Times New Roman"/>
                        <w:bCs/>
                        <w:sz w:val="20"/>
                        <w:szCs w:val="20"/>
                      </w:rPr>
                    </w:rPrChange>
                  </w:rPr>
                  <w:delText>1</w:delText>
                </w:r>
              </w:del>
              <w:del w:id="9966" w:author="Microsoft account" w:date="2021-05-24T00:52:00Z">
                <w:r w:rsidRPr="00B76AF0" w:rsidDel="009E2587">
                  <w:rPr>
                    <w:rFonts w:ascii="Times New Roman" w:hAnsi="Times New Roman" w:cs="Times New Roman"/>
                    <w:bCs/>
                    <w:sz w:val="18"/>
                    <w:szCs w:val="18"/>
                    <w:rPrChange w:id="9967" w:author="Rashed Hasan" w:date="2021-05-15T22:19:00Z">
                      <w:rPr>
                        <w:rFonts w:ascii="Times New Roman" w:hAnsi="Times New Roman" w:cs="Times New Roman"/>
                        <w:bCs/>
                        <w:sz w:val="20"/>
                        <w:szCs w:val="20"/>
                      </w:rPr>
                    </w:rPrChange>
                  </w:rPr>
                  <w:delText>.01</w:delText>
                </w:r>
              </w:del>
              <w:r w:rsidRPr="00B76AF0">
                <w:rPr>
                  <w:rFonts w:ascii="Times New Roman" w:hAnsi="Times New Roman" w:cs="Times New Roman"/>
                  <w:bCs/>
                  <w:sz w:val="18"/>
                  <w:szCs w:val="18"/>
                  <w:rPrChange w:id="9968" w:author="Rashed Hasan" w:date="2021-05-15T22:19:00Z">
                    <w:rPr>
                      <w:rFonts w:ascii="Times New Roman" w:hAnsi="Times New Roman" w:cs="Times New Roman"/>
                      <w:bCs/>
                      <w:sz w:val="20"/>
                      <w:szCs w:val="20"/>
                    </w:rPr>
                  </w:rPrChange>
                </w:rPr>
                <w:t xml:space="preserve"> (0.8</w:t>
              </w:r>
            </w:ins>
            <w:ins w:id="9969" w:author="Microsoft account" w:date="2021-05-24T00:53:00Z">
              <w:r>
                <w:rPr>
                  <w:rFonts w:ascii="Times New Roman" w:hAnsi="Times New Roman" w:cs="Times New Roman"/>
                  <w:bCs/>
                  <w:sz w:val="18"/>
                  <w:szCs w:val="18"/>
                </w:rPr>
                <w:t>5</w:t>
              </w:r>
            </w:ins>
            <w:ins w:id="9970" w:author="Rashed Hasan" w:date="2021-05-15T22:18:00Z">
              <w:del w:id="9971" w:author="Microsoft account" w:date="2021-05-24T00:53:00Z">
                <w:r w:rsidRPr="00B76AF0" w:rsidDel="00D228FD">
                  <w:rPr>
                    <w:rFonts w:ascii="Times New Roman" w:hAnsi="Times New Roman" w:cs="Times New Roman"/>
                    <w:bCs/>
                    <w:sz w:val="18"/>
                    <w:szCs w:val="18"/>
                    <w:rPrChange w:id="9972"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9973" w:author="Rashed Hasan" w:date="2021-05-15T22:19:00Z">
                    <w:rPr>
                      <w:rFonts w:ascii="Times New Roman" w:hAnsi="Times New Roman" w:cs="Times New Roman"/>
                      <w:bCs/>
                      <w:sz w:val="20"/>
                      <w:szCs w:val="20"/>
                    </w:rPr>
                  </w:rPrChange>
                </w:rPr>
                <w:t>-1.18)</w:t>
              </w:r>
            </w:ins>
          </w:p>
        </w:tc>
        <w:tc>
          <w:tcPr>
            <w:tcW w:w="430" w:type="pct"/>
            <w:vAlign w:val="center"/>
          </w:tcPr>
          <w:p w14:paraId="6175ADCB" w14:textId="519D212F" w:rsidR="006373F8" w:rsidRPr="00B76AF0" w:rsidRDefault="006373F8" w:rsidP="00E75A46">
            <w:pPr>
              <w:jc w:val="both"/>
              <w:rPr>
                <w:ins w:id="9974" w:author="Rashed Hasan" w:date="2021-05-15T22:18:00Z"/>
                <w:rFonts w:ascii="Times New Roman" w:hAnsi="Times New Roman" w:cs="Times New Roman"/>
                <w:bCs/>
                <w:sz w:val="18"/>
                <w:szCs w:val="18"/>
                <w:rPrChange w:id="9975" w:author="Rashed Hasan" w:date="2021-05-15T22:19:00Z">
                  <w:rPr>
                    <w:ins w:id="9976" w:author="Rashed Hasan" w:date="2021-05-15T22:18:00Z"/>
                    <w:rFonts w:ascii="Times New Roman" w:hAnsi="Times New Roman" w:cs="Times New Roman"/>
                    <w:bCs/>
                    <w:sz w:val="20"/>
                    <w:szCs w:val="20"/>
                  </w:rPr>
                </w:rPrChange>
              </w:rPr>
              <w:pPrChange w:id="9977" w:author="Microsoft account" w:date="2021-05-25T22:50:00Z">
                <w:pPr>
                  <w:jc w:val="center"/>
                </w:pPr>
              </w:pPrChange>
            </w:pPr>
            <w:ins w:id="9978" w:author="Rashed Hasan" w:date="2021-05-15T22:18:00Z">
              <w:r w:rsidRPr="00B76AF0">
                <w:rPr>
                  <w:rFonts w:ascii="Times New Roman" w:hAnsi="Times New Roman" w:cs="Times New Roman"/>
                  <w:bCs/>
                  <w:sz w:val="18"/>
                  <w:szCs w:val="18"/>
                  <w:rPrChange w:id="9979" w:author="Rashed Hasan" w:date="2021-05-15T22:19:00Z">
                    <w:rPr>
                      <w:rFonts w:ascii="Times New Roman" w:hAnsi="Times New Roman" w:cs="Times New Roman"/>
                      <w:bCs/>
                      <w:sz w:val="20"/>
                      <w:szCs w:val="20"/>
                    </w:rPr>
                  </w:rPrChange>
                </w:rPr>
                <w:t>0.</w:t>
              </w:r>
            </w:ins>
            <w:ins w:id="9980" w:author="Microsoft account" w:date="2021-05-24T00:53:00Z">
              <w:r>
                <w:rPr>
                  <w:rFonts w:ascii="Times New Roman" w:hAnsi="Times New Roman" w:cs="Times New Roman"/>
                  <w:bCs/>
                  <w:sz w:val="18"/>
                  <w:szCs w:val="18"/>
                </w:rPr>
                <w:t>993</w:t>
              </w:r>
            </w:ins>
            <w:ins w:id="9981" w:author="Rashed Hasan" w:date="2021-05-15T22:18:00Z">
              <w:del w:id="9982" w:author="Microsoft account" w:date="2021-05-24T00:53:00Z">
                <w:r w:rsidRPr="00B76AF0" w:rsidDel="00D228FD">
                  <w:rPr>
                    <w:rFonts w:ascii="Times New Roman" w:hAnsi="Times New Roman" w:cs="Times New Roman"/>
                    <w:bCs/>
                    <w:sz w:val="18"/>
                    <w:szCs w:val="18"/>
                    <w:rPrChange w:id="9983" w:author="Rashed Hasan" w:date="2021-05-15T22:19:00Z">
                      <w:rPr>
                        <w:rFonts w:ascii="Times New Roman" w:hAnsi="Times New Roman" w:cs="Times New Roman"/>
                        <w:bCs/>
                        <w:sz w:val="20"/>
                        <w:szCs w:val="20"/>
                      </w:rPr>
                    </w:rPrChange>
                  </w:rPr>
                  <w:delText>879</w:delText>
                </w:r>
              </w:del>
            </w:ins>
          </w:p>
        </w:tc>
      </w:tr>
      <w:tr w:rsidR="00271CC4" w:rsidRPr="00B76AF0" w14:paraId="6BC61683" w14:textId="77777777" w:rsidTr="00B211C0">
        <w:trPr>
          <w:trHeight w:val="226"/>
          <w:jc w:val="center"/>
          <w:ins w:id="9984" w:author="Rashed Hasan" w:date="2021-05-15T22:18:00Z"/>
        </w:trPr>
        <w:tc>
          <w:tcPr>
            <w:tcW w:w="739" w:type="pct"/>
            <w:vAlign w:val="center"/>
          </w:tcPr>
          <w:p w14:paraId="5FBB6C37" w14:textId="77777777" w:rsidR="006373F8" w:rsidRPr="00B76AF0" w:rsidRDefault="006373F8" w:rsidP="00E75A46">
            <w:pPr>
              <w:jc w:val="both"/>
              <w:rPr>
                <w:ins w:id="9985" w:author="Rashed Hasan" w:date="2021-05-15T22:18:00Z"/>
                <w:rFonts w:ascii="Times New Roman" w:hAnsi="Times New Roman" w:cs="Times New Roman"/>
                <w:bCs/>
                <w:sz w:val="18"/>
                <w:szCs w:val="18"/>
                <w:rPrChange w:id="9986" w:author="Rashed Hasan" w:date="2021-05-15T22:19:00Z">
                  <w:rPr>
                    <w:ins w:id="9987" w:author="Rashed Hasan" w:date="2021-05-15T22:18:00Z"/>
                    <w:rFonts w:ascii="Times New Roman" w:hAnsi="Times New Roman" w:cs="Times New Roman"/>
                    <w:bCs/>
                    <w:sz w:val="20"/>
                    <w:szCs w:val="20"/>
                  </w:rPr>
                </w:rPrChange>
              </w:rPr>
              <w:pPrChange w:id="9988" w:author="Microsoft account" w:date="2021-05-25T22:50:00Z">
                <w:pPr>
                  <w:jc w:val="center"/>
                </w:pPr>
              </w:pPrChange>
            </w:pPr>
            <w:ins w:id="9989" w:author="Rashed Hasan" w:date="2021-05-15T22:18:00Z">
              <w:r w:rsidRPr="00B76AF0">
                <w:rPr>
                  <w:rFonts w:ascii="Times New Roman" w:hAnsi="Times New Roman" w:cs="Times New Roman"/>
                  <w:bCs/>
                  <w:sz w:val="18"/>
                  <w:szCs w:val="18"/>
                  <w:rPrChange w:id="9990" w:author="Rashed Hasan" w:date="2021-05-15T22:19:00Z">
                    <w:rPr>
                      <w:rFonts w:ascii="Times New Roman" w:hAnsi="Times New Roman" w:cs="Times New Roman"/>
                      <w:bCs/>
                      <w:sz w:val="20"/>
                      <w:szCs w:val="20"/>
                    </w:rPr>
                  </w:rPrChange>
                </w:rPr>
                <w:t>No</w:t>
              </w:r>
            </w:ins>
          </w:p>
        </w:tc>
        <w:tc>
          <w:tcPr>
            <w:tcW w:w="665" w:type="pct"/>
            <w:vAlign w:val="center"/>
          </w:tcPr>
          <w:p w14:paraId="3433559E" w14:textId="77777777" w:rsidR="006373F8" w:rsidRPr="00B76AF0" w:rsidRDefault="006373F8" w:rsidP="00E75A46">
            <w:pPr>
              <w:jc w:val="both"/>
              <w:rPr>
                <w:ins w:id="9991" w:author="Rashed Hasan" w:date="2021-05-15T22:18:00Z"/>
                <w:rFonts w:ascii="Times New Roman" w:hAnsi="Times New Roman" w:cs="Times New Roman"/>
                <w:bCs/>
                <w:sz w:val="18"/>
                <w:szCs w:val="18"/>
                <w:rPrChange w:id="9992" w:author="Rashed Hasan" w:date="2021-05-15T22:19:00Z">
                  <w:rPr>
                    <w:ins w:id="9993" w:author="Rashed Hasan" w:date="2021-05-15T22:18:00Z"/>
                    <w:rFonts w:ascii="Times New Roman" w:hAnsi="Times New Roman" w:cs="Times New Roman"/>
                    <w:bCs/>
                    <w:sz w:val="20"/>
                    <w:szCs w:val="20"/>
                  </w:rPr>
                </w:rPrChange>
              </w:rPr>
              <w:pPrChange w:id="9994" w:author="Microsoft account" w:date="2021-05-25T22:50:00Z">
                <w:pPr>
                  <w:jc w:val="center"/>
                </w:pPr>
              </w:pPrChange>
            </w:pPr>
            <w:ins w:id="9995" w:author="Rashed Hasan" w:date="2021-05-15T22:18:00Z">
              <w:r w:rsidRPr="00B76AF0">
                <w:rPr>
                  <w:rFonts w:ascii="Times New Roman" w:hAnsi="Times New Roman" w:cs="Times New Roman"/>
                  <w:bCs/>
                  <w:sz w:val="18"/>
                  <w:szCs w:val="18"/>
                  <w:rPrChange w:id="9996" w:author="Rashed Hasan" w:date="2021-05-15T22:19:00Z">
                    <w:rPr>
                      <w:rFonts w:ascii="Times New Roman" w:hAnsi="Times New Roman" w:cs="Times New Roman"/>
                      <w:bCs/>
                      <w:sz w:val="20"/>
                      <w:szCs w:val="20"/>
                    </w:rPr>
                  </w:rPrChange>
                </w:rPr>
                <w:t>Reference</w:t>
              </w:r>
            </w:ins>
          </w:p>
        </w:tc>
        <w:tc>
          <w:tcPr>
            <w:tcW w:w="456" w:type="pct"/>
            <w:vAlign w:val="center"/>
          </w:tcPr>
          <w:p w14:paraId="30686DDC" w14:textId="77777777" w:rsidR="006373F8" w:rsidRPr="00B76AF0" w:rsidRDefault="006373F8" w:rsidP="00E75A46">
            <w:pPr>
              <w:jc w:val="both"/>
              <w:rPr>
                <w:ins w:id="9997" w:author="Rashed Hasan" w:date="2021-05-15T22:18:00Z"/>
                <w:rFonts w:ascii="Times New Roman" w:hAnsi="Times New Roman" w:cs="Times New Roman"/>
                <w:bCs/>
                <w:sz w:val="18"/>
                <w:szCs w:val="18"/>
                <w:rPrChange w:id="9998" w:author="Rashed Hasan" w:date="2021-05-15T22:19:00Z">
                  <w:rPr>
                    <w:ins w:id="9999" w:author="Rashed Hasan" w:date="2021-05-15T22:18:00Z"/>
                    <w:rFonts w:ascii="Times New Roman" w:hAnsi="Times New Roman" w:cs="Times New Roman"/>
                    <w:bCs/>
                    <w:sz w:val="20"/>
                    <w:szCs w:val="20"/>
                  </w:rPr>
                </w:rPrChange>
              </w:rPr>
              <w:pPrChange w:id="10000" w:author="Microsoft account" w:date="2021-05-25T22:50:00Z">
                <w:pPr>
                  <w:jc w:val="center"/>
                </w:pPr>
              </w:pPrChange>
            </w:pPr>
            <w:ins w:id="10001" w:author="Rashed Hasan" w:date="2021-05-15T22:18:00Z">
              <w:r w:rsidRPr="00B76AF0">
                <w:rPr>
                  <w:rFonts w:ascii="Times New Roman" w:hAnsi="Times New Roman" w:cs="Times New Roman"/>
                  <w:bCs/>
                  <w:sz w:val="18"/>
                  <w:szCs w:val="18"/>
                  <w:rPrChange w:id="10002" w:author="Rashed Hasan" w:date="2021-05-15T22:19:00Z">
                    <w:rPr>
                      <w:rFonts w:ascii="Times New Roman" w:hAnsi="Times New Roman" w:cs="Times New Roman"/>
                      <w:bCs/>
                      <w:sz w:val="20"/>
                      <w:szCs w:val="20"/>
                    </w:rPr>
                  </w:rPrChange>
                </w:rPr>
                <w:t>-</w:t>
              </w:r>
            </w:ins>
          </w:p>
        </w:tc>
        <w:tc>
          <w:tcPr>
            <w:tcW w:w="636" w:type="pct"/>
            <w:vAlign w:val="center"/>
          </w:tcPr>
          <w:p w14:paraId="314B5422" w14:textId="77777777" w:rsidR="006373F8" w:rsidRPr="00B76AF0" w:rsidRDefault="006373F8" w:rsidP="00E75A46">
            <w:pPr>
              <w:jc w:val="both"/>
              <w:rPr>
                <w:ins w:id="10003" w:author="Rashed Hasan" w:date="2021-05-15T22:18:00Z"/>
                <w:rFonts w:ascii="Times New Roman" w:hAnsi="Times New Roman" w:cs="Times New Roman"/>
                <w:bCs/>
                <w:sz w:val="18"/>
                <w:szCs w:val="18"/>
                <w:rPrChange w:id="10004" w:author="Rashed Hasan" w:date="2021-05-15T22:19:00Z">
                  <w:rPr>
                    <w:ins w:id="10005" w:author="Rashed Hasan" w:date="2021-05-15T22:18:00Z"/>
                    <w:rFonts w:ascii="Times New Roman" w:hAnsi="Times New Roman" w:cs="Times New Roman"/>
                    <w:bCs/>
                    <w:sz w:val="20"/>
                    <w:szCs w:val="20"/>
                  </w:rPr>
                </w:rPrChange>
              </w:rPr>
              <w:pPrChange w:id="10006" w:author="Microsoft account" w:date="2021-05-25T22:50:00Z">
                <w:pPr>
                  <w:jc w:val="center"/>
                </w:pPr>
              </w:pPrChange>
            </w:pPr>
            <w:ins w:id="10007" w:author="Rashed Hasan" w:date="2021-05-15T22:18:00Z">
              <w:r w:rsidRPr="00B76AF0">
                <w:rPr>
                  <w:rFonts w:ascii="Times New Roman" w:hAnsi="Times New Roman" w:cs="Times New Roman"/>
                  <w:bCs/>
                  <w:sz w:val="18"/>
                  <w:szCs w:val="18"/>
                  <w:rPrChange w:id="10008" w:author="Rashed Hasan" w:date="2021-05-15T22:19:00Z">
                    <w:rPr>
                      <w:rFonts w:ascii="Times New Roman" w:hAnsi="Times New Roman" w:cs="Times New Roman"/>
                      <w:bCs/>
                      <w:sz w:val="20"/>
                      <w:szCs w:val="20"/>
                    </w:rPr>
                  </w:rPrChange>
                </w:rPr>
                <w:t>Reference</w:t>
              </w:r>
            </w:ins>
          </w:p>
        </w:tc>
        <w:tc>
          <w:tcPr>
            <w:tcW w:w="430" w:type="pct"/>
            <w:vAlign w:val="center"/>
          </w:tcPr>
          <w:p w14:paraId="31E77392" w14:textId="77777777" w:rsidR="006373F8" w:rsidRPr="00B76AF0" w:rsidRDefault="006373F8" w:rsidP="00E75A46">
            <w:pPr>
              <w:jc w:val="both"/>
              <w:rPr>
                <w:ins w:id="10009" w:author="Rashed Hasan" w:date="2021-05-15T22:18:00Z"/>
                <w:rFonts w:ascii="Times New Roman" w:hAnsi="Times New Roman" w:cs="Times New Roman"/>
                <w:bCs/>
                <w:sz w:val="18"/>
                <w:szCs w:val="18"/>
                <w:rPrChange w:id="10010" w:author="Rashed Hasan" w:date="2021-05-15T22:19:00Z">
                  <w:rPr>
                    <w:ins w:id="10011" w:author="Rashed Hasan" w:date="2021-05-15T22:18:00Z"/>
                    <w:rFonts w:ascii="Times New Roman" w:hAnsi="Times New Roman" w:cs="Times New Roman"/>
                    <w:bCs/>
                    <w:sz w:val="20"/>
                    <w:szCs w:val="20"/>
                  </w:rPr>
                </w:rPrChange>
              </w:rPr>
              <w:pPrChange w:id="10012" w:author="Microsoft account" w:date="2021-05-25T22:50:00Z">
                <w:pPr>
                  <w:jc w:val="center"/>
                </w:pPr>
              </w:pPrChange>
            </w:pPr>
            <w:ins w:id="10013" w:author="Rashed Hasan" w:date="2021-05-15T22:18:00Z">
              <w:r w:rsidRPr="00B76AF0">
                <w:rPr>
                  <w:rFonts w:ascii="Times New Roman" w:hAnsi="Times New Roman" w:cs="Times New Roman"/>
                  <w:bCs/>
                  <w:sz w:val="18"/>
                  <w:szCs w:val="18"/>
                  <w:rPrChange w:id="10014" w:author="Rashed Hasan" w:date="2021-05-15T22:19:00Z">
                    <w:rPr>
                      <w:rFonts w:ascii="Times New Roman" w:hAnsi="Times New Roman" w:cs="Times New Roman"/>
                      <w:bCs/>
                      <w:sz w:val="20"/>
                      <w:szCs w:val="20"/>
                    </w:rPr>
                  </w:rPrChange>
                </w:rPr>
                <w:t>-</w:t>
              </w:r>
              <w:del w:id="10015" w:author="Microsoft account" w:date="2021-05-25T19:21:00Z">
                <w:r w:rsidRPr="00B76AF0" w:rsidDel="003939F9">
                  <w:rPr>
                    <w:rFonts w:ascii="Times New Roman" w:hAnsi="Times New Roman" w:cs="Times New Roman"/>
                    <w:bCs/>
                    <w:sz w:val="18"/>
                    <w:szCs w:val="18"/>
                    <w:rPrChange w:id="10016" w:author="Rashed Hasan" w:date="2021-05-15T22:19:00Z">
                      <w:rPr>
                        <w:rFonts w:ascii="Times New Roman" w:hAnsi="Times New Roman" w:cs="Times New Roman"/>
                        <w:bCs/>
                        <w:sz w:val="20"/>
                        <w:szCs w:val="20"/>
                      </w:rPr>
                    </w:rPrChange>
                  </w:rPr>
                  <w:delText>-</w:delText>
                </w:r>
              </w:del>
            </w:ins>
          </w:p>
        </w:tc>
        <w:tc>
          <w:tcPr>
            <w:tcW w:w="627" w:type="pct"/>
            <w:vAlign w:val="center"/>
          </w:tcPr>
          <w:p w14:paraId="17496C00" w14:textId="77777777" w:rsidR="006373F8" w:rsidRPr="00B76AF0" w:rsidRDefault="006373F8" w:rsidP="00E75A46">
            <w:pPr>
              <w:jc w:val="both"/>
              <w:rPr>
                <w:ins w:id="10017" w:author="Rashed Hasan" w:date="2021-05-15T22:18:00Z"/>
                <w:rFonts w:ascii="Times New Roman" w:hAnsi="Times New Roman" w:cs="Times New Roman"/>
                <w:bCs/>
                <w:sz w:val="18"/>
                <w:szCs w:val="18"/>
                <w:rPrChange w:id="10018" w:author="Rashed Hasan" w:date="2021-05-15T22:19:00Z">
                  <w:rPr>
                    <w:ins w:id="10019" w:author="Rashed Hasan" w:date="2021-05-15T22:18:00Z"/>
                    <w:rFonts w:ascii="Times New Roman" w:hAnsi="Times New Roman" w:cs="Times New Roman"/>
                    <w:bCs/>
                    <w:sz w:val="20"/>
                    <w:szCs w:val="20"/>
                  </w:rPr>
                </w:rPrChange>
              </w:rPr>
              <w:pPrChange w:id="10020" w:author="Microsoft account" w:date="2021-05-25T22:50:00Z">
                <w:pPr>
                  <w:jc w:val="center"/>
                </w:pPr>
              </w:pPrChange>
            </w:pPr>
            <w:ins w:id="10021" w:author="Rashed Hasan" w:date="2021-05-15T22:18:00Z">
              <w:r w:rsidRPr="00B76AF0">
                <w:rPr>
                  <w:rFonts w:ascii="Times New Roman" w:hAnsi="Times New Roman" w:cs="Times New Roman"/>
                  <w:bCs/>
                  <w:sz w:val="18"/>
                  <w:szCs w:val="18"/>
                  <w:rPrChange w:id="10022" w:author="Rashed Hasan" w:date="2021-05-15T22:19:00Z">
                    <w:rPr>
                      <w:rFonts w:ascii="Times New Roman" w:hAnsi="Times New Roman" w:cs="Times New Roman"/>
                      <w:bCs/>
                      <w:sz w:val="20"/>
                      <w:szCs w:val="20"/>
                    </w:rPr>
                  </w:rPrChange>
                </w:rPr>
                <w:t>Reference</w:t>
              </w:r>
            </w:ins>
          </w:p>
        </w:tc>
        <w:tc>
          <w:tcPr>
            <w:tcW w:w="392" w:type="pct"/>
            <w:vAlign w:val="center"/>
          </w:tcPr>
          <w:p w14:paraId="76C10C2C" w14:textId="77777777" w:rsidR="006373F8" w:rsidRPr="00B76AF0" w:rsidRDefault="006373F8" w:rsidP="00E75A46">
            <w:pPr>
              <w:jc w:val="both"/>
              <w:rPr>
                <w:ins w:id="10023" w:author="Rashed Hasan" w:date="2021-05-15T22:18:00Z"/>
                <w:rFonts w:ascii="Times New Roman" w:hAnsi="Times New Roman" w:cs="Times New Roman"/>
                <w:bCs/>
                <w:sz w:val="18"/>
                <w:szCs w:val="18"/>
                <w:rPrChange w:id="10024" w:author="Rashed Hasan" w:date="2021-05-15T22:19:00Z">
                  <w:rPr>
                    <w:ins w:id="10025" w:author="Rashed Hasan" w:date="2021-05-15T22:18:00Z"/>
                    <w:rFonts w:ascii="Times New Roman" w:hAnsi="Times New Roman" w:cs="Times New Roman"/>
                    <w:bCs/>
                    <w:sz w:val="20"/>
                    <w:szCs w:val="20"/>
                  </w:rPr>
                </w:rPrChange>
              </w:rPr>
              <w:pPrChange w:id="10026" w:author="Microsoft account" w:date="2021-05-25T22:50:00Z">
                <w:pPr>
                  <w:jc w:val="center"/>
                </w:pPr>
              </w:pPrChange>
            </w:pPr>
            <w:ins w:id="10027" w:author="Rashed Hasan" w:date="2021-05-15T22:18:00Z">
              <w:r w:rsidRPr="00B76AF0">
                <w:rPr>
                  <w:rFonts w:ascii="Times New Roman" w:hAnsi="Times New Roman" w:cs="Times New Roman"/>
                  <w:bCs/>
                  <w:sz w:val="18"/>
                  <w:szCs w:val="18"/>
                  <w:rPrChange w:id="10028" w:author="Rashed Hasan" w:date="2021-05-15T22:19:00Z">
                    <w:rPr>
                      <w:rFonts w:ascii="Times New Roman" w:hAnsi="Times New Roman" w:cs="Times New Roman"/>
                      <w:bCs/>
                      <w:sz w:val="20"/>
                      <w:szCs w:val="20"/>
                    </w:rPr>
                  </w:rPrChange>
                </w:rPr>
                <w:t>-</w:t>
              </w:r>
              <w:del w:id="10029" w:author="Microsoft account" w:date="2021-05-24T00:01:00Z">
                <w:r w:rsidRPr="00B76AF0" w:rsidDel="00635F61">
                  <w:rPr>
                    <w:rFonts w:ascii="Times New Roman" w:hAnsi="Times New Roman" w:cs="Times New Roman"/>
                    <w:bCs/>
                    <w:sz w:val="18"/>
                    <w:szCs w:val="18"/>
                    <w:rPrChange w:id="10030" w:author="Rashed Hasan" w:date="2021-05-15T22:19:00Z">
                      <w:rPr>
                        <w:rFonts w:ascii="Times New Roman" w:hAnsi="Times New Roman" w:cs="Times New Roman"/>
                        <w:bCs/>
                        <w:sz w:val="20"/>
                        <w:szCs w:val="20"/>
                      </w:rPr>
                    </w:rPrChange>
                  </w:rPr>
                  <w:delText>-</w:delText>
                </w:r>
              </w:del>
            </w:ins>
          </w:p>
        </w:tc>
        <w:tc>
          <w:tcPr>
            <w:tcW w:w="625" w:type="pct"/>
            <w:vAlign w:val="center"/>
          </w:tcPr>
          <w:p w14:paraId="66FCDB75" w14:textId="77777777" w:rsidR="006373F8" w:rsidRPr="00B76AF0" w:rsidRDefault="006373F8" w:rsidP="00E75A46">
            <w:pPr>
              <w:jc w:val="both"/>
              <w:rPr>
                <w:ins w:id="10031" w:author="Rashed Hasan" w:date="2021-05-15T22:18:00Z"/>
                <w:rFonts w:ascii="Times New Roman" w:hAnsi="Times New Roman" w:cs="Times New Roman"/>
                <w:bCs/>
                <w:sz w:val="18"/>
                <w:szCs w:val="18"/>
                <w:rPrChange w:id="10032" w:author="Rashed Hasan" w:date="2021-05-15T22:19:00Z">
                  <w:rPr>
                    <w:ins w:id="10033" w:author="Rashed Hasan" w:date="2021-05-15T22:18:00Z"/>
                    <w:rFonts w:ascii="Times New Roman" w:hAnsi="Times New Roman" w:cs="Times New Roman"/>
                    <w:bCs/>
                    <w:sz w:val="20"/>
                    <w:szCs w:val="20"/>
                  </w:rPr>
                </w:rPrChange>
              </w:rPr>
              <w:pPrChange w:id="10034" w:author="Microsoft account" w:date="2021-05-25T22:50:00Z">
                <w:pPr>
                  <w:jc w:val="center"/>
                </w:pPr>
              </w:pPrChange>
            </w:pPr>
            <w:ins w:id="10035" w:author="Rashed Hasan" w:date="2021-05-15T22:18:00Z">
              <w:r w:rsidRPr="00B76AF0">
                <w:rPr>
                  <w:rFonts w:ascii="Times New Roman" w:hAnsi="Times New Roman" w:cs="Times New Roman"/>
                  <w:bCs/>
                  <w:sz w:val="18"/>
                  <w:szCs w:val="18"/>
                  <w:rPrChange w:id="10036" w:author="Rashed Hasan" w:date="2021-05-15T22:19:00Z">
                    <w:rPr>
                      <w:rFonts w:ascii="Times New Roman" w:hAnsi="Times New Roman" w:cs="Times New Roman"/>
                      <w:bCs/>
                      <w:sz w:val="20"/>
                      <w:szCs w:val="20"/>
                    </w:rPr>
                  </w:rPrChange>
                </w:rPr>
                <w:t>Reference</w:t>
              </w:r>
            </w:ins>
          </w:p>
        </w:tc>
        <w:tc>
          <w:tcPr>
            <w:tcW w:w="430" w:type="pct"/>
            <w:vAlign w:val="center"/>
          </w:tcPr>
          <w:p w14:paraId="0D7C11DD" w14:textId="77777777" w:rsidR="006373F8" w:rsidRPr="00B76AF0" w:rsidRDefault="006373F8" w:rsidP="00E75A46">
            <w:pPr>
              <w:jc w:val="both"/>
              <w:rPr>
                <w:ins w:id="10037" w:author="Rashed Hasan" w:date="2021-05-15T22:18:00Z"/>
                <w:rFonts w:ascii="Times New Roman" w:hAnsi="Times New Roman" w:cs="Times New Roman"/>
                <w:bCs/>
                <w:sz w:val="18"/>
                <w:szCs w:val="18"/>
                <w:rPrChange w:id="10038" w:author="Rashed Hasan" w:date="2021-05-15T22:19:00Z">
                  <w:rPr>
                    <w:ins w:id="10039" w:author="Rashed Hasan" w:date="2021-05-15T22:18:00Z"/>
                    <w:rFonts w:ascii="Times New Roman" w:hAnsi="Times New Roman" w:cs="Times New Roman"/>
                    <w:bCs/>
                    <w:sz w:val="20"/>
                    <w:szCs w:val="20"/>
                  </w:rPr>
                </w:rPrChange>
              </w:rPr>
              <w:pPrChange w:id="10040" w:author="Microsoft account" w:date="2021-05-25T22:50:00Z">
                <w:pPr>
                  <w:jc w:val="center"/>
                </w:pPr>
              </w:pPrChange>
            </w:pPr>
            <w:ins w:id="10041" w:author="Rashed Hasan" w:date="2021-05-15T22:18:00Z">
              <w:r w:rsidRPr="00B76AF0">
                <w:rPr>
                  <w:rFonts w:ascii="Times New Roman" w:hAnsi="Times New Roman" w:cs="Times New Roman"/>
                  <w:bCs/>
                  <w:sz w:val="18"/>
                  <w:szCs w:val="18"/>
                  <w:rPrChange w:id="10042" w:author="Rashed Hasan" w:date="2021-05-15T22:19:00Z">
                    <w:rPr>
                      <w:rFonts w:ascii="Times New Roman" w:hAnsi="Times New Roman" w:cs="Times New Roman"/>
                      <w:bCs/>
                      <w:sz w:val="20"/>
                      <w:szCs w:val="20"/>
                    </w:rPr>
                  </w:rPrChange>
                </w:rPr>
                <w:t>-</w:t>
              </w:r>
              <w:del w:id="10043" w:author="Microsoft account" w:date="2021-05-24T00:01:00Z">
                <w:r w:rsidRPr="00B76AF0" w:rsidDel="00635F61">
                  <w:rPr>
                    <w:rFonts w:ascii="Times New Roman" w:hAnsi="Times New Roman" w:cs="Times New Roman"/>
                    <w:bCs/>
                    <w:sz w:val="18"/>
                    <w:szCs w:val="18"/>
                    <w:rPrChange w:id="10044" w:author="Rashed Hasan" w:date="2021-05-15T22:19:00Z">
                      <w:rPr>
                        <w:rFonts w:ascii="Times New Roman" w:hAnsi="Times New Roman" w:cs="Times New Roman"/>
                        <w:bCs/>
                        <w:sz w:val="20"/>
                        <w:szCs w:val="20"/>
                      </w:rPr>
                    </w:rPrChange>
                  </w:rPr>
                  <w:delText>-</w:delText>
                </w:r>
              </w:del>
            </w:ins>
          </w:p>
        </w:tc>
      </w:tr>
      <w:tr w:rsidR="006373F8" w:rsidRPr="00B76AF0" w14:paraId="110DAA66" w14:textId="77777777" w:rsidTr="004B3203">
        <w:tblPrEx>
          <w:tblW w:w="5551" w:type="pct"/>
          <w:jc w:val="center"/>
          <w:tblBorders>
            <w:top w:val="single" w:sz="4" w:space="0" w:color="auto"/>
            <w:bottom w:val="single" w:sz="4" w:space="0" w:color="auto"/>
          </w:tblBorders>
          <w:tblPrExChange w:id="10045" w:author="Rashed Hasan" w:date="2021-05-15T22:21:00Z">
            <w:tblPrEx>
              <w:tblW w:w="5199" w:type="pct"/>
              <w:jc w:val="center"/>
              <w:tblBorders>
                <w:top w:val="single" w:sz="4" w:space="0" w:color="auto"/>
                <w:bottom w:val="single" w:sz="4" w:space="0" w:color="auto"/>
              </w:tblBorders>
            </w:tblPrEx>
          </w:tblPrExChange>
        </w:tblPrEx>
        <w:trPr>
          <w:trHeight w:val="226"/>
          <w:jc w:val="center"/>
          <w:ins w:id="10046" w:author="Rashed Hasan" w:date="2021-05-15T22:18:00Z"/>
          <w:trPrChange w:id="10047" w:author="Rashed Hasan" w:date="2021-05-15T22:21:00Z">
            <w:trPr>
              <w:gridAfter w:val="0"/>
              <w:trHeight w:val="227"/>
              <w:jc w:val="center"/>
            </w:trPr>
          </w:trPrChange>
        </w:trPr>
        <w:tc>
          <w:tcPr>
            <w:tcW w:w="5000" w:type="pct"/>
            <w:gridSpan w:val="9"/>
            <w:vAlign w:val="center"/>
            <w:tcPrChange w:id="10048" w:author="Rashed Hasan" w:date="2021-05-15T22:21:00Z">
              <w:tcPr>
                <w:tcW w:w="5000" w:type="pct"/>
                <w:gridSpan w:val="9"/>
                <w:vAlign w:val="center"/>
              </w:tcPr>
            </w:tcPrChange>
          </w:tcPr>
          <w:p w14:paraId="295A8784" w14:textId="77777777" w:rsidR="006373F8" w:rsidRPr="00B76AF0" w:rsidRDefault="006373F8" w:rsidP="00E75A46">
            <w:pPr>
              <w:jc w:val="both"/>
              <w:rPr>
                <w:ins w:id="10049" w:author="Rashed Hasan" w:date="2021-05-15T22:18:00Z"/>
                <w:rFonts w:ascii="Times New Roman" w:hAnsi="Times New Roman" w:cs="Times New Roman"/>
                <w:bCs/>
                <w:i/>
                <w:sz w:val="18"/>
                <w:szCs w:val="18"/>
                <w:rPrChange w:id="10050" w:author="Rashed Hasan" w:date="2021-05-15T22:19:00Z">
                  <w:rPr>
                    <w:ins w:id="10051" w:author="Rashed Hasan" w:date="2021-05-15T22:18:00Z"/>
                    <w:rFonts w:ascii="Times New Roman" w:hAnsi="Times New Roman" w:cs="Times New Roman"/>
                    <w:bCs/>
                    <w:i/>
                    <w:sz w:val="20"/>
                    <w:szCs w:val="20"/>
                  </w:rPr>
                </w:rPrChange>
              </w:rPr>
              <w:pPrChange w:id="10052" w:author="Microsoft account" w:date="2021-05-25T22:50:00Z">
                <w:pPr/>
              </w:pPrChange>
            </w:pPr>
            <w:ins w:id="10053" w:author="Rashed Hasan" w:date="2021-05-15T22:18:00Z">
              <w:r w:rsidRPr="00B76AF0">
                <w:rPr>
                  <w:rFonts w:ascii="Times New Roman" w:hAnsi="Times New Roman" w:cs="Times New Roman"/>
                  <w:b/>
                  <w:i/>
                  <w:sz w:val="18"/>
                  <w:szCs w:val="18"/>
                  <w:rPrChange w:id="10054" w:author="Rashed Hasan" w:date="2021-05-15T22:19:00Z">
                    <w:rPr>
                      <w:rFonts w:ascii="Times New Roman" w:hAnsi="Times New Roman" w:cs="Times New Roman"/>
                      <w:b/>
                      <w:i/>
                      <w:sz w:val="20"/>
                      <w:szCs w:val="20"/>
                    </w:rPr>
                  </w:rPrChange>
                </w:rPr>
                <w:t>Father Stimulation</w:t>
              </w:r>
            </w:ins>
          </w:p>
        </w:tc>
      </w:tr>
      <w:tr w:rsidR="00271CC4" w:rsidRPr="00B76AF0" w14:paraId="25639AC6" w14:textId="77777777" w:rsidTr="00B211C0">
        <w:trPr>
          <w:trHeight w:val="226"/>
          <w:jc w:val="center"/>
          <w:ins w:id="10055" w:author="Rashed Hasan" w:date="2021-05-15T22:18:00Z"/>
        </w:trPr>
        <w:tc>
          <w:tcPr>
            <w:tcW w:w="739" w:type="pct"/>
            <w:vAlign w:val="center"/>
          </w:tcPr>
          <w:p w14:paraId="544EBD8E" w14:textId="1E895FE2" w:rsidR="006373F8" w:rsidRPr="00B76AF0" w:rsidRDefault="002F4D25" w:rsidP="00E75A46">
            <w:pPr>
              <w:jc w:val="both"/>
              <w:rPr>
                <w:ins w:id="10056" w:author="Rashed Hasan" w:date="2021-05-15T22:18:00Z"/>
                <w:rFonts w:ascii="Times New Roman" w:hAnsi="Times New Roman" w:cs="Times New Roman"/>
                <w:bCs/>
                <w:sz w:val="18"/>
                <w:szCs w:val="18"/>
                <w:rPrChange w:id="10057" w:author="Rashed Hasan" w:date="2021-05-15T22:19:00Z">
                  <w:rPr>
                    <w:ins w:id="10058" w:author="Rashed Hasan" w:date="2021-05-15T22:18:00Z"/>
                    <w:rFonts w:ascii="Times New Roman" w:hAnsi="Times New Roman" w:cs="Times New Roman"/>
                    <w:bCs/>
                    <w:sz w:val="20"/>
                    <w:szCs w:val="20"/>
                  </w:rPr>
                </w:rPrChange>
              </w:rPr>
              <w:pPrChange w:id="10059" w:author="Microsoft account" w:date="2021-05-25T22:50:00Z">
                <w:pPr>
                  <w:jc w:val="center"/>
                </w:pPr>
              </w:pPrChange>
            </w:pPr>
            <w:ins w:id="10060" w:author="Microsoft account" w:date="2021-05-25T01:54:00Z">
              <w:r>
                <w:rPr>
                  <w:rFonts w:ascii="Times New Roman" w:hAnsi="Times New Roman" w:cs="Times New Roman"/>
                  <w:bCs/>
                  <w:sz w:val="18"/>
                  <w:szCs w:val="18"/>
                </w:rPr>
                <w:t>Yes</w:t>
              </w:r>
            </w:ins>
            <w:ins w:id="10061" w:author="Rashed Hasan" w:date="2021-05-15T22:18:00Z">
              <w:del w:id="10062" w:author="Microsoft account" w:date="2021-05-25T01:54:00Z">
                <w:r w:rsidR="006373F8" w:rsidRPr="00B76AF0" w:rsidDel="002F4D25">
                  <w:rPr>
                    <w:rFonts w:ascii="Times New Roman" w:hAnsi="Times New Roman" w:cs="Times New Roman"/>
                    <w:bCs/>
                    <w:sz w:val="18"/>
                    <w:szCs w:val="18"/>
                    <w:rPrChange w:id="10063" w:author="Rashed Hasan" w:date="2021-05-15T22:19:00Z">
                      <w:rPr>
                        <w:rFonts w:ascii="Times New Roman" w:hAnsi="Times New Roman" w:cs="Times New Roman"/>
                        <w:bCs/>
                        <w:sz w:val="20"/>
                        <w:szCs w:val="20"/>
                      </w:rPr>
                    </w:rPrChange>
                  </w:rPr>
                  <w:delText>No</w:delText>
                </w:r>
              </w:del>
            </w:ins>
          </w:p>
        </w:tc>
        <w:tc>
          <w:tcPr>
            <w:tcW w:w="665" w:type="pct"/>
            <w:vAlign w:val="center"/>
          </w:tcPr>
          <w:p w14:paraId="6BCADAC2" w14:textId="74AA1E28" w:rsidR="006373F8" w:rsidRPr="00B76AF0" w:rsidRDefault="00156867" w:rsidP="00E75A46">
            <w:pPr>
              <w:jc w:val="both"/>
              <w:rPr>
                <w:ins w:id="10064" w:author="Rashed Hasan" w:date="2021-05-15T22:18:00Z"/>
                <w:rFonts w:ascii="Times New Roman" w:hAnsi="Times New Roman" w:cs="Times New Roman"/>
                <w:bCs/>
                <w:sz w:val="18"/>
                <w:szCs w:val="18"/>
                <w:rPrChange w:id="10065" w:author="Rashed Hasan" w:date="2021-05-15T22:19:00Z">
                  <w:rPr>
                    <w:ins w:id="10066" w:author="Rashed Hasan" w:date="2021-05-15T22:18:00Z"/>
                    <w:rFonts w:ascii="Times New Roman" w:hAnsi="Times New Roman" w:cs="Times New Roman"/>
                    <w:bCs/>
                    <w:sz w:val="20"/>
                    <w:szCs w:val="20"/>
                  </w:rPr>
                </w:rPrChange>
              </w:rPr>
              <w:pPrChange w:id="10067" w:author="Microsoft account" w:date="2021-05-25T22:50:00Z">
                <w:pPr>
                  <w:jc w:val="center"/>
                </w:pPr>
              </w:pPrChange>
            </w:pPr>
            <w:ins w:id="10068" w:author="Microsoft account" w:date="2021-05-25T01:54:00Z">
              <w:r>
                <w:rPr>
                  <w:rFonts w:ascii="Times New Roman" w:hAnsi="Times New Roman" w:cs="Times New Roman"/>
                  <w:bCs/>
                  <w:sz w:val="18"/>
                  <w:szCs w:val="18"/>
                </w:rPr>
                <w:t>1.12</w:t>
              </w:r>
            </w:ins>
            <w:ins w:id="10069" w:author="Rashed Hasan" w:date="2021-05-15T22:18:00Z">
              <w:del w:id="10070" w:author="Microsoft account" w:date="2021-05-25T01:54:00Z">
                <w:r w:rsidR="006373F8" w:rsidRPr="00B76AF0" w:rsidDel="00156867">
                  <w:rPr>
                    <w:rFonts w:ascii="Times New Roman" w:hAnsi="Times New Roman" w:cs="Times New Roman"/>
                    <w:bCs/>
                    <w:sz w:val="18"/>
                    <w:szCs w:val="18"/>
                    <w:rPrChange w:id="10071" w:author="Rashed Hasan" w:date="2021-05-15T22:19:00Z">
                      <w:rPr>
                        <w:rFonts w:ascii="Times New Roman" w:hAnsi="Times New Roman" w:cs="Times New Roman"/>
                        <w:bCs/>
                        <w:sz w:val="20"/>
                        <w:szCs w:val="20"/>
                      </w:rPr>
                    </w:rPrChange>
                  </w:rPr>
                  <w:delText>0.90</w:delText>
                </w:r>
              </w:del>
            </w:ins>
            <w:ins w:id="10072" w:author="Microsoft account" w:date="2021-05-25T01:51:00Z">
              <w:r w:rsidR="002F4D25">
                <w:rPr>
                  <w:rFonts w:ascii="Times New Roman" w:hAnsi="Times New Roman" w:cs="Times New Roman"/>
                  <w:bCs/>
                  <w:sz w:val="18"/>
                  <w:szCs w:val="18"/>
                </w:rPr>
                <w:t xml:space="preserve"> </w:t>
              </w:r>
            </w:ins>
            <w:ins w:id="10073" w:author="Rashed Hasan" w:date="2021-05-15T22:18:00Z">
              <w:r w:rsidR="006373F8" w:rsidRPr="00B76AF0">
                <w:rPr>
                  <w:rFonts w:ascii="Times New Roman" w:hAnsi="Times New Roman" w:cs="Times New Roman"/>
                  <w:bCs/>
                  <w:sz w:val="18"/>
                  <w:szCs w:val="18"/>
                  <w:rPrChange w:id="10074" w:author="Rashed Hasan" w:date="2021-05-15T22:19:00Z">
                    <w:rPr>
                      <w:rFonts w:ascii="Times New Roman" w:hAnsi="Times New Roman" w:cs="Times New Roman"/>
                      <w:bCs/>
                      <w:sz w:val="20"/>
                      <w:szCs w:val="20"/>
                    </w:rPr>
                  </w:rPrChange>
                </w:rPr>
                <w:t>(0.</w:t>
              </w:r>
            </w:ins>
            <w:ins w:id="10075" w:author="Microsoft account" w:date="2021-05-25T01:54:00Z">
              <w:r>
                <w:rPr>
                  <w:rFonts w:ascii="Times New Roman" w:hAnsi="Times New Roman" w:cs="Times New Roman"/>
                  <w:bCs/>
                  <w:sz w:val="18"/>
                  <w:szCs w:val="18"/>
                </w:rPr>
                <w:t>99</w:t>
              </w:r>
            </w:ins>
            <w:ins w:id="10076" w:author="Rashed Hasan" w:date="2021-05-15T22:18:00Z">
              <w:del w:id="10077" w:author="Microsoft account" w:date="2021-05-25T01:54:00Z">
                <w:r w:rsidR="006373F8" w:rsidRPr="00B76AF0" w:rsidDel="00156867">
                  <w:rPr>
                    <w:rFonts w:ascii="Times New Roman" w:hAnsi="Times New Roman" w:cs="Times New Roman"/>
                    <w:bCs/>
                    <w:sz w:val="18"/>
                    <w:szCs w:val="18"/>
                    <w:rPrChange w:id="10078" w:author="Rashed Hasan" w:date="2021-05-15T22:19:00Z">
                      <w:rPr>
                        <w:rFonts w:ascii="Times New Roman" w:hAnsi="Times New Roman" w:cs="Times New Roman"/>
                        <w:bCs/>
                        <w:sz w:val="20"/>
                        <w:szCs w:val="20"/>
                      </w:rPr>
                    </w:rPrChange>
                  </w:rPr>
                  <w:delText>79</w:delText>
                </w:r>
              </w:del>
              <w:r w:rsidR="006373F8" w:rsidRPr="00B76AF0">
                <w:rPr>
                  <w:rFonts w:ascii="Times New Roman" w:hAnsi="Times New Roman" w:cs="Times New Roman"/>
                  <w:bCs/>
                  <w:sz w:val="18"/>
                  <w:szCs w:val="18"/>
                  <w:rPrChange w:id="10079" w:author="Rashed Hasan" w:date="2021-05-15T22:19:00Z">
                    <w:rPr>
                      <w:rFonts w:ascii="Times New Roman" w:hAnsi="Times New Roman" w:cs="Times New Roman"/>
                      <w:bCs/>
                      <w:sz w:val="20"/>
                      <w:szCs w:val="20"/>
                    </w:rPr>
                  </w:rPrChange>
                </w:rPr>
                <w:t>-1.</w:t>
              </w:r>
            </w:ins>
            <w:ins w:id="10080" w:author="Microsoft account" w:date="2021-05-25T01:54:00Z">
              <w:r>
                <w:rPr>
                  <w:rFonts w:ascii="Times New Roman" w:hAnsi="Times New Roman" w:cs="Times New Roman"/>
                  <w:bCs/>
                  <w:sz w:val="18"/>
                  <w:szCs w:val="18"/>
                </w:rPr>
                <w:t>26</w:t>
              </w:r>
            </w:ins>
            <w:ins w:id="10081" w:author="Rashed Hasan" w:date="2021-05-15T22:18:00Z">
              <w:del w:id="10082" w:author="Microsoft account" w:date="2021-05-25T01:54:00Z">
                <w:r w:rsidR="006373F8" w:rsidRPr="00B76AF0" w:rsidDel="00156867">
                  <w:rPr>
                    <w:rFonts w:ascii="Times New Roman" w:hAnsi="Times New Roman" w:cs="Times New Roman"/>
                    <w:bCs/>
                    <w:sz w:val="18"/>
                    <w:szCs w:val="18"/>
                    <w:rPrChange w:id="10083" w:author="Rashed Hasan" w:date="2021-05-15T22:19:00Z">
                      <w:rPr>
                        <w:rFonts w:ascii="Times New Roman" w:hAnsi="Times New Roman" w:cs="Times New Roman"/>
                        <w:bCs/>
                        <w:sz w:val="20"/>
                        <w:szCs w:val="20"/>
                      </w:rPr>
                    </w:rPrChange>
                  </w:rPr>
                  <w:delText>01</w:delText>
                </w:r>
              </w:del>
              <w:r w:rsidR="006373F8" w:rsidRPr="00B76AF0">
                <w:rPr>
                  <w:rFonts w:ascii="Times New Roman" w:hAnsi="Times New Roman" w:cs="Times New Roman"/>
                  <w:bCs/>
                  <w:sz w:val="18"/>
                  <w:szCs w:val="18"/>
                  <w:rPrChange w:id="10084" w:author="Rashed Hasan" w:date="2021-05-15T22:19:00Z">
                    <w:rPr>
                      <w:rFonts w:ascii="Times New Roman" w:hAnsi="Times New Roman" w:cs="Times New Roman"/>
                      <w:bCs/>
                      <w:sz w:val="20"/>
                      <w:szCs w:val="20"/>
                    </w:rPr>
                  </w:rPrChange>
                </w:rPr>
                <w:t>)</w:t>
              </w:r>
            </w:ins>
          </w:p>
        </w:tc>
        <w:tc>
          <w:tcPr>
            <w:tcW w:w="456" w:type="pct"/>
            <w:vAlign w:val="center"/>
          </w:tcPr>
          <w:p w14:paraId="60372D13" w14:textId="77777777" w:rsidR="006373F8" w:rsidRPr="00B76AF0" w:rsidRDefault="006373F8" w:rsidP="00E75A46">
            <w:pPr>
              <w:jc w:val="both"/>
              <w:rPr>
                <w:ins w:id="10085" w:author="Rashed Hasan" w:date="2021-05-15T22:18:00Z"/>
                <w:rFonts w:ascii="Times New Roman" w:hAnsi="Times New Roman" w:cs="Times New Roman"/>
                <w:bCs/>
                <w:sz w:val="18"/>
                <w:szCs w:val="18"/>
                <w:rPrChange w:id="10086" w:author="Rashed Hasan" w:date="2021-05-15T22:19:00Z">
                  <w:rPr>
                    <w:ins w:id="10087" w:author="Rashed Hasan" w:date="2021-05-15T22:18:00Z"/>
                    <w:rFonts w:ascii="Times New Roman" w:hAnsi="Times New Roman" w:cs="Times New Roman"/>
                    <w:bCs/>
                    <w:sz w:val="20"/>
                    <w:szCs w:val="20"/>
                  </w:rPr>
                </w:rPrChange>
              </w:rPr>
              <w:pPrChange w:id="10088" w:author="Microsoft account" w:date="2021-05-25T22:50:00Z">
                <w:pPr>
                  <w:jc w:val="center"/>
                </w:pPr>
              </w:pPrChange>
            </w:pPr>
            <w:ins w:id="10089" w:author="Rashed Hasan" w:date="2021-05-15T22:18:00Z">
              <w:r w:rsidRPr="00B76AF0">
                <w:rPr>
                  <w:rFonts w:ascii="Times New Roman" w:hAnsi="Times New Roman" w:cs="Times New Roman"/>
                  <w:bCs/>
                  <w:sz w:val="18"/>
                  <w:szCs w:val="18"/>
                  <w:rPrChange w:id="10090" w:author="Rashed Hasan" w:date="2021-05-15T22:19:00Z">
                    <w:rPr>
                      <w:rFonts w:ascii="Times New Roman" w:hAnsi="Times New Roman" w:cs="Times New Roman"/>
                      <w:bCs/>
                      <w:sz w:val="20"/>
                      <w:szCs w:val="20"/>
                    </w:rPr>
                  </w:rPrChange>
                </w:rPr>
                <w:t>0.079</w:t>
              </w:r>
            </w:ins>
          </w:p>
        </w:tc>
        <w:tc>
          <w:tcPr>
            <w:tcW w:w="636" w:type="pct"/>
            <w:vAlign w:val="center"/>
          </w:tcPr>
          <w:p w14:paraId="3FC9219F" w14:textId="3C95C3D4" w:rsidR="006373F8" w:rsidRPr="00B76AF0" w:rsidRDefault="00BE56F4" w:rsidP="00E75A46">
            <w:pPr>
              <w:jc w:val="both"/>
              <w:rPr>
                <w:ins w:id="10091" w:author="Rashed Hasan" w:date="2021-05-15T22:18:00Z"/>
                <w:rFonts w:ascii="Times New Roman" w:hAnsi="Times New Roman" w:cs="Times New Roman"/>
                <w:bCs/>
                <w:sz w:val="18"/>
                <w:szCs w:val="18"/>
                <w:rPrChange w:id="10092" w:author="Rashed Hasan" w:date="2021-05-15T22:19:00Z">
                  <w:rPr>
                    <w:ins w:id="10093" w:author="Rashed Hasan" w:date="2021-05-15T22:18:00Z"/>
                    <w:rFonts w:ascii="Times New Roman" w:hAnsi="Times New Roman" w:cs="Times New Roman"/>
                    <w:bCs/>
                    <w:sz w:val="20"/>
                    <w:szCs w:val="20"/>
                  </w:rPr>
                </w:rPrChange>
              </w:rPr>
              <w:pPrChange w:id="10094" w:author="Microsoft account" w:date="2021-05-25T22:50:00Z">
                <w:pPr>
                  <w:jc w:val="center"/>
                </w:pPr>
              </w:pPrChange>
            </w:pPr>
            <w:ins w:id="10095" w:author="Microsoft account" w:date="2021-05-25T02:47:00Z">
              <w:r>
                <w:rPr>
                  <w:rFonts w:ascii="Times New Roman" w:hAnsi="Times New Roman" w:cs="Times New Roman"/>
                  <w:bCs/>
                  <w:sz w:val="18"/>
                  <w:szCs w:val="18"/>
                </w:rPr>
                <w:t xml:space="preserve">0.97 </w:t>
              </w:r>
            </w:ins>
            <w:ins w:id="10096" w:author="Rashed Hasan" w:date="2021-05-15T22:18:00Z">
              <w:del w:id="10097" w:author="Microsoft account" w:date="2021-05-25T02:47:00Z">
                <w:r w:rsidR="006373F8" w:rsidRPr="00B76AF0" w:rsidDel="00BE56F4">
                  <w:rPr>
                    <w:rFonts w:ascii="Times New Roman" w:hAnsi="Times New Roman" w:cs="Times New Roman"/>
                    <w:bCs/>
                    <w:sz w:val="18"/>
                    <w:szCs w:val="18"/>
                    <w:rPrChange w:id="10098" w:author="Rashed Hasan" w:date="2021-05-15T22:19:00Z">
                      <w:rPr>
                        <w:rFonts w:ascii="Times New Roman" w:hAnsi="Times New Roman" w:cs="Times New Roman"/>
                        <w:bCs/>
                        <w:sz w:val="20"/>
                        <w:szCs w:val="20"/>
                      </w:rPr>
                    </w:rPrChange>
                  </w:rPr>
                  <w:delText>1.04</w:delText>
                </w:r>
              </w:del>
              <w:r w:rsidR="006373F8" w:rsidRPr="00B76AF0">
                <w:rPr>
                  <w:rFonts w:ascii="Times New Roman" w:hAnsi="Times New Roman" w:cs="Times New Roman"/>
                  <w:bCs/>
                  <w:sz w:val="18"/>
                  <w:szCs w:val="18"/>
                  <w:rPrChange w:id="10099" w:author="Rashed Hasan" w:date="2021-05-15T22:19:00Z">
                    <w:rPr>
                      <w:rFonts w:ascii="Times New Roman" w:hAnsi="Times New Roman" w:cs="Times New Roman"/>
                      <w:bCs/>
                      <w:sz w:val="20"/>
                      <w:szCs w:val="20"/>
                    </w:rPr>
                  </w:rPrChange>
                </w:rPr>
                <w:t>(0.</w:t>
              </w:r>
            </w:ins>
            <w:ins w:id="10100" w:author="Microsoft account" w:date="2021-05-25T02:48:00Z">
              <w:r>
                <w:rPr>
                  <w:rFonts w:ascii="Times New Roman" w:hAnsi="Times New Roman" w:cs="Times New Roman"/>
                  <w:bCs/>
                  <w:sz w:val="18"/>
                  <w:szCs w:val="18"/>
                </w:rPr>
                <w:t>83</w:t>
              </w:r>
            </w:ins>
            <w:ins w:id="10101" w:author="Rashed Hasan" w:date="2021-05-15T22:18:00Z">
              <w:del w:id="10102" w:author="Microsoft account" w:date="2021-05-25T02:48:00Z">
                <w:r w:rsidR="006373F8" w:rsidRPr="00B76AF0" w:rsidDel="00BE56F4">
                  <w:rPr>
                    <w:rFonts w:ascii="Times New Roman" w:hAnsi="Times New Roman" w:cs="Times New Roman"/>
                    <w:bCs/>
                    <w:sz w:val="18"/>
                    <w:szCs w:val="18"/>
                    <w:rPrChange w:id="10103" w:author="Rashed Hasan" w:date="2021-05-15T22:19:00Z">
                      <w:rPr>
                        <w:rFonts w:ascii="Times New Roman" w:hAnsi="Times New Roman" w:cs="Times New Roman"/>
                        <w:bCs/>
                        <w:sz w:val="20"/>
                        <w:szCs w:val="20"/>
                      </w:rPr>
                    </w:rPrChange>
                  </w:rPr>
                  <w:delText>90</w:delText>
                </w:r>
              </w:del>
              <w:r w:rsidR="006373F8" w:rsidRPr="00B76AF0">
                <w:rPr>
                  <w:rFonts w:ascii="Times New Roman" w:hAnsi="Times New Roman" w:cs="Times New Roman"/>
                  <w:bCs/>
                  <w:sz w:val="18"/>
                  <w:szCs w:val="18"/>
                  <w:rPrChange w:id="10104" w:author="Rashed Hasan" w:date="2021-05-15T22:19:00Z">
                    <w:rPr>
                      <w:rFonts w:ascii="Times New Roman" w:hAnsi="Times New Roman" w:cs="Times New Roman"/>
                      <w:bCs/>
                      <w:sz w:val="20"/>
                      <w:szCs w:val="20"/>
                    </w:rPr>
                  </w:rPrChange>
                </w:rPr>
                <w:t>-1.</w:t>
              </w:r>
            </w:ins>
            <w:ins w:id="10105" w:author="Microsoft account" w:date="2021-05-25T02:48:00Z">
              <w:r>
                <w:rPr>
                  <w:rFonts w:ascii="Times New Roman" w:hAnsi="Times New Roman" w:cs="Times New Roman"/>
                  <w:bCs/>
                  <w:sz w:val="18"/>
                  <w:szCs w:val="18"/>
                </w:rPr>
                <w:t>12</w:t>
              </w:r>
            </w:ins>
            <w:ins w:id="10106" w:author="Rashed Hasan" w:date="2021-05-15T22:18:00Z">
              <w:del w:id="10107" w:author="Microsoft account" w:date="2021-05-25T02:48:00Z">
                <w:r w:rsidR="006373F8" w:rsidRPr="00B76AF0" w:rsidDel="00BE56F4">
                  <w:rPr>
                    <w:rFonts w:ascii="Times New Roman" w:hAnsi="Times New Roman" w:cs="Times New Roman"/>
                    <w:bCs/>
                    <w:sz w:val="18"/>
                    <w:szCs w:val="18"/>
                    <w:rPrChange w:id="10108" w:author="Rashed Hasan" w:date="2021-05-15T22:19:00Z">
                      <w:rPr>
                        <w:rFonts w:ascii="Times New Roman" w:hAnsi="Times New Roman" w:cs="Times New Roman"/>
                        <w:bCs/>
                        <w:sz w:val="20"/>
                        <w:szCs w:val="20"/>
                      </w:rPr>
                    </w:rPrChange>
                  </w:rPr>
                  <w:delText>21</w:delText>
                </w:r>
              </w:del>
              <w:r w:rsidR="006373F8" w:rsidRPr="00B76AF0">
                <w:rPr>
                  <w:rFonts w:ascii="Times New Roman" w:hAnsi="Times New Roman" w:cs="Times New Roman"/>
                  <w:bCs/>
                  <w:sz w:val="18"/>
                  <w:szCs w:val="18"/>
                  <w:rPrChange w:id="10109" w:author="Rashed Hasan" w:date="2021-05-15T22:19:00Z">
                    <w:rPr>
                      <w:rFonts w:ascii="Times New Roman" w:hAnsi="Times New Roman" w:cs="Times New Roman"/>
                      <w:bCs/>
                      <w:sz w:val="20"/>
                      <w:szCs w:val="20"/>
                    </w:rPr>
                  </w:rPrChange>
                </w:rPr>
                <w:t>)</w:t>
              </w:r>
            </w:ins>
          </w:p>
        </w:tc>
        <w:tc>
          <w:tcPr>
            <w:tcW w:w="430" w:type="pct"/>
            <w:vAlign w:val="center"/>
          </w:tcPr>
          <w:p w14:paraId="221BA3EF" w14:textId="58867242" w:rsidR="006373F8" w:rsidRPr="00B76AF0" w:rsidRDefault="006373F8" w:rsidP="00E75A46">
            <w:pPr>
              <w:jc w:val="both"/>
              <w:rPr>
                <w:ins w:id="10110" w:author="Rashed Hasan" w:date="2021-05-15T22:18:00Z"/>
                <w:rFonts w:ascii="Times New Roman" w:hAnsi="Times New Roman" w:cs="Times New Roman"/>
                <w:bCs/>
                <w:sz w:val="18"/>
                <w:szCs w:val="18"/>
                <w:rPrChange w:id="10111" w:author="Rashed Hasan" w:date="2021-05-15T22:19:00Z">
                  <w:rPr>
                    <w:ins w:id="10112" w:author="Rashed Hasan" w:date="2021-05-15T22:18:00Z"/>
                    <w:rFonts w:ascii="Times New Roman" w:hAnsi="Times New Roman" w:cs="Times New Roman"/>
                    <w:bCs/>
                    <w:sz w:val="20"/>
                    <w:szCs w:val="20"/>
                  </w:rPr>
                </w:rPrChange>
              </w:rPr>
              <w:pPrChange w:id="10113" w:author="Microsoft account" w:date="2021-05-25T22:50:00Z">
                <w:pPr>
                  <w:jc w:val="center"/>
                </w:pPr>
              </w:pPrChange>
            </w:pPr>
            <w:ins w:id="10114" w:author="Rashed Hasan" w:date="2021-05-15T22:18:00Z">
              <w:r w:rsidRPr="00B76AF0">
                <w:rPr>
                  <w:rFonts w:ascii="Times New Roman" w:hAnsi="Times New Roman" w:cs="Times New Roman"/>
                  <w:bCs/>
                  <w:sz w:val="18"/>
                  <w:szCs w:val="18"/>
                  <w:rPrChange w:id="10115" w:author="Rashed Hasan" w:date="2021-05-15T22:19:00Z">
                    <w:rPr>
                      <w:rFonts w:ascii="Times New Roman" w:hAnsi="Times New Roman" w:cs="Times New Roman"/>
                      <w:bCs/>
                      <w:sz w:val="20"/>
                      <w:szCs w:val="20"/>
                    </w:rPr>
                  </w:rPrChange>
                </w:rPr>
                <w:t>0.</w:t>
              </w:r>
            </w:ins>
            <w:ins w:id="10116" w:author="Microsoft account" w:date="2021-05-25T02:48:00Z">
              <w:r w:rsidR="00BE56F4">
                <w:rPr>
                  <w:rFonts w:ascii="Times New Roman" w:hAnsi="Times New Roman" w:cs="Times New Roman"/>
                  <w:bCs/>
                  <w:sz w:val="18"/>
                  <w:szCs w:val="18"/>
                </w:rPr>
                <w:t>644</w:t>
              </w:r>
            </w:ins>
            <w:ins w:id="10117" w:author="Rashed Hasan" w:date="2021-05-15T22:18:00Z">
              <w:del w:id="10118" w:author="Microsoft account" w:date="2021-05-25T02:48:00Z">
                <w:r w:rsidRPr="00B76AF0" w:rsidDel="00BE56F4">
                  <w:rPr>
                    <w:rFonts w:ascii="Times New Roman" w:hAnsi="Times New Roman" w:cs="Times New Roman"/>
                    <w:bCs/>
                    <w:sz w:val="18"/>
                    <w:szCs w:val="18"/>
                    <w:rPrChange w:id="10119" w:author="Rashed Hasan" w:date="2021-05-15T22:19:00Z">
                      <w:rPr>
                        <w:rFonts w:ascii="Times New Roman" w:hAnsi="Times New Roman" w:cs="Times New Roman"/>
                        <w:bCs/>
                        <w:sz w:val="20"/>
                        <w:szCs w:val="20"/>
                      </w:rPr>
                    </w:rPrChange>
                  </w:rPr>
                  <w:delText>571</w:delText>
                </w:r>
              </w:del>
            </w:ins>
          </w:p>
        </w:tc>
        <w:tc>
          <w:tcPr>
            <w:tcW w:w="627" w:type="pct"/>
            <w:vAlign w:val="center"/>
          </w:tcPr>
          <w:p w14:paraId="196CD321" w14:textId="77777777" w:rsidR="006373F8" w:rsidRPr="00B76AF0" w:rsidRDefault="006373F8" w:rsidP="00E75A46">
            <w:pPr>
              <w:jc w:val="both"/>
              <w:rPr>
                <w:ins w:id="10120" w:author="Rashed Hasan" w:date="2021-05-15T22:18:00Z"/>
                <w:rFonts w:ascii="Times New Roman" w:hAnsi="Times New Roman" w:cs="Times New Roman"/>
                <w:bCs/>
                <w:sz w:val="18"/>
                <w:szCs w:val="18"/>
                <w:rPrChange w:id="10121" w:author="Rashed Hasan" w:date="2021-05-15T22:19:00Z">
                  <w:rPr>
                    <w:ins w:id="10122" w:author="Rashed Hasan" w:date="2021-05-15T22:18:00Z"/>
                    <w:rFonts w:ascii="Times New Roman" w:hAnsi="Times New Roman" w:cs="Times New Roman"/>
                    <w:bCs/>
                    <w:sz w:val="20"/>
                    <w:szCs w:val="20"/>
                  </w:rPr>
                </w:rPrChange>
              </w:rPr>
              <w:pPrChange w:id="10123" w:author="Microsoft account" w:date="2021-05-25T22:50:00Z">
                <w:pPr>
                  <w:jc w:val="center"/>
                </w:pPr>
              </w:pPrChange>
            </w:pPr>
            <w:ins w:id="10124" w:author="Rashed Hasan" w:date="2021-05-15T22:18:00Z">
              <w:r w:rsidRPr="00B76AF0">
                <w:rPr>
                  <w:rFonts w:ascii="Times New Roman" w:hAnsi="Times New Roman" w:cs="Times New Roman"/>
                  <w:bCs/>
                  <w:sz w:val="18"/>
                  <w:szCs w:val="18"/>
                  <w:rPrChange w:id="10125" w:author="Rashed Hasan" w:date="2021-05-15T22:19:00Z">
                    <w:rPr>
                      <w:rFonts w:ascii="Times New Roman" w:hAnsi="Times New Roman" w:cs="Times New Roman"/>
                      <w:bCs/>
                      <w:sz w:val="20"/>
                      <w:szCs w:val="20"/>
                    </w:rPr>
                  </w:rPrChange>
                </w:rPr>
                <w:t>1.18 (1.07-1.31)</w:t>
              </w:r>
            </w:ins>
          </w:p>
        </w:tc>
        <w:tc>
          <w:tcPr>
            <w:tcW w:w="392" w:type="pct"/>
            <w:vAlign w:val="center"/>
          </w:tcPr>
          <w:p w14:paraId="7EEC6184" w14:textId="7EEB1895" w:rsidR="006373F8" w:rsidRPr="00B76AF0" w:rsidRDefault="006373F8" w:rsidP="00E75A46">
            <w:pPr>
              <w:jc w:val="both"/>
              <w:rPr>
                <w:ins w:id="10126" w:author="Rashed Hasan" w:date="2021-05-15T22:18:00Z"/>
                <w:rFonts w:ascii="Times New Roman" w:hAnsi="Times New Roman" w:cs="Times New Roman"/>
                <w:bCs/>
                <w:sz w:val="18"/>
                <w:szCs w:val="18"/>
                <w:rPrChange w:id="10127" w:author="Rashed Hasan" w:date="2021-05-15T22:19:00Z">
                  <w:rPr>
                    <w:ins w:id="10128" w:author="Rashed Hasan" w:date="2021-05-15T22:18:00Z"/>
                    <w:rFonts w:ascii="Times New Roman" w:hAnsi="Times New Roman" w:cs="Times New Roman"/>
                    <w:bCs/>
                    <w:sz w:val="20"/>
                    <w:szCs w:val="20"/>
                  </w:rPr>
                </w:rPrChange>
              </w:rPr>
              <w:pPrChange w:id="10129" w:author="Microsoft account" w:date="2021-05-25T22:50:00Z">
                <w:pPr>
                  <w:jc w:val="center"/>
                </w:pPr>
              </w:pPrChange>
            </w:pPr>
            <w:ins w:id="10130" w:author="Rashed Hasan" w:date="2021-05-15T22:18:00Z">
              <w:r w:rsidRPr="00B76AF0">
                <w:rPr>
                  <w:rFonts w:ascii="Times New Roman" w:hAnsi="Times New Roman" w:cs="Times New Roman"/>
                  <w:bCs/>
                  <w:sz w:val="18"/>
                  <w:szCs w:val="18"/>
                  <w:rPrChange w:id="10131" w:author="Rashed Hasan" w:date="2021-05-15T22:19:00Z">
                    <w:rPr>
                      <w:rFonts w:ascii="Times New Roman" w:hAnsi="Times New Roman" w:cs="Times New Roman"/>
                      <w:bCs/>
                      <w:sz w:val="20"/>
                      <w:szCs w:val="20"/>
                    </w:rPr>
                  </w:rPrChange>
                </w:rPr>
                <w:t>&lt;0.00</w:t>
              </w:r>
            </w:ins>
            <w:ins w:id="10132" w:author="Microsoft account" w:date="2021-05-23T22:20:00Z">
              <w:r>
                <w:rPr>
                  <w:rFonts w:ascii="Times New Roman" w:hAnsi="Times New Roman" w:cs="Times New Roman"/>
                  <w:bCs/>
                  <w:sz w:val="18"/>
                  <w:szCs w:val="18"/>
                </w:rPr>
                <w:t>1</w:t>
              </w:r>
            </w:ins>
            <w:ins w:id="10133" w:author="Rashed Hasan" w:date="2021-05-15T22:18:00Z">
              <w:del w:id="10134" w:author="Microsoft account" w:date="2021-05-23T22:20:00Z">
                <w:r w:rsidRPr="00B76AF0" w:rsidDel="00A83571">
                  <w:rPr>
                    <w:rFonts w:ascii="Times New Roman" w:hAnsi="Times New Roman" w:cs="Times New Roman"/>
                    <w:bCs/>
                    <w:sz w:val="18"/>
                    <w:szCs w:val="18"/>
                    <w:rPrChange w:id="10135" w:author="Rashed Hasan" w:date="2021-05-15T22:19:00Z">
                      <w:rPr>
                        <w:rFonts w:ascii="Times New Roman" w:hAnsi="Times New Roman" w:cs="Times New Roman"/>
                        <w:bCs/>
                        <w:sz w:val="20"/>
                        <w:szCs w:val="20"/>
                      </w:rPr>
                    </w:rPrChange>
                  </w:rPr>
                  <w:delText>2</w:delText>
                </w:r>
              </w:del>
            </w:ins>
          </w:p>
        </w:tc>
        <w:tc>
          <w:tcPr>
            <w:tcW w:w="625" w:type="pct"/>
            <w:vAlign w:val="center"/>
          </w:tcPr>
          <w:p w14:paraId="4D65FE90" w14:textId="17ECCC8B" w:rsidR="006373F8" w:rsidRPr="00B76AF0" w:rsidRDefault="006373F8" w:rsidP="00E75A46">
            <w:pPr>
              <w:jc w:val="both"/>
              <w:rPr>
                <w:ins w:id="10136" w:author="Rashed Hasan" w:date="2021-05-15T22:18:00Z"/>
                <w:rFonts w:ascii="Times New Roman" w:hAnsi="Times New Roman" w:cs="Times New Roman"/>
                <w:bCs/>
                <w:sz w:val="18"/>
                <w:szCs w:val="18"/>
                <w:rPrChange w:id="10137" w:author="Rashed Hasan" w:date="2021-05-15T22:19:00Z">
                  <w:rPr>
                    <w:ins w:id="10138" w:author="Rashed Hasan" w:date="2021-05-15T22:18:00Z"/>
                    <w:rFonts w:ascii="Times New Roman" w:hAnsi="Times New Roman" w:cs="Times New Roman"/>
                    <w:bCs/>
                    <w:sz w:val="20"/>
                    <w:szCs w:val="20"/>
                  </w:rPr>
                </w:rPrChange>
              </w:rPr>
              <w:pPrChange w:id="10139" w:author="Microsoft account" w:date="2021-05-25T22:50:00Z">
                <w:pPr>
                  <w:jc w:val="center"/>
                </w:pPr>
              </w:pPrChange>
            </w:pPr>
            <w:ins w:id="10140" w:author="Rashed Hasan" w:date="2021-05-15T22:18:00Z">
              <w:r w:rsidRPr="00B76AF0">
                <w:rPr>
                  <w:rFonts w:ascii="Times New Roman" w:hAnsi="Times New Roman" w:cs="Times New Roman"/>
                  <w:bCs/>
                  <w:sz w:val="18"/>
                  <w:szCs w:val="18"/>
                  <w:rPrChange w:id="10141" w:author="Rashed Hasan" w:date="2021-05-15T22:19:00Z">
                    <w:rPr>
                      <w:rFonts w:ascii="Times New Roman" w:hAnsi="Times New Roman" w:cs="Times New Roman"/>
                      <w:bCs/>
                      <w:sz w:val="20"/>
                      <w:szCs w:val="20"/>
                    </w:rPr>
                  </w:rPrChange>
                </w:rPr>
                <w:t>1.</w:t>
              </w:r>
            </w:ins>
            <w:ins w:id="10142" w:author="Microsoft account" w:date="2021-05-24T00:53:00Z">
              <w:r>
                <w:rPr>
                  <w:rFonts w:ascii="Times New Roman" w:hAnsi="Times New Roman" w:cs="Times New Roman"/>
                  <w:bCs/>
                  <w:sz w:val="18"/>
                  <w:szCs w:val="18"/>
                </w:rPr>
                <w:t>28</w:t>
              </w:r>
            </w:ins>
            <w:ins w:id="10143" w:author="Rashed Hasan" w:date="2021-05-15T22:18:00Z">
              <w:del w:id="10144" w:author="Microsoft account" w:date="2021-05-24T00:53:00Z">
                <w:r w:rsidRPr="00B76AF0" w:rsidDel="002848BB">
                  <w:rPr>
                    <w:rFonts w:ascii="Times New Roman" w:hAnsi="Times New Roman" w:cs="Times New Roman"/>
                    <w:bCs/>
                    <w:sz w:val="18"/>
                    <w:szCs w:val="18"/>
                    <w:rPrChange w:id="10145" w:author="Rashed Hasan" w:date="2021-05-15T22:19:00Z">
                      <w:rPr>
                        <w:rFonts w:ascii="Times New Roman" w:hAnsi="Times New Roman" w:cs="Times New Roman"/>
                        <w:bCs/>
                        <w:sz w:val="20"/>
                        <w:szCs w:val="20"/>
                      </w:rPr>
                    </w:rPrChange>
                  </w:rPr>
                  <w:delText>30</w:delText>
                </w:r>
              </w:del>
              <w:r w:rsidRPr="00B76AF0">
                <w:rPr>
                  <w:rFonts w:ascii="Times New Roman" w:hAnsi="Times New Roman" w:cs="Times New Roman"/>
                  <w:bCs/>
                  <w:sz w:val="18"/>
                  <w:szCs w:val="18"/>
                  <w:rPrChange w:id="10146" w:author="Rashed Hasan" w:date="2021-05-15T22:19:00Z">
                    <w:rPr>
                      <w:rFonts w:ascii="Times New Roman" w:hAnsi="Times New Roman" w:cs="Times New Roman"/>
                      <w:bCs/>
                      <w:sz w:val="20"/>
                      <w:szCs w:val="20"/>
                    </w:rPr>
                  </w:rPrChange>
                </w:rPr>
                <w:t xml:space="preserve"> (1.1</w:t>
              </w:r>
            </w:ins>
            <w:ins w:id="10147" w:author="Microsoft account" w:date="2021-05-24T00:53:00Z">
              <w:r>
                <w:rPr>
                  <w:rFonts w:ascii="Times New Roman" w:hAnsi="Times New Roman" w:cs="Times New Roman"/>
                  <w:bCs/>
                  <w:sz w:val="18"/>
                  <w:szCs w:val="18"/>
                </w:rPr>
                <w:t>3</w:t>
              </w:r>
            </w:ins>
            <w:ins w:id="10148" w:author="Rashed Hasan" w:date="2021-05-15T22:18:00Z">
              <w:del w:id="10149" w:author="Microsoft account" w:date="2021-05-24T00:53:00Z">
                <w:r w:rsidRPr="00B76AF0" w:rsidDel="00E11E86">
                  <w:rPr>
                    <w:rFonts w:ascii="Times New Roman" w:hAnsi="Times New Roman" w:cs="Times New Roman"/>
                    <w:bCs/>
                    <w:sz w:val="18"/>
                    <w:szCs w:val="18"/>
                    <w:rPrChange w:id="10150" w:author="Rashed Hasan" w:date="2021-05-15T22:19:00Z">
                      <w:rPr>
                        <w:rFonts w:ascii="Times New Roman" w:hAnsi="Times New Roman" w:cs="Times New Roman"/>
                        <w:bCs/>
                        <w:sz w:val="20"/>
                        <w:szCs w:val="20"/>
                      </w:rPr>
                    </w:rPrChange>
                  </w:rPr>
                  <w:delText>5</w:delText>
                </w:r>
              </w:del>
              <w:r w:rsidRPr="00B76AF0">
                <w:rPr>
                  <w:rFonts w:ascii="Times New Roman" w:hAnsi="Times New Roman" w:cs="Times New Roman"/>
                  <w:bCs/>
                  <w:sz w:val="18"/>
                  <w:szCs w:val="18"/>
                  <w:rPrChange w:id="10151" w:author="Rashed Hasan" w:date="2021-05-15T22:19:00Z">
                    <w:rPr>
                      <w:rFonts w:ascii="Times New Roman" w:hAnsi="Times New Roman" w:cs="Times New Roman"/>
                      <w:bCs/>
                      <w:sz w:val="20"/>
                      <w:szCs w:val="20"/>
                    </w:rPr>
                  </w:rPrChange>
                </w:rPr>
                <w:t>-1.4</w:t>
              </w:r>
            </w:ins>
            <w:ins w:id="10152" w:author="Microsoft account" w:date="2021-05-24T00:53:00Z">
              <w:r>
                <w:rPr>
                  <w:rFonts w:ascii="Times New Roman" w:hAnsi="Times New Roman" w:cs="Times New Roman"/>
                  <w:bCs/>
                  <w:sz w:val="18"/>
                  <w:szCs w:val="18"/>
                </w:rPr>
                <w:t>4</w:t>
              </w:r>
            </w:ins>
            <w:ins w:id="10153" w:author="Rashed Hasan" w:date="2021-05-15T22:18:00Z">
              <w:del w:id="10154" w:author="Microsoft account" w:date="2021-05-24T00:53:00Z">
                <w:r w:rsidRPr="00B76AF0" w:rsidDel="00E11E86">
                  <w:rPr>
                    <w:rFonts w:ascii="Times New Roman" w:hAnsi="Times New Roman" w:cs="Times New Roman"/>
                    <w:bCs/>
                    <w:sz w:val="18"/>
                    <w:szCs w:val="18"/>
                    <w:rPrChange w:id="10155"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10156" w:author="Rashed Hasan" w:date="2021-05-15T22:19:00Z">
                    <w:rPr>
                      <w:rFonts w:ascii="Times New Roman" w:hAnsi="Times New Roman" w:cs="Times New Roman"/>
                      <w:bCs/>
                      <w:sz w:val="20"/>
                      <w:szCs w:val="20"/>
                    </w:rPr>
                  </w:rPrChange>
                </w:rPr>
                <w:t>)</w:t>
              </w:r>
            </w:ins>
          </w:p>
        </w:tc>
        <w:tc>
          <w:tcPr>
            <w:tcW w:w="430" w:type="pct"/>
            <w:vAlign w:val="center"/>
          </w:tcPr>
          <w:p w14:paraId="5CE3ACA8" w14:textId="77777777" w:rsidR="006373F8" w:rsidRPr="00B76AF0" w:rsidRDefault="006373F8" w:rsidP="00E75A46">
            <w:pPr>
              <w:jc w:val="both"/>
              <w:rPr>
                <w:ins w:id="10157" w:author="Rashed Hasan" w:date="2021-05-15T22:18:00Z"/>
                <w:rFonts w:ascii="Times New Roman" w:hAnsi="Times New Roman" w:cs="Times New Roman"/>
                <w:bCs/>
                <w:sz w:val="18"/>
                <w:szCs w:val="18"/>
                <w:rPrChange w:id="10158" w:author="Rashed Hasan" w:date="2021-05-15T22:19:00Z">
                  <w:rPr>
                    <w:ins w:id="10159" w:author="Rashed Hasan" w:date="2021-05-15T22:18:00Z"/>
                    <w:rFonts w:ascii="Times New Roman" w:hAnsi="Times New Roman" w:cs="Times New Roman"/>
                    <w:bCs/>
                    <w:sz w:val="20"/>
                    <w:szCs w:val="20"/>
                  </w:rPr>
                </w:rPrChange>
              </w:rPr>
              <w:pPrChange w:id="10160" w:author="Microsoft account" w:date="2021-05-25T22:50:00Z">
                <w:pPr>
                  <w:jc w:val="center"/>
                </w:pPr>
              </w:pPrChange>
            </w:pPr>
            <w:ins w:id="10161" w:author="Rashed Hasan" w:date="2021-05-15T22:18:00Z">
              <w:r w:rsidRPr="00B76AF0">
                <w:rPr>
                  <w:rFonts w:ascii="Times New Roman" w:hAnsi="Times New Roman" w:cs="Times New Roman"/>
                  <w:bCs/>
                  <w:sz w:val="18"/>
                  <w:szCs w:val="18"/>
                  <w:rPrChange w:id="10162" w:author="Rashed Hasan" w:date="2021-05-15T22:19:00Z">
                    <w:rPr>
                      <w:rFonts w:ascii="Times New Roman" w:hAnsi="Times New Roman" w:cs="Times New Roman"/>
                      <w:bCs/>
                      <w:sz w:val="20"/>
                      <w:szCs w:val="20"/>
                    </w:rPr>
                  </w:rPrChange>
                </w:rPr>
                <w:t>&lt; 0.001</w:t>
              </w:r>
            </w:ins>
          </w:p>
        </w:tc>
      </w:tr>
      <w:tr w:rsidR="00271CC4" w:rsidRPr="00B76AF0" w14:paraId="1E118E43" w14:textId="77777777" w:rsidTr="00B211C0">
        <w:trPr>
          <w:trHeight w:val="226"/>
          <w:jc w:val="center"/>
          <w:ins w:id="10163" w:author="Rashed Hasan" w:date="2021-05-15T22:18:00Z"/>
        </w:trPr>
        <w:tc>
          <w:tcPr>
            <w:tcW w:w="739" w:type="pct"/>
            <w:vAlign w:val="center"/>
          </w:tcPr>
          <w:p w14:paraId="79356D6D" w14:textId="2B2A9C96" w:rsidR="006373F8" w:rsidRPr="00B76AF0" w:rsidRDefault="002F4D25" w:rsidP="00E75A46">
            <w:pPr>
              <w:jc w:val="both"/>
              <w:rPr>
                <w:ins w:id="10164" w:author="Rashed Hasan" w:date="2021-05-15T22:18:00Z"/>
                <w:rFonts w:ascii="Times New Roman" w:hAnsi="Times New Roman" w:cs="Times New Roman"/>
                <w:bCs/>
                <w:sz w:val="18"/>
                <w:szCs w:val="18"/>
                <w:rPrChange w:id="10165" w:author="Rashed Hasan" w:date="2021-05-15T22:19:00Z">
                  <w:rPr>
                    <w:ins w:id="10166" w:author="Rashed Hasan" w:date="2021-05-15T22:18:00Z"/>
                    <w:rFonts w:ascii="Times New Roman" w:hAnsi="Times New Roman" w:cs="Times New Roman"/>
                    <w:bCs/>
                    <w:sz w:val="20"/>
                    <w:szCs w:val="20"/>
                  </w:rPr>
                </w:rPrChange>
              </w:rPr>
              <w:pPrChange w:id="10167" w:author="Microsoft account" w:date="2021-05-25T22:50:00Z">
                <w:pPr>
                  <w:jc w:val="center"/>
                </w:pPr>
              </w:pPrChange>
            </w:pPr>
            <w:ins w:id="10168" w:author="Microsoft account" w:date="2021-05-25T01:54:00Z">
              <w:r>
                <w:rPr>
                  <w:rFonts w:ascii="Times New Roman" w:hAnsi="Times New Roman" w:cs="Times New Roman"/>
                  <w:bCs/>
                  <w:sz w:val="18"/>
                  <w:szCs w:val="18"/>
                </w:rPr>
                <w:t>No</w:t>
              </w:r>
            </w:ins>
            <w:ins w:id="10169" w:author="Rashed Hasan" w:date="2021-05-15T22:18:00Z">
              <w:del w:id="10170" w:author="Microsoft account" w:date="2021-05-25T01:54:00Z">
                <w:r w:rsidR="006373F8" w:rsidRPr="00B76AF0" w:rsidDel="002F4D25">
                  <w:rPr>
                    <w:rFonts w:ascii="Times New Roman" w:hAnsi="Times New Roman" w:cs="Times New Roman"/>
                    <w:bCs/>
                    <w:sz w:val="18"/>
                    <w:szCs w:val="18"/>
                    <w:rPrChange w:id="10171" w:author="Rashed Hasan" w:date="2021-05-15T22:19:00Z">
                      <w:rPr>
                        <w:rFonts w:ascii="Times New Roman" w:hAnsi="Times New Roman" w:cs="Times New Roman"/>
                        <w:bCs/>
                        <w:sz w:val="20"/>
                        <w:szCs w:val="20"/>
                      </w:rPr>
                    </w:rPrChange>
                  </w:rPr>
                  <w:delText>Yes</w:delText>
                </w:r>
              </w:del>
            </w:ins>
          </w:p>
        </w:tc>
        <w:tc>
          <w:tcPr>
            <w:tcW w:w="665" w:type="pct"/>
            <w:vAlign w:val="center"/>
          </w:tcPr>
          <w:p w14:paraId="11B3E417" w14:textId="77777777" w:rsidR="006373F8" w:rsidRPr="00B76AF0" w:rsidRDefault="006373F8" w:rsidP="00E75A46">
            <w:pPr>
              <w:jc w:val="both"/>
              <w:rPr>
                <w:ins w:id="10172" w:author="Rashed Hasan" w:date="2021-05-15T22:18:00Z"/>
                <w:rFonts w:ascii="Times New Roman" w:hAnsi="Times New Roman" w:cs="Times New Roman"/>
                <w:bCs/>
                <w:sz w:val="18"/>
                <w:szCs w:val="18"/>
                <w:rPrChange w:id="10173" w:author="Rashed Hasan" w:date="2021-05-15T22:19:00Z">
                  <w:rPr>
                    <w:ins w:id="10174" w:author="Rashed Hasan" w:date="2021-05-15T22:18:00Z"/>
                    <w:rFonts w:ascii="Times New Roman" w:hAnsi="Times New Roman" w:cs="Times New Roman"/>
                    <w:bCs/>
                    <w:sz w:val="20"/>
                    <w:szCs w:val="20"/>
                  </w:rPr>
                </w:rPrChange>
              </w:rPr>
              <w:pPrChange w:id="10175" w:author="Microsoft account" w:date="2021-05-25T22:50:00Z">
                <w:pPr>
                  <w:jc w:val="center"/>
                </w:pPr>
              </w:pPrChange>
            </w:pPr>
            <w:ins w:id="10176" w:author="Rashed Hasan" w:date="2021-05-15T22:18:00Z">
              <w:r w:rsidRPr="00B76AF0">
                <w:rPr>
                  <w:rFonts w:ascii="Times New Roman" w:hAnsi="Times New Roman" w:cs="Times New Roman"/>
                  <w:bCs/>
                  <w:sz w:val="18"/>
                  <w:szCs w:val="18"/>
                  <w:rPrChange w:id="10177" w:author="Rashed Hasan" w:date="2021-05-15T22:19:00Z">
                    <w:rPr>
                      <w:rFonts w:ascii="Times New Roman" w:hAnsi="Times New Roman" w:cs="Times New Roman"/>
                      <w:bCs/>
                      <w:sz w:val="20"/>
                      <w:szCs w:val="20"/>
                    </w:rPr>
                  </w:rPrChange>
                </w:rPr>
                <w:t>Reference</w:t>
              </w:r>
            </w:ins>
          </w:p>
        </w:tc>
        <w:tc>
          <w:tcPr>
            <w:tcW w:w="456" w:type="pct"/>
            <w:vAlign w:val="center"/>
          </w:tcPr>
          <w:p w14:paraId="3D41F2A3" w14:textId="77777777" w:rsidR="006373F8" w:rsidRPr="00B76AF0" w:rsidRDefault="006373F8" w:rsidP="00E75A46">
            <w:pPr>
              <w:jc w:val="both"/>
              <w:rPr>
                <w:ins w:id="10178" w:author="Rashed Hasan" w:date="2021-05-15T22:18:00Z"/>
                <w:rFonts w:ascii="Times New Roman" w:hAnsi="Times New Roman" w:cs="Times New Roman"/>
                <w:bCs/>
                <w:sz w:val="18"/>
                <w:szCs w:val="18"/>
                <w:rPrChange w:id="10179" w:author="Rashed Hasan" w:date="2021-05-15T22:19:00Z">
                  <w:rPr>
                    <w:ins w:id="10180" w:author="Rashed Hasan" w:date="2021-05-15T22:18:00Z"/>
                    <w:rFonts w:ascii="Times New Roman" w:hAnsi="Times New Roman" w:cs="Times New Roman"/>
                    <w:bCs/>
                    <w:sz w:val="20"/>
                    <w:szCs w:val="20"/>
                  </w:rPr>
                </w:rPrChange>
              </w:rPr>
              <w:pPrChange w:id="10181" w:author="Microsoft account" w:date="2021-05-25T22:50:00Z">
                <w:pPr>
                  <w:jc w:val="center"/>
                </w:pPr>
              </w:pPrChange>
            </w:pPr>
            <w:ins w:id="10182" w:author="Rashed Hasan" w:date="2021-05-15T22:18:00Z">
              <w:r w:rsidRPr="00B76AF0">
                <w:rPr>
                  <w:rFonts w:ascii="Times New Roman" w:hAnsi="Times New Roman" w:cs="Times New Roman"/>
                  <w:bCs/>
                  <w:sz w:val="18"/>
                  <w:szCs w:val="18"/>
                  <w:rPrChange w:id="10183" w:author="Rashed Hasan" w:date="2021-05-15T22:19:00Z">
                    <w:rPr>
                      <w:rFonts w:ascii="Times New Roman" w:hAnsi="Times New Roman" w:cs="Times New Roman"/>
                      <w:bCs/>
                      <w:sz w:val="20"/>
                      <w:szCs w:val="20"/>
                    </w:rPr>
                  </w:rPrChange>
                </w:rPr>
                <w:t>-</w:t>
              </w:r>
              <w:del w:id="10184" w:author="Microsoft account" w:date="2021-05-25T19:21:00Z">
                <w:r w:rsidRPr="00B76AF0" w:rsidDel="003939F9">
                  <w:rPr>
                    <w:rFonts w:ascii="Times New Roman" w:hAnsi="Times New Roman" w:cs="Times New Roman"/>
                    <w:bCs/>
                    <w:sz w:val="18"/>
                    <w:szCs w:val="18"/>
                    <w:rPrChange w:id="10185" w:author="Rashed Hasan" w:date="2021-05-15T22:19:00Z">
                      <w:rPr>
                        <w:rFonts w:ascii="Times New Roman" w:hAnsi="Times New Roman" w:cs="Times New Roman"/>
                        <w:bCs/>
                        <w:sz w:val="20"/>
                        <w:szCs w:val="20"/>
                      </w:rPr>
                    </w:rPrChange>
                  </w:rPr>
                  <w:delText>-</w:delText>
                </w:r>
              </w:del>
            </w:ins>
          </w:p>
        </w:tc>
        <w:tc>
          <w:tcPr>
            <w:tcW w:w="636" w:type="pct"/>
            <w:vAlign w:val="center"/>
          </w:tcPr>
          <w:p w14:paraId="26063E78" w14:textId="77777777" w:rsidR="006373F8" w:rsidRPr="00B76AF0" w:rsidRDefault="006373F8" w:rsidP="00E75A46">
            <w:pPr>
              <w:jc w:val="both"/>
              <w:rPr>
                <w:ins w:id="10186" w:author="Rashed Hasan" w:date="2021-05-15T22:18:00Z"/>
                <w:rFonts w:ascii="Times New Roman" w:hAnsi="Times New Roman" w:cs="Times New Roman"/>
                <w:bCs/>
                <w:sz w:val="18"/>
                <w:szCs w:val="18"/>
                <w:rPrChange w:id="10187" w:author="Rashed Hasan" w:date="2021-05-15T22:19:00Z">
                  <w:rPr>
                    <w:ins w:id="10188" w:author="Rashed Hasan" w:date="2021-05-15T22:18:00Z"/>
                    <w:rFonts w:ascii="Times New Roman" w:hAnsi="Times New Roman" w:cs="Times New Roman"/>
                    <w:bCs/>
                    <w:sz w:val="20"/>
                    <w:szCs w:val="20"/>
                  </w:rPr>
                </w:rPrChange>
              </w:rPr>
              <w:pPrChange w:id="10189" w:author="Microsoft account" w:date="2021-05-25T22:50:00Z">
                <w:pPr>
                  <w:jc w:val="center"/>
                </w:pPr>
              </w:pPrChange>
            </w:pPr>
            <w:ins w:id="10190" w:author="Rashed Hasan" w:date="2021-05-15T22:18:00Z">
              <w:r w:rsidRPr="00B76AF0">
                <w:rPr>
                  <w:rFonts w:ascii="Times New Roman" w:hAnsi="Times New Roman" w:cs="Times New Roman"/>
                  <w:bCs/>
                  <w:sz w:val="18"/>
                  <w:szCs w:val="18"/>
                  <w:rPrChange w:id="10191" w:author="Rashed Hasan" w:date="2021-05-15T22:19:00Z">
                    <w:rPr>
                      <w:rFonts w:ascii="Times New Roman" w:hAnsi="Times New Roman" w:cs="Times New Roman"/>
                      <w:bCs/>
                      <w:sz w:val="20"/>
                      <w:szCs w:val="20"/>
                    </w:rPr>
                  </w:rPrChange>
                </w:rPr>
                <w:t>Reference</w:t>
              </w:r>
            </w:ins>
          </w:p>
        </w:tc>
        <w:tc>
          <w:tcPr>
            <w:tcW w:w="430" w:type="pct"/>
            <w:vAlign w:val="center"/>
          </w:tcPr>
          <w:p w14:paraId="5897409B" w14:textId="77777777" w:rsidR="006373F8" w:rsidRPr="00B76AF0" w:rsidRDefault="006373F8" w:rsidP="00E75A46">
            <w:pPr>
              <w:jc w:val="both"/>
              <w:rPr>
                <w:ins w:id="10192" w:author="Rashed Hasan" w:date="2021-05-15T22:18:00Z"/>
                <w:rFonts w:ascii="Times New Roman" w:hAnsi="Times New Roman" w:cs="Times New Roman"/>
                <w:bCs/>
                <w:sz w:val="18"/>
                <w:szCs w:val="18"/>
                <w:rPrChange w:id="10193" w:author="Rashed Hasan" w:date="2021-05-15T22:19:00Z">
                  <w:rPr>
                    <w:ins w:id="10194" w:author="Rashed Hasan" w:date="2021-05-15T22:18:00Z"/>
                    <w:rFonts w:ascii="Times New Roman" w:hAnsi="Times New Roman" w:cs="Times New Roman"/>
                    <w:bCs/>
                    <w:sz w:val="20"/>
                    <w:szCs w:val="20"/>
                  </w:rPr>
                </w:rPrChange>
              </w:rPr>
              <w:pPrChange w:id="10195" w:author="Microsoft account" w:date="2021-05-25T22:50:00Z">
                <w:pPr>
                  <w:jc w:val="center"/>
                </w:pPr>
              </w:pPrChange>
            </w:pPr>
            <w:ins w:id="10196" w:author="Rashed Hasan" w:date="2021-05-15T22:18:00Z">
              <w:r w:rsidRPr="00B76AF0">
                <w:rPr>
                  <w:rFonts w:ascii="Times New Roman" w:hAnsi="Times New Roman" w:cs="Times New Roman"/>
                  <w:bCs/>
                  <w:sz w:val="18"/>
                  <w:szCs w:val="18"/>
                  <w:rPrChange w:id="10197" w:author="Rashed Hasan" w:date="2021-05-15T22:19:00Z">
                    <w:rPr>
                      <w:rFonts w:ascii="Times New Roman" w:hAnsi="Times New Roman" w:cs="Times New Roman"/>
                      <w:bCs/>
                      <w:sz w:val="20"/>
                      <w:szCs w:val="20"/>
                    </w:rPr>
                  </w:rPrChange>
                </w:rPr>
                <w:t>-</w:t>
              </w:r>
              <w:del w:id="10198" w:author="Microsoft account" w:date="2021-05-25T19:21:00Z">
                <w:r w:rsidRPr="00B76AF0" w:rsidDel="003939F9">
                  <w:rPr>
                    <w:rFonts w:ascii="Times New Roman" w:hAnsi="Times New Roman" w:cs="Times New Roman"/>
                    <w:bCs/>
                    <w:sz w:val="18"/>
                    <w:szCs w:val="18"/>
                    <w:rPrChange w:id="10199" w:author="Rashed Hasan" w:date="2021-05-15T22:19:00Z">
                      <w:rPr>
                        <w:rFonts w:ascii="Times New Roman" w:hAnsi="Times New Roman" w:cs="Times New Roman"/>
                        <w:bCs/>
                        <w:sz w:val="20"/>
                        <w:szCs w:val="20"/>
                      </w:rPr>
                    </w:rPrChange>
                  </w:rPr>
                  <w:delText>-</w:delText>
                </w:r>
              </w:del>
            </w:ins>
          </w:p>
        </w:tc>
        <w:tc>
          <w:tcPr>
            <w:tcW w:w="627" w:type="pct"/>
            <w:vAlign w:val="center"/>
          </w:tcPr>
          <w:p w14:paraId="3D96714C" w14:textId="77777777" w:rsidR="006373F8" w:rsidRPr="00B76AF0" w:rsidRDefault="006373F8" w:rsidP="00E75A46">
            <w:pPr>
              <w:jc w:val="both"/>
              <w:rPr>
                <w:ins w:id="10200" w:author="Rashed Hasan" w:date="2021-05-15T22:18:00Z"/>
                <w:rFonts w:ascii="Times New Roman" w:hAnsi="Times New Roman" w:cs="Times New Roman"/>
                <w:bCs/>
                <w:sz w:val="18"/>
                <w:szCs w:val="18"/>
                <w:rPrChange w:id="10201" w:author="Rashed Hasan" w:date="2021-05-15T22:19:00Z">
                  <w:rPr>
                    <w:ins w:id="10202" w:author="Rashed Hasan" w:date="2021-05-15T22:18:00Z"/>
                    <w:rFonts w:ascii="Times New Roman" w:hAnsi="Times New Roman" w:cs="Times New Roman"/>
                    <w:bCs/>
                    <w:sz w:val="20"/>
                    <w:szCs w:val="20"/>
                  </w:rPr>
                </w:rPrChange>
              </w:rPr>
              <w:pPrChange w:id="10203" w:author="Microsoft account" w:date="2021-05-25T22:50:00Z">
                <w:pPr>
                  <w:jc w:val="center"/>
                </w:pPr>
              </w:pPrChange>
            </w:pPr>
            <w:ins w:id="10204" w:author="Rashed Hasan" w:date="2021-05-15T22:18:00Z">
              <w:r w:rsidRPr="00B76AF0">
                <w:rPr>
                  <w:rFonts w:ascii="Times New Roman" w:hAnsi="Times New Roman" w:cs="Times New Roman"/>
                  <w:bCs/>
                  <w:sz w:val="18"/>
                  <w:szCs w:val="18"/>
                  <w:rPrChange w:id="10205" w:author="Rashed Hasan" w:date="2021-05-15T22:19:00Z">
                    <w:rPr>
                      <w:rFonts w:ascii="Times New Roman" w:hAnsi="Times New Roman" w:cs="Times New Roman"/>
                      <w:bCs/>
                      <w:sz w:val="20"/>
                      <w:szCs w:val="20"/>
                    </w:rPr>
                  </w:rPrChange>
                </w:rPr>
                <w:t>Reference</w:t>
              </w:r>
            </w:ins>
          </w:p>
        </w:tc>
        <w:tc>
          <w:tcPr>
            <w:tcW w:w="392" w:type="pct"/>
            <w:vAlign w:val="center"/>
          </w:tcPr>
          <w:p w14:paraId="4F85352B" w14:textId="77777777" w:rsidR="006373F8" w:rsidRPr="00B76AF0" w:rsidRDefault="006373F8" w:rsidP="00E75A46">
            <w:pPr>
              <w:jc w:val="both"/>
              <w:rPr>
                <w:ins w:id="10206" w:author="Rashed Hasan" w:date="2021-05-15T22:18:00Z"/>
                <w:rFonts w:ascii="Times New Roman" w:hAnsi="Times New Roman" w:cs="Times New Roman"/>
                <w:bCs/>
                <w:sz w:val="18"/>
                <w:szCs w:val="18"/>
                <w:rPrChange w:id="10207" w:author="Rashed Hasan" w:date="2021-05-15T22:19:00Z">
                  <w:rPr>
                    <w:ins w:id="10208" w:author="Rashed Hasan" w:date="2021-05-15T22:18:00Z"/>
                    <w:rFonts w:ascii="Times New Roman" w:hAnsi="Times New Roman" w:cs="Times New Roman"/>
                    <w:bCs/>
                    <w:sz w:val="20"/>
                    <w:szCs w:val="20"/>
                  </w:rPr>
                </w:rPrChange>
              </w:rPr>
              <w:pPrChange w:id="10209" w:author="Microsoft account" w:date="2021-05-25T22:50:00Z">
                <w:pPr>
                  <w:jc w:val="center"/>
                </w:pPr>
              </w:pPrChange>
            </w:pPr>
            <w:ins w:id="10210" w:author="Rashed Hasan" w:date="2021-05-15T22:18:00Z">
              <w:r w:rsidRPr="00B76AF0">
                <w:rPr>
                  <w:rFonts w:ascii="Times New Roman" w:hAnsi="Times New Roman" w:cs="Times New Roman"/>
                  <w:bCs/>
                  <w:sz w:val="18"/>
                  <w:szCs w:val="18"/>
                  <w:rPrChange w:id="10211" w:author="Rashed Hasan" w:date="2021-05-15T22:19:00Z">
                    <w:rPr>
                      <w:rFonts w:ascii="Times New Roman" w:hAnsi="Times New Roman" w:cs="Times New Roman"/>
                      <w:bCs/>
                      <w:sz w:val="20"/>
                      <w:szCs w:val="20"/>
                    </w:rPr>
                  </w:rPrChange>
                </w:rPr>
                <w:t>-</w:t>
              </w:r>
              <w:del w:id="10212" w:author="Microsoft account" w:date="2021-05-24T00:01:00Z">
                <w:r w:rsidRPr="00B76AF0" w:rsidDel="00635F61">
                  <w:rPr>
                    <w:rFonts w:ascii="Times New Roman" w:hAnsi="Times New Roman" w:cs="Times New Roman"/>
                    <w:bCs/>
                    <w:sz w:val="18"/>
                    <w:szCs w:val="18"/>
                    <w:rPrChange w:id="10213" w:author="Rashed Hasan" w:date="2021-05-15T22:19:00Z">
                      <w:rPr>
                        <w:rFonts w:ascii="Times New Roman" w:hAnsi="Times New Roman" w:cs="Times New Roman"/>
                        <w:bCs/>
                        <w:sz w:val="20"/>
                        <w:szCs w:val="20"/>
                      </w:rPr>
                    </w:rPrChange>
                  </w:rPr>
                  <w:delText>-</w:delText>
                </w:r>
              </w:del>
            </w:ins>
          </w:p>
        </w:tc>
        <w:tc>
          <w:tcPr>
            <w:tcW w:w="625" w:type="pct"/>
            <w:vAlign w:val="center"/>
          </w:tcPr>
          <w:p w14:paraId="4455942E" w14:textId="77777777" w:rsidR="006373F8" w:rsidRPr="00B76AF0" w:rsidRDefault="006373F8" w:rsidP="00E75A46">
            <w:pPr>
              <w:jc w:val="both"/>
              <w:rPr>
                <w:ins w:id="10214" w:author="Rashed Hasan" w:date="2021-05-15T22:18:00Z"/>
                <w:rFonts w:ascii="Times New Roman" w:hAnsi="Times New Roman" w:cs="Times New Roman"/>
                <w:bCs/>
                <w:sz w:val="18"/>
                <w:szCs w:val="18"/>
                <w:rPrChange w:id="10215" w:author="Rashed Hasan" w:date="2021-05-15T22:19:00Z">
                  <w:rPr>
                    <w:ins w:id="10216" w:author="Rashed Hasan" w:date="2021-05-15T22:18:00Z"/>
                    <w:rFonts w:ascii="Times New Roman" w:hAnsi="Times New Roman" w:cs="Times New Roman"/>
                    <w:bCs/>
                    <w:sz w:val="20"/>
                    <w:szCs w:val="20"/>
                  </w:rPr>
                </w:rPrChange>
              </w:rPr>
              <w:pPrChange w:id="10217" w:author="Microsoft account" w:date="2021-05-25T22:50:00Z">
                <w:pPr>
                  <w:jc w:val="center"/>
                </w:pPr>
              </w:pPrChange>
            </w:pPr>
            <w:ins w:id="10218" w:author="Rashed Hasan" w:date="2021-05-15T22:18:00Z">
              <w:r w:rsidRPr="00B76AF0">
                <w:rPr>
                  <w:rFonts w:ascii="Times New Roman" w:hAnsi="Times New Roman" w:cs="Times New Roman"/>
                  <w:bCs/>
                  <w:sz w:val="18"/>
                  <w:szCs w:val="18"/>
                  <w:rPrChange w:id="10219" w:author="Rashed Hasan" w:date="2021-05-15T22:19:00Z">
                    <w:rPr>
                      <w:rFonts w:ascii="Times New Roman" w:hAnsi="Times New Roman" w:cs="Times New Roman"/>
                      <w:bCs/>
                      <w:sz w:val="20"/>
                      <w:szCs w:val="20"/>
                    </w:rPr>
                  </w:rPrChange>
                </w:rPr>
                <w:t>Reference</w:t>
              </w:r>
            </w:ins>
          </w:p>
        </w:tc>
        <w:tc>
          <w:tcPr>
            <w:tcW w:w="430" w:type="pct"/>
            <w:vAlign w:val="center"/>
          </w:tcPr>
          <w:p w14:paraId="22226F38" w14:textId="77777777" w:rsidR="006373F8" w:rsidRPr="00B76AF0" w:rsidRDefault="006373F8" w:rsidP="00E75A46">
            <w:pPr>
              <w:jc w:val="both"/>
              <w:rPr>
                <w:ins w:id="10220" w:author="Rashed Hasan" w:date="2021-05-15T22:18:00Z"/>
                <w:rFonts w:ascii="Times New Roman" w:hAnsi="Times New Roman" w:cs="Times New Roman"/>
                <w:bCs/>
                <w:sz w:val="18"/>
                <w:szCs w:val="18"/>
                <w:rPrChange w:id="10221" w:author="Rashed Hasan" w:date="2021-05-15T22:19:00Z">
                  <w:rPr>
                    <w:ins w:id="10222" w:author="Rashed Hasan" w:date="2021-05-15T22:18:00Z"/>
                    <w:rFonts w:ascii="Times New Roman" w:hAnsi="Times New Roman" w:cs="Times New Roman"/>
                    <w:bCs/>
                    <w:sz w:val="20"/>
                    <w:szCs w:val="20"/>
                  </w:rPr>
                </w:rPrChange>
              </w:rPr>
              <w:pPrChange w:id="10223" w:author="Microsoft account" w:date="2021-05-25T22:50:00Z">
                <w:pPr>
                  <w:jc w:val="center"/>
                </w:pPr>
              </w:pPrChange>
            </w:pPr>
            <w:ins w:id="10224" w:author="Rashed Hasan" w:date="2021-05-15T22:18:00Z">
              <w:r w:rsidRPr="00B76AF0">
                <w:rPr>
                  <w:rFonts w:ascii="Times New Roman" w:hAnsi="Times New Roman" w:cs="Times New Roman"/>
                  <w:bCs/>
                  <w:sz w:val="18"/>
                  <w:szCs w:val="18"/>
                  <w:rPrChange w:id="10225" w:author="Rashed Hasan" w:date="2021-05-15T22:19:00Z">
                    <w:rPr>
                      <w:rFonts w:ascii="Times New Roman" w:hAnsi="Times New Roman" w:cs="Times New Roman"/>
                      <w:bCs/>
                      <w:sz w:val="20"/>
                      <w:szCs w:val="20"/>
                    </w:rPr>
                  </w:rPrChange>
                </w:rPr>
                <w:t>-</w:t>
              </w:r>
              <w:del w:id="10226" w:author="Microsoft account" w:date="2021-05-24T00:01:00Z">
                <w:r w:rsidRPr="00B76AF0" w:rsidDel="00635F61">
                  <w:rPr>
                    <w:rFonts w:ascii="Times New Roman" w:hAnsi="Times New Roman" w:cs="Times New Roman"/>
                    <w:bCs/>
                    <w:sz w:val="18"/>
                    <w:szCs w:val="18"/>
                    <w:rPrChange w:id="10227" w:author="Rashed Hasan" w:date="2021-05-15T22:19:00Z">
                      <w:rPr>
                        <w:rFonts w:ascii="Times New Roman" w:hAnsi="Times New Roman" w:cs="Times New Roman"/>
                        <w:bCs/>
                        <w:sz w:val="20"/>
                        <w:szCs w:val="20"/>
                      </w:rPr>
                    </w:rPrChange>
                  </w:rPr>
                  <w:delText>-</w:delText>
                </w:r>
              </w:del>
            </w:ins>
          </w:p>
        </w:tc>
      </w:tr>
      <w:tr w:rsidR="006373F8" w:rsidRPr="00B76AF0" w14:paraId="5A261C0A" w14:textId="77777777" w:rsidTr="004B3203">
        <w:tblPrEx>
          <w:tblW w:w="5551" w:type="pct"/>
          <w:jc w:val="center"/>
          <w:tblBorders>
            <w:top w:val="single" w:sz="4" w:space="0" w:color="auto"/>
            <w:bottom w:val="single" w:sz="4" w:space="0" w:color="auto"/>
          </w:tblBorders>
          <w:tblPrExChange w:id="10228" w:author="Rashed Hasan" w:date="2021-05-15T22:21:00Z">
            <w:tblPrEx>
              <w:tblW w:w="5199" w:type="pct"/>
              <w:jc w:val="center"/>
              <w:tblBorders>
                <w:top w:val="single" w:sz="4" w:space="0" w:color="auto"/>
                <w:bottom w:val="single" w:sz="4" w:space="0" w:color="auto"/>
              </w:tblBorders>
            </w:tblPrEx>
          </w:tblPrExChange>
        </w:tblPrEx>
        <w:trPr>
          <w:trHeight w:val="226"/>
          <w:jc w:val="center"/>
          <w:ins w:id="10229" w:author="Rashed Hasan" w:date="2021-05-15T22:18:00Z"/>
          <w:trPrChange w:id="10230" w:author="Rashed Hasan" w:date="2021-05-15T22:21:00Z">
            <w:trPr>
              <w:gridAfter w:val="0"/>
              <w:trHeight w:val="227"/>
              <w:jc w:val="center"/>
            </w:trPr>
          </w:trPrChange>
        </w:trPr>
        <w:tc>
          <w:tcPr>
            <w:tcW w:w="5000" w:type="pct"/>
            <w:gridSpan w:val="9"/>
            <w:vAlign w:val="center"/>
            <w:tcPrChange w:id="10231" w:author="Rashed Hasan" w:date="2021-05-15T22:21:00Z">
              <w:tcPr>
                <w:tcW w:w="5000" w:type="pct"/>
                <w:gridSpan w:val="9"/>
                <w:vAlign w:val="center"/>
              </w:tcPr>
            </w:tcPrChange>
          </w:tcPr>
          <w:p w14:paraId="228B6ECB" w14:textId="77777777" w:rsidR="006373F8" w:rsidRPr="00B76AF0" w:rsidRDefault="006373F8" w:rsidP="00E75A46">
            <w:pPr>
              <w:jc w:val="both"/>
              <w:rPr>
                <w:ins w:id="10232" w:author="Rashed Hasan" w:date="2021-05-15T22:18:00Z"/>
                <w:rFonts w:ascii="Times New Roman" w:hAnsi="Times New Roman" w:cs="Times New Roman"/>
                <w:b/>
                <w:bCs/>
                <w:i/>
                <w:sz w:val="18"/>
                <w:szCs w:val="18"/>
                <w:rPrChange w:id="10233" w:author="Rashed Hasan" w:date="2021-05-15T22:19:00Z">
                  <w:rPr>
                    <w:ins w:id="10234" w:author="Rashed Hasan" w:date="2021-05-15T22:18:00Z"/>
                    <w:rFonts w:ascii="Times New Roman" w:hAnsi="Times New Roman" w:cs="Times New Roman"/>
                    <w:b/>
                    <w:bCs/>
                    <w:i/>
                    <w:sz w:val="20"/>
                    <w:szCs w:val="20"/>
                  </w:rPr>
                </w:rPrChange>
              </w:rPr>
              <w:pPrChange w:id="10235" w:author="Microsoft account" w:date="2021-05-25T22:50:00Z">
                <w:pPr/>
              </w:pPrChange>
            </w:pPr>
            <w:ins w:id="10236" w:author="Rashed Hasan" w:date="2021-05-15T22:18:00Z">
              <w:r w:rsidRPr="00B76AF0">
                <w:rPr>
                  <w:rFonts w:ascii="Times New Roman" w:hAnsi="Times New Roman" w:cs="Times New Roman"/>
                  <w:b/>
                  <w:bCs/>
                  <w:i/>
                  <w:sz w:val="18"/>
                  <w:szCs w:val="18"/>
                  <w:rPrChange w:id="10237" w:author="Rashed Hasan" w:date="2021-05-15T22:19:00Z">
                    <w:rPr>
                      <w:rFonts w:ascii="Times New Roman" w:hAnsi="Times New Roman" w:cs="Times New Roman"/>
                      <w:b/>
                      <w:bCs/>
                      <w:i/>
                      <w:sz w:val="20"/>
                      <w:szCs w:val="20"/>
                    </w:rPr>
                  </w:rPrChange>
                </w:rPr>
                <w:t>Others Stimulation</w:t>
              </w:r>
            </w:ins>
          </w:p>
        </w:tc>
      </w:tr>
      <w:tr w:rsidR="00DC4748" w:rsidRPr="00B76AF0" w14:paraId="52E65B71" w14:textId="77777777" w:rsidTr="00B211C0">
        <w:trPr>
          <w:trHeight w:val="226"/>
          <w:jc w:val="center"/>
          <w:ins w:id="10238" w:author="Rashed Hasan" w:date="2021-05-15T22:18:00Z"/>
        </w:trPr>
        <w:tc>
          <w:tcPr>
            <w:tcW w:w="739" w:type="pct"/>
            <w:vAlign w:val="center"/>
          </w:tcPr>
          <w:p w14:paraId="030E919D" w14:textId="77777777" w:rsidR="00DC4748" w:rsidRPr="00B76AF0" w:rsidRDefault="00DC4748" w:rsidP="00E75A46">
            <w:pPr>
              <w:jc w:val="both"/>
              <w:rPr>
                <w:ins w:id="10239" w:author="Rashed Hasan" w:date="2021-05-15T22:18:00Z"/>
                <w:rFonts w:ascii="Times New Roman" w:hAnsi="Times New Roman" w:cs="Times New Roman"/>
                <w:bCs/>
                <w:sz w:val="18"/>
                <w:szCs w:val="18"/>
                <w:rPrChange w:id="10240" w:author="Rashed Hasan" w:date="2021-05-15T22:19:00Z">
                  <w:rPr>
                    <w:ins w:id="10241" w:author="Rashed Hasan" w:date="2021-05-15T22:18:00Z"/>
                    <w:rFonts w:ascii="Times New Roman" w:hAnsi="Times New Roman" w:cs="Times New Roman"/>
                    <w:bCs/>
                    <w:sz w:val="20"/>
                    <w:szCs w:val="20"/>
                  </w:rPr>
                </w:rPrChange>
              </w:rPr>
              <w:pPrChange w:id="10242" w:author="Microsoft account" w:date="2021-05-25T22:50:00Z">
                <w:pPr>
                  <w:jc w:val="center"/>
                </w:pPr>
              </w:pPrChange>
            </w:pPr>
            <w:ins w:id="10243" w:author="Rashed Hasan" w:date="2021-05-15T22:18:00Z">
              <w:r w:rsidRPr="00B76AF0">
                <w:rPr>
                  <w:rFonts w:ascii="Times New Roman" w:hAnsi="Times New Roman" w:cs="Times New Roman"/>
                  <w:bCs/>
                  <w:sz w:val="18"/>
                  <w:szCs w:val="18"/>
                  <w:rPrChange w:id="10244" w:author="Rashed Hasan" w:date="2021-05-15T22:19:00Z">
                    <w:rPr>
                      <w:rFonts w:ascii="Times New Roman" w:hAnsi="Times New Roman" w:cs="Times New Roman"/>
                      <w:bCs/>
                      <w:sz w:val="20"/>
                      <w:szCs w:val="20"/>
                    </w:rPr>
                  </w:rPrChange>
                </w:rPr>
                <w:t>Yes</w:t>
              </w:r>
            </w:ins>
          </w:p>
        </w:tc>
        <w:tc>
          <w:tcPr>
            <w:tcW w:w="665" w:type="pct"/>
            <w:vAlign w:val="center"/>
          </w:tcPr>
          <w:p w14:paraId="60F4EFAD" w14:textId="77777777" w:rsidR="00DC4748" w:rsidRPr="00B76AF0" w:rsidRDefault="00DC4748" w:rsidP="00E75A46">
            <w:pPr>
              <w:jc w:val="both"/>
              <w:rPr>
                <w:ins w:id="10245" w:author="Rashed Hasan" w:date="2021-05-15T22:18:00Z"/>
                <w:rFonts w:ascii="Times New Roman" w:hAnsi="Times New Roman" w:cs="Times New Roman"/>
                <w:bCs/>
                <w:sz w:val="18"/>
                <w:szCs w:val="18"/>
                <w:rPrChange w:id="10246" w:author="Rashed Hasan" w:date="2021-05-15T22:19:00Z">
                  <w:rPr>
                    <w:ins w:id="10247" w:author="Rashed Hasan" w:date="2021-05-15T22:18:00Z"/>
                    <w:rFonts w:ascii="Times New Roman" w:hAnsi="Times New Roman" w:cs="Times New Roman"/>
                    <w:bCs/>
                    <w:sz w:val="20"/>
                    <w:szCs w:val="20"/>
                  </w:rPr>
                </w:rPrChange>
              </w:rPr>
            </w:pPr>
            <w:ins w:id="10248" w:author="Rashed Hasan" w:date="2021-05-15T22:18:00Z">
              <w:r w:rsidRPr="00B76AF0">
                <w:rPr>
                  <w:rFonts w:ascii="Times New Roman" w:hAnsi="Times New Roman" w:cs="Times New Roman"/>
                  <w:bCs/>
                  <w:sz w:val="18"/>
                  <w:szCs w:val="18"/>
                  <w:rPrChange w:id="10249" w:author="Rashed Hasan" w:date="2021-05-15T22:19:00Z">
                    <w:rPr>
                      <w:rFonts w:ascii="Times New Roman" w:hAnsi="Times New Roman" w:cs="Times New Roman"/>
                      <w:bCs/>
                      <w:sz w:val="20"/>
                      <w:szCs w:val="20"/>
                    </w:rPr>
                  </w:rPrChange>
                </w:rPr>
                <w:t>1.26 (1.08-1.46)</w:t>
              </w:r>
            </w:ins>
          </w:p>
        </w:tc>
        <w:tc>
          <w:tcPr>
            <w:tcW w:w="456" w:type="pct"/>
            <w:vAlign w:val="center"/>
          </w:tcPr>
          <w:p w14:paraId="2F9BB02B" w14:textId="6F7ECF2C" w:rsidR="00DC4748" w:rsidRPr="00B76AF0" w:rsidRDefault="00DC4748" w:rsidP="00E75A46">
            <w:pPr>
              <w:jc w:val="both"/>
              <w:rPr>
                <w:ins w:id="10250" w:author="Rashed Hasan" w:date="2021-05-15T22:18:00Z"/>
                <w:rFonts w:ascii="Times New Roman" w:hAnsi="Times New Roman" w:cs="Times New Roman"/>
                <w:bCs/>
                <w:sz w:val="18"/>
                <w:szCs w:val="18"/>
                <w:rPrChange w:id="10251" w:author="Rashed Hasan" w:date="2021-05-15T22:19:00Z">
                  <w:rPr>
                    <w:ins w:id="10252" w:author="Rashed Hasan" w:date="2021-05-15T22:18:00Z"/>
                    <w:rFonts w:ascii="Times New Roman" w:hAnsi="Times New Roman" w:cs="Times New Roman"/>
                    <w:bCs/>
                    <w:sz w:val="20"/>
                    <w:szCs w:val="20"/>
                  </w:rPr>
                </w:rPrChange>
              </w:rPr>
            </w:pPr>
            <w:ins w:id="10253" w:author="Rashed Hasan" w:date="2021-05-15T22:18:00Z">
              <w:del w:id="10254" w:author="Microsoft account" w:date="2021-05-25T01:55:00Z">
                <w:r w:rsidRPr="00B76AF0" w:rsidDel="005C6E62">
                  <w:rPr>
                    <w:rFonts w:ascii="Times New Roman" w:hAnsi="Times New Roman" w:cs="Times New Roman"/>
                    <w:bCs/>
                    <w:sz w:val="18"/>
                    <w:szCs w:val="18"/>
                    <w:rPrChange w:id="10255" w:author="Rashed Hasan" w:date="2021-05-15T22:19:00Z">
                      <w:rPr>
                        <w:rFonts w:ascii="Times New Roman" w:hAnsi="Times New Roman" w:cs="Times New Roman"/>
                        <w:bCs/>
                        <w:sz w:val="20"/>
                        <w:szCs w:val="20"/>
                      </w:rPr>
                    </w:rPrChange>
                  </w:rPr>
                  <w:delText>&lt;</w:delText>
                </w:r>
              </w:del>
              <w:r w:rsidRPr="00B76AF0">
                <w:rPr>
                  <w:rFonts w:ascii="Times New Roman" w:hAnsi="Times New Roman" w:cs="Times New Roman"/>
                  <w:bCs/>
                  <w:sz w:val="18"/>
                  <w:szCs w:val="18"/>
                  <w:rPrChange w:id="10256" w:author="Rashed Hasan" w:date="2021-05-15T22:19:00Z">
                    <w:rPr>
                      <w:rFonts w:ascii="Times New Roman" w:hAnsi="Times New Roman" w:cs="Times New Roman"/>
                      <w:bCs/>
                      <w:sz w:val="20"/>
                      <w:szCs w:val="20"/>
                    </w:rPr>
                  </w:rPrChange>
                </w:rPr>
                <w:t>0.00</w:t>
              </w:r>
            </w:ins>
            <w:ins w:id="10257" w:author="Microsoft account" w:date="2021-05-25T01:55:00Z">
              <w:r>
                <w:rPr>
                  <w:rFonts w:ascii="Times New Roman" w:hAnsi="Times New Roman" w:cs="Times New Roman"/>
                  <w:bCs/>
                  <w:sz w:val="18"/>
                  <w:szCs w:val="18"/>
                </w:rPr>
                <w:t>2</w:t>
              </w:r>
            </w:ins>
            <w:ins w:id="10258" w:author="Rashed Hasan" w:date="2021-05-15T22:18:00Z">
              <w:del w:id="10259" w:author="Microsoft account" w:date="2021-05-25T01:55:00Z">
                <w:r w:rsidRPr="00B76AF0" w:rsidDel="005C6E62">
                  <w:rPr>
                    <w:rFonts w:ascii="Times New Roman" w:hAnsi="Times New Roman" w:cs="Times New Roman"/>
                    <w:bCs/>
                    <w:sz w:val="18"/>
                    <w:szCs w:val="18"/>
                    <w:rPrChange w:id="10260" w:author="Rashed Hasan" w:date="2021-05-15T22:19:00Z">
                      <w:rPr>
                        <w:rFonts w:ascii="Times New Roman" w:hAnsi="Times New Roman" w:cs="Times New Roman"/>
                        <w:bCs/>
                        <w:sz w:val="20"/>
                        <w:szCs w:val="20"/>
                      </w:rPr>
                    </w:rPrChange>
                  </w:rPr>
                  <w:delText>5</w:delText>
                </w:r>
              </w:del>
            </w:ins>
          </w:p>
        </w:tc>
        <w:tc>
          <w:tcPr>
            <w:tcW w:w="636" w:type="pct"/>
            <w:vAlign w:val="center"/>
          </w:tcPr>
          <w:p w14:paraId="02C236D2" w14:textId="1BFC997B" w:rsidR="00DC4748" w:rsidRPr="00B76AF0" w:rsidRDefault="00DC4748" w:rsidP="00E75A46">
            <w:pPr>
              <w:jc w:val="both"/>
              <w:rPr>
                <w:ins w:id="10261" w:author="Rashed Hasan" w:date="2021-05-15T22:18:00Z"/>
                <w:rFonts w:ascii="Times New Roman" w:hAnsi="Times New Roman" w:cs="Times New Roman"/>
                <w:bCs/>
                <w:sz w:val="18"/>
                <w:szCs w:val="18"/>
                <w:rPrChange w:id="10262" w:author="Rashed Hasan" w:date="2021-05-15T22:19:00Z">
                  <w:rPr>
                    <w:ins w:id="10263" w:author="Rashed Hasan" w:date="2021-05-15T22:18:00Z"/>
                    <w:rFonts w:ascii="Times New Roman" w:hAnsi="Times New Roman" w:cs="Times New Roman"/>
                    <w:bCs/>
                    <w:sz w:val="20"/>
                    <w:szCs w:val="20"/>
                  </w:rPr>
                </w:rPrChange>
              </w:rPr>
              <w:pPrChange w:id="10264" w:author="Microsoft account" w:date="2021-05-25T22:50:00Z">
                <w:pPr>
                  <w:jc w:val="center"/>
                </w:pPr>
              </w:pPrChange>
            </w:pPr>
            <w:ins w:id="10265" w:author="Rashed Hasan" w:date="2021-05-15T22:18:00Z">
              <w:r w:rsidRPr="00B76AF0">
                <w:rPr>
                  <w:rFonts w:ascii="Times New Roman" w:hAnsi="Times New Roman" w:cs="Times New Roman"/>
                  <w:bCs/>
                  <w:sz w:val="18"/>
                  <w:szCs w:val="18"/>
                  <w:rPrChange w:id="10266" w:author="Rashed Hasan" w:date="2021-05-15T22:19:00Z">
                    <w:rPr>
                      <w:rFonts w:ascii="Times New Roman" w:hAnsi="Times New Roman" w:cs="Times New Roman"/>
                      <w:bCs/>
                      <w:sz w:val="20"/>
                      <w:szCs w:val="20"/>
                    </w:rPr>
                  </w:rPrChange>
                </w:rPr>
                <w:t>1.33 (1.10-1.6</w:t>
              </w:r>
            </w:ins>
            <w:ins w:id="10267" w:author="Microsoft account" w:date="2021-05-25T02:49:00Z">
              <w:r>
                <w:rPr>
                  <w:rFonts w:ascii="Times New Roman" w:hAnsi="Times New Roman" w:cs="Times New Roman"/>
                  <w:bCs/>
                  <w:sz w:val="18"/>
                  <w:szCs w:val="18"/>
                </w:rPr>
                <w:t>1</w:t>
              </w:r>
            </w:ins>
            <w:ins w:id="10268" w:author="Rashed Hasan" w:date="2021-05-15T22:18:00Z">
              <w:del w:id="10269" w:author="Microsoft account" w:date="2021-05-25T02:49:00Z">
                <w:r w:rsidRPr="00B76AF0" w:rsidDel="00F45481">
                  <w:rPr>
                    <w:rFonts w:ascii="Times New Roman" w:hAnsi="Times New Roman" w:cs="Times New Roman"/>
                    <w:bCs/>
                    <w:sz w:val="18"/>
                    <w:szCs w:val="18"/>
                    <w:rPrChange w:id="10270"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10271" w:author="Rashed Hasan" w:date="2021-05-15T22:19:00Z">
                    <w:rPr>
                      <w:rFonts w:ascii="Times New Roman" w:hAnsi="Times New Roman" w:cs="Times New Roman"/>
                      <w:bCs/>
                      <w:sz w:val="20"/>
                      <w:szCs w:val="20"/>
                    </w:rPr>
                  </w:rPrChange>
                </w:rPr>
                <w:t>)</w:t>
              </w:r>
            </w:ins>
          </w:p>
        </w:tc>
        <w:tc>
          <w:tcPr>
            <w:tcW w:w="430" w:type="pct"/>
            <w:vAlign w:val="center"/>
          </w:tcPr>
          <w:p w14:paraId="6FBDB78E" w14:textId="4498D176" w:rsidR="00DC4748" w:rsidRPr="00B76AF0" w:rsidRDefault="00DC4748" w:rsidP="00E75A46">
            <w:pPr>
              <w:jc w:val="both"/>
              <w:rPr>
                <w:ins w:id="10272" w:author="Rashed Hasan" w:date="2021-05-15T22:18:00Z"/>
                <w:rFonts w:ascii="Times New Roman" w:hAnsi="Times New Roman" w:cs="Times New Roman"/>
                <w:bCs/>
                <w:sz w:val="18"/>
                <w:szCs w:val="18"/>
                <w:rPrChange w:id="10273" w:author="Rashed Hasan" w:date="2021-05-15T22:19:00Z">
                  <w:rPr>
                    <w:ins w:id="10274" w:author="Rashed Hasan" w:date="2021-05-15T22:18:00Z"/>
                    <w:rFonts w:ascii="Times New Roman" w:hAnsi="Times New Roman" w:cs="Times New Roman"/>
                    <w:bCs/>
                    <w:sz w:val="20"/>
                    <w:szCs w:val="20"/>
                  </w:rPr>
                </w:rPrChange>
              </w:rPr>
              <w:pPrChange w:id="10275" w:author="Microsoft account" w:date="2021-05-25T22:50:00Z">
                <w:pPr>
                  <w:jc w:val="center"/>
                </w:pPr>
              </w:pPrChange>
            </w:pPr>
            <w:ins w:id="10276" w:author="Rashed Hasan" w:date="2021-05-15T22:18:00Z">
              <w:del w:id="10277" w:author="Microsoft account" w:date="2021-05-25T02:49:00Z">
                <w:r w:rsidRPr="00B76AF0" w:rsidDel="00F45481">
                  <w:rPr>
                    <w:rFonts w:ascii="Times New Roman" w:hAnsi="Times New Roman" w:cs="Times New Roman"/>
                    <w:bCs/>
                    <w:sz w:val="18"/>
                    <w:szCs w:val="18"/>
                    <w:rPrChange w:id="10278" w:author="Rashed Hasan" w:date="2021-05-15T22:19:00Z">
                      <w:rPr>
                        <w:rFonts w:ascii="Times New Roman" w:hAnsi="Times New Roman" w:cs="Times New Roman"/>
                        <w:bCs/>
                        <w:sz w:val="20"/>
                        <w:szCs w:val="20"/>
                      </w:rPr>
                    </w:rPrChange>
                  </w:rPr>
                  <w:delText>&lt;</w:delText>
                </w:r>
              </w:del>
              <w:r w:rsidRPr="00B76AF0">
                <w:rPr>
                  <w:rFonts w:ascii="Times New Roman" w:hAnsi="Times New Roman" w:cs="Times New Roman"/>
                  <w:bCs/>
                  <w:sz w:val="18"/>
                  <w:szCs w:val="18"/>
                  <w:rPrChange w:id="10279" w:author="Rashed Hasan" w:date="2021-05-15T22:19:00Z">
                    <w:rPr>
                      <w:rFonts w:ascii="Times New Roman" w:hAnsi="Times New Roman" w:cs="Times New Roman"/>
                      <w:bCs/>
                      <w:sz w:val="20"/>
                      <w:szCs w:val="20"/>
                    </w:rPr>
                  </w:rPrChange>
                </w:rPr>
                <w:t>0.00</w:t>
              </w:r>
            </w:ins>
            <w:ins w:id="10280" w:author="Microsoft account" w:date="2021-05-25T02:49:00Z">
              <w:r>
                <w:rPr>
                  <w:rFonts w:ascii="Times New Roman" w:hAnsi="Times New Roman" w:cs="Times New Roman"/>
                  <w:bCs/>
                  <w:sz w:val="18"/>
                  <w:szCs w:val="18"/>
                </w:rPr>
                <w:t>4</w:t>
              </w:r>
            </w:ins>
            <w:ins w:id="10281" w:author="Rashed Hasan" w:date="2021-05-15T22:18:00Z">
              <w:del w:id="10282" w:author="Microsoft account" w:date="2021-05-25T02:49:00Z">
                <w:r w:rsidRPr="00B76AF0" w:rsidDel="00F45481">
                  <w:rPr>
                    <w:rFonts w:ascii="Times New Roman" w:hAnsi="Times New Roman" w:cs="Times New Roman"/>
                    <w:bCs/>
                    <w:sz w:val="18"/>
                    <w:szCs w:val="18"/>
                    <w:rPrChange w:id="10283" w:author="Rashed Hasan" w:date="2021-05-15T22:19:00Z">
                      <w:rPr>
                        <w:rFonts w:ascii="Times New Roman" w:hAnsi="Times New Roman" w:cs="Times New Roman"/>
                        <w:bCs/>
                        <w:sz w:val="20"/>
                        <w:szCs w:val="20"/>
                      </w:rPr>
                    </w:rPrChange>
                  </w:rPr>
                  <w:delText>5</w:delText>
                </w:r>
              </w:del>
            </w:ins>
          </w:p>
        </w:tc>
        <w:tc>
          <w:tcPr>
            <w:tcW w:w="627" w:type="pct"/>
            <w:vAlign w:val="center"/>
          </w:tcPr>
          <w:p w14:paraId="5C37B54D" w14:textId="1B918A13" w:rsidR="00DC4748" w:rsidRPr="00B76AF0" w:rsidRDefault="00DC4748" w:rsidP="00E75A46">
            <w:pPr>
              <w:jc w:val="both"/>
              <w:rPr>
                <w:ins w:id="10284" w:author="Rashed Hasan" w:date="2021-05-15T22:18:00Z"/>
                <w:rFonts w:ascii="Times New Roman" w:hAnsi="Times New Roman" w:cs="Times New Roman"/>
                <w:bCs/>
                <w:sz w:val="18"/>
                <w:szCs w:val="18"/>
                <w:rPrChange w:id="10285" w:author="Rashed Hasan" w:date="2021-05-15T22:19:00Z">
                  <w:rPr>
                    <w:ins w:id="10286" w:author="Rashed Hasan" w:date="2021-05-15T22:18:00Z"/>
                    <w:rFonts w:ascii="Times New Roman" w:hAnsi="Times New Roman" w:cs="Times New Roman"/>
                    <w:bCs/>
                    <w:sz w:val="20"/>
                    <w:szCs w:val="20"/>
                  </w:rPr>
                </w:rPrChange>
              </w:rPr>
              <w:pPrChange w:id="10287" w:author="Microsoft account" w:date="2021-05-25T22:50:00Z">
                <w:pPr>
                  <w:jc w:val="center"/>
                </w:pPr>
              </w:pPrChange>
            </w:pPr>
            <w:ins w:id="10288" w:author="Microsoft account" w:date="2021-05-25T19:20:00Z">
              <w:r>
                <w:rPr>
                  <w:rFonts w:ascii="Times New Roman" w:hAnsi="Times New Roman" w:cs="Times New Roman"/>
                  <w:bCs/>
                  <w:sz w:val="18"/>
                  <w:szCs w:val="18"/>
                </w:rPr>
                <w:t>1.09 (0.98-1.20)</w:t>
              </w:r>
            </w:ins>
            <w:ins w:id="10289" w:author="Rashed Hasan" w:date="2021-05-15T22:18:00Z">
              <w:del w:id="10290" w:author="Microsoft account" w:date="2021-05-23T22:21:00Z">
                <w:r w:rsidRPr="00B76AF0" w:rsidDel="00A83571">
                  <w:rPr>
                    <w:rFonts w:ascii="Times New Roman" w:hAnsi="Times New Roman" w:cs="Times New Roman"/>
                    <w:bCs/>
                    <w:sz w:val="18"/>
                    <w:szCs w:val="18"/>
                    <w:rPrChange w:id="10291" w:author="Rashed Hasan" w:date="2021-05-15T22:19:00Z">
                      <w:rPr>
                        <w:rFonts w:ascii="Times New Roman" w:hAnsi="Times New Roman" w:cs="Times New Roman"/>
                        <w:bCs/>
                        <w:sz w:val="20"/>
                        <w:szCs w:val="20"/>
                      </w:rPr>
                    </w:rPrChange>
                  </w:rPr>
                  <w:delText>--</w:delText>
                </w:r>
              </w:del>
            </w:ins>
          </w:p>
        </w:tc>
        <w:tc>
          <w:tcPr>
            <w:tcW w:w="392" w:type="pct"/>
            <w:vAlign w:val="center"/>
          </w:tcPr>
          <w:p w14:paraId="60333F56" w14:textId="4DD8A397" w:rsidR="00DC4748" w:rsidRPr="00B76AF0" w:rsidRDefault="00DC4748" w:rsidP="00E75A46">
            <w:pPr>
              <w:jc w:val="both"/>
              <w:rPr>
                <w:ins w:id="10292" w:author="Rashed Hasan" w:date="2021-05-15T22:18:00Z"/>
                <w:rFonts w:ascii="Times New Roman" w:hAnsi="Times New Roman" w:cs="Times New Roman"/>
                <w:bCs/>
                <w:sz w:val="18"/>
                <w:szCs w:val="18"/>
                <w:rPrChange w:id="10293" w:author="Rashed Hasan" w:date="2021-05-15T22:19:00Z">
                  <w:rPr>
                    <w:ins w:id="10294" w:author="Rashed Hasan" w:date="2021-05-15T22:18:00Z"/>
                    <w:rFonts w:ascii="Times New Roman" w:hAnsi="Times New Roman" w:cs="Times New Roman"/>
                    <w:bCs/>
                    <w:sz w:val="20"/>
                    <w:szCs w:val="20"/>
                  </w:rPr>
                </w:rPrChange>
              </w:rPr>
              <w:pPrChange w:id="10295" w:author="Microsoft account" w:date="2021-05-25T22:50:00Z">
                <w:pPr>
                  <w:jc w:val="center"/>
                </w:pPr>
              </w:pPrChange>
            </w:pPr>
            <w:ins w:id="10296" w:author="Microsoft account" w:date="2021-05-25T19:20:00Z">
              <w:r>
                <w:rPr>
                  <w:rFonts w:ascii="Times New Roman" w:hAnsi="Times New Roman" w:cs="Times New Roman"/>
                  <w:bCs/>
                  <w:sz w:val="18"/>
                  <w:szCs w:val="18"/>
                </w:rPr>
                <w:t>0.118</w:t>
              </w:r>
            </w:ins>
            <w:ins w:id="10297" w:author="Rashed Hasan" w:date="2021-05-15T22:18:00Z">
              <w:del w:id="10298" w:author="Microsoft account" w:date="2021-05-25T19:20:00Z">
                <w:r w:rsidRPr="00B76AF0" w:rsidDel="008D5925">
                  <w:rPr>
                    <w:rFonts w:ascii="Times New Roman" w:hAnsi="Times New Roman" w:cs="Times New Roman"/>
                    <w:bCs/>
                    <w:sz w:val="18"/>
                    <w:szCs w:val="18"/>
                    <w:rPrChange w:id="10299" w:author="Rashed Hasan" w:date="2021-05-15T22:19:00Z">
                      <w:rPr>
                        <w:rFonts w:ascii="Times New Roman" w:hAnsi="Times New Roman" w:cs="Times New Roman"/>
                        <w:bCs/>
                        <w:sz w:val="20"/>
                        <w:szCs w:val="20"/>
                      </w:rPr>
                    </w:rPrChange>
                  </w:rPr>
                  <w:delText>-</w:delText>
                </w:r>
              </w:del>
              <w:del w:id="10300" w:author="Microsoft account" w:date="2021-05-24T00:01:00Z">
                <w:r w:rsidRPr="00B76AF0" w:rsidDel="00635F61">
                  <w:rPr>
                    <w:rFonts w:ascii="Times New Roman" w:hAnsi="Times New Roman" w:cs="Times New Roman"/>
                    <w:bCs/>
                    <w:sz w:val="18"/>
                    <w:szCs w:val="18"/>
                    <w:rPrChange w:id="10301" w:author="Rashed Hasan" w:date="2021-05-15T22:19:00Z">
                      <w:rPr>
                        <w:rFonts w:ascii="Times New Roman" w:hAnsi="Times New Roman" w:cs="Times New Roman"/>
                        <w:bCs/>
                        <w:sz w:val="20"/>
                        <w:szCs w:val="20"/>
                      </w:rPr>
                    </w:rPrChange>
                  </w:rPr>
                  <w:delText>-</w:delText>
                </w:r>
              </w:del>
            </w:ins>
          </w:p>
        </w:tc>
        <w:tc>
          <w:tcPr>
            <w:tcW w:w="625" w:type="pct"/>
            <w:vAlign w:val="center"/>
          </w:tcPr>
          <w:p w14:paraId="2911A374" w14:textId="2BEC59E6" w:rsidR="00DC4748" w:rsidRPr="00B76AF0" w:rsidRDefault="00DC4748" w:rsidP="00E75A46">
            <w:pPr>
              <w:jc w:val="both"/>
              <w:rPr>
                <w:ins w:id="10302" w:author="Rashed Hasan" w:date="2021-05-15T22:18:00Z"/>
                <w:rFonts w:ascii="Times New Roman" w:hAnsi="Times New Roman" w:cs="Times New Roman"/>
                <w:bCs/>
                <w:sz w:val="18"/>
                <w:szCs w:val="18"/>
                <w:rPrChange w:id="10303" w:author="Rashed Hasan" w:date="2021-05-15T22:19:00Z">
                  <w:rPr>
                    <w:ins w:id="10304" w:author="Rashed Hasan" w:date="2021-05-15T22:18:00Z"/>
                    <w:rFonts w:ascii="Times New Roman" w:hAnsi="Times New Roman" w:cs="Times New Roman"/>
                    <w:bCs/>
                    <w:sz w:val="20"/>
                    <w:szCs w:val="20"/>
                  </w:rPr>
                </w:rPrChange>
              </w:rPr>
              <w:pPrChange w:id="10305" w:author="Microsoft account" w:date="2021-05-25T22:50:00Z">
                <w:pPr>
                  <w:jc w:val="center"/>
                </w:pPr>
              </w:pPrChange>
            </w:pPr>
            <w:ins w:id="10306" w:author="Microsoft account" w:date="2021-05-25T19:20:00Z">
              <w:r w:rsidRPr="002F783D">
                <w:rPr>
                  <w:rFonts w:ascii="Times New Roman" w:hAnsi="Times New Roman" w:cs="Times New Roman"/>
                  <w:bCs/>
                  <w:sz w:val="18"/>
                  <w:szCs w:val="18"/>
                </w:rPr>
                <w:t>1.</w:t>
              </w:r>
              <w:r>
                <w:rPr>
                  <w:rFonts w:ascii="Times New Roman" w:hAnsi="Times New Roman" w:cs="Times New Roman"/>
                  <w:bCs/>
                  <w:sz w:val="18"/>
                  <w:szCs w:val="18"/>
                </w:rPr>
                <w:t>16 (1.03-1.30</w:t>
              </w:r>
              <w:r w:rsidRPr="002F783D">
                <w:rPr>
                  <w:rFonts w:ascii="Times New Roman" w:hAnsi="Times New Roman" w:cs="Times New Roman"/>
                  <w:bCs/>
                  <w:sz w:val="18"/>
                  <w:szCs w:val="18"/>
                </w:rPr>
                <w:t>)</w:t>
              </w:r>
            </w:ins>
            <w:ins w:id="10307" w:author="Rashed Hasan" w:date="2021-05-15T22:18:00Z">
              <w:del w:id="10308" w:author="Microsoft account" w:date="2021-05-24T00:54:00Z">
                <w:r w:rsidRPr="00B76AF0" w:rsidDel="00210A25">
                  <w:rPr>
                    <w:rFonts w:ascii="Times New Roman" w:hAnsi="Times New Roman" w:cs="Times New Roman"/>
                    <w:bCs/>
                    <w:sz w:val="18"/>
                    <w:szCs w:val="18"/>
                    <w:rPrChange w:id="10309" w:author="Rashed Hasan" w:date="2021-05-15T22:19:00Z">
                      <w:rPr>
                        <w:rFonts w:ascii="Times New Roman" w:hAnsi="Times New Roman" w:cs="Times New Roman"/>
                        <w:bCs/>
                        <w:sz w:val="20"/>
                        <w:szCs w:val="20"/>
                      </w:rPr>
                    </w:rPrChange>
                  </w:rPr>
                  <w:delText>-</w:delText>
                </w:r>
              </w:del>
              <w:del w:id="10310" w:author="Microsoft account" w:date="2021-05-24T00:01:00Z">
                <w:r w:rsidRPr="00B76AF0" w:rsidDel="00635F61">
                  <w:rPr>
                    <w:rFonts w:ascii="Times New Roman" w:hAnsi="Times New Roman" w:cs="Times New Roman"/>
                    <w:bCs/>
                    <w:sz w:val="18"/>
                    <w:szCs w:val="18"/>
                    <w:rPrChange w:id="10311" w:author="Rashed Hasan" w:date="2021-05-15T22:19:00Z">
                      <w:rPr>
                        <w:rFonts w:ascii="Times New Roman" w:hAnsi="Times New Roman" w:cs="Times New Roman"/>
                        <w:bCs/>
                        <w:sz w:val="20"/>
                        <w:szCs w:val="20"/>
                      </w:rPr>
                    </w:rPrChange>
                  </w:rPr>
                  <w:delText>-</w:delText>
                </w:r>
              </w:del>
            </w:ins>
          </w:p>
        </w:tc>
        <w:tc>
          <w:tcPr>
            <w:tcW w:w="430" w:type="pct"/>
            <w:vAlign w:val="center"/>
          </w:tcPr>
          <w:p w14:paraId="24B8717C" w14:textId="5EAB2FA0" w:rsidR="00DC4748" w:rsidRPr="00B76AF0" w:rsidRDefault="00DC4748" w:rsidP="00E75A46">
            <w:pPr>
              <w:jc w:val="both"/>
              <w:rPr>
                <w:ins w:id="10312" w:author="Rashed Hasan" w:date="2021-05-15T22:18:00Z"/>
                <w:rFonts w:ascii="Times New Roman" w:hAnsi="Times New Roman" w:cs="Times New Roman"/>
                <w:bCs/>
                <w:sz w:val="18"/>
                <w:szCs w:val="18"/>
                <w:rPrChange w:id="10313" w:author="Rashed Hasan" w:date="2021-05-15T22:19:00Z">
                  <w:rPr>
                    <w:ins w:id="10314" w:author="Rashed Hasan" w:date="2021-05-15T22:18:00Z"/>
                    <w:rFonts w:ascii="Times New Roman" w:hAnsi="Times New Roman" w:cs="Times New Roman"/>
                    <w:bCs/>
                    <w:sz w:val="20"/>
                    <w:szCs w:val="20"/>
                  </w:rPr>
                </w:rPrChange>
              </w:rPr>
              <w:pPrChange w:id="10315" w:author="Microsoft account" w:date="2021-05-25T22:50:00Z">
                <w:pPr>
                  <w:jc w:val="center"/>
                </w:pPr>
              </w:pPrChange>
            </w:pPr>
            <w:ins w:id="10316" w:author="Microsoft account" w:date="2021-05-25T19:20:00Z">
              <w:r>
                <w:rPr>
                  <w:rFonts w:ascii="Times New Roman" w:hAnsi="Times New Roman" w:cs="Times New Roman"/>
                  <w:bCs/>
                  <w:sz w:val="18"/>
                  <w:szCs w:val="18"/>
                </w:rPr>
                <w:t>0.016</w:t>
              </w:r>
            </w:ins>
            <w:ins w:id="10317" w:author="Rashed Hasan" w:date="2021-05-15T22:18:00Z">
              <w:del w:id="10318" w:author="Microsoft account" w:date="2021-05-25T19:20:00Z">
                <w:r w:rsidRPr="00B76AF0" w:rsidDel="008D5925">
                  <w:rPr>
                    <w:rFonts w:ascii="Times New Roman" w:hAnsi="Times New Roman" w:cs="Times New Roman"/>
                    <w:bCs/>
                    <w:sz w:val="18"/>
                    <w:szCs w:val="18"/>
                    <w:rPrChange w:id="10319" w:author="Rashed Hasan" w:date="2021-05-15T22:19:00Z">
                      <w:rPr>
                        <w:rFonts w:ascii="Times New Roman" w:hAnsi="Times New Roman" w:cs="Times New Roman"/>
                        <w:bCs/>
                        <w:sz w:val="20"/>
                        <w:szCs w:val="20"/>
                      </w:rPr>
                    </w:rPrChange>
                  </w:rPr>
                  <w:delText>-</w:delText>
                </w:r>
              </w:del>
              <w:del w:id="10320" w:author="Microsoft account" w:date="2021-05-24T00:01:00Z">
                <w:r w:rsidRPr="00B76AF0" w:rsidDel="00635F61">
                  <w:rPr>
                    <w:rFonts w:ascii="Times New Roman" w:hAnsi="Times New Roman" w:cs="Times New Roman"/>
                    <w:bCs/>
                    <w:sz w:val="18"/>
                    <w:szCs w:val="18"/>
                    <w:rPrChange w:id="10321" w:author="Rashed Hasan" w:date="2021-05-15T22:19:00Z">
                      <w:rPr>
                        <w:rFonts w:ascii="Times New Roman" w:hAnsi="Times New Roman" w:cs="Times New Roman"/>
                        <w:bCs/>
                        <w:sz w:val="20"/>
                        <w:szCs w:val="20"/>
                      </w:rPr>
                    </w:rPrChange>
                  </w:rPr>
                  <w:delText>-</w:delText>
                </w:r>
              </w:del>
            </w:ins>
          </w:p>
        </w:tc>
      </w:tr>
      <w:tr w:rsidR="00DC4748" w:rsidRPr="00B76AF0" w14:paraId="25C7C870" w14:textId="77777777" w:rsidTr="00B211C0">
        <w:trPr>
          <w:trHeight w:val="226"/>
          <w:jc w:val="center"/>
          <w:ins w:id="10322" w:author="Rashed Hasan" w:date="2021-05-15T22:18:00Z"/>
        </w:trPr>
        <w:tc>
          <w:tcPr>
            <w:tcW w:w="739" w:type="pct"/>
            <w:vAlign w:val="center"/>
          </w:tcPr>
          <w:p w14:paraId="6A4EDD22" w14:textId="77777777" w:rsidR="00DC4748" w:rsidRPr="00B76AF0" w:rsidRDefault="00DC4748" w:rsidP="00E75A46">
            <w:pPr>
              <w:jc w:val="both"/>
              <w:rPr>
                <w:ins w:id="10323" w:author="Rashed Hasan" w:date="2021-05-15T22:18:00Z"/>
                <w:rFonts w:ascii="Times New Roman" w:hAnsi="Times New Roman" w:cs="Times New Roman"/>
                <w:bCs/>
                <w:sz w:val="18"/>
                <w:szCs w:val="18"/>
                <w:rPrChange w:id="10324" w:author="Rashed Hasan" w:date="2021-05-15T22:19:00Z">
                  <w:rPr>
                    <w:ins w:id="10325" w:author="Rashed Hasan" w:date="2021-05-15T22:18:00Z"/>
                    <w:rFonts w:ascii="Times New Roman" w:hAnsi="Times New Roman" w:cs="Times New Roman"/>
                    <w:bCs/>
                    <w:sz w:val="20"/>
                    <w:szCs w:val="20"/>
                  </w:rPr>
                </w:rPrChange>
              </w:rPr>
              <w:pPrChange w:id="10326" w:author="Microsoft account" w:date="2021-05-25T22:50:00Z">
                <w:pPr>
                  <w:jc w:val="center"/>
                </w:pPr>
              </w:pPrChange>
            </w:pPr>
            <w:ins w:id="10327" w:author="Rashed Hasan" w:date="2021-05-15T22:18:00Z">
              <w:r w:rsidRPr="00B76AF0">
                <w:rPr>
                  <w:rFonts w:ascii="Times New Roman" w:hAnsi="Times New Roman" w:cs="Times New Roman"/>
                  <w:bCs/>
                  <w:sz w:val="18"/>
                  <w:szCs w:val="18"/>
                  <w:rPrChange w:id="10328" w:author="Rashed Hasan" w:date="2021-05-15T22:19:00Z">
                    <w:rPr>
                      <w:rFonts w:ascii="Times New Roman" w:hAnsi="Times New Roman" w:cs="Times New Roman"/>
                      <w:bCs/>
                      <w:sz w:val="20"/>
                      <w:szCs w:val="20"/>
                    </w:rPr>
                  </w:rPrChange>
                </w:rPr>
                <w:t>No</w:t>
              </w:r>
            </w:ins>
          </w:p>
        </w:tc>
        <w:tc>
          <w:tcPr>
            <w:tcW w:w="665" w:type="pct"/>
            <w:vAlign w:val="center"/>
          </w:tcPr>
          <w:p w14:paraId="6E864E72" w14:textId="77777777" w:rsidR="00DC4748" w:rsidRPr="00B76AF0" w:rsidRDefault="00DC4748" w:rsidP="00E75A46">
            <w:pPr>
              <w:jc w:val="both"/>
              <w:rPr>
                <w:ins w:id="10329" w:author="Rashed Hasan" w:date="2021-05-15T22:18:00Z"/>
                <w:rFonts w:ascii="Times New Roman" w:hAnsi="Times New Roman" w:cs="Times New Roman"/>
                <w:bCs/>
                <w:sz w:val="18"/>
                <w:szCs w:val="18"/>
                <w:rPrChange w:id="10330" w:author="Rashed Hasan" w:date="2021-05-15T22:19:00Z">
                  <w:rPr>
                    <w:ins w:id="10331" w:author="Rashed Hasan" w:date="2021-05-15T22:18:00Z"/>
                    <w:rFonts w:ascii="Times New Roman" w:hAnsi="Times New Roman" w:cs="Times New Roman"/>
                    <w:bCs/>
                    <w:sz w:val="20"/>
                    <w:szCs w:val="20"/>
                  </w:rPr>
                </w:rPrChange>
              </w:rPr>
              <w:pPrChange w:id="10332" w:author="Microsoft account" w:date="2021-05-25T22:50:00Z">
                <w:pPr>
                  <w:jc w:val="center"/>
                </w:pPr>
              </w:pPrChange>
            </w:pPr>
            <w:ins w:id="10333" w:author="Rashed Hasan" w:date="2021-05-15T22:18:00Z">
              <w:r w:rsidRPr="00B76AF0">
                <w:rPr>
                  <w:rFonts w:ascii="Times New Roman" w:hAnsi="Times New Roman" w:cs="Times New Roman"/>
                  <w:bCs/>
                  <w:sz w:val="18"/>
                  <w:szCs w:val="18"/>
                  <w:rPrChange w:id="10334" w:author="Rashed Hasan" w:date="2021-05-15T22:19:00Z">
                    <w:rPr>
                      <w:rFonts w:ascii="Times New Roman" w:hAnsi="Times New Roman" w:cs="Times New Roman"/>
                      <w:bCs/>
                      <w:sz w:val="20"/>
                      <w:szCs w:val="20"/>
                    </w:rPr>
                  </w:rPrChange>
                </w:rPr>
                <w:t>Reference</w:t>
              </w:r>
            </w:ins>
          </w:p>
        </w:tc>
        <w:tc>
          <w:tcPr>
            <w:tcW w:w="456" w:type="pct"/>
            <w:vAlign w:val="center"/>
          </w:tcPr>
          <w:p w14:paraId="317C573D" w14:textId="77777777" w:rsidR="00DC4748" w:rsidRPr="00B76AF0" w:rsidRDefault="00DC4748" w:rsidP="00E75A46">
            <w:pPr>
              <w:jc w:val="both"/>
              <w:rPr>
                <w:ins w:id="10335" w:author="Rashed Hasan" w:date="2021-05-15T22:18:00Z"/>
                <w:rFonts w:ascii="Times New Roman" w:hAnsi="Times New Roman" w:cs="Times New Roman"/>
                <w:bCs/>
                <w:sz w:val="18"/>
                <w:szCs w:val="18"/>
                <w:rPrChange w:id="10336" w:author="Rashed Hasan" w:date="2021-05-15T22:19:00Z">
                  <w:rPr>
                    <w:ins w:id="10337" w:author="Rashed Hasan" w:date="2021-05-15T22:18:00Z"/>
                    <w:rFonts w:ascii="Times New Roman" w:hAnsi="Times New Roman" w:cs="Times New Roman"/>
                    <w:bCs/>
                    <w:sz w:val="20"/>
                    <w:szCs w:val="20"/>
                  </w:rPr>
                </w:rPrChange>
              </w:rPr>
              <w:pPrChange w:id="10338" w:author="Microsoft account" w:date="2021-05-25T22:50:00Z">
                <w:pPr>
                  <w:jc w:val="center"/>
                </w:pPr>
              </w:pPrChange>
            </w:pPr>
            <w:ins w:id="10339" w:author="Rashed Hasan" w:date="2021-05-15T22:18:00Z">
              <w:r w:rsidRPr="00B76AF0">
                <w:rPr>
                  <w:rFonts w:ascii="Times New Roman" w:hAnsi="Times New Roman" w:cs="Times New Roman"/>
                  <w:bCs/>
                  <w:sz w:val="18"/>
                  <w:szCs w:val="18"/>
                  <w:rPrChange w:id="10340" w:author="Rashed Hasan" w:date="2021-05-15T22:19:00Z">
                    <w:rPr>
                      <w:rFonts w:ascii="Times New Roman" w:hAnsi="Times New Roman" w:cs="Times New Roman"/>
                      <w:bCs/>
                      <w:sz w:val="20"/>
                      <w:szCs w:val="20"/>
                    </w:rPr>
                  </w:rPrChange>
                </w:rPr>
                <w:t>-</w:t>
              </w:r>
            </w:ins>
          </w:p>
        </w:tc>
        <w:tc>
          <w:tcPr>
            <w:tcW w:w="636" w:type="pct"/>
            <w:vAlign w:val="center"/>
          </w:tcPr>
          <w:p w14:paraId="0A2B8153" w14:textId="77777777" w:rsidR="00DC4748" w:rsidRPr="00B76AF0" w:rsidRDefault="00DC4748" w:rsidP="00E75A46">
            <w:pPr>
              <w:jc w:val="both"/>
              <w:rPr>
                <w:ins w:id="10341" w:author="Rashed Hasan" w:date="2021-05-15T22:18:00Z"/>
                <w:rFonts w:ascii="Times New Roman" w:hAnsi="Times New Roman" w:cs="Times New Roman"/>
                <w:bCs/>
                <w:sz w:val="18"/>
                <w:szCs w:val="18"/>
                <w:rPrChange w:id="10342" w:author="Rashed Hasan" w:date="2021-05-15T22:19:00Z">
                  <w:rPr>
                    <w:ins w:id="10343" w:author="Rashed Hasan" w:date="2021-05-15T22:18:00Z"/>
                    <w:rFonts w:ascii="Times New Roman" w:hAnsi="Times New Roman" w:cs="Times New Roman"/>
                    <w:bCs/>
                    <w:sz w:val="20"/>
                    <w:szCs w:val="20"/>
                  </w:rPr>
                </w:rPrChange>
              </w:rPr>
              <w:pPrChange w:id="10344" w:author="Microsoft account" w:date="2021-05-25T22:50:00Z">
                <w:pPr>
                  <w:jc w:val="center"/>
                </w:pPr>
              </w:pPrChange>
            </w:pPr>
            <w:ins w:id="10345" w:author="Rashed Hasan" w:date="2021-05-15T22:18:00Z">
              <w:r w:rsidRPr="00B76AF0">
                <w:rPr>
                  <w:rFonts w:ascii="Times New Roman" w:hAnsi="Times New Roman" w:cs="Times New Roman"/>
                  <w:bCs/>
                  <w:sz w:val="18"/>
                  <w:szCs w:val="18"/>
                  <w:rPrChange w:id="10346" w:author="Rashed Hasan" w:date="2021-05-15T22:19:00Z">
                    <w:rPr>
                      <w:rFonts w:ascii="Times New Roman" w:hAnsi="Times New Roman" w:cs="Times New Roman"/>
                      <w:bCs/>
                      <w:sz w:val="20"/>
                      <w:szCs w:val="20"/>
                    </w:rPr>
                  </w:rPrChange>
                </w:rPr>
                <w:t>Reference</w:t>
              </w:r>
            </w:ins>
          </w:p>
        </w:tc>
        <w:tc>
          <w:tcPr>
            <w:tcW w:w="430" w:type="pct"/>
            <w:vAlign w:val="center"/>
          </w:tcPr>
          <w:p w14:paraId="420D0F8A" w14:textId="77777777" w:rsidR="00DC4748" w:rsidRPr="00B76AF0" w:rsidRDefault="00DC4748" w:rsidP="00E75A46">
            <w:pPr>
              <w:jc w:val="both"/>
              <w:rPr>
                <w:ins w:id="10347" w:author="Rashed Hasan" w:date="2021-05-15T22:18:00Z"/>
                <w:rFonts w:ascii="Times New Roman" w:hAnsi="Times New Roman" w:cs="Times New Roman"/>
                <w:bCs/>
                <w:sz w:val="18"/>
                <w:szCs w:val="18"/>
                <w:rPrChange w:id="10348" w:author="Rashed Hasan" w:date="2021-05-15T22:19:00Z">
                  <w:rPr>
                    <w:ins w:id="10349" w:author="Rashed Hasan" w:date="2021-05-15T22:18:00Z"/>
                    <w:rFonts w:ascii="Times New Roman" w:hAnsi="Times New Roman" w:cs="Times New Roman"/>
                    <w:bCs/>
                    <w:sz w:val="20"/>
                    <w:szCs w:val="20"/>
                  </w:rPr>
                </w:rPrChange>
              </w:rPr>
              <w:pPrChange w:id="10350" w:author="Microsoft account" w:date="2021-05-25T22:50:00Z">
                <w:pPr>
                  <w:jc w:val="center"/>
                </w:pPr>
              </w:pPrChange>
            </w:pPr>
            <w:ins w:id="10351" w:author="Rashed Hasan" w:date="2021-05-15T22:18:00Z">
              <w:r w:rsidRPr="00B76AF0">
                <w:rPr>
                  <w:rFonts w:ascii="Times New Roman" w:hAnsi="Times New Roman" w:cs="Times New Roman"/>
                  <w:bCs/>
                  <w:sz w:val="18"/>
                  <w:szCs w:val="18"/>
                  <w:rPrChange w:id="10352" w:author="Rashed Hasan" w:date="2021-05-15T22:19:00Z">
                    <w:rPr>
                      <w:rFonts w:ascii="Times New Roman" w:hAnsi="Times New Roman" w:cs="Times New Roman"/>
                      <w:bCs/>
                      <w:sz w:val="20"/>
                      <w:szCs w:val="20"/>
                    </w:rPr>
                  </w:rPrChange>
                </w:rPr>
                <w:t>-</w:t>
              </w:r>
              <w:del w:id="10353" w:author="Microsoft account" w:date="2021-05-25T19:21:00Z">
                <w:r w:rsidRPr="00B76AF0" w:rsidDel="003939F9">
                  <w:rPr>
                    <w:rFonts w:ascii="Times New Roman" w:hAnsi="Times New Roman" w:cs="Times New Roman"/>
                    <w:bCs/>
                    <w:sz w:val="18"/>
                    <w:szCs w:val="18"/>
                    <w:rPrChange w:id="10354" w:author="Rashed Hasan" w:date="2021-05-15T22:19:00Z">
                      <w:rPr>
                        <w:rFonts w:ascii="Times New Roman" w:hAnsi="Times New Roman" w:cs="Times New Roman"/>
                        <w:bCs/>
                        <w:sz w:val="20"/>
                        <w:szCs w:val="20"/>
                      </w:rPr>
                    </w:rPrChange>
                  </w:rPr>
                  <w:delText>-</w:delText>
                </w:r>
              </w:del>
            </w:ins>
          </w:p>
        </w:tc>
        <w:tc>
          <w:tcPr>
            <w:tcW w:w="627" w:type="pct"/>
            <w:vAlign w:val="center"/>
          </w:tcPr>
          <w:p w14:paraId="0A19F86E" w14:textId="2E10C8FD" w:rsidR="00DC4748" w:rsidRPr="00B76AF0" w:rsidRDefault="00DC4748" w:rsidP="00E75A46">
            <w:pPr>
              <w:jc w:val="both"/>
              <w:rPr>
                <w:ins w:id="10355" w:author="Rashed Hasan" w:date="2021-05-15T22:18:00Z"/>
                <w:rFonts w:ascii="Times New Roman" w:hAnsi="Times New Roman" w:cs="Times New Roman"/>
                <w:bCs/>
                <w:sz w:val="18"/>
                <w:szCs w:val="18"/>
                <w:rPrChange w:id="10356" w:author="Rashed Hasan" w:date="2021-05-15T22:19:00Z">
                  <w:rPr>
                    <w:ins w:id="10357" w:author="Rashed Hasan" w:date="2021-05-15T22:18:00Z"/>
                    <w:rFonts w:ascii="Times New Roman" w:hAnsi="Times New Roman" w:cs="Times New Roman"/>
                    <w:bCs/>
                    <w:sz w:val="20"/>
                    <w:szCs w:val="20"/>
                  </w:rPr>
                </w:rPrChange>
              </w:rPr>
              <w:pPrChange w:id="10358" w:author="Microsoft account" w:date="2021-05-25T22:50:00Z">
                <w:pPr>
                  <w:jc w:val="center"/>
                </w:pPr>
              </w:pPrChange>
            </w:pPr>
            <w:ins w:id="10359" w:author="Microsoft account" w:date="2021-05-25T19:20:00Z">
              <w:r w:rsidRPr="00B86366">
                <w:rPr>
                  <w:rFonts w:ascii="Times New Roman" w:hAnsi="Times New Roman" w:cs="Times New Roman"/>
                  <w:bCs/>
                  <w:sz w:val="18"/>
                  <w:szCs w:val="18"/>
                </w:rPr>
                <w:t>Reference</w:t>
              </w:r>
            </w:ins>
            <w:ins w:id="10360" w:author="Rashed Hasan" w:date="2021-05-15T22:18:00Z">
              <w:del w:id="10361" w:author="Microsoft account" w:date="2021-05-23T22:21:00Z">
                <w:r w:rsidRPr="00B76AF0" w:rsidDel="00A83571">
                  <w:rPr>
                    <w:rFonts w:ascii="Times New Roman" w:hAnsi="Times New Roman" w:cs="Times New Roman"/>
                    <w:bCs/>
                    <w:sz w:val="18"/>
                    <w:szCs w:val="18"/>
                    <w:rPrChange w:id="10362" w:author="Rashed Hasan" w:date="2021-05-15T22:19:00Z">
                      <w:rPr>
                        <w:rFonts w:ascii="Times New Roman" w:hAnsi="Times New Roman" w:cs="Times New Roman"/>
                        <w:bCs/>
                        <w:sz w:val="20"/>
                        <w:szCs w:val="20"/>
                      </w:rPr>
                    </w:rPrChange>
                  </w:rPr>
                  <w:delText>--</w:delText>
                </w:r>
              </w:del>
            </w:ins>
          </w:p>
        </w:tc>
        <w:tc>
          <w:tcPr>
            <w:tcW w:w="392" w:type="pct"/>
            <w:vAlign w:val="center"/>
          </w:tcPr>
          <w:p w14:paraId="215C3887" w14:textId="54FB653B" w:rsidR="00DC4748" w:rsidRPr="00B76AF0" w:rsidRDefault="00DC4748" w:rsidP="00E75A46">
            <w:pPr>
              <w:jc w:val="both"/>
              <w:rPr>
                <w:ins w:id="10363" w:author="Rashed Hasan" w:date="2021-05-15T22:18:00Z"/>
                <w:rFonts w:ascii="Times New Roman" w:hAnsi="Times New Roman" w:cs="Times New Roman"/>
                <w:bCs/>
                <w:sz w:val="18"/>
                <w:szCs w:val="18"/>
                <w:rPrChange w:id="10364" w:author="Rashed Hasan" w:date="2021-05-15T22:19:00Z">
                  <w:rPr>
                    <w:ins w:id="10365" w:author="Rashed Hasan" w:date="2021-05-15T22:18:00Z"/>
                    <w:rFonts w:ascii="Times New Roman" w:hAnsi="Times New Roman" w:cs="Times New Roman"/>
                    <w:bCs/>
                    <w:sz w:val="20"/>
                    <w:szCs w:val="20"/>
                  </w:rPr>
                </w:rPrChange>
              </w:rPr>
              <w:pPrChange w:id="10366" w:author="Microsoft account" w:date="2021-05-25T22:50:00Z">
                <w:pPr>
                  <w:jc w:val="center"/>
                </w:pPr>
              </w:pPrChange>
            </w:pPr>
            <w:ins w:id="10367" w:author="Microsoft account" w:date="2021-05-25T19:20:00Z">
              <w:r w:rsidRPr="00B86366">
                <w:rPr>
                  <w:rFonts w:ascii="Times New Roman" w:hAnsi="Times New Roman" w:cs="Times New Roman"/>
                  <w:bCs/>
                  <w:sz w:val="18"/>
                  <w:szCs w:val="18"/>
                </w:rPr>
                <w:t>-</w:t>
              </w:r>
            </w:ins>
            <w:ins w:id="10368" w:author="Rashed Hasan" w:date="2021-05-15T22:18:00Z">
              <w:del w:id="10369" w:author="Microsoft account" w:date="2021-05-23T22:21:00Z">
                <w:r w:rsidRPr="00B76AF0" w:rsidDel="001042E8">
                  <w:rPr>
                    <w:rFonts w:ascii="Times New Roman" w:hAnsi="Times New Roman" w:cs="Times New Roman"/>
                    <w:bCs/>
                    <w:sz w:val="18"/>
                    <w:szCs w:val="18"/>
                    <w:rPrChange w:id="10370" w:author="Rashed Hasan" w:date="2021-05-15T22:19:00Z">
                      <w:rPr>
                        <w:rFonts w:ascii="Times New Roman" w:hAnsi="Times New Roman" w:cs="Times New Roman"/>
                        <w:bCs/>
                        <w:sz w:val="20"/>
                        <w:szCs w:val="20"/>
                      </w:rPr>
                    </w:rPrChange>
                  </w:rPr>
                  <w:delText>--</w:delText>
                </w:r>
              </w:del>
            </w:ins>
          </w:p>
        </w:tc>
        <w:tc>
          <w:tcPr>
            <w:tcW w:w="625" w:type="pct"/>
            <w:vAlign w:val="center"/>
          </w:tcPr>
          <w:p w14:paraId="69F15F18" w14:textId="4B6761AC" w:rsidR="00DC4748" w:rsidRPr="00B76AF0" w:rsidRDefault="00DC4748" w:rsidP="00E75A46">
            <w:pPr>
              <w:jc w:val="both"/>
              <w:rPr>
                <w:ins w:id="10371" w:author="Rashed Hasan" w:date="2021-05-15T22:18:00Z"/>
                <w:rFonts w:ascii="Times New Roman" w:hAnsi="Times New Roman" w:cs="Times New Roman"/>
                <w:bCs/>
                <w:sz w:val="18"/>
                <w:szCs w:val="18"/>
                <w:rPrChange w:id="10372" w:author="Rashed Hasan" w:date="2021-05-15T22:19:00Z">
                  <w:rPr>
                    <w:ins w:id="10373" w:author="Rashed Hasan" w:date="2021-05-15T22:18:00Z"/>
                    <w:rFonts w:ascii="Times New Roman" w:hAnsi="Times New Roman" w:cs="Times New Roman"/>
                    <w:bCs/>
                    <w:sz w:val="20"/>
                    <w:szCs w:val="20"/>
                  </w:rPr>
                </w:rPrChange>
              </w:rPr>
              <w:pPrChange w:id="10374" w:author="Microsoft account" w:date="2021-05-25T22:50:00Z">
                <w:pPr>
                  <w:jc w:val="center"/>
                </w:pPr>
              </w:pPrChange>
            </w:pPr>
            <w:ins w:id="10375" w:author="Microsoft account" w:date="2021-05-25T19:20:00Z">
              <w:r w:rsidRPr="00B86366">
                <w:rPr>
                  <w:rFonts w:ascii="Times New Roman" w:hAnsi="Times New Roman" w:cs="Times New Roman"/>
                  <w:bCs/>
                  <w:sz w:val="18"/>
                  <w:szCs w:val="18"/>
                </w:rPr>
                <w:t>Reference</w:t>
              </w:r>
            </w:ins>
            <w:ins w:id="10376" w:author="Rashed Hasan" w:date="2021-05-15T22:18:00Z">
              <w:del w:id="10377" w:author="Microsoft account" w:date="2021-05-24T00:54:00Z">
                <w:r w:rsidRPr="00B76AF0" w:rsidDel="00210A25">
                  <w:rPr>
                    <w:rFonts w:ascii="Times New Roman" w:hAnsi="Times New Roman" w:cs="Times New Roman"/>
                    <w:bCs/>
                    <w:sz w:val="18"/>
                    <w:szCs w:val="18"/>
                    <w:rPrChange w:id="10378" w:author="Rashed Hasan" w:date="2021-05-15T22:19:00Z">
                      <w:rPr>
                        <w:rFonts w:ascii="Times New Roman" w:hAnsi="Times New Roman" w:cs="Times New Roman"/>
                        <w:bCs/>
                        <w:sz w:val="20"/>
                        <w:szCs w:val="20"/>
                      </w:rPr>
                    </w:rPrChange>
                  </w:rPr>
                  <w:delText>-</w:delText>
                </w:r>
              </w:del>
              <w:del w:id="10379" w:author="Microsoft account" w:date="2021-05-24T00:01:00Z">
                <w:r w:rsidRPr="00B76AF0" w:rsidDel="00635F61">
                  <w:rPr>
                    <w:rFonts w:ascii="Times New Roman" w:hAnsi="Times New Roman" w:cs="Times New Roman"/>
                    <w:bCs/>
                    <w:sz w:val="18"/>
                    <w:szCs w:val="18"/>
                    <w:rPrChange w:id="10380" w:author="Rashed Hasan" w:date="2021-05-15T22:19:00Z">
                      <w:rPr>
                        <w:rFonts w:ascii="Times New Roman" w:hAnsi="Times New Roman" w:cs="Times New Roman"/>
                        <w:bCs/>
                        <w:sz w:val="20"/>
                        <w:szCs w:val="20"/>
                      </w:rPr>
                    </w:rPrChange>
                  </w:rPr>
                  <w:delText>-</w:delText>
                </w:r>
              </w:del>
            </w:ins>
          </w:p>
        </w:tc>
        <w:tc>
          <w:tcPr>
            <w:tcW w:w="430" w:type="pct"/>
            <w:vAlign w:val="center"/>
          </w:tcPr>
          <w:p w14:paraId="6BDA0391" w14:textId="57B8524D" w:rsidR="00DC4748" w:rsidRPr="00B76AF0" w:rsidRDefault="00DC4748" w:rsidP="00E75A46">
            <w:pPr>
              <w:jc w:val="both"/>
              <w:rPr>
                <w:ins w:id="10381" w:author="Rashed Hasan" w:date="2021-05-15T22:18:00Z"/>
                <w:rFonts w:ascii="Times New Roman" w:hAnsi="Times New Roman" w:cs="Times New Roman"/>
                <w:bCs/>
                <w:sz w:val="18"/>
                <w:szCs w:val="18"/>
                <w:rPrChange w:id="10382" w:author="Rashed Hasan" w:date="2021-05-15T22:19:00Z">
                  <w:rPr>
                    <w:ins w:id="10383" w:author="Rashed Hasan" w:date="2021-05-15T22:18:00Z"/>
                    <w:rFonts w:ascii="Times New Roman" w:hAnsi="Times New Roman" w:cs="Times New Roman"/>
                    <w:bCs/>
                    <w:sz w:val="20"/>
                    <w:szCs w:val="20"/>
                  </w:rPr>
                </w:rPrChange>
              </w:rPr>
              <w:pPrChange w:id="10384" w:author="Microsoft account" w:date="2021-05-25T22:50:00Z">
                <w:pPr>
                  <w:jc w:val="center"/>
                </w:pPr>
              </w:pPrChange>
            </w:pPr>
            <w:ins w:id="10385" w:author="Microsoft account" w:date="2021-05-25T19:20:00Z">
              <w:r w:rsidRPr="00B86366">
                <w:rPr>
                  <w:rFonts w:ascii="Times New Roman" w:hAnsi="Times New Roman" w:cs="Times New Roman"/>
                  <w:bCs/>
                  <w:sz w:val="18"/>
                  <w:szCs w:val="18"/>
                </w:rPr>
                <w:t>-</w:t>
              </w:r>
            </w:ins>
            <w:ins w:id="10386" w:author="Rashed Hasan" w:date="2021-05-15T22:18:00Z">
              <w:del w:id="10387" w:author="Microsoft account" w:date="2021-05-24T00:54:00Z">
                <w:r w:rsidRPr="00B76AF0" w:rsidDel="0007088C">
                  <w:rPr>
                    <w:rFonts w:ascii="Times New Roman" w:hAnsi="Times New Roman" w:cs="Times New Roman"/>
                    <w:bCs/>
                    <w:sz w:val="18"/>
                    <w:szCs w:val="18"/>
                    <w:rPrChange w:id="10388" w:author="Rashed Hasan" w:date="2021-05-15T22:19:00Z">
                      <w:rPr>
                        <w:rFonts w:ascii="Times New Roman" w:hAnsi="Times New Roman" w:cs="Times New Roman"/>
                        <w:bCs/>
                        <w:sz w:val="20"/>
                        <w:szCs w:val="20"/>
                      </w:rPr>
                    </w:rPrChange>
                  </w:rPr>
                  <w:delText>-</w:delText>
                </w:r>
              </w:del>
              <w:del w:id="10389" w:author="Microsoft account" w:date="2021-05-24T00:01:00Z">
                <w:r w:rsidRPr="00B76AF0" w:rsidDel="00635F61">
                  <w:rPr>
                    <w:rFonts w:ascii="Times New Roman" w:hAnsi="Times New Roman" w:cs="Times New Roman"/>
                    <w:bCs/>
                    <w:sz w:val="18"/>
                    <w:szCs w:val="18"/>
                    <w:rPrChange w:id="10390" w:author="Rashed Hasan" w:date="2021-05-15T22:19:00Z">
                      <w:rPr>
                        <w:rFonts w:ascii="Times New Roman" w:hAnsi="Times New Roman" w:cs="Times New Roman"/>
                        <w:bCs/>
                        <w:sz w:val="20"/>
                        <w:szCs w:val="20"/>
                      </w:rPr>
                    </w:rPrChange>
                  </w:rPr>
                  <w:delText>-</w:delText>
                </w:r>
              </w:del>
            </w:ins>
          </w:p>
        </w:tc>
      </w:tr>
      <w:tr w:rsidR="00DC4748" w:rsidRPr="00B76AF0" w14:paraId="3AE5352F" w14:textId="77777777" w:rsidTr="004B3203">
        <w:tblPrEx>
          <w:tblW w:w="5551" w:type="pct"/>
          <w:jc w:val="center"/>
          <w:tblBorders>
            <w:top w:val="single" w:sz="4" w:space="0" w:color="auto"/>
            <w:bottom w:val="single" w:sz="4" w:space="0" w:color="auto"/>
          </w:tblBorders>
          <w:tblPrExChange w:id="10391" w:author="Rashed Hasan" w:date="2021-05-15T22:21:00Z">
            <w:tblPrEx>
              <w:tblW w:w="5199" w:type="pct"/>
              <w:jc w:val="center"/>
              <w:tblBorders>
                <w:top w:val="single" w:sz="4" w:space="0" w:color="auto"/>
                <w:bottom w:val="single" w:sz="4" w:space="0" w:color="auto"/>
              </w:tblBorders>
            </w:tblPrEx>
          </w:tblPrExChange>
        </w:tblPrEx>
        <w:trPr>
          <w:trHeight w:val="226"/>
          <w:jc w:val="center"/>
          <w:ins w:id="10392" w:author="Rashed Hasan" w:date="2021-05-15T22:18:00Z"/>
          <w:trPrChange w:id="10393" w:author="Rashed Hasan" w:date="2021-05-15T22:21:00Z">
            <w:trPr>
              <w:gridAfter w:val="0"/>
              <w:trHeight w:val="227"/>
              <w:jc w:val="center"/>
            </w:trPr>
          </w:trPrChange>
        </w:trPr>
        <w:tc>
          <w:tcPr>
            <w:tcW w:w="5000" w:type="pct"/>
            <w:gridSpan w:val="9"/>
            <w:vAlign w:val="center"/>
            <w:tcPrChange w:id="10394" w:author="Rashed Hasan" w:date="2021-05-15T22:21:00Z">
              <w:tcPr>
                <w:tcW w:w="5000" w:type="pct"/>
                <w:gridSpan w:val="9"/>
                <w:vAlign w:val="center"/>
              </w:tcPr>
            </w:tcPrChange>
          </w:tcPr>
          <w:p w14:paraId="7C6146C7" w14:textId="77777777" w:rsidR="00DC4748" w:rsidRPr="00B76AF0" w:rsidRDefault="00DC4748" w:rsidP="00E75A46">
            <w:pPr>
              <w:jc w:val="both"/>
              <w:rPr>
                <w:ins w:id="10395" w:author="Rashed Hasan" w:date="2021-05-15T22:18:00Z"/>
                <w:rFonts w:ascii="Times New Roman" w:hAnsi="Times New Roman" w:cs="Times New Roman"/>
                <w:bCs/>
                <w:i/>
                <w:sz w:val="18"/>
                <w:szCs w:val="18"/>
                <w:rPrChange w:id="10396" w:author="Rashed Hasan" w:date="2021-05-15T22:19:00Z">
                  <w:rPr>
                    <w:ins w:id="10397" w:author="Rashed Hasan" w:date="2021-05-15T22:18:00Z"/>
                    <w:rFonts w:ascii="Times New Roman" w:hAnsi="Times New Roman" w:cs="Times New Roman"/>
                    <w:bCs/>
                    <w:i/>
                    <w:sz w:val="20"/>
                    <w:szCs w:val="20"/>
                  </w:rPr>
                </w:rPrChange>
              </w:rPr>
              <w:pPrChange w:id="10398" w:author="Microsoft account" w:date="2021-05-25T22:50:00Z">
                <w:pPr/>
              </w:pPrChange>
            </w:pPr>
            <w:ins w:id="10399" w:author="Rashed Hasan" w:date="2021-05-15T22:18:00Z">
              <w:r w:rsidRPr="00B76AF0">
                <w:rPr>
                  <w:rFonts w:ascii="Times New Roman" w:hAnsi="Times New Roman" w:cs="Times New Roman"/>
                  <w:b/>
                  <w:i/>
                  <w:sz w:val="18"/>
                  <w:szCs w:val="18"/>
                  <w:rPrChange w:id="10400" w:author="Rashed Hasan" w:date="2021-05-15T22:19:00Z">
                    <w:rPr>
                      <w:rFonts w:ascii="Times New Roman" w:hAnsi="Times New Roman" w:cs="Times New Roman"/>
                      <w:b/>
                      <w:i/>
                      <w:sz w:val="20"/>
                      <w:szCs w:val="20"/>
                    </w:rPr>
                  </w:rPrChange>
                </w:rPr>
                <w:t>Inadequate Supervision</w:t>
              </w:r>
            </w:ins>
          </w:p>
        </w:tc>
      </w:tr>
      <w:tr w:rsidR="00DC4748" w:rsidRPr="00B76AF0" w14:paraId="1601CC00" w14:textId="77777777" w:rsidTr="00B211C0">
        <w:trPr>
          <w:trHeight w:val="226"/>
          <w:jc w:val="center"/>
          <w:ins w:id="10401" w:author="Rashed Hasan" w:date="2021-05-15T22:18:00Z"/>
        </w:trPr>
        <w:tc>
          <w:tcPr>
            <w:tcW w:w="739" w:type="pct"/>
            <w:vAlign w:val="center"/>
          </w:tcPr>
          <w:p w14:paraId="06360D57" w14:textId="77777777" w:rsidR="00DC4748" w:rsidRPr="00B76AF0" w:rsidRDefault="00DC4748" w:rsidP="00E75A46">
            <w:pPr>
              <w:jc w:val="both"/>
              <w:rPr>
                <w:ins w:id="10402" w:author="Rashed Hasan" w:date="2021-05-15T22:18:00Z"/>
                <w:rFonts w:ascii="Times New Roman" w:hAnsi="Times New Roman" w:cs="Times New Roman"/>
                <w:bCs/>
                <w:sz w:val="18"/>
                <w:szCs w:val="18"/>
                <w:rPrChange w:id="10403" w:author="Rashed Hasan" w:date="2021-05-15T22:19:00Z">
                  <w:rPr>
                    <w:ins w:id="10404" w:author="Rashed Hasan" w:date="2021-05-15T22:18:00Z"/>
                    <w:rFonts w:ascii="Times New Roman" w:hAnsi="Times New Roman" w:cs="Times New Roman"/>
                    <w:bCs/>
                    <w:sz w:val="20"/>
                    <w:szCs w:val="20"/>
                  </w:rPr>
                </w:rPrChange>
              </w:rPr>
              <w:pPrChange w:id="10405" w:author="Microsoft account" w:date="2021-05-25T22:50:00Z">
                <w:pPr>
                  <w:jc w:val="center"/>
                </w:pPr>
              </w:pPrChange>
            </w:pPr>
            <w:ins w:id="10406" w:author="Rashed Hasan" w:date="2021-05-15T22:18:00Z">
              <w:r w:rsidRPr="00B76AF0">
                <w:rPr>
                  <w:rFonts w:ascii="Times New Roman" w:hAnsi="Times New Roman" w:cs="Times New Roman"/>
                  <w:bCs/>
                  <w:sz w:val="18"/>
                  <w:szCs w:val="18"/>
                  <w:rPrChange w:id="10407" w:author="Rashed Hasan" w:date="2021-05-15T22:19:00Z">
                    <w:rPr>
                      <w:rFonts w:ascii="Times New Roman" w:hAnsi="Times New Roman" w:cs="Times New Roman"/>
                      <w:bCs/>
                      <w:sz w:val="20"/>
                      <w:szCs w:val="20"/>
                    </w:rPr>
                  </w:rPrChange>
                </w:rPr>
                <w:t>No</w:t>
              </w:r>
            </w:ins>
          </w:p>
        </w:tc>
        <w:tc>
          <w:tcPr>
            <w:tcW w:w="665" w:type="pct"/>
            <w:vAlign w:val="center"/>
          </w:tcPr>
          <w:p w14:paraId="62AA7E19" w14:textId="06D353B5" w:rsidR="00DC4748" w:rsidRPr="00B76AF0" w:rsidRDefault="00DC4748" w:rsidP="00E75A46">
            <w:pPr>
              <w:jc w:val="both"/>
              <w:rPr>
                <w:ins w:id="10408" w:author="Rashed Hasan" w:date="2021-05-15T22:18:00Z"/>
                <w:rFonts w:ascii="Times New Roman" w:hAnsi="Times New Roman" w:cs="Times New Roman"/>
                <w:bCs/>
                <w:sz w:val="18"/>
                <w:szCs w:val="18"/>
                <w:rPrChange w:id="10409" w:author="Rashed Hasan" w:date="2021-05-15T22:19:00Z">
                  <w:rPr>
                    <w:ins w:id="10410" w:author="Rashed Hasan" w:date="2021-05-15T22:18:00Z"/>
                    <w:rFonts w:ascii="Times New Roman" w:hAnsi="Times New Roman" w:cs="Times New Roman"/>
                    <w:bCs/>
                    <w:sz w:val="20"/>
                    <w:szCs w:val="20"/>
                  </w:rPr>
                </w:rPrChange>
              </w:rPr>
              <w:pPrChange w:id="10411" w:author="Microsoft account" w:date="2021-05-25T22:50:00Z">
                <w:pPr>
                  <w:jc w:val="center"/>
                </w:pPr>
              </w:pPrChange>
            </w:pPr>
            <w:ins w:id="10412" w:author="Microsoft account" w:date="2021-05-25T02:53:00Z">
              <w:r>
                <w:rPr>
                  <w:rFonts w:ascii="Times New Roman" w:hAnsi="Times New Roman" w:cs="Times New Roman"/>
                  <w:bCs/>
                  <w:sz w:val="18"/>
                  <w:szCs w:val="18"/>
                </w:rPr>
                <w:t>1.13</w:t>
              </w:r>
            </w:ins>
            <w:ins w:id="10413" w:author="Microsoft account" w:date="2021-05-25T02:06:00Z">
              <w:r>
                <w:rPr>
                  <w:rFonts w:ascii="Times New Roman" w:hAnsi="Times New Roman" w:cs="Times New Roman"/>
                  <w:bCs/>
                  <w:sz w:val="18"/>
                  <w:szCs w:val="18"/>
                </w:rPr>
                <w:t xml:space="preserve"> (0.88-1.45</w:t>
              </w:r>
              <w:r w:rsidRPr="00E56AA1">
                <w:rPr>
                  <w:rFonts w:ascii="Times New Roman" w:hAnsi="Times New Roman" w:cs="Times New Roman"/>
                  <w:bCs/>
                  <w:sz w:val="18"/>
                  <w:szCs w:val="18"/>
                </w:rPr>
                <w:t>)</w:t>
              </w:r>
            </w:ins>
            <w:ins w:id="10414" w:author="Rashed Hasan" w:date="2021-05-15T22:20:00Z">
              <w:del w:id="10415" w:author="Microsoft account" w:date="2021-05-25T02:06:00Z">
                <w:r w:rsidDel="00EE38BA">
                  <w:rPr>
                    <w:rFonts w:ascii="Times New Roman" w:hAnsi="Times New Roman" w:cs="Times New Roman"/>
                    <w:bCs/>
                    <w:sz w:val="18"/>
                    <w:szCs w:val="18"/>
                  </w:rPr>
                  <w:delText>--</w:delText>
                </w:r>
              </w:del>
            </w:ins>
          </w:p>
        </w:tc>
        <w:tc>
          <w:tcPr>
            <w:tcW w:w="456" w:type="pct"/>
            <w:vAlign w:val="center"/>
          </w:tcPr>
          <w:p w14:paraId="41B46777" w14:textId="31D7E81A" w:rsidR="00DC4748" w:rsidRPr="00B76AF0" w:rsidRDefault="00DC4748" w:rsidP="00E75A46">
            <w:pPr>
              <w:jc w:val="both"/>
              <w:rPr>
                <w:ins w:id="10416" w:author="Rashed Hasan" w:date="2021-05-15T22:18:00Z"/>
                <w:rFonts w:ascii="Times New Roman" w:hAnsi="Times New Roman" w:cs="Times New Roman"/>
                <w:bCs/>
                <w:sz w:val="18"/>
                <w:szCs w:val="18"/>
                <w:rPrChange w:id="10417" w:author="Rashed Hasan" w:date="2021-05-15T22:19:00Z">
                  <w:rPr>
                    <w:ins w:id="10418" w:author="Rashed Hasan" w:date="2021-05-15T22:18:00Z"/>
                    <w:rFonts w:ascii="Times New Roman" w:hAnsi="Times New Roman" w:cs="Times New Roman"/>
                    <w:bCs/>
                    <w:sz w:val="20"/>
                    <w:szCs w:val="20"/>
                  </w:rPr>
                </w:rPrChange>
              </w:rPr>
              <w:pPrChange w:id="10419" w:author="Microsoft account" w:date="2021-05-25T22:50:00Z">
                <w:pPr>
                  <w:jc w:val="center"/>
                </w:pPr>
              </w:pPrChange>
            </w:pPr>
            <w:ins w:id="10420" w:author="Microsoft account" w:date="2021-05-25T02:06:00Z">
              <w:r>
                <w:rPr>
                  <w:rFonts w:ascii="Times New Roman" w:hAnsi="Times New Roman" w:cs="Times New Roman"/>
                  <w:bCs/>
                  <w:sz w:val="18"/>
                  <w:szCs w:val="18"/>
                </w:rPr>
                <w:t>0.344</w:t>
              </w:r>
            </w:ins>
            <w:ins w:id="10421" w:author="Rashed Hasan" w:date="2021-05-15T22:18:00Z">
              <w:del w:id="10422" w:author="Microsoft account" w:date="2021-05-25T02:06:00Z">
                <w:r w:rsidRPr="00B76AF0" w:rsidDel="00EE38BA">
                  <w:rPr>
                    <w:rFonts w:ascii="Times New Roman" w:hAnsi="Times New Roman" w:cs="Times New Roman"/>
                    <w:bCs/>
                    <w:sz w:val="18"/>
                    <w:szCs w:val="18"/>
                    <w:rPrChange w:id="10423" w:author="Rashed Hasan" w:date="2021-05-15T22:19:00Z">
                      <w:rPr>
                        <w:rFonts w:ascii="Times New Roman" w:hAnsi="Times New Roman" w:cs="Times New Roman"/>
                        <w:bCs/>
                        <w:sz w:val="20"/>
                        <w:szCs w:val="20"/>
                      </w:rPr>
                    </w:rPrChange>
                  </w:rPr>
                  <w:delText>--</w:delText>
                </w:r>
              </w:del>
            </w:ins>
          </w:p>
        </w:tc>
        <w:tc>
          <w:tcPr>
            <w:tcW w:w="636" w:type="pct"/>
            <w:vAlign w:val="center"/>
          </w:tcPr>
          <w:p w14:paraId="40F206AA" w14:textId="658CE22B" w:rsidR="00DC4748" w:rsidRPr="00B76AF0" w:rsidRDefault="00DC4748" w:rsidP="00E75A46">
            <w:pPr>
              <w:jc w:val="both"/>
              <w:rPr>
                <w:ins w:id="10424" w:author="Rashed Hasan" w:date="2021-05-15T22:18:00Z"/>
                <w:rFonts w:ascii="Times New Roman" w:hAnsi="Times New Roman" w:cs="Times New Roman"/>
                <w:bCs/>
                <w:sz w:val="18"/>
                <w:szCs w:val="18"/>
                <w:rPrChange w:id="10425" w:author="Rashed Hasan" w:date="2021-05-15T22:19:00Z">
                  <w:rPr>
                    <w:ins w:id="10426" w:author="Rashed Hasan" w:date="2021-05-15T22:18:00Z"/>
                    <w:rFonts w:ascii="Times New Roman" w:hAnsi="Times New Roman" w:cs="Times New Roman"/>
                    <w:bCs/>
                    <w:sz w:val="20"/>
                    <w:szCs w:val="20"/>
                  </w:rPr>
                </w:rPrChange>
              </w:rPr>
              <w:pPrChange w:id="10427" w:author="Microsoft account" w:date="2021-05-25T22:50:00Z">
                <w:pPr>
                  <w:jc w:val="center"/>
                </w:pPr>
              </w:pPrChange>
            </w:pPr>
            <w:ins w:id="10428" w:author="Rashed Hasan" w:date="2021-05-15T22:18:00Z">
              <w:del w:id="10429" w:author="Microsoft account" w:date="2021-05-25T02:49:00Z">
                <w:r w:rsidRPr="00B76AF0" w:rsidDel="00271CC4">
                  <w:rPr>
                    <w:rFonts w:ascii="Times New Roman" w:hAnsi="Times New Roman" w:cs="Times New Roman"/>
                    <w:bCs/>
                    <w:sz w:val="18"/>
                    <w:szCs w:val="18"/>
                    <w:rPrChange w:id="10430" w:author="Rashed Hasan" w:date="2021-05-15T22:19:00Z">
                      <w:rPr>
                        <w:rFonts w:ascii="Times New Roman" w:hAnsi="Times New Roman" w:cs="Times New Roman"/>
                        <w:bCs/>
                        <w:sz w:val="20"/>
                        <w:szCs w:val="20"/>
                      </w:rPr>
                    </w:rPrChange>
                  </w:rPr>
                  <w:delText>--</w:delText>
                </w:r>
              </w:del>
            </w:ins>
          </w:p>
        </w:tc>
        <w:tc>
          <w:tcPr>
            <w:tcW w:w="430" w:type="pct"/>
            <w:vAlign w:val="center"/>
          </w:tcPr>
          <w:p w14:paraId="1FF677B5" w14:textId="279A4D1C" w:rsidR="00DC4748" w:rsidRPr="00B76AF0" w:rsidRDefault="00DC4748" w:rsidP="00E75A46">
            <w:pPr>
              <w:jc w:val="both"/>
              <w:rPr>
                <w:ins w:id="10431" w:author="Rashed Hasan" w:date="2021-05-15T22:18:00Z"/>
                <w:rFonts w:ascii="Times New Roman" w:hAnsi="Times New Roman" w:cs="Times New Roman"/>
                <w:bCs/>
                <w:sz w:val="18"/>
                <w:szCs w:val="18"/>
                <w:rPrChange w:id="10432" w:author="Rashed Hasan" w:date="2021-05-15T22:19:00Z">
                  <w:rPr>
                    <w:ins w:id="10433" w:author="Rashed Hasan" w:date="2021-05-15T22:18:00Z"/>
                    <w:rFonts w:ascii="Times New Roman" w:hAnsi="Times New Roman" w:cs="Times New Roman"/>
                    <w:bCs/>
                    <w:sz w:val="20"/>
                    <w:szCs w:val="20"/>
                  </w:rPr>
                </w:rPrChange>
              </w:rPr>
              <w:pPrChange w:id="10434" w:author="Microsoft account" w:date="2021-05-25T22:50:00Z">
                <w:pPr>
                  <w:jc w:val="center"/>
                </w:pPr>
              </w:pPrChange>
            </w:pPr>
            <w:ins w:id="10435" w:author="Rashed Hasan" w:date="2021-05-15T22:18:00Z">
              <w:del w:id="10436" w:author="Microsoft account" w:date="2021-05-25T02:50:00Z">
                <w:r w:rsidRPr="00B76AF0" w:rsidDel="00271CC4">
                  <w:rPr>
                    <w:rFonts w:ascii="Times New Roman" w:hAnsi="Times New Roman" w:cs="Times New Roman"/>
                    <w:bCs/>
                    <w:sz w:val="18"/>
                    <w:szCs w:val="18"/>
                    <w:rPrChange w:id="10437" w:author="Rashed Hasan" w:date="2021-05-15T22:19:00Z">
                      <w:rPr>
                        <w:rFonts w:ascii="Times New Roman" w:hAnsi="Times New Roman" w:cs="Times New Roman"/>
                        <w:bCs/>
                        <w:sz w:val="20"/>
                        <w:szCs w:val="20"/>
                      </w:rPr>
                    </w:rPrChange>
                  </w:rPr>
                  <w:delText>--</w:delText>
                </w:r>
              </w:del>
            </w:ins>
          </w:p>
        </w:tc>
        <w:tc>
          <w:tcPr>
            <w:tcW w:w="627" w:type="pct"/>
            <w:vAlign w:val="center"/>
          </w:tcPr>
          <w:p w14:paraId="4D5B2D53" w14:textId="77777777" w:rsidR="00DC4748" w:rsidRPr="00B76AF0" w:rsidRDefault="00DC4748" w:rsidP="00E75A46">
            <w:pPr>
              <w:jc w:val="both"/>
              <w:rPr>
                <w:ins w:id="10438" w:author="Rashed Hasan" w:date="2021-05-15T22:18:00Z"/>
                <w:rFonts w:ascii="Times New Roman" w:hAnsi="Times New Roman" w:cs="Times New Roman"/>
                <w:bCs/>
                <w:sz w:val="18"/>
                <w:szCs w:val="18"/>
                <w:rPrChange w:id="10439" w:author="Rashed Hasan" w:date="2021-05-15T22:19:00Z">
                  <w:rPr>
                    <w:ins w:id="10440" w:author="Rashed Hasan" w:date="2021-05-15T22:18:00Z"/>
                    <w:rFonts w:ascii="Times New Roman" w:hAnsi="Times New Roman" w:cs="Times New Roman"/>
                    <w:bCs/>
                    <w:sz w:val="20"/>
                    <w:szCs w:val="20"/>
                  </w:rPr>
                </w:rPrChange>
              </w:rPr>
              <w:pPrChange w:id="10441" w:author="Microsoft account" w:date="2021-05-25T22:50:00Z">
                <w:pPr>
                  <w:jc w:val="center"/>
                </w:pPr>
              </w:pPrChange>
            </w:pPr>
            <w:ins w:id="10442" w:author="Rashed Hasan" w:date="2021-05-15T22:18:00Z">
              <w:r w:rsidRPr="00B76AF0">
                <w:rPr>
                  <w:rFonts w:ascii="Times New Roman" w:hAnsi="Times New Roman" w:cs="Times New Roman"/>
                  <w:bCs/>
                  <w:sz w:val="18"/>
                  <w:szCs w:val="18"/>
                  <w:rPrChange w:id="10443" w:author="Rashed Hasan" w:date="2021-05-15T22:19:00Z">
                    <w:rPr>
                      <w:rFonts w:ascii="Times New Roman" w:hAnsi="Times New Roman" w:cs="Times New Roman"/>
                      <w:bCs/>
                      <w:sz w:val="20"/>
                      <w:szCs w:val="20"/>
                    </w:rPr>
                  </w:rPrChange>
                </w:rPr>
                <w:t>1.38 (1.16-1.64)</w:t>
              </w:r>
            </w:ins>
          </w:p>
        </w:tc>
        <w:tc>
          <w:tcPr>
            <w:tcW w:w="392" w:type="pct"/>
            <w:vAlign w:val="center"/>
          </w:tcPr>
          <w:p w14:paraId="3DE6A970" w14:textId="77777777" w:rsidR="00DC4748" w:rsidRPr="00B76AF0" w:rsidRDefault="00DC4748" w:rsidP="00E75A46">
            <w:pPr>
              <w:jc w:val="both"/>
              <w:rPr>
                <w:ins w:id="10444" w:author="Rashed Hasan" w:date="2021-05-15T22:18:00Z"/>
                <w:rFonts w:ascii="Times New Roman" w:hAnsi="Times New Roman" w:cs="Times New Roman"/>
                <w:bCs/>
                <w:sz w:val="18"/>
                <w:szCs w:val="18"/>
                <w:rPrChange w:id="10445" w:author="Rashed Hasan" w:date="2021-05-15T22:19:00Z">
                  <w:rPr>
                    <w:ins w:id="10446" w:author="Rashed Hasan" w:date="2021-05-15T22:18:00Z"/>
                    <w:rFonts w:ascii="Times New Roman" w:hAnsi="Times New Roman" w:cs="Times New Roman"/>
                    <w:bCs/>
                    <w:sz w:val="20"/>
                    <w:szCs w:val="20"/>
                  </w:rPr>
                </w:rPrChange>
              </w:rPr>
              <w:pPrChange w:id="10447" w:author="Microsoft account" w:date="2021-05-25T22:50:00Z">
                <w:pPr>
                  <w:jc w:val="center"/>
                </w:pPr>
              </w:pPrChange>
            </w:pPr>
            <w:ins w:id="10448" w:author="Rashed Hasan" w:date="2021-05-15T22:18:00Z">
              <w:r w:rsidRPr="00B76AF0">
                <w:rPr>
                  <w:rFonts w:ascii="Times New Roman" w:hAnsi="Times New Roman" w:cs="Times New Roman"/>
                  <w:bCs/>
                  <w:sz w:val="18"/>
                  <w:szCs w:val="18"/>
                  <w:rPrChange w:id="10449" w:author="Rashed Hasan" w:date="2021-05-15T22:19:00Z">
                    <w:rPr>
                      <w:rFonts w:ascii="Times New Roman" w:hAnsi="Times New Roman" w:cs="Times New Roman"/>
                      <w:bCs/>
                      <w:sz w:val="20"/>
                      <w:szCs w:val="20"/>
                    </w:rPr>
                  </w:rPrChange>
                </w:rPr>
                <w:t>&lt; .001</w:t>
              </w:r>
            </w:ins>
          </w:p>
        </w:tc>
        <w:tc>
          <w:tcPr>
            <w:tcW w:w="625" w:type="pct"/>
            <w:vAlign w:val="center"/>
          </w:tcPr>
          <w:p w14:paraId="54FEF0D3" w14:textId="48975AFF" w:rsidR="00DC4748" w:rsidRPr="00B76AF0" w:rsidRDefault="00DC4748" w:rsidP="00E75A46">
            <w:pPr>
              <w:jc w:val="both"/>
              <w:rPr>
                <w:ins w:id="10450" w:author="Rashed Hasan" w:date="2021-05-15T22:18:00Z"/>
                <w:rFonts w:ascii="Times New Roman" w:hAnsi="Times New Roman" w:cs="Times New Roman"/>
                <w:bCs/>
                <w:sz w:val="18"/>
                <w:szCs w:val="18"/>
                <w:rPrChange w:id="10451" w:author="Rashed Hasan" w:date="2021-05-15T22:19:00Z">
                  <w:rPr>
                    <w:ins w:id="10452" w:author="Rashed Hasan" w:date="2021-05-15T22:18:00Z"/>
                    <w:rFonts w:ascii="Times New Roman" w:hAnsi="Times New Roman" w:cs="Times New Roman"/>
                    <w:bCs/>
                    <w:sz w:val="20"/>
                    <w:szCs w:val="20"/>
                  </w:rPr>
                </w:rPrChange>
              </w:rPr>
              <w:pPrChange w:id="10453" w:author="Microsoft account" w:date="2021-05-25T22:50:00Z">
                <w:pPr>
                  <w:jc w:val="center"/>
                </w:pPr>
              </w:pPrChange>
            </w:pPr>
            <w:ins w:id="10454" w:author="Rashed Hasan" w:date="2021-05-15T22:18:00Z">
              <w:r w:rsidRPr="00B76AF0">
                <w:rPr>
                  <w:rFonts w:ascii="Times New Roman" w:hAnsi="Times New Roman" w:cs="Times New Roman"/>
                  <w:bCs/>
                  <w:sz w:val="18"/>
                  <w:szCs w:val="18"/>
                  <w:rPrChange w:id="10455" w:author="Rashed Hasan" w:date="2021-05-15T22:19:00Z">
                    <w:rPr>
                      <w:rFonts w:ascii="Times New Roman" w:hAnsi="Times New Roman" w:cs="Times New Roman"/>
                      <w:bCs/>
                      <w:sz w:val="20"/>
                      <w:szCs w:val="20"/>
                    </w:rPr>
                  </w:rPrChange>
                </w:rPr>
                <w:t>1.29 (1.06-1.5</w:t>
              </w:r>
            </w:ins>
            <w:ins w:id="10456" w:author="Microsoft account" w:date="2021-05-24T00:55:00Z">
              <w:r>
                <w:rPr>
                  <w:rFonts w:ascii="Times New Roman" w:hAnsi="Times New Roman" w:cs="Times New Roman"/>
                  <w:bCs/>
                  <w:sz w:val="18"/>
                  <w:szCs w:val="18"/>
                </w:rPr>
                <w:t>8</w:t>
              </w:r>
            </w:ins>
            <w:ins w:id="10457" w:author="Rashed Hasan" w:date="2021-05-15T22:18:00Z">
              <w:del w:id="10458" w:author="Microsoft account" w:date="2021-05-24T00:55:00Z">
                <w:r w:rsidRPr="00B76AF0" w:rsidDel="00750C6C">
                  <w:rPr>
                    <w:rFonts w:ascii="Times New Roman" w:hAnsi="Times New Roman" w:cs="Times New Roman"/>
                    <w:bCs/>
                    <w:sz w:val="18"/>
                    <w:szCs w:val="18"/>
                    <w:rPrChange w:id="10459"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10460" w:author="Rashed Hasan" w:date="2021-05-15T22:19:00Z">
                    <w:rPr>
                      <w:rFonts w:ascii="Times New Roman" w:hAnsi="Times New Roman" w:cs="Times New Roman"/>
                      <w:bCs/>
                      <w:sz w:val="20"/>
                      <w:szCs w:val="20"/>
                    </w:rPr>
                  </w:rPrChange>
                </w:rPr>
                <w:t>)</w:t>
              </w:r>
            </w:ins>
          </w:p>
        </w:tc>
        <w:tc>
          <w:tcPr>
            <w:tcW w:w="430" w:type="pct"/>
            <w:vAlign w:val="center"/>
          </w:tcPr>
          <w:p w14:paraId="53699EE6" w14:textId="54353408" w:rsidR="00DC4748" w:rsidRPr="00B76AF0" w:rsidRDefault="00DC4748" w:rsidP="00E75A46">
            <w:pPr>
              <w:jc w:val="both"/>
              <w:rPr>
                <w:ins w:id="10461" w:author="Rashed Hasan" w:date="2021-05-15T22:18:00Z"/>
                <w:rFonts w:ascii="Times New Roman" w:hAnsi="Times New Roman" w:cs="Times New Roman"/>
                <w:bCs/>
                <w:sz w:val="18"/>
                <w:szCs w:val="18"/>
                <w:rPrChange w:id="10462" w:author="Rashed Hasan" w:date="2021-05-15T22:19:00Z">
                  <w:rPr>
                    <w:ins w:id="10463" w:author="Rashed Hasan" w:date="2021-05-15T22:18:00Z"/>
                    <w:rFonts w:ascii="Times New Roman" w:hAnsi="Times New Roman" w:cs="Times New Roman"/>
                    <w:bCs/>
                    <w:sz w:val="20"/>
                    <w:szCs w:val="20"/>
                  </w:rPr>
                </w:rPrChange>
              </w:rPr>
              <w:pPrChange w:id="10464" w:author="Microsoft account" w:date="2021-05-25T22:50:00Z">
                <w:pPr>
                  <w:jc w:val="center"/>
                </w:pPr>
              </w:pPrChange>
            </w:pPr>
            <w:ins w:id="10465" w:author="Rashed Hasan" w:date="2021-05-15T22:18:00Z">
              <w:del w:id="10466" w:author="Microsoft account" w:date="2021-05-24T00:55:00Z">
                <w:r w:rsidRPr="00B76AF0" w:rsidDel="000F5A38">
                  <w:rPr>
                    <w:rFonts w:ascii="Times New Roman" w:hAnsi="Times New Roman" w:cs="Times New Roman"/>
                    <w:bCs/>
                    <w:sz w:val="18"/>
                    <w:szCs w:val="18"/>
                    <w:rPrChange w:id="10467" w:author="Rashed Hasan" w:date="2021-05-15T22:19:00Z">
                      <w:rPr>
                        <w:rFonts w:ascii="Times New Roman" w:hAnsi="Times New Roman" w:cs="Times New Roman"/>
                        <w:bCs/>
                        <w:sz w:val="20"/>
                        <w:szCs w:val="20"/>
                      </w:rPr>
                    </w:rPrChange>
                  </w:rPr>
                  <w:delText>&lt;</w:delText>
                </w:r>
              </w:del>
              <w:r w:rsidRPr="00B76AF0">
                <w:rPr>
                  <w:rFonts w:ascii="Times New Roman" w:hAnsi="Times New Roman" w:cs="Times New Roman"/>
                  <w:bCs/>
                  <w:sz w:val="18"/>
                  <w:szCs w:val="18"/>
                  <w:rPrChange w:id="10468" w:author="Rashed Hasan" w:date="2021-05-15T22:19:00Z">
                    <w:rPr>
                      <w:rFonts w:ascii="Times New Roman" w:hAnsi="Times New Roman" w:cs="Times New Roman"/>
                      <w:bCs/>
                      <w:sz w:val="20"/>
                      <w:szCs w:val="20"/>
                    </w:rPr>
                  </w:rPrChange>
                </w:rPr>
                <w:t>0.01</w:t>
              </w:r>
            </w:ins>
            <w:ins w:id="10469" w:author="Microsoft account" w:date="2021-05-24T00:55:00Z">
              <w:r>
                <w:rPr>
                  <w:rFonts w:ascii="Times New Roman" w:hAnsi="Times New Roman" w:cs="Times New Roman"/>
                  <w:bCs/>
                  <w:sz w:val="18"/>
                  <w:szCs w:val="18"/>
                </w:rPr>
                <w:t>1</w:t>
              </w:r>
            </w:ins>
          </w:p>
        </w:tc>
      </w:tr>
      <w:tr w:rsidR="00DC4748" w:rsidRPr="00B76AF0" w14:paraId="3E2DD652" w14:textId="77777777" w:rsidTr="00B211C0">
        <w:trPr>
          <w:trHeight w:val="226"/>
          <w:jc w:val="center"/>
          <w:ins w:id="10470" w:author="Rashed Hasan" w:date="2021-05-15T22:18:00Z"/>
        </w:trPr>
        <w:tc>
          <w:tcPr>
            <w:tcW w:w="739" w:type="pct"/>
            <w:vAlign w:val="center"/>
          </w:tcPr>
          <w:p w14:paraId="5DFBEBCC" w14:textId="77777777" w:rsidR="00DC4748" w:rsidRPr="00B76AF0" w:rsidRDefault="00DC4748" w:rsidP="00E75A46">
            <w:pPr>
              <w:jc w:val="both"/>
              <w:rPr>
                <w:ins w:id="10471" w:author="Rashed Hasan" w:date="2021-05-15T22:18:00Z"/>
                <w:rFonts w:ascii="Times New Roman" w:hAnsi="Times New Roman" w:cs="Times New Roman"/>
                <w:bCs/>
                <w:sz w:val="18"/>
                <w:szCs w:val="18"/>
                <w:rPrChange w:id="10472" w:author="Rashed Hasan" w:date="2021-05-15T22:19:00Z">
                  <w:rPr>
                    <w:ins w:id="10473" w:author="Rashed Hasan" w:date="2021-05-15T22:18:00Z"/>
                    <w:rFonts w:ascii="Times New Roman" w:hAnsi="Times New Roman" w:cs="Times New Roman"/>
                    <w:bCs/>
                    <w:sz w:val="20"/>
                    <w:szCs w:val="20"/>
                  </w:rPr>
                </w:rPrChange>
              </w:rPr>
              <w:pPrChange w:id="10474" w:author="Microsoft account" w:date="2021-05-25T22:50:00Z">
                <w:pPr>
                  <w:jc w:val="center"/>
                </w:pPr>
              </w:pPrChange>
            </w:pPr>
            <w:ins w:id="10475" w:author="Rashed Hasan" w:date="2021-05-15T22:18:00Z">
              <w:r w:rsidRPr="00B76AF0">
                <w:rPr>
                  <w:rFonts w:ascii="Times New Roman" w:hAnsi="Times New Roman" w:cs="Times New Roman"/>
                  <w:bCs/>
                  <w:sz w:val="18"/>
                  <w:szCs w:val="18"/>
                  <w:rPrChange w:id="10476" w:author="Rashed Hasan" w:date="2021-05-15T22:19:00Z">
                    <w:rPr>
                      <w:rFonts w:ascii="Times New Roman" w:hAnsi="Times New Roman" w:cs="Times New Roman"/>
                      <w:bCs/>
                      <w:sz w:val="20"/>
                      <w:szCs w:val="20"/>
                    </w:rPr>
                  </w:rPrChange>
                </w:rPr>
                <w:t>Yes</w:t>
              </w:r>
            </w:ins>
          </w:p>
        </w:tc>
        <w:tc>
          <w:tcPr>
            <w:tcW w:w="665" w:type="pct"/>
            <w:vAlign w:val="center"/>
          </w:tcPr>
          <w:p w14:paraId="2491DC1C" w14:textId="278C2492" w:rsidR="00DC4748" w:rsidRPr="00B76AF0" w:rsidRDefault="00DC4748" w:rsidP="00E75A46">
            <w:pPr>
              <w:jc w:val="both"/>
              <w:rPr>
                <w:ins w:id="10477" w:author="Rashed Hasan" w:date="2021-05-15T22:18:00Z"/>
                <w:rFonts w:ascii="Times New Roman" w:hAnsi="Times New Roman" w:cs="Times New Roman"/>
                <w:bCs/>
                <w:sz w:val="18"/>
                <w:szCs w:val="18"/>
                <w:rPrChange w:id="10478" w:author="Rashed Hasan" w:date="2021-05-15T22:19:00Z">
                  <w:rPr>
                    <w:ins w:id="10479" w:author="Rashed Hasan" w:date="2021-05-15T22:18:00Z"/>
                    <w:rFonts w:ascii="Times New Roman" w:hAnsi="Times New Roman" w:cs="Times New Roman"/>
                    <w:bCs/>
                    <w:sz w:val="20"/>
                    <w:szCs w:val="20"/>
                  </w:rPr>
                </w:rPrChange>
              </w:rPr>
              <w:pPrChange w:id="10480" w:author="Microsoft account" w:date="2021-05-25T22:50:00Z">
                <w:pPr>
                  <w:jc w:val="center"/>
                </w:pPr>
              </w:pPrChange>
            </w:pPr>
            <w:ins w:id="10481" w:author="Microsoft account" w:date="2021-05-25T02:06:00Z">
              <w:r w:rsidRPr="00E56AA1">
                <w:rPr>
                  <w:rFonts w:ascii="Times New Roman" w:hAnsi="Times New Roman" w:cs="Times New Roman"/>
                  <w:bCs/>
                  <w:sz w:val="18"/>
                  <w:szCs w:val="18"/>
                </w:rPr>
                <w:t>Reference</w:t>
              </w:r>
            </w:ins>
            <w:ins w:id="10482" w:author="Rashed Hasan" w:date="2021-05-15T22:18:00Z">
              <w:del w:id="10483" w:author="Microsoft account" w:date="2021-05-25T02:06:00Z">
                <w:r w:rsidRPr="00B76AF0" w:rsidDel="00EE38BA">
                  <w:rPr>
                    <w:rFonts w:ascii="Times New Roman" w:hAnsi="Times New Roman" w:cs="Times New Roman"/>
                    <w:bCs/>
                    <w:sz w:val="18"/>
                    <w:szCs w:val="18"/>
                    <w:rPrChange w:id="10484" w:author="Rashed Hasan" w:date="2021-05-15T22:19:00Z">
                      <w:rPr>
                        <w:rFonts w:ascii="Times New Roman" w:hAnsi="Times New Roman" w:cs="Times New Roman"/>
                        <w:bCs/>
                        <w:sz w:val="20"/>
                        <w:szCs w:val="20"/>
                      </w:rPr>
                    </w:rPrChange>
                  </w:rPr>
                  <w:delText>--</w:delText>
                </w:r>
              </w:del>
            </w:ins>
          </w:p>
        </w:tc>
        <w:tc>
          <w:tcPr>
            <w:tcW w:w="456" w:type="pct"/>
            <w:vAlign w:val="center"/>
          </w:tcPr>
          <w:p w14:paraId="0AB5E056" w14:textId="7CA2CF50" w:rsidR="00DC4748" w:rsidRPr="00B76AF0" w:rsidRDefault="00DC4748" w:rsidP="00E75A46">
            <w:pPr>
              <w:jc w:val="both"/>
              <w:rPr>
                <w:ins w:id="10485" w:author="Rashed Hasan" w:date="2021-05-15T22:18:00Z"/>
                <w:rFonts w:ascii="Times New Roman" w:hAnsi="Times New Roman" w:cs="Times New Roman"/>
                <w:bCs/>
                <w:sz w:val="18"/>
                <w:szCs w:val="18"/>
                <w:rPrChange w:id="10486" w:author="Rashed Hasan" w:date="2021-05-15T22:19:00Z">
                  <w:rPr>
                    <w:ins w:id="10487" w:author="Rashed Hasan" w:date="2021-05-15T22:18:00Z"/>
                    <w:rFonts w:ascii="Times New Roman" w:hAnsi="Times New Roman" w:cs="Times New Roman"/>
                    <w:bCs/>
                    <w:sz w:val="20"/>
                    <w:szCs w:val="20"/>
                  </w:rPr>
                </w:rPrChange>
              </w:rPr>
              <w:pPrChange w:id="10488" w:author="Microsoft account" w:date="2021-05-25T22:50:00Z">
                <w:pPr>
                  <w:jc w:val="center"/>
                </w:pPr>
              </w:pPrChange>
            </w:pPr>
            <w:ins w:id="10489" w:author="Microsoft account" w:date="2021-05-25T02:06:00Z">
              <w:r w:rsidRPr="00E56AA1">
                <w:rPr>
                  <w:rFonts w:ascii="Times New Roman" w:hAnsi="Times New Roman" w:cs="Times New Roman"/>
                  <w:bCs/>
                  <w:sz w:val="18"/>
                  <w:szCs w:val="18"/>
                </w:rPr>
                <w:t>-</w:t>
              </w:r>
            </w:ins>
            <w:ins w:id="10490" w:author="Rashed Hasan" w:date="2021-05-15T22:18:00Z">
              <w:del w:id="10491" w:author="Microsoft account" w:date="2021-05-25T02:06:00Z">
                <w:r w:rsidRPr="00B76AF0" w:rsidDel="00EE38BA">
                  <w:rPr>
                    <w:rFonts w:ascii="Times New Roman" w:hAnsi="Times New Roman" w:cs="Times New Roman"/>
                    <w:bCs/>
                    <w:sz w:val="18"/>
                    <w:szCs w:val="18"/>
                    <w:rPrChange w:id="10492" w:author="Rashed Hasan" w:date="2021-05-15T22:19:00Z">
                      <w:rPr>
                        <w:rFonts w:ascii="Times New Roman" w:hAnsi="Times New Roman" w:cs="Times New Roman"/>
                        <w:bCs/>
                        <w:sz w:val="20"/>
                        <w:szCs w:val="20"/>
                      </w:rPr>
                    </w:rPrChange>
                  </w:rPr>
                  <w:delText>--</w:delText>
                </w:r>
              </w:del>
            </w:ins>
          </w:p>
        </w:tc>
        <w:tc>
          <w:tcPr>
            <w:tcW w:w="636" w:type="pct"/>
            <w:vAlign w:val="center"/>
          </w:tcPr>
          <w:p w14:paraId="7E6C05A0" w14:textId="2C975C13" w:rsidR="00DC4748" w:rsidRPr="00B76AF0" w:rsidRDefault="00DC4748" w:rsidP="00E75A46">
            <w:pPr>
              <w:jc w:val="both"/>
              <w:rPr>
                <w:ins w:id="10493" w:author="Rashed Hasan" w:date="2021-05-15T22:18:00Z"/>
                <w:rFonts w:ascii="Times New Roman" w:hAnsi="Times New Roman" w:cs="Times New Roman"/>
                <w:bCs/>
                <w:sz w:val="18"/>
                <w:szCs w:val="18"/>
                <w:rPrChange w:id="10494" w:author="Rashed Hasan" w:date="2021-05-15T22:19:00Z">
                  <w:rPr>
                    <w:ins w:id="10495" w:author="Rashed Hasan" w:date="2021-05-15T22:18:00Z"/>
                    <w:rFonts w:ascii="Times New Roman" w:hAnsi="Times New Roman" w:cs="Times New Roman"/>
                    <w:bCs/>
                    <w:sz w:val="20"/>
                    <w:szCs w:val="20"/>
                  </w:rPr>
                </w:rPrChange>
              </w:rPr>
              <w:pPrChange w:id="10496" w:author="Microsoft account" w:date="2021-05-25T22:50:00Z">
                <w:pPr>
                  <w:jc w:val="center"/>
                </w:pPr>
              </w:pPrChange>
            </w:pPr>
            <w:ins w:id="10497" w:author="Rashed Hasan" w:date="2021-05-15T22:18:00Z">
              <w:del w:id="10498" w:author="Microsoft account" w:date="2021-05-25T02:50:00Z">
                <w:r w:rsidRPr="00B76AF0" w:rsidDel="00271CC4">
                  <w:rPr>
                    <w:rFonts w:ascii="Times New Roman" w:hAnsi="Times New Roman" w:cs="Times New Roman"/>
                    <w:bCs/>
                    <w:sz w:val="18"/>
                    <w:szCs w:val="18"/>
                    <w:rPrChange w:id="10499" w:author="Rashed Hasan" w:date="2021-05-15T22:19:00Z">
                      <w:rPr>
                        <w:rFonts w:ascii="Times New Roman" w:hAnsi="Times New Roman" w:cs="Times New Roman"/>
                        <w:bCs/>
                        <w:sz w:val="20"/>
                        <w:szCs w:val="20"/>
                      </w:rPr>
                    </w:rPrChange>
                  </w:rPr>
                  <w:delText>-</w:delText>
                </w:r>
              </w:del>
              <w:del w:id="10500" w:author="Microsoft account" w:date="2021-05-25T02:49:00Z">
                <w:r w:rsidRPr="00B76AF0" w:rsidDel="00271CC4">
                  <w:rPr>
                    <w:rFonts w:ascii="Times New Roman" w:hAnsi="Times New Roman" w:cs="Times New Roman"/>
                    <w:bCs/>
                    <w:sz w:val="18"/>
                    <w:szCs w:val="18"/>
                    <w:rPrChange w:id="10501" w:author="Rashed Hasan" w:date="2021-05-15T22:19:00Z">
                      <w:rPr>
                        <w:rFonts w:ascii="Times New Roman" w:hAnsi="Times New Roman" w:cs="Times New Roman"/>
                        <w:bCs/>
                        <w:sz w:val="20"/>
                        <w:szCs w:val="20"/>
                      </w:rPr>
                    </w:rPrChange>
                  </w:rPr>
                  <w:delText>-</w:delText>
                </w:r>
              </w:del>
            </w:ins>
          </w:p>
        </w:tc>
        <w:tc>
          <w:tcPr>
            <w:tcW w:w="430" w:type="pct"/>
            <w:vAlign w:val="center"/>
          </w:tcPr>
          <w:p w14:paraId="1120C8C8" w14:textId="68CD71E5" w:rsidR="00DC4748" w:rsidRPr="00B76AF0" w:rsidRDefault="00DC4748" w:rsidP="00E75A46">
            <w:pPr>
              <w:jc w:val="both"/>
              <w:rPr>
                <w:ins w:id="10502" w:author="Rashed Hasan" w:date="2021-05-15T22:18:00Z"/>
                <w:rFonts w:ascii="Times New Roman" w:hAnsi="Times New Roman" w:cs="Times New Roman"/>
                <w:bCs/>
                <w:sz w:val="18"/>
                <w:szCs w:val="18"/>
                <w:rPrChange w:id="10503" w:author="Rashed Hasan" w:date="2021-05-15T22:19:00Z">
                  <w:rPr>
                    <w:ins w:id="10504" w:author="Rashed Hasan" w:date="2021-05-15T22:18:00Z"/>
                    <w:rFonts w:ascii="Times New Roman" w:hAnsi="Times New Roman" w:cs="Times New Roman"/>
                    <w:bCs/>
                    <w:sz w:val="20"/>
                    <w:szCs w:val="20"/>
                  </w:rPr>
                </w:rPrChange>
              </w:rPr>
              <w:pPrChange w:id="10505" w:author="Microsoft account" w:date="2021-05-25T22:50:00Z">
                <w:pPr>
                  <w:jc w:val="center"/>
                </w:pPr>
              </w:pPrChange>
            </w:pPr>
            <w:ins w:id="10506" w:author="Rashed Hasan" w:date="2021-05-15T22:18:00Z">
              <w:del w:id="10507" w:author="Microsoft account" w:date="2021-05-25T02:50:00Z">
                <w:r w:rsidRPr="00B76AF0" w:rsidDel="00271CC4">
                  <w:rPr>
                    <w:rFonts w:ascii="Times New Roman" w:hAnsi="Times New Roman" w:cs="Times New Roman"/>
                    <w:bCs/>
                    <w:sz w:val="18"/>
                    <w:szCs w:val="18"/>
                    <w:rPrChange w:id="10508" w:author="Rashed Hasan" w:date="2021-05-15T22:19:00Z">
                      <w:rPr>
                        <w:rFonts w:ascii="Times New Roman" w:hAnsi="Times New Roman" w:cs="Times New Roman"/>
                        <w:bCs/>
                        <w:sz w:val="20"/>
                        <w:szCs w:val="20"/>
                      </w:rPr>
                    </w:rPrChange>
                  </w:rPr>
                  <w:delText>--</w:delText>
                </w:r>
              </w:del>
            </w:ins>
          </w:p>
        </w:tc>
        <w:tc>
          <w:tcPr>
            <w:tcW w:w="627" w:type="pct"/>
            <w:vAlign w:val="center"/>
          </w:tcPr>
          <w:p w14:paraId="31C36BA9" w14:textId="77777777" w:rsidR="00DC4748" w:rsidRPr="00B76AF0" w:rsidRDefault="00DC4748" w:rsidP="00E75A46">
            <w:pPr>
              <w:jc w:val="both"/>
              <w:rPr>
                <w:ins w:id="10509" w:author="Rashed Hasan" w:date="2021-05-15T22:18:00Z"/>
                <w:rFonts w:ascii="Times New Roman" w:hAnsi="Times New Roman" w:cs="Times New Roman"/>
                <w:bCs/>
                <w:sz w:val="18"/>
                <w:szCs w:val="18"/>
                <w:rPrChange w:id="10510" w:author="Rashed Hasan" w:date="2021-05-15T22:19:00Z">
                  <w:rPr>
                    <w:ins w:id="10511" w:author="Rashed Hasan" w:date="2021-05-15T22:18:00Z"/>
                    <w:rFonts w:ascii="Times New Roman" w:hAnsi="Times New Roman" w:cs="Times New Roman"/>
                    <w:bCs/>
                    <w:sz w:val="20"/>
                    <w:szCs w:val="20"/>
                  </w:rPr>
                </w:rPrChange>
              </w:rPr>
              <w:pPrChange w:id="10512" w:author="Microsoft account" w:date="2021-05-25T22:50:00Z">
                <w:pPr>
                  <w:jc w:val="center"/>
                </w:pPr>
              </w:pPrChange>
            </w:pPr>
            <w:ins w:id="10513" w:author="Rashed Hasan" w:date="2021-05-15T22:18:00Z">
              <w:r w:rsidRPr="00B76AF0">
                <w:rPr>
                  <w:rFonts w:ascii="Times New Roman" w:hAnsi="Times New Roman" w:cs="Times New Roman"/>
                  <w:bCs/>
                  <w:sz w:val="18"/>
                  <w:szCs w:val="18"/>
                  <w:rPrChange w:id="10514" w:author="Rashed Hasan" w:date="2021-05-15T22:19:00Z">
                    <w:rPr>
                      <w:rFonts w:ascii="Times New Roman" w:hAnsi="Times New Roman" w:cs="Times New Roman"/>
                      <w:bCs/>
                      <w:sz w:val="20"/>
                      <w:szCs w:val="20"/>
                    </w:rPr>
                  </w:rPrChange>
                </w:rPr>
                <w:t>Reference</w:t>
              </w:r>
            </w:ins>
          </w:p>
        </w:tc>
        <w:tc>
          <w:tcPr>
            <w:tcW w:w="392" w:type="pct"/>
            <w:vAlign w:val="center"/>
          </w:tcPr>
          <w:p w14:paraId="3106056B" w14:textId="77777777" w:rsidR="00DC4748" w:rsidRPr="00B76AF0" w:rsidRDefault="00DC4748" w:rsidP="00E75A46">
            <w:pPr>
              <w:jc w:val="both"/>
              <w:rPr>
                <w:ins w:id="10515" w:author="Rashed Hasan" w:date="2021-05-15T22:18:00Z"/>
                <w:rFonts w:ascii="Times New Roman" w:hAnsi="Times New Roman" w:cs="Times New Roman"/>
                <w:bCs/>
                <w:sz w:val="18"/>
                <w:szCs w:val="18"/>
                <w:rPrChange w:id="10516" w:author="Rashed Hasan" w:date="2021-05-15T22:19:00Z">
                  <w:rPr>
                    <w:ins w:id="10517" w:author="Rashed Hasan" w:date="2021-05-15T22:18:00Z"/>
                    <w:rFonts w:ascii="Times New Roman" w:hAnsi="Times New Roman" w:cs="Times New Roman"/>
                    <w:bCs/>
                    <w:sz w:val="20"/>
                    <w:szCs w:val="20"/>
                  </w:rPr>
                </w:rPrChange>
              </w:rPr>
              <w:pPrChange w:id="10518" w:author="Microsoft account" w:date="2021-05-25T22:50:00Z">
                <w:pPr>
                  <w:jc w:val="center"/>
                </w:pPr>
              </w:pPrChange>
            </w:pPr>
            <w:ins w:id="10519" w:author="Rashed Hasan" w:date="2021-05-15T22:18:00Z">
              <w:r w:rsidRPr="00B76AF0">
                <w:rPr>
                  <w:rFonts w:ascii="Times New Roman" w:hAnsi="Times New Roman" w:cs="Times New Roman"/>
                  <w:bCs/>
                  <w:sz w:val="18"/>
                  <w:szCs w:val="18"/>
                  <w:rPrChange w:id="10520" w:author="Rashed Hasan" w:date="2021-05-15T22:19:00Z">
                    <w:rPr>
                      <w:rFonts w:ascii="Times New Roman" w:hAnsi="Times New Roman" w:cs="Times New Roman"/>
                      <w:bCs/>
                      <w:sz w:val="20"/>
                      <w:szCs w:val="20"/>
                    </w:rPr>
                  </w:rPrChange>
                </w:rPr>
                <w:t>-</w:t>
              </w:r>
              <w:del w:id="10521" w:author="Microsoft account" w:date="2021-05-24T00:01:00Z">
                <w:r w:rsidRPr="00B76AF0" w:rsidDel="00635F61">
                  <w:rPr>
                    <w:rFonts w:ascii="Times New Roman" w:hAnsi="Times New Roman" w:cs="Times New Roman"/>
                    <w:bCs/>
                    <w:sz w:val="18"/>
                    <w:szCs w:val="18"/>
                    <w:rPrChange w:id="10522" w:author="Rashed Hasan" w:date="2021-05-15T22:19:00Z">
                      <w:rPr>
                        <w:rFonts w:ascii="Times New Roman" w:hAnsi="Times New Roman" w:cs="Times New Roman"/>
                        <w:bCs/>
                        <w:sz w:val="20"/>
                        <w:szCs w:val="20"/>
                      </w:rPr>
                    </w:rPrChange>
                  </w:rPr>
                  <w:delText>-</w:delText>
                </w:r>
              </w:del>
            </w:ins>
          </w:p>
        </w:tc>
        <w:tc>
          <w:tcPr>
            <w:tcW w:w="625" w:type="pct"/>
            <w:vAlign w:val="center"/>
          </w:tcPr>
          <w:p w14:paraId="4F0A973D" w14:textId="77777777" w:rsidR="00DC4748" w:rsidRPr="00B76AF0" w:rsidRDefault="00DC4748" w:rsidP="00E75A46">
            <w:pPr>
              <w:jc w:val="both"/>
              <w:rPr>
                <w:ins w:id="10523" w:author="Rashed Hasan" w:date="2021-05-15T22:18:00Z"/>
                <w:rFonts w:ascii="Times New Roman" w:hAnsi="Times New Roman" w:cs="Times New Roman"/>
                <w:bCs/>
                <w:sz w:val="18"/>
                <w:szCs w:val="18"/>
                <w:rPrChange w:id="10524" w:author="Rashed Hasan" w:date="2021-05-15T22:19:00Z">
                  <w:rPr>
                    <w:ins w:id="10525" w:author="Rashed Hasan" w:date="2021-05-15T22:18:00Z"/>
                    <w:rFonts w:ascii="Times New Roman" w:hAnsi="Times New Roman" w:cs="Times New Roman"/>
                    <w:bCs/>
                    <w:sz w:val="20"/>
                    <w:szCs w:val="20"/>
                  </w:rPr>
                </w:rPrChange>
              </w:rPr>
              <w:pPrChange w:id="10526" w:author="Microsoft account" w:date="2021-05-25T22:50:00Z">
                <w:pPr>
                  <w:jc w:val="center"/>
                </w:pPr>
              </w:pPrChange>
            </w:pPr>
            <w:ins w:id="10527" w:author="Rashed Hasan" w:date="2021-05-15T22:18:00Z">
              <w:r w:rsidRPr="00B76AF0">
                <w:rPr>
                  <w:rFonts w:ascii="Times New Roman" w:hAnsi="Times New Roman" w:cs="Times New Roman"/>
                  <w:bCs/>
                  <w:sz w:val="18"/>
                  <w:szCs w:val="18"/>
                  <w:rPrChange w:id="10528" w:author="Rashed Hasan" w:date="2021-05-15T22:19:00Z">
                    <w:rPr>
                      <w:rFonts w:ascii="Times New Roman" w:hAnsi="Times New Roman" w:cs="Times New Roman"/>
                      <w:bCs/>
                      <w:sz w:val="20"/>
                      <w:szCs w:val="20"/>
                    </w:rPr>
                  </w:rPrChange>
                </w:rPr>
                <w:t>Reference</w:t>
              </w:r>
            </w:ins>
          </w:p>
        </w:tc>
        <w:tc>
          <w:tcPr>
            <w:tcW w:w="430" w:type="pct"/>
            <w:vAlign w:val="center"/>
          </w:tcPr>
          <w:p w14:paraId="6458CFEE" w14:textId="77777777" w:rsidR="00DC4748" w:rsidRPr="00B76AF0" w:rsidRDefault="00DC4748" w:rsidP="00E75A46">
            <w:pPr>
              <w:jc w:val="both"/>
              <w:rPr>
                <w:ins w:id="10529" w:author="Rashed Hasan" w:date="2021-05-15T22:18:00Z"/>
                <w:rFonts w:ascii="Times New Roman" w:hAnsi="Times New Roman" w:cs="Times New Roman"/>
                <w:bCs/>
                <w:sz w:val="18"/>
                <w:szCs w:val="18"/>
                <w:rPrChange w:id="10530" w:author="Rashed Hasan" w:date="2021-05-15T22:19:00Z">
                  <w:rPr>
                    <w:ins w:id="10531" w:author="Rashed Hasan" w:date="2021-05-15T22:18:00Z"/>
                    <w:rFonts w:ascii="Times New Roman" w:hAnsi="Times New Roman" w:cs="Times New Roman"/>
                    <w:bCs/>
                    <w:sz w:val="20"/>
                    <w:szCs w:val="20"/>
                  </w:rPr>
                </w:rPrChange>
              </w:rPr>
              <w:pPrChange w:id="10532" w:author="Microsoft account" w:date="2021-05-25T22:50:00Z">
                <w:pPr>
                  <w:jc w:val="center"/>
                </w:pPr>
              </w:pPrChange>
            </w:pPr>
            <w:ins w:id="10533" w:author="Rashed Hasan" w:date="2021-05-15T22:18:00Z">
              <w:r w:rsidRPr="00B76AF0">
                <w:rPr>
                  <w:rFonts w:ascii="Times New Roman" w:hAnsi="Times New Roman" w:cs="Times New Roman"/>
                  <w:bCs/>
                  <w:sz w:val="18"/>
                  <w:szCs w:val="18"/>
                  <w:rPrChange w:id="10534" w:author="Rashed Hasan" w:date="2021-05-15T22:19:00Z">
                    <w:rPr>
                      <w:rFonts w:ascii="Times New Roman" w:hAnsi="Times New Roman" w:cs="Times New Roman"/>
                      <w:bCs/>
                      <w:sz w:val="20"/>
                      <w:szCs w:val="20"/>
                    </w:rPr>
                  </w:rPrChange>
                </w:rPr>
                <w:t>-</w:t>
              </w:r>
              <w:del w:id="10535" w:author="Microsoft account" w:date="2021-05-24T00:01:00Z">
                <w:r w:rsidRPr="00B76AF0" w:rsidDel="00635F61">
                  <w:rPr>
                    <w:rFonts w:ascii="Times New Roman" w:hAnsi="Times New Roman" w:cs="Times New Roman"/>
                    <w:bCs/>
                    <w:sz w:val="18"/>
                    <w:szCs w:val="18"/>
                    <w:rPrChange w:id="10536" w:author="Rashed Hasan" w:date="2021-05-15T22:19:00Z">
                      <w:rPr>
                        <w:rFonts w:ascii="Times New Roman" w:hAnsi="Times New Roman" w:cs="Times New Roman"/>
                        <w:bCs/>
                        <w:sz w:val="20"/>
                        <w:szCs w:val="20"/>
                      </w:rPr>
                    </w:rPrChange>
                  </w:rPr>
                  <w:delText>-</w:delText>
                </w:r>
              </w:del>
            </w:ins>
          </w:p>
        </w:tc>
      </w:tr>
      <w:tr w:rsidR="00DC4748" w:rsidRPr="00B76AF0" w14:paraId="015F9012" w14:textId="77777777" w:rsidTr="004B3203">
        <w:tblPrEx>
          <w:tblW w:w="5551" w:type="pct"/>
          <w:jc w:val="center"/>
          <w:tblBorders>
            <w:top w:val="single" w:sz="4" w:space="0" w:color="auto"/>
            <w:bottom w:val="single" w:sz="4" w:space="0" w:color="auto"/>
          </w:tblBorders>
          <w:tblPrExChange w:id="10537" w:author="Rashed Hasan" w:date="2021-05-15T22:21:00Z">
            <w:tblPrEx>
              <w:tblW w:w="5199" w:type="pct"/>
              <w:jc w:val="center"/>
              <w:tblBorders>
                <w:top w:val="single" w:sz="4" w:space="0" w:color="auto"/>
                <w:bottom w:val="single" w:sz="4" w:space="0" w:color="auto"/>
              </w:tblBorders>
            </w:tblPrEx>
          </w:tblPrExChange>
        </w:tblPrEx>
        <w:trPr>
          <w:trHeight w:val="226"/>
          <w:jc w:val="center"/>
          <w:ins w:id="10538" w:author="Rashed Hasan" w:date="2021-05-15T22:18:00Z"/>
          <w:trPrChange w:id="10539" w:author="Rashed Hasan" w:date="2021-05-15T22:21:00Z">
            <w:trPr>
              <w:gridAfter w:val="0"/>
              <w:trHeight w:val="227"/>
              <w:jc w:val="center"/>
            </w:trPr>
          </w:trPrChange>
        </w:trPr>
        <w:tc>
          <w:tcPr>
            <w:tcW w:w="5000" w:type="pct"/>
            <w:gridSpan w:val="9"/>
            <w:vAlign w:val="center"/>
            <w:tcPrChange w:id="10540" w:author="Rashed Hasan" w:date="2021-05-15T22:21:00Z">
              <w:tcPr>
                <w:tcW w:w="5000" w:type="pct"/>
                <w:gridSpan w:val="9"/>
                <w:vAlign w:val="center"/>
              </w:tcPr>
            </w:tcPrChange>
          </w:tcPr>
          <w:p w14:paraId="7F83E11A" w14:textId="77777777" w:rsidR="00DC4748" w:rsidRPr="00B76AF0" w:rsidRDefault="00DC4748" w:rsidP="00E75A46">
            <w:pPr>
              <w:jc w:val="both"/>
              <w:rPr>
                <w:ins w:id="10541" w:author="Rashed Hasan" w:date="2021-05-15T22:18:00Z"/>
                <w:rFonts w:ascii="Times New Roman" w:hAnsi="Times New Roman" w:cs="Times New Roman"/>
                <w:b/>
                <w:bCs/>
                <w:i/>
                <w:sz w:val="18"/>
                <w:szCs w:val="18"/>
                <w:rPrChange w:id="10542" w:author="Rashed Hasan" w:date="2021-05-15T22:19:00Z">
                  <w:rPr>
                    <w:ins w:id="10543" w:author="Rashed Hasan" w:date="2021-05-15T22:18:00Z"/>
                    <w:rFonts w:ascii="Times New Roman" w:hAnsi="Times New Roman" w:cs="Times New Roman"/>
                    <w:b/>
                    <w:bCs/>
                    <w:i/>
                    <w:sz w:val="20"/>
                    <w:szCs w:val="20"/>
                  </w:rPr>
                </w:rPrChange>
              </w:rPr>
              <w:pPrChange w:id="10544" w:author="Microsoft account" w:date="2021-05-25T22:50:00Z">
                <w:pPr/>
              </w:pPrChange>
            </w:pPr>
            <w:ins w:id="10545" w:author="Rashed Hasan" w:date="2021-05-15T22:18:00Z">
              <w:r w:rsidRPr="00B76AF0">
                <w:rPr>
                  <w:rFonts w:ascii="Times New Roman" w:hAnsi="Times New Roman" w:cs="Times New Roman"/>
                  <w:b/>
                  <w:bCs/>
                  <w:i/>
                  <w:sz w:val="18"/>
                  <w:szCs w:val="18"/>
                  <w:rPrChange w:id="10546" w:author="Rashed Hasan" w:date="2021-05-15T22:19:00Z">
                    <w:rPr>
                      <w:rFonts w:ascii="Times New Roman" w:hAnsi="Times New Roman" w:cs="Times New Roman"/>
                      <w:b/>
                      <w:bCs/>
                      <w:i/>
                      <w:sz w:val="20"/>
                      <w:szCs w:val="20"/>
                    </w:rPr>
                  </w:rPrChange>
                </w:rPr>
                <w:t>Salt Iodization</w:t>
              </w:r>
            </w:ins>
          </w:p>
        </w:tc>
      </w:tr>
      <w:tr w:rsidR="00DC4748" w:rsidRPr="00B76AF0" w14:paraId="774C7F1B" w14:textId="77777777" w:rsidTr="00B211C0">
        <w:trPr>
          <w:trHeight w:val="226"/>
          <w:jc w:val="center"/>
          <w:ins w:id="10547" w:author="Rashed Hasan" w:date="2021-05-15T22:18:00Z"/>
        </w:trPr>
        <w:tc>
          <w:tcPr>
            <w:tcW w:w="739" w:type="pct"/>
            <w:vAlign w:val="center"/>
          </w:tcPr>
          <w:p w14:paraId="4A26AC20" w14:textId="77777777" w:rsidR="00DC4748" w:rsidRPr="00B76AF0" w:rsidRDefault="00DC4748" w:rsidP="00E75A46">
            <w:pPr>
              <w:jc w:val="both"/>
              <w:rPr>
                <w:ins w:id="10548" w:author="Rashed Hasan" w:date="2021-05-15T22:18:00Z"/>
                <w:rFonts w:ascii="Times New Roman" w:hAnsi="Times New Roman" w:cs="Times New Roman"/>
                <w:bCs/>
                <w:sz w:val="18"/>
                <w:szCs w:val="18"/>
                <w:rPrChange w:id="10549" w:author="Rashed Hasan" w:date="2021-05-15T22:19:00Z">
                  <w:rPr>
                    <w:ins w:id="10550" w:author="Rashed Hasan" w:date="2021-05-15T22:18:00Z"/>
                    <w:rFonts w:ascii="Times New Roman" w:hAnsi="Times New Roman" w:cs="Times New Roman"/>
                    <w:bCs/>
                    <w:sz w:val="20"/>
                    <w:szCs w:val="20"/>
                  </w:rPr>
                </w:rPrChange>
              </w:rPr>
              <w:pPrChange w:id="10551" w:author="Microsoft account" w:date="2021-05-25T22:50:00Z">
                <w:pPr>
                  <w:jc w:val="center"/>
                </w:pPr>
              </w:pPrChange>
            </w:pPr>
            <w:ins w:id="10552" w:author="Rashed Hasan" w:date="2021-05-15T22:18:00Z">
              <w:r w:rsidRPr="00B76AF0">
                <w:rPr>
                  <w:rFonts w:ascii="Times New Roman" w:hAnsi="Times New Roman" w:cs="Times New Roman"/>
                  <w:bCs/>
                  <w:sz w:val="18"/>
                  <w:szCs w:val="18"/>
                  <w:rPrChange w:id="10553" w:author="Rashed Hasan" w:date="2021-05-15T22:19:00Z">
                    <w:rPr>
                      <w:rFonts w:ascii="Times New Roman" w:hAnsi="Times New Roman" w:cs="Times New Roman"/>
                      <w:bCs/>
                      <w:sz w:val="20"/>
                      <w:szCs w:val="20"/>
                    </w:rPr>
                  </w:rPrChange>
                </w:rPr>
                <w:t>Yes</w:t>
              </w:r>
            </w:ins>
          </w:p>
        </w:tc>
        <w:tc>
          <w:tcPr>
            <w:tcW w:w="665" w:type="pct"/>
            <w:vAlign w:val="center"/>
          </w:tcPr>
          <w:p w14:paraId="48A61A32" w14:textId="23348477" w:rsidR="00DC4748" w:rsidRPr="00B76AF0" w:rsidRDefault="00DC4748" w:rsidP="00E75A46">
            <w:pPr>
              <w:jc w:val="both"/>
              <w:rPr>
                <w:ins w:id="10554" w:author="Rashed Hasan" w:date="2021-05-15T22:18:00Z"/>
                <w:rFonts w:ascii="Times New Roman" w:hAnsi="Times New Roman" w:cs="Times New Roman"/>
                <w:bCs/>
                <w:sz w:val="18"/>
                <w:szCs w:val="18"/>
                <w:rPrChange w:id="10555" w:author="Rashed Hasan" w:date="2021-05-15T22:19:00Z">
                  <w:rPr>
                    <w:ins w:id="10556" w:author="Rashed Hasan" w:date="2021-05-15T22:18:00Z"/>
                    <w:rFonts w:ascii="Times New Roman" w:hAnsi="Times New Roman" w:cs="Times New Roman"/>
                    <w:bCs/>
                    <w:sz w:val="20"/>
                    <w:szCs w:val="20"/>
                  </w:rPr>
                </w:rPrChange>
              </w:rPr>
            </w:pPr>
            <w:ins w:id="10557" w:author="Microsoft account" w:date="2021-05-25T02:08:00Z">
              <w:r w:rsidRPr="00E56AA1">
                <w:rPr>
                  <w:rFonts w:ascii="Times New Roman" w:hAnsi="Times New Roman" w:cs="Times New Roman"/>
                  <w:bCs/>
                  <w:sz w:val="18"/>
                  <w:szCs w:val="18"/>
                </w:rPr>
                <w:t>Reference</w:t>
              </w:r>
            </w:ins>
            <w:ins w:id="10558" w:author="Rashed Hasan" w:date="2021-05-15T22:18:00Z">
              <w:del w:id="10559" w:author="Microsoft account" w:date="2021-05-25T02:07:00Z">
                <w:r w:rsidRPr="00B76AF0" w:rsidDel="00687337">
                  <w:rPr>
                    <w:rFonts w:ascii="Times New Roman" w:hAnsi="Times New Roman" w:cs="Times New Roman"/>
                    <w:bCs/>
                    <w:sz w:val="18"/>
                    <w:szCs w:val="18"/>
                    <w:rPrChange w:id="10560" w:author="Rashed Hasan" w:date="2021-05-15T22:19:00Z">
                      <w:rPr>
                        <w:rFonts w:ascii="Times New Roman" w:hAnsi="Times New Roman" w:cs="Times New Roman"/>
                        <w:bCs/>
                        <w:sz w:val="20"/>
                        <w:szCs w:val="20"/>
                      </w:rPr>
                    </w:rPrChange>
                  </w:rPr>
                  <w:delText>1.26</w:delText>
                </w:r>
              </w:del>
              <w:del w:id="10561" w:author="Microsoft account" w:date="2021-05-25T02:08:00Z">
                <w:r w:rsidRPr="00B76AF0" w:rsidDel="008853A6">
                  <w:rPr>
                    <w:rFonts w:ascii="Times New Roman" w:hAnsi="Times New Roman" w:cs="Times New Roman"/>
                    <w:bCs/>
                    <w:sz w:val="18"/>
                    <w:szCs w:val="18"/>
                    <w:rPrChange w:id="10562" w:author="Rashed Hasan" w:date="2021-05-15T22:19:00Z">
                      <w:rPr>
                        <w:rFonts w:ascii="Times New Roman" w:hAnsi="Times New Roman" w:cs="Times New Roman"/>
                        <w:bCs/>
                        <w:sz w:val="20"/>
                        <w:szCs w:val="20"/>
                      </w:rPr>
                    </w:rPrChange>
                  </w:rPr>
                  <w:delText xml:space="preserve"> (</w:delText>
                </w:r>
              </w:del>
              <w:del w:id="10563" w:author="Microsoft account" w:date="2021-05-25T02:07:00Z">
                <w:r w:rsidRPr="00B76AF0" w:rsidDel="00687337">
                  <w:rPr>
                    <w:rFonts w:ascii="Times New Roman" w:hAnsi="Times New Roman" w:cs="Times New Roman"/>
                    <w:bCs/>
                    <w:sz w:val="18"/>
                    <w:szCs w:val="18"/>
                    <w:rPrChange w:id="10564" w:author="Rashed Hasan" w:date="2021-05-15T22:19:00Z">
                      <w:rPr>
                        <w:rFonts w:ascii="Times New Roman" w:hAnsi="Times New Roman" w:cs="Times New Roman"/>
                        <w:bCs/>
                        <w:sz w:val="20"/>
                        <w:szCs w:val="20"/>
                      </w:rPr>
                    </w:rPrChange>
                  </w:rPr>
                  <w:delText>1.11</w:delText>
                </w:r>
              </w:del>
              <w:del w:id="10565" w:author="Microsoft account" w:date="2021-05-25T02:08:00Z">
                <w:r w:rsidRPr="00B76AF0" w:rsidDel="008853A6">
                  <w:rPr>
                    <w:rFonts w:ascii="Times New Roman" w:hAnsi="Times New Roman" w:cs="Times New Roman"/>
                    <w:bCs/>
                    <w:sz w:val="18"/>
                    <w:szCs w:val="18"/>
                    <w:rPrChange w:id="10566" w:author="Rashed Hasan" w:date="2021-05-15T22:19:00Z">
                      <w:rPr>
                        <w:rFonts w:ascii="Times New Roman" w:hAnsi="Times New Roman" w:cs="Times New Roman"/>
                        <w:bCs/>
                        <w:sz w:val="20"/>
                        <w:szCs w:val="20"/>
                      </w:rPr>
                    </w:rPrChange>
                  </w:rPr>
                  <w:delText>-</w:delText>
                </w:r>
              </w:del>
              <w:del w:id="10567" w:author="Microsoft account" w:date="2021-05-25T02:07:00Z">
                <w:r w:rsidRPr="00B76AF0" w:rsidDel="00687337">
                  <w:rPr>
                    <w:rFonts w:ascii="Times New Roman" w:hAnsi="Times New Roman" w:cs="Times New Roman"/>
                    <w:bCs/>
                    <w:sz w:val="18"/>
                    <w:szCs w:val="18"/>
                    <w:rPrChange w:id="10568" w:author="Rashed Hasan" w:date="2021-05-15T22:19:00Z">
                      <w:rPr>
                        <w:rFonts w:ascii="Times New Roman" w:hAnsi="Times New Roman" w:cs="Times New Roman"/>
                        <w:bCs/>
                        <w:sz w:val="20"/>
                        <w:szCs w:val="20"/>
                      </w:rPr>
                    </w:rPrChange>
                  </w:rPr>
                  <w:delText>1.43</w:delText>
                </w:r>
              </w:del>
              <w:del w:id="10569" w:author="Microsoft account" w:date="2021-05-25T02:08:00Z">
                <w:r w:rsidRPr="00B76AF0" w:rsidDel="008853A6">
                  <w:rPr>
                    <w:rFonts w:ascii="Times New Roman" w:hAnsi="Times New Roman" w:cs="Times New Roman"/>
                    <w:bCs/>
                    <w:sz w:val="18"/>
                    <w:szCs w:val="18"/>
                    <w:rPrChange w:id="10570" w:author="Rashed Hasan" w:date="2021-05-15T22:19:00Z">
                      <w:rPr>
                        <w:rFonts w:ascii="Times New Roman" w:hAnsi="Times New Roman" w:cs="Times New Roman"/>
                        <w:bCs/>
                        <w:sz w:val="20"/>
                        <w:szCs w:val="20"/>
                      </w:rPr>
                    </w:rPrChange>
                  </w:rPr>
                  <w:delText>)</w:delText>
                </w:r>
              </w:del>
            </w:ins>
          </w:p>
        </w:tc>
        <w:tc>
          <w:tcPr>
            <w:tcW w:w="456" w:type="pct"/>
            <w:vAlign w:val="center"/>
          </w:tcPr>
          <w:p w14:paraId="2747DBEA" w14:textId="168D0542" w:rsidR="00DC4748" w:rsidRPr="00B76AF0" w:rsidRDefault="00DC4748" w:rsidP="00E75A46">
            <w:pPr>
              <w:jc w:val="both"/>
              <w:rPr>
                <w:ins w:id="10571" w:author="Rashed Hasan" w:date="2021-05-15T22:18:00Z"/>
                <w:rFonts w:ascii="Times New Roman" w:hAnsi="Times New Roman" w:cs="Times New Roman"/>
                <w:bCs/>
                <w:sz w:val="18"/>
                <w:szCs w:val="18"/>
                <w:rPrChange w:id="10572" w:author="Rashed Hasan" w:date="2021-05-15T22:19:00Z">
                  <w:rPr>
                    <w:ins w:id="10573" w:author="Rashed Hasan" w:date="2021-05-15T22:18:00Z"/>
                    <w:rFonts w:ascii="Times New Roman" w:hAnsi="Times New Roman" w:cs="Times New Roman"/>
                    <w:bCs/>
                    <w:sz w:val="20"/>
                    <w:szCs w:val="20"/>
                  </w:rPr>
                </w:rPrChange>
              </w:rPr>
            </w:pPr>
            <w:ins w:id="10574" w:author="Microsoft account" w:date="2021-05-25T02:08:00Z">
              <w:r w:rsidRPr="00E56AA1">
                <w:rPr>
                  <w:rFonts w:ascii="Times New Roman" w:hAnsi="Times New Roman" w:cs="Times New Roman"/>
                  <w:bCs/>
                  <w:sz w:val="18"/>
                  <w:szCs w:val="18"/>
                </w:rPr>
                <w:t>-</w:t>
              </w:r>
            </w:ins>
            <w:ins w:id="10575" w:author="Rashed Hasan" w:date="2021-05-15T22:18:00Z">
              <w:del w:id="10576" w:author="Microsoft account" w:date="2021-05-25T02:07:00Z">
                <w:r w:rsidRPr="00B76AF0" w:rsidDel="00687337">
                  <w:rPr>
                    <w:rFonts w:ascii="Times New Roman" w:hAnsi="Times New Roman" w:cs="Times New Roman"/>
                    <w:bCs/>
                    <w:sz w:val="18"/>
                    <w:szCs w:val="18"/>
                    <w:rPrChange w:id="10577" w:author="Rashed Hasan" w:date="2021-05-15T22:19:00Z">
                      <w:rPr>
                        <w:rFonts w:ascii="Times New Roman" w:hAnsi="Times New Roman" w:cs="Times New Roman"/>
                        <w:bCs/>
                        <w:sz w:val="20"/>
                        <w:szCs w:val="20"/>
                      </w:rPr>
                    </w:rPrChange>
                  </w:rPr>
                  <w:delText>&lt;</w:delText>
                </w:r>
              </w:del>
              <w:del w:id="10578" w:author="Microsoft account" w:date="2021-05-25T02:08:00Z">
                <w:r w:rsidRPr="00B76AF0" w:rsidDel="008853A6">
                  <w:rPr>
                    <w:rFonts w:ascii="Times New Roman" w:hAnsi="Times New Roman" w:cs="Times New Roman"/>
                    <w:bCs/>
                    <w:sz w:val="18"/>
                    <w:szCs w:val="18"/>
                    <w:rPrChange w:id="10579" w:author="Rashed Hasan" w:date="2021-05-15T22:19:00Z">
                      <w:rPr>
                        <w:rFonts w:ascii="Times New Roman" w:hAnsi="Times New Roman" w:cs="Times New Roman"/>
                        <w:bCs/>
                        <w:sz w:val="20"/>
                        <w:szCs w:val="20"/>
                      </w:rPr>
                    </w:rPrChange>
                  </w:rPr>
                  <w:delText>0.</w:delText>
                </w:r>
              </w:del>
              <w:del w:id="10580" w:author="Microsoft account" w:date="2021-05-25T02:07:00Z">
                <w:r w:rsidRPr="00B76AF0" w:rsidDel="00687337">
                  <w:rPr>
                    <w:rFonts w:ascii="Times New Roman" w:hAnsi="Times New Roman" w:cs="Times New Roman"/>
                    <w:bCs/>
                    <w:sz w:val="18"/>
                    <w:szCs w:val="18"/>
                    <w:rPrChange w:id="10581" w:author="Rashed Hasan" w:date="2021-05-15T22:19:00Z">
                      <w:rPr>
                        <w:rFonts w:ascii="Times New Roman" w:hAnsi="Times New Roman" w:cs="Times New Roman"/>
                        <w:bCs/>
                        <w:sz w:val="20"/>
                        <w:szCs w:val="20"/>
                      </w:rPr>
                    </w:rPrChange>
                  </w:rPr>
                  <w:delText>001</w:delText>
                </w:r>
              </w:del>
            </w:ins>
          </w:p>
        </w:tc>
        <w:tc>
          <w:tcPr>
            <w:tcW w:w="636" w:type="pct"/>
            <w:vAlign w:val="center"/>
          </w:tcPr>
          <w:p w14:paraId="0ACC5B21" w14:textId="4850413B" w:rsidR="00DC4748" w:rsidRPr="00B76AF0" w:rsidRDefault="00DC4748" w:rsidP="00E75A46">
            <w:pPr>
              <w:jc w:val="both"/>
              <w:rPr>
                <w:ins w:id="10582" w:author="Rashed Hasan" w:date="2021-05-15T22:18:00Z"/>
                <w:rFonts w:ascii="Times New Roman" w:hAnsi="Times New Roman" w:cs="Times New Roman"/>
                <w:bCs/>
                <w:sz w:val="18"/>
                <w:szCs w:val="18"/>
                <w:rPrChange w:id="10583" w:author="Rashed Hasan" w:date="2021-05-15T22:19:00Z">
                  <w:rPr>
                    <w:ins w:id="10584" w:author="Rashed Hasan" w:date="2021-05-15T22:18:00Z"/>
                    <w:rFonts w:ascii="Times New Roman" w:hAnsi="Times New Roman" w:cs="Times New Roman"/>
                    <w:bCs/>
                    <w:sz w:val="20"/>
                    <w:szCs w:val="20"/>
                  </w:rPr>
                </w:rPrChange>
              </w:rPr>
              <w:pPrChange w:id="10585" w:author="Microsoft account" w:date="2021-05-25T22:50:00Z">
                <w:pPr>
                  <w:jc w:val="center"/>
                </w:pPr>
              </w:pPrChange>
            </w:pPr>
            <w:ins w:id="10586" w:author="Microsoft account" w:date="2021-05-25T02:56:00Z">
              <w:r w:rsidRPr="00E56AA1">
                <w:rPr>
                  <w:rFonts w:ascii="Times New Roman" w:hAnsi="Times New Roman" w:cs="Times New Roman"/>
                  <w:bCs/>
                  <w:sz w:val="18"/>
                  <w:szCs w:val="18"/>
                </w:rPr>
                <w:t>Reference</w:t>
              </w:r>
            </w:ins>
            <w:ins w:id="10587" w:author="Rashed Hasan" w:date="2021-05-15T22:18:00Z">
              <w:del w:id="10588" w:author="Microsoft account" w:date="2021-05-25T02:09:00Z">
                <w:r w:rsidRPr="00B76AF0" w:rsidDel="00787BB1">
                  <w:rPr>
                    <w:rFonts w:ascii="Times New Roman" w:hAnsi="Times New Roman" w:cs="Times New Roman"/>
                    <w:bCs/>
                    <w:sz w:val="18"/>
                    <w:szCs w:val="18"/>
                    <w:rPrChange w:id="10589" w:author="Rashed Hasan" w:date="2021-05-15T22:19:00Z">
                      <w:rPr>
                        <w:rFonts w:ascii="Times New Roman" w:hAnsi="Times New Roman" w:cs="Times New Roman"/>
                        <w:bCs/>
                        <w:sz w:val="20"/>
                        <w:szCs w:val="20"/>
                      </w:rPr>
                    </w:rPrChange>
                  </w:rPr>
                  <w:delText>0.99 (0.84-1.17)</w:delText>
                </w:r>
              </w:del>
            </w:ins>
          </w:p>
        </w:tc>
        <w:tc>
          <w:tcPr>
            <w:tcW w:w="430" w:type="pct"/>
            <w:vAlign w:val="center"/>
          </w:tcPr>
          <w:p w14:paraId="5CD0C087" w14:textId="49E348F4" w:rsidR="00DC4748" w:rsidRPr="00B76AF0" w:rsidRDefault="00DC4748" w:rsidP="00E75A46">
            <w:pPr>
              <w:jc w:val="both"/>
              <w:rPr>
                <w:ins w:id="10590" w:author="Rashed Hasan" w:date="2021-05-15T22:18:00Z"/>
                <w:rFonts w:ascii="Times New Roman" w:hAnsi="Times New Roman" w:cs="Times New Roman"/>
                <w:bCs/>
                <w:sz w:val="18"/>
                <w:szCs w:val="18"/>
                <w:rPrChange w:id="10591" w:author="Rashed Hasan" w:date="2021-05-15T22:19:00Z">
                  <w:rPr>
                    <w:ins w:id="10592" w:author="Rashed Hasan" w:date="2021-05-15T22:18:00Z"/>
                    <w:rFonts w:ascii="Times New Roman" w:hAnsi="Times New Roman" w:cs="Times New Roman"/>
                    <w:bCs/>
                    <w:sz w:val="20"/>
                    <w:szCs w:val="20"/>
                  </w:rPr>
                </w:rPrChange>
              </w:rPr>
              <w:pPrChange w:id="10593" w:author="Microsoft account" w:date="2021-05-25T22:50:00Z">
                <w:pPr>
                  <w:jc w:val="center"/>
                </w:pPr>
              </w:pPrChange>
            </w:pPr>
            <w:ins w:id="10594" w:author="Microsoft account" w:date="2021-05-25T02:56:00Z">
              <w:r w:rsidRPr="00E56AA1">
                <w:rPr>
                  <w:rFonts w:ascii="Times New Roman" w:hAnsi="Times New Roman" w:cs="Times New Roman"/>
                  <w:bCs/>
                  <w:sz w:val="18"/>
                  <w:szCs w:val="18"/>
                </w:rPr>
                <w:t>-</w:t>
              </w:r>
            </w:ins>
            <w:ins w:id="10595" w:author="Rashed Hasan" w:date="2021-05-15T22:18:00Z">
              <w:del w:id="10596" w:author="Microsoft account" w:date="2021-05-25T02:09:00Z">
                <w:r w:rsidRPr="00B76AF0" w:rsidDel="00787BB1">
                  <w:rPr>
                    <w:rFonts w:ascii="Times New Roman" w:hAnsi="Times New Roman" w:cs="Times New Roman"/>
                    <w:bCs/>
                    <w:sz w:val="18"/>
                    <w:szCs w:val="18"/>
                    <w:rPrChange w:id="10597" w:author="Rashed Hasan" w:date="2021-05-15T22:19:00Z">
                      <w:rPr>
                        <w:rFonts w:ascii="Times New Roman" w:hAnsi="Times New Roman" w:cs="Times New Roman"/>
                        <w:bCs/>
                        <w:sz w:val="20"/>
                        <w:szCs w:val="20"/>
                      </w:rPr>
                    </w:rPrChange>
                  </w:rPr>
                  <w:delText>0.923</w:delText>
                </w:r>
              </w:del>
            </w:ins>
          </w:p>
        </w:tc>
        <w:tc>
          <w:tcPr>
            <w:tcW w:w="627" w:type="pct"/>
            <w:vAlign w:val="center"/>
          </w:tcPr>
          <w:p w14:paraId="4F76D615" w14:textId="0CDC47FC" w:rsidR="00DC4748" w:rsidRPr="00B76AF0" w:rsidRDefault="00DC4748" w:rsidP="00E75A46">
            <w:pPr>
              <w:jc w:val="both"/>
              <w:rPr>
                <w:ins w:id="10598" w:author="Rashed Hasan" w:date="2021-05-15T22:18:00Z"/>
                <w:rFonts w:ascii="Times New Roman" w:hAnsi="Times New Roman" w:cs="Times New Roman"/>
                <w:bCs/>
                <w:sz w:val="18"/>
                <w:szCs w:val="18"/>
                <w:rPrChange w:id="10599" w:author="Rashed Hasan" w:date="2021-05-15T22:19:00Z">
                  <w:rPr>
                    <w:ins w:id="10600" w:author="Rashed Hasan" w:date="2021-05-15T22:18:00Z"/>
                    <w:rFonts w:ascii="Times New Roman" w:hAnsi="Times New Roman" w:cs="Times New Roman"/>
                    <w:bCs/>
                    <w:sz w:val="20"/>
                    <w:szCs w:val="20"/>
                  </w:rPr>
                </w:rPrChange>
              </w:rPr>
              <w:pPrChange w:id="10601" w:author="Microsoft account" w:date="2021-05-25T22:50:00Z">
                <w:pPr>
                  <w:jc w:val="center"/>
                </w:pPr>
              </w:pPrChange>
            </w:pPr>
            <w:ins w:id="10602" w:author="Microsoft account" w:date="2021-05-23T22:23:00Z">
              <w:r>
                <w:rPr>
                  <w:rFonts w:ascii="Times New Roman" w:hAnsi="Times New Roman" w:cs="Times New Roman"/>
                  <w:bCs/>
                  <w:sz w:val="18"/>
                  <w:szCs w:val="18"/>
                </w:rPr>
                <w:t>Reference</w:t>
              </w:r>
            </w:ins>
            <w:ins w:id="10603" w:author="Rashed Hasan" w:date="2021-05-15T22:18:00Z">
              <w:del w:id="10604" w:author="Microsoft account" w:date="2021-05-23T22:23:00Z">
                <w:r w:rsidRPr="00B76AF0" w:rsidDel="00C45153">
                  <w:rPr>
                    <w:rFonts w:ascii="Times New Roman" w:hAnsi="Times New Roman" w:cs="Times New Roman"/>
                    <w:bCs/>
                    <w:sz w:val="18"/>
                    <w:szCs w:val="18"/>
                    <w:rPrChange w:id="10605" w:author="Rashed Hasan" w:date="2021-05-15T22:19:00Z">
                      <w:rPr>
                        <w:rFonts w:ascii="Times New Roman" w:hAnsi="Times New Roman" w:cs="Times New Roman"/>
                        <w:bCs/>
                        <w:sz w:val="20"/>
                        <w:szCs w:val="20"/>
                      </w:rPr>
                    </w:rPrChange>
                  </w:rPr>
                  <w:delText>--</w:delText>
                </w:r>
              </w:del>
            </w:ins>
          </w:p>
        </w:tc>
        <w:tc>
          <w:tcPr>
            <w:tcW w:w="392" w:type="pct"/>
            <w:vAlign w:val="center"/>
          </w:tcPr>
          <w:p w14:paraId="1CFFB1B5" w14:textId="77777777" w:rsidR="00DC4748" w:rsidRPr="00B76AF0" w:rsidRDefault="00DC4748" w:rsidP="00E75A46">
            <w:pPr>
              <w:jc w:val="both"/>
              <w:rPr>
                <w:ins w:id="10606" w:author="Rashed Hasan" w:date="2021-05-15T22:18:00Z"/>
                <w:rFonts w:ascii="Times New Roman" w:hAnsi="Times New Roman" w:cs="Times New Roman"/>
                <w:bCs/>
                <w:sz w:val="18"/>
                <w:szCs w:val="18"/>
                <w:rPrChange w:id="10607" w:author="Rashed Hasan" w:date="2021-05-15T22:19:00Z">
                  <w:rPr>
                    <w:ins w:id="10608" w:author="Rashed Hasan" w:date="2021-05-15T22:18:00Z"/>
                    <w:rFonts w:ascii="Times New Roman" w:hAnsi="Times New Roman" w:cs="Times New Roman"/>
                    <w:bCs/>
                    <w:sz w:val="20"/>
                    <w:szCs w:val="20"/>
                  </w:rPr>
                </w:rPrChange>
              </w:rPr>
              <w:pPrChange w:id="10609" w:author="Microsoft account" w:date="2021-05-25T22:50:00Z">
                <w:pPr>
                  <w:jc w:val="center"/>
                </w:pPr>
              </w:pPrChange>
            </w:pPr>
            <w:ins w:id="10610" w:author="Rashed Hasan" w:date="2021-05-15T22:18:00Z">
              <w:r w:rsidRPr="00B76AF0">
                <w:rPr>
                  <w:rFonts w:ascii="Times New Roman" w:hAnsi="Times New Roman" w:cs="Times New Roman"/>
                  <w:bCs/>
                  <w:sz w:val="18"/>
                  <w:szCs w:val="18"/>
                  <w:rPrChange w:id="10611" w:author="Rashed Hasan" w:date="2021-05-15T22:19:00Z">
                    <w:rPr>
                      <w:rFonts w:ascii="Times New Roman" w:hAnsi="Times New Roman" w:cs="Times New Roman"/>
                      <w:bCs/>
                      <w:sz w:val="20"/>
                      <w:szCs w:val="20"/>
                    </w:rPr>
                  </w:rPrChange>
                </w:rPr>
                <w:t>-</w:t>
              </w:r>
              <w:del w:id="10612" w:author="Microsoft account" w:date="2021-05-24T00:01:00Z">
                <w:r w:rsidRPr="00B76AF0" w:rsidDel="00635F61">
                  <w:rPr>
                    <w:rFonts w:ascii="Times New Roman" w:hAnsi="Times New Roman" w:cs="Times New Roman"/>
                    <w:bCs/>
                    <w:sz w:val="18"/>
                    <w:szCs w:val="18"/>
                    <w:rPrChange w:id="10613" w:author="Rashed Hasan" w:date="2021-05-15T22:19:00Z">
                      <w:rPr>
                        <w:rFonts w:ascii="Times New Roman" w:hAnsi="Times New Roman" w:cs="Times New Roman"/>
                        <w:bCs/>
                        <w:sz w:val="20"/>
                        <w:szCs w:val="20"/>
                      </w:rPr>
                    </w:rPrChange>
                  </w:rPr>
                  <w:delText>-</w:delText>
                </w:r>
              </w:del>
            </w:ins>
          </w:p>
        </w:tc>
        <w:tc>
          <w:tcPr>
            <w:tcW w:w="625" w:type="pct"/>
            <w:vAlign w:val="center"/>
          </w:tcPr>
          <w:p w14:paraId="18512A93" w14:textId="77777777" w:rsidR="00DC4748" w:rsidRPr="00B76AF0" w:rsidRDefault="00DC4748" w:rsidP="00E75A46">
            <w:pPr>
              <w:jc w:val="both"/>
              <w:rPr>
                <w:ins w:id="10614" w:author="Rashed Hasan" w:date="2021-05-15T22:18:00Z"/>
                <w:rFonts w:ascii="Times New Roman" w:hAnsi="Times New Roman" w:cs="Times New Roman"/>
                <w:bCs/>
                <w:sz w:val="18"/>
                <w:szCs w:val="18"/>
                <w:rPrChange w:id="10615" w:author="Rashed Hasan" w:date="2021-05-15T22:19:00Z">
                  <w:rPr>
                    <w:ins w:id="10616" w:author="Rashed Hasan" w:date="2021-05-15T22:18:00Z"/>
                    <w:rFonts w:ascii="Times New Roman" w:hAnsi="Times New Roman" w:cs="Times New Roman"/>
                    <w:bCs/>
                    <w:sz w:val="20"/>
                    <w:szCs w:val="20"/>
                  </w:rPr>
                </w:rPrChange>
              </w:rPr>
              <w:pPrChange w:id="10617" w:author="Microsoft account" w:date="2021-05-25T22:50:00Z">
                <w:pPr>
                  <w:jc w:val="center"/>
                </w:pPr>
              </w:pPrChange>
            </w:pPr>
            <w:ins w:id="10618" w:author="Rashed Hasan" w:date="2021-05-15T22:18:00Z">
              <w:r w:rsidRPr="00B76AF0">
                <w:rPr>
                  <w:rFonts w:ascii="Times New Roman" w:hAnsi="Times New Roman" w:cs="Times New Roman"/>
                  <w:bCs/>
                  <w:sz w:val="18"/>
                  <w:szCs w:val="18"/>
                  <w:rPrChange w:id="10619" w:author="Rashed Hasan" w:date="2021-05-15T22:19:00Z">
                    <w:rPr>
                      <w:rFonts w:ascii="Times New Roman" w:hAnsi="Times New Roman" w:cs="Times New Roman"/>
                      <w:bCs/>
                      <w:sz w:val="20"/>
                      <w:szCs w:val="20"/>
                    </w:rPr>
                  </w:rPrChange>
                </w:rPr>
                <w:t>-</w:t>
              </w:r>
              <w:del w:id="10620" w:author="Microsoft account" w:date="2021-05-24T00:01:00Z">
                <w:r w:rsidRPr="00B76AF0" w:rsidDel="00635F61">
                  <w:rPr>
                    <w:rFonts w:ascii="Times New Roman" w:hAnsi="Times New Roman" w:cs="Times New Roman"/>
                    <w:bCs/>
                    <w:sz w:val="18"/>
                    <w:szCs w:val="18"/>
                    <w:rPrChange w:id="10621" w:author="Rashed Hasan" w:date="2021-05-15T22:19:00Z">
                      <w:rPr>
                        <w:rFonts w:ascii="Times New Roman" w:hAnsi="Times New Roman" w:cs="Times New Roman"/>
                        <w:bCs/>
                        <w:sz w:val="20"/>
                        <w:szCs w:val="20"/>
                      </w:rPr>
                    </w:rPrChange>
                  </w:rPr>
                  <w:delText>-</w:delText>
                </w:r>
              </w:del>
            </w:ins>
          </w:p>
        </w:tc>
        <w:tc>
          <w:tcPr>
            <w:tcW w:w="430" w:type="pct"/>
            <w:vAlign w:val="center"/>
          </w:tcPr>
          <w:p w14:paraId="7CDAF741" w14:textId="77777777" w:rsidR="00DC4748" w:rsidRPr="00B76AF0" w:rsidRDefault="00DC4748" w:rsidP="00E75A46">
            <w:pPr>
              <w:jc w:val="both"/>
              <w:rPr>
                <w:ins w:id="10622" w:author="Rashed Hasan" w:date="2021-05-15T22:18:00Z"/>
                <w:rFonts w:ascii="Times New Roman" w:hAnsi="Times New Roman" w:cs="Times New Roman"/>
                <w:bCs/>
                <w:sz w:val="18"/>
                <w:szCs w:val="18"/>
                <w:rPrChange w:id="10623" w:author="Rashed Hasan" w:date="2021-05-15T22:19:00Z">
                  <w:rPr>
                    <w:ins w:id="10624" w:author="Rashed Hasan" w:date="2021-05-15T22:18:00Z"/>
                    <w:rFonts w:ascii="Times New Roman" w:hAnsi="Times New Roman" w:cs="Times New Roman"/>
                    <w:bCs/>
                    <w:sz w:val="20"/>
                    <w:szCs w:val="20"/>
                  </w:rPr>
                </w:rPrChange>
              </w:rPr>
              <w:pPrChange w:id="10625" w:author="Microsoft account" w:date="2021-05-25T22:50:00Z">
                <w:pPr>
                  <w:jc w:val="center"/>
                </w:pPr>
              </w:pPrChange>
            </w:pPr>
            <w:ins w:id="10626" w:author="Rashed Hasan" w:date="2021-05-15T22:18:00Z">
              <w:r w:rsidRPr="00B76AF0">
                <w:rPr>
                  <w:rFonts w:ascii="Times New Roman" w:hAnsi="Times New Roman" w:cs="Times New Roman"/>
                  <w:bCs/>
                  <w:sz w:val="18"/>
                  <w:szCs w:val="18"/>
                  <w:rPrChange w:id="10627" w:author="Rashed Hasan" w:date="2021-05-15T22:19:00Z">
                    <w:rPr>
                      <w:rFonts w:ascii="Times New Roman" w:hAnsi="Times New Roman" w:cs="Times New Roman"/>
                      <w:bCs/>
                      <w:sz w:val="20"/>
                      <w:szCs w:val="20"/>
                    </w:rPr>
                  </w:rPrChange>
                </w:rPr>
                <w:t>-</w:t>
              </w:r>
              <w:del w:id="10628" w:author="Microsoft account" w:date="2021-05-24T00:01:00Z">
                <w:r w:rsidRPr="00B76AF0" w:rsidDel="00635F61">
                  <w:rPr>
                    <w:rFonts w:ascii="Times New Roman" w:hAnsi="Times New Roman" w:cs="Times New Roman"/>
                    <w:bCs/>
                    <w:sz w:val="18"/>
                    <w:szCs w:val="18"/>
                    <w:rPrChange w:id="10629" w:author="Rashed Hasan" w:date="2021-05-15T22:19:00Z">
                      <w:rPr>
                        <w:rFonts w:ascii="Times New Roman" w:hAnsi="Times New Roman" w:cs="Times New Roman"/>
                        <w:bCs/>
                        <w:sz w:val="20"/>
                        <w:szCs w:val="20"/>
                      </w:rPr>
                    </w:rPrChange>
                  </w:rPr>
                  <w:delText>-</w:delText>
                </w:r>
              </w:del>
            </w:ins>
          </w:p>
        </w:tc>
      </w:tr>
      <w:tr w:rsidR="00DC4748" w:rsidRPr="00B76AF0" w14:paraId="0F6BF373" w14:textId="77777777" w:rsidTr="00B211C0">
        <w:trPr>
          <w:trHeight w:val="226"/>
          <w:jc w:val="center"/>
          <w:ins w:id="10630" w:author="Rashed Hasan" w:date="2021-05-15T22:18:00Z"/>
        </w:trPr>
        <w:tc>
          <w:tcPr>
            <w:tcW w:w="739" w:type="pct"/>
            <w:vAlign w:val="center"/>
          </w:tcPr>
          <w:p w14:paraId="4CB530CF" w14:textId="77777777" w:rsidR="00DC4748" w:rsidRPr="00B76AF0" w:rsidRDefault="00DC4748" w:rsidP="00E75A46">
            <w:pPr>
              <w:jc w:val="both"/>
              <w:rPr>
                <w:ins w:id="10631" w:author="Rashed Hasan" w:date="2021-05-15T22:18:00Z"/>
                <w:rFonts w:ascii="Times New Roman" w:hAnsi="Times New Roman" w:cs="Times New Roman"/>
                <w:bCs/>
                <w:sz w:val="18"/>
                <w:szCs w:val="18"/>
                <w:rPrChange w:id="10632" w:author="Rashed Hasan" w:date="2021-05-15T22:19:00Z">
                  <w:rPr>
                    <w:ins w:id="10633" w:author="Rashed Hasan" w:date="2021-05-15T22:18:00Z"/>
                    <w:rFonts w:ascii="Times New Roman" w:hAnsi="Times New Roman" w:cs="Times New Roman"/>
                    <w:bCs/>
                    <w:sz w:val="20"/>
                    <w:szCs w:val="20"/>
                  </w:rPr>
                </w:rPrChange>
              </w:rPr>
              <w:pPrChange w:id="10634" w:author="Microsoft account" w:date="2021-05-25T22:50:00Z">
                <w:pPr>
                  <w:jc w:val="center"/>
                </w:pPr>
              </w:pPrChange>
            </w:pPr>
            <w:ins w:id="10635" w:author="Rashed Hasan" w:date="2021-05-15T22:18:00Z">
              <w:r w:rsidRPr="00B76AF0">
                <w:rPr>
                  <w:rFonts w:ascii="Times New Roman" w:hAnsi="Times New Roman" w:cs="Times New Roman"/>
                  <w:bCs/>
                  <w:sz w:val="18"/>
                  <w:szCs w:val="18"/>
                  <w:rPrChange w:id="10636" w:author="Rashed Hasan" w:date="2021-05-15T22:19:00Z">
                    <w:rPr>
                      <w:rFonts w:ascii="Times New Roman" w:hAnsi="Times New Roman" w:cs="Times New Roman"/>
                      <w:bCs/>
                      <w:sz w:val="20"/>
                      <w:szCs w:val="20"/>
                    </w:rPr>
                  </w:rPrChange>
                </w:rPr>
                <w:t>No</w:t>
              </w:r>
            </w:ins>
          </w:p>
        </w:tc>
        <w:tc>
          <w:tcPr>
            <w:tcW w:w="665" w:type="pct"/>
            <w:vAlign w:val="center"/>
          </w:tcPr>
          <w:p w14:paraId="5E1E54BB" w14:textId="22430B53" w:rsidR="00DC4748" w:rsidRPr="00B76AF0" w:rsidRDefault="00DC4748" w:rsidP="00E75A46">
            <w:pPr>
              <w:jc w:val="both"/>
              <w:rPr>
                <w:ins w:id="10637" w:author="Rashed Hasan" w:date="2021-05-15T22:18:00Z"/>
                <w:rFonts w:ascii="Times New Roman" w:hAnsi="Times New Roman" w:cs="Times New Roman"/>
                <w:bCs/>
                <w:sz w:val="18"/>
                <w:szCs w:val="18"/>
                <w:rPrChange w:id="10638" w:author="Rashed Hasan" w:date="2021-05-15T22:19:00Z">
                  <w:rPr>
                    <w:ins w:id="10639" w:author="Rashed Hasan" w:date="2021-05-15T22:18:00Z"/>
                    <w:rFonts w:ascii="Times New Roman" w:hAnsi="Times New Roman" w:cs="Times New Roman"/>
                    <w:bCs/>
                    <w:sz w:val="20"/>
                    <w:szCs w:val="20"/>
                  </w:rPr>
                </w:rPrChange>
              </w:rPr>
              <w:pPrChange w:id="10640" w:author="Microsoft account" w:date="2021-05-25T22:50:00Z">
                <w:pPr>
                  <w:jc w:val="center"/>
                </w:pPr>
              </w:pPrChange>
            </w:pPr>
            <w:ins w:id="10641" w:author="Rashed Hasan" w:date="2021-05-15T22:18:00Z">
              <w:del w:id="10642" w:author="Microsoft account" w:date="2021-05-25T02:09:00Z">
                <w:r w:rsidRPr="00B76AF0" w:rsidDel="003C690E">
                  <w:rPr>
                    <w:rFonts w:ascii="Times New Roman" w:hAnsi="Times New Roman" w:cs="Times New Roman"/>
                    <w:bCs/>
                    <w:sz w:val="18"/>
                    <w:szCs w:val="18"/>
                    <w:rPrChange w:id="10643" w:author="Rashed Hasan" w:date="2021-05-15T22:19:00Z">
                      <w:rPr>
                        <w:rFonts w:ascii="Times New Roman" w:hAnsi="Times New Roman" w:cs="Times New Roman"/>
                        <w:bCs/>
                        <w:sz w:val="20"/>
                        <w:szCs w:val="20"/>
                      </w:rPr>
                    </w:rPrChange>
                  </w:rPr>
                  <w:delText>Reference</w:delText>
                </w:r>
              </w:del>
            </w:ins>
            <w:ins w:id="10644" w:author="Microsoft account" w:date="2021-05-25T02:09:00Z">
              <w:r>
                <w:rPr>
                  <w:rFonts w:ascii="Times New Roman" w:hAnsi="Times New Roman" w:cs="Times New Roman"/>
                  <w:bCs/>
                  <w:sz w:val="18"/>
                  <w:szCs w:val="18"/>
                </w:rPr>
                <w:t>0.79 (0.70-0.90)</w:t>
              </w:r>
            </w:ins>
          </w:p>
        </w:tc>
        <w:tc>
          <w:tcPr>
            <w:tcW w:w="456" w:type="pct"/>
            <w:vAlign w:val="center"/>
          </w:tcPr>
          <w:p w14:paraId="4CA57A7A" w14:textId="55132589" w:rsidR="00DC4748" w:rsidRPr="00B76AF0" w:rsidRDefault="00DC4748" w:rsidP="00E75A46">
            <w:pPr>
              <w:jc w:val="both"/>
              <w:rPr>
                <w:ins w:id="10645" w:author="Rashed Hasan" w:date="2021-05-15T22:18:00Z"/>
                <w:rFonts w:ascii="Times New Roman" w:hAnsi="Times New Roman" w:cs="Times New Roman"/>
                <w:bCs/>
                <w:sz w:val="18"/>
                <w:szCs w:val="18"/>
                <w:rPrChange w:id="10646" w:author="Rashed Hasan" w:date="2021-05-15T22:19:00Z">
                  <w:rPr>
                    <w:ins w:id="10647" w:author="Rashed Hasan" w:date="2021-05-15T22:18:00Z"/>
                    <w:rFonts w:ascii="Times New Roman" w:hAnsi="Times New Roman" w:cs="Times New Roman"/>
                    <w:bCs/>
                    <w:sz w:val="20"/>
                    <w:szCs w:val="20"/>
                  </w:rPr>
                </w:rPrChange>
              </w:rPr>
              <w:pPrChange w:id="10648" w:author="Microsoft account" w:date="2021-05-25T22:50:00Z">
                <w:pPr>
                  <w:jc w:val="center"/>
                </w:pPr>
              </w:pPrChange>
            </w:pPr>
            <w:ins w:id="10649" w:author="Microsoft account" w:date="2021-05-25T02:55:00Z">
              <w:r>
                <w:rPr>
                  <w:rFonts w:ascii="Times New Roman" w:hAnsi="Times New Roman" w:cs="Times New Roman"/>
                  <w:bCs/>
                  <w:sz w:val="18"/>
                  <w:szCs w:val="18"/>
                </w:rPr>
                <w:t>&lt;0.001</w:t>
              </w:r>
            </w:ins>
            <w:ins w:id="10650" w:author="Rashed Hasan" w:date="2021-05-15T22:18:00Z">
              <w:del w:id="10651" w:author="Microsoft account" w:date="2021-05-25T02:09:00Z">
                <w:r w:rsidRPr="00B76AF0" w:rsidDel="003C690E">
                  <w:rPr>
                    <w:rFonts w:ascii="Times New Roman" w:hAnsi="Times New Roman" w:cs="Times New Roman"/>
                    <w:bCs/>
                    <w:sz w:val="18"/>
                    <w:szCs w:val="18"/>
                    <w:rPrChange w:id="10652" w:author="Rashed Hasan" w:date="2021-05-15T22:19:00Z">
                      <w:rPr>
                        <w:rFonts w:ascii="Times New Roman" w:hAnsi="Times New Roman" w:cs="Times New Roman"/>
                        <w:bCs/>
                        <w:sz w:val="20"/>
                        <w:szCs w:val="20"/>
                      </w:rPr>
                    </w:rPrChange>
                  </w:rPr>
                  <w:delText>-</w:delText>
                </w:r>
              </w:del>
            </w:ins>
          </w:p>
        </w:tc>
        <w:tc>
          <w:tcPr>
            <w:tcW w:w="636" w:type="pct"/>
            <w:vAlign w:val="center"/>
          </w:tcPr>
          <w:p w14:paraId="03586D6B" w14:textId="6B947B29" w:rsidR="00DC4748" w:rsidRPr="00B76AF0" w:rsidRDefault="00DC4748" w:rsidP="00E75A46">
            <w:pPr>
              <w:jc w:val="both"/>
              <w:rPr>
                <w:ins w:id="10653" w:author="Rashed Hasan" w:date="2021-05-15T22:18:00Z"/>
                <w:rFonts w:ascii="Times New Roman" w:hAnsi="Times New Roman" w:cs="Times New Roman"/>
                <w:bCs/>
                <w:sz w:val="18"/>
                <w:szCs w:val="18"/>
                <w:rPrChange w:id="10654" w:author="Rashed Hasan" w:date="2021-05-15T22:19:00Z">
                  <w:rPr>
                    <w:ins w:id="10655" w:author="Rashed Hasan" w:date="2021-05-15T22:18:00Z"/>
                    <w:rFonts w:ascii="Times New Roman" w:hAnsi="Times New Roman" w:cs="Times New Roman"/>
                    <w:bCs/>
                    <w:sz w:val="20"/>
                    <w:szCs w:val="20"/>
                  </w:rPr>
                </w:rPrChange>
              </w:rPr>
              <w:pPrChange w:id="10656" w:author="Microsoft account" w:date="2021-05-25T22:50:00Z">
                <w:pPr>
                  <w:jc w:val="center"/>
                </w:pPr>
              </w:pPrChange>
            </w:pPr>
            <w:ins w:id="10657" w:author="Microsoft account" w:date="2021-05-25T02:55:00Z">
              <w:r>
                <w:rPr>
                  <w:rFonts w:ascii="Times New Roman" w:hAnsi="Times New Roman" w:cs="Times New Roman"/>
                  <w:bCs/>
                  <w:sz w:val="18"/>
                  <w:szCs w:val="18"/>
                </w:rPr>
                <w:t>0.99 (0.84-1.17</w:t>
              </w:r>
            </w:ins>
            <w:ins w:id="10658" w:author="Microsoft account" w:date="2021-05-25T02:56:00Z">
              <w:r>
                <w:rPr>
                  <w:rFonts w:ascii="Times New Roman" w:hAnsi="Times New Roman" w:cs="Times New Roman"/>
                  <w:bCs/>
                  <w:sz w:val="18"/>
                  <w:szCs w:val="18"/>
                </w:rPr>
                <w:t>)</w:t>
              </w:r>
            </w:ins>
            <w:ins w:id="10659" w:author="Rashed Hasan" w:date="2021-05-15T22:18:00Z">
              <w:del w:id="10660" w:author="Microsoft account" w:date="2021-05-25T02:09:00Z">
                <w:r w:rsidRPr="00B76AF0" w:rsidDel="00787BB1">
                  <w:rPr>
                    <w:rFonts w:ascii="Times New Roman" w:hAnsi="Times New Roman" w:cs="Times New Roman"/>
                    <w:bCs/>
                    <w:sz w:val="18"/>
                    <w:szCs w:val="18"/>
                    <w:rPrChange w:id="10661" w:author="Rashed Hasan" w:date="2021-05-15T22:19:00Z">
                      <w:rPr>
                        <w:rFonts w:ascii="Times New Roman" w:hAnsi="Times New Roman" w:cs="Times New Roman"/>
                        <w:bCs/>
                        <w:sz w:val="20"/>
                        <w:szCs w:val="20"/>
                      </w:rPr>
                    </w:rPrChange>
                  </w:rPr>
                  <w:delText>Reference</w:delText>
                </w:r>
              </w:del>
            </w:ins>
          </w:p>
        </w:tc>
        <w:tc>
          <w:tcPr>
            <w:tcW w:w="430" w:type="pct"/>
            <w:vAlign w:val="center"/>
          </w:tcPr>
          <w:p w14:paraId="726A6634" w14:textId="2F728E49" w:rsidR="00DC4748" w:rsidRPr="00B76AF0" w:rsidRDefault="00DC4748" w:rsidP="00E75A46">
            <w:pPr>
              <w:jc w:val="both"/>
              <w:rPr>
                <w:ins w:id="10662" w:author="Rashed Hasan" w:date="2021-05-15T22:18:00Z"/>
                <w:rFonts w:ascii="Times New Roman" w:hAnsi="Times New Roman" w:cs="Times New Roman"/>
                <w:bCs/>
                <w:sz w:val="18"/>
                <w:szCs w:val="18"/>
                <w:rPrChange w:id="10663" w:author="Rashed Hasan" w:date="2021-05-15T22:19:00Z">
                  <w:rPr>
                    <w:ins w:id="10664" w:author="Rashed Hasan" w:date="2021-05-15T22:18:00Z"/>
                    <w:rFonts w:ascii="Times New Roman" w:hAnsi="Times New Roman" w:cs="Times New Roman"/>
                    <w:bCs/>
                    <w:sz w:val="20"/>
                    <w:szCs w:val="20"/>
                  </w:rPr>
                </w:rPrChange>
              </w:rPr>
              <w:pPrChange w:id="10665" w:author="Microsoft account" w:date="2021-05-25T22:50:00Z">
                <w:pPr>
                  <w:jc w:val="center"/>
                </w:pPr>
              </w:pPrChange>
            </w:pPr>
            <w:ins w:id="10666" w:author="Microsoft account" w:date="2021-05-25T02:56:00Z">
              <w:r>
                <w:rPr>
                  <w:rFonts w:ascii="Times New Roman" w:hAnsi="Times New Roman" w:cs="Times New Roman"/>
                  <w:bCs/>
                  <w:sz w:val="18"/>
                  <w:szCs w:val="18"/>
                </w:rPr>
                <w:t>0.936</w:t>
              </w:r>
            </w:ins>
            <w:ins w:id="10667" w:author="Rashed Hasan" w:date="2021-05-15T22:18:00Z">
              <w:del w:id="10668" w:author="Microsoft account" w:date="2021-05-25T02:09:00Z">
                <w:r w:rsidRPr="00B76AF0" w:rsidDel="00787BB1">
                  <w:rPr>
                    <w:rFonts w:ascii="Times New Roman" w:hAnsi="Times New Roman" w:cs="Times New Roman"/>
                    <w:bCs/>
                    <w:sz w:val="18"/>
                    <w:szCs w:val="18"/>
                    <w:rPrChange w:id="10669" w:author="Rashed Hasan" w:date="2021-05-15T22:19:00Z">
                      <w:rPr>
                        <w:rFonts w:ascii="Times New Roman" w:hAnsi="Times New Roman" w:cs="Times New Roman"/>
                        <w:bCs/>
                        <w:sz w:val="20"/>
                        <w:szCs w:val="20"/>
                      </w:rPr>
                    </w:rPrChange>
                  </w:rPr>
                  <w:delText>--</w:delText>
                </w:r>
              </w:del>
            </w:ins>
          </w:p>
        </w:tc>
        <w:tc>
          <w:tcPr>
            <w:tcW w:w="627" w:type="pct"/>
            <w:vAlign w:val="center"/>
          </w:tcPr>
          <w:p w14:paraId="76DFCBE7" w14:textId="2A60FE0D" w:rsidR="00DC4748" w:rsidRPr="00B76AF0" w:rsidRDefault="00DC4748" w:rsidP="00E75A46">
            <w:pPr>
              <w:jc w:val="both"/>
              <w:rPr>
                <w:ins w:id="10670" w:author="Rashed Hasan" w:date="2021-05-15T22:18:00Z"/>
                <w:rFonts w:ascii="Times New Roman" w:hAnsi="Times New Roman" w:cs="Times New Roman"/>
                <w:bCs/>
                <w:sz w:val="18"/>
                <w:szCs w:val="18"/>
                <w:rPrChange w:id="10671" w:author="Rashed Hasan" w:date="2021-05-15T22:19:00Z">
                  <w:rPr>
                    <w:ins w:id="10672" w:author="Rashed Hasan" w:date="2021-05-15T22:18:00Z"/>
                    <w:rFonts w:ascii="Times New Roman" w:hAnsi="Times New Roman" w:cs="Times New Roman"/>
                    <w:bCs/>
                    <w:sz w:val="20"/>
                    <w:szCs w:val="20"/>
                  </w:rPr>
                </w:rPrChange>
              </w:rPr>
              <w:pPrChange w:id="10673" w:author="Microsoft account" w:date="2021-05-25T22:50:00Z">
                <w:pPr>
                  <w:jc w:val="center"/>
                </w:pPr>
              </w:pPrChange>
            </w:pPr>
            <w:ins w:id="10674" w:author="Microsoft account" w:date="2021-05-23T22:23:00Z">
              <w:r>
                <w:rPr>
                  <w:rFonts w:ascii="Times New Roman" w:hAnsi="Times New Roman" w:cs="Times New Roman"/>
                  <w:bCs/>
                  <w:sz w:val="18"/>
                  <w:szCs w:val="18"/>
                </w:rPr>
                <w:t>1.06 (0.92-1.22)</w:t>
              </w:r>
            </w:ins>
            <w:ins w:id="10675" w:author="Rashed Hasan" w:date="2021-05-15T22:18:00Z">
              <w:del w:id="10676" w:author="Microsoft account" w:date="2021-05-23T22:23:00Z">
                <w:r w:rsidRPr="00B76AF0" w:rsidDel="00C45153">
                  <w:rPr>
                    <w:rFonts w:ascii="Times New Roman" w:hAnsi="Times New Roman" w:cs="Times New Roman"/>
                    <w:bCs/>
                    <w:sz w:val="18"/>
                    <w:szCs w:val="18"/>
                    <w:rPrChange w:id="10677" w:author="Rashed Hasan" w:date="2021-05-15T22:19:00Z">
                      <w:rPr>
                        <w:rFonts w:ascii="Times New Roman" w:hAnsi="Times New Roman" w:cs="Times New Roman"/>
                        <w:bCs/>
                        <w:sz w:val="20"/>
                        <w:szCs w:val="20"/>
                      </w:rPr>
                    </w:rPrChange>
                  </w:rPr>
                  <w:delText>--</w:delText>
                </w:r>
              </w:del>
            </w:ins>
          </w:p>
        </w:tc>
        <w:tc>
          <w:tcPr>
            <w:tcW w:w="392" w:type="pct"/>
            <w:vAlign w:val="center"/>
          </w:tcPr>
          <w:p w14:paraId="029E563B" w14:textId="12BBB7DD" w:rsidR="00DC4748" w:rsidRPr="00B76AF0" w:rsidRDefault="00DC4748" w:rsidP="00E75A46">
            <w:pPr>
              <w:jc w:val="both"/>
              <w:rPr>
                <w:ins w:id="10678" w:author="Rashed Hasan" w:date="2021-05-15T22:18:00Z"/>
                <w:rFonts w:ascii="Times New Roman" w:hAnsi="Times New Roman" w:cs="Times New Roman"/>
                <w:bCs/>
                <w:sz w:val="18"/>
                <w:szCs w:val="18"/>
                <w:rPrChange w:id="10679" w:author="Rashed Hasan" w:date="2021-05-15T22:19:00Z">
                  <w:rPr>
                    <w:ins w:id="10680" w:author="Rashed Hasan" w:date="2021-05-15T22:18:00Z"/>
                    <w:rFonts w:ascii="Times New Roman" w:hAnsi="Times New Roman" w:cs="Times New Roman"/>
                    <w:bCs/>
                    <w:sz w:val="20"/>
                    <w:szCs w:val="20"/>
                  </w:rPr>
                </w:rPrChange>
              </w:rPr>
              <w:pPrChange w:id="10681" w:author="Microsoft account" w:date="2021-05-25T22:50:00Z">
                <w:pPr>
                  <w:jc w:val="center"/>
                </w:pPr>
              </w:pPrChange>
            </w:pPr>
            <w:ins w:id="10682" w:author="Microsoft account" w:date="2021-05-23T22:24:00Z">
              <w:r>
                <w:rPr>
                  <w:rFonts w:ascii="Times New Roman" w:hAnsi="Times New Roman" w:cs="Times New Roman"/>
                  <w:bCs/>
                  <w:sz w:val="18"/>
                  <w:szCs w:val="18"/>
                </w:rPr>
                <w:t>0.400</w:t>
              </w:r>
            </w:ins>
            <w:ins w:id="10683" w:author="Rashed Hasan" w:date="2021-05-15T22:18:00Z">
              <w:del w:id="10684" w:author="Microsoft account" w:date="2021-05-23T22:24:00Z">
                <w:r w:rsidRPr="00B76AF0" w:rsidDel="00B331AE">
                  <w:rPr>
                    <w:rFonts w:ascii="Times New Roman" w:hAnsi="Times New Roman" w:cs="Times New Roman"/>
                    <w:bCs/>
                    <w:sz w:val="18"/>
                    <w:szCs w:val="18"/>
                    <w:rPrChange w:id="10685" w:author="Rashed Hasan" w:date="2021-05-15T22:19:00Z">
                      <w:rPr>
                        <w:rFonts w:ascii="Times New Roman" w:hAnsi="Times New Roman" w:cs="Times New Roman"/>
                        <w:bCs/>
                        <w:sz w:val="20"/>
                        <w:szCs w:val="20"/>
                      </w:rPr>
                    </w:rPrChange>
                  </w:rPr>
                  <w:delText>--</w:delText>
                </w:r>
              </w:del>
            </w:ins>
          </w:p>
        </w:tc>
        <w:tc>
          <w:tcPr>
            <w:tcW w:w="625" w:type="pct"/>
            <w:vAlign w:val="center"/>
          </w:tcPr>
          <w:p w14:paraId="0F5ECBE9" w14:textId="77777777" w:rsidR="00DC4748" w:rsidRPr="00B76AF0" w:rsidRDefault="00DC4748" w:rsidP="00E75A46">
            <w:pPr>
              <w:jc w:val="both"/>
              <w:rPr>
                <w:ins w:id="10686" w:author="Rashed Hasan" w:date="2021-05-15T22:18:00Z"/>
                <w:rFonts w:ascii="Times New Roman" w:hAnsi="Times New Roman" w:cs="Times New Roman"/>
                <w:bCs/>
                <w:sz w:val="18"/>
                <w:szCs w:val="18"/>
                <w:rPrChange w:id="10687" w:author="Rashed Hasan" w:date="2021-05-15T22:19:00Z">
                  <w:rPr>
                    <w:ins w:id="10688" w:author="Rashed Hasan" w:date="2021-05-15T22:18:00Z"/>
                    <w:rFonts w:ascii="Times New Roman" w:hAnsi="Times New Roman" w:cs="Times New Roman"/>
                    <w:bCs/>
                    <w:sz w:val="20"/>
                    <w:szCs w:val="20"/>
                  </w:rPr>
                </w:rPrChange>
              </w:rPr>
              <w:pPrChange w:id="10689" w:author="Microsoft account" w:date="2021-05-25T22:50:00Z">
                <w:pPr>
                  <w:jc w:val="center"/>
                </w:pPr>
              </w:pPrChange>
            </w:pPr>
            <w:ins w:id="10690" w:author="Rashed Hasan" w:date="2021-05-15T22:18:00Z">
              <w:r w:rsidRPr="00B76AF0">
                <w:rPr>
                  <w:rFonts w:ascii="Times New Roman" w:hAnsi="Times New Roman" w:cs="Times New Roman"/>
                  <w:bCs/>
                  <w:sz w:val="18"/>
                  <w:szCs w:val="18"/>
                  <w:rPrChange w:id="10691" w:author="Rashed Hasan" w:date="2021-05-15T22:19:00Z">
                    <w:rPr>
                      <w:rFonts w:ascii="Times New Roman" w:hAnsi="Times New Roman" w:cs="Times New Roman"/>
                      <w:bCs/>
                      <w:sz w:val="20"/>
                      <w:szCs w:val="20"/>
                    </w:rPr>
                  </w:rPrChange>
                </w:rPr>
                <w:t>-</w:t>
              </w:r>
              <w:del w:id="10692" w:author="Microsoft account" w:date="2021-05-24T00:01:00Z">
                <w:r w:rsidRPr="00B76AF0" w:rsidDel="00635F61">
                  <w:rPr>
                    <w:rFonts w:ascii="Times New Roman" w:hAnsi="Times New Roman" w:cs="Times New Roman"/>
                    <w:bCs/>
                    <w:sz w:val="18"/>
                    <w:szCs w:val="18"/>
                    <w:rPrChange w:id="10693" w:author="Rashed Hasan" w:date="2021-05-15T22:19:00Z">
                      <w:rPr>
                        <w:rFonts w:ascii="Times New Roman" w:hAnsi="Times New Roman" w:cs="Times New Roman"/>
                        <w:bCs/>
                        <w:sz w:val="20"/>
                        <w:szCs w:val="20"/>
                      </w:rPr>
                    </w:rPrChange>
                  </w:rPr>
                  <w:delText>-</w:delText>
                </w:r>
              </w:del>
            </w:ins>
          </w:p>
        </w:tc>
        <w:tc>
          <w:tcPr>
            <w:tcW w:w="430" w:type="pct"/>
            <w:vAlign w:val="center"/>
          </w:tcPr>
          <w:p w14:paraId="42C15F25" w14:textId="77777777" w:rsidR="00DC4748" w:rsidRPr="00B76AF0" w:rsidRDefault="00DC4748" w:rsidP="00E75A46">
            <w:pPr>
              <w:jc w:val="both"/>
              <w:rPr>
                <w:ins w:id="10694" w:author="Rashed Hasan" w:date="2021-05-15T22:18:00Z"/>
                <w:rFonts w:ascii="Times New Roman" w:hAnsi="Times New Roman" w:cs="Times New Roman"/>
                <w:bCs/>
                <w:sz w:val="18"/>
                <w:szCs w:val="18"/>
                <w:rPrChange w:id="10695" w:author="Rashed Hasan" w:date="2021-05-15T22:19:00Z">
                  <w:rPr>
                    <w:ins w:id="10696" w:author="Rashed Hasan" w:date="2021-05-15T22:18:00Z"/>
                    <w:rFonts w:ascii="Times New Roman" w:hAnsi="Times New Roman" w:cs="Times New Roman"/>
                    <w:bCs/>
                    <w:sz w:val="20"/>
                    <w:szCs w:val="20"/>
                  </w:rPr>
                </w:rPrChange>
              </w:rPr>
              <w:pPrChange w:id="10697" w:author="Microsoft account" w:date="2021-05-25T22:50:00Z">
                <w:pPr>
                  <w:jc w:val="center"/>
                </w:pPr>
              </w:pPrChange>
            </w:pPr>
            <w:ins w:id="10698" w:author="Rashed Hasan" w:date="2021-05-15T22:18:00Z">
              <w:r w:rsidRPr="00B76AF0">
                <w:rPr>
                  <w:rFonts w:ascii="Times New Roman" w:hAnsi="Times New Roman" w:cs="Times New Roman"/>
                  <w:bCs/>
                  <w:sz w:val="18"/>
                  <w:szCs w:val="18"/>
                  <w:rPrChange w:id="10699" w:author="Rashed Hasan" w:date="2021-05-15T22:19:00Z">
                    <w:rPr>
                      <w:rFonts w:ascii="Times New Roman" w:hAnsi="Times New Roman" w:cs="Times New Roman"/>
                      <w:bCs/>
                      <w:sz w:val="20"/>
                      <w:szCs w:val="20"/>
                    </w:rPr>
                  </w:rPrChange>
                </w:rPr>
                <w:t>-</w:t>
              </w:r>
              <w:del w:id="10700" w:author="Microsoft account" w:date="2021-05-24T00:01:00Z">
                <w:r w:rsidRPr="00B76AF0" w:rsidDel="00635F61">
                  <w:rPr>
                    <w:rFonts w:ascii="Times New Roman" w:hAnsi="Times New Roman" w:cs="Times New Roman"/>
                    <w:bCs/>
                    <w:sz w:val="18"/>
                    <w:szCs w:val="18"/>
                    <w:rPrChange w:id="10701" w:author="Rashed Hasan" w:date="2021-05-15T22:19:00Z">
                      <w:rPr>
                        <w:rFonts w:ascii="Times New Roman" w:hAnsi="Times New Roman" w:cs="Times New Roman"/>
                        <w:bCs/>
                        <w:sz w:val="20"/>
                        <w:szCs w:val="20"/>
                      </w:rPr>
                    </w:rPrChange>
                  </w:rPr>
                  <w:delText>-</w:delText>
                </w:r>
              </w:del>
            </w:ins>
          </w:p>
        </w:tc>
      </w:tr>
      <w:tr w:rsidR="00DC4748" w:rsidRPr="00B76AF0" w14:paraId="00BEB71E" w14:textId="77777777" w:rsidTr="004B3203">
        <w:tblPrEx>
          <w:tblW w:w="5551" w:type="pct"/>
          <w:jc w:val="center"/>
          <w:tblBorders>
            <w:top w:val="single" w:sz="4" w:space="0" w:color="auto"/>
            <w:bottom w:val="single" w:sz="4" w:space="0" w:color="auto"/>
          </w:tblBorders>
          <w:tblPrExChange w:id="10702" w:author="Rashed Hasan" w:date="2021-05-15T22:21:00Z">
            <w:tblPrEx>
              <w:tblW w:w="5199" w:type="pct"/>
              <w:jc w:val="center"/>
              <w:tblBorders>
                <w:top w:val="single" w:sz="4" w:space="0" w:color="auto"/>
                <w:bottom w:val="single" w:sz="4" w:space="0" w:color="auto"/>
              </w:tblBorders>
            </w:tblPrEx>
          </w:tblPrExChange>
        </w:tblPrEx>
        <w:trPr>
          <w:trHeight w:val="226"/>
          <w:jc w:val="center"/>
          <w:ins w:id="10703" w:author="Rashed Hasan" w:date="2021-05-15T22:18:00Z"/>
          <w:trPrChange w:id="10704" w:author="Rashed Hasan" w:date="2021-05-15T22:21:00Z">
            <w:trPr>
              <w:gridAfter w:val="0"/>
              <w:trHeight w:val="227"/>
              <w:jc w:val="center"/>
            </w:trPr>
          </w:trPrChange>
        </w:trPr>
        <w:tc>
          <w:tcPr>
            <w:tcW w:w="5000" w:type="pct"/>
            <w:gridSpan w:val="9"/>
            <w:vAlign w:val="center"/>
            <w:tcPrChange w:id="10705" w:author="Rashed Hasan" w:date="2021-05-15T22:21:00Z">
              <w:tcPr>
                <w:tcW w:w="5000" w:type="pct"/>
                <w:gridSpan w:val="9"/>
                <w:vAlign w:val="center"/>
              </w:tcPr>
            </w:tcPrChange>
          </w:tcPr>
          <w:p w14:paraId="3B67308F" w14:textId="77777777" w:rsidR="00DC4748" w:rsidRPr="00B76AF0" w:rsidRDefault="00DC4748" w:rsidP="00E75A46">
            <w:pPr>
              <w:jc w:val="both"/>
              <w:rPr>
                <w:ins w:id="10706" w:author="Rashed Hasan" w:date="2021-05-15T22:18:00Z"/>
                <w:rFonts w:ascii="Times New Roman" w:hAnsi="Times New Roman" w:cs="Times New Roman"/>
                <w:bCs/>
                <w:i/>
                <w:sz w:val="18"/>
                <w:szCs w:val="18"/>
                <w:rPrChange w:id="10707" w:author="Rashed Hasan" w:date="2021-05-15T22:19:00Z">
                  <w:rPr>
                    <w:ins w:id="10708" w:author="Rashed Hasan" w:date="2021-05-15T22:18:00Z"/>
                    <w:rFonts w:ascii="Times New Roman" w:hAnsi="Times New Roman" w:cs="Times New Roman"/>
                    <w:bCs/>
                    <w:i/>
                    <w:sz w:val="20"/>
                    <w:szCs w:val="20"/>
                  </w:rPr>
                </w:rPrChange>
              </w:rPr>
              <w:pPrChange w:id="10709" w:author="Microsoft account" w:date="2021-05-25T22:50:00Z">
                <w:pPr/>
              </w:pPrChange>
            </w:pPr>
            <w:ins w:id="10710" w:author="Rashed Hasan" w:date="2021-05-15T22:18:00Z">
              <w:r w:rsidRPr="00B76AF0">
                <w:rPr>
                  <w:rFonts w:ascii="Times New Roman" w:hAnsi="Times New Roman" w:cs="Times New Roman"/>
                  <w:b/>
                  <w:i/>
                  <w:sz w:val="18"/>
                  <w:szCs w:val="18"/>
                  <w:rPrChange w:id="10711" w:author="Rashed Hasan" w:date="2021-05-15T22:19:00Z">
                    <w:rPr>
                      <w:rFonts w:ascii="Times New Roman" w:hAnsi="Times New Roman" w:cs="Times New Roman"/>
                      <w:b/>
                      <w:i/>
                      <w:sz w:val="20"/>
                      <w:szCs w:val="20"/>
                    </w:rPr>
                  </w:rPrChange>
                </w:rPr>
                <w:t>Books</w:t>
              </w:r>
            </w:ins>
          </w:p>
        </w:tc>
      </w:tr>
      <w:tr w:rsidR="00DC4748" w:rsidRPr="00B76AF0" w14:paraId="57E3D968" w14:textId="77777777" w:rsidTr="00B211C0">
        <w:trPr>
          <w:trHeight w:val="226"/>
          <w:jc w:val="center"/>
          <w:ins w:id="10712" w:author="Rashed Hasan" w:date="2021-05-15T22:18:00Z"/>
        </w:trPr>
        <w:tc>
          <w:tcPr>
            <w:tcW w:w="739" w:type="pct"/>
            <w:vAlign w:val="center"/>
          </w:tcPr>
          <w:p w14:paraId="2F83B338" w14:textId="77777777" w:rsidR="00DC4748" w:rsidRPr="00B76AF0" w:rsidRDefault="00DC4748" w:rsidP="00E75A46">
            <w:pPr>
              <w:jc w:val="both"/>
              <w:rPr>
                <w:ins w:id="10713" w:author="Rashed Hasan" w:date="2021-05-15T22:18:00Z"/>
                <w:rFonts w:ascii="Times New Roman" w:hAnsi="Times New Roman" w:cs="Times New Roman"/>
                <w:bCs/>
                <w:sz w:val="18"/>
                <w:szCs w:val="18"/>
                <w:rPrChange w:id="10714" w:author="Rashed Hasan" w:date="2021-05-15T22:19:00Z">
                  <w:rPr>
                    <w:ins w:id="10715" w:author="Rashed Hasan" w:date="2021-05-15T22:18:00Z"/>
                    <w:rFonts w:ascii="Times New Roman" w:hAnsi="Times New Roman" w:cs="Times New Roman"/>
                    <w:bCs/>
                    <w:sz w:val="20"/>
                    <w:szCs w:val="20"/>
                  </w:rPr>
                </w:rPrChange>
              </w:rPr>
              <w:pPrChange w:id="10716" w:author="Microsoft account" w:date="2021-05-25T22:50:00Z">
                <w:pPr>
                  <w:jc w:val="center"/>
                </w:pPr>
              </w:pPrChange>
            </w:pPr>
            <w:ins w:id="10717" w:author="Rashed Hasan" w:date="2021-05-15T22:18:00Z">
              <w:r w:rsidRPr="00B76AF0">
                <w:rPr>
                  <w:rFonts w:ascii="Times New Roman" w:hAnsi="Times New Roman" w:cs="Times New Roman"/>
                  <w:bCs/>
                  <w:sz w:val="18"/>
                  <w:szCs w:val="18"/>
                  <w:rPrChange w:id="10718" w:author="Rashed Hasan" w:date="2021-05-15T22:19:00Z">
                    <w:rPr>
                      <w:rFonts w:ascii="Times New Roman" w:hAnsi="Times New Roman" w:cs="Times New Roman"/>
                      <w:bCs/>
                      <w:sz w:val="20"/>
                      <w:szCs w:val="20"/>
                    </w:rPr>
                  </w:rPrChange>
                </w:rPr>
                <w:t>Yes</w:t>
              </w:r>
            </w:ins>
          </w:p>
        </w:tc>
        <w:tc>
          <w:tcPr>
            <w:tcW w:w="665" w:type="pct"/>
            <w:vAlign w:val="center"/>
          </w:tcPr>
          <w:p w14:paraId="6A7F4375" w14:textId="77777777" w:rsidR="00DC4748" w:rsidRPr="00B76AF0" w:rsidRDefault="00DC4748" w:rsidP="00E75A46">
            <w:pPr>
              <w:jc w:val="both"/>
              <w:rPr>
                <w:ins w:id="10719" w:author="Rashed Hasan" w:date="2021-05-15T22:18:00Z"/>
                <w:rFonts w:ascii="Times New Roman" w:hAnsi="Times New Roman" w:cs="Times New Roman"/>
                <w:bCs/>
                <w:sz w:val="18"/>
                <w:szCs w:val="18"/>
                <w:rPrChange w:id="10720" w:author="Rashed Hasan" w:date="2021-05-15T22:19:00Z">
                  <w:rPr>
                    <w:ins w:id="10721" w:author="Rashed Hasan" w:date="2021-05-15T22:18:00Z"/>
                    <w:rFonts w:ascii="Times New Roman" w:hAnsi="Times New Roman" w:cs="Times New Roman"/>
                    <w:bCs/>
                    <w:sz w:val="20"/>
                    <w:szCs w:val="20"/>
                  </w:rPr>
                </w:rPrChange>
              </w:rPr>
            </w:pPr>
            <w:ins w:id="10722" w:author="Rashed Hasan" w:date="2021-05-15T22:18:00Z">
              <w:r w:rsidRPr="00B76AF0">
                <w:rPr>
                  <w:rFonts w:ascii="Times New Roman" w:hAnsi="Times New Roman" w:cs="Times New Roman"/>
                  <w:bCs/>
                  <w:sz w:val="18"/>
                  <w:szCs w:val="18"/>
                  <w:rPrChange w:id="10723" w:author="Rashed Hasan" w:date="2021-05-15T22:19:00Z">
                    <w:rPr>
                      <w:rFonts w:ascii="Times New Roman" w:hAnsi="Times New Roman" w:cs="Times New Roman"/>
                      <w:bCs/>
                      <w:sz w:val="20"/>
                      <w:szCs w:val="20"/>
                    </w:rPr>
                  </w:rPrChange>
                </w:rPr>
                <w:t>2.05 (1.83-2.30)</w:t>
              </w:r>
            </w:ins>
          </w:p>
        </w:tc>
        <w:tc>
          <w:tcPr>
            <w:tcW w:w="456" w:type="pct"/>
            <w:vAlign w:val="center"/>
          </w:tcPr>
          <w:p w14:paraId="2F4BDC39" w14:textId="77777777" w:rsidR="00DC4748" w:rsidRPr="00B76AF0" w:rsidRDefault="00DC4748" w:rsidP="00E75A46">
            <w:pPr>
              <w:jc w:val="both"/>
              <w:rPr>
                <w:ins w:id="10724" w:author="Rashed Hasan" w:date="2021-05-15T22:18:00Z"/>
                <w:rFonts w:ascii="Times New Roman" w:hAnsi="Times New Roman" w:cs="Times New Roman"/>
                <w:bCs/>
                <w:sz w:val="18"/>
                <w:szCs w:val="18"/>
                <w:rPrChange w:id="10725" w:author="Rashed Hasan" w:date="2021-05-15T22:19:00Z">
                  <w:rPr>
                    <w:ins w:id="10726" w:author="Rashed Hasan" w:date="2021-05-15T22:18:00Z"/>
                    <w:rFonts w:ascii="Times New Roman" w:hAnsi="Times New Roman" w:cs="Times New Roman"/>
                    <w:bCs/>
                    <w:sz w:val="20"/>
                    <w:szCs w:val="20"/>
                  </w:rPr>
                </w:rPrChange>
              </w:rPr>
              <w:pPrChange w:id="10727" w:author="Microsoft account" w:date="2021-05-25T22:50:00Z">
                <w:pPr>
                  <w:jc w:val="both"/>
                </w:pPr>
              </w:pPrChange>
            </w:pPr>
            <w:ins w:id="10728" w:author="Rashed Hasan" w:date="2021-05-15T22:18:00Z">
              <w:r w:rsidRPr="00B76AF0">
                <w:rPr>
                  <w:rFonts w:ascii="Times New Roman" w:hAnsi="Times New Roman" w:cs="Times New Roman"/>
                  <w:bCs/>
                  <w:sz w:val="18"/>
                  <w:szCs w:val="18"/>
                  <w:rPrChange w:id="10729" w:author="Rashed Hasan" w:date="2021-05-15T22:19:00Z">
                    <w:rPr>
                      <w:rFonts w:ascii="Times New Roman" w:hAnsi="Times New Roman" w:cs="Times New Roman"/>
                      <w:bCs/>
                      <w:sz w:val="20"/>
                      <w:szCs w:val="20"/>
                    </w:rPr>
                  </w:rPrChange>
                </w:rPr>
                <w:t>&lt;0.001</w:t>
              </w:r>
            </w:ins>
          </w:p>
        </w:tc>
        <w:tc>
          <w:tcPr>
            <w:tcW w:w="636" w:type="pct"/>
            <w:vAlign w:val="center"/>
          </w:tcPr>
          <w:p w14:paraId="0C4C4A7B" w14:textId="50A1DB71" w:rsidR="00DC4748" w:rsidRPr="00B76AF0" w:rsidRDefault="00DC4748" w:rsidP="00E75A46">
            <w:pPr>
              <w:jc w:val="both"/>
              <w:rPr>
                <w:ins w:id="10730" w:author="Rashed Hasan" w:date="2021-05-15T22:18:00Z"/>
                <w:rFonts w:ascii="Times New Roman" w:hAnsi="Times New Roman" w:cs="Times New Roman"/>
                <w:bCs/>
                <w:sz w:val="18"/>
                <w:szCs w:val="18"/>
                <w:rPrChange w:id="10731" w:author="Rashed Hasan" w:date="2021-05-15T22:19:00Z">
                  <w:rPr>
                    <w:ins w:id="10732" w:author="Rashed Hasan" w:date="2021-05-15T22:18:00Z"/>
                    <w:rFonts w:ascii="Times New Roman" w:hAnsi="Times New Roman" w:cs="Times New Roman"/>
                    <w:bCs/>
                    <w:sz w:val="20"/>
                    <w:szCs w:val="20"/>
                  </w:rPr>
                </w:rPrChange>
              </w:rPr>
              <w:pPrChange w:id="10733" w:author="Microsoft account" w:date="2021-05-25T22:50:00Z">
                <w:pPr>
                  <w:jc w:val="center"/>
                </w:pPr>
              </w:pPrChange>
            </w:pPr>
            <w:ins w:id="10734" w:author="Rashed Hasan" w:date="2021-05-15T22:18:00Z">
              <w:r w:rsidRPr="00B76AF0">
                <w:rPr>
                  <w:rFonts w:ascii="Times New Roman" w:hAnsi="Times New Roman" w:cs="Times New Roman"/>
                  <w:bCs/>
                  <w:sz w:val="18"/>
                  <w:szCs w:val="18"/>
                  <w:rPrChange w:id="10735" w:author="Rashed Hasan" w:date="2021-05-15T22:19:00Z">
                    <w:rPr>
                      <w:rFonts w:ascii="Times New Roman" w:hAnsi="Times New Roman" w:cs="Times New Roman"/>
                      <w:bCs/>
                      <w:sz w:val="20"/>
                      <w:szCs w:val="20"/>
                    </w:rPr>
                  </w:rPrChange>
                </w:rPr>
                <w:t>1.</w:t>
              </w:r>
            </w:ins>
            <w:ins w:id="10736" w:author="Microsoft account" w:date="2021-05-25T03:07:00Z">
              <w:r>
                <w:rPr>
                  <w:rFonts w:ascii="Times New Roman" w:hAnsi="Times New Roman" w:cs="Times New Roman"/>
                  <w:bCs/>
                  <w:sz w:val="18"/>
                  <w:szCs w:val="18"/>
                </w:rPr>
                <w:t>50</w:t>
              </w:r>
            </w:ins>
            <w:ins w:id="10737" w:author="Rashed Hasan" w:date="2021-05-15T22:18:00Z">
              <w:del w:id="10738" w:author="Microsoft account" w:date="2021-05-25T03:07:00Z">
                <w:r w:rsidRPr="00B76AF0" w:rsidDel="0023086A">
                  <w:rPr>
                    <w:rFonts w:ascii="Times New Roman" w:hAnsi="Times New Roman" w:cs="Times New Roman"/>
                    <w:bCs/>
                    <w:sz w:val="18"/>
                    <w:szCs w:val="18"/>
                    <w:rPrChange w:id="10739" w:author="Rashed Hasan" w:date="2021-05-15T22:19:00Z">
                      <w:rPr>
                        <w:rFonts w:ascii="Times New Roman" w:hAnsi="Times New Roman" w:cs="Times New Roman"/>
                        <w:bCs/>
                        <w:sz w:val="20"/>
                        <w:szCs w:val="20"/>
                      </w:rPr>
                    </w:rPrChange>
                  </w:rPr>
                  <w:delText>49</w:delText>
                </w:r>
              </w:del>
              <w:r w:rsidRPr="00B76AF0">
                <w:rPr>
                  <w:rFonts w:ascii="Times New Roman" w:hAnsi="Times New Roman" w:cs="Times New Roman"/>
                  <w:bCs/>
                  <w:sz w:val="18"/>
                  <w:szCs w:val="18"/>
                  <w:rPrChange w:id="10740" w:author="Rashed Hasan" w:date="2021-05-15T22:19:00Z">
                    <w:rPr>
                      <w:rFonts w:ascii="Times New Roman" w:hAnsi="Times New Roman" w:cs="Times New Roman"/>
                      <w:bCs/>
                      <w:sz w:val="20"/>
                      <w:szCs w:val="20"/>
                    </w:rPr>
                  </w:rPrChange>
                </w:rPr>
                <w:t xml:space="preserve"> (1.26-1.7</w:t>
              </w:r>
            </w:ins>
            <w:ins w:id="10741" w:author="Microsoft account" w:date="2021-05-25T03:07:00Z">
              <w:r>
                <w:rPr>
                  <w:rFonts w:ascii="Times New Roman" w:hAnsi="Times New Roman" w:cs="Times New Roman"/>
                  <w:bCs/>
                  <w:sz w:val="18"/>
                  <w:szCs w:val="18"/>
                </w:rPr>
                <w:t>7</w:t>
              </w:r>
            </w:ins>
            <w:ins w:id="10742" w:author="Rashed Hasan" w:date="2021-05-15T22:18:00Z">
              <w:del w:id="10743" w:author="Microsoft account" w:date="2021-05-25T03:07:00Z">
                <w:r w:rsidRPr="00B76AF0" w:rsidDel="0023086A">
                  <w:rPr>
                    <w:rFonts w:ascii="Times New Roman" w:hAnsi="Times New Roman" w:cs="Times New Roman"/>
                    <w:bCs/>
                    <w:sz w:val="18"/>
                    <w:szCs w:val="18"/>
                    <w:rPrChange w:id="10744" w:author="Rashed Hasan" w:date="2021-05-15T22:19:00Z">
                      <w:rPr>
                        <w:rFonts w:ascii="Times New Roman" w:hAnsi="Times New Roman" w:cs="Times New Roman"/>
                        <w:bCs/>
                        <w:sz w:val="20"/>
                        <w:szCs w:val="20"/>
                      </w:rPr>
                    </w:rPrChange>
                  </w:rPr>
                  <w:delText>6</w:delText>
                </w:r>
              </w:del>
              <w:r w:rsidRPr="00B76AF0">
                <w:rPr>
                  <w:rFonts w:ascii="Times New Roman" w:hAnsi="Times New Roman" w:cs="Times New Roman"/>
                  <w:bCs/>
                  <w:sz w:val="18"/>
                  <w:szCs w:val="18"/>
                  <w:rPrChange w:id="10745" w:author="Rashed Hasan" w:date="2021-05-15T22:19:00Z">
                    <w:rPr>
                      <w:rFonts w:ascii="Times New Roman" w:hAnsi="Times New Roman" w:cs="Times New Roman"/>
                      <w:bCs/>
                      <w:sz w:val="20"/>
                      <w:szCs w:val="20"/>
                    </w:rPr>
                  </w:rPrChange>
                </w:rPr>
                <w:t>)</w:t>
              </w:r>
            </w:ins>
          </w:p>
        </w:tc>
        <w:tc>
          <w:tcPr>
            <w:tcW w:w="430" w:type="pct"/>
            <w:vAlign w:val="center"/>
          </w:tcPr>
          <w:p w14:paraId="65D20701" w14:textId="77777777" w:rsidR="00DC4748" w:rsidRPr="00B76AF0" w:rsidRDefault="00DC4748" w:rsidP="00E75A46">
            <w:pPr>
              <w:jc w:val="both"/>
              <w:rPr>
                <w:ins w:id="10746" w:author="Rashed Hasan" w:date="2021-05-15T22:18:00Z"/>
                <w:rFonts w:ascii="Times New Roman" w:hAnsi="Times New Roman" w:cs="Times New Roman"/>
                <w:bCs/>
                <w:sz w:val="18"/>
                <w:szCs w:val="18"/>
                <w:rPrChange w:id="10747" w:author="Rashed Hasan" w:date="2021-05-15T22:19:00Z">
                  <w:rPr>
                    <w:ins w:id="10748" w:author="Rashed Hasan" w:date="2021-05-15T22:18:00Z"/>
                    <w:rFonts w:ascii="Times New Roman" w:hAnsi="Times New Roman" w:cs="Times New Roman"/>
                    <w:bCs/>
                    <w:sz w:val="20"/>
                    <w:szCs w:val="20"/>
                  </w:rPr>
                </w:rPrChange>
              </w:rPr>
              <w:pPrChange w:id="10749" w:author="Microsoft account" w:date="2021-05-25T22:50:00Z">
                <w:pPr>
                  <w:jc w:val="center"/>
                </w:pPr>
              </w:pPrChange>
            </w:pPr>
            <w:ins w:id="10750" w:author="Rashed Hasan" w:date="2021-05-15T22:18:00Z">
              <w:r w:rsidRPr="00B76AF0">
                <w:rPr>
                  <w:rFonts w:ascii="Times New Roman" w:hAnsi="Times New Roman" w:cs="Times New Roman"/>
                  <w:bCs/>
                  <w:sz w:val="18"/>
                  <w:szCs w:val="18"/>
                  <w:rPrChange w:id="10751" w:author="Rashed Hasan" w:date="2021-05-15T22:19:00Z">
                    <w:rPr>
                      <w:rFonts w:ascii="Times New Roman" w:hAnsi="Times New Roman" w:cs="Times New Roman"/>
                      <w:bCs/>
                      <w:sz w:val="20"/>
                      <w:szCs w:val="20"/>
                    </w:rPr>
                  </w:rPrChange>
                </w:rPr>
                <w:t>&lt;0.001</w:t>
              </w:r>
            </w:ins>
          </w:p>
        </w:tc>
        <w:tc>
          <w:tcPr>
            <w:tcW w:w="627" w:type="pct"/>
            <w:vAlign w:val="center"/>
          </w:tcPr>
          <w:p w14:paraId="4563A5A7" w14:textId="77777777" w:rsidR="00DC4748" w:rsidRPr="00B76AF0" w:rsidRDefault="00DC4748" w:rsidP="00E75A46">
            <w:pPr>
              <w:jc w:val="both"/>
              <w:rPr>
                <w:ins w:id="10752" w:author="Rashed Hasan" w:date="2021-05-15T22:18:00Z"/>
                <w:rFonts w:ascii="Times New Roman" w:hAnsi="Times New Roman" w:cs="Times New Roman"/>
                <w:bCs/>
                <w:sz w:val="18"/>
                <w:szCs w:val="18"/>
                <w:rPrChange w:id="10753" w:author="Rashed Hasan" w:date="2021-05-15T22:19:00Z">
                  <w:rPr>
                    <w:ins w:id="10754" w:author="Rashed Hasan" w:date="2021-05-15T22:18:00Z"/>
                    <w:rFonts w:ascii="Times New Roman" w:hAnsi="Times New Roman" w:cs="Times New Roman"/>
                    <w:bCs/>
                    <w:sz w:val="20"/>
                    <w:szCs w:val="20"/>
                  </w:rPr>
                </w:rPrChange>
              </w:rPr>
              <w:pPrChange w:id="10755" w:author="Microsoft account" w:date="2021-05-25T22:50:00Z">
                <w:pPr>
                  <w:jc w:val="center"/>
                </w:pPr>
              </w:pPrChange>
            </w:pPr>
            <w:ins w:id="10756" w:author="Rashed Hasan" w:date="2021-05-15T22:18:00Z">
              <w:r w:rsidRPr="00B76AF0">
                <w:rPr>
                  <w:rFonts w:ascii="Times New Roman" w:hAnsi="Times New Roman" w:cs="Times New Roman"/>
                  <w:bCs/>
                  <w:sz w:val="18"/>
                  <w:szCs w:val="18"/>
                  <w:rPrChange w:id="10757" w:author="Rashed Hasan" w:date="2021-05-15T22:19:00Z">
                    <w:rPr>
                      <w:rFonts w:ascii="Times New Roman" w:hAnsi="Times New Roman" w:cs="Times New Roman"/>
                      <w:bCs/>
                      <w:sz w:val="20"/>
                      <w:szCs w:val="20"/>
                    </w:rPr>
                  </w:rPrChange>
                </w:rPr>
                <w:t>1.91 (1.72-2.13)</w:t>
              </w:r>
            </w:ins>
          </w:p>
        </w:tc>
        <w:tc>
          <w:tcPr>
            <w:tcW w:w="392" w:type="pct"/>
            <w:vAlign w:val="center"/>
          </w:tcPr>
          <w:p w14:paraId="1AD6CDEA" w14:textId="77777777" w:rsidR="00DC4748" w:rsidRPr="00B76AF0" w:rsidRDefault="00DC4748" w:rsidP="00E75A46">
            <w:pPr>
              <w:jc w:val="both"/>
              <w:rPr>
                <w:ins w:id="10758" w:author="Rashed Hasan" w:date="2021-05-15T22:18:00Z"/>
                <w:rFonts w:ascii="Times New Roman" w:hAnsi="Times New Roman" w:cs="Times New Roman"/>
                <w:bCs/>
                <w:sz w:val="18"/>
                <w:szCs w:val="18"/>
                <w:rPrChange w:id="10759" w:author="Rashed Hasan" w:date="2021-05-15T22:19:00Z">
                  <w:rPr>
                    <w:ins w:id="10760" w:author="Rashed Hasan" w:date="2021-05-15T22:18:00Z"/>
                    <w:rFonts w:ascii="Times New Roman" w:hAnsi="Times New Roman" w:cs="Times New Roman"/>
                    <w:bCs/>
                    <w:sz w:val="20"/>
                    <w:szCs w:val="20"/>
                  </w:rPr>
                </w:rPrChange>
              </w:rPr>
              <w:pPrChange w:id="10761" w:author="Microsoft account" w:date="2021-05-25T22:50:00Z">
                <w:pPr>
                  <w:jc w:val="center"/>
                </w:pPr>
              </w:pPrChange>
            </w:pPr>
            <w:ins w:id="10762" w:author="Rashed Hasan" w:date="2021-05-15T22:18:00Z">
              <w:r w:rsidRPr="00B76AF0">
                <w:rPr>
                  <w:rFonts w:ascii="Times New Roman" w:hAnsi="Times New Roman" w:cs="Times New Roman"/>
                  <w:bCs/>
                  <w:sz w:val="18"/>
                  <w:szCs w:val="18"/>
                  <w:rPrChange w:id="10763" w:author="Rashed Hasan" w:date="2021-05-15T22:19:00Z">
                    <w:rPr>
                      <w:rFonts w:ascii="Times New Roman" w:hAnsi="Times New Roman" w:cs="Times New Roman"/>
                      <w:bCs/>
                      <w:sz w:val="20"/>
                      <w:szCs w:val="20"/>
                    </w:rPr>
                  </w:rPrChange>
                </w:rPr>
                <w:t>&lt; 0.001</w:t>
              </w:r>
            </w:ins>
          </w:p>
        </w:tc>
        <w:tc>
          <w:tcPr>
            <w:tcW w:w="625" w:type="pct"/>
            <w:vAlign w:val="center"/>
          </w:tcPr>
          <w:p w14:paraId="3DA6401B" w14:textId="77777777" w:rsidR="00DC4748" w:rsidRPr="00B76AF0" w:rsidRDefault="00DC4748" w:rsidP="00E75A46">
            <w:pPr>
              <w:jc w:val="both"/>
              <w:rPr>
                <w:ins w:id="10764" w:author="Rashed Hasan" w:date="2021-05-15T22:18:00Z"/>
                <w:rFonts w:ascii="Times New Roman" w:hAnsi="Times New Roman" w:cs="Times New Roman"/>
                <w:bCs/>
                <w:sz w:val="18"/>
                <w:szCs w:val="18"/>
                <w:rPrChange w:id="10765" w:author="Rashed Hasan" w:date="2021-05-15T22:19:00Z">
                  <w:rPr>
                    <w:ins w:id="10766" w:author="Rashed Hasan" w:date="2021-05-15T22:18:00Z"/>
                    <w:rFonts w:ascii="Times New Roman" w:hAnsi="Times New Roman" w:cs="Times New Roman"/>
                    <w:bCs/>
                    <w:sz w:val="20"/>
                    <w:szCs w:val="20"/>
                  </w:rPr>
                </w:rPrChange>
              </w:rPr>
              <w:pPrChange w:id="10767" w:author="Microsoft account" w:date="2021-05-25T22:50:00Z">
                <w:pPr>
                  <w:jc w:val="center"/>
                </w:pPr>
              </w:pPrChange>
            </w:pPr>
            <w:ins w:id="10768" w:author="Rashed Hasan" w:date="2021-05-15T22:18:00Z">
              <w:r w:rsidRPr="00B76AF0">
                <w:rPr>
                  <w:rFonts w:ascii="Times New Roman" w:hAnsi="Times New Roman" w:cs="Times New Roman"/>
                  <w:bCs/>
                  <w:sz w:val="18"/>
                  <w:szCs w:val="18"/>
                  <w:rPrChange w:id="10769" w:author="Rashed Hasan" w:date="2021-05-15T22:19:00Z">
                    <w:rPr>
                      <w:rFonts w:ascii="Times New Roman" w:hAnsi="Times New Roman" w:cs="Times New Roman"/>
                      <w:bCs/>
                      <w:sz w:val="20"/>
                      <w:szCs w:val="20"/>
                    </w:rPr>
                  </w:rPrChange>
                </w:rPr>
                <w:t>1.53 (1.34-1.73)</w:t>
              </w:r>
            </w:ins>
          </w:p>
        </w:tc>
        <w:tc>
          <w:tcPr>
            <w:tcW w:w="430" w:type="pct"/>
            <w:vAlign w:val="center"/>
          </w:tcPr>
          <w:p w14:paraId="2DF62B32" w14:textId="77777777" w:rsidR="00DC4748" w:rsidRPr="00B76AF0" w:rsidRDefault="00DC4748" w:rsidP="00E75A46">
            <w:pPr>
              <w:jc w:val="both"/>
              <w:rPr>
                <w:ins w:id="10770" w:author="Rashed Hasan" w:date="2021-05-15T22:18:00Z"/>
                <w:rFonts w:ascii="Times New Roman" w:hAnsi="Times New Roman" w:cs="Times New Roman"/>
                <w:bCs/>
                <w:sz w:val="18"/>
                <w:szCs w:val="18"/>
                <w:rPrChange w:id="10771" w:author="Rashed Hasan" w:date="2021-05-15T22:19:00Z">
                  <w:rPr>
                    <w:ins w:id="10772" w:author="Rashed Hasan" w:date="2021-05-15T22:18:00Z"/>
                    <w:rFonts w:ascii="Times New Roman" w:hAnsi="Times New Roman" w:cs="Times New Roman"/>
                    <w:bCs/>
                    <w:sz w:val="20"/>
                    <w:szCs w:val="20"/>
                  </w:rPr>
                </w:rPrChange>
              </w:rPr>
              <w:pPrChange w:id="10773" w:author="Microsoft account" w:date="2021-05-25T22:50:00Z">
                <w:pPr>
                  <w:jc w:val="center"/>
                </w:pPr>
              </w:pPrChange>
            </w:pPr>
            <w:ins w:id="10774" w:author="Rashed Hasan" w:date="2021-05-15T22:18:00Z">
              <w:r w:rsidRPr="00B76AF0">
                <w:rPr>
                  <w:rFonts w:ascii="Times New Roman" w:hAnsi="Times New Roman" w:cs="Times New Roman"/>
                  <w:bCs/>
                  <w:sz w:val="18"/>
                  <w:szCs w:val="18"/>
                  <w:rPrChange w:id="10775" w:author="Rashed Hasan" w:date="2021-05-15T22:19:00Z">
                    <w:rPr>
                      <w:rFonts w:ascii="Times New Roman" w:hAnsi="Times New Roman" w:cs="Times New Roman"/>
                      <w:bCs/>
                      <w:sz w:val="20"/>
                      <w:szCs w:val="20"/>
                    </w:rPr>
                  </w:rPrChange>
                </w:rPr>
                <w:t>&lt; 0.001</w:t>
              </w:r>
            </w:ins>
          </w:p>
        </w:tc>
      </w:tr>
      <w:tr w:rsidR="00DC4748" w:rsidRPr="00B76AF0" w14:paraId="2FF737E6" w14:textId="77777777" w:rsidTr="00B211C0">
        <w:trPr>
          <w:trHeight w:val="226"/>
          <w:jc w:val="center"/>
          <w:ins w:id="10776" w:author="Rashed Hasan" w:date="2021-05-15T22:18:00Z"/>
        </w:trPr>
        <w:tc>
          <w:tcPr>
            <w:tcW w:w="739" w:type="pct"/>
            <w:vAlign w:val="center"/>
          </w:tcPr>
          <w:p w14:paraId="5B18461E" w14:textId="77777777" w:rsidR="00DC4748" w:rsidRPr="00B76AF0" w:rsidRDefault="00DC4748" w:rsidP="00E75A46">
            <w:pPr>
              <w:jc w:val="both"/>
              <w:rPr>
                <w:ins w:id="10777" w:author="Rashed Hasan" w:date="2021-05-15T22:18:00Z"/>
                <w:rFonts w:ascii="Times New Roman" w:hAnsi="Times New Roman" w:cs="Times New Roman"/>
                <w:bCs/>
                <w:sz w:val="18"/>
                <w:szCs w:val="18"/>
                <w:rPrChange w:id="10778" w:author="Rashed Hasan" w:date="2021-05-15T22:19:00Z">
                  <w:rPr>
                    <w:ins w:id="10779" w:author="Rashed Hasan" w:date="2021-05-15T22:18:00Z"/>
                    <w:rFonts w:ascii="Times New Roman" w:hAnsi="Times New Roman" w:cs="Times New Roman"/>
                    <w:bCs/>
                    <w:sz w:val="20"/>
                    <w:szCs w:val="20"/>
                  </w:rPr>
                </w:rPrChange>
              </w:rPr>
              <w:pPrChange w:id="10780" w:author="Microsoft account" w:date="2021-05-25T22:50:00Z">
                <w:pPr>
                  <w:jc w:val="center"/>
                </w:pPr>
              </w:pPrChange>
            </w:pPr>
            <w:ins w:id="10781" w:author="Rashed Hasan" w:date="2021-05-15T22:18:00Z">
              <w:r w:rsidRPr="00B76AF0">
                <w:rPr>
                  <w:rFonts w:ascii="Times New Roman" w:hAnsi="Times New Roman" w:cs="Times New Roman"/>
                  <w:bCs/>
                  <w:sz w:val="18"/>
                  <w:szCs w:val="18"/>
                  <w:rPrChange w:id="10782" w:author="Rashed Hasan" w:date="2021-05-15T22:19:00Z">
                    <w:rPr>
                      <w:rFonts w:ascii="Times New Roman" w:hAnsi="Times New Roman" w:cs="Times New Roman"/>
                      <w:bCs/>
                      <w:sz w:val="20"/>
                      <w:szCs w:val="20"/>
                    </w:rPr>
                  </w:rPrChange>
                </w:rPr>
                <w:t>No</w:t>
              </w:r>
            </w:ins>
          </w:p>
        </w:tc>
        <w:tc>
          <w:tcPr>
            <w:tcW w:w="665" w:type="pct"/>
            <w:vAlign w:val="center"/>
          </w:tcPr>
          <w:p w14:paraId="4D46D6D9" w14:textId="77777777" w:rsidR="00DC4748" w:rsidRPr="00B76AF0" w:rsidRDefault="00DC4748" w:rsidP="00E75A46">
            <w:pPr>
              <w:jc w:val="both"/>
              <w:rPr>
                <w:ins w:id="10783" w:author="Rashed Hasan" w:date="2021-05-15T22:18:00Z"/>
                <w:rFonts w:ascii="Times New Roman" w:hAnsi="Times New Roman" w:cs="Times New Roman"/>
                <w:bCs/>
                <w:sz w:val="18"/>
                <w:szCs w:val="18"/>
                <w:rPrChange w:id="10784" w:author="Rashed Hasan" w:date="2021-05-15T22:19:00Z">
                  <w:rPr>
                    <w:ins w:id="10785" w:author="Rashed Hasan" w:date="2021-05-15T22:18:00Z"/>
                    <w:rFonts w:ascii="Times New Roman" w:hAnsi="Times New Roman" w:cs="Times New Roman"/>
                    <w:bCs/>
                    <w:sz w:val="20"/>
                    <w:szCs w:val="20"/>
                  </w:rPr>
                </w:rPrChange>
              </w:rPr>
              <w:pPrChange w:id="10786" w:author="Microsoft account" w:date="2021-05-25T22:50:00Z">
                <w:pPr>
                  <w:jc w:val="center"/>
                </w:pPr>
              </w:pPrChange>
            </w:pPr>
            <w:ins w:id="10787" w:author="Rashed Hasan" w:date="2021-05-15T22:18:00Z">
              <w:r w:rsidRPr="00B76AF0">
                <w:rPr>
                  <w:rFonts w:ascii="Times New Roman" w:hAnsi="Times New Roman" w:cs="Times New Roman"/>
                  <w:bCs/>
                  <w:sz w:val="18"/>
                  <w:szCs w:val="18"/>
                  <w:rPrChange w:id="10788" w:author="Rashed Hasan" w:date="2021-05-15T22:19:00Z">
                    <w:rPr>
                      <w:rFonts w:ascii="Times New Roman" w:hAnsi="Times New Roman" w:cs="Times New Roman"/>
                      <w:bCs/>
                      <w:sz w:val="20"/>
                      <w:szCs w:val="20"/>
                    </w:rPr>
                  </w:rPrChange>
                </w:rPr>
                <w:t>Reference</w:t>
              </w:r>
            </w:ins>
          </w:p>
        </w:tc>
        <w:tc>
          <w:tcPr>
            <w:tcW w:w="456" w:type="pct"/>
            <w:vAlign w:val="center"/>
          </w:tcPr>
          <w:p w14:paraId="31AD1687" w14:textId="77777777" w:rsidR="00DC4748" w:rsidRPr="00B76AF0" w:rsidRDefault="00DC4748" w:rsidP="00E75A46">
            <w:pPr>
              <w:jc w:val="both"/>
              <w:rPr>
                <w:ins w:id="10789" w:author="Rashed Hasan" w:date="2021-05-15T22:18:00Z"/>
                <w:rFonts w:ascii="Times New Roman" w:hAnsi="Times New Roman" w:cs="Times New Roman"/>
                <w:bCs/>
                <w:sz w:val="18"/>
                <w:szCs w:val="18"/>
                <w:rPrChange w:id="10790" w:author="Rashed Hasan" w:date="2021-05-15T22:19:00Z">
                  <w:rPr>
                    <w:ins w:id="10791" w:author="Rashed Hasan" w:date="2021-05-15T22:18:00Z"/>
                    <w:rFonts w:ascii="Times New Roman" w:hAnsi="Times New Roman" w:cs="Times New Roman"/>
                    <w:bCs/>
                    <w:sz w:val="20"/>
                    <w:szCs w:val="20"/>
                  </w:rPr>
                </w:rPrChange>
              </w:rPr>
              <w:pPrChange w:id="10792" w:author="Microsoft account" w:date="2021-05-25T22:50:00Z">
                <w:pPr>
                  <w:jc w:val="center"/>
                </w:pPr>
              </w:pPrChange>
            </w:pPr>
            <w:ins w:id="10793" w:author="Rashed Hasan" w:date="2021-05-15T22:18:00Z">
              <w:r w:rsidRPr="00B76AF0">
                <w:rPr>
                  <w:rFonts w:ascii="Times New Roman" w:hAnsi="Times New Roman" w:cs="Times New Roman"/>
                  <w:bCs/>
                  <w:sz w:val="18"/>
                  <w:szCs w:val="18"/>
                  <w:rPrChange w:id="10794" w:author="Rashed Hasan" w:date="2021-05-15T22:19:00Z">
                    <w:rPr>
                      <w:rFonts w:ascii="Times New Roman" w:hAnsi="Times New Roman" w:cs="Times New Roman"/>
                      <w:bCs/>
                      <w:sz w:val="20"/>
                      <w:szCs w:val="20"/>
                    </w:rPr>
                  </w:rPrChange>
                </w:rPr>
                <w:t>-</w:t>
              </w:r>
            </w:ins>
          </w:p>
        </w:tc>
        <w:tc>
          <w:tcPr>
            <w:tcW w:w="636" w:type="pct"/>
            <w:vAlign w:val="center"/>
          </w:tcPr>
          <w:p w14:paraId="58460EC3" w14:textId="77777777" w:rsidR="00DC4748" w:rsidRPr="00B76AF0" w:rsidRDefault="00DC4748" w:rsidP="00E75A46">
            <w:pPr>
              <w:jc w:val="both"/>
              <w:rPr>
                <w:ins w:id="10795" w:author="Rashed Hasan" w:date="2021-05-15T22:18:00Z"/>
                <w:rFonts w:ascii="Times New Roman" w:hAnsi="Times New Roman" w:cs="Times New Roman"/>
                <w:bCs/>
                <w:sz w:val="18"/>
                <w:szCs w:val="18"/>
                <w:rPrChange w:id="10796" w:author="Rashed Hasan" w:date="2021-05-15T22:19:00Z">
                  <w:rPr>
                    <w:ins w:id="10797" w:author="Rashed Hasan" w:date="2021-05-15T22:18:00Z"/>
                    <w:rFonts w:ascii="Times New Roman" w:hAnsi="Times New Roman" w:cs="Times New Roman"/>
                    <w:bCs/>
                    <w:sz w:val="20"/>
                    <w:szCs w:val="20"/>
                  </w:rPr>
                </w:rPrChange>
              </w:rPr>
              <w:pPrChange w:id="10798" w:author="Microsoft account" w:date="2021-05-25T22:50:00Z">
                <w:pPr>
                  <w:jc w:val="center"/>
                </w:pPr>
              </w:pPrChange>
            </w:pPr>
            <w:ins w:id="10799" w:author="Rashed Hasan" w:date="2021-05-15T22:18:00Z">
              <w:r w:rsidRPr="00B76AF0">
                <w:rPr>
                  <w:rFonts w:ascii="Times New Roman" w:hAnsi="Times New Roman" w:cs="Times New Roman"/>
                  <w:bCs/>
                  <w:sz w:val="18"/>
                  <w:szCs w:val="18"/>
                  <w:rPrChange w:id="10800" w:author="Rashed Hasan" w:date="2021-05-15T22:19:00Z">
                    <w:rPr>
                      <w:rFonts w:ascii="Times New Roman" w:hAnsi="Times New Roman" w:cs="Times New Roman"/>
                      <w:bCs/>
                      <w:sz w:val="20"/>
                      <w:szCs w:val="20"/>
                    </w:rPr>
                  </w:rPrChange>
                </w:rPr>
                <w:t>Reference</w:t>
              </w:r>
            </w:ins>
          </w:p>
        </w:tc>
        <w:tc>
          <w:tcPr>
            <w:tcW w:w="430" w:type="pct"/>
            <w:vAlign w:val="center"/>
          </w:tcPr>
          <w:p w14:paraId="12B120E4" w14:textId="77777777" w:rsidR="00DC4748" w:rsidRPr="00B76AF0" w:rsidRDefault="00DC4748" w:rsidP="00E75A46">
            <w:pPr>
              <w:jc w:val="both"/>
              <w:rPr>
                <w:ins w:id="10801" w:author="Rashed Hasan" w:date="2021-05-15T22:18:00Z"/>
                <w:rFonts w:ascii="Times New Roman" w:hAnsi="Times New Roman" w:cs="Times New Roman"/>
                <w:bCs/>
                <w:sz w:val="18"/>
                <w:szCs w:val="18"/>
                <w:rPrChange w:id="10802" w:author="Rashed Hasan" w:date="2021-05-15T22:19:00Z">
                  <w:rPr>
                    <w:ins w:id="10803" w:author="Rashed Hasan" w:date="2021-05-15T22:18:00Z"/>
                    <w:rFonts w:ascii="Times New Roman" w:hAnsi="Times New Roman" w:cs="Times New Roman"/>
                    <w:bCs/>
                    <w:sz w:val="20"/>
                    <w:szCs w:val="20"/>
                  </w:rPr>
                </w:rPrChange>
              </w:rPr>
              <w:pPrChange w:id="10804" w:author="Microsoft account" w:date="2021-05-25T22:50:00Z">
                <w:pPr>
                  <w:jc w:val="center"/>
                </w:pPr>
              </w:pPrChange>
            </w:pPr>
            <w:ins w:id="10805" w:author="Rashed Hasan" w:date="2021-05-15T22:18:00Z">
              <w:r w:rsidRPr="00B76AF0">
                <w:rPr>
                  <w:rFonts w:ascii="Times New Roman" w:hAnsi="Times New Roman" w:cs="Times New Roman"/>
                  <w:bCs/>
                  <w:sz w:val="18"/>
                  <w:szCs w:val="18"/>
                  <w:rPrChange w:id="10806" w:author="Rashed Hasan" w:date="2021-05-15T22:19:00Z">
                    <w:rPr>
                      <w:rFonts w:ascii="Times New Roman" w:hAnsi="Times New Roman" w:cs="Times New Roman"/>
                      <w:bCs/>
                      <w:sz w:val="20"/>
                      <w:szCs w:val="20"/>
                    </w:rPr>
                  </w:rPrChange>
                </w:rPr>
                <w:t>--</w:t>
              </w:r>
            </w:ins>
          </w:p>
        </w:tc>
        <w:tc>
          <w:tcPr>
            <w:tcW w:w="627" w:type="pct"/>
            <w:vAlign w:val="center"/>
          </w:tcPr>
          <w:p w14:paraId="30477A55" w14:textId="77777777" w:rsidR="00DC4748" w:rsidRPr="00B76AF0" w:rsidRDefault="00DC4748" w:rsidP="00E75A46">
            <w:pPr>
              <w:jc w:val="both"/>
              <w:rPr>
                <w:ins w:id="10807" w:author="Rashed Hasan" w:date="2021-05-15T22:18:00Z"/>
                <w:rFonts w:ascii="Times New Roman" w:hAnsi="Times New Roman" w:cs="Times New Roman"/>
                <w:bCs/>
                <w:sz w:val="18"/>
                <w:szCs w:val="18"/>
                <w:rPrChange w:id="10808" w:author="Rashed Hasan" w:date="2021-05-15T22:19:00Z">
                  <w:rPr>
                    <w:ins w:id="10809" w:author="Rashed Hasan" w:date="2021-05-15T22:18:00Z"/>
                    <w:rFonts w:ascii="Times New Roman" w:hAnsi="Times New Roman" w:cs="Times New Roman"/>
                    <w:bCs/>
                    <w:sz w:val="20"/>
                    <w:szCs w:val="20"/>
                  </w:rPr>
                </w:rPrChange>
              </w:rPr>
              <w:pPrChange w:id="10810" w:author="Microsoft account" w:date="2021-05-25T22:50:00Z">
                <w:pPr>
                  <w:jc w:val="center"/>
                </w:pPr>
              </w:pPrChange>
            </w:pPr>
            <w:ins w:id="10811" w:author="Rashed Hasan" w:date="2021-05-15T22:18:00Z">
              <w:r w:rsidRPr="00B76AF0">
                <w:rPr>
                  <w:rFonts w:ascii="Times New Roman" w:hAnsi="Times New Roman" w:cs="Times New Roman"/>
                  <w:bCs/>
                  <w:sz w:val="18"/>
                  <w:szCs w:val="18"/>
                  <w:rPrChange w:id="10812" w:author="Rashed Hasan" w:date="2021-05-15T22:19:00Z">
                    <w:rPr>
                      <w:rFonts w:ascii="Times New Roman" w:hAnsi="Times New Roman" w:cs="Times New Roman"/>
                      <w:bCs/>
                      <w:sz w:val="20"/>
                      <w:szCs w:val="20"/>
                    </w:rPr>
                  </w:rPrChange>
                </w:rPr>
                <w:t>Reference</w:t>
              </w:r>
            </w:ins>
          </w:p>
        </w:tc>
        <w:tc>
          <w:tcPr>
            <w:tcW w:w="392" w:type="pct"/>
            <w:vAlign w:val="center"/>
          </w:tcPr>
          <w:p w14:paraId="412CEEDD" w14:textId="77777777" w:rsidR="00DC4748" w:rsidRPr="00B76AF0" w:rsidRDefault="00DC4748" w:rsidP="00E75A46">
            <w:pPr>
              <w:jc w:val="both"/>
              <w:rPr>
                <w:ins w:id="10813" w:author="Rashed Hasan" w:date="2021-05-15T22:18:00Z"/>
                <w:rFonts w:ascii="Times New Roman" w:hAnsi="Times New Roman" w:cs="Times New Roman"/>
                <w:bCs/>
                <w:sz w:val="18"/>
                <w:szCs w:val="18"/>
                <w:rPrChange w:id="10814" w:author="Rashed Hasan" w:date="2021-05-15T22:19:00Z">
                  <w:rPr>
                    <w:ins w:id="10815" w:author="Rashed Hasan" w:date="2021-05-15T22:18:00Z"/>
                    <w:rFonts w:ascii="Times New Roman" w:hAnsi="Times New Roman" w:cs="Times New Roman"/>
                    <w:bCs/>
                    <w:sz w:val="20"/>
                    <w:szCs w:val="20"/>
                  </w:rPr>
                </w:rPrChange>
              </w:rPr>
              <w:pPrChange w:id="10816" w:author="Microsoft account" w:date="2021-05-25T22:50:00Z">
                <w:pPr>
                  <w:jc w:val="center"/>
                </w:pPr>
              </w:pPrChange>
            </w:pPr>
            <w:ins w:id="10817" w:author="Rashed Hasan" w:date="2021-05-15T22:18:00Z">
              <w:r w:rsidRPr="00B76AF0">
                <w:rPr>
                  <w:rFonts w:ascii="Times New Roman" w:hAnsi="Times New Roman" w:cs="Times New Roman"/>
                  <w:bCs/>
                  <w:sz w:val="18"/>
                  <w:szCs w:val="18"/>
                  <w:rPrChange w:id="10818" w:author="Rashed Hasan" w:date="2021-05-15T22:19:00Z">
                    <w:rPr>
                      <w:rFonts w:ascii="Times New Roman" w:hAnsi="Times New Roman" w:cs="Times New Roman"/>
                      <w:bCs/>
                      <w:sz w:val="20"/>
                      <w:szCs w:val="20"/>
                    </w:rPr>
                  </w:rPrChange>
                </w:rPr>
                <w:t>-</w:t>
              </w:r>
              <w:del w:id="10819" w:author="Microsoft account" w:date="2021-05-24T00:01:00Z">
                <w:r w:rsidRPr="00B76AF0" w:rsidDel="00635F61">
                  <w:rPr>
                    <w:rFonts w:ascii="Times New Roman" w:hAnsi="Times New Roman" w:cs="Times New Roman"/>
                    <w:bCs/>
                    <w:sz w:val="18"/>
                    <w:szCs w:val="18"/>
                    <w:rPrChange w:id="10820" w:author="Rashed Hasan" w:date="2021-05-15T22:19:00Z">
                      <w:rPr>
                        <w:rFonts w:ascii="Times New Roman" w:hAnsi="Times New Roman" w:cs="Times New Roman"/>
                        <w:bCs/>
                        <w:sz w:val="20"/>
                        <w:szCs w:val="20"/>
                      </w:rPr>
                    </w:rPrChange>
                  </w:rPr>
                  <w:delText>-</w:delText>
                </w:r>
              </w:del>
            </w:ins>
          </w:p>
        </w:tc>
        <w:tc>
          <w:tcPr>
            <w:tcW w:w="625" w:type="pct"/>
            <w:vAlign w:val="center"/>
          </w:tcPr>
          <w:p w14:paraId="73D461E8" w14:textId="77777777" w:rsidR="00DC4748" w:rsidRPr="00B76AF0" w:rsidRDefault="00DC4748" w:rsidP="00E75A46">
            <w:pPr>
              <w:jc w:val="both"/>
              <w:rPr>
                <w:ins w:id="10821" w:author="Rashed Hasan" w:date="2021-05-15T22:18:00Z"/>
                <w:rFonts w:ascii="Times New Roman" w:hAnsi="Times New Roman" w:cs="Times New Roman"/>
                <w:bCs/>
                <w:sz w:val="18"/>
                <w:szCs w:val="18"/>
                <w:rPrChange w:id="10822" w:author="Rashed Hasan" w:date="2021-05-15T22:19:00Z">
                  <w:rPr>
                    <w:ins w:id="10823" w:author="Rashed Hasan" w:date="2021-05-15T22:18:00Z"/>
                    <w:rFonts w:ascii="Times New Roman" w:hAnsi="Times New Roman" w:cs="Times New Roman"/>
                    <w:bCs/>
                    <w:sz w:val="20"/>
                    <w:szCs w:val="20"/>
                  </w:rPr>
                </w:rPrChange>
              </w:rPr>
              <w:pPrChange w:id="10824" w:author="Microsoft account" w:date="2021-05-25T22:50:00Z">
                <w:pPr>
                  <w:jc w:val="center"/>
                </w:pPr>
              </w:pPrChange>
            </w:pPr>
            <w:ins w:id="10825" w:author="Rashed Hasan" w:date="2021-05-15T22:18:00Z">
              <w:r w:rsidRPr="00B76AF0">
                <w:rPr>
                  <w:rFonts w:ascii="Times New Roman" w:hAnsi="Times New Roman" w:cs="Times New Roman"/>
                  <w:bCs/>
                  <w:sz w:val="18"/>
                  <w:szCs w:val="18"/>
                  <w:rPrChange w:id="10826" w:author="Rashed Hasan" w:date="2021-05-15T22:19:00Z">
                    <w:rPr>
                      <w:rFonts w:ascii="Times New Roman" w:hAnsi="Times New Roman" w:cs="Times New Roman"/>
                      <w:bCs/>
                      <w:sz w:val="20"/>
                      <w:szCs w:val="20"/>
                    </w:rPr>
                  </w:rPrChange>
                </w:rPr>
                <w:t>Reference</w:t>
              </w:r>
            </w:ins>
          </w:p>
        </w:tc>
        <w:tc>
          <w:tcPr>
            <w:tcW w:w="430" w:type="pct"/>
            <w:vAlign w:val="center"/>
          </w:tcPr>
          <w:p w14:paraId="35BD0861" w14:textId="77777777" w:rsidR="00DC4748" w:rsidRPr="00B76AF0" w:rsidRDefault="00DC4748" w:rsidP="00E75A46">
            <w:pPr>
              <w:jc w:val="both"/>
              <w:rPr>
                <w:ins w:id="10827" w:author="Rashed Hasan" w:date="2021-05-15T22:18:00Z"/>
                <w:rFonts w:ascii="Times New Roman" w:hAnsi="Times New Roman" w:cs="Times New Roman"/>
                <w:bCs/>
                <w:sz w:val="18"/>
                <w:szCs w:val="18"/>
                <w:rPrChange w:id="10828" w:author="Rashed Hasan" w:date="2021-05-15T22:19:00Z">
                  <w:rPr>
                    <w:ins w:id="10829" w:author="Rashed Hasan" w:date="2021-05-15T22:18:00Z"/>
                    <w:rFonts w:ascii="Times New Roman" w:hAnsi="Times New Roman" w:cs="Times New Roman"/>
                    <w:bCs/>
                    <w:sz w:val="20"/>
                    <w:szCs w:val="20"/>
                  </w:rPr>
                </w:rPrChange>
              </w:rPr>
              <w:pPrChange w:id="10830" w:author="Microsoft account" w:date="2021-05-25T22:50:00Z">
                <w:pPr>
                  <w:jc w:val="center"/>
                </w:pPr>
              </w:pPrChange>
            </w:pPr>
            <w:ins w:id="10831" w:author="Rashed Hasan" w:date="2021-05-15T22:18:00Z">
              <w:r w:rsidRPr="00B76AF0">
                <w:rPr>
                  <w:rFonts w:ascii="Times New Roman" w:hAnsi="Times New Roman" w:cs="Times New Roman"/>
                  <w:bCs/>
                  <w:sz w:val="18"/>
                  <w:szCs w:val="18"/>
                  <w:rPrChange w:id="10832" w:author="Rashed Hasan" w:date="2021-05-15T22:19:00Z">
                    <w:rPr>
                      <w:rFonts w:ascii="Times New Roman" w:hAnsi="Times New Roman" w:cs="Times New Roman"/>
                      <w:bCs/>
                      <w:sz w:val="20"/>
                      <w:szCs w:val="20"/>
                    </w:rPr>
                  </w:rPrChange>
                </w:rPr>
                <w:t>-</w:t>
              </w:r>
              <w:del w:id="10833" w:author="Microsoft account" w:date="2021-05-24T00:01:00Z">
                <w:r w:rsidRPr="00B76AF0" w:rsidDel="00635F61">
                  <w:rPr>
                    <w:rFonts w:ascii="Times New Roman" w:hAnsi="Times New Roman" w:cs="Times New Roman"/>
                    <w:bCs/>
                    <w:sz w:val="18"/>
                    <w:szCs w:val="18"/>
                    <w:rPrChange w:id="10834" w:author="Rashed Hasan" w:date="2021-05-15T22:19:00Z">
                      <w:rPr>
                        <w:rFonts w:ascii="Times New Roman" w:hAnsi="Times New Roman" w:cs="Times New Roman"/>
                        <w:bCs/>
                        <w:sz w:val="20"/>
                        <w:szCs w:val="20"/>
                      </w:rPr>
                    </w:rPrChange>
                  </w:rPr>
                  <w:delText>-</w:delText>
                </w:r>
              </w:del>
            </w:ins>
          </w:p>
        </w:tc>
      </w:tr>
      <w:tr w:rsidR="00DC4748" w:rsidRPr="00B76AF0" w14:paraId="32EE5F91" w14:textId="77777777" w:rsidTr="004B3203">
        <w:tblPrEx>
          <w:tblW w:w="5551" w:type="pct"/>
          <w:jc w:val="center"/>
          <w:tblBorders>
            <w:top w:val="single" w:sz="4" w:space="0" w:color="auto"/>
            <w:bottom w:val="single" w:sz="4" w:space="0" w:color="auto"/>
          </w:tblBorders>
          <w:tblPrExChange w:id="10835" w:author="Rashed Hasan" w:date="2021-05-15T22:21:00Z">
            <w:tblPrEx>
              <w:tblW w:w="5199" w:type="pct"/>
              <w:jc w:val="center"/>
              <w:tblBorders>
                <w:top w:val="single" w:sz="4" w:space="0" w:color="auto"/>
                <w:bottom w:val="single" w:sz="4" w:space="0" w:color="auto"/>
              </w:tblBorders>
            </w:tblPrEx>
          </w:tblPrExChange>
        </w:tblPrEx>
        <w:trPr>
          <w:trHeight w:val="226"/>
          <w:jc w:val="center"/>
          <w:ins w:id="10836" w:author="Rashed Hasan" w:date="2021-05-15T22:18:00Z"/>
          <w:trPrChange w:id="10837" w:author="Rashed Hasan" w:date="2021-05-15T22:21:00Z">
            <w:trPr>
              <w:gridAfter w:val="0"/>
              <w:trHeight w:val="227"/>
              <w:jc w:val="center"/>
            </w:trPr>
          </w:trPrChange>
        </w:trPr>
        <w:tc>
          <w:tcPr>
            <w:tcW w:w="5000" w:type="pct"/>
            <w:gridSpan w:val="9"/>
            <w:vAlign w:val="center"/>
            <w:tcPrChange w:id="10838" w:author="Rashed Hasan" w:date="2021-05-15T22:21:00Z">
              <w:tcPr>
                <w:tcW w:w="5000" w:type="pct"/>
                <w:gridSpan w:val="9"/>
                <w:vAlign w:val="center"/>
              </w:tcPr>
            </w:tcPrChange>
          </w:tcPr>
          <w:p w14:paraId="3A28310C" w14:textId="77777777" w:rsidR="00DC4748" w:rsidRPr="00B76AF0" w:rsidRDefault="00DC4748" w:rsidP="00E75A46">
            <w:pPr>
              <w:jc w:val="both"/>
              <w:rPr>
                <w:ins w:id="10839" w:author="Rashed Hasan" w:date="2021-05-15T22:18:00Z"/>
                <w:rFonts w:ascii="Times New Roman" w:hAnsi="Times New Roman" w:cs="Times New Roman"/>
                <w:b/>
                <w:bCs/>
                <w:i/>
                <w:sz w:val="18"/>
                <w:szCs w:val="18"/>
                <w:rPrChange w:id="10840" w:author="Rashed Hasan" w:date="2021-05-15T22:19:00Z">
                  <w:rPr>
                    <w:ins w:id="10841" w:author="Rashed Hasan" w:date="2021-05-15T22:18:00Z"/>
                    <w:rFonts w:ascii="Times New Roman" w:hAnsi="Times New Roman" w:cs="Times New Roman"/>
                    <w:b/>
                    <w:bCs/>
                    <w:i/>
                    <w:sz w:val="20"/>
                    <w:szCs w:val="20"/>
                  </w:rPr>
                </w:rPrChange>
              </w:rPr>
              <w:pPrChange w:id="10842" w:author="Microsoft account" w:date="2021-05-25T22:50:00Z">
                <w:pPr/>
              </w:pPrChange>
            </w:pPr>
            <w:ins w:id="10843" w:author="Rashed Hasan" w:date="2021-05-15T22:18:00Z">
              <w:r w:rsidRPr="00B76AF0">
                <w:rPr>
                  <w:rFonts w:ascii="Times New Roman" w:hAnsi="Times New Roman" w:cs="Times New Roman"/>
                  <w:b/>
                  <w:bCs/>
                  <w:i/>
                  <w:sz w:val="18"/>
                  <w:szCs w:val="18"/>
                  <w:rPrChange w:id="10844" w:author="Rashed Hasan" w:date="2021-05-15T22:19:00Z">
                    <w:rPr>
                      <w:rFonts w:ascii="Times New Roman" w:hAnsi="Times New Roman" w:cs="Times New Roman"/>
                      <w:b/>
                      <w:bCs/>
                      <w:i/>
                      <w:sz w:val="20"/>
                      <w:szCs w:val="20"/>
                    </w:rPr>
                  </w:rPrChange>
                </w:rPr>
                <w:t>Toys</w:t>
              </w:r>
            </w:ins>
          </w:p>
        </w:tc>
      </w:tr>
      <w:tr w:rsidR="00B211C0" w:rsidRPr="00B76AF0" w14:paraId="1AA9493A" w14:textId="77777777" w:rsidTr="00B211C0">
        <w:trPr>
          <w:trHeight w:val="226"/>
          <w:jc w:val="center"/>
          <w:ins w:id="10845" w:author="Rashed Hasan" w:date="2021-05-15T22:18:00Z"/>
        </w:trPr>
        <w:tc>
          <w:tcPr>
            <w:tcW w:w="739" w:type="pct"/>
            <w:vAlign w:val="center"/>
          </w:tcPr>
          <w:p w14:paraId="7DD51F14" w14:textId="77777777" w:rsidR="00B211C0" w:rsidRPr="00B76AF0" w:rsidRDefault="00B211C0" w:rsidP="00E75A46">
            <w:pPr>
              <w:jc w:val="both"/>
              <w:rPr>
                <w:ins w:id="10846" w:author="Rashed Hasan" w:date="2021-05-15T22:18:00Z"/>
                <w:rFonts w:ascii="Times New Roman" w:hAnsi="Times New Roman" w:cs="Times New Roman"/>
                <w:bCs/>
                <w:sz w:val="18"/>
                <w:szCs w:val="18"/>
                <w:rPrChange w:id="10847" w:author="Rashed Hasan" w:date="2021-05-15T22:19:00Z">
                  <w:rPr>
                    <w:ins w:id="10848" w:author="Rashed Hasan" w:date="2021-05-15T22:18:00Z"/>
                    <w:rFonts w:ascii="Times New Roman" w:hAnsi="Times New Roman" w:cs="Times New Roman"/>
                    <w:bCs/>
                    <w:sz w:val="20"/>
                    <w:szCs w:val="20"/>
                  </w:rPr>
                </w:rPrChange>
              </w:rPr>
              <w:pPrChange w:id="10849" w:author="Microsoft account" w:date="2021-05-25T22:50:00Z">
                <w:pPr>
                  <w:jc w:val="center"/>
                </w:pPr>
              </w:pPrChange>
            </w:pPr>
            <w:ins w:id="10850" w:author="Rashed Hasan" w:date="2021-05-15T22:18:00Z">
              <w:r w:rsidRPr="00B76AF0">
                <w:rPr>
                  <w:rFonts w:ascii="Times New Roman" w:hAnsi="Times New Roman" w:cs="Times New Roman"/>
                  <w:bCs/>
                  <w:sz w:val="18"/>
                  <w:szCs w:val="18"/>
                  <w:rPrChange w:id="10851" w:author="Rashed Hasan" w:date="2021-05-15T22:19:00Z">
                    <w:rPr>
                      <w:rFonts w:ascii="Times New Roman" w:hAnsi="Times New Roman" w:cs="Times New Roman"/>
                      <w:bCs/>
                      <w:sz w:val="20"/>
                      <w:szCs w:val="20"/>
                    </w:rPr>
                  </w:rPrChange>
                </w:rPr>
                <w:lastRenderedPageBreak/>
                <w:t>Yes</w:t>
              </w:r>
            </w:ins>
          </w:p>
        </w:tc>
        <w:tc>
          <w:tcPr>
            <w:tcW w:w="665" w:type="pct"/>
            <w:vAlign w:val="center"/>
          </w:tcPr>
          <w:p w14:paraId="7416478F" w14:textId="77777777" w:rsidR="00B211C0" w:rsidRPr="00B76AF0" w:rsidRDefault="00B211C0" w:rsidP="00E75A46">
            <w:pPr>
              <w:jc w:val="both"/>
              <w:rPr>
                <w:ins w:id="10852" w:author="Rashed Hasan" w:date="2021-05-15T22:18:00Z"/>
                <w:rFonts w:ascii="Times New Roman" w:hAnsi="Times New Roman" w:cs="Times New Roman"/>
                <w:bCs/>
                <w:sz w:val="18"/>
                <w:szCs w:val="18"/>
                <w:rPrChange w:id="10853" w:author="Rashed Hasan" w:date="2021-05-15T22:19:00Z">
                  <w:rPr>
                    <w:ins w:id="10854" w:author="Rashed Hasan" w:date="2021-05-15T22:18:00Z"/>
                    <w:rFonts w:ascii="Times New Roman" w:hAnsi="Times New Roman" w:cs="Times New Roman"/>
                    <w:bCs/>
                    <w:sz w:val="20"/>
                    <w:szCs w:val="20"/>
                  </w:rPr>
                </w:rPrChange>
              </w:rPr>
            </w:pPr>
            <w:ins w:id="10855" w:author="Rashed Hasan" w:date="2021-05-15T22:18:00Z">
              <w:r w:rsidRPr="00B76AF0">
                <w:rPr>
                  <w:rFonts w:ascii="Times New Roman" w:hAnsi="Times New Roman" w:cs="Times New Roman"/>
                  <w:bCs/>
                  <w:sz w:val="18"/>
                  <w:szCs w:val="18"/>
                  <w:rPrChange w:id="10856" w:author="Rashed Hasan" w:date="2021-05-15T22:19:00Z">
                    <w:rPr>
                      <w:rFonts w:ascii="Times New Roman" w:hAnsi="Times New Roman" w:cs="Times New Roman"/>
                      <w:bCs/>
                      <w:sz w:val="20"/>
                      <w:szCs w:val="20"/>
                    </w:rPr>
                  </w:rPrChange>
                </w:rPr>
                <w:t>1.59 (1.37-1.84)</w:t>
              </w:r>
            </w:ins>
          </w:p>
        </w:tc>
        <w:tc>
          <w:tcPr>
            <w:tcW w:w="456" w:type="pct"/>
            <w:vAlign w:val="center"/>
          </w:tcPr>
          <w:p w14:paraId="15C43E8D" w14:textId="77777777" w:rsidR="00B211C0" w:rsidRPr="00B76AF0" w:rsidRDefault="00B211C0" w:rsidP="00E75A46">
            <w:pPr>
              <w:jc w:val="both"/>
              <w:rPr>
                <w:ins w:id="10857" w:author="Rashed Hasan" w:date="2021-05-15T22:18:00Z"/>
                <w:rFonts w:ascii="Times New Roman" w:hAnsi="Times New Roman" w:cs="Times New Roman"/>
                <w:bCs/>
                <w:sz w:val="18"/>
                <w:szCs w:val="18"/>
                <w:rPrChange w:id="10858" w:author="Rashed Hasan" w:date="2021-05-15T22:19:00Z">
                  <w:rPr>
                    <w:ins w:id="10859" w:author="Rashed Hasan" w:date="2021-05-15T22:18:00Z"/>
                    <w:rFonts w:ascii="Times New Roman" w:hAnsi="Times New Roman" w:cs="Times New Roman"/>
                    <w:bCs/>
                    <w:sz w:val="20"/>
                    <w:szCs w:val="20"/>
                  </w:rPr>
                </w:rPrChange>
              </w:rPr>
              <w:pPrChange w:id="10860" w:author="Microsoft account" w:date="2021-05-25T22:50:00Z">
                <w:pPr>
                  <w:jc w:val="both"/>
                </w:pPr>
              </w:pPrChange>
            </w:pPr>
            <w:ins w:id="10861" w:author="Rashed Hasan" w:date="2021-05-15T22:18:00Z">
              <w:r w:rsidRPr="00B76AF0">
                <w:rPr>
                  <w:rFonts w:ascii="Times New Roman" w:hAnsi="Times New Roman" w:cs="Times New Roman"/>
                  <w:bCs/>
                  <w:sz w:val="18"/>
                  <w:szCs w:val="18"/>
                  <w:rPrChange w:id="10862" w:author="Rashed Hasan" w:date="2021-05-15T22:19:00Z">
                    <w:rPr>
                      <w:rFonts w:ascii="Times New Roman" w:hAnsi="Times New Roman" w:cs="Times New Roman"/>
                      <w:bCs/>
                      <w:sz w:val="20"/>
                      <w:szCs w:val="20"/>
                    </w:rPr>
                  </w:rPrChange>
                </w:rPr>
                <w:t>&lt;0.001</w:t>
              </w:r>
            </w:ins>
          </w:p>
        </w:tc>
        <w:tc>
          <w:tcPr>
            <w:tcW w:w="636" w:type="pct"/>
            <w:vAlign w:val="center"/>
          </w:tcPr>
          <w:p w14:paraId="24A0559B" w14:textId="77777777" w:rsidR="00B211C0" w:rsidRPr="00B76AF0" w:rsidRDefault="00B211C0" w:rsidP="00E75A46">
            <w:pPr>
              <w:jc w:val="both"/>
              <w:rPr>
                <w:ins w:id="10863" w:author="Rashed Hasan" w:date="2021-05-15T22:18:00Z"/>
                <w:rFonts w:ascii="Times New Roman" w:hAnsi="Times New Roman" w:cs="Times New Roman"/>
                <w:bCs/>
                <w:sz w:val="18"/>
                <w:szCs w:val="18"/>
                <w:rPrChange w:id="10864" w:author="Rashed Hasan" w:date="2021-05-15T22:19:00Z">
                  <w:rPr>
                    <w:ins w:id="10865" w:author="Rashed Hasan" w:date="2021-05-15T22:18:00Z"/>
                    <w:rFonts w:ascii="Times New Roman" w:hAnsi="Times New Roman" w:cs="Times New Roman"/>
                    <w:bCs/>
                    <w:sz w:val="20"/>
                    <w:szCs w:val="20"/>
                  </w:rPr>
                </w:rPrChange>
              </w:rPr>
              <w:pPrChange w:id="10866" w:author="Microsoft account" w:date="2021-05-25T22:50:00Z">
                <w:pPr>
                  <w:jc w:val="center"/>
                </w:pPr>
              </w:pPrChange>
            </w:pPr>
            <w:ins w:id="10867" w:author="Rashed Hasan" w:date="2021-05-15T22:18:00Z">
              <w:r w:rsidRPr="00B76AF0">
                <w:rPr>
                  <w:rFonts w:ascii="Times New Roman" w:hAnsi="Times New Roman" w:cs="Times New Roman"/>
                  <w:bCs/>
                  <w:sz w:val="18"/>
                  <w:szCs w:val="18"/>
                  <w:rPrChange w:id="10868" w:author="Rashed Hasan" w:date="2021-05-15T22:19:00Z">
                    <w:rPr>
                      <w:rFonts w:ascii="Times New Roman" w:hAnsi="Times New Roman" w:cs="Times New Roman"/>
                      <w:bCs/>
                      <w:sz w:val="20"/>
                      <w:szCs w:val="20"/>
                    </w:rPr>
                  </w:rPrChange>
                </w:rPr>
                <w:t>1.54 (1.29-1.84)</w:t>
              </w:r>
            </w:ins>
          </w:p>
        </w:tc>
        <w:tc>
          <w:tcPr>
            <w:tcW w:w="430" w:type="pct"/>
            <w:vAlign w:val="center"/>
          </w:tcPr>
          <w:p w14:paraId="3600DF7F" w14:textId="77777777" w:rsidR="00B211C0" w:rsidRPr="00B76AF0" w:rsidRDefault="00B211C0" w:rsidP="00E75A46">
            <w:pPr>
              <w:jc w:val="both"/>
              <w:rPr>
                <w:ins w:id="10869" w:author="Rashed Hasan" w:date="2021-05-15T22:18:00Z"/>
                <w:rFonts w:ascii="Times New Roman" w:hAnsi="Times New Roman" w:cs="Times New Roman"/>
                <w:bCs/>
                <w:sz w:val="18"/>
                <w:szCs w:val="18"/>
                <w:rPrChange w:id="10870" w:author="Rashed Hasan" w:date="2021-05-15T22:19:00Z">
                  <w:rPr>
                    <w:ins w:id="10871" w:author="Rashed Hasan" w:date="2021-05-15T22:18:00Z"/>
                    <w:rFonts w:ascii="Times New Roman" w:hAnsi="Times New Roman" w:cs="Times New Roman"/>
                    <w:bCs/>
                    <w:sz w:val="20"/>
                    <w:szCs w:val="20"/>
                  </w:rPr>
                </w:rPrChange>
              </w:rPr>
              <w:pPrChange w:id="10872" w:author="Microsoft account" w:date="2021-05-25T22:50:00Z">
                <w:pPr>
                  <w:jc w:val="center"/>
                </w:pPr>
              </w:pPrChange>
            </w:pPr>
            <w:ins w:id="10873" w:author="Rashed Hasan" w:date="2021-05-15T22:18:00Z">
              <w:r w:rsidRPr="00B76AF0">
                <w:rPr>
                  <w:rFonts w:ascii="Times New Roman" w:hAnsi="Times New Roman" w:cs="Times New Roman"/>
                  <w:bCs/>
                  <w:sz w:val="18"/>
                  <w:szCs w:val="18"/>
                  <w:rPrChange w:id="10874" w:author="Rashed Hasan" w:date="2021-05-15T22:19:00Z">
                    <w:rPr>
                      <w:rFonts w:ascii="Times New Roman" w:hAnsi="Times New Roman" w:cs="Times New Roman"/>
                      <w:bCs/>
                      <w:sz w:val="20"/>
                      <w:szCs w:val="20"/>
                    </w:rPr>
                  </w:rPrChange>
                </w:rPr>
                <w:t>&lt;0.001</w:t>
              </w:r>
            </w:ins>
          </w:p>
        </w:tc>
        <w:tc>
          <w:tcPr>
            <w:tcW w:w="627" w:type="pct"/>
            <w:vAlign w:val="center"/>
          </w:tcPr>
          <w:p w14:paraId="5A8AC9DA" w14:textId="7A76031E" w:rsidR="00B211C0" w:rsidRPr="00B76AF0" w:rsidRDefault="00B211C0" w:rsidP="00E75A46">
            <w:pPr>
              <w:jc w:val="both"/>
              <w:rPr>
                <w:ins w:id="10875" w:author="Rashed Hasan" w:date="2021-05-15T22:18:00Z"/>
                <w:rFonts w:ascii="Times New Roman" w:hAnsi="Times New Roman" w:cs="Times New Roman"/>
                <w:bCs/>
                <w:sz w:val="18"/>
                <w:szCs w:val="18"/>
                <w:rPrChange w:id="10876" w:author="Rashed Hasan" w:date="2021-05-15T22:19:00Z">
                  <w:rPr>
                    <w:ins w:id="10877" w:author="Rashed Hasan" w:date="2021-05-15T22:18:00Z"/>
                    <w:rFonts w:ascii="Times New Roman" w:hAnsi="Times New Roman" w:cs="Times New Roman"/>
                    <w:bCs/>
                    <w:sz w:val="20"/>
                    <w:szCs w:val="20"/>
                  </w:rPr>
                </w:rPrChange>
              </w:rPr>
              <w:pPrChange w:id="10878" w:author="Microsoft account" w:date="2021-05-25T22:50:00Z">
                <w:pPr>
                  <w:jc w:val="center"/>
                </w:pPr>
              </w:pPrChange>
            </w:pPr>
            <w:ins w:id="10879" w:author="Microsoft account" w:date="2021-05-25T19:42:00Z">
              <w:r>
                <w:rPr>
                  <w:rFonts w:ascii="Times New Roman" w:hAnsi="Times New Roman" w:cs="Times New Roman"/>
                  <w:bCs/>
                  <w:sz w:val="18"/>
                  <w:szCs w:val="18"/>
                </w:rPr>
                <w:t>1.05 (0.91-1.22)</w:t>
              </w:r>
            </w:ins>
            <w:ins w:id="10880" w:author="Rashed Hasan" w:date="2021-05-15T22:18:00Z">
              <w:del w:id="10881" w:author="Microsoft account" w:date="2021-05-23T22:25:00Z">
                <w:r w:rsidRPr="00B76AF0" w:rsidDel="007D6A81">
                  <w:rPr>
                    <w:rFonts w:ascii="Times New Roman" w:hAnsi="Times New Roman" w:cs="Times New Roman"/>
                    <w:bCs/>
                    <w:sz w:val="18"/>
                    <w:szCs w:val="18"/>
                    <w:rPrChange w:id="10882" w:author="Rashed Hasan" w:date="2021-05-15T22:19:00Z">
                      <w:rPr>
                        <w:rFonts w:ascii="Times New Roman" w:hAnsi="Times New Roman" w:cs="Times New Roman"/>
                        <w:bCs/>
                        <w:sz w:val="20"/>
                        <w:szCs w:val="20"/>
                      </w:rPr>
                    </w:rPrChange>
                  </w:rPr>
                  <w:delText>--</w:delText>
                </w:r>
              </w:del>
            </w:ins>
          </w:p>
        </w:tc>
        <w:tc>
          <w:tcPr>
            <w:tcW w:w="392" w:type="pct"/>
            <w:vAlign w:val="center"/>
          </w:tcPr>
          <w:p w14:paraId="196E8B50" w14:textId="6DB3B2CF" w:rsidR="00B211C0" w:rsidRPr="00B76AF0" w:rsidRDefault="00B211C0" w:rsidP="00E75A46">
            <w:pPr>
              <w:jc w:val="both"/>
              <w:rPr>
                <w:ins w:id="10883" w:author="Rashed Hasan" w:date="2021-05-15T22:18:00Z"/>
                <w:rFonts w:ascii="Times New Roman" w:hAnsi="Times New Roman" w:cs="Times New Roman"/>
                <w:bCs/>
                <w:sz w:val="18"/>
                <w:szCs w:val="18"/>
                <w:rPrChange w:id="10884" w:author="Rashed Hasan" w:date="2021-05-15T22:19:00Z">
                  <w:rPr>
                    <w:ins w:id="10885" w:author="Rashed Hasan" w:date="2021-05-15T22:18:00Z"/>
                    <w:rFonts w:ascii="Times New Roman" w:hAnsi="Times New Roman" w:cs="Times New Roman"/>
                    <w:bCs/>
                    <w:sz w:val="20"/>
                    <w:szCs w:val="20"/>
                  </w:rPr>
                </w:rPrChange>
              </w:rPr>
              <w:pPrChange w:id="10886" w:author="Microsoft account" w:date="2021-05-25T22:50:00Z">
                <w:pPr>
                  <w:jc w:val="center"/>
                </w:pPr>
              </w:pPrChange>
            </w:pPr>
            <w:ins w:id="10887" w:author="Microsoft account" w:date="2021-05-25T19:42:00Z">
              <w:r>
                <w:rPr>
                  <w:rFonts w:ascii="Times New Roman" w:hAnsi="Times New Roman" w:cs="Times New Roman"/>
                  <w:bCs/>
                  <w:sz w:val="18"/>
                  <w:szCs w:val="18"/>
                </w:rPr>
                <w:t>0.309</w:t>
              </w:r>
            </w:ins>
            <w:ins w:id="10888" w:author="Rashed Hasan" w:date="2021-05-15T22:18:00Z">
              <w:del w:id="10889" w:author="Microsoft account" w:date="2021-05-25T19:42:00Z">
                <w:r w:rsidRPr="00B76AF0" w:rsidDel="00BB7038">
                  <w:rPr>
                    <w:rFonts w:ascii="Times New Roman" w:hAnsi="Times New Roman" w:cs="Times New Roman"/>
                    <w:bCs/>
                    <w:sz w:val="18"/>
                    <w:szCs w:val="18"/>
                    <w:rPrChange w:id="10890" w:author="Rashed Hasan" w:date="2021-05-15T22:19:00Z">
                      <w:rPr>
                        <w:rFonts w:ascii="Times New Roman" w:hAnsi="Times New Roman" w:cs="Times New Roman"/>
                        <w:bCs/>
                        <w:sz w:val="20"/>
                        <w:szCs w:val="20"/>
                      </w:rPr>
                    </w:rPrChange>
                  </w:rPr>
                  <w:delText>-</w:delText>
                </w:r>
              </w:del>
              <w:del w:id="10891" w:author="Microsoft account" w:date="2021-05-24T00:01:00Z">
                <w:r w:rsidRPr="00B76AF0" w:rsidDel="00635F61">
                  <w:rPr>
                    <w:rFonts w:ascii="Times New Roman" w:hAnsi="Times New Roman" w:cs="Times New Roman"/>
                    <w:bCs/>
                    <w:sz w:val="18"/>
                    <w:szCs w:val="18"/>
                    <w:rPrChange w:id="10892" w:author="Rashed Hasan" w:date="2021-05-15T22:19:00Z">
                      <w:rPr>
                        <w:rFonts w:ascii="Times New Roman" w:hAnsi="Times New Roman" w:cs="Times New Roman"/>
                        <w:bCs/>
                        <w:sz w:val="20"/>
                        <w:szCs w:val="20"/>
                      </w:rPr>
                    </w:rPrChange>
                  </w:rPr>
                  <w:delText>-</w:delText>
                </w:r>
              </w:del>
            </w:ins>
          </w:p>
        </w:tc>
        <w:tc>
          <w:tcPr>
            <w:tcW w:w="625" w:type="pct"/>
            <w:vAlign w:val="center"/>
          </w:tcPr>
          <w:p w14:paraId="40E32ABE" w14:textId="655D8302" w:rsidR="00B211C0" w:rsidRPr="00B76AF0" w:rsidRDefault="00B211C0" w:rsidP="00E75A46">
            <w:pPr>
              <w:jc w:val="both"/>
              <w:rPr>
                <w:ins w:id="10893" w:author="Rashed Hasan" w:date="2021-05-15T22:18:00Z"/>
                <w:rFonts w:ascii="Times New Roman" w:hAnsi="Times New Roman" w:cs="Times New Roman"/>
                <w:bCs/>
                <w:sz w:val="18"/>
                <w:szCs w:val="18"/>
                <w:rPrChange w:id="10894" w:author="Rashed Hasan" w:date="2021-05-15T22:19:00Z">
                  <w:rPr>
                    <w:ins w:id="10895" w:author="Rashed Hasan" w:date="2021-05-15T22:18:00Z"/>
                    <w:rFonts w:ascii="Times New Roman" w:hAnsi="Times New Roman" w:cs="Times New Roman"/>
                    <w:bCs/>
                    <w:sz w:val="20"/>
                    <w:szCs w:val="20"/>
                  </w:rPr>
                </w:rPrChange>
              </w:rPr>
              <w:pPrChange w:id="10896" w:author="Microsoft account" w:date="2021-05-25T22:50:00Z">
                <w:pPr>
                  <w:jc w:val="center"/>
                </w:pPr>
              </w:pPrChange>
            </w:pPr>
            <w:ins w:id="10897" w:author="Microsoft account" w:date="2021-05-25T19:42:00Z">
              <w:r w:rsidRPr="00B86366">
                <w:rPr>
                  <w:rFonts w:ascii="Times New Roman" w:hAnsi="Times New Roman" w:cs="Times New Roman"/>
                  <w:bCs/>
                  <w:sz w:val="18"/>
                  <w:szCs w:val="18"/>
                </w:rPr>
                <w:t>-</w:t>
              </w:r>
            </w:ins>
            <w:ins w:id="10898" w:author="Rashed Hasan" w:date="2021-05-15T22:18:00Z">
              <w:del w:id="10899" w:author="Microsoft account" w:date="2021-05-25T19:42:00Z">
                <w:r w:rsidRPr="00B76AF0" w:rsidDel="00BB7038">
                  <w:rPr>
                    <w:rFonts w:ascii="Times New Roman" w:hAnsi="Times New Roman" w:cs="Times New Roman"/>
                    <w:bCs/>
                    <w:sz w:val="18"/>
                    <w:szCs w:val="18"/>
                    <w:rPrChange w:id="10900" w:author="Rashed Hasan" w:date="2021-05-15T22:19:00Z">
                      <w:rPr>
                        <w:rFonts w:ascii="Times New Roman" w:hAnsi="Times New Roman" w:cs="Times New Roman"/>
                        <w:bCs/>
                        <w:sz w:val="20"/>
                        <w:szCs w:val="20"/>
                      </w:rPr>
                    </w:rPrChange>
                  </w:rPr>
                  <w:delText>-</w:delText>
                </w:r>
              </w:del>
              <w:del w:id="10901" w:author="Microsoft account" w:date="2021-05-24T00:01:00Z">
                <w:r w:rsidRPr="00B76AF0" w:rsidDel="00635F61">
                  <w:rPr>
                    <w:rFonts w:ascii="Times New Roman" w:hAnsi="Times New Roman" w:cs="Times New Roman"/>
                    <w:bCs/>
                    <w:sz w:val="18"/>
                    <w:szCs w:val="18"/>
                    <w:rPrChange w:id="10902" w:author="Rashed Hasan" w:date="2021-05-15T22:19:00Z">
                      <w:rPr>
                        <w:rFonts w:ascii="Times New Roman" w:hAnsi="Times New Roman" w:cs="Times New Roman"/>
                        <w:bCs/>
                        <w:sz w:val="20"/>
                        <w:szCs w:val="20"/>
                      </w:rPr>
                    </w:rPrChange>
                  </w:rPr>
                  <w:delText>-</w:delText>
                </w:r>
              </w:del>
            </w:ins>
          </w:p>
        </w:tc>
        <w:tc>
          <w:tcPr>
            <w:tcW w:w="430" w:type="pct"/>
            <w:vAlign w:val="center"/>
          </w:tcPr>
          <w:p w14:paraId="65EB9B14" w14:textId="77777777" w:rsidR="00B211C0" w:rsidRPr="00B76AF0" w:rsidRDefault="00B211C0" w:rsidP="00E75A46">
            <w:pPr>
              <w:jc w:val="both"/>
              <w:rPr>
                <w:ins w:id="10903" w:author="Rashed Hasan" w:date="2021-05-15T22:18:00Z"/>
                <w:rFonts w:ascii="Times New Roman" w:hAnsi="Times New Roman" w:cs="Times New Roman"/>
                <w:bCs/>
                <w:sz w:val="18"/>
                <w:szCs w:val="18"/>
                <w:rPrChange w:id="10904" w:author="Rashed Hasan" w:date="2021-05-15T22:19:00Z">
                  <w:rPr>
                    <w:ins w:id="10905" w:author="Rashed Hasan" w:date="2021-05-15T22:18:00Z"/>
                    <w:rFonts w:ascii="Times New Roman" w:hAnsi="Times New Roman" w:cs="Times New Roman"/>
                    <w:bCs/>
                    <w:sz w:val="20"/>
                    <w:szCs w:val="20"/>
                  </w:rPr>
                </w:rPrChange>
              </w:rPr>
              <w:pPrChange w:id="10906" w:author="Microsoft account" w:date="2021-05-25T22:50:00Z">
                <w:pPr>
                  <w:jc w:val="center"/>
                </w:pPr>
              </w:pPrChange>
            </w:pPr>
            <w:ins w:id="10907" w:author="Rashed Hasan" w:date="2021-05-15T22:18:00Z">
              <w:r w:rsidRPr="00B76AF0">
                <w:rPr>
                  <w:rFonts w:ascii="Times New Roman" w:hAnsi="Times New Roman" w:cs="Times New Roman"/>
                  <w:bCs/>
                  <w:sz w:val="18"/>
                  <w:szCs w:val="18"/>
                  <w:rPrChange w:id="10908" w:author="Rashed Hasan" w:date="2021-05-15T22:19:00Z">
                    <w:rPr>
                      <w:rFonts w:ascii="Times New Roman" w:hAnsi="Times New Roman" w:cs="Times New Roman"/>
                      <w:bCs/>
                      <w:sz w:val="20"/>
                      <w:szCs w:val="20"/>
                    </w:rPr>
                  </w:rPrChange>
                </w:rPr>
                <w:t>-</w:t>
              </w:r>
              <w:del w:id="10909" w:author="Microsoft account" w:date="2021-05-24T00:01:00Z">
                <w:r w:rsidRPr="00B76AF0" w:rsidDel="00635F61">
                  <w:rPr>
                    <w:rFonts w:ascii="Times New Roman" w:hAnsi="Times New Roman" w:cs="Times New Roman"/>
                    <w:bCs/>
                    <w:sz w:val="18"/>
                    <w:szCs w:val="18"/>
                    <w:rPrChange w:id="10910" w:author="Rashed Hasan" w:date="2021-05-15T22:19:00Z">
                      <w:rPr>
                        <w:rFonts w:ascii="Times New Roman" w:hAnsi="Times New Roman" w:cs="Times New Roman"/>
                        <w:bCs/>
                        <w:sz w:val="20"/>
                        <w:szCs w:val="20"/>
                      </w:rPr>
                    </w:rPrChange>
                  </w:rPr>
                  <w:delText>-</w:delText>
                </w:r>
              </w:del>
            </w:ins>
          </w:p>
        </w:tc>
      </w:tr>
      <w:tr w:rsidR="00B211C0" w:rsidRPr="00B76AF0" w14:paraId="7C2C2770" w14:textId="77777777" w:rsidTr="00B211C0">
        <w:trPr>
          <w:trHeight w:val="226"/>
          <w:jc w:val="center"/>
          <w:ins w:id="10911" w:author="Rashed Hasan" w:date="2021-05-15T22:18:00Z"/>
        </w:trPr>
        <w:tc>
          <w:tcPr>
            <w:tcW w:w="739" w:type="pct"/>
            <w:vAlign w:val="center"/>
          </w:tcPr>
          <w:p w14:paraId="6B6AEC51" w14:textId="77777777" w:rsidR="00B211C0" w:rsidRPr="00B76AF0" w:rsidRDefault="00B211C0" w:rsidP="00E75A46">
            <w:pPr>
              <w:jc w:val="both"/>
              <w:rPr>
                <w:ins w:id="10912" w:author="Rashed Hasan" w:date="2021-05-15T22:18:00Z"/>
                <w:rFonts w:ascii="Times New Roman" w:hAnsi="Times New Roman" w:cs="Times New Roman"/>
                <w:bCs/>
                <w:sz w:val="18"/>
                <w:szCs w:val="18"/>
                <w:rPrChange w:id="10913" w:author="Rashed Hasan" w:date="2021-05-15T22:19:00Z">
                  <w:rPr>
                    <w:ins w:id="10914" w:author="Rashed Hasan" w:date="2021-05-15T22:18:00Z"/>
                    <w:rFonts w:ascii="Times New Roman" w:hAnsi="Times New Roman" w:cs="Times New Roman"/>
                    <w:bCs/>
                    <w:sz w:val="20"/>
                    <w:szCs w:val="20"/>
                  </w:rPr>
                </w:rPrChange>
              </w:rPr>
              <w:pPrChange w:id="10915" w:author="Microsoft account" w:date="2021-05-25T22:50:00Z">
                <w:pPr>
                  <w:jc w:val="center"/>
                </w:pPr>
              </w:pPrChange>
            </w:pPr>
            <w:ins w:id="10916" w:author="Rashed Hasan" w:date="2021-05-15T22:18:00Z">
              <w:r w:rsidRPr="00B76AF0">
                <w:rPr>
                  <w:rFonts w:ascii="Times New Roman" w:hAnsi="Times New Roman" w:cs="Times New Roman"/>
                  <w:bCs/>
                  <w:sz w:val="18"/>
                  <w:szCs w:val="18"/>
                  <w:rPrChange w:id="10917" w:author="Rashed Hasan" w:date="2021-05-15T22:19:00Z">
                    <w:rPr>
                      <w:rFonts w:ascii="Times New Roman" w:hAnsi="Times New Roman" w:cs="Times New Roman"/>
                      <w:bCs/>
                      <w:sz w:val="20"/>
                      <w:szCs w:val="20"/>
                    </w:rPr>
                  </w:rPrChange>
                </w:rPr>
                <w:t>No</w:t>
              </w:r>
            </w:ins>
          </w:p>
        </w:tc>
        <w:tc>
          <w:tcPr>
            <w:tcW w:w="665" w:type="pct"/>
            <w:vAlign w:val="center"/>
          </w:tcPr>
          <w:p w14:paraId="7FF8CCBE" w14:textId="77777777" w:rsidR="00B211C0" w:rsidRPr="00B76AF0" w:rsidRDefault="00B211C0" w:rsidP="00E75A46">
            <w:pPr>
              <w:jc w:val="both"/>
              <w:rPr>
                <w:ins w:id="10918" w:author="Rashed Hasan" w:date="2021-05-15T22:18:00Z"/>
                <w:rFonts w:ascii="Times New Roman" w:hAnsi="Times New Roman" w:cs="Times New Roman"/>
                <w:bCs/>
                <w:sz w:val="18"/>
                <w:szCs w:val="18"/>
                <w:rPrChange w:id="10919" w:author="Rashed Hasan" w:date="2021-05-15T22:19:00Z">
                  <w:rPr>
                    <w:ins w:id="10920" w:author="Rashed Hasan" w:date="2021-05-15T22:18:00Z"/>
                    <w:rFonts w:ascii="Times New Roman" w:hAnsi="Times New Roman" w:cs="Times New Roman"/>
                    <w:bCs/>
                    <w:sz w:val="20"/>
                    <w:szCs w:val="20"/>
                  </w:rPr>
                </w:rPrChange>
              </w:rPr>
              <w:pPrChange w:id="10921" w:author="Microsoft account" w:date="2021-05-25T22:50:00Z">
                <w:pPr>
                  <w:jc w:val="center"/>
                </w:pPr>
              </w:pPrChange>
            </w:pPr>
            <w:ins w:id="10922" w:author="Rashed Hasan" w:date="2021-05-15T22:18:00Z">
              <w:r w:rsidRPr="00B76AF0">
                <w:rPr>
                  <w:rFonts w:ascii="Times New Roman" w:hAnsi="Times New Roman" w:cs="Times New Roman"/>
                  <w:bCs/>
                  <w:sz w:val="18"/>
                  <w:szCs w:val="18"/>
                  <w:rPrChange w:id="10923" w:author="Rashed Hasan" w:date="2021-05-15T22:19:00Z">
                    <w:rPr>
                      <w:rFonts w:ascii="Times New Roman" w:hAnsi="Times New Roman" w:cs="Times New Roman"/>
                      <w:bCs/>
                      <w:sz w:val="20"/>
                      <w:szCs w:val="20"/>
                    </w:rPr>
                  </w:rPrChange>
                </w:rPr>
                <w:t>Reference</w:t>
              </w:r>
            </w:ins>
          </w:p>
        </w:tc>
        <w:tc>
          <w:tcPr>
            <w:tcW w:w="456" w:type="pct"/>
            <w:vAlign w:val="center"/>
          </w:tcPr>
          <w:p w14:paraId="06D395D4" w14:textId="77777777" w:rsidR="00B211C0" w:rsidRPr="00B76AF0" w:rsidRDefault="00B211C0" w:rsidP="00E75A46">
            <w:pPr>
              <w:jc w:val="both"/>
              <w:rPr>
                <w:ins w:id="10924" w:author="Rashed Hasan" w:date="2021-05-15T22:18:00Z"/>
                <w:rFonts w:ascii="Times New Roman" w:hAnsi="Times New Roman" w:cs="Times New Roman"/>
                <w:bCs/>
                <w:sz w:val="18"/>
                <w:szCs w:val="18"/>
                <w:rPrChange w:id="10925" w:author="Rashed Hasan" w:date="2021-05-15T22:19:00Z">
                  <w:rPr>
                    <w:ins w:id="10926" w:author="Rashed Hasan" w:date="2021-05-15T22:18:00Z"/>
                    <w:rFonts w:ascii="Times New Roman" w:hAnsi="Times New Roman" w:cs="Times New Roman"/>
                    <w:bCs/>
                    <w:sz w:val="20"/>
                    <w:szCs w:val="20"/>
                  </w:rPr>
                </w:rPrChange>
              </w:rPr>
              <w:pPrChange w:id="10927" w:author="Microsoft account" w:date="2021-05-25T22:50:00Z">
                <w:pPr>
                  <w:jc w:val="center"/>
                </w:pPr>
              </w:pPrChange>
            </w:pPr>
            <w:ins w:id="10928" w:author="Rashed Hasan" w:date="2021-05-15T22:18:00Z">
              <w:r w:rsidRPr="00B76AF0">
                <w:rPr>
                  <w:rFonts w:ascii="Times New Roman" w:hAnsi="Times New Roman" w:cs="Times New Roman"/>
                  <w:bCs/>
                  <w:sz w:val="18"/>
                  <w:szCs w:val="18"/>
                  <w:rPrChange w:id="10929" w:author="Rashed Hasan" w:date="2021-05-15T22:19:00Z">
                    <w:rPr>
                      <w:rFonts w:ascii="Times New Roman" w:hAnsi="Times New Roman" w:cs="Times New Roman"/>
                      <w:bCs/>
                      <w:sz w:val="20"/>
                      <w:szCs w:val="20"/>
                    </w:rPr>
                  </w:rPrChange>
                </w:rPr>
                <w:t>-</w:t>
              </w:r>
            </w:ins>
          </w:p>
        </w:tc>
        <w:tc>
          <w:tcPr>
            <w:tcW w:w="636" w:type="pct"/>
            <w:vAlign w:val="center"/>
          </w:tcPr>
          <w:p w14:paraId="7E27A2C7" w14:textId="77777777" w:rsidR="00B211C0" w:rsidRPr="00B76AF0" w:rsidRDefault="00B211C0" w:rsidP="00E75A46">
            <w:pPr>
              <w:jc w:val="both"/>
              <w:rPr>
                <w:ins w:id="10930" w:author="Rashed Hasan" w:date="2021-05-15T22:18:00Z"/>
                <w:rFonts w:ascii="Times New Roman" w:hAnsi="Times New Roman" w:cs="Times New Roman"/>
                <w:bCs/>
                <w:sz w:val="18"/>
                <w:szCs w:val="18"/>
                <w:rPrChange w:id="10931" w:author="Rashed Hasan" w:date="2021-05-15T22:19:00Z">
                  <w:rPr>
                    <w:ins w:id="10932" w:author="Rashed Hasan" w:date="2021-05-15T22:18:00Z"/>
                    <w:rFonts w:ascii="Times New Roman" w:hAnsi="Times New Roman" w:cs="Times New Roman"/>
                    <w:bCs/>
                    <w:sz w:val="20"/>
                    <w:szCs w:val="20"/>
                  </w:rPr>
                </w:rPrChange>
              </w:rPr>
              <w:pPrChange w:id="10933" w:author="Microsoft account" w:date="2021-05-25T22:50:00Z">
                <w:pPr>
                  <w:jc w:val="center"/>
                </w:pPr>
              </w:pPrChange>
            </w:pPr>
            <w:ins w:id="10934" w:author="Rashed Hasan" w:date="2021-05-15T22:18:00Z">
              <w:r w:rsidRPr="00B76AF0">
                <w:rPr>
                  <w:rFonts w:ascii="Times New Roman" w:hAnsi="Times New Roman" w:cs="Times New Roman"/>
                  <w:bCs/>
                  <w:sz w:val="18"/>
                  <w:szCs w:val="18"/>
                  <w:rPrChange w:id="10935" w:author="Rashed Hasan" w:date="2021-05-15T22:19:00Z">
                    <w:rPr>
                      <w:rFonts w:ascii="Times New Roman" w:hAnsi="Times New Roman" w:cs="Times New Roman"/>
                      <w:bCs/>
                      <w:sz w:val="20"/>
                      <w:szCs w:val="20"/>
                    </w:rPr>
                  </w:rPrChange>
                </w:rPr>
                <w:t>Reference</w:t>
              </w:r>
            </w:ins>
          </w:p>
        </w:tc>
        <w:tc>
          <w:tcPr>
            <w:tcW w:w="430" w:type="pct"/>
            <w:vAlign w:val="center"/>
          </w:tcPr>
          <w:p w14:paraId="519CB868" w14:textId="77777777" w:rsidR="00B211C0" w:rsidRPr="00B76AF0" w:rsidRDefault="00B211C0" w:rsidP="00E75A46">
            <w:pPr>
              <w:jc w:val="both"/>
              <w:rPr>
                <w:ins w:id="10936" w:author="Rashed Hasan" w:date="2021-05-15T22:18:00Z"/>
                <w:rFonts w:ascii="Times New Roman" w:hAnsi="Times New Roman" w:cs="Times New Roman"/>
                <w:bCs/>
                <w:sz w:val="18"/>
                <w:szCs w:val="18"/>
                <w:rPrChange w:id="10937" w:author="Rashed Hasan" w:date="2021-05-15T22:19:00Z">
                  <w:rPr>
                    <w:ins w:id="10938" w:author="Rashed Hasan" w:date="2021-05-15T22:18:00Z"/>
                    <w:rFonts w:ascii="Times New Roman" w:hAnsi="Times New Roman" w:cs="Times New Roman"/>
                    <w:bCs/>
                    <w:sz w:val="20"/>
                    <w:szCs w:val="20"/>
                  </w:rPr>
                </w:rPrChange>
              </w:rPr>
              <w:pPrChange w:id="10939" w:author="Microsoft account" w:date="2021-05-25T22:50:00Z">
                <w:pPr>
                  <w:jc w:val="center"/>
                </w:pPr>
              </w:pPrChange>
            </w:pPr>
            <w:ins w:id="10940" w:author="Rashed Hasan" w:date="2021-05-15T22:18:00Z">
              <w:r w:rsidRPr="00B76AF0">
                <w:rPr>
                  <w:rFonts w:ascii="Times New Roman" w:hAnsi="Times New Roman" w:cs="Times New Roman"/>
                  <w:bCs/>
                  <w:sz w:val="18"/>
                  <w:szCs w:val="18"/>
                  <w:rPrChange w:id="10941" w:author="Rashed Hasan" w:date="2021-05-15T22:19:00Z">
                    <w:rPr>
                      <w:rFonts w:ascii="Times New Roman" w:hAnsi="Times New Roman" w:cs="Times New Roman"/>
                      <w:bCs/>
                      <w:sz w:val="20"/>
                      <w:szCs w:val="20"/>
                    </w:rPr>
                  </w:rPrChange>
                </w:rPr>
                <w:t>--</w:t>
              </w:r>
            </w:ins>
          </w:p>
        </w:tc>
        <w:tc>
          <w:tcPr>
            <w:tcW w:w="627" w:type="pct"/>
            <w:vAlign w:val="center"/>
          </w:tcPr>
          <w:p w14:paraId="045B6166" w14:textId="1F034A54" w:rsidR="00B211C0" w:rsidRPr="00B76AF0" w:rsidRDefault="00B211C0" w:rsidP="00E75A46">
            <w:pPr>
              <w:jc w:val="both"/>
              <w:rPr>
                <w:ins w:id="10942" w:author="Rashed Hasan" w:date="2021-05-15T22:18:00Z"/>
                <w:rFonts w:ascii="Times New Roman" w:hAnsi="Times New Roman" w:cs="Times New Roman"/>
                <w:bCs/>
                <w:sz w:val="18"/>
                <w:szCs w:val="18"/>
                <w:rPrChange w:id="10943" w:author="Rashed Hasan" w:date="2021-05-15T22:19:00Z">
                  <w:rPr>
                    <w:ins w:id="10944" w:author="Rashed Hasan" w:date="2021-05-15T22:18:00Z"/>
                    <w:rFonts w:ascii="Times New Roman" w:hAnsi="Times New Roman" w:cs="Times New Roman"/>
                    <w:bCs/>
                    <w:sz w:val="20"/>
                    <w:szCs w:val="20"/>
                  </w:rPr>
                </w:rPrChange>
              </w:rPr>
              <w:pPrChange w:id="10945" w:author="Microsoft account" w:date="2021-05-25T22:50:00Z">
                <w:pPr>
                  <w:jc w:val="center"/>
                </w:pPr>
              </w:pPrChange>
            </w:pPr>
            <w:ins w:id="10946" w:author="Microsoft account" w:date="2021-05-25T19:42:00Z">
              <w:r w:rsidRPr="00B86366">
                <w:rPr>
                  <w:rFonts w:ascii="Times New Roman" w:hAnsi="Times New Roman" w:cs="Times New Roman"/>
                  <w:bCs/>
                  <w:sz w:val="18"/>
                  <w:szCs w:val="18"/>
                </w:rPr>
                <w:t>Reference</w:t>
              </w:r>
            </w:ins>
            <w:ins w:id="10947" w:author="Rashed Hasan" w:date="2021-05-15T22:18:00Z">
              <w:del w:id="10948" w:author="Microsoft account" w:date="2021-05-23T22:25:00Z">
                <w:r w:rsidRPr="00B76AF0" w:rsidDel="007D6A81">
                  <w:rPr>
                    <w:rFonts w:ascii="Times New Roman" w:hAnsi="Times New Roman" w:cs="Times New Roman"/>
                    <w:bCs/>
                    <w:sz w:val="18"/>
                    <w:szCs w:val="18"/>
                    <w:rPrChange w:id="10949" w:author="Rashed Hasan" w:date="2021-05-15T22:19:00Z">
                      <w:rPr>
                        <w:rFonts w:ascii="Times New Roman" w:hAnsi="Times New Roman" w:cs="Times New Roman"/>
                        <w:bCs/>
                        <w:sz w:val="20"/>
                        <w:szCs w:val="20"/>
                      </w:rPr>
                    </w:rPrChange>
                  </w:rPr>
                  <w:delText>--</w:delText>
                </w:r>
              </w:del>
            </w:ins>
          </w:p>
        </w:tc>
        <w:tc>
          <w:tcPr>
            <w:tcW w:w="392" w:type="pct"/>
            <w:vAlign w:val="center"/>
          </w:tcPr>
          <w:p w14:paraId="40B443F2" w14:textId="5C473AFA" w:rsidR="00B211C0" w:rsidRPr="00B76AF0" w:rsidRDefault="00B211C0" w:rsidP="00E75A46">
            <w:pPr>
              <w:jc w:val="both"/>
              <w:rPr>
                <w:ins w:id="10950" w:author="Rashed Hasan" w:date="2021-05-15T22:18:00Z"/>
                <w:rFonts w:ascii="Times New Roman" w:hAnsi="Times New Roman" w:cs="Times New Roman"/>
                <w:bCs/>
                <w:sz w:val="18"/>
                <w:szCs w:val="18"/>
                <w:rPrChange w:id="10951" w:author="Rashed Hasan" w:date="2021-05-15T22:19:00Z">
                  <w:rPr>
                    <w:ins w:id="10952" w:author="Rashed Hasan" w:date="2021-05-15T22:18:00Z"/>
                    <w:rFonts w:ascii="Times New Roman" w:hAnsi="Times New Roman" w:cs="Times New Roman"/>
                    <w:bCs/>
                    <w:sz w:val="20"/>
                    <w:szCs w:val="20"/>
                  </w:rPr>
                </w:rPrChange>
              </w:rPr>
              <w:pPrChange w:id="10953" w:author="Microsoft account" w:date="2021-05-25T22:50:00Z">
                <w:pPr>
                  <w:jc w:val="center"/>
                </w:pPr>
              </w:pPrChange>
            </w:pPr>
            <w:ins w:id="10954" w:author="Microsoft account" w:date="2021-05-25T19:42:00Z">
              <w:r w:rsidRPr="00B86366">
                <w:rPr>
                  <w:rFonts w:ascii="Times New Roman" w:hAnsi="Times New Roman" w:cs="Times New Roman"/>
                  <w:bCs/>
                  <w:sz w:val="18"/>
                  <w:szCs w:val="18"/>
                </w:rPr>
                <w:t>-</w:t>
              </w:r>
            </w:ins>
            <w:ins w:id="10955" w:author="Rashed Hasan" w:date="2021-05-15T22:18:00Z">
              <w:del w:id="10956" w:author="Microsoft account" w:date="2021-05-25T19:42:00Z">
                <w:r w:rsidRPr="00B76AF0" w:rsidDel="00B211C0">
                  <w:rPr>
                    <w:rFonts w:ascii="Times New Roman" w:hAnsi="Times New Roman" w:cs="Times New Roman"/>
                    <w:bCs/>
                    <w:sz w:val="18"/>
                    <w:szCs w:val="18"/>
                    <w:rPrChange w:id="10957" w:author="Rashed Hasan" w:date="2021-05-15T22:19:00Z">
                      <w:rPr>
                        <w:rFonts w:ascii="Times New Roman" w:hAnsi="Times New Roman" w:cs="Times New Roman"/>
                        <w:bCs/>
                        <w:sz w:val="20"/>
                        <w:szCs w:val="20"/>
                      </w:rPr>
                    </w:rPrChange>
                  </w:rPr>
                  <w:delText>-</w:delText>
                </w:r>
              </w:del>
              <w:del w:id="10958" w:author="Microsoft account" w:date="2021-05-24T00:01:00Z">
                <w:r w:rsidRPr="00B76AF0" w:rsidDel="00635F61">
                  <w:rPr>
                    <w:rFonts w:ascii="Times New Roman" w:hAnsi="Times New Roman" w:cs="Times New Roman"/>
                    <w:bCs/>
                    <w:sz w:val="18"/>
                    <w:szCs w:val="18"/>
                    <w:rPrChange w:id="10959" w:author="Rashed Hasan" w:date="2021-05-15T22:19:00Z">
                      <w:rPr>
                        <w:rFonts w:ascii="Times New Roman" w:hAnsi="Times New Roman" w:cs="Times New Roman"/>
                        <w:bCs/>
                        <w:sz w:val="20"/>
                        <w:szCs w:val="20"/>
                      </w:rPr>
                    </w:rPrChange>
                  </w:rPr>
                  <w:delText>-</w:delText>
                </w:r>
              </w:del>
            </w:ins>
          </w:p>
        </w:tc>
        <w:tc>
          <w:tcPr>
            <w:tcW w:w="625" w:type="pct"/>
            <w:vAlign w:val="center"/>
          </w:tcPr>
          <w:p w14:paraId="5E9F761A" w14:textId="158AACDE" w:rsidR="00B211C0" w:rsidRPr="00B76AF0" w:rsidRDefault="00B211C0" w:rsidP="00E75A46">
            <w:pPr>
              <w:jc w:val="both"/>
              <w:rPr>
                <w:ins w:id="10960" w:author="Rashed Hasan" w:date="2021-05-15T22:18:00Z"/>
                <w:rFonts w:ascii="Times New Roman" w:hAnsi="Times New Roman" w:cs="Times New Roman"/>
                <w:bCs/>
                <w:sz w:val="18"/>
                <w:szCs w:val="18"/>
                <w:rPrChange w:id="10961" w:author="Rashed Hasan" w:date="2021-05-15T22:19:00Z">
                  <w:rPr>
                    <w:ins w:id="10962" w:author="Rashed Hasan" w:date="2021-05-15T22:18:00Z"/>
                    <w:rFonts w:ascii="Times New Roman" w:hAnsi="Times New Roman" w:cs="Times New Roman"/>
                    <w:bCs/>
                    <w:sz w:val="20"/>
                    <w:szCs w:val="20"/>
                  </w:rPr>
                </w:rPrChange>
              </w:rPr>
              <w:pPrChange w:id="10963" w:author="Microsoft account" w:date="2021-05-25T22:50:00Z">
                <w:pPr>
                  <w:jc w:val="center"/>
                </w:pPr>
              </w:pPrChange>
            </w:pPr>
            <w:ins w:id="10964" w:author="Microsoft account" w:date="2021-05-25T19:42:00Z">
              <w:r>
                <w:rPr>
                  <w:rFonts w:ascii="Times New Roman" w:hAnsi="Times New Roman" w:cs="Times New Roman"/>
                  <w:bCs/>
                  <w:sz w:val="18"/>
                  <w:szCs w:val="18"/>
                </w:rPr>
                <w:t>-</w:t>
              </w:r>
            </w:ins>
            <w:ins w:id="10965" w:author="Rashed Hasan" w:date="2021-05-15T22:18:00Z">
              <w:del w:id="10966" w:author="Microsoft account" w:date="2021-05-25T19:42:00Z">
                <w:r w:rsidRPr="00B76AF0" w:rsidDel="00B211C0">
                  <w:rPr>
                    <w:rFonts w:ascii="Times New Roman" w:hAnsi="Times New Roman" w:cs="Times New Roman"/>
                    <w:bCs/>
                    <w:sz w:val="18"/>
                    <w:szCs w:val="18"/>
                    <w:rPrChange w:id="10967" w:author="Rashed Hasan" w:date="2021-05-15T22:19:00Z">
                      <w:rPr>
                        <w:rFonts w:ascii="Times New Roman" w:hAnsi="Times New Roman" w:cs="Times New Roman"/>
                        <w:bCs/>
                        <w:sz w:val="20"/>
                        <w:szCs w:val="20"/>
                      </w:rPr>
                    </w:rPrChange>
                  </w:rPr>
                  <w:delText>-</w:delText>
                </w:r>
              </w:del>
              <w:del w:id="10968" w:author="Microsoft account" w:date="2021-05-24T00:01:00Z">
                <w:r w:rsidRPr="00B76AF0" w:rsidDel="00635F61">
                  <w:rPr>
                    <w:rFonts w:ascii="Times New Roman" w:hAnsi="Times New Roman" w:cs="Times New Roman"/>
                    <w:bCs/>
                    <w:sz w:val="18"/>
                    <w:szCs w:val="18"/>
                    <w:rPrChange w:id="10969" w:author="Rashed Hasan" w:date="2021-05-15T22:19:00Z">
                      <w:rPr>
                        <w:rFonts w:ascii="Times New Roman" w:hAnsi="Times New Roman" w:cs="Times New Roman"/>
                        <w:bCs/>
                        <w:sz w:val="20"/>
                        <w:szCs w:val="20"/>
                      </w:rPr>
                    </w:rPrChange>
                  </w:rPr>
                  <w:delText>-</w:delText>
                </w:r>
              </w:del>
            </w:ins>
          </w:p>
        </w:tc>
        <w:tc>
          <w:tcPr>
            <w:tcW w:w="430" w:type="pct"/>
            <w:vAlign w:val="center"/>
          </w:tcPr>
          <w:p w14:paraId="26829F76" w14:textId="44B55770" w:rsidR="00B211C0" w:rsidRPr="00B76AF0" w:rsidRDefault="00B211C0" w:rsidP="00E75A46">
            <w:pPr>
              <w:jc w:val="both"/>
              <w:rPr>
                <w:ins w:id="10970" w:author="Rashed Hasan" w:date="2021-05-15T22:18:00Z"/>
                <w:rFonts w:ascii="Times New Roman" w:hAnsi="Times New Roman" w:cs="Times New Roman"/>
                <w:bCs/>
                <w:sz w:val="18"/>
                <w:szCs w:val="18"/>
                <w:rPrChange w:id="10971" w:author="Rashed Hasan" w:date="2021-05-15T22:19:00Z">
                  <w:rPr>
                    <w:ins w:id="10972" w:author="Rashed Hasan" w:date="2021-05-15T22:18:00Z"/>
                    <w:rFonts w:ascii="Times New Roman" w:hAnsi="Times New Roman" w:cs="Times New Roman"/>
                    <w:bCs/>
                    <w:sz w:val="20"/>
                    <w:szCs w:val="20"/>
                  </w:rPr>
                </w:rPrChange>
              </w:rPr>
              <w:pPrChange w:id="10973" w:author="Microsoft account" w:date="2021-05-25T22:50:00Z">
                <w:pPr>
                  <w:jc w:val="center"/>
                </w:pPr>
              </w:pPrChange>
            </w:pPr>
            <w:ins w:id="10974" w:author="Microsoft account" w:date="2021-05-25T19:42:00Z">
              <w:r w:rsidRPr="00B86366">
                <w:rPr>
                  <w:rFonts w:ascii="Times New Roman" w:hAnsi="Times New Roman" w:cs="Times New Roman"/>
                  <w:bCs/>
                  <w:sz w:val="18"/>
                  <w:szCs w:val="18"/>
                </w:rPr>
                <w:t>--</w:t>
              </w:r>
            </w:ins>
            <w:ins w:id="10975" w:author="Rashed Hasan" w:date="2021-05-15T22:18:00Z">
              <w:del w:id="10976" w:author="Microsoft account" w:date="2021-05-25T19:42:00Z">
                <w:r w:rsidRPr="00B76AF0" w:rsidDel="00B211C0">
                  <w:rPr>
                    <w:rFonts w:ascii="Times New Roman" w:hAnsi="Times New Roman" w:cs="Times New Roman"/>
                    <w:bCs/>
                    <w:sz w:val="18"/>
                    <w:szCs w:val="18"/>
                    <w:rPrChange w:id="10977" w:author="Rashed Hasan" w:date="2021-05-15T22:19:00Z">
                      <w:rPr>
                        <w:rFonts w:ascii="Times New Roman" w:hAnsi="Times New Roman" w:cs="Times New Roman"/>
                        <w:bCs/>
                        <w:sz w:val="20"/>
                        <w:szCs w:val="20"/>
                      </w:rPr>
                    </w:rPrChange>
                  </w:rPr>
                  <w:delText>-</w:delText>
                </w:r>
              </w:del>
              <w:del w:id="10978" w:author="Microsoft account" w:date="2021-05-24T00:01:00Z">
                <w:r w:rsidRPr="00B76AF0" w:rsidDel="00635F61">
                  <w:rPr>
                    <w:rFonts w:ascii="Times New Roman" w:hAnsi="Times New Roman" w:cs="Times New Roman"/>
                    <w:bCs/>
                    <w:sz w:val="18"/>
                    <w:szCs w:val="18"/>
                    <w:rPrChange w:id="10979" w:author="Rashed Hasan" w:date="2021-05-15T22:19:00Z">
                      <w:rPr>
                        <w:rFonts w:ascii="Times New Roman" w:hAnsi="Times New Roman" w:cs="Times New Roman"/>
                        <w:bCs/>
                        <w:sz w:val="20"/>
                        <w:szCs w:val="20"/>
                      </w:rPr>
                    </w:rPrChange>
                  </w:rPr>
                  <w:delText>-</w:delText>
                </w:r>
              </w:del>
            </w:ins>
          </w:p>
        </w:tc>
      </w:tr>
      <w:tr w:rsidR="00B211C0" w:rsidRPr="00B76AF0" w14:paraId="106B6C0F" w14:textId="77777777" w:rsidTr="004B3203">
        <w:tblPrEx>
          <w:tblW w:w="5551" w:type="pct"/>
          <w:jc w:val="center"/>
          <w:tblBorders>
            <w:top w:val="single" w:sz="4" w:space="0" w:color="auto"/>
            <w:bottom w:val="single" w:sz="4" w:space="0" w:color="auto"/>
          </w:tblBorders>
          <w:tblPrExChange w:id="10980" w:author="Rashed Hasan" w:date="2021-05-15T22:21:00Z">
            <w:tblPrEx>
              <w:tblW w:w="5199" w:type="pct"/>
              <w:jc w:val="center"/>
              <w:tblBorders>
                <w:top w:val="single" w:sz="4" w:space="0" w:color="auto"/>
                <w:bottom w:val="single" w:sz="4" w:space="0" w:color="auto"/>
              </w:tblBorders>
            </w:tblPrEx>
          </w:tblPrExChange>
        </w:tblPrEx>
        <w:trPr>
          <w:trHeight w:val="226"/>
          <w:jc w:val="center"/>
          <w:ins w:id="10981" w:author="Rashed Hasan" w:date="2021-05-15T22:18:00Z"/>
          <w:trPrChange w:id="10982" w:author="Rashed Hasan" w:date="2021-05-15T22:21:00Z">
            <w:trPr>
              <w:gridAfter w:val="0"/>
              <w:trHeight w:val="227"/>
              <w:jc w:val="center"/>
            </w:trPr>
          </w:trPrChange>
        </w:trPr>
        <w:tc>
          <w:tcPr>
            <w:tcW w:w="5000" w:type="pct"/>
            <w:gridSpan w:val="9"/>
            <w:vAlign w:val="center"/>
            <w:tcPrChange w:id="10983" w:author="Rashed Hasan" w:date="2021-05-15T22:21:00Z">
              <w:tcPr>
                <w:tcW w:w="5000" w:type="pct"/>
                <w:gridSpan w:val="9"/>
                <w:vAlign w:val="center"/>
              </w:tcPr>
            </w:tcPrChange>
          </w:tcPr>
          <w:p w14:paraId="44F1EF05" w14:textId="77777777" w:rsidR="00B211C0" w:rsidRPr="00B76AF0" w:rsidRDefault="00B211C0" w:rsidP="00E75A46">
            <w:pPr>
              <w:jc w:val="both"/>
              <w:rPr>
                <w:ins w:id="10984" w:author="Rashed Hasan" w:date="2021-05-15T22:18:00Z"/>
                <w:rFonts w:ascii="Times New Roman" w:hAnsi="Times New Roman" w:cs="Times New Roman"/>
                <w:bCs/>
                <w:i/>
                <w:sz w:val="18"/>
                <w:szCs w:val="18"/>
                <w:rPrChange w:id="10985" w:author="Rashed Hasan" w:date="2021-05-15T22:19:00Z">
                  <w:rPr>
                    <w:ins w:id="10986" w:author="Rashed Hasan" w:date="2021-05-15T22:18:00Z"/>
                    <w:rFonts w:ascii="Times New Roman" w:hAnsi="Times New Roman" w:cs="Times New Roman"/>
                    <w:bCs/>
                    <w:i/>
                    <w:sz w:val="20"/>
                    <w:szCs w:val="20"/>
                  </w:rPr>
                </w:rPrChange>
              </w:rPr>
              <w:pPrChange w:id="10987" w:author="Microsoft account" w:date="2021-05-25T22:50:00Z">
                <w:pPr/>
              </w:pPrChange>
            </w:pPr>
            <w:ins w:id="10988" w:author="Rashed Hasan" w:date="2021-05-15T22:18:00Z">
              <w:r w:rsidRPr="00B76AF0">
                <w:rPr>
                  <w:rFonts w:ascii="Times New Roman" w:hAnsi="Times New Roman" w:cs="Times New Roman"/>
                  <w:b/>
                  <w:bCs/>
                  <w:i/>
                  <w:sz w:val="18"/>
                  <w:szCs w:val="18"/>
                  <w:rPrChange w:id="10989" w:author="Rashed Hasan" w:date="2021-05-15T22:19:00Z">
                    <w:rPr>
                      <w:rFonts w:ascii="Times New Roman" w:hAnsi="Times New Roman" w:cs="Times New Roman"/>
                      <w:b/>
                      <w:bCs/>
                      <w:i/>
                      <w:sz w:val="20"/>
                      <w:szCs w:val="20"/>
                    </w:rPr>
                  </w:rPrChange>
                </w:rPr>
                <w:t>Mass Media</w:t>
              </w:r>
            </w:ins>
          </w:p>
        </w:tc>
      </w:tr>
      <w:tr w:rsidR="00B211C0" w:rsidRPr="00B76AF0" w14:paraId="72FB8BB1" w14:textId="77777777" w:rsidTr="00B211C0">
        <w:trPr>
          <w:trHeight w:val="226"/>
          <w:jc w:val="center"/>
          <w:ins w:id="10990" w:author="Rashed Hasan" w:date="2021-05-15T22:18:00Z"/>
        </w:trPr>
        <w:tc>
          <w:tcPr>
            <w:tcW w:w="739" w:type="pct"/>
            <w:vAlign w:val="center"/>
          </w:tcPr>
          <w:p w14:paraId="041D3BBE" w14:textId="77777777" w:rsidR="00B211C0" w:rsidRPr="00B76AF0" w:rsidRDefault="00B211C0" w:rsidP="00E75A46">
            <w:pPr>
              <w:jc w:val="both"/>
              <w:rPr>
                <w:ins w:id="10991" w:author="Rashed Hasan" w:date="2021-05-15T22:18:00Z"/>
                <w:rFonts w:ascii="Times New Roman" w:hAnsi="Times New Roman" w:cs="Times New Roman"/>
                <w:bCs/>
                <w:sz w:val="18"/>
                <w:szCs w:val="18"/>
                <w:rPrChange w:id="10992" w:author="Rashed Hasan" w:date="2021-05-15T22:19:00Z">
                  <w:rPr>
                    <w:ins w:id="10993" w:author="Rashed Hasan" w:date="2021-05-15T22:18:00Z"/>
                    <w:rFonts w:ascii="Times New Roman" w:hAnsi="Times New Roman" w:cs="Times New Roman"/>
                    <w:bCs/>
                    <w:sz w:val="20"/>
                    <w:szCs w:val="20"/>
                  </w:rPr>
                </w:rPrChange>
              </w:rPr>
              <w:pPrChange w:id="10994" w:author="Microsoft account" w:date="2021-05-25T22:50:00Z">
                <w:pPr>
                  <w:jc w:val="center"/>
                </w:pPr>
              </w:pPrChange>
            </w:pPr>
            <w:ins w:id="10995" w:author="Rashed Hasan" w:date="2021-05-15T22:18:00Z">
              <w:r w:rsidRPr="00B76AF0">
                <w:rPr>
                  <w:rFonts w:ascii="Times New Roman" w:hAnsi="Times New Roman" w:cs="Times New Roman"/>
                  <w:bCs/>
                  <w:sz w:val="18"/>
                  <w:szCs w:val="18"/>
                  <w:rPrChange w:id="10996" w:author="Rashed Hasan" w:date="2021-05-15T22:19:00Z">
                    <w:rPr>
                      <w:rFonts w:ascii="Times New Roman" w:hAnsi="Times New Roman" w:cs="Times New Roman"/>
                      <w:bCs/>
                      <w:sz w:val="20"/>
                      <w:szCs w:val="20"/>
                    </w:rPr>
                  </w:rPrChange>
                </w:rPr>
                <w:t>Yes</w:t>
              </w:r>
            </w:ins>
          </w:p>
        </w:tc>
        <w:tc>
          <w:tcPr>
            <w:tcW w:w="665" w:type="pct"/>
            <w:vAlign w:val="center"/>
          </w:tcPr>
          <w:p w14:paraId="708995A7" w14:textId="77777777" w:rsidR="00B211C0" w:rsidRPr="00B76AF0" w:rsidRDefault="00B211C0" w:rsidP="00E75A46">
            <w:pPr>
              <w:jc w:val="both"/>
              <w:rPr>
                <w:ins w:id="10997" w:author="Rashed Hasan" w:date="2021-05-15T22:18:00Z"/>
                <w:rFonts w:ascii="Times New Roman" w:hAnsi="Times New Roman" w:cs="Times New Roman"/>
                <w:bCs/>
                <w:sz w:val="18"/>
                <w:szCs w:val="18"/>
                <w:rPrChange w:id="10998" w:author="Rashed Hasan" w:date="2021-05-15T22:19:00Z">
                  <w:rPr>
                    <w:ins w:id="10999" w:author="Rashed Hasan" w:date="2021-05-15T22:18:00Z"/>
                    <w:rFonts w:ascii="Times New Roman" w:hAnsi="Times New Roman" w:cs="Times New Roman"/>
                    <w:bCs/>
                    <w:sz w:val="20"/>
                    <w:szCs w:val="20"/>
                  </w:rPr>
                </w:rPrChange>
              </w:rPr>
              <w:pPrChange w:id="11000" w:author="Microsoft account" w:date="2021-05-25T22:50:00Z">
                <w:pPr>
                  <w:jc w:val="center"/>
                </w:pPr>
              </w:pPrChange>
            </w:pPr>
            <w:ins w:id="11001" w:author="Rashed Hasan" w:date="2021-05-15T22:18:00Z">
              <w:r w:rsidRPr="00B76AF0">
                <w:rPr>
                  <w:rFonts w:ascii="Times New Roman" w:hAnsi="Times New Roman" w:cs="Times New Roman"/>
                  <w:bCs/>
                  <w:sz w:val="18"/>
                  <w:szCs w:val="18"/>
                  <w:rPrChange w:id="11002" w:author="Rashed Hasan" w:date="2021-05-15T22:19:00Z">
                    <w:rPr>
                      <w:rFonts w:ascii="Times New Roman" w:hAnsi="Times New Roman" w:cs="Times New Roman"/>
                      <w:bCs/>
                      <w:sz w:val="20"/>
                      <w:szCs w:val="20"/>
                    </w:rPr>
                  </w:rPrChange>
                </w:rPr>
                <w:t>1.54 (1.34-1.76)</w:t>
              </w:r>
            </w:ins>
          </w:p>
        </w:tc>
        <w:tc>
          <w:tcPr>
            <w:tcW w:w="456" w:type="pct"/>
            <w:vAlign w:val="center"/>
          </w:tcPr>
          <w:p w14:paraId="693F1942" w14:textId="77777777" w:rsidR="00B211C0" w:rsidRPr="00B76AF0" w:rsidRDefault="00B211C0" w:rsidP="00E75A46">
            <w:pPr>
              <w:jc w:val="both"/>
              <w:rPr>
                <w:ins w:id="11003" w:author="Rashed Hasan" w:date="2021-05-15T22:18:00Z"/>
                <w:rFonts w:ascii="Times New Roman" w:hAnsi="Times New Roman" w:cs="Times New Roman"/>
                <w:bCs/>
                <w:sz w:val="18"/>
                <w:szCs w:val="18"/>
                <w:rPrChange w:id="11004" w:author="Rashed Hasan" w:date="2021-05-15T22:19:00Z">
                  <w:rPr>
                    <w:ins w:id="11005" w:author="Rashed Hasan" w:date="2021-05-15T22:18:00Z"/>
                    <w:rFonts w:ascii="Times New Roman" w:hAnsi="Times New Roman" w:cs="Times New Roman"/>
                    <w:bCs/>
                    <w:sz w:val="20"/>
                    <w:szCs w:val="20"/>
                  </w:rPr>
                </w:rPrChange>
              </w:rPr>
              <w:pPrChange w:id="11006" w:author="Microsoft account" w:date="2021-05-25T22:50:00Z">
                <w:pPr>
                  <w:jc w:val="center"/>
                </w:pPr>
              </w:pPrChange>
            </w:pPr>
            <w:ins w:id="11007" w:author="Rashed Hasan" w:date="2021-05-15T22:18:00Z">
              <w:r w:rsidRPr="00B76AF0">
                <w:rPr>
                  <w:rFonts w:ascii="Times New Roman" w:hAnsi="Times New Roman" w:cs="Times New Roman"/>
                  <w:bCs/>
                  <w:sz w:val="18"/>
                  <w:szCs w:val="18"/>
                  <w:rPrChange w:id="11008" w:author="Rashed Hasan" w:date="2021-05-15T22:19:00Z">
                    <w:rPr>
                      <w:rFonts w:ascii="Times New Roman" w:hAnsi="Times New Roman" w:cs="Times New Roman"/>
                      <w:bCs/>
                      <w:sz w:val="20"/>
                      <w:szCs w:val="20"/>
                    </w:rPr>
                  </w:rPrChange>
                </w:rPr>
                <w:t>&lt;0 .001</w:t>
              </w:r>
            </w:ins>
          </w:p>
        </w:tc>
        <w:tc>
          <w:tcPr>
            <w:tcW w:w="636" w:type="pct"/>
            <w:vAlign w:val="center"/>
          </w:tcPr>
          <w:p w14:paraId="34B8E0E7" w14:textId="6C6C56FD" w:rsidR="00B211C0" w:rsidRPr="00B76AF0" w:rsidRDefault="00B211C0" w:rsidP="00E75A46">
            <w:pPr>
              <w:jc w:val="both"/>
              <w:rPr>
                <w:ins w:id="11009" w:author="Rashed Hasan" w:date="2021-05-15T22:18:00Z"/>
                <w:rFonts w:ascii="Times New Roman" w:hAnsi="Times New Roman" w:cs="Times New Roman"/>
                <w:bCs/>
                <w:sz w:val="18"/>
                <w:szCs w:val="18"/>
                <w:rPrChange w:id="11010" w:author="Rashed Hasan" w:date="2021-05-15T22:19:00Z">
                  <w:rPr>
                    <w:ins w:id="11011" w:author="Rashed Hasan" w:date="2021-05-15T22:18:00Z"/>
                    <w:rFonts w:ascii="Times New Roman" w:hAnsi="Times New Roman" w:cs="Times New Roman"/>
                    <w:bCs/>
                    <w:sz w:val="20"/>
                    <w:szCs w:val="20"/>
                  </w:rPr>
                </w:rPrChange>
              </w:rPr>
              <w:pPrChange w:id="11012" w:author="Microsoft account" w:date="2021-05-25T22:50:00Z">
                <w:pPr>
                  <w:jc w:val="center"/>
                </w:pPr>
              </w:pPrChange>
            </w:pPr>
            <w:ins w:id="11013" w:author="Rashed Hasan" w:date="2021-05-15T22:18:00Z">
              <w:r w:rsidRPr="00B76AF0">
                <w:rPr>
                  <w:rFonts w:ascii="Times New Roman" w:hAnsi="Times New Roman" w:cs="Times New Roman"/>
                  <w:bCs/>
                  <w:sz w:val="18"/>
                  <w:szCs w:val="18"/>
                  <w:rPrChange w:id="11014" w:author="Rashed Hasan" w:date="2021-05-15T22:19:00Z">
                    <w:rPr>
                      <w:rFonts w:ascii="Times New Roman" w:hAnsi="Times New Roman" w:cs="Times New Roman"/>
                      <w:bCs/>
                      <w:sz w:val="20"/>
                      <w:szCs w:val="20"/>
                    </w:rPr>
                  </w:rPrChange>
                </w:rPr>
                <w:t>1.1</w:t>
              </w:r>
            </w:ins>
            <w:ins w:id="11015" w:author="Microsoft account" w:date="2021-05-25T03:09:00Z">
              <w:r>
                <w:rPr>
                  <w:rFonts w:ascii="Times New Roman" w:hAnsi="Times New Roman" w:cs="Times New Roman"/>
                  <w:bCs/>
                  <w:sz w:val="18"/>
                  <w:szCs w:val="18"/>
                </w:rPr>
                <w:t xml:space="preserve">3 </w:t>
              </w:r>
            </w:ins>
            <w:ins w:id="11016" w:author="Rashed Hasan" w:date="2021-05-15T22:18:00Z">
              <w:del w:id="11017" w:author="Microsoft account" w:date="2021-05-25T03:09:00Z">
                <w:r w:rsidRPr="00B76AF0" w:rsidDel="0023086A">
                  <w:rPr>
                    <w:rFonts w:ascii="Times New Roman" w:hAnsi="Times New Roman" w:cs="Times New Roman"/>
                    <w:bCs/>
                    <w:sz w:val="18"/>
                    <w:szCs w:val="18"/>
                    <w:rPrChange w:id="11018"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11019" w:author="Rashed Hasan" w:date="2021-05-15T22:19:00Z">
                    <w:rPr>
                      <w:rFonts w:ascii="Times New Roman" w:hAnsi="Times New Roman" w:cs="Times New Roman"/>
                      <w:bCs/>
                      <w:sz w:val="20"/>
                      <w:szCs w:val="20"/>
                    </w:rPr>
                  </w:rPrChange>
                </w:rPr>
                <w:t>(0.95-1.34)</w:t>
              </w:r>
            </w:ins>
          </w:p>
        </w:tc>
        <w:tc>
          <w:tcPr>
            <w:tcW w:w="430" w:type="pct"/>
            <w:vAlign w:val="center"/>
          </w:tcPr>
          <w:p w14:paraId="3398D549" w14:textId="1352190E" w:rsidR="00B211C0" w:rsidRPr="00B76AF0" w:rsidRDefault="00B211C0" w:rsidP="00E75A46">
            <w:pPr>
              <w:jc w:val="both"/>
              <w:rPr>
                <w:ins w:id="11020" w:author="Rashed Hasan" w:date="2021-05-15T22:18:00Z"/>
                <w:rFonts w:ascii="Times New Roman" w:hAnsi="Times New Roman" w:cs="Times New Roman"/>
                <w:bCs/>
                <w:sz w:val="18"/>
                <w:szCs w:val="18"/>
                <w:rPrChange w:id="11021" w:author="Rashed Hasan" w:date="2021-05-15T22:19:00Z">
                  <w:rPr>
                    <w:ins w:id="11022" w:author="Rashed Hasan" w:date="2021-05-15T22:18:00Z"/>
                    <w:rFonts w:ascii="Times New Roman" w:hAnsi="Times New Roman" w:cs="Times New Roman"/>
                    <w:bCs/>
                    <w:sz w:val="20"/>
                    <w:szCs w:val="20"/>
                  </w:rPr>
                </w:rPrChange>
              </w:rPr>
              <w:pPrChange w:id="11023" w:author="Microsoft account" w:date="2021-05-25T22:50:00Z">
                <w:pPr>
                  <w:jc w:val="center"/>
                </w:pPr>
              </w:pPrChange>
            </w:pPr>
            <w:ins w:id="11024" w:author="Rashed Hasan" w:date="2021-05-15T22:18:00Z">
              <w:r w:rsidRPr="00B76AF0">
                <w:rPr>
                  <w:rFonts w:ascii="Times New Roman" w:hAnsi="Times New Roman" w:cs="Times New Roman"/>
                  <w:bCs/>
                  <w:sz w:val="18"/>
                  <w:szCs w:val="18"/>
                  <w:rPrChange w:id="11025" w:author="Rashed Hasan" w:date="2021-05-15T22:19:00Z">
                    <w:rPr>
                      <w:rFonts w:ascii="Times New Roman" w:hAnsi="Times New Roman" w:cs="Times New Roman"/>
                      <w:bCs/>
                      <w:sz w:val="20"/>
                      <w:szCs w:val="20"/>
                    </w:rPr>
                  </w:rPrChange>
                </w:rPr>
                <w:t>0.1</w:t>
              </w:r>
            </w:ins>
            <w:ins w:id="11026" w:author="Microsoft account" w:date="2021-05-25T03:09:00Z">
              <w:r>
                <w:rPr>
                  <w:rFonts w:ascii="Times New Roman" w:hAnsi="Times New Roman" w:cs="Times New Roman"/>
                  <w:bCs/>
                  <w:sz w:val="18"/>
                  <w:szCs w:val="18"/>
                </w:rPr>
                <w:t>79</w:t>
              </w:r>
            </w:ins>
            <w:ins w:id="11027" w:author="Rashed Hasan" w:date="2021-05-15T22:18:00Z">
              <w:del w:id="11028" w:author="Microsoft account" w:date="2021-05-25T03:09:00Z">
                <w:r w:rsidRPr="00B76AF0" w:rsidDel="0023086A">
                  <w:rPr>
                    <w:rFonts w:ascii="Times New Roman" w:hAnsi="Times New Roman" w:cs="Times New Roman"/>
                    <w:bCs/>
                    <w:sz w:val="18"/>
                    <w:szCs w:val="18"/>
                    <w:rPrChange w:id="11029" w:author="Rashed Hasan" w:date="2021-05-15T22:19:00Z">
                      <w:rPr>
                        <w:rFonts w:ascii="Times New Roman" w:hAnsi="Times New Roman" w:cs="Times New Roman"/>
                        <w:bCs/>
                        <w:sz w:val="20"/>
                        <w:szCs w:val="20"/>
                      </w:rPr>
                    </w:rPrChange>
                  </w:rPr>
                  <w:delText>82</w:delText>
                </w:r>
              </w:del>
            </w:ins>
          </w:p>
        </w:tc>
        <w:tc>
          <w:tcPr>
            <w:tcW w:w="627" w:type="pct"/>
            <w:vAlign w:val="center"/>
          </w:tcPr>
          <w:p w14:paraId="093B236B" w14:textId="2AB1C149" w:rsidR="00B211C0" w:rsidRPr="00B76AF0" w:rsidRDefault="00B211C0" w:rsidP="00E75A46">
            <w:pPr>
              <w:jc w:val="both"/>
              <w:rPr>
                <w:ins w:id="11030" w:author="Rashed Hasan" w:date="2021-05-15T22:18:00Z"/>
                <w:rFonts w:ascii="Times New Roman" w:hAnsi="Times New Roman" w:cs="Times New Roman"/>
                <w:bCs/>
                <w:sz w:val="18"/>
                <w:szCs w:val="18"/>
                <w:rPrChange w:id="11031" w:author="Rashed Hasan" w:date="2021-05-15T22:19:00Z">
                  <w:rPr>
                    <w:ins w:id="11032" w:author="Rashed Hasan" w:date="2021-05-15T22:18:00Z"/>
                    <w:rFonts w:ascii="Times New Roman" w:hAnsi="Times New Roman" w:cs="Times New Roman"/>
                    <w:bCs/>
                    <w:sz w:val="20"/>
                    <w:szCs w:val="20"/>
                  </w:rPr>
                </w:rPrChange>
              </w:rPr>
              <w:pPrChange w:id="11033" w:author="Microsoft account" w:date="2021-05-25T22:50:00Z">
                <w:pPr>
                  <w:jc w:val="center"/>
                </w:pPr>
              </w:pPrChange>
            </w:pPr>
            <w:ins w:id="11034" w:author="Microsoft account" w:date="2021-05-23T22:26:00Z">
              <w:r>
                <w:rPr>
                  <w:rFonts w:ascii="Times New Roman" w:hAnsi="Times New Roman" w:cs="Times New Roman"/>
                  <w:bCs/>
                  <w:sz w:val="18"/>
                  <w:szCs w:val="18"/>
                </w:rPr>
                <w:t>Reference</w:t>
              </w:r>
            </w:ins>
            <w:ins w:id="11035" w:author="Rashed Hasan" w:date="2021-05-15T22:18:00Z">
              <w:del w:id="11036" w:author="Microsoft account" w:date="2021-05-23T22:26:00Z">
                <w:r w:rsidRPr="00B76AF0" w:rsidDel="00967217">
                  <w:rPr>
                    <w:rFonts w:ascii="Times New Roman" w:hAnsi="Times New Roman" w:cs="Times New Roman"/>
                    <w:bCs/>
                    <w:sz w:val="18"/>
                    <w:szCs w:val="18"/>
                    <w:rPrChange w:id="11037" w:author="Rashed Hasan" w:date="2021-05-15T22:19:00Z">
                      <w:rPr>
                        <w:rFonts w:ascii="Times New Roman" w:hAnsi="Times New Roman" w:cs="Times New Roman"/>
                        <w:bCs/>
                        <w:sz w:val="20"/>
                        <w:szCs w:val="20"/>
                      </w:rPr>
                    </w:rPrChange>
                  </w:rPr>
                  <w:delText>--</w:delText>
                </w:r>
              </w:del>
            </w:ins>
          </w:p>
        </w:tc>
        <w:tc>
          <w:tcPr>
            <w:tcW w:w="392" w:type="pct"/>
            <w:vAlign w:val="center"/>
          </w:tcPr>
          <w:p w14:paraId="3CCA87CE" w14:textId="77777777" w:rsidR="00B211C0" w:rsidRPr="00B76AF0" w:rsidRDefault="00B211C0" w:rsidP="00E75A46">
            <w:pPr>
              <w:jc w:val="both"/>
              <w:rPr>
                <w:ins w:id="11038" w:author="Rashed Hasan" w:date="2021-05-15T22:18:00Z"/>
                <w:rFonts w:ascii="Times New Roman" w:hAnsi="Times New Roman" w:cs="Times New Roman"/>
                <w:bCs/>
                <w:sz w:val="18"/>
                <w:szCs w:val="18"/>
                <w:rPrChange w:id="11039" w:author="Rashed Hasan" w:date="2021-05-15T22:19:00Z">
                  <w:rPr>
                    <w:ins w:id="11040" w:author="Rashed Hasan" w:date="2021-05-15T22:18:00Z"/>
                    <w:rFonts w:ascii="Times New Roman" w:hAnsi="Times New Roman" w:cs="Times New Roman"/>
                    <w:bCs/>
                    <w:sz w:val="20"/>
                    <w:szCs w:val="20"/>
                  </w:rPr>
                </w:rPrChange>
              </w:rPr>
              <w:pPrChange w:id="11041" w:author="Microsoft account" w:date="2021-05-25T22:50:00Z">
                <w:pPr>
                  <w:jc w:val="center"/>
                </w:pPr>
              </w:pPrChange>
            </w:pPr>
            <w:ins w:id="11042" w:author="Rashed Hasan" w:date="2021-05-15T22:18:00Z">
              <w:r w:rsidRPr="00B76AF0">
                <w:rPr>
                  <w:rFonts w:ascii="Times New Roman" w:hAnsi="Times New Roman" w:cs="Times New Roman"/>
                  <w:bCs/>
                  <w:sz w:val="18"/>
                  <w:szCs w:val="18"/>
                  <w:rPrChange w:id="11043" w:author="Rashed Hasan" w:date="2021-05-15T22:19:00Z">
                    <w:rPr>
                      <w:rFonts w:ascii="Times New Roman" w:hAnsi="Times New Roman" w:cs="Times New Roman"/>
                      <w:bCs/>
                      <w:sz w:val="20"/>
                      <w:szCs w:val="20"/>
                    </w:rPr>
                  </w:rPrChange>
                </w:rPr>
                <w:t>-</w:t>
              </w:r>
              <w:del w:id="11044" w:author="Microsoft account" w:date="2021-05-24T00:02:00Z">
                <w:r w:rsidRPr="00B76AF0" w:rsidDel="00635F61">
                  <w:rPr>
                    <w:rFonts w:ascii="Times New Roman" w:hAnsi="Times New Roman" w:cs="Times New Roman"/>
                    <w:bCs/>
                    <w:sz w:val="18"/>
                    <w:szCs w:val="18"/>
                    <w:rPrChange w:id="11045" w:author="Rashed Hasan" w:date="2021-05-15T22:19:00Z">
                      <w:rPr>
                        <w:rFonts w:ascii="Times New Roman" w:hAnsi="Times New Roman" w:cs="Times New Roman"/>
                        <w:bCs/>
                        <w:sz w:val="20"/>
                        <w:szCs w:val="20"/>
                      </w:rPr>
                    </w:rPrChange>
                  </w:rPr>
                  <w:delText>-</w:delText>
                </w:r>
              </w:del>
            </w:ins>
          </w:p>
        </w:tc>
        <w:tc>
          <w:tcPr>
            <w:tcW w:w="625" w:type="pct"/>
            <w:vAlign w:val="center"/>
          </w:tcPr>
          <w:p w14:paraId="40C8ABB3" w14:textId="77777777" w:rsidR="00B211C0" w:rsidRPr="00B76AF0" w:rsidRDefault="00B211C0" w:rsidP="00E75A46">
            <w:pPr>
              <w:jc w:val="both"/>
              <w:rPr>
                <w:ins w:id="11046" w:author="Rashed Hasan" w:date="2021-05-15T22:18:00Z"/>
                <w:rFonts w:ascii="Times New Roman" w:hAnsi="Times New Roman" w:cs="Times New Roman"/>
                <w:bCs/>
                <w:sz w:val="18"/>
                <w:szCs w:val="18"/>
                <w:rPrChange w:id="11047" w:author="Rashed Hasan" w:date="2021-05-15T22:19:00Z">
                  <w:rPr>
                    <w:ins w:id="11048" w:author="Rashed Hasan" w:date="2021-05-15T22:18:00Z"/>
                    <w:rFonts w:ascii="Times New Roman" w:hAnsi="Times New Roman" w:cs="Times New Roman"/>
                    <w:bCs/>
                    <w:sz w:val="20"/>
                    <w:szCs w:val="20"/>
                  </w:rPr>
                </w:rPrChange>
              </w:rPr>
              <w:pPrChange w:id="11049" w:author="Microsoft account" w:date="2021-05-25T22:50:00Z">
                <w:pPr>
                  <w:jc w:val="center"/>
                </w:pPr>
              </w:pPrChange>
            </w:pPr>
            <w:ins w:id="11050" w:author="Rashed Hasan" w:date="2021-05-15T22:18:00Z">
              <w:r w:rsidRPr="00B76AF0">
                <w:rPr>
                  <w:rFonts w:ascii="Times New Roman" w:hAnsi="Times New Roman" w:cs="Times New Roman"/>
                  <w:bCs/>
                  <w:sz w:val="18"/>
                  <w:szCs w:val="18"/>
                  <w:rPrChange w:id="11051" w:author="Rashed Hasan" w:date="2021-05-15T22:19:00Z">
                    <w:rPr>
                      <w:rFonts w:ascii="Times New Roman" w:hAnsi="Times New Roman" w:cs="Times New Roman"/>
                      <w:bCs/>
                      <w:sz w:val="20"/>
                      <w:szCs w:val="20"/>
                    </w:rPr>
                  </w:rPrChange>
                </w:rPr>
                <w:t>-</w:t>
              </w:r>
              <w:del w:id="11052" w:author="Microsoft account" w:date="2021-05-24T00:02:00Z">
                <w:r w:rsidRPr="00B76AF0" w:rsidDel="00635F61">
                  <w:rPr>
                    <w:rFonts w:ascii="Times New Roman" w:hAnsi="Times New Roman" w:cs="Times New Roman"/>
                    <w:bCs/>
                    <w:sz w:val="18"/>
                    <w:szCs w:val="18"/>
                    <w:rPrChange w:id="11053" w:author="Rashed Hasan" w:date="2021-05-15T22:19:00Z">
                      <w:rPr>
                        <w:rFonts w:ascii="Times New Roman" w:hAnsi="Times New Roman" w:cs="Times New Roman"/>
                        <w:bCs/>
                        <w:sz w:val="20"/>
                        <w:szCs w:val="20"/>
                      </w:rPr>
                    </w:rPrChange>
                  </w:rPr>
                  <w:delText>-</w:delText>
                </w:r>
              </w:del>
            </w:ins>
          </w:p>
        </w:tc>
        <w:tc>
          <w:tcPr>
            <w:tcW w:w="430" w:type="pct"/>
            <w:vAlign w:val="center"/>
          </w:tcPr>
          <w:p w14:paraId="6D6FBEE7" w14:textId="77777777" w:rsidR="00B211C0" w:rsidRPr="00B76AF0" w:rsidRDefault="00B211C0" w:rsidP="00E75A46">
            <w:pPr>
              <w:jc w:val="both"/>
              <w:rPr>
                <w:ins w:id="11054" w:author="Rashed Hasan" w:date="2021-05-15T22:18:00Z"/>
                <w:rFonts w:ascii="Times New Roman" w:hAnsi="Times New Roman" w:cs="Times New Roman"/>
                <w:bCs/>
                <w:sz w:val="18"/>
                <w:szCs w:val="18"/>
                <w:rPrChange w:id="11055" w:author="Rashed Hasan" w:date="2021-05-15T22:19:00Z">
                  <w:rPr>
                    <w:ins w:id="11056" w:author="Rashed Hasan" w:date="2021-05-15T22:18:00Z"/>
                    <w:rFonts w:ascii="Times New Roman" w:hAnsi="Times New Roman" w:cs="Times New Roman"/>
                    <w:bCs/>
                    <w:sz w:val="20"/>
                    <w:szCs w:val="20"/>
                  </w:rPr>
                </w:rPrChange>
              </w:rPr>
              <w:pPrChange w:id="11057" w:author="Microsoft account" w:date="2021-05-25T22:50:00Z">
                <w:pPr>
                  <w:jc w:val="center"/>
                </w:pPr>
              </w:pPrChange>
            </w:pPr>
            <w:ins w:id="11058" w:author="Rashed Hasan" w:date="2021-05-15T22:18:00Z">
              <w:r w:rsidRPr="00B76AF0">
                <w:rPr>
                  <w:rFonts w:ascii="Times New Roman" w:hAnsi="Times New Roman" w:cs="Times New Roman"/>
                  <w:bCs/>
                  <w:sz w:val="18"/>
                  <w:szCs w:val="18"/>
                  <w:rPrChange w:id="11059" w:author="Rashed Hasan" w:date="2021-05-15T22:19:00Z">
                    <w:rPr>
                      <w:rFonts w:ascii="Times New Roman" w:hAnsi="Times New Roman" w:cs="Times New Roman"/>
                      <w:bCs/>
                      <w:sz w:val="20"/>
                      <w:szCs w:val="20"/>
                    </w:rPr>
                  </w:rPrChange>
                </w:rPr>
                <w:t>-</w:t>
              </w:r>
              <w:del w:id="11060" w:author="Microsoft account" w:date="2021-05-24T00:02:00Z">
                <w:r w:rsidRPr="00B76AF0" w:rsidDel="00635F61">
                  <w:rPr>
                    <w:rFonts w:ascii="Times New Roman" w:hAnsi="Times New Roman" w:cs="Times New Roman"/>
                    <w:bCs/>
                    <w:sz w:val="18"/>
                    <w:szCs w:val="18"/>
                    <w:rPrChange w:id="11061" w:author="Rashed Hasan" w:date="2021-05-15T22:19:00Z">
                      <w:rPr>
                        <w:rFonts w:ascii="Times New Roman" w:hAnsi="Times New Roman" w:cs="Times New Roman"/>
                        <w:bCs/>
                        <w:sz w:val="20"/>
                        <w:szCs w:val="20"/>
                      </w:rPr>
                    </w:rPrChange>
                  </w:rPr>
                  <w:delText>-</w:delText>
                </w:r>
              </w:del>
            </w:ins>
          </w:p>
        </w:tc>
      </w:tr>
      <w:tr w:rsidR="00B211C0" w:rsidRPr="00B76AF0" w14:paraId="4EE062D2" w14:textId="77777777" w:rsidTr="00B211C0">
        <w:trPr>
          <w:trHeight w:val="226"/>
          <w:jc w:val="center"/>
          <w:ins w:id="11062" w:author="Rashed Hasan" w:date="2021-05-15T22:18:00Z"/>
        </w:trPr>
        <w:tc>
          <w:tcPr>
            <w:tcW w:w="739" w:type="pct"/>
            <w:vAlign w:val="center"/>
          </w:tcPr>
          <w:p w14:paraId="372AF52B" w14:textId="77777777" w:rsidR="00B211C0" w:rsidRPr="00B76AF0" w:rsidRDefault="00B211C0" w:rsidP="00E75A46">
            <w:pPr>
              <w:jc w:val="both"/>
              <w:rPr>
                <w:ins w:id="11063" w:author="Rashed Hasan" w:date="2021-05-15T22:18:00Z"/>
                <w:rFonts w:ascii="Times New Roman" w:hAnsi="Times New Roman" w:cs="Times New Roman"/>
                <w:bCs/>
                <w:sz w:val="18"/>
                <w:szCs w:val="18"/>
                <w:rPrChange w:id="11064" w:author="Rashed Hasan" w:date="2021-05-15T22:19:00Z">
                  <w:rPr>
                    <w:ins w:id="11065" w:author="Rashed Hasan" w:date="2021-05-15T22:18:00Z"/>
                    <w:rFonts w:ascii="Times New Roman" w:hAnsi="Times New Roman" w:cs="Times New Roman"/>
                    <w:bCs/>
                    <w:sz w:val="20"/>
                    <w:szCs w:val="20"/>
                  </w:rPr>
                </w:rPrChange>
              </w:rPr>
              <w:pPrChange w:id="11066" w:author="Microsoft account" w:date="2021-05-25T22:50:00Z">
                <w:pPr>
                  <w:jc w:val="center"/>
                </w:pPr>
              </w:pPrChange>
            </w:pPr>
            <w:ins w:id="11067" w:author="Rashed Hasan" w:date="2021-05-15T22:18:00Z">
              <w:r w:rsidRPr="00B76AF0">
                <w:rPr>
                  <w:rFonts w:ascii="Times New Roman" w:hAnsi="Times New Roman" w:cs="Times New Roman"/>
                  <w:bCs/>
                  <w:sz w:val="18"/>
                  <w:szCs w:val="18"/>
                  <w:rPrChange w:id="11068" w:author="Rashed Hasan" w:date="2021-05-15T22:19:00Z">
                    <w:rPr>
                      <w:rFonts w:ascii="Times New Roman" w:hAnsi="Times New Roman" w:cs="Times New Roman"/>
                      <w:bCs/>
                      <w:sz w:val="20"/>
                      <w:szCs w:val="20"/>
                    </w:rPr>
                  </w:rPrChange>
                </w:rPr>
                <w:t>No</w:t>
              </w:r>
            </w:ins>
          </w:p>
        </w:tc>
        <w:tc>
          <w:tcPr>
            <w:tcW w:w="665" w:type="pct"/>
            <w:vAlign w:val="center"/>
          </w:tcPr>
          <w:p w14:paraId="060C53CF" w14:textId="77777777" w:rsidR="00B211C0" w:rsidRPr="00B76AF0" w:rsidRDefault="00B211C0" w:rsidP="00E75A46">
            <w:pPr>
              <w:jc w:val="both"/>
              <w:rPr>
                <w:ins w:id="11069" w:author="Rashed Hasan" w:date="2021-05-15T22:18:00Z"/>
                <w:rFonts w:ascii="Times New Roman" w:hAnsi="Times New Roman" w:cs="Times New Roman"/>
                <w:bCs/>
                <w:sz w:val="18"/>
                <w:szCs w:val="18"/>
                <w:rPrChange w:id="11070" w:author="Rashed Hasan" w:date="2021-05-15T22:19:00Z">
                  <w:rPr>
                    <w:ins w:id="11071" w:author="Rashed Hasan" w:date="2021-05-15T22:18:00Z"/>
                    <w:rFonts w:ascii="Times New Roman" w:hAnsi="Times New Roman" w:cs="Times New Roman"/>
                    <w:bCs/>
                    <w:sz w:val="20"/>
                    <w:szCs w:val="20"/>
                  </w:rPr>
                </w:rPrChange>
              </w:rPr>
              <w:pPrChange w:id="11072" w:author="Microsoft account" w:date="2021-05-25T22:50:00Z">
                <w:pPr>
                  <w:jc w:val="center"/>
                </w:pPr>
              </w:pPrChange>
            </w:pPr>
            <w:ins w:id="11073" w:author="Rashed Hasan" w:date="2021-05-15T22:18:00Z">
              <w:r w:rsidRPr="00B76AF0">
                <w:rPr>
                  <w:rFonts w:ascii="Times New Roman" w:hAnsi="Times New Roman" w:cs="Times New Roman"/>
                  <w:bCs/>
                  <w:sz w:val="18"/>
                  <w:szCs w:val="18"/>
                  <w:rPrChange w:id="11074" w:author="Rashed Hasan" w:date="2021-05-15T22:19:00Z">
                    <w:rPr>
                      <w:rFonts w:ascii="Times New Roman" w:hAnsi="Times New Roman" w:cs="Times New Roman"/>
                      <w:bCs/>
                      <w:sz w:val="20"/>
                      <w:szCs w:val="20"/>
                    </w:rPr>
                  </w:rPrChange>
                </w:rPr>
                <w:t>Reference</w:t>
              </w:r>
            </w:ins>
          </w:p>
        </w:tc>
        <w:tc>
          <w:tcPr>
            <w:tcW w:w="456" w:type="pct"/>
            <w:vAlign w:val="center"/>
          </w:tcPr>
          <w:p w14:paraId="21F7CFDE" w14:textId="77777777" w:rsidR="00B211C0" w:rsidRPr="00B76AF0" w:rsidRDefault="00B211C0" w:rsidP="00E75A46">
            <w:pPr>
              <w:jc w:val="both"/>
              <w:rPr>
                <w:ins w:id="11075" w:author="Rashed Hasan" w:date="2021-05-15T22:18:00Z"/>
                <w:rFonts w:ascii="Times New Roman" w:hAnsi="Times New Roman" w:cs="Times New Roman"/>
                <w:bCs/>
                <w:sz w:val="18"/>
                <w:szCs w:val="18"/>
                <w:rPrChange w:id="11076" w:author="Rashed Hasan" w:date="2021-05-15T22:19:00Z">
                  <w:rPr>
                    <w:ins w:id="11077" w:author="Rashed Hasan" w:date="2021-05-15T22:18:00Z"/>
                    <w:rFonts w:ascii="Times New Roman" w:hAnsi="Times New Roman" w:cs="Times New Roman"/>
                    <w:bCs/>
                    <w:sz w:val="20"/>
                    <w:szCs w:val="20"/>
                  </w:rPr>
                </w:rPrChange>
              </w:rPr>
              <w:pPrChange w:id="11078" w:author="Microsoft account" w:date="2021-05-25T22:50:00Z">
                <w:pPr>
                  <w:jc w:val="center"/>
                </w:pPr>
              </w:pPrChange>
            </w:pPr>
            <w:ins w:id="11079" w:author="Rashed Hasan" w:date="2021-05-15T22:18:00Z">
              <w:r w:rsidRPr="00B76AF0">
                <w:rPr>
                  <w:rFonts w:ascii="Times New Roman" w:hAnsi="Times New Roman" w:cs="Times New Roman"/>
                  <w:bCs/>
                  <w:sz w:val="18"/>
                  <w:szCs w:val="18"/>
                  <w:rPrChange w:id="11080" w:author="Rashed Hasan" w:date="2021-05-15T22:19:00Z">
                    <w:rPr>
                      <w:rFonts w:ascii="Times New Roman" w:hAnsi="Times New Roman" w:cs="Times New Roman"/>
                      <w:bCs/>
                      <w:sz w:val="20"/>
                      <w:szCs w:val="20"/>
                    </w:rPr>
                  </w:rPrChange>
                </w:rPr>
                <w:t>-</w:t>
              </w:r>
            </w:ins>
          </w:p>
        </w:tc>
        <w:tc>
          <w:tcPr>
            <w:tcW w:w="636" w:type="pct"/>
            <w:vAlign w:val="center"/>
          </w:tcPr>
          <w:p w14:paraId="3AEE3CCF" w14:textId="77777777" w:rsidR="00B211C0" w:rsidRPr="00B76AF0" w:rsidRDefault="00B211C0" w:rsidP="00E75A46">
            <w:pPr>
              <w:jc w:val="both"/>
              <w:rPr>
                <w:ins w:id="11081" w:author="Rashed Hasan" w:date="2021-05-15T22:18:00Z"/>
                <w:rFonts w:ascii="Times New Roman" w:hAnsi="Times New Roman" w:cs="Times New Roman"/>
                <w:bCs/>
                <w:sz w:val="18"/>
                <w:szCs w:val="18"/>
                <w:rPrChange w:id="11082" w:author="Rashed Hasan" w:date="2021-05-15T22:19:00Z">
                  <w:rPr>
                    <w:ins w:id="11083" w:author="Rashed Hasan" w:date="2021-05-15T22:18:00Z"/>
                    <w:rFonts w:ascii="Times New Roman" w:hAnsi="Times New Roman" w:cs="Times New Roman"/>
                    <w:bCs/>
                    <w:sz w:val="20"/>
                    <w:szCs w:val="20"/>
                  </w:rPr>
                </w:rPrChange>
              </w:rPr>
              <w:pPrChange w:id="11084" w:author="Microsoft account" w:date="2021-05-25T22:50:00Z">
                <w:pPr>
                  <w:jc w:val="center"/>
                </w:pPr>
              </w:pPrChange>
            </w:pPr>
            <w:ins w:id="11085" w:author="Rashed Hasan" w:date="2021-05-15T22:18:00Z">
              <w:r w:rsidRPr="00B76AF0">
                <w:rPr>
                  <w:rFonts w:ascii="Times New Roman" w:hAnsi="Times New Roman" w:cs="Times New Roman"/>
                  <w:bCs/>
                  <w:sz w:val="18"/>
                  <w:szCs w:val="18"/>
                  <w:rPrChange w:id="11086" w:author="Rashed Hasan" w:date="2021-05-15T22:19:00Z">
                    <w:rPr>
                      <w:rFonts w:ascii="Times New Roman" w:hAnsi="Times New Roman" w:cs="Times New Roman"/>
                      <w:bCs/>
                      <w:sz w:val="20"/>
                      <w:szCs w:val="20"/>
                    </w:rPr>
                  </w:rPrChange>
                </w:rPr>
                <w:t>Reference</w:t>
              </w:r>
            </w:ins>
          </w:p>
        </w:tc>
        <w:tc>
          <w:tcPr>
            <w:tcW w:w="430" w:type="pct"/>
            <w:vAlign w:val="center"/>
          </w:tcPr>
          <w:p w14:paraId="609F9DC6" w14:textId="77777777" w:rsidR="00B211C0" w:rsidRPr="00B76AF0" w:rsidRDefault="00B211C0" w:rsidP="00E75A46">
            <w:pPr>
              <w:jc w:val="both"/>
              <w:rPr>
                <w:ins w:id="11087" w:author="Rashed Hasan" w:date="2021-05-15T22:18:00Z"/>
                <w:rFonts w:ascii="Times New Roman" w:hAnsi="Times New Roman" w:cs="Times New Roman"/>
                <w:bCs/>
                <w:sz w:val="18"/>
                <w:szCs w:val="18"/>
                <w:rPrChange w:id="11088" w:author="Rashed Hasan" w:date="2021-05-15T22:19:00Z">
                  <w:rPr>
                    <w:ins w:id="11089" w:author="Rashed Hasan" w:date="2021-05-15T22:18:00Z"/>
                    <w:rFonts w:ascii="Times New Roman" w:hAnsi="Times New Roman" w:cs="Times New Roman"/>
                    <w:bCs/>
                    <w:sz w:val="20"/>
                    <w:szCs w:val="20"/>
                  </w:rPr>
                </w:rPrChange>
              </w:rPr>
              <w:pPrChange w:id="11090" w:author="Microsoft account" w:date="2021-05-25T22:50:00Z">
                <w:pPr>
                  <w:jc w:val="center"/>
                </w:pPr>
              </w:pPrChange>
            </w:pPr>
            <w:ins w:id="11091" w:author="Rashed Hasan" w:date="2021-05-15T22:18:00Z">
              <w:r w:rsidRPr="00B76AF0">
                <w:rPr>
                  <w:rFonts w:ascii="Times New Roman" w:hAnsi="Times New Roman" w:cs="Times New Roman"/>
                  <w:bCs/>
                  <w:sz w:val="18"/>
                  <w:szCs w:val="18"/>
                  <w:rPrChange w:id="11092" w:author="Rashed Hasan" w:date="2021-05-15T22:19:00Z">
                    <w:rPr>
                      <w:rFonts w:ascii="Times New Roman" w:hAnsi="Times New Roman" w:cs="Times New Roman"/>
                      <w:bCs/>
                      <w:sz w:val="20"/>
                      <w:szCs w:val="20"/>
                    </w:rPr>
                  </w:rPrChange>
                </w:rPr>
                <w:t>--</w:t>
              </w:r>
            </w:ins>
          </w:p>
        </w:tc>
        <w:tc>
          <w:tcPr>
            <w:tcW w:w="627" w:type="pct"/>
            <w:vAlign w:val="center"/>
          </w:tcPr>
          <w:p w14:paraId="6674A731" w14:textId="134E1749" w:rsidR="00B211C0" w:rsidRPr="00B76AF0" w:rsidRDefault="00B211C0" w:rsidP="00E75A46">
            <w:pPr>
              <w:jc w:val="both"/>
              <w:rPr>
                <w:ins w:id="11093" w:author="Rashed Hasan" w:date="2021-05-15T22:18:00Z"/>
                <w:rFonts w:ascii="Times New Roman" w:hAnsi="Times New Roman" w:cs="Times New Roman"/>
                <w:bCs/>
                <w:sz w:val="18"/>
                <w:szCs w:val="18"/>
                <w:rPrChange w:id="11094" w:author="Rashed Hasan" w:date="2021-05-15T22:19:00Z">
                  <w:rPr>
                    <w:ins w:id="11095" w:author="Rashed Hasan" w:date="2021-05-15T22:18:00Z"/>
                    <w:rFonts w:ascii="Times New Roman" w:hAnsi="Times New Roman" w:cs="Times New Roman"/>
                    <w:bCs/>
                    <w:sz w:val="20"/>
                    <w:szCs w:val="20"/>
                  </w:rPr>
                </w:rPrChange>
              </w:rPr>
              <w:pPrChange w:id="11096" w:author="Microsoft account" w:date="2021-05-25T22:50:00Z">
                <w:pPr>
                  <w:jc w:val="center"/>
                </w:pPr>
              </w:pPrChange>
            </w:pPr>
            <w:ins w:id="11097" w:author="Microsoft account" w:date="2021-05-23T22:27:00Z">
              <w:r>
                <w:rPr>
                  <w:rFonts w:ascii="Times New Roman" w:hAnsi="Times New Roman" w:cs="Times New Roman"/>
                  <w:bCs/>
                  <w:sz w:val="18"/>
                  <w:szCs w:val="18"/>
                </w:rPr>
                <w:t>1.01 (0.91-1.13)</w:t>
              </w:r>
            </w:ins>
            <w:ins w:id="11098" w:author="Rashed Hasan" w:date="2021-05-15T22:18:00Z">
              <w:del w:id="11099" w:author="Microsoft account" w:date="2021-05-23T22:27:00Z">
                <w:r w:rsidRPr="00B76AF0" w:rsidDel="00967217">
                  <w:rPr>
                    <w:rFonts w:ascii="Times New Roman" w:hAnsi="Times New Roman" w:cs="Times New Roman"/>
                    <w:bCs/>
                    <w:sz w:val="18"/>
                    <w:szCs w:val="18"/>
                    <w:rPrChange w:id="11100" w:author="Rashed Hasan" w:date="2021-05-15T22:19:00Z">
                      <w:rPr>
                        <w:rFonts w:ascii="Times New Roman" w:hAnsi="Times New Roman" w:cs="Times New Roman"/>
                        <w:bCs/>
                        <w:sz w:val="20"/>
                        <w:szCs w:val="20"/>
                      </w:rPr>
                    </w:rPrChange>
                  </w:rPr>
                  <w:delText>--</w:delText>
                </w:r>
              </w:del>
            </w:ins>
          </w:p>
        </w:tc>
        <w:tc>
          <w:tcPr>
            <w:tcW w:w="392" w:type="pct"/>
            <w:vAlign w:val="center"/>
          </w:tcPr>
          <w:p w14:paraId="243F0314" w14:textId="35DFFB53" w:rsidR="00B211C0" w:rsidRPr="00B76AF0" w:rsidRDefault="00B211C0" w:rsidP="00E75A46">
            <w:pPr>
              <w:jc w:val="both"/>
              <w:rPr>
                <w:ins w:id="11101" w:author="Rashed Hasan" w:date="2021-05-15T22:18:00Z"/>
                <w:rFonts w:ascii="Times New Roman" w:hAnsi="Times New Roman" w:cs="Times New Roman"/>
                <w:bCs/>
                <w:sz w:val="18"/>
                <w:szCs w:val="18"/>
                <w:rPrChange w:id="11102" w:author="Rashed Hasan" w:date="2021-05-15T22:19:00Z">
                  <w:rPr>
                    <w:ins w:id="11103" w:author="Rashed Hasan" w:date="2021-05-15T22:18:00Z"/>
                    <w:rFonts w:ascii="Times New Roman" w:hAnsi="Times New Roman" w:cs="Times New Roman"/>
                    <w:bCs/>
                    <w:sz w:val="20"/>
                    <w:szCs w:val="20"/>
                  </w:rPr>
                </w:rPrChange>
              </w:rPr>
              <w:pPrChange w:id="11104" w:author="Microsoft account" w:date="2021-05-25T22:50:00Z">
                <w:pPr>
                  <w:jc w:val="center"/>
                </w:pPr>
              </w:pPrChange>
            </w:pPr>
            <w:ins w:id="11105" w:author="Microsoft account" w:date="2021-05-23T22:27:00Z">
              <w:r>
                <w:rPr>
                  <w:rFonts w:ascii="Times New Roman" w:hAnsi="Times New Roman" w:cs="Times New Roman"/>
                  <w:bCs/>
                  <w:sz w:val="18"/>
                  <w:szCs w:val="18"/>
                </w:rPr>
                <w:t>0.803</w:t>
              </w:r>
            </w:ins>
            <w:ins w:id="11106" w:author="Rashed Hasan" w:date="2021-05-15T22:18:00Z">
              <w:del w:id="11107" w:author="Microsoft account" w:date="2021-05-23T22:27:00Z">
                <w:r w:rsidRPr="00B76AF0" w:rsidDel="00967217">
                  <w:rPr>
                    <w:rFonts w:ascii="Times New Roman" w:hAnsi="Times New Roman" w:cs="Times New Roman"/>
                    <w:bCs/>
                    <w:sz w:val="18"/>
                    <w:szCs w:val="18"/>
                    <w:rPrChange w:id="11108" w:author="Rashed Hasan" w:date="2021-05-15T22:19:00Z">
                      <w:rPr>
                        <w:rFonts w:ascii="Times New Roman" w:hAnsi="Times New Roman" w:cs="Times New Roman"/>
                        <w:bCs/>
                        <w:sz w:val="20"/>
                        <w:szCs w:val="20"/>
                      </w:rPr>
                    </w:rPrChange>
                  </w:rPr>
                  <w:delText>--</w:delText>
                </w:r>
              </w:del>
            </w:ins>
          </w:p>
        </w:tc>
        <w:tc>
          <w:tcPr>
            <w:tcW w:w="625" w:type="pct"/>
            <w:vAlign w:val="center"/>
          </w:tcPr>
          <w:p w14:paraId="2065EEE8" w14:textId="77777777" w:rsidR="00B211C0" w:rsidRPr="00B76AF0" w:rsidRDefault="00B211C0" w:rsidP="00E75A46">
            <w:pPr>
              <w:jc w:val="both"/>
              <w:rPr>
                <w:ins w:id="11109" w:author="Rashed Hasan" w:date="2021-05-15T22:18:00Z"/>
                <w:rFonts w:ascii="Times New Roman" w:hAnsi="Times New Roman" w:cs="Times New Roman"/>
                <w:bCs/>
                <w:sz w:val="18"/>
                <w:szCs w:val="18"/>
                <w:rPrChange w:id="11110" w:author="Rashed Hasan" w:date="2021-05-15T22:19:00Z">
                  <w:rPr>
                    <w:ins w:id="11111" w:author="Rashed Hasan" w:date="2021-05-15T22:18:00Z"/>
                    <w:rFonts w:ascii="Times New Roman" w:hAnsi="Times New Roman" w:cs="Times New Roman"/>
                    <w:bCs/>
                    <w:sz w:val="20"/>
                    <w:szCs w:val="20"/>
                  </w:rPr>
                </w:rPrChange>
              </w:rPr>
              <w:pPrChange w:id="11112" w:author="Microsoft account" w:date="2021-05-25T22:50:00Z">
                <w:pPr>
                  <w:jc w:val="center"/>
                </w:pPr>
              </w:pPrChange>
            </w:pPr>
            <w:ins w:id="11113" w:author="Rashed Hasan" w:date="2021-05-15T22:18:00Z">
              <w:r w:rsidRPr="00B76AF0">
                <w:rPr>
                  <w:rFonts w:ascii="Times New Roman" w:hAnsi="Times New Roman" w:cs="Times New Roman"/>
                  <w:bCs/>
                  <w:sz w:val="18"/>
                  <w:szCs w:val="18"/>
                  <w:rPrChange w:id="11114" w:author="Rashed Hasan" w:date="2021-05-15T22:19:00Z">
                    <w:rPr>
                      <w:rFonts w:ascii="Times New Roman" w:hAnsi="Times New Roman" w:cs="Times New Roman"/>
                      <w:bCs/>
                      <w:sz w:val="20"/>
                      <w:szCs w:val="20"/>
                    </w:rPr>
                  </w:rPrChange>
                </w:rPr>
                <w:t>-</w:t>
              </w:r>
              <w:del w:id="11115" w:author="Microsoft account" w:date="2021-05-24T00:02:00Z">
                <w:r w:rsidRPr="00B76AF0" w:rsidDel="00635F61">
                  <w:rPr>
                    <w:rFonts w:ascii="Times New Roman" w:hAnsi="Times New Roman" w:cs="Times New Roman"/>
                    <w:bCs/>
                    <w:sz w:val="18"/>
                    <w:szCs w:val="18"/>
                    <w:rPrChange w:id="11116" w:author="Rashed Hasan" w:date="2021-05-15T22:19:00Z">
                      <w:rPr>
                        <w:rFonts w:ascii="Times New Roman" w:hAnsi="Times New Roman" w:cs="Times New Roman"/>
                        <w:bCs/>
                        <w:sz w:val="20"/>
                        <w:szCs w:val="20"/>
                      </w:rPr>
                    </w:rPrChange>
                  </w:rPr>
                  <w:delText>-</w:delText>
                </w:r>
              </w:del>
            </w:ins>
          </w:p>
        </w:tc>
        <w:tc>
          <w:tcPr>
            <w:tcW w:w="430" w:type="pct"/>
            <w:vAlign w:val="center"/>
          </w:tcPr>
          <w:p w14:paraId="018B0F8E" w14:textId="77777777" w:rsidR="00B211C0" w:rsidRPr="00B76AF0" w:rsidRDefault="00B211C0" w:rsidP="00E75A46">
            <w:pPr>
              <w:jc w:val="both"/>
              <w:rPr>
                <w:ins w:id="11117" w:author="Rashed Hasan" w:date="2021-05-15T22:18:00Z"/>
                <w:rFonts w:ascii="Times New Roman" w:hAnsi="Times New Roman" w:cs="Times New Roman"/>
                <w:bCs/>
                <w:sz w:val="18"/>
                <w:szCs w:val="18"/>
                <w:rPrChange w:id="11118" w:author="Rashed Hasan" w:date="2021-05-15T22:19:00Z">
                  <w:rPr>
                    <w:ins w:id="11119" w:author="Rashed Hasan" w:date="2021-05-15T22:18:00Z"/>
                    <w:rFonts w:ascii="Times New Roman" w:hAnsi="Times New Roman" w:cs="Times New Roman"/>
                    <w:bCs/>
                    <w:sz w:val="20"/>
                    <w:szCs w:val="20"/>
                  </w:rPr>
                </w:rPrChange>
              </w:rPr>
              <w:pPrChange w:id="11120" w:author="Microsoft account" w:date="2021-05-25T22:50:00Z">
                <w:pPr>
                  <w:jc w:val="center"/>
                </w:pPr>
              </w:pPrChange>
            </w:pPr>
            <w:ins w:id="11121" w:author="Rashed Hasan" w:date="2021-05-15T22:18:00Z">
              <w:r w:rsidRPr="00B76AF0">
                <w:rPr>
                  <w:rFonts w:ascii="Times New Roman" w:hAnsi="Times New Roman" w:cs="Times New Roman"/>
                  <w:bCs/>
                  <w:sz w:val="18"/>
                  <w:szCs w:val="18"/>
                  <w:rPrChange w:id="11122" w:author="Rashed Hasan" w:date="2021-05-15T22:19:00Z">
                    <w:rPr>
                      <w:rFonts w:ascii="Times New Roman" w:hAnsi="Times New Roman" w:cs="Times New Roman"/>
                      <w:bCs/>
                      <w:sz w:val="20"/>
                      <w:szCs w:val="20"/>
                    </w:rPr>
                  </w:rPrChange>
                </w:rPr>
                <w:t>-</w:t>
              </w:r>
              <w:del w:id="11123" w:author="Microsoft account" w:date="2021-05-24T00:02:00Z">
                <w:r w:rsidRPr="00B76AF0" w:rsidDel="00635F61">
                  <w:rPr>
                    <w:rFonts w:ascii="Times New Roman" w:hAnsi="Times New Roman" w:cs="Times New Roman"/>
                    <w:bCs/>
                    <w:sz w:val="18"/>
                    <w:szCs w:val="18"/>
                    <w:rPrChange w:id="11124" w:author="Rashed Hasan" w:date="2021-05-15T22:19:00Z">
                      <w:rPr>
                        <w:rFonts w:ascii="Times New Roman" w:hAnsi="Times New Roman" w:cs="Times New Roman"/>
                        <w:bCs/>
                        <w:sz w:val="20"/>
                        <w:szCs w:val="20"/>
                      </w:rPr>
                    </w:rPrChange>
                  </w:rPr>
                  <w:delText>-</w:delText>
                </w:r>
              </w:del>
            </w:ins>
          </w:p>
        </w:tc>
      </w:tr>
      <w:tr w:rsidR="00B211C0" w:rsidRPr="00B76AF0" w14:paraId="45FAC74D" w14:textId="77777777" w:rsidTr="004B3203">
        <w:tblPrEx>
          <w:tblW w:w="5551" w:type="pct"/>
          <w:jc w:val="center"/>
          <w:tblBorders>
            <w:top w:val="single" w:sz="4" w:space="0" w:color="auto"/>
            <w:bottom w:val="single" w:sz="4" w:space="0" w:color="auto"/>
          </w:tblBorders>
          <w:tblPrExChange w:id="11125" w:author="Rashed Hasan" w:date="2021-05-15T22:21:00Z">
            <w:tblPrEx>
              <w:tblW w:w="5199" w:type="pct"/>
              <w:jc w:val="center"/>
              <w:tblBorders>
                <w:top w:val="single" w:sz="4" w:space="0" w:color="auto"/>
                <w:bottom w:val="single" w:sz="4" w:space="0" w:color="auto"/>
              </w:tblBorders>
            </w:tblPrEx>
          </w:tblPrExChange>
        </w:tblPrEx>
        <w:trPr>
          <w:trHeight w:val="226"/>
          <w:jc w:val="center"/>
          <w:ins w:id="11126" w:author="Rashed Hasan" w:date="2021-05-15T22:18:00Z"/>
          <w:trPrChange w:id="11127" w:author="Rashed Hasan" w:date="2021-05-15T22:21:00Z">
            <w:trPr>
              <w:gridAfter w:val="0"/>
              <w:trHeight w:val="227"/>
              <w:jc w:val="center"/>
            </w:trPr>
          </w:trPrChange>
        </w:trPr>
        <w:tc>
          <w:tcPr>
            <w:tcW w:w="5000" w:type="pct"/>
            <w:gridSpan w:val="9"/>
            <w:vAlign w:val="center"/>
            <w:tcPrChange w:id="11128" w:author="Rashed Hasan" w:date="2021-05-15T22:21:00Z">
              <w:tcPr>
                <w:tcW w:w="5000" w:type="pct"/>
                <w:gridSpan w:val="9"/>
                <w:vAlign w:val="center"/>
              </w:tcPr>
            </w:tcPrChange>
          </w:tcPr>
          <w:p w14:paraId="113C00E3" w14:textId="77777777" w:rsidR="00B211C0" w:rsidRPr="00B76AF0" w:rsidRDefault="00B211C0" w:rsidP="00E75A46">
            <w:pPr>
              <w:jc w:val="both"/>
              <w:rPr>
                <w:ins w:id="11129" w:author="Rashed Hasan" w:date="2021-05-15T22:18:00Z"/>
                <w:rFonts w:ascii="Times New Roman" w:hAnsi="Times New Roman" w:cs="Times New Roman"/>
                <w:b/>
                <w:bCs/>
                <w:i/>
                <w:sz w:val="18"/>
                <w:szCs w:val="18"/>
                <w:rPrChange w:id="11130" w:author="Rashed Hasan" w:date="2021-05-15T22:19:00Z">
                  <w:rPr>
                    <w:ins w:id="11131" w:author="Rashed Hasan" w:date="2021-05-15T22:18:00Z"/>
                    <w:rFonts w:ascii="Times New Roman" w:hAnsi="Times New Roman" w:cs="Times New Roman"/>
                    <w:b/>
                    <w:bCs/>
                    <w:i/>
                    <w:sz w:val="20"/>
                    <w:szCs w:val="20"/>
                  </w:rPr>
                </w:rPrChange>
              </w:rPr>
              <w:pPrChange w:id="11132" w:author="Microsoft account" w:date="2021-05-25T22:50:00Z">
                <w:pPr/>
              </w:pPrChange>
            </w:pPr>
            <w:ins w:id="11133" w:author="Rashed Hasan" w:date="2021-05-15T22:18:00Z">
              <w:r w:rsidRPr="00B76AF0">
                <w:rPr>
                  <w:rFonts w:ascii="Times New Roman" w:hAnsi="Times New Roman" w:cs="Times New Roman"/>
                  <w:b/>
                  <w:i/>
                  <w:sz w:val="18"/>
                  <w:szCs w:val="18"/>
                  <w:rPrChange w:id="11134" w:author="Rashed Hasan" w:date="2021-05-15T22:19:00Z">
                    <w:rPr>
                      <w:rFonts w:ascii="Times New Roman" w:hAnsi="Times New Roman" w:cs="Times New Roman"/>
                      <w:b/>
                      <w:i/>
                      <w:sz w:val="20"/>
                      <w:szCs w:val="20"/>
                    </w:rPr>
                  </w:rPrChange>
                </w:rPr>
                <w:t>Child Punishment</w:t>
              </w:r>
            </w:ins>
          </w:p>
        </w:tc>
      </w:tr>
      <w:tr w:rsidR="00B211C0" w:rsidRPr="00B76AF0" w14:paraId="7935ED83" w14:textId="77777777" w:rsidTr="00B211C0">
        <w:trPr>
          <w:trHeight w:val="226"/>
          <w:jc w:val="center"/>
          <w:ins w:id="11135" w:author="Rashed Hasan" w:date="2021-05-15T22:18:00Z"/>
        </w:trPr>
        <w:tc>
          <w:tcPr>
            <w:tcW w:w="739" w:type="pct"/>
            <w:vAlign w:val="center"/>
          </w:tcPr>
          <w:p w14:paraId="40BCAFB6" w14:textId="77777777" w:rsidR="00B211C0" w:rsidRPr="00B76AF0" w:rsidRDefault="00B211C0" w:rsidP="00E75A46">
            <w:pPr>
              <w:jc w:val="both"/>
              <w:rPr>
                <w:ins w:id="11136" w:author="Rashed Hasan" w:date="2021-05-15T22:18:00Z"/>
                <w:rFonts w:ascii="Times New Roman" w:hAnsi="Times New Roman" w:cs="Times New Roman"/>
                <w:bCs/>
                <w:sz w:val="18"/>
                <w:szCs w:val="18"/>
                <w:rPrChange w:id="11137" w:author="Rashed Hasan" w:date="2021-05-15T22:19:00Z">
                  <w:rPr>
                    <w:ins w:id="11138" w:author="Rashed Hasan" w:date="2021-05-15T22:18:00Z"/>
                    <w:rFonts w:ascii="Times New Roman" w:hAnsi="Times New Roman" w:cs="Times New Roman"/>
                    <w:bCs/>
                    <w:sz w:val="20"/>
                    <w:szCs w:val="20"/>
                  </w:rPr>
                </w:rPrChange>
              </w:rPr>
              <w:pPrChange w:id="11139" w:author="Microsoft account" w:date="2021-05-25T22:50:00Z">
                <w:pPr>
                  <w:jc w:val="center"/>
                </w:pPr>
              </w:pPrChange>
            </w:pPr>
            <w:ins w:id="11140" w:author="Rashed Hasan" w:date="2021-05-15T22:18:00Z">
              <w:r w:rsidRPr="00B76AF0">
                <w:rPr>
                  <w:rFonts w:ascii="Times New Roman" w:hAnsi="Times New Roman" w:cs="Times New Roman"/>
                  <w:bCs/>
                  <w:sz w:val="18"/>
                  <w:szCs w:val="18"/>
                  <w:rPrChange w:id="11141" w:author="Rashed Hasan" w:date="2021-05-15T22:19:00Z">
                    <w:rPr>
                      <w:rFonts w:ascii="Times New Roman" w:hAnsi="Times New Roman" w:cs="Times New Roman"/>
                      <w:bCs/>
                      <w:sz w:val="20"/>
                      <w:szCs w:val="20"/>
                    </w:rPr>
                  </w:rPrChange>
                </w:rPr>
                <w:t>Yes</w:t>
              </w:r>
            </w:ins>
          </w:p>
        </w:tc>
        <w:tc>
          <w:tcPr>
            <w:tcW w:w="665" w:type="pct"/>
            <w:vAlign w:val="center"/>
          </w:tcPr>
          <w:p w14:paraId="21ADB1AF" w14:textId="77777777" w:rsidR="00B211C0" w:rsidRPr="00B76AF0" w:rsidRDefault="00B211C0" w:rsidP="00E75A46">
            <w:pPr>
              <w:jc w:val="both"/>
              <w:rPr>
                <w:ins w:id="11142" w:author="Rashed Hasan" w:date="2021-05-15T22:18:00Z"/>
                <w:rFonts w:ascii="Times New Roman" w:hAnsi="Times New Roman" w:cs="Times New Roman"/>
                <w:bCs/>
                <w:sz w:val="18"/>
                <w:szCs w:val="18"/>
                <w:rPrChange w:id="11143" w:author="Rashed Hasan" w:date="2021-05-15T22:19:00Z">
                  <w:rPr>
                    <w:ins w:id="11144" w:author="Rashed Hasan" w:date="2021-05-15T22:18:00Z"/>
                    <w:rFonts w:ascii="Times New Roman" w:hAnsi="Times New Roman" w:cs="Times New Roman"/>
                    <w:bCs/>
                    <w:sz w:val="20"/>
                    <w:szCs w:val="20"/>
                  </w:rPr>
                </w:rPrChange>
              </w:rPr>
              <w:pPrChange w:id="11145" w:author="Microsoft account" w:date="2021-05-25T22:50:00Z">
                <w:pPr>
                  <w:jc w:val="center"/>
                </w:pPr>
              </w:pPrChange>
            </w:pPr>
            <w:ins w:id="11146" w:author="Rashed Hasan" w:date="2021-05-15T22:18:00Z">
              <w:r w:rsidRPr="00B76AF0">
                <w:rPr>
                  <w:rFonts w:ascii="Times New Roman" w:hAnsi="Times New Roman" w:cs="Times New Roman"/>
                  <w:bCs/>
                  <w:sz w:val="18"/>
                  <w:szCs w:val="18"/>
                  <w:rPrChange w:id="11147" w:author="Rashed Hasan" w:date="2021-05-15T22:19:00Z">
                    <w:rPr>
                      <w:rFonts w:ascii="Times New Roman" w:hAnsi="Times New Roman" w:cs="Times New Roman"/>
                      <w:bCs/>
                      <w:sz w:val="20"/>
                      <w:szCs w:val="20"/>
                    </w:rPr>
                  </w:rPrChange>
                </w:rPr>
                <w:t>0.49 (0.36-0.67)</w:t>
              </w:r>
            </w:ins>
          </w:p>
        </w:tc>
        <w:tc>
          <w:tcPr>
            <w:tcW w:w="456" w:type="pct"/>
            <w:vAlign w:val="center"/>
          </w:tcPr>
          <w:p w14:paraId="1F8654E0" w14:textId="77777777" w:rsidR="00B211C0" w:rsidRPr="00B76AF0" w:rsidRDefault="00B211C0" w:rsidP="00E75A46">
            <w:pPr>
              <w:jc w:val="both"/>
              <w:rPr>
                <w:ins w:id="11148" w:author="Rashed Hasan" w:date="2021-05-15T22:18:00Z"/>
                <w:rFonts w:ascii="Times New Roman" w:hAnsi="Times New Roman" w:cs="Times New Roman"/>
                <w:bCs/>
                <w:sz w:val="18"/>
                <w:szCs w:val="18"/>
                <w:rPrChange w:id="11149" w:author="Rashed Hasan" w:date="2021-05-15T22:19:00Z">
                  <w:rPr>
                    <w:ins w:id="11150" w:author="Rashed Hasan" w:date="2021-05-15T22:18:00Z"/>
                    <w:rFonts w:ascii="Times New Roman" w:hAnsi="Times New Roman" w:cs="Times New Roman"/>
                    <w:bCs/>
                    <w:sz w:val="20"/>
                    <w:szCs w:val="20"/>
                  </w:rPr>
                </w:rPrChange>
              </w:rPr>
              <w:pPrChange w:id="11151" w:author="Microsoft account" w:date="2021-05-25T22:50:00Z">
                <w:pPr>
                  <w:jc w:val="center"/>
                </w:pPr>
              </w:pPrChange>
            </w:pPr>
            <w:ins w:id="11152" w:author="Rashed Hasan" w:date="2021-05-15T22:18:00Z">
              <w:r w:rsidRPr="00B76AF0">
                <w:rPr>
                  <w:rFonts w:ascii="Times New Roman" w:hAnsi="Times New Roman" w:cs="Times New Roman"/>
                  <w:bCs/>
                  <w:sz w:val="18"/>
                  <w:szCs w:val="18"/>
                  <w:rPrChange w:id="11153" w:author="Rashed Hasan" w:date="2021-05-15T22:19:00Z">
                    <w:rPr>
                      <w:rFonts w:ascii="Times New Roman" w:hAnsi="Times New Roman" w:cs="Times New Roman"/>
                      <w:bCs/>
                      <w:sz w:val="20"/>
                      <w:szCs w:val="20"/>
                    </w:rPr>
                  </w:rPrChange>
                </w:rPr>
                <w:t>&lt;0.001</w:t>
              </w:r>
            </w:ins>
          </w:p>
        </w:tc>
        <w:tc>
          <w:tcPr>
            <w:tcW w:w="636" w:type="pct"/>
            <w:vAlign w:val="center"/>
          </w:tcPr>
          <w:p w14:paraId="7F72E818" w14:textId="77777777" w:rsidR="00B211C0" w:rsidRPr="00B76AF0" w:rsidRDefault="00B211C0" w:rsidP="00E75A46">
            <w:pPr>
              <w:jc w:val="both"/>
              <w:rPr>
                <w:ins w:id="11154" w:author="Rashed Hasan" w:date="2021-05-15T22:18:00Z"/>
                <w:rFonts w:ascii="Times New Roman" w:hAnsi="Times New Roman" w:cs="Times New Roman"/>
                <w:bCs/>
                <w:sz w:val="18"/>
                <w:szCs w:val="18"/>
                <w:rPrChange w:id="11155" w:author="Rashed Hasan" w:date="2021-05-15T22:19:00Z">
                  <w:rPr>
                    <w:ins w:id="11156" w:author="Rashed Hasan" w:date="2021-05-15T22:18:00Z"/>
                    <w:rFonts w:ascii="Times New Roman" w:hAnsi="Times New Roman" w:cs="Times New Roman"/>
                    <w:bCs/>
                    <w:sz w:val="20"/>
                    <w:szCs w:val="20"/>
                  </w:rPr>
                </w:rPrChange>
              </w:rPr>
              <w:pPrChange w:id="11157" w:author="Microsoft account" w:date="2021-05-25T22:50:00Z">
                <w:pPr>
                  <w:jc w:val="center"/>
                </w:pPr>
              </w:pPrChange>
            </w:pPr>
            <w:ins w:id="11158" w:author="Rashed Hasan" w:date="2021-05-15T22:18:00Z">
              <w:r w:rsidRPr="00B76AF0">
                <w:rPr>
                  <w:rFonts w:ascii="Times New Roman" w:hAnsi="Times New Roman" w:cs="Times New Roman"/>
                  <w:bCs/>
                  <w:sz w:val="18"/>
                  <w:szCs w:val="18"/>
                  <w:rPrChange w:id="11159" w:author="Rashed Hasan" w:date="2021-05-15T22:19:00Z">
                    <w:rPr>
                      <w:rFonts w:ascii="Times New Roman" w:hAnsi="Times New Roman" w:cs="Times New Roman"/>
                      <w:bCs/>
                      <w:sz w:val="20"/>
                      <w:szCs w:val="20"/>
                    </w:rPr>
                  </w:rPrChange>
                </w:rPr>
                <w:t>0.70 (0.49-0.99)</w:t>
              </w:r>
            </w:ins>
          </w:p>
        </w:tc>
        <w:tc>
          <w:tcPr>
            <w:tcW w:w="430" w:type="pct"/>
            <w:vAlign w:val="center"/>
          </w:tcPr>
          <w:p w14:paraId="763ECEEF" w14:textId="59E1904D" w:rsidR="00B211C0" w:rsidRPr="00B76AF0" w:rsidRDefault="00B211C0" w:rsidP="00E75A46">
            <w:pPr>
              <w:jc w:val="both"/>
              <w:rPr>
                <w:ins w:id="11160" w:author="Rashed Hasan" w:date="2021-05-15T22:18:00Z"/>
                <w:rFonts w:ascii="Times New Roman" w:hAnsi="Times New Roman" w:cs="Times New Roman"/>
                <w:bCs/>
                <w:sz w:val="18"/>
                <w:szCs w:val="18"/>
                <w:rPrChange w:id="11161" w:author="Rashed Hasan" w:date="2021-05-15T22:19:00Z">
                  <w:rPr>
                    <w:ins w:id="11162" w:author="Rashed Hasan" w:date="2021-05-15T22:18:00Z"/>
                    <w:rFonts w:ascii="Times New Roman" w:hAnsi="Times New Roman" w:cs="Times New Roman"/>
                    <w:bCs/>
                    <w:sz w:val="20"/>
                    <w:szCs w:val="20"/>
                  </w:rPr>
                </w:rPrChange>
              </w:rPr>
              <w:pPrChange w:id="11163" w:author="Microsoft account" w:date="2021-05-25T22:50:00Z">
                <w:pPr>
                  <w:jc w:val="center"/>
                </w:pPr>
              </w:pPrChange>
            </w:pPr>
            <w:ins w:id="11164" w:author="Rashed Hasan" w:date="2021-05-15T22:18:00Z">
              <w:r w:rsidRPr="00B76AF0">
                <w:rPr>
                  <w:rFonts w:ascii="Times New Roman" w:hAnsi="Times New Roman" w:cs="Times New Roman"/>
                  <w:bCs/>
                  <w:sz w:val="18"/>
                  <w:szCs w:val="18"/>
                  <w:rPrChange w:id="11165" w:author="Rashed Hasan" w:date="2021-05-15T22:19:00Z">
                    <w:rPr>
                      <w:rFonts w:ascii="Times New Roman" w:hAnsi="Times New Roman" w:cs="Times New Roman"/>
                      <w:bCs/>
                      <w:sz w:val="20"/>
                      <w:szCs w:val="20"/>
                    </w:rPr>
                  </w:rPrChange>
                </w:rPr>
                <w:t>0.04</w:t>
              </w:r>
            </w:ins>
            <w:ins w:id="11166" w:author="Microsoft account" w:date="2021-05-25T03:09:00Z">
              <w:r>
                <w:rPr>
                  <w:rFonts w:ascii="Times New Roman" w:hAnsi="Times New Roman" w:cs="Times New Roman"/>
                  <w:bCs/>
                  <w:sz w:val="18"/>
                  <w:szCs w:val="18"/>
                </w:rPr>
                <w:t>4</w:t>
              </w:r>
            </w:ins>
            <w:ins w:id="11167" w:author="Rashed Hasan" w:date="2021-05-15T22:18:00Z">
              <w:del w:id="11168" w:author="Microsoft account" w:date="2021-05-25T03:09:00Z">
                <w:r w:rsidRPr="00B76AF0" w:rsidDel="00A678F0">
                  <w:rPr>
                    <w:rFonts w:ascii="Times New Roman" w:hAnsi="Times New Roman" w:cs="Times New Roman"/>
                    <w:bCs/>
                    <w:sz w:val="18"/>
                    <w:szCs w:val="18"/>
                    <w:rPrChange w:id="11169" w:author="Rashed Hasan" w:date="2021-05-15T22:19:00Z">
                      <w:rPr>
                        <w:rFonts w:ascii="Times New Roman" w:hAnsi="Times New Roman" w:cs="Times New Roman"/>
                        <w:bCs/>
                        <w:sz w:val="20"/>
                        <w:szCs w:val="20"/>
                      </w:rPr>
                    </w:rPrChange>
                  </w:rPr>
                  <w:delText>2</w:delText>
                </w:r>
              </w:del>
            </w:ins>
          </w:p>
        </w:tc>
        <w:tc>
          <w:tcPr>
            <w:tcW w:w="627" w:type="pct"/>
            <w:vAlign w:val="center"/>
          </w:tcPr>
          <w:p w14:paraId="6295AE84" w14:textId="77777777" w:rsidR="00B211C0" w:rsidRPr="00B76AF0" w:rsidRDefault="00B211C0" w:rsidP="00E75A46">
            <w:pPr>
              <w:jc w:val="both"/>
              <w:rPr>
                <w:ins w:id="11170" w:author="Rashed Hasan" w:date="2021-05-15T22:18:00Z"/>
                <w:rFonts w:ascii="Times New Roman" w:hAnsi="Times New Roman" w:cs="Times New Roman"/>
                <w:bCs/>
                <w:sz w:val="18"/>
                <w:szCs w:val="18"/>
                <w:rPrChange w:id="11171" w:author="Rashed Hasan" w:date="2021-05-15T22:19:00Z">
                  <w:rPr>
                    <w:ins w:id="11172" w:author="Rashed Hasan" w:date="2021-05-15T22:18:00Z"/>
                    <w:rFonts w:ascii="Times New Roman" w:hAnsi="Times New Roman" w:cs="Times New Roman"/>
                    <w:bCs/>
                    <w:sz w:val="20"/>
                    <w:szCs w:val="20"/>
                  </w:rPr>
                </w:rPrChange>
              </w:rPr>
              <w:pPrChange w:id="11173" w:author="Microsoft account" w:date="2021-05-25T22:50:00Z">
                <w:pPr>
                  <w:jc w:val="center"/>
                </w:pPr>
              </w:pPrChange>
            </w:pPr>
            <w:ins w:id="11174" w:author="Rashed Hasan" w:date="2021-05-15T22:18:00Z">
              <w:r w:rsidRPr="00B76AF0">
                <w:rPr>
                  <w:rFonts w:ascii="Times New Roman" w:hAnsi="Times New Roman" w:cs="Times New Roman"/>
                  <w:bCs/>
                  <w:sz w:val="18"/>
                  <w:szCs w:val="18"/>
                  <w:rPrChange w:id="11175" w:author="Rashed Hasan" w:date="2021-05-15T22:19:00Z">
                    <w:rPr>
                      <w:rFonts w:ascii="Times New Roman" w:hAnsi="Times New Roman" w:cs="Times New Roman"/>
                      <w:bCs/>
                      <w:sz w:val="20"/>
                      <w:szCs w:val="20"/>
                    </w:rPr>
                  </w:rPrChange>
                </w:rPr>
                <w:t>1.67 (1.36-2.05)</w:t>
              </w:r>
            </w:ins>
          </w:p>
        </w:tc>
        <w:tc>
          <w:tcPr>
            <w:tcW w:w="392" w:type="pct"/>
            <w:vAlign w:val="center"/>
          </w:tcPr>
          <w:p w14:paraId="2354FC5C" w14:textId="77777777" w:rsidR="00B211C0" w:rsidRPr="00B76AF0" w:rsidRDefault="00B211C0" w:rsidP="00E75A46">
            <w:pPr>
              <w:jc w:val="both"/>
              <w:rPr>
                <w:ins w:id="11176" w:author="Rashed Hasan" w:date="2021-05-15T22:18:00Z"/>
                <w:rFonts w:ascii="Times New Roman" w:hAnsi="Times New Roman" w:cs="Times New Roman"/>
                <w:bCs/>
                <w:sz w:val="18"/>
                <w:szCs w:val="18"/>
                <w:rPrChange w:id="11177" w:author="Rashed Hasan" w:date="2021-05-15T22:19:00Z">
                  <w:rPr>
                    <w:ins w:id="11178" w:author="Rashed Hasan" w:date="2021-05-15T22:18:00Z"/>
                    <w:rFonts w:ascii="Times New Roman" w:hAnsi="Times New Roman" w:cs="Times New Roman"/>
                    <w:bCs/>
                    <w:sz w:val="20"/>
                    <w:szCs w:val="20"/>
                  </w:rPr>
                </w:rPrChange>
              </w:rPr>
              <w:pPrChange w:id="11179" w:author="Microsoft account" w:date="2021-05-25T22:50:00Z">
                <w:pPr>
                  <w:jc w:val="center"/>
                </w:pPr>
              </w:pPrChange>
            </w:pPr>
            <w:ins w:id="11180" w:author="Rashed Hasan" w:date="2021-05-15T22:18:00Z">
              <w:r w:rsidRPr="00B76AF0">
                <w:rPr>
                  <w:rFonts w:ascii="Times New Roman" w:hAnsi="Times New Roman" w:cs="Times New Roman"/>
                  <w:bCs/>
                  <w:sz w:val="18"/>
                  <w:szCs w:val="18"/>
                  <w:rPrChange w:id="11181" w:author="Rashed Hasan" w:date="2021-05-15T22:19:00Z">
                    <w:rPr>
                      <w:rFonts w:ascii="Times New Roman" w:hAnsi="Times New Roman" w:cs="Times New Roman"/>
                      <w:bCs/>
                      <w:sz w:val="20"/>
                      <w:szCs w:val="20"/>
                    </w:rPr>
                  </w:rPrChange>
                </w:rPr>
                <w:t>&lt;0.001</w:t>
              </w:r>
            </w:ins>
          </w:p>
        </w:tc>
        <w:tc>
          <w:tcPr>
            <w:tcW w:w="625" w:type="pct"/>
            <w:vAlign w:val="center"/>
          </w:tcPr>
          <w:p w14:paraId="0E62194F" w14:textId="7B7BE7A0" w:rsidR="00B211C0" w:rsidRPr="00B76AF0" w:rsidRDefault="00B211C0" w:rsidP="00E75A46">
            <w:pPr>
              <w:jc w:val="both"/>
              <w:rPr>
                <w:ins w:id="11182" w:author="Rashed Hasan" w:date="2021-05-15T22:18:00Z"/>
                <w:rFonts w:ascii="Times New Roman" w:hAnsi="Times New Roman" w:cs="Times New Roman"/>
                <w:bCs/>
                <w:sz w:val="18"/>
                <w:szCs w:val="18"/>
                <w:rPrChange w:id="11183" w:author="Rashed Hasan" w:date="2021-05-15T22:19:00Z">
                  <w:rPr>
                    <w:ins w:id="11184" w:author="Rashed Hasan" w:date="2021-05-15T22:18:00Z"/>
                    <w:rFonts w:ascii="Times New Roman" w:hAnsi="Times New Roman" w:cs="Times New Roman"/>
                    <w:bCs/>
                    <w:sz w:val="20"/>
                    <w:szCs w:val="20"/>
                  </w:rPr>
                </w:rPrChange>
              </w:rPr>
              <w:pPrChange w:id="11185" w:author="Microsoft account" w:date="2021-05-25T22:50:00Z">
                <w:pPr>
                  <w:jc w:val="center"/>
                </w:pPr>
              </w:pPrChange>
            </w:pPr>
            <w:ins w:id="11186" w:author="Rashed Hasan" w:date="2021-05-15T22:18:00Z">
              <w:r w:rsidRPr="00B76AF0">
                <w:rPr>
                  <w:rFonts w:ascii="Times New Roman" w:hAnsi="Times New Roman" w:cs="Times New Roman"/>
                  <w:bCs/>
                  <w:sz w:val="18"/>
                  <w:szCs w:val="18"/>
                  <w:rPrChange w:id="11187" w:author="Rashed Hasan" w:date="2021-05-15T22:19:00Z">
                    <w:rPr>
                      <w:rFonts w:ascii="Times New Roman" w:hAnsi="Times New Roman" w:cs="Times New Roman"/>
                      <w:bCs/>
                      <w:sz w:val="20"/>
                      <w:szCs w:val="20"/>
                    </w:rPr>
                  </w:rPrChange>
                </w:rPr>
                <w:t>1.5</w:t>
              </w:r>
            </w:ins>
            <w:ins w:id="11188" w:author="Microsoft account" w:date="2021-05-24T00:57:00Z">
              <w:r>
                <w:rPr>
                  <w:rFonts w:ascii="Times New Roman" w:hAnsi="Times New Roman" w:cs="Times New Roman"/>
                  <w:bCs/>
                  <w:sz w:val="18"/>
                  <w:szCs w:val="18"/>
                </w:rPr>
                <w:t>3</w:t>
              </w:r>
            </w:ins>
            <w:ins w:id="11189" w:author="Rashed Hasan" w:date="2021-05-15T22:18:00Z">
              <w:del w:id="11190" w:author="Microsoft account" w:date="2021-05-24T00:57:00Z">
                <w:r w:rsidRPr="00B76AF0" w:rsidDel="002172E1">
                  <w:rPr>
                    <w:rFonts w:ascii="Times New Roman" w:hAnsi="Times New Roman" w:cs="Times New Roman"/>
                    <w:bCs/>
                    <w:sz w:val="18"/>
                    <w:szCs w:val="18"/>
                    <w:rPrChange w:id="11191" w:author="Rashed Hasan" w:date="2021-05-15T22:19:00Z">
                      <w:rPr>
                        <w:rFonts w:ascii="Times New Roman" w:hAnsi="Times New Roman" w:cs="Times New Roman"/>
                        <w:bCs/>
                        <w:sz w:val="20"/>
                        <w:szCs w:val="20"/>
                      </w:rPr>
                    </w:rPrChange>
                  </w:rPr>
                  <w:delText>0</w:delText>
                </w:r>
              </w:del>
              <w:r w:rsidRPr="00B76AF0">
                <w:rPr>
                  <w:rFonts w:ascii="Times New Roman" w:hAnsi="Times New Roman" w:cs="Times New Roman"/>
                  <w:bCs/>
                  <w:sz w:val="18"/>
                  <w:szCs w:val="18"/>
                  <w:rPrChange w:id="11192" w:author="Rashed Hasan" w:date="2021-05-15T22:19:00Z">
                    <w:rPr>
                      <w:rFonts w:ascii="Times New Roman" w:hAnsi="Times New Roman" w:cs="Times New Roman"/>
                      <w:bCs/>
                      <w:sz w:val="20"/>
                      <w:szCs w:val="20"/>
                    </w:rPr>
                  </w:rPrChange>
                </w:rPr>
                <w:t xml:space="preserve"> (1.1</w:t>
              </w:r>
            </w:ins>
            <w:ins w:id="11193" w:author="Microsoft account" w:date="2021-05-24T00:57:00Z">
              <w:r>
                <w:rPr>
                  <w:rFonts w:ascii="Times New Roman" w:hAnsi="Times New Roman" w:cs="Times New Roman"/>
                  <w:bCs/>
                  <w:sz w:val="18"/>
                  <w:szCs w:val="18"/>
                </w:rPr>
                <w:t>9</w:t>
              </w:r>
            </w:ins>
            <w:ins w:id="11194" w:author="Rashed Hasan" w:date="2021-05-15T22:18:00Z">
              <w:del w:id="11195" w:author="Microsoft account" w:date="2021-05-24T00:57:00Z">
                <w:r w:rsidRPr="00B76AF0" w:rsidDel="002172E1">
                  <w:rPr>
                    <w:rFonts w:ascii="Times New Roman" w:hAnsi="Times New Roman" w:cs="Times New Roman"/>
                    <w:bCs/>
                    <w:sz w:val="18"/>
                    <w:szCs w:val="18"/>
                    <w:rPrChange w:id="11196" w:author="Rashed Hasan" w:date="2021-05-15T22:19:00Z">
                      <w:rPr>
                        <w:rFonts w:ascii="Times New Roman" w:hAnsi="Times New Roman" w:cs="Times New Roman"/>
                        <w:bCs/>
                        <w:sz w:val="20"/>
                        <w:szCs w:val="20"/>
                      </w:rPr>
                    </w:rPrChange>
                  </w:rPr>
                  <w:delText>7</w:delText>
                </w:r>
              </w:del>
              <w:r w:rsidRPr="00B76AF0">
                <w:rPr>
                  <w:rFonts w:ascii="Times New Roman" w:hAnsi="Times New Roman" w:cs="Times New Roman"/>
                  <w:bCs/>
                  <w:sz w:val="18"/>
                  <w:szCs w:val="18"/>
                  <w:rPrChange w:id="11197" w:author="Rashed Hasan" w:date="2021-05-15T22:19:00Z">
                    <w:rPr>
                      <w:rFonts w:ascii="Times New Roman" w:hAnsi="Times New Roman" w:cs="Times New Roman"/>
                      <w:bCs/>
                      <w:sz w:val="20"/>
                      <w:szCs w:val="20"/>
                    </w:rPr>
                  </w:rPrChange>
                </w:rPr>
                <w:t>-1.9</w:t>
              </w:r>
            </w:ins>
            <w:ins w:id="11198" w:author="Microsoft account" w:date="2021-05-24T00:57:00Z">
              <w:r>
                <w:rPr>
                  <w:rFonts w:ascii="Times New Roman" w:hAnsi="Times New Roman" w:cs="Times New Roman"/>
                  <w:bCs/>
                  <w:sz w:val="18"/>
                  <w:szCs w:val="18"/>
                </w:rPr>
                <w:t>7</w:t>
              </w:r>
            </w:ins>
            <w:ins w:id="11199" w:author="Rashed Hasan" w:date="2021-05-15T22:18:00Z">
              <w:del w:id="11200" w:author="Microsoft account" w:date="2021-05-24T00:57:00Z">
                <w:r w:rsidRPr="00B76AF0" w:rsidDel="002172E1">
                  <w:rPr>
                    <w:rFonts w:ascii="Times New Roman" w:hAnsi="Times New Roman" w:cs="Times New Roman"/>
                    <w:bCs/>
                    <w:sz w:val="18"/>
                    <w:szCs w:val="18"/>
                    <w:rPrChange w:id="11201" w:author="Rashed Hasan" w:date="2021-05-15T22:19:00Z">
                      <w:rPr>
                        <w:rFonts w:ascii="Times New Roman" w:hAnsi="Times New Roman" w:cs="Times New Roman"/>
                        <w:bCs/>
                        <w:sz w:val="20"/>
                        <w:szCs w:val="20"/>
                      </w:rPr>
                    </w:rPrChange>
                  </w:rPr>
                  <w:delText>2</w:delText>
                </w:r>
              </w:del>
              <w:r w:rsidRPr="00B76AF0">
                <w:rPr>
                  <w:rFonts w:ascii="Times New Roman" w:hAnsi="Times New Roman" w:cs="Times New Roman"/>
                  <w:bCs/>
                  <w:sz w:val="18"/>
                  <w:szCs w:val="18"/>
                  <w:rPrChange w:id="11202" w:author="Rashed Hasan" w:date="2021-05-15T22:19:00Z">
                    <w:rPr>
                      <w:rFonts w:ascii="Times New Roman" w:hAnsi="Times New Roman" w:cs="Times New Roman"/>
                      <w:bCs/>
                      <w:sz w:val="20"/>
                      <w:szCs w:val="20"/>
                    </w:rPr>
                  </w:rPrChange>
                </w:rPr>
                <w:t>)</w:t>
              </w:r>
            </w:ins>
          </w:p>
        </w:tc>
        <w:tc>
          <w:tcPr>
            <w:tcW w:w="430" w:type="pct"/>
            <w:vAlign w:val="center"/>
          </w:tcPr>
          <w:p w14:paraId="6471B4E7" w14:textId="68F18A8A" w:rsidR="00B211C0" w:rsidRPr="00B76AF0" w:rsidRDefault="00B211C0" w:rsidP="00E75A46">
            <w:pPr>
              <w:jc w:val="both"/>
              <w:rPr>
                <w:ins w:id="11203" w:author="Rashed Hasan" w:date="2021-05-15T22:18:00Z"/>
                <w:rFonts w:ascii="Times New Roman" w:hAnsi="Times New Roman" w:cs="Times New Roman"/>
                <w:bCs/>
                <w:sz w:val="18"/>
                <w:szCs w:val="18"/>
                <w:rPrChange w:id="11204" w:author="Rashed Hasan" w:date="2021-05-15T22:19:00Z">
                  <w:rPr>
                    <w:ins w:id="11205" w:author="Rashed Hasan" w:date="2021-05-15T22:18:00Z"/>
                    <w:rFonts w:ascii="Times New Roman" w:hAnsi="Times New Roman" w:cs="Times New Roman"/>
                    <w:bCs/>
                    <w:sz w:val="20"/>
                    <w:szCs w:val="20"/>
                  </w:rPr>
                </w:rPrChange>
              </w:rPr>
              <w:pPrChange w:id="11206" w:author="Microsoft account" w:date="2021-05-25T22:50:00Z">
                <w:pPr>
                  <w:jc w:val="center"/>
                </w:pPr>
              </w:pPrChange>
            </w:pPr>
            <w:ins w:id="11207" w:author="Rashed Hasan" w:date="2021-05-15T22:18:00Z">
              <w:r w:rsidRPr="00B76AF0">
                <w:rPr>
                  <w:rFonts w:ascii="Times New Roman" w:hAnsi="Times New Roman" w:cs="Times New Roman"/>
                  <w:bCs/>
                  <w:sz w:val="18"/>
                  <w:szCs w:val="18"/>
                  <w:rPrChange w:id="11208" w:author="Rashed Hasan" w:date="2021-05-15T22:19:00Z">
                    <w:rPr>
                      <w:rFonts w:ascii="Times New Roman" w:hAnsi="Times New Roman" w:cs="Times New Roman"/>
                      <w:bCs/>
                      <w:sz w:val="20"/>
                      <w:szCs w:val="20"/>
                    </w:rPr>
                  </w:rPrChange>
                </w:rPr>
                <w:t>&lt; 0.00</w:t>
              </w:r>
            </w:ins>
            <w:ins w:id="11209" w:author="Microsoft account" w:date="2021-05-24T00:57:00Z">
              <w:r>
                <w:rPr>
                  <w:rFonts w:ascii="Times New Roman" w:hAnsi="Times New Roman" w:cs="Times New Roman"/>
                  <w:bCs/>
                  <w:sz w:val="18"/>
                  <w:szCs w:val="18"/>
                </w:rPr>
                <w:t>1</w:t>
              </w:r>
            </w:ins>
            <w:ins w:id="11210" w:author="Rashed Hasan" w:date="2021-05-15T22:18:00Z">
              <w:del w:id="11211" w:author="Microsoft account" w:date="2021-05-24T00:57:00Z">
                <w:r w:rsidRPr="00B76AF0" w:rsidDel="003E12BF">
                  <w:rPr>
                    <w:rFonts w:ascii="Times New Roman" w:hAnsi="Times New Roman" w:cs="Times New Roman"/>
                    <w:bCs/>
                    <w:sz w:val="18"/>
                    <w:szCs w:val="18"/>
                    <w:rPrChange w:id="11212" w:author="Rashed Hasan" w:date="2021-05-15T22:19:00Z">
                      <w:rPr>
                        <w:rFonts w:ascii="Times New Roman" w:hAnsi="Times New Roman" w:cs="Times New Roman"/>
                        <w:bCs/>
                        <w:sz w:val="20"/>
                        <w:szCs w:val="20"/>
                      </w:rPr>
                    </w:rPrChange>
                  </w:rPr>
                  <w:delText>5</w:delText>
                </w:r>
              </w:del>
            </w:ins>
          </w:p>
        </w:tc>
      </w:tr>
      <w:tr w:rsidR="00B211C0" w:rsidRPr="00B76AF0" w14:paraId="41231BCF" w14:textId="77777777" w:rsidTr="00B211C0">
        <w:trPr>
          <w:trHeight w:val="226"/>
          <w:jc w:val="center"/>
          <w:ins w:id="11213" w:author="Rashed Hasan" w:date="2021-05-15T22:18:00Z"/>
        </w:trPr>
        <w:tc>
          <w:tcPr>
            <w:tcW w:w="739" w:type="pct"/>
            <w:vAlign w:val="center"/>
          </w:tcPr>
          <w:p w14:paraId="24E5B480" w14:textId="77777777" w:rsidR="00B211C0" w:rsidRPr="00B76AF0" w:rsidRDefault="00B211C0" w:rsidP="00E75A46">
            <w:pPr>
              <w:jc w:val="both"/>
              <w:rPr>
                <w:ins w:id="11214" w:author="Rashed Hasan" w:date="2021-05-15T22:18:00Z"/>
                <w:rFonts w:ascii="Times New Roman" w:hAnsi="Times New Roman" w:cs="Times New Roman"/>
                <w:bCs/>
                <w:sz w:val="18"/>
                <w:szCs w:val="18"/>
                <w:rPrChange w:id="11215" w:author="Rashed Hasan" w:date="2021-05-15T22:19:00Z">
                  <w:rPr>
                    <w:ins w:id="11216" w:author="Rashed Hasan" w:date="2021-05-15T22:18:00Z"/>
                    <w:rFonts w:ascii="Times New Roman" w:hAnsi="Times New Roman" w:cs="Times New Roman"/>
                    <w:bCs/>
                    <w:sz w:val="20"/>
                    <w:szCs w:val="20"/>
                  </w:rPr>
                </w:rPrChange>
              </w:rPr>
              <w:pPrChange w:id="11217" w:author="Microsoft account" w:date="2021-05-25T22:50:00Z">
                <w:pPr>
                  <w:jc w:val="center"/>
                </w:pPr>
              </w:pPrChange>
            </w:pPr>
            <w:ins w:id="11218" w:author="Rashed Hasan" w:date="2021-05-15T22:18:00Z">
              <w:r w:rsidRPr="00B76AF0">
                <w:rPr>
                  <w:rFonts w:ascii="Times New Roman" w:hAnsi="Times New Roman" w:cs="Times New Roman"/>
                  <w:bCs/>
                  <w:sz w:val="18"/>
                  <w:szCs w:val="18"/>
                  <w:rPrChange w:id="11219" w:author="Rashed Hasan" w:date="2021-05-15T22:19:00Z">
                    <w:rPr>
                      <w:rFonts w:ascii="Times New Roman" w:hAnsi="Times New Roman" w:cs="Times New Roman"/>
                      <w:bCs/>
                      <w:sz w:val="20"/>
                      <w:szCs w:val="20"/>
                    </w:rPr>
                  </w:rPrChange>
                </w:rPr>
                <w:t>No</w:t>
              </w:r>
            </w:ins>
          </w:p>
        </w:tc>
        <w:tc>
          <w:tcPr>
            <w:tcW w:w="665" w:type="pct"/>
            <w:vAlign w:val="center"/>
          </w:tcPr>
          <w:p w14:paraId="1B4A5A5C" w14:textId="77777777" w:rsidR="00B211C0" w:rsidRPr="00B76AF0" w:rsidRDefault="00B211C0" w:rsidP="00E75A46">
            <w:pPr>
              <w:jc w:val="both"/>
              <w:rPr>
                <w:ins w:id="11220" w:author="Rashed Hasan" w:date="2021-05-15T22:18:00Z"/>
                <w:rFonts w:ascii="Times New Roman" w:hAnsi="Times New Roman" w:cs="Times New Roman"/>
                <w:bCs/>
                <w:sz w:val="18"/>
                <w:szCs w:val="18"/>
                <w:rPrChange w:id="11221" w:author="Rashed Hasan" w:date="2021-05-15T22:19:00Z">
                  <w:rPr>
                    <w:ins w:id="11222" w:author="Rashed Hasan" w:date="2021-05-15T22:18:00Z"/>
                    <w:rFonts w:ascii="Times New Roman" w:hAnsi="Times New Roman" w:cs="Times New Roman"/>
                    <w:bCs/>
                    <w:sz w:val="20"/>
                    <w:szCs w:val="20"/>
                  </w:rPr>
                </w:rPrChange>
              </w:rPr>
              <w:pPrChange w:id="11223" w:author="Microsoft account" w:date="2021-05-25T22:50:00Z">
                <w:pPr>
                  <w:jc w:val="center"/>
                </w:pPr>
              </w:pPrChange>
            </w:pPr>
            <w:ins w:id="11224" w:author="Rashed Hasan" w:date="2021-05-15T22:18:00Z">
              <w:r w:rsidRPr="00B76AF0">
                <w:rPr>
                  <w:rFonts w:ascii="Times New Roman" w:hAnsi="Times New Roman" w:cs="Times New Roman"/>
                  <w:bCs/>
                  <w:sz w:val="18"/>
                  <w:szCs w:val="18"/>
                  <w:rPrChange w:id="11225" w:author="Rashed Hasan" w:date="2021-05-15T22:19:00Z">
                    <w:rPr>
                      <w:rFonts w:ascii="Times New Roman" w:hAnsi="Times New Roman" w:cs="Times New Roman"/>
                      <w:bCs/>
                      <w:sz w:val="20"/>
                      <w:szCs w:val="20"/>
                    </w:rPr>
                  </w:rPrChange>
                </w:rPr>
                <w:t>Reference</w:t>
              </w:r>
            </w:ins>
          </w:p>
        </w:tc>
        <w:tc>
          <w:tcPr>
            <w:tcW w:w="456" w:type="pct"/>
            <w:vAlign w:val="center"/>
          </w:tcPr>
          <w:p w14:paraId="0E793652" w14:textId="77777777" w:rsidR="00B211C0" w:rsidRPr="00B76AF0" w:rsidRDefault="00B211C0" w:rsidP="00E75A46">
            <w:pPr>
              <w:jc w:val="both"/>
              <w:rPr>
                <w:ins w:id="11226" w:author="Rashed Hasan" w:date="2021-05-15T22:18:00Z"/>
                <w:rFonts w:ascii="Times New Roman" w:hAnsi="Times New Roman" w:cs="Times New Roman"/>
                <w:bCs/>
                <w:sz w:val="18"/>
                <w:szCs w:val="18"/>
                <w:rPrChange w:id="11227" w:author="Rashed Hasan" w:date="2021-05-15T22:19:00Z">
                  <w:rPr>
                    <w:ins w:id="11228" w:author="Rashed Hasan" w:date="2021-05-15T22:18:00Z"/>
                    <w:rFonts w:ascii="Times New Roman" w:hAnsi="Times New Roman" w:cs="Times New Roman"/>
                    <w:bCs/>
                    <w:sz w:val="20"/>
                    <w:szCs w:val="20"/>
                  </w:rPr>
                </w:rPrChange>
              </w:rPr>
              <w:pPrChange w:id="11229" w:author="Microsoft account" w:date="2021-05-25T22:50:00Z">
                <w:pPr>
                  <w:jc w:val="center"/>
                </w:pPr>
              </w:pPrChange>
            </w:pPr>
            <w:ins w:id="11230" w:author="Rashed Hasan" w:date="2021-05-15T22:18:00Z">
              <w:r w:rsidRPr="00B76AF0">
                <w:rPr>
                  <w:rFonts w:ascii="Times New Roman" w:hAnsi="Times New Roman" w:cs="Times New Roman"/>
                  <w:bCs/>
                  <w:sz w:val="18"/>
                  <w:szCs w:val="18"/>
                  <w:rPrChange w:id="11231" w:author="Rashed Hasan" w:date="2021-05-15T22:19:00Z">
                    <w:rPr>
                      <w:rFonts w:ascii="Times New Roman" w:hAnsi="Times New Roman" w:cs="Times New Roman"/>
                      <w:bCs/>
                      <w:sz w:val="20"/>
                      <w:szCs w:val="20"/>
                    </w:rPr>
                  </w:rPrChange>
                </w:rPr>
                <w:t>-</w:t>
              </w:r>
            </w:ins>
          </w:p>
        </w:tc>
        <w:tc>
          <w:tcPr>
            <w:tcW w:w="636" w:type="pct"/>
            <w:vAlign w:val="center"/>
          </w:tcPr>
          <w:p w14:paraId="5B25926C" w14:textId="77777777" w:rsidR="00B211C0" w:rsidRPr="00B76AF0" w:rsidRDefault="00B211C0" w:rsidP="00E75A46">
            <w:pPr>
              <w:jc w:val="both"/>
              <w:rPr>
                <w:ins w:id="11232" w:author="Rashed Hasan" w:date="2021-05-15T22:18:00Z"/>
                <w:rFonts w:ascii="Times New Roman" w:hAnsi="Times New Roman" w:cs="Times New Roman"/>
                <w:bCs/>
                <w:sz w:val="18"/>
                <w:szCs w:val="18"/>
                <w:rPrChange w:id="11233" w:author="Rashed Hasan" w:date="2021-05-15T22:19:00Z">
                  <w:rPr>
                    <w:ins w:id="11234" w:author="Rashed Hasan" w:date="2021-05-15T22:18:00Z"/>
                    <w:rFonts w:ascii="Times New Roman" w:hAnsi="Times New Roman" w:cs="Times New Roman"/>
                    <w:bCs/>
                    <w:sz w:val="20"/>
                    <w:szCs w:val="20"/>
                  </w:rPr>
                </w:rPrChange>
              </w:rPr>
              <w:pPrChange w:id="11235" w:author="Microsoft account" w:date="2021-05-25T22:50:00Z">
                <w:pPr>
                  <w:jc w:val="center"/>
                </w:pPr>
              </w:pPrChange>
            </w:pPr>
            <w:ins w:id="11236" w:author="Rashed Hasan" w:date="2021-05-15T22:18:00Z">
              <w:r w:rsidRPr="00B76AF0">
                <w:rPr>
                  <w:rFonts w:ascii="Times New Roman" w:hAnsi="Times New Roman" w:cs="Times New Roman"/>
                  <w:bCs/>
                  <w:sz w:val="18"/>
                  <w:szCs w:val="18"/>
                  <w:rPrChange w:id="11237" w:author="Rashed Hasan" w:date="2021-05-15T22:19:00Z">
                    <w:rPr>
                      <w:rFonts w:ascii="Times New Roman" w:hAnsi="Times New Roman" w:cs="Times New Roman"/>
                      <w:bCs/>
                      <w:sz w:val="20"/>
                      <w:szCs w:val="20"/>
                    </w:rPr>
                  </w:rPrChange>
                </w:rPr>
                <w:t>Reference</w:t>
              </w:r>
            </w:ins>
          </w:p>
        </w:tc>
        <w:tc>
          <w:tcPr>
            <w:tcW w:w="430" w:type="pct"/>
            <w:vAlign w:val="center"/>
          </w:tcPr>
          <w:p w14:paraId="4B6F20A3" w14:textId="77777777" w:rsidR="00B211C0" w:rsidRPr="00B76AF0" w:rsidRDefault="00B211C0" w:rsidP="00E75A46">
            <w:pPr>
              <w:jc w:val="both"/>
              <w:rPr>
                <w:ins w:id="11238" w:author="Rashed Hasan" w:date="2021-05-15T22:18:00Z"/>
                <w:rFonts w:ascii="Times New Roman" w:hAnsi="Times New Roman" w:cs="Times New Roman"/>
                <w:bCs/>
                <w:sz w:val="18"/>
                <w:szCs w:val="18"/>
                <w:rPrChange w:id="11239" w:author="Rashed Hasan" w:date="2021-05-15T22:19:00Z">
                  <w:rPr>
                    <w:ins w:id="11240" w:author="Rashed Hasan" w:date="2021-05-15T22:18:00Z"/>
                    <w:rFonts w:ascii="Times New Roman" w:hAnsi="Times New Roman" w:cs="Times New Roman"/>
                    <w:bCs/>
                    <w:sz w:val="20"/>
                    <w:szCs w:val="20"/>
                  </w:rPr>
                </w:rPrChange>
              </w:rPr>
              <w:pPrChange w:id="11241" w:author="Microsoft account" w:date="2021-05-25T22:50:00Z">
                <w:pPr>
                  <w:jc w:val="center"/>
                </w:pPr>
              </w:pPrChange>
            </w:pPr>
            <w:ins w:id="11242" w:author="Rashed Hasan" w:date="2021-05-15T22:18:00Z">
              <w:r w:rsidRPr="00B76AF0">
                <w:rPr>
                  <w:rFonts w:ascii="Times New Roman" w:hAnsi="Times New Roman" w:cs="Times New Roman"/>
                  <w:bCs/>
                  <w:sz w:val="18"/>
                  <w:szCs w:val="18"/>
                  <w:rPrChange w:id="11243" w:author="Rashed Hasan" w:date="2021-05-15T22:19:00Z">
                    <w:rPr>
                      <w:rFonts w:ascii="Times New Roman" w:hAnsi="Times New Roman" w:cs="Times New Roman"/>
                      <w:bCs/>
                      <w:sz w:val="20"/>
                      <w:szCs w:val="20"/>
                    </w:rPr>
                  </w:rPrChange>
                </w:rPr>
                <w:t>--</w:t>
              </w:r>
            </w:ins>
          </w:p>
        </w:tc>
        <w:tc>
          <w:tcPr>
            <w:tcW w:w="627" w:type="pct"/>
            <w:vAlign w:val="center"/>
          </w:tcPr>
          <w:p w14:paraId="0143DA2C" w14:textId="77777777" w:rsidR="00B211C0" w:rsidRPr="00B76AF0" w:rsidRDefault="00B211C0" w:rsidP="00E75A46">
            <w:pPr>
              <w:jc w:val="both"/>
              <w:rPr>
                <w:ins w:id="11244" w:author="Rashed Hasan" w:date="2021-05-15T22:18:00Z"/>
                <w:rFonts w:ascii="Times New Roman" w:hAnsi="Times New Roman" w:cs="Times New Roman"/>
                <w:bCs/>
                <w:sz w:val="18"/>
                <w:szCs w:val="18"/>
                <w:rPrChange w:id="11245" w:author="Rashed Hasan" w:date="2021-05-15T22:19:00Z">
                  <w:rPr>
                    <w:ins w:id="11246" w:author="Rashed Hasan" w:date="2021-05-15T22:18:00Z"/>
                    <w:rFonts w:ascii="Times New Roman" w:hAnsi="Times New Roman" w:cs="Times New Roman"/>
                    <w:bCs/>
                    <w:sz w:val="20"/>
                    <w:szCs w:val="20"/>
                  </w:rPr>
                </w:rPrChange>
              </w:rPr>
              <w:pPrChange w:id="11247" w:author="Microsoft account" w:date="2021-05-25T22:50:00Z">
                <w:pPr>
                  <w:jc w:val="center"/>
                </w:pPr>
              </w:pPrChange>
            </w:pPr>
            <w:ins w:id="11248" w:author="Rashed Hasan" w:date="2021-05-15T22:18:00Z">
              <w:r w:rsidRPr="00B76AF0">
                <w:rPr>
                  <w:rFonts w:ascii="Times New Roman" w:hAnsi="Times New Roman" w:cs="Times New Roman"/>
                  <w:bCs/>
                  <w:sz w:val="18"/>
                  <w:szCs w:val="18"/>
                  <w:rPrChange w:id="11249" w:author="Rashed Hasan" w:date="2021-05-15T22:19:00Z">
                    <w:rPr>
                      <w:rFonts w:ascii="Times New Roman" w:hAnsi="Times New Roman" w:cs="Times New Roman"/>
                      <w:bCs/>
                      <w:sz w:val="20"/>
                      <w:szCs w:val="20"/>
                    </w:rPr>
                  </w:rPrChange>
                </w:rPr>
                <w:t>Reference</w:t>
              </w:r>
            </w:ins>
          </w:p>
        </w:tc>
        <w:tc>
          <w:tcPr>
            <w:tcW w:w="392" w:type="pct"/>
            <w:vAlign w:val="center"/>
          </w:tcPr>
          <w:p w14:paraId="23156C01" w14:textId="77777777" w:rsidR="00B211C0" w:rsidRPr="00B76AF0" w:rsidRDefault="00B211C0" w:rsidP="00E75A46">
            <w:pPr>
              <w:jc w:val="both"/>
              <w:rPr>
                <w:ins w:id="11250" w:author="Rashed Hasan" w:date="2021-05-15T22:18:00Z"/>
                <w:rFonts w:ascii="Times New Roman" w:hAnsi="Times New Roman" w:cs="Times New Roman"/>
                <w:bCs/>
                <w:sz w:val="18"/>
                <w:szCs w:val="18"/>
                <w:rPrChange w:id="11251" w:author="Rashed Hasan" w:date="2021-05-15T22:19:00Z">
                  <w:rPr>
                    <w:ins w:id="11252" w:author="Rashed Hasan" w:date="2021-05-15T22:18:00Z"/>
                    <w:rFonts w:ascii="Times New Roman" w:hAnsi="Times New Roman" w:cs="Times New Roman"/>
                    <w:bCs/>
                    <w:sz w:val="20"/>
                    <w:szCs w:val="20"/>
                  </w:rPr>
                </w:rPrChange>
              </w:rPr>
              <w:pPrChange w:id="11253" w:author="Microsoft account" w:date="2021-05-25T22:50:00Z">
                <w:pPr>
                  <w:jc w:val="center"/>
                </w:pPr>
              </w:pPrChange>
            </w:pPr>
            <w:ins w:id="11254" w:author="Rashed Hasan" w:date="2021-05-15T22:18:00Z">
              <w:r w:rsidRPr="00B76AF0">
                <w:rPr>
                  <w:rFonts w:ascii="Times New Roman" w:hAnsi="Times New Roman" w:cs="Times New Roman"/>
                  <w:bCs/>
                  <w:sz w:val="18"/>
                  <w:szCs w:val="18"/>
                  <w:rPrChange w:id="11255" w:author="Rashed Hasan" w:date="2021-05-15T22:19:00Z">
                    <w:rPr>
                      <w:rFonts w:ascii="Times New Roman" w:hAnsi="Times New Roman" w:cs="Times New Roman"/>
                      <w:bCs/>
                      <w:sz w:val="20"/>
                      <w:szCs w:val="20"/>
                    </w:rPr>
                  </w:rPrChange>
                </w:rPr>
                <w:t>-</w:t>
              </w:r>
            </w:ins>
          </w:p>
        </w:tc>
        <w:tc>
          <w:tcPr>
            <w:tcW w:w="625" w:type="pct"/>
            <w:vAlign w:val="center"/>
          </w:tcPr>
          <w:p w14:paraId="07DD27AD" w14:textId="77777777" w:rsidR="00B211C0" w:rsidRPr="00B76AF0" w:rsidRDefault="00B211C0" w:rsidP="00E75A46">
            <w:pPr>
              <w:jc w:val="both"/>
              <w:rPr>
                <w:ins w:id="11256" w:author="Rashed Hasan" w:date="2021-05-15T22:18:00Z"/>
                <w:rFonts w:ascii="Times New Roman" w:hAnsi="Times New Roman" w:cs="Times New Roman"/>
                <w:bCs/>
                <w:sz w:val="18"/>
                <w:szCs w:val="18"/>
                <w:rPrChange w:id="11257" w:author="Rashed Hasan" w:date="2021-05-15T22:19:00Z">
                  <w:rPr>
                    <w:ins w:id="11258" w:author="Rashed Hasan" w:date="2021-05-15T22:18:00Z"/>
                    <w:rFonts w:ascii="Times New Roman" w:hAnsi="Times New Roman" w:cs="Times New Roman"/>
                    <w:bCs/>
                    <w:sz w:val="20"/>
                    <w:szCs w:val="20"/>
                  </w:rPr>
                </w:rPrChange>
              </w:rPr>
              <w:pPrChange w:id="11259" w:author="Microsoft account" w:date="2021-05-25T22:50:00Z">
                <w:pPr>
                  <w:jc w:val="center"/>
                </w:pPr>
              </w:pPrChange>
            </w:pPr>
            <w:ins w:id="11260" w:author="Rashed Hasan" w:date="2021-05-15T22:18:00Z">
              <w:r w:rsidRPr="00B76AF0">
                <w:rPr>
                  <w:rFonts w:ascii="Times New Roman" w:hAnsi="Times New Roman" w:cs="Times New Roman"/>
                  <w:bCs/>
                  <w:sz w:val="18"/>
                  <w:szCs w:val="18"/>
                  <w:rPrChange w:id="11261" w:author="Rashed Hasan" w:date="2021-05-15T22:19:00Z">
                    <w:rPr>
                      <w:rFonts w:ascii="Times New Roman" w:hAnsi="Times New Roman" w:cs="Times New Roman"/>
                      <w:bCs/>
                      <w:sz w:val="20"/>
                      <w:szCs w:val="20"/>
                    </w:rPr>
                  </w:rPrChange>
                </w:rPr>
                <w:t>Reference</w:t>
              </w:r>
            </w:ins>
          </w:p>
        </w:tc>
        <w:tc>
          <w:tcPr>
            <w:tcW w:w="430" w:type="pct"/>
            <w:vAlign w:val="center"/>
          </w:tcPr>
          <w:p w14:paraId="4A47D780" w14:textId="77777777" w:rsidR="00B211C0" w:rsidRPr="00B76AF0" w:rsidRDefault="00B211C0" w:rsidP="00E75A46">
            <w:pPr>
              <w:jc w:val="both"/>
              <w:rPr>
                <w:ins w:id="11262" w:author="Rashed Hasan" w:date="2021-05-15T22:18:00Z"/>
                <w:rFonts w:ascii="Times New Roman" w:hAnsi="Times New Roman" w:cs="Times New Roman"/>
                <w:bCs/>
                <w:sz w:val="18"/>
                <w:szCs w:val="18"/>
                <w:rPrChange w:id="11263" w:author="Rashed Hasan" w:date="2021-05-15T22:19:00Z">
                  <w:rPr>
                    <w:ins w:id="11264" w:author="Rashed Hasan" w:date="2021-05-15T22:18:00Z"/>
                    <w:rFonts w:ascii="Times New Roman" w:hAnsi="Times New Roman" w:cs="Times New Roman"/>
                    <w:bCs/>
                    <w:sz w:val="20"/>
                    <w:szCs w:val="20"/>
                  </w:rPr>
                </w:rPrChange>
              </w:rPr>
              <w:pPrChange w:id="11265" w:author="Microsoft account" w:date="2021-05-25T22:50:00Z">
                <w:pPr>
                  <w:jc w:val="center"/>
                </w:pPr>
              </w:pPrChange>
            </w:pPr>
            <w:ins w:id="11266" w:author="Rashed Hasan" w:date="2021-05-15T22:18:00Z">
              <w:r w:rsidRPr="00B76AF0">
                <w:rPr>
                  <w:rFonts w:ascii="Times New Roman" w:hAnsi="Times New Roman" w:cs="Times New Roman"/>
                  <w:bCs/>
                  <w:sz w:val="18"/>
                  <w:szCs w:val="18"/>
                  <w:rPrChange w:id="11267" w:author="Rashed Hasan" w:date="2021-05-15T22:19:00Z">
                    <w:rPr>
                      <w:rFonts w:ascii="Times New Roman" w:hAnsi="Times New Roman" w:cs="Times New Roman"/>
                      <w:bCs/>
                      <w:sz w:val="20"/>
                      <w:szCs w:val="20"/>
                    </w:rPr>
                  </w:rPrChange>
                </w:rPr>
                <w:t>--</w:t>
              </w:r>
            </w:ins>
          </w:p>
        </w:tc>
      </w:tr>
    </w:tbl>
    <w:p w14:paraId="7FB91805" w14:textId="77777777" w:rsidR="00B76AF0" w:rsidDel="00491850" w:rsidRDefault="00B76AF0" w:rsidP="00E75A46">
      <w:pPr>
        <w:spacing w:after="0" w:line="480" w:lineRule="auto"/>
        <w:contextualSpacing/>
        <w:jc w:val="both"/>
        <w:rPr>
          <w:ins w:id="11268" w:author="Rashed Hasan" w:date="2021-05-15T22:18:00Z"/>
          <w:del w:id="11269" w:author="Microsoft account" w:date="2021-05-23T01:56:00Z"/>
          <w:rFonts w:ascii="Helvetica" w:hAnsi="Helvetica" w:cs="Helvetica"/>
          <w:color w:val="202020"/>
          <w:shd w:val="clear" w:color="auto" w:fill="FFFFFF"/>
        </w:rPr>
      </w:pPr>
    </w:p>
    <w:p w14:paraId="0EE0DD15" w14:textId="638E2AF2" w:rsidR="00B76AF0" w:rsidDel="00491850" w:rsidRDefault="00B76AF0" w:rsidP="00E75A46">
      <w:pPr>
        <w:spacing w:after="0" w:line="480" w:lineRule="auto"/>
        <w:contextualSpacing/>
        <w:jc w:val="both"/>
        <w:rPr>
          <w:ins w:id="11270" w:author="Rashed Hasan" w:date="2021-05-15T22:18:00Z"/>
          <w:del w:id="11271" w:author="Microsoft account" w:date="2021-05-23T01:56:00Z"/>
          <w:rFonts w:ascii="Helvetica" w:hAnsi="Helvetica" w:cs="Helvetica"/>
          <w:color w:val="202020"/>
          <w:shd w:val="clear" w:color="auto" w:fill="FFFFFF"/>
        </w:rPr>
        <w:pPrChange w:id="11272" w:author="Microsoft account" w:date="2021-05-25T22:50:00Z">
          <w:pPr>
            <w:spacing w:after="0" w:line="480" w:lineRule="auto"/>
            <w:contextualSpacing/>
            <w:jc w:val="both"/>
          </w:pPr>
        </w:pPrChange>
      </w:pPr>
    </w:p>
    <w:p w14:paraId="60126838" w14:textId="3D35122C" w:rsidR="00B76AF0" w:rsidDel="00491850" w:rsidRDefault="00B76AF0" w:rsidP="00E75A46">
      <w:pPr>
        <w:spacing w:after="0" w:line="480" w:lineRule="auto"/>
        <w:contextualSpacing/>
        <w:jc w:val="both"/>
        <w:rPr>
          <w:ins w:id="11273" w:author="Rashed Hasan" w:date="2021-05-15T22:18:00Z"/>
          <w:del w:id="11274" w:author="Microsoft account" w:date="2021-05-23T01:56:00Z"/>
          <w:rFonts w:ascii="Helvetica" w:hAnsi="Helvetica" w:cs="Helvetica"/>
          <w:color w:val="202020"/>
          <w:shd w:val="clear" w:color="auto" w:fill="FFFFFF"/>
        </w:rPr>
        <w:pPrChange w:id="11275" w:author="Microsoft account" w:date="2021-05-25T22:50:00Z">
          <w:pPr>
            <w:spacing w:after="0" w:line="480" w:lineRule="auto"/>
            <w:contextualSpacing/>
            <w:jc w:val="both"/>
          </w:pPr>
        </w:pPrChange>
      </w:pPr>
    </w:p>
    <w:p w14:paraId="3806F60E" w14:textId="77777777" w:rsidR="00B76AF0" w:rsidRPr="00103135" w:rsidDel="00057497" w:rsidRDefault="00B76AF0" w:rsidP="00E75A46">
      <w:pPr>
        <w:spacing w:after="0" w:line="480" w:lineRule="auto"/>
        <w:contextualSpacing/>
        <w:jc w:val="both"/>
        <w:rPr>
          <w:del w:id="11276" w:author="Microsoft account" w:date="2021-05-25T19:46:00Z"/>
          <w:rFonts w:ascii="Helvetica" w:hAnsi="Helvetica" w:cs="Helvetica"/>
          <w:color w:val="202020"/>
          <w:shd w:val="clear" w:color="auto" w:fill="FFFFFF"/>
        </w:rPr>
        <w:pPrChange w:id="11277" w:author="Microsoft account" w:date="2021-05-25T22:50:00Z">
          <w:pPr>
            <w:spacing w:after="0" w:line="480" w:lineRule="auto"/>
            <w:contextualSpacing/>
            <w:jc w:val="both"/>
          </w:pPr>
        </w:pPrChange>
      </w:pPr>
    </w:p>
    <w:p w14:paraId="7A4C6435" w14:textId="52A84B2A" w:rsidR="005C3797" w:rsidRPr="00103135" w:rsidDel="00057497" w:rsidRDefault="00147D15" w:rsidP="00E75A46">
      <w:pPr>
        <w:spacing w:after="0" w:line="480" w:lineRule="auto"/>
        <w:contextualSpacing/>
        <w:jc w:val="both"/>
        <w:rPr>
          <w:del w:id="11278" w:author="Microsoft account" w:date="2021-05-25T19:46:00Z"/>
          <w:rFonts w:ascii="Times New Roman" w:hAnsi="Times New Roman" w:cs="Times New Roman"/>
          <w:bCs/>
        </w:rPr>
        <w:pPrChange w:id="11279" w:author="Microsoft account" w:date="2021-05-25T22:50:00Z">
          <w:pPr>
            <w:spacing w:after="0" w:line="480" w:lineRule="auto"/>
            <w:contextualSpacing/>
          </w:pPr>
        </w:pPrChange>
      </w:pPr>
      <w:del w:id="11280" w:author="Microsoft account" w:date="2021-05-25T19:46:00Z">
        <w:r w:rsidRPr="00103135" w:rsidDel="00057497">
          <w:rPr>
            <w:rFonts w:ascii="Times New Roman" w:hAnsi="Times New Roman" w:cs="Times New Roman"/>
            <w:bCs/>
          </w:rPr>
          <w:delText>For univariate</w:delText>
        </w:r>
        <w:r w:rsidR="006B24A9" w:rsidRPr="00103135" w:rsidDel="00057497">
          <w:rPr>
            <w:rFonts w:ascii="Times New Roman" w:hAnsi="Times New Roman" w:cs="Times New Roman"/>
            <w:bCs/>
          </w:rPr>
          <w:delText xml:space="preserve"> and multivariate models,</w:delText>
        </w:r>
        <w:r w:rsidRPr="00103135" w:rsidDel="00057497">
          <w:rPr>
            <w:rFonts w:ascii="Times New Roman" w:hAnsi="Times New Roman" w:cs="Times New Roman"/>
            <w:bCs/>
          </w:rPr>
          <w:delText xml:space="preserve"> the child </w:delText>
        </w:r>
        <w:r w:rsidR="00F41D76" w:rsidRPr="00103135" w:rsidDel="00057497">
          <w:rPr>
            <w:rFonts w:ascii="Times New Roman" w:hAnsi="Times New Roman" w:cs="Times New Roman"/>
            <w:bCs/>
          </w:rPr>
          <w:delText xml:space="preserve">with </w:delText>
        </w:r>
        <w:r w:rsidR="00BF00AA" w:rsidRPr="00103135" w:rsidDel="00057497">
          <w:rPr>
            <w:rFonts w:ascii="Times New Roman" w:hAnsi="Times New Roman" w:cs="Times New Roman"/>
            <w:bCs/>
          </w:rPr>
          <w:delText xml:space="preserve">a </w:delText>
        </w:r>
        <w:r w:rsidR="006B24A9" w:rsidRPr="00103135" w:rsidDel="00057497">
          <w:rPr>
            <w:rFonts w:ascii="Times New Roman" w:hAnsi="Times New Roman" w:cs="Times New Roman"/>
            <w:bCs/>
          </w:rPr>
          <w:delText>s</w:delText>
        </w:r>
        <w:r w:rsidRPr="00103135" w:rsidDel="00057497">
          <w:rPr>
            <w:rFonts w:ascii="Times New Roman" w:hAnsi="Times New Roman" w:cs="Times New Roman"/>
            <w:bCs/>
          </w:rPr>
          <w:delText xml:space="preserve">econdary complete or </w:delText>
        </w:r>
        <w:r w:rsidR="006B24A9" w:rsidRPr="00103135" w:rsidDel="00057497">
          <w:rPr>
            <w:rFonts w:ascii="Times New Roman" w:hAnsi="Times New Roman" w:cs="Times New Roman"/>
            <w:bCs/>
          </w:rPr>
          <w:delText>h</w:delText>
        </w:r>
        <w:r w:rsidRPr="00103135" w:rsidDel="00057497">
          <w:rPr>
            <w:rFonts w:ascii="Times New Roman" w:hAnsi="Times New Roman" w:cs="Times New Roman"/>
            <w:bCs/>
          </w:rPr>
          <w:delText xml:space="preserve">igher </w:delText>
        </w:r>
        <w:r w:rsidR="006B24A9" w:rsidRPr="00103135" w:rsidDel="00057497">
          <w:rPr>
            <w:rFonts w:ascii="Times New Roman" w:hAnsi="Times New Roman" w:cs="Times New Roman"/>
            <w:bCs/>
          </w:rPr>
          <w:delText>educat</w:delText>
        </w:r>
        <w:r w:rsidR="00F41D76" w:rsidRPr="00103135" w:rsidDel="00057497">
          <w:rPr>
            <w:rFonts w:ascii="Times New Roman" w:hAnsi="Times New Roman" w:cs="Times New Roman"/>
            <w:bCs/>
          </w:rPr>
          <w:delText xml:space="preserve">ed mother had </w:delText>
        </w:r>
        <w:r w:rsidR="00BF00AA" w:rsidRPr="00103135" w:rsidDel="00057497">
          <w:rPr>
            <w:rFonts w:ascii="Times New Roman" w:hAnsi="Times New Roman" w:cs="Times New Roman"/>
            <w:bCs/>
          </w:rPr>
          <w:delText xml:space="preserve">a </w:delText>
        </w:r>
        <w:r w:rsidR="00F41D76" w:rsidRPr="00103135" w:rsidDel="00057497">
          <w:rPr>
            <w:rFonts w:ascii="Times New Roman" w:hAnsi="Times New Roman" w:cs="Times New Roman"/>
            <w:bCs/>
          </w:rPr>
          <w:delText>higher chance of</w:delText>
        </w:r>
        <w:r w:rsidRPr="00103135" w:rsidDel="00057497">
          <w:rPr>
            <w:rFonts w:ascii="Times New Roman" w:hAnsi="Times New Roman" w:cs="Times New Roman"/>
            <w:bCs/>
          </w:rPr>
          <w:delText xml:space="preserve"> </w:delText>
        </w:r>
        <w:r w:rsidR="00F41D76" w:rsidRPr="00103135" w:rsidDel="00057497">
          <w:rPr>
            <w:rFonts w:ascii="Times New Roman" w:hAnsi="Times New Roman" w:cs="Times New Roman"/>
            <w:bCs/>
          </w:rPr>
          <w:delText>ECD</w:delText>
        </w:r>
        <w:r w:rsidRPr="00103135" w:rsidDel="00057497">
          <w:rPr>
            <w:rFonts w:ascii="Times New Roman" w:hAnsi="Times New Roman" w:cs="Times New Roman"/>
            <w:bCs/>
          </w:rPr>
          <w:delText xml:space="preserve"> on track </w:delText>
        </w:r>
        <w:r w:rsidR="00F41D76" w:rsidRPr="00103135" w:rsidDel="00057497">
          <w:rPr>
            <w:rFonts w:ascii="Times New Roman" w:hAnsi="Times New Roman" w:cs="Times New Roman"/>
            <w:bCs/>
          </w:rPr>
          <w:delText xml:space="preserve">status </w:delText>
        </w:r>
        <w:r w:rsidRPr="00103135" w:rsidDel="00057497">
          <w:rPr>
            <w:rFonts w:ascii="Times New Roman" w:hAnsi="Times New Roman" w:cs="Times New Roman"/>
            <w:bCs/>
          </w:rPr>
          <w:delText xml:space="preserve">than the child </w:delText>
        </w:r>
        <w:r w:rsidR="006B24A9" w:rsidRPr="00103135" w:rsidDel="00057497">
          <w:rPr>
            <w:rFonts w:ascii="Times New Roman" w:hAnsi="Times New Roman" w:cs="Times New Roman"/>
            <w:bCs/>
          </w:rPr>
          <w:delText>bought by</w:delText>
        </w:r>
        <w:r w:rsidRPr="00103135" w:rsidDel="00057497">
          <w:rPr>
            <w:rFonts w:ascii="Times New Roman" w:hAnsi="Times New Roman" w:cs="Times New Roman"/>
            <w:bCs/>
          </w:rPr>
          <w:delText xml:space="preserve"> </w:delText>
        </w:r>
        <w:r w:rsidR="00BF00AA" w:rsidRPr="00103135" w:rsidDel="00057497">
          <w:rPr>
            <w:rFonts w:ascii="Times New Roman" w:hAnsi="Times New Roman" w:cs="Times New Roman"/>
            <w:bCs/>
          </w:rPr>
          <w:delText xml:space="preserve">the </w:delText>
        </w:r>
        <w:r w:rsidR="006B24A9" w:rsidRPr="00103135" w:rsidDel="00057497">
          <w:rPr>
            <w:rFonts w:ascii="Times New Roman" w:hAnsi="Times New Roman" w:cs="Times New Roman"/>
            <w:bCs/>
          </w:rPr>
          <w:delText xml:space="preserve">primary incomplete mother in both surveys. In 2012 MICS, </w:delText>
        </w:r>
        <w:r w:rsidR="00DF7B74" w:rsidRPr="00103135" w:rsidDel="00057497">
          <w:rPr>
            <w:rFonts w:ascii="Times New Roman" w:hAnsi="Times New Roman" w:cs="Times New Roman"/>
            <w:bCs/>
          </w:rPr>
          <w:delText xml:space="preserve">household religion </w:delText>
        </w:r>
      </w:del>
      <w:ins w:id="11281" w:author="Kabir, Russell" w:date="2021-02-26T14:11:00Z">
        <w:del w:id="11282" w:author="Microsoft account" w:date="2021-05-25T19:46:00Z">
          <w:r w:rsidR="00C41A7C" w:rsidDel="00057497">
            <w:rPr>
              <w:rFonts w:ascii="Times New Roman" w:hAnsi="Times New Roman" w:cs="Times New Roman"/>
              <w:bCs/>
            </w:rPr>
            <w:delText>affects</w:delText>
          </w:r>
        </w:del>
      </w:ins>
      <w:del w:id="11283" w:author="Microsoft account" w:date="2021-05-25T19:46:00Z">
        <w:r w:rsidR="00DF7B74" w:rsidRPr="00103135" w:rsidDel="00057497">
          <w:rPr>
            <w:rFonts w:ascii="Times New Roman" w:hAnsi="Times New Roman" w:cs="Times New Roman"/>
            <w:bCs/>
          </w:rPr>
          <w:delText xml:space="preserve">effects on </w:delText>
        </w:r>
        <w:r w:rsidR="00F41D76" w:rsidRPr="00103135" w:rsidDel="00057497">
          <w:rPr>
            <w:rFonts w:ascii="Times New Roman" w:hAnsi="Times New Roman" w:cs="Times New Roman"/>
            <w:bCs/>
          </w:rPr>
          <w:delText>ECD</w:delText>
        </w:r>
        <w:r w:rsidR="00DF7B74" w:rsidRPr="00103135" w:rsidDel="00057497">
          <w:rPr>
            <w:rFonts w:ascii="Times New Roman" w:hAnsi="Times New Roman" w:cs="Times New Roman"/>
            <w:bCs/>
          </w:rPr>
          <w:delText xml:space="preserve"> on track status</w:delText>
        </w:r>
      </w:del>
      <w:ins w:id="11284" w:author="Kabir, Russell" w:date="2021-02-26T14:12:00Z">
        <w:del w:id="11285" w:author="Microsoft account" w:date="2021-05-25T19:46:00Z">
          <w:r w:rsidR="00C41A7C" w:rsidDel="00057497">
            <w:rPr>
              <w:rFonts w:ascii="Times New Roman" w:hAnsi="Times New Roman" w:cs="Times New Roman"/>
              <w:bCs/>
            </w:rPr>
            <w:delText>,</w:delText>
          </w:r>
        </w:del>
      </w:ins>
      <w:del w:id="11286" w:author="Microsoft account" w:date="2021-05-25T19:46:00Z">
        <w:r w:rsidR="00DF7B74" w:rsidRPr="00103135" w:rsidDel="00057497">
          <w:rPr>
            <w:rFonts w:ascii="Times New Roman" w:hAnsi="Times New Roman" w:cs="Times New Roman"/>
            <w:bCs/>
          </w:rPr>
          <w:delText xml:space="preserve"> but it is not statistically significant in 2019 MICS. </w:delText>
        </w:r>
        <w:r w:rsidR="006B24A9" w:rsidRPr="00103135" w:rsidDel="00057497">
          <w:rPr>
            <w:rFonts w:ascii="Times New Roman" w:hAnsi="Times New Roman" w:cs="Times New Roman"/>
            <w:bCs/>
          </w:rPr>
          <w:delText xml:space="preserve">No statistically significant effects of </w:delText>
        </w:r>
        <w:r w:rsidR="00DF7B74" w:rsidRPr="00103135" w:rsidDel="00057497">
          <w:rPr>
            <w:rFonts w:ascii="Times New Roman" w:hAnsi="Times New Roman" w:cs="Times New Roman"/>
            <w:bCs/>
          </w:rPr>
          <w:delText>household head’s sex</w:delText>
        </w:r>
        <w:r w:rsidR="006B24A9" w:rsidRPr="00103135" w:rsidDel="00057497">
          <w:rPr>
            <w:rFonts w:ascii="Times New Roman" w:hAnsi="Times New Roman" w:cs="Times New Roman"/>
            <w:bCs/>
          </w:rPr>
          <w:delText xml:space="preserve"> </w:delText>
        </w:r>
        <w:r w:rsidR="00DF7B74" w:rsidRPr="00103135" w:rsidDel="00057497">
          <w:rPr>
            <w:rFonts w:ascii="Times New Roman" w:hAnsi="Times New Roman" w:cs="Times New Roman"/>
            <w:bCs/>
          </w:rPr>
          <w:delText xml:space="preserve">and ethnicity </w:delText>
        </w:r>
        <w:r w:rsidR="006B24A9" w:rsidRPr="00103135" w:rsidDel="00057497">
          <w:rPr>
            <w:rFonts w:ascii="Times New Roman" w:hAnsi="Times New Roman" w:cs="Times New Roman"/>
            <w:bCs/>
          </w:rPr>
          <w:delText xml:space="preserve">on </w:delText>
        </w:r>
        <w:r w:rsidR="008F1289" w:rsidRPr="00103135" w:rsidDel="00057497">
          <w:rPr>
            <w:rFonts w:ascii="Times New Roman" w:hAnsi="Times New Roman" w:cs="Times New Roman"/>
            <w:bCs/>
          </w:rPr>
          <w:delText>ECD</w:delText>
        </w:r>
        <w:r w:rsidR="00DF7B74" w:rsidRPr="00103135" w:rsidDel="00057497">
          <w:rPr>
            <w:rFonts w:ascii="Times New Roman" w:hAnsi="Times New Roman" w:cs="Times New Roman"/>
            <w:bCs/>
          </w:rPr>
          <w:delText xml:space="preserve"> on track status</w:delText>
        </w:r>
        <w:r w:rsidR="006B24A9" w:rsidRPr="00103135" w:rsidDel="00057497">
          <w:rPr>
            <w:rFonts w:ascii="Times New Roman" w:hAnsi="Times New Roman" w:cs="Times New Roman"/>
            <w:bCs/>
          </w:rPr>
          <w:delText xml:space="preserve"> were observed in both surveys.</w:delText>
        </w:r>
      </w:del>
    </w:p>
    <w:p w14:paraId="5FAD360F" w14:textId="1D585FD4" w:rsidR="005C3797" w:rsidRPr="00103135" w:rsidDel="00057497" w:rsidRDefault="005C3797" w:rsidP="00E75A46">
      <w:pPr>
        <w:spacing w:after="0" w:line="480" w:lineRule="auto"/>
        <w:contextualSpacing/>
        <w:jc w:val="both"/>
        <w:rPr>
          <w:del w:id="11287" w:author="Microsoft account" w:date="2021-05-25T19:46:00Z"/>
          <w:rFonts w:ascii="Times New Roman" w:hAnsi="Times New Roman" w:cs="Times New Roman"/>
          <w:bCs/>
        </w:rPr>
        <w:pPrChange w:id="11288" w:author="Microsoft account" w:date="2021-05-25T22:50:00Z">
          <w:pPr>
            <w:spacing w:after="0" w:line="480" w:lineRule="auto"/>
            <w:contextualSpacing/>
          </w:pPr>
        </w:pPrChange>
      </w:pPr>
    </w:p>
    <w:p w14:paraId="62610C20" w14:textId="77777777" w:rsidR="00057497" w:rsidRDefault="00057497" w:rsidP="00E75A46">
      <w:pPr>
        <w:spacing w:after="0" w:line="480" w:lineRule="auto"/>
        <w:contextualSpacing/>
        <w:jc w:val="both"/>
        <w:rPr>
          <w:ins w:id="11289" w:author="Microsoft account" w:date="2021-05-25T19:46:00Z"/>
          <w:rFonts w:ascii="Times New Roman" w:hAnsi="Times New Roman" w:cs="Times New Roman"/>
          <w:b/>
          <w:bCs/>
          <w:color w:val="000000"/>
        </w:rPr>
        <w:pPrChange w:id="11290" w:author="Microsoft account" w:date="2021-05-25T22:50:00Z">
          <w:pPr>
            <w:spacing w:after="0" w:line="480" w:lineRule="auto"/>
            <w:contextualSpacing/>
          </w:pPr>
        </w:pPrChange>
      </w:pPr>
    </w:p>
    <w:p w14:paraId="63BB7423" w14:textId="721B5834" w:rsidR="005C3797" w:rsidRPr="00103135" w:rsidRDefault="00C3500C" w:rsidP="00E75A46">
      <w:pPr>
        <w:spacing w:after="0" w:line="480" w:lineRule="auto"/>
        <w:contextualSpacing/>
        <w:jc w:val="both"/>
        <w:rPr>
          <w:rFonts w:ascii="Times New Roman" w:hAnsi="Times New Roman" w:cs="Times New Roman"/>
          <w:b/>
          <w:bCs/>
          <w:color w:val="000000"/>
        </w:rPr>
        <w:pPrChange w:id="11291" w:author="Microsoft account" w:date="2021-05-25T22:50:00Z">
          <w:pPr>
            <w:spacing w:after="0" w:line="480" w:lineRule="auto"/>
            <w:contextualSpacing/>
          </w:pPr>
        </w:pPrChange>
      </w:pPr>
      <w:commentRangeStart w:id="11292"/>
      <w:commentRangeStart w:id="11293"/>
      <w:r w:rsidRPr="00103135">
        <w:rPr>
          <w:rFonts w:ascii="Times New Roman" w:hAnsi="Times New Roman" w:cs="Times New Roman"/>
          <w:b/>
          <w:bCs/>
          <w:color w:val="000000"/>
        </w:rPr>
        <w:t>Discussion</w:t>
      </w:r>
      <w:del w:id="11294" w:author="meshbah rahman" w:date="2021-02-22T03:32:00Z">
        <w:r w:rsidRPr="00103135" w:rsidDel="00FE4B5E">
          <w:rPr>
            <w:rFonts w:ascii="Times New Roman" w:hAnsi="Times New Roman" w:cs="Times New Roman"/>
            <w:b/>
            <w:bCs/>
            <w:color w:val="000000"/>
          </w:rPr>
          <w:delText>:</w:delText>
        </w:r>
      </w:del>
      <w:commentRangeEnd w:id="11292"/>
      <w:r w:rsidR="00FE4B5E">
        <w:rPr>
          <w:rStyle w:val="CommentReference"/>
          <w:lang w:val="en-US"/>
        </w:rPr>
        <w:commentReference w:id="11292"/>
      </w:r>
      <w:commentRangeEnd w:id="11293"/>
      <w:r w:rsidR="00F960F4">
        <w:rPr>
          <w:rStyle w:val="CommentReference"/>
          <w:lang w:val="en-US"/>
        </w:rPr>
        <w:commentReference w:id="11293"/>
      </w:r>
    </w:p>
    <w:p w14:paraId="28458014" w14:textId="7294A48B" w:rsidR="00AB0617" w:rsidRPr="00103135" w:rsidRDefault="00AB080A" w:rsidP="00E75A46">
      <w:pPr>
        <w:spacing w:after="0" w:line="480" w:lineRule="auto"/>
        <w:contextualSpacing/>
        <w:jc w:val="both"/>
        <w:rPr>
          <w:rFonts w:ascii="Times New Roman" w:hAnsi="Times New Roman" w:cs="Times New Roman"/>
          <w:color w:val="000000"/>
        </w:rPr>
        <w:pPrChange w:id="11295" w:author="Microsoft account" w:date="2021-05-25T22:50:00Z">
          <w:pPr>
            <w:spacing w:after="0" w:line="480" w:lineRule="auto"/>
            <w:contextualSpacing/>
          </w:pPr>
        </w:pPrChange>
      </w:pPr>
      <w:r w:rsidRPr="00103135">
        <w:rPr>
          <w:rFonts w:ascii="Times New Roman" w:hAnsi="Times New Roman" w:cs="Times New Roman"/>
          <w:color w:val="000000"/>
        </w:rPr>
        <w:t xml:space="preserve">We investigated the </w:t>
      </w:r>
      <w:r w:rsidR="008F1289" w:rsidRPr="00103135">
        <w:rPr>
          <w:rFonts w:ascii="Times New Roman" w:hAnsi="Times New Roman" w:cs="Times New Roman"/>
          <w:color w:val="000000"/>
        </w:rPr>
        <w:t>ECD</w:t>
      </w:r>
      <w:r w:rsidR="00686192" w:rsidRPr="00103135">
        <w:rPr>
          <w:rFonts w:ascii="Times New Roman" w:hAnsi="Times New Roman" w:cs="Times New Roman"/>
          <w:color w:val="000000"/>
        </w:rPr>
        <w:t xml:space="preserve"> status </w:t>
      </w:r>
      <w:r w:rsidRPr="00103135">
        <w:rPr>
          <w:rFonts w:ascii="Times New Roman" w:hAnsi="Times New Roman" w:cs="Times New Roman"/>
          <w:color w:val="000000"/>
        </w:rPr>
        <w:t xml:space="preserve">among </w:t>
      </w:r>
      <w:r w:rsidR="00686192" w:rsidRPr="00103135">
        <w:rPr>
          <w:rFonts w:ascii="Times New Roman" w:hAnsi="Times New Roman" w:cs="Times New Roman"/>
          <w:color w:val="000000"/>
        </w:rPr>
        <w:t>children</w:t>
      </w:r>
      <w:r w:rsidRPr="00103135">
        <w:rPr>
          <w:rFonts w:ascii="Times New Roman" w:hAnsi="Times New Roman" w:cs="Times New Roman"/>
          <w:color w:val="000000"/>
        </w:rPr>
        <w:t xml:space="preserve"> of Bangladesh. We observed that a large portion of </w:t>
      </w:r>
      <w:r w:rsidR="00686192" w:rsidRPr="00103135">
        <w:rPr>
          <w:rFonts w:ascii="Times New Roman" w:hAnsi="Times New Roman" w:cs="Times New Roman"/>
          <w:color w:val="000000"/>
        </w:rPr>
        <w:t>children</w:t>
      </w:r>
      <w:r w:rsidRPr="00103135">
        <w:rPr>
          <w:rFonts w:ascii="Times New Roman" w:hAnsi="Times New Roman" w:cs="Times New Roman"/>
          <w:color w:val="000000"/>
        </w:rPr>
        <w:t xml:space="preserve"> (</w:t>
      </w:r>
      <w:r w:rsidR="00686192" w:rsidRPr="00103135">
        <w:rPr>
          <w:rFonts w:ascii="Times New Roman" w:hAnsi="Times New Roman" w:cs="Times New Roman"/>
          <w:color w:val="000000"/>
        </w:rPr>
        <w:t>74.86</w:t>
      </w:r>
      <w:r w:rsidRPr="00103135">
        <w:rPr>
          <w:rFonts w:ascii="Times New Roman" w:hAnsi="Times New Roman" w:cs="Times New Roman"/>
          <w:color w:val="000000"/>
        </w:rPr>
        <w:t xml:space="preserve">%) had </w:t>
      </w:r>
      <w:r w:rsidR="00686192" w:rsidRPr="00103135">
        <w:rPr>
          <w:rFonts w:ascii="Times New Roman" w:hAnsi="Times New Roman" w:cs="Times New Roman"/>
          <w:color w:val="000000"/>
        </w:rPr>
        <w:t>developmentally on track</w:t>
      </w:r>
      <w:r w:rsidRPr="00103135">
        <w:rPr>
          <w:rFonts w:ascii="Times New Roman" w:hAnsi="Times New Roman" w:cs="Times New Roman"/>
          <w:color w:val="000000"/>
        </w:rPr>
        <w:t xml:space="preserve">. This finding is in line with the previous </w:t>
      </w:r>
      <w:r w:rsidR="00873922" w:rsidRPr="00103135">
        <w:rPr>
          <w:rFonts w:ascii="Times New Roman" w:hAnsi="Times New Roman" w:cs="Times New Roman"/>
          <w:color w:val="000000"/>
        </w:rPr>
        <w:t>MICS</w:t>
      </w:r>
      <w:r w:rsidRPr="00103135">
        <w:rPr>
          <w:rFonts w:ascii="Times New Roman" w:hAnsi="Times New Roman" w:cs="Times New Roman"/>
          <w:color w:val="000000"/>
        </w:rPr>
        <w:t xml:space="preserve"> reports in 201</w:t>
      </w:r>
      <w:r w:rsidR="00873922" w:rsidRPr="00103135">
        <w:rPr>
          <w:rFonts w:ascii="Times New Roman" w:hAnsi="Times New Roman" w:cs="Times New Roman"/>
          <w:color w:val="000000"/>
        </w:rPr>
        <w:t>2</w:t>
      </w:r>
      <w:r w:rsidRPr="00103135">
        <w:rPr>
          <w:rFonts w:ascii="Times New Roman" w:hAnsi="Times New Roman" w:cs="Times New Roman"/>
          <w:color w:val="000000"/>
        </w:rPr>
        <w:t xml:space="preserve"> and </w:t>
      </w:r>
      <w:r w:rsidR="00873922" w:rsidRPr="00103135">
        <w:rPr>
          <w:rFonts w:ascii="Times New Roman" w:hAnsi="Times New Roman" w:cs="Times New Roman"/>
          <w:color w:val="000000"/>
        </w:rPr>
        <w:t xml:space="preserve">2019 </w:t>
      </w:r>
      <w:r w:rsidR="00D40C7C" w:rsidRPr="00103135">
        <w:rPr>
          <w:rFonts w:ascii="Times New Roman" w:hAnsi="Times New Roman" w:cs="Times New Roman"/>
          <w:color w:val="000000"/>
        </w:rPr>
        <w:fldChar w:fldCharType="begin" w:fldLock="1"/>
      </w:r>
      <w:r w:rsidR="004101CE">
        <w:rPr>
          <w:rFonts w:ascii="Times New Roman" w:hAnsi="Times New Roman" w:cs="Times New Roman"/>
          <w:color w:val="000000"/>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findings","type":"article-journal"},"uris":["http://www.mendeley.com/documents/?uuid=5c895dae-82b6-4e65-8b0f-d9cdba59bd06"]},{"id":"ITEM-2","itemData":{"author":[{"dropping-particle":"","family":"Progotir Pathey","given":"","non-dropping-particle":"","parse-names":false,"suffix":""}],"id":"ITEM-2","issued":{"date-parts":[["2014"]]},"title":"Bangladesh multiple indicator cluster survey 2012–2013 Key findings","type":"article-journal"},"uris":["http://www.mendeley.com/documents/?uuid=be50aa99-3266-4416-8270-fe6e12f13ad6"]}],"mendeley":{"formattedCitation":"&lt;sup&gt;15,16&lt;/sup&gt;","plainTextFormattedCitation":"15,16","previouslyFormattedCitation":"&lt;sup&gt;15,16&lt;/sup&gt;"},"properties":{"noteIndex":0},"schema":"https://github.com/citation-style-language/schema/raw/master/csl-citation.json"}</w:instrText>
      </w:r>
      <w:r w:rsidR="00D40C7C" w:rsidRPr="00103135">
        <w:rPr>
          <w:rFonts w:ascii="Times New Roman" w:hAnsi="Times New Roman" w:cs="Times New Roman"/>
          <w:color w:val="000000"/>
        </w:rPr>
        <w:fldChar w:fldCharType="separate"/>
      </w:r>
      <w:r w:rsidR="00362458" w:rsidRPr="00362458">
        <w:rPr>
          <w:rFonts w:ascii="Times New Roman" w:hAnsi="Times New Roman" w:cs="Times New Roman"/>
          <w:noProof/>
          <w:color w:val="000000"/>
          <w:vertAlign w:val="superscript"/>
        </w:rPr>
        <w:t>15,16</w:t>
      </w:r>
      <w:r w:rsidR="00D40C7C" w:rsidRPr="00103135">
        <w:rPr>
          <w:rFonts w:ascii="Times New Roman" w:hAnsi="Times New Roman" w:cs="Times New Roman"/>
          <w:color w:val="000000"/>
        </w:rPr>
        <w:fldChar w:fldCharType="end"/>
      </w:r>
      <w:r w:rsidRPr="00103135">
        <w:rPr>
          <w:rFonts w:ascii="Times New Roman" w:hAnsi="Times New Roman" w:cs="Times New Roman"/>
          <w:color w:val="000000"/>
        </w:rPr>
        <w:t>.</w:t>
      </w:r>
      <w:r w:rsidR="00EB0072" w:rsidRPr="00103135">
        <w:rPr>
          <w:rFonts w:ascii="Times New Roman" w:hAnsi="Times New Roman" w:cs="Times New Roman"/>
          <w:color w:val="000000"/>
        </w:rPr>
        <w:t xml:space="preserve"> </w:t>
      </w:r>
      <w:r w:rsidR="000957FD" w:rsidRPr="00103135">
        <w:rPr>
          <w:rFonts w:ascii="Times New Roman" w:hAnsi="Times New Roman" w:cs="Times New Roman"/>
          <w:color w:val="000000"/>
        </w:rPr>
        <w:t>However, this percentage is lower in Pakistan</w:t>
      </w:r>
      <w:r w:rsidR="008F1289" w:rsidRPr="00103135">
        <w:rPr>
          <w:rFonts w:ascii="Times New Roman" w:hAnsi="Times New Roman" w:cs="Times New Roman"/>
          <w:color w:val="000000"/>
        </w:rPr>
        <w:t xml:space="preserve"> (Balochistan)</w:t>
      </w:r>
      <w:r w:rsidR="00E6701C" w:rsidRPr="00103135">
        <w:rPr>
          <w:rFonts w:ascii="Times New Roman" w:hAnsi="Times New Roman" w:cs="Times New Roman"/>
          <w:color w:val="000000"/>
        </w:rPr>
        <w:t xml:space="preserve"> and higher in Vietnam </w:t>
      </w:r>
      <w:r w:rsidR="00E6701C" w:rsidRPr="00103135">
        <w:rPr>
          <w:rFonts w:ascii="Times New Roman" w:hAnsi="Times New Roman" w:cs="Times New Roman"/>
          <w:color w:val="000000"/>
        </w:rPr>
        <w:fldChar w:fldCharType="begin" w:fldLock="1"/>
      </w:r>
      <w:r w:rsidR="009719D2">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21&lt;/sup&gt;","plainTextFormattedCitation":"21","previouslyFormattedCitation":"&lt;sup&gt;21&lt;/sup&gt;"},"properties":{"noteIndex":0},"schema":"https://github.com/citation-style-language/schema/raw/master/csl-citation.json"}</w:instrText>
      </w:r>
      <w:r w:rsidR="00E6701C" w:rsidRPr="00103135">
        <w:rPr>
          <w:rFonts w:ascii="Times New Roman" w:hAnsi="Times New Roman" w:cs="Times New Roman"/>
          <w:color w:val="000000"/>
        </w:rPr>
        <w:fldChar w:fldCharType="separate"/>
      </w:r>
      <w:r w:rsidR="00F35DB3" w:rsidRPr="00F35DB3">
        <w:rPr>
          <w:rFonts w:ascii="Times New Roman" w:hAnsi="Times New Roman" w:cs="Times New Roman"/>
          <w:noProof/>
          <w:color w:val="000000"/>
          <w:vertAlign w:val="superscript"/>
        </w:rPr>
        <w:t>21</w:t>
      </w:r>
      <w:r w:rsidR="00E6701C" w:rsidRPr="00103135">
        <w:rPr>
          <w:rFonts w:ascii="Times New Roman" w:hAnsi="Times New Roman" w:cs="Times New Roman"/>
          <w:color w:val="000000"/>
        </w:rPr>
        <w:fldChar w:fldCharType="end"/>
      </w:r>
      <w:r w:rsidR="000957FD" w:rsidRPr="00103135">
        <w:rPr>
          <w:rFonts w:ascii="Times New Roman" w:hAnsi="Times New Roman" w:cs="Times New Roman"/>
          <w:color w:val="000000"/>
        </w:rPr>
        <w:t xml:space="preserve">. </w:t>
      </w:r>
      <w:r w:rsidR="00D40C7C" w:rsidRPr="00103135">
        <w:rPr>
          <w:rFonts w:ascii="Times New Roman" w:hAnsi="Times New Roman" w:cs="Times New Roman"/>
          <w:color w:val="000000"/>
        </w:rPr>
        <w:t>Moreover, this figure</w:t>
      </w:r>
      <w:r w:rsidR="00650F71" w:rsidRPr="00103135">
        <w:rPr>
          <w:rFonts w:ascii="Times New Roman" w:hAnsi="Times New Roman" w:cs="Times New Roman"/>
          <w:color w:val="000000"/>
        </w:rPr>
        <w:t xml:space="preserve"> varying in low- and middle-income countries</w:t>
      </w:r>
      <w:r w:rsidR="00D40C7C" w:rsidRPr="00103135">
        <w:rPr>
          <w:rFonts w:ascii="Times New Roman" w:hAnsi="Times New Roman" w:cs="Times New Roman"/>
          <w:color w:val="000000"/>
        </w:rPr>
        <w:t xml:space="preserve">, </w:t>
      </w:r>
      <w:r w:rsidR="00650F71" w:rsidRPr="00103135">
        <w:rPr>
          <w:rFonts w:ascii="Times New Roman" w:hAnsi="Times New Roman" w:cs="Times New Roman"/>
          <w:color w:val="000000"/>
        </w:rPr>
        <w:t xml:space="preserve">mean </w:t>
      </w:r>
      <w:ins w:id="11296" w:author="Kabir, Russell" w:date="2021-02-26T14:12:00Z">
        <w:r w:rsidR="00C41A7C">
          <w:rPr>
            <w:rFonts w:ascii="Times New Roman" w:hAnsi="Times New Roman" w:cs="Times New Roman"/>
            <w:color w:val="000000"/>
          </w:rPr>
          <w:t>rate</w:t>
        </w:r>
      </w:ins>
      <w:del w:id="11297" w:author="Kabir, Russell" w:date="2021-02-26T14:12:00Z">
        <w:r w:rsidR="00650F71" w:rsidRPr="00103135" w:rsidDel="00C41A7C">
          <w:rPr>
            <w:rFonts w:ascii="Times New Roman" w:hAnsi="Times New Roman" w:cs="Times New Roman"/>
            <w:color w:val="000000"/>
          </w:rPr>
          <w:delText>percentage</w:delText>
        </w:r>
      </w:del>
      <w:r w:rsidR="00650F71" w:rsidRPr="00103135">
        <w:rPr>
          <w:rFonts w:ascii="Times New Roman" w:hAnsi="Times New Roman" w:cs="Times New Roman"/>
          <w:color w:val="000000"/>
        </w:rPr>
        <w:t xml:space="preserve"> of children aged 36–59 months with on-track development was 65·5%, ranging from 42·6% in Sierra Leone to 85·9 % in Belize </w:t>
      </w:r>
      <w:r w:rsidR="00650F71" w:rsidRPr="00103135">
        <w:rPr>
          <w:rFonts w:ascii="Times New Roman" w:hAnsi="Times New Roman" w:cs="Times New Roman"/>
          <w:color w:val="000000"/>
        </w:rPr>
        <w:fldChar w:fldCharType="begin" w:fldLock="1"/>
      </w:r>
      <w:r w:rsidR="009719D2">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21&lt;/sup&gt;","plainTextFormattedCitation":"21","previouslyFormattedCitation":"&lt;sup&gt;21&lt;/sup&gt;"},"properties":{"noteIndex":0},"schema":"https://github.com/citation-style-language/schema/raw/master/csl-citation.json"}</w:instrText>
      </w:r>
      <w:r w:rsidR="00650F71" w:rsidRPr="00103135">
        <w:rPr>
          <w:rFonts w:ascii="Times New Roman" w:hAnsi="Times New Roman" w:cs="Times New Roman"/>
          <w:color w:val="000000"/>
        </w:rPr>
        <w:fldChar w:fldCharType="separate"/>
      </w:r>
      <w:r w:rsidR="00F35DB3" w:rsidRPr="00F35DB3">
        <w:rPr>
          <w:rFonts w:ascii="Times New Roman" w:hAnsi="Times New Roman" w:cs="Times New Roman"/>
          <w:noProof/>
          <w:color w:val="000000"/>
          <w:vertAlign w:val="superscript"/>
        </w:rPr>
        <w:t>21</w:t>
      </w:r>
      <w:r w:rsidR="00650F71" w:rsidRPr="00103135">
        <w:rPr>
          <w:rFonts w:ascii="Times New Roman" w:hAnsi="Times New Roman" w:cs="Times New Roman"/>
          <w:color w:val="000000"/>
        </w:rPr>
        <w:fldChar w:fldCharType="end"/>
      </w:r>
      <w:r w:rsidR="00650F71" w:rsidRPr="00103135">
        <w:rPr>
          <w:rFonts w:ascii="Times New Roman" w:hAnsi="Times New Roman" w:cs="Times New Roman"/>
          <w:color w:val="000000"/>
        </w:rPr>
        <w:t>.</w:t>
      </w:r>
      <w:r w:rsidR="00D40C7C" w:rsidRPr="00103135">
        <w:rPr>
          <w:rFonts w:ascii="Times New Roman" w:hAnsi="Times New Roman" w:cs="Times New Roman"/>
          <w:color w:val="000000"/>
        </w:rPr>
        <w:t xml:space="preserve"> We also found a </w:t>
      </w:r>
      <w:ins w:id="11298" w:author="Kabir, Russell" w:date="2021-02-26T14:12:00Z">
        <w:r w:rsidR="00C41A7C">
          <w:rPr>
            <w:rFonts w:ascii="Times New Roman" w:hAnsi="Times New Roman" w:cs="Times New Roman"/>
            <w:color w:val="000000"/>
          </w:rPr>
          <w:t>substantial</w:t>
        </w:r>
      </w:ins>
      <w:del w:id="11299" w:author="Kabir, Russell" w:date="2021-02-26T14:12:00Z">
        <w:r w:rsidR="00D40C7C" w:rsidRPr="00103135" w:rsidDel="00C41A7C">
          <w:rPr>
            <w:rFonts w:ascii="Times New Roman" w:hAnsi="Times New Roman" w:cs="Times New Roman"/>
            <w:color w:val="000000"/>
          </w:rPr>
          <w:delText>strong</w:delText>
        </w:r>
      </w:del>
      <w:r w:rsidR="00D40C7C" w:rsidRPr="00103135">
        <w:rPr>
          <w:rFonts w:ascii="Times New Roman" w:hAnsi="Times New Roman" w:cs="Times New Roman"/>
          <w:color w:val="000000"/>
        </w:rPr>
        <w:t xml:space="preserve"> impact </w:t>
      </w:r>
      <w:ins w:id="11300" w:author="Kabir, Russell" w:date="2021-02-26T14:12:00Z">
        <w:r w:rsidR="00C41A7C">
          <w:rPr>
            <w:rFonts w:ascii="Times New Roman" w:hAnsi="Times New Roman" w:cs="Times New Roman"/>
            <w:color w:val="000000"/>
          </w:rPr>
          <w:t>on</w:t>
        </w:r>
      </w:ins>
      <w:del w:id="11301" w:author="Kabir, Russell" w:date="2021-02-26T14:12:00Z">
        <w:r w:rsidR="00D40C7C" w:rsidRPr="00103135" w:rsidDel="00C41A7C">
          <w:rPr>
            <w:rFonts w:ascii="Times New Roman" w:hAnsi="Times New Roman" w:cs="Times New Roman"/>
            <w:color w:val="000000"/>
          </w:rPr>
          <w:delText>of</w:delText>
        </w:r>
      </w:del>
      <w:r w:rsidR="00D40C7C" w:rsidRPr="00103135">
        <w:rPr>
          <w:rFonts w:ascii="Times New Roman" w:hAnsi="Times New Roman" w:cs="Times New Roman"/>
          <w:color w:val="000000"/>
        </w:rPr>
        <w:t xml:space="preserve"> </w:t>
      </w:r>
      <w:r w:rsidR="00EB0072" w:rsidRPr="00103135">
        <w:rPr>
          <w:rFonts w:ascii="Times New Roman" w:hAnsi="Times New Roman" w:cs="Times New Roman"/>
          <w:color w:val="000000"/>
        </w:rPr>
        <w:t>child age</w:t>
      </w:r>
      <w:r w:rsidR="00D40C7C" w:rsidRPr="00103135">
        <w:rPr>
          <w:rFonts w:ascii="Times New Roman" w:hAnsi="Times New Roman" w:cs="Times New Roman"/>
          <w:color w:val="000000"/>
        </w:rPr>
        <w:t>,</w:t>
      </w:r>
      <w:r w:rsidR="00EB0072" w:rsidRPr="00103135">
        <w:rPr>
          <w:rFonts w:ascii="Times New Roman" w:hAnsi="Times New Roman" w:cs="Times New Roman"/>
          <w:color w:val="000000"/>
        </w:rPr>
        <w:t xml:space="preserve"> child sex, </w:t>
      </w:r>
      <w:del w:id="11302" w:author="Kabir, Russell" w:date="2021-02-26T14:12:00Z">
        <w:r w:rsidR="00235DC3" w:rsidRPr="00103135" w:rsidDel="00C41A7C">
          <w:rPr>
            <w:rStyle w:val="fontstyle01"/>
            <w:rFonts w:ascii="Times New Roman" w:hAnsi="Times New Roman" w:cs="Times New Roman"/>
            <w:sz w:val="22"/>
            <w:szCs w:val="22"/>
          </w:rPr>
          <w:delText xml:space="preserve">place of </w:delText>
        </w:r>
      </w:del>
      <w:r w:rsidR="00235DC3" w:rsidRPr="00103135">
        <w:rPr>
          <w:rStyle w:val="fontstyle01"/>
          <w:rFonts w:ascii="Times New Roman" w:hAnsi="Times New Roman" w:cs="Times New Roman"/>
          <w:sz w:val="22"/>
          <w:szCs w:val="22"/>
        </w:rPr>
        <w:t>residence</w:t>
      </w:r>
      <w:r w:rsidR="00EB0072" w:rsidRPr="00103135">
        <w:rPr>
          <w:rFonts w:ascii="Times New Roman" w:hAnsi="Times New Roman" w:cs="Times New Roman"/>
          <w:color w:val="000000"/>
        </w:rPr>
        <w:t>, division, mother’s education</w:t>
      </w:r>
      <w:r w:rsidR="00BF00AA" w:rsidRPr="00103135">
        <w:rPr>
          <w:rFonts w:ascii="Times New Roman" w:hAnsi="Times New Roman" w:cs="Times New Roman"/>
          <w:color w:val="000000"/>
        </w:rPr>
        <w:t>,</w:t>
      </w:r>
      <w:r w:rsidR="00EB0072" w:rsidRPr="00103135">
        <w:rPr>
          <w:rFonts w:ascii="Times New Roman" w:hAnsi="Times New Roman" w:cs="Times New Roman"/>
          <w:color w:val="000000"/>
        </w:rPr>
        <w:t xml:space="preserve"> and</w:t>
      </w:r>
      <w:r w:rsidR="00D40C7C" w:rsidRPr="00103135">
        <w:rPr>
          <w:rFonts w:ascii="Times New Roman" w:hAnsi="Times New Roman" w:cs="Times New Roman"/>
          <w:color w:val="000000"/>
        </w:rPr>
        <w:t xml:space="preserve"> </w:t>
      </w:r>
      <w:r w:rsidR="00EB0072" w:rsidRPr="00103135">
        <w:rPr>
          <w:rFonts w:ascii="Times New Roman" w:hAnsi="Times New Roman" w:cs="Times New Roman"/>
          <w:color w:val="000000"/>
        </w:rPr>
        <w:t>wealth index</w:t>
      </w:r>
      <w:r w:rsidR="00D40C7C" w:rsidRPr="00103135">
        <w:rPr>
          <w:rFonts w:ascii="Times New Roman" w:hAnsi="Times New Roman" w:cs="Times New Roman"/>
          <w:color w:val="000000"/>
        </w:rPr>
        <w:t xml:space="preserve"> on the </w:t>
      </w:r>
      <w:r w:rsidR="00235DC3" w:rsidRPr="00103135">
        <w:rPr>
          <w:rFonts w:ascii="Times New Roman" w:hAnsi="Times New Roman" w:cs="Times New Roman"/>
          <w:color w:val="000000"/>
        </w:rPr>
        <w:t xml:space="preserve">ECD </w:t>
      </w:r>
      <w:r w:rsidR="00EB0072" w:rsidRPr="00103135">
        <w:rPr>
          <w:rFonts w:ascii="Times New Roman" w:hAnsi="Times New Roman" w:cs="Times New Roman"/>
          <w:color w:val="000000"/>
        </w:rPr>
        <w:t>status</w:t>
      </w:r>
      <w:r w:rsidR="00D40C7C" w:rsidRPr="00103135">
        <w:rPr>
          <w:rFonts w:ascii="Times New Roman" w:hAnsi="Times New Roman" w:cs="Times New Roman"/>
          <w:color w:val="000000"/>
        </w:rPr>
        <w:t>.</w:t>
      </w:r>
      <w:r w:rsidR="00124AD2" w:rsidRPr="00103135">
        <w:rPr>
          <w:rFonts w:ascii="Times New Roman" w:hAnsi="Times New Roman" w:cs="Times New Roman"/>
          <w:color w:val="000000"/>
        </w:rPr>
        <w:t xml:space="preserve"> </w:t>
      </w:r>
    </w:p>
    <w:p w14:paraId="48730F28" w14:textId="77777777" w:rsidR="00124AD2" w:rsidRPr="00103135" w:rsidRDefault="00124AD2" w:rsidP="00E75A46">
      <w:pPr>
        <w:spacing w:after="0" w:line="480" w:lineRule="auto"/>
        <w:contextualSpacing/>
        <w:jc w:val="both"/>
        <w:rPr>
          <w:rFonts w:ascii="Times New Roman" w:hAnsi="Times New Roman" w:cs="Times New Roman"/>
          <w:color w:val="000000"/>
        </w:rPr>
        <w:pPrChange w:id="11303" w:author="Microsoft account" w:date="2021-05-25T22:50:00Z">
          <w:pPr>
            <w:spacing w:after="0" w:line="480" w:lineRule="auto"/>
            <w:contextualSpacing/>
          </w:pPr>
        </w:pPrChange>
      </w:pPr>
    </w:p>
    <w:p w14:paraId="21525B9D" w14:textId="0F495BB8" w:rsidR="00AB0617" w:rsidRPr="00103135" w:rsidRDefault="00B87671" w:rsidP="00E75A46">
      <w:pPr>
        <w:spacing w:after="0" w:line="480" w:lineRule="auto"/>
        <w:contextualSpacing/>
        <w:jc w:val="both"/>
        <w:rPr>
          <w:rFonts w:ascii="Times New Roman" w:hAnsi="Times New Roman" w:cs="Times New Roman"/>
          <w:color w:val="000000"/>
        </w:rPr>
        <w:pPrChange w:id="11304" w:author="Microsoft account" w:date="2021-05-25T22:50:00Z">
          <w:pPr>
            <w:spacing w:after="0" w:line="480" w:lineRule="auto"/>
            <w:contextualSpacing/>
          </w:pPr>
        </w:pPrChange>
      </w:pPr>
      <w:r w:rsidRPr="00103135">
        <w:rPr>
          <w:rFonts w:ascii="Times New Roman" w:hAnsi="Times New Roman" w:cs="Times New Roman"/>
          <w:color w:val="000000"/>
        </w:rPr>
        <w:t xml:space="preserve">In this study, </w:t>
      </w:r>
      <w:ins w:id="11305" w:author="Kabir, Russell" w:date="2021-02-26T14:12:00Z">
        <w:r w:rsidR="00C41A7C">
          <w:rPr>
            <w:rFonts w:ascii="Times New Roman" w:hAnsi="Times New Roman" w:cs="Times New Roman"/>
            <w:color w:val="000000"/>
          </w:rPr>
          <w:t xml:space="preserve">the </w:t>
        </w:r>
      </w:ins>
      <w:r w:rsidRPr="00103135">
        <w:rPr>
          <w:rFonts w:ascii="Times New Roman" w:hAnsi="Times New Roman" w:cs="Times New Roman"/>
          <w:color w:val="000000"/>
        </w:rPr>
        <w:t>bo</w:t>
      </w:r>
      <w:r w:rsidR="00BF00AA" w:rsidRPr="00103135">
        <w:rPr>
          <w:rFonts w:ascii="Times New Roman" w:hAnsi="Times New Roman" w:cs="Times New Roman"/>
          <w:color w:val="000000"/>
        </w:rPr>
        <w:t>y</w:t>
      </w:r>
      <w:r w:rsidR="00B337E3" w:rsidRPr="00103135">
        <w:rPr>
          <w:rFonts w:ascii="Times New Roman" w:hAnsi="Times New Roman" w:cs="Times New Roman"/>
          <w:color w:val="000000"/>
        </w:rPr>
        <w:t>’</w:t>
      </w:r>
      <w:r w:rsidRPr="00103135">
        <w:rPr>
          <w:rFonts w:ascii="Times New Roman" w:hAnsi="Times New Roman" w:cs="Times New Roman"/>
          <w:color w:val="000000"/>
        </w:rPr>
        <w:t xml:space="preserve">s </w:t>
      </w:r>
      <w:r w:rsidR="00235DC3" w:rsidRPr="00103135">
        <w:rPr>
          <w:rFonts w:ascii="Times New Roman" w:hAnsi="Times New Roman" w:cs="Times New Roman"/>
          <w:color w:val="000000"/>
        </w:rPr>
        <w:t>ECD</w:t>
      </w:r>
      <w:r w:rsidRPr="00103135">
        <w:rPr>
          <w:rFonts w:ascii="Times New Roman" w:hAnsi="Times New Roman" w:cs="Times New Roman"/>
          <w:color w:val="000000"/>
        </w:rPr>
        <w:t xml:space="preserve"> on track status is </w:t>
      </w:r>
      <w:ins w:id="11306" w:author="Kabir, Russell" w:date="2021-02-26T14:13:00Z">
        <w:r w:rsidR="00C41A7C">
          <w:rPr>
            <w:rFonts w:ascii="Times New Roman" w:hAnsi="Times New Roman" w:cs="Times New Roman"/>
            <w:color w:val="000000"/>
          </w:rPr>
          <w:t>low</w:t>
        </w:r>
      </w:ins>
      <w:del w:id="11307" w:author="Kabir, Russell" w:date="2021-02-26T14:13:00Z">
        <w:r w:rsidRPr="00103135" w:rsidDel="00C41A7C">
          <w:rPr>
            <w:rFonts w:ascii="Times New Roman" w:hAnsi="Times New Roman" w:cs="Times New Roman"/>
            <w:color w:val="000000"/>
          </w:rPr>
          <w:delText>poor</w:delText>
        </w:r>
      </w:del>
      <w:r w:rsidRPr="00103135">
        <w:rPr>
          <w:rFonts w:ascii="Times New Roman" w:hAnsi="Times New Roman" w:cs="Times New Roman"/>
          <w:color w:val="000000"/>
        </w:rPr>
        <w:t xml:space="preserve"> compared to girls and correspondingly had </w:t>
      </w:r>
      <w:r w:rsidR="00B337E3" w:rsidRPr="00103135">
        <w:rPr>
          <w:rFonts w:ascii="Times New Roman" w:hAnsi="Times New Roman" w:cs="Times New Roman"/>
          <w:color w:val="000000"/>
        </w:rPr>
        <w:t xml:space="preserve">a </w:t>
      </w:r>
      <w:r w:rsidR="00235DC3" w:rsidRPr="00103135">
        <w:rPr>
          <w:rFonts w:ascii="Times New Roman" w:hAnsi="Times New Roman" w:cs="Times New Roman"/>
          <w:color w:val="000000"/>
        </w:rPr>
        <w:t>higher chance</w:t>
      </w:r>
      <w:r w:rsidRPr="00103135">
        <w:rPr>
          <w:rFonts w:ascii="Times New Roman" w:hAnsi="Times New Roman" w:cs="Times New Roman"/>
          <w:color w:val="000000"/>
        </w:rPr>
        <w:t xml:space="preserve"> of developmental delay</w:t>
      </w:r>
      <w:del w:id="11308" w:author="Kabir, Russell" w:date="2021-02-26T14:14:00Z">
        <w:r w:rsidR="00235DC3" w:rsidRPr="00103135" w:rsidDel="00C41A7C">
          <w:rPr>
            <w:rFonts w:ascii="Times New Roman" w:hAnsi="Times New Roman" w:cs="Times New Roman"/>
            <w:color w:val="000000"/>
          </w:rPr>
          <w:delText xml:space="preserve"> on boys</w:delText>
        </w:r>
      </w:del>
      <w:r w:rsidRPr="00103135">
        <w:rPr>
          <w:rFonts w:ascii="Times New Roman" w:hAnsi="Times New Roman" w:cs="Times New Roman"/>
          <w:color w:val="000000"/>
        </w:rPr>
        <w:t>. Th</w:t>
      </w:r>
      <w:r w:rsidR="00B337E3" w:rsidRPr="00103135">
        <w:rPr>
          <w:rFonts w:ascii="Times New Roman" w:hAnsi="Times New Roman" w:cs="Times New Roman"/>
          <w:color w:val="000000"/>
        </w:rPr>
        <w:t>ese</w:t>
      </w:r>
      <w:r w:rsidRPr="00103135">
        <w:rPr>
          <w:rFonts w:ascii="Times New Roman" w:hAnsi="Times New Roman" w:cs="Times New Roman"/>
          <w:color w:val="000000"/>
        </w:rPr>
        <w:t xml:space="preserve"> findings </w:t>
      </w:r>
      <w:r w:rsidR="00B337E3" w:rsidRPr="00103135">
        <w:rPr>
          <w:rFonts w:ascii="Times New Roman" w:hAnsi="Times New Roman" w:cs="Times New Roman"/>
          <w:color w:val="000000"/>
        </w:rPr>
        <w:t>are</w:t>
      </w:r>
      <w:r w:rsidRPr="00103135">
        <w:rPr>
          <w:rFonts w:ascii="Times New Roman" w:hAnsi="Times New Roman" w:cs="Times New Roman"/>
          <w:color w:val="000000"/>
        </w:rPr>
        <w:t xml:space="preserve"> consistent with other </w:t>
      </w:r>
      <w:r w:rsidR="00124AD2" w:rsidRPr="00103135">
        <w:rPr>
          <w:rFonts w:ascii="Times New Roman" w:hAnsi="Times New Roman" w:cs="Times New Roman"/>
          <w:color w:val="000000"/>
        </w:rPr>
        <w:t xml:space="preserve">cohort </w:t>
      </w:r>
      <w:r w:rsidRPr="00103135">
        <w:rPr>
          <w:rFonts w:ascii="Times New Roman" w:hAnsi="Times New Roman" w:cs="Times New Roman"/>
          <w:color w:val="000000"/>
        </w:rPr>
        <w:t>stud</w:t>
      </w:r>
      <w:r w:rsidR="00B337E3" w:rsidRPr="00103135">
        <w:rPr>
          <w:rFonts w:ascii="Times New Roman" w:hAnsi="Times New Roman" w:cs="Times New Roman"/>
          <w:color w:val="000000"/>
        </w:rPr>
        <w:t>ies</w:t>
      </w:r>
      <w:r w:rsidR="00030492" w:rsidRPr="00103135">
        <w:rPr>
          <w:rFonts w:ascii="Times New Roman" w:hAnsi="Times New Roman" w:cs="Times New Roman"/>
          <w:color w:val="000000"/>
        </w:rPr>
        <w:t xml:space="preserve"> </w:t>
      </w:r>
      <w:del w:id="11309" w:author="Kabir, Russell" w:date="2021-02-26T14:12:00Z">
        <w:r w:rsidR="00030492" w:rsidRPr="00103135" w:rsidDel="00C41A7C">
          <w:rPr>
            <w:rFonts w:ascii="Times New Roman" w:hAnsi="Times New Roman" w:cs="Times New Roman"/>
            <w:color w:val="000000"/>
          </w:rPr>
          <w:delText xml:space="preserve">done </w:delText>
        </w:r>
      </w:del>
      <w:r w:rsidR="00030492" w:rsidRPr="00103135">
        <w:rPr>
          <w:rFonts w:ascii="Times New Roman" w:hAnsi="Times New Roman" w:cs="Times New Roman"/>
          <w:color w:val="000000"/>
        </w:rPr>
        <w:t>in Western Cape, South Africa,</w:t>
      </w:r>
      <w:r w:rsidRPr="00103135">
        <w:rPr>
          <w:rFonts w:ascii="Times New Roman" w:hAnsi="Times New Roman" w:cs="Times New Roman"/>
          <w:color w:val="000000"/>
        </w:rPr>
        <w:t xml:space="preserve"> </w:t>
      </w:r>
      <w:r w:rsidR="00030492" w:rsidRPr="00103135">
        <w:rPr>
          <w:rFonts w:ascii="Times New Roman" w:hAnsi="Times New Roman" w:cs="Times New Roman"/>
          <w:color w:val="000000"/>
        </w:rPr>
        <w:t xml:space="preserve">where they </w:t>
      </w:r>
      <w:r w:rsidRPr="00103135">
        <w:rPr>
          <w:rFonts w:ascii="Times New Roman" w:hAnsi="Times New Roman" w:cs="Times New Roman"/>
          <w:color w:val="000000"/>
        </w:rPr>
        <w:t>explor</w:t>
      </w:r>
      <w:r w:rsidR="00030492" w:rsidRPr="00103135">
        <w:rPr>
          <w:rFonts w:ascii="Times New Roman" w:hAnsi="Times New Roman" w:cs="Times New Roman"/>
          <w:color w:val="000000"/>
        </w:rPr>
        <w:t>ed</w:t>
      </w:r>
      <w:r w:rsidRPr="00103135">
        <w:rPr>
          <w:rFonts w:ascii="Times New Roman" w:hAnsi="Times New Roman" w:cs="Times New Roman"/>
          <w:color w:val="000000"/>
        </w:rPr>
        <w:t xml:space="preserve"> developmental performance</w:t>
      </w:r>
      <w:r w:rsidR="00030492" w:rsidRPr="00103135">
        <w:rPr>
          <w:rFonts w:ascii="Times New Roman" w:hAnsi="Times New Roman" w:cs="Times New Roman"/>
          <w:color w:val="000000"/>
        </w:rPr>
        <w:t xml:space="preserve"> by cognitive, language, and fine motor</w:t>
      </w:r>
      <w:r w:rsidRPr="00103135">
        <w:rPr>
          <w:rFonts w:ascii="Times New Roman" w:hAnsi="Times New Roman" w:cs="Times New Roman"/>
          <w:color w:val="000000"/>
        </w:rPr>
        <w:t xml:space="preserve"> in very young children</w:t>
      </w:r>
      <w:r w:rsidR="00402D2F" w:rsidRPr="00103135">
        <w:rPr>
          <w:rFonts w:ascii="Times New Roman" w:hAnsi="Times New Roman" w:cs="Times New Roman"/>
          <w:color w:val="000000"/>
        </w:rPr>
        <w:t xml:space="preserve"> </w:t>
      </w:r>
      <w:r w:rsidR="004B4E53" w:rsidRPr="00103135">
        <w:rPr>
          <w:rFonts w:ascii="Times New Roman" w:hAnsi="Times New Roman" w:cs="Times New Roman"/>
          <w:color w:val="000000"/>
        </w:rPr>
        <w:fldChar w:fldCharType="begin" w:fldLock="1"/>
      </w:r>
      <w:r w:rsidR="009719D2">
        <w:rPr>
          <w:rFonts w:ascii="Times New Roman" w:hAnsi="Times New Roman" w:cs="Times New Roman"/>
          <w:color w:val="000000"/>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lt;sup&gt;22&lt;/sup&gt;","plainTextFormattedCitation":"22","previouslyFormattedCitation":"&lt;sup&gt;22&lt;/sup&gt;"},"properties":{"noteIndex":0},"schema":"https://github.com/citation-style-language/schema/raw/master/csl-citation.json"}</w:instrText>
      </w:r>
      <w:r w:rsidR="004B4E53" w:rsidRPr="00103135">
        <w:rPr>
          <w:rFonts w:ascii="Times New Roman" w:hAnsi="Times New Roman" w:cs="Times New Roman"/>
          <w:color w:val="000000"/>
        </w:rPr>
        <w:fldChar w:fldCharType="separate"/>
      </w:r>
      <w:r w:rsidR="00F35DB3" w:rsidRPr="00F35DB3">
        <w:rPr>
          <w:rFonts w:ascii="Times New Roman" w:hAnsi="Times New Roman" w:cs="Times New Roman"/>
          <w:noProof/>
          <w:color w:val="000000"/>
          <w:vertAlign w:val="superscript"/>
        </w:rPr>
        <w:t>22</w:t>
      </w:r>
      <w:r w:rsidR="004B4E53" w:rsidRPr="00103135">
        <w:rPr>
          <w:rFonts w:ascii="Times New Roman" w:hAnsi="Times New Roman" w:cs="Times New Roman"/>
          <w:color w:val="000000"/>
        </w:rPr>
        <w:fldChar w:fldCharType="end"/>
      </w:r>
      <w:r w:rsidR="00030492" w:rsidRPr="00103135">
        <w:rPr>
          <w:rFonts w:ascii="Times New Roman" w:hAnsi="Times New Roman" w:cs="Times New Roman"/>
          <w:color w:val="000000"/>
        </w:rPr>
        <w:t>.</w:t>
      </w:r>
      <w:r w:rsidR="006C2EBD" w:rsidRPr="00103135">
        <w:rPr>
          <w:rFonts w:ascii="Times New Roman" w:hAnsi="Times New Roman" w:cs="Times New Roman"/>
          <w:color w:val="000000"/>
        </w:rPr>
        <w:t xml:space="preserve"> </w:t>
      </w:r>
      <w:r w:rsidR="00235DC3" w:rsidRPr="00103135">
        <w:rPr>
          <w:rFonts w:ascii="Times New Roman" w:hAnsi="Times New Roman" w:cs="Times New Roman"/>
          <w:color w:val="000000"/>
        </w:rPr>
        <w:t>S</w:t>
      </w:r>
      <w:r w:rsidR="00AB0617" w:rsidRPr="00103135">
        <w:rPr>
          <w:rFonts w:ascii="Times New Roman" w:hAnsi="Times New Roman" w:cs="Times New Roman"/>
          <w:color w:val="000000"/>
        </w:rPr>
        <w:t>tatistically significant gender differences among children with developmental delay in two or more countries</w:t>
      </w:r>
      <w:r w:rsidR="00235DC3" w:rsidRPr="00103135">
        <w:rPr>
          <w:rFonts w:ascii="Times New Roman" w:hAnsi="Times New Roman" w:cs="Times New Roman"/>
          <w:color w:val="000000"/>
        </w:rPr>
        <w:t xml:space="preserve"> were found </w:t>
      </w:r>
      <w:del w:id="11310" w:author="Kabir, Russell" w:date="2021-02-26T14:13:00Z">
        <w:r w:rsidR="00235DC3" w:rsidRPr="00103135" w:rsidDel="00C41A7C">
          <w:rPr>
            <w:rFonts w:ascii="Times New Roman" w:hAnsi="Times New Roman" w:cs="Times New Roman"/>
            <w:color w:val="000000"/>
          </w:rPr>
          <w:delText xml:space="preserve">by </w:delText>
        </w:r>
      </w:del>
      <w:r w:rsidR="00235DC3" w:rsidRPr="00103135">
        <w:rPr>
          <w:rFonts w:ascii="Times New Roman" w:hAnsi="Times New Roman" w:cs="Times New Roman"/>
          <w:color w:val="000000"/>
        </w:rPr>
        <w:t>using two indicators</w:t>
      </w:r>
      <w:r w:rsidR="00AB0617" w:rsidRPr="00103135">
        <w:rPr>
          <w:rFonts w:ascii="Times New Roman" w:hAnsi="Times New Roman" w:cs="Times New Roman"/>
          <w:color w:val="000000"/>
        </w:rPr>
        <w:t xml:space="preserve">. </w:t>
      </w:r>
      <w:r w:rsidR="00B337E3" w:rsidRPr="00103135">
        <w:rPr>
          <w:rFonts w:ascii="Times New Roman" w:hAnsi="Times New Roman" w:cs="Times New Roman"/>
          <w:color w:val="000000"/>
        </w:rPr>
        <w:t xml:space="preserve">Concerning </w:t>
      </w:r>
      <w:r w:rsidR="00235DC3" w:rsidRPr="00103135">
        <w:rPr>
          <w:rFonts w:ascii="Times New Roman" w:hAnsi="Times New Roman" w:cs="Times New Roman"/>
          <w:color w:val="000000"/>
        </w:rPr>
        <w:t>“</w:t>
      </w:r>
      <w:r w:rsidR="00B337E3" w:rsidRPr="00103135">
        <w:rPr>
          <w:rFonts w:ascii="Times New Roman" w:hAnsi="Times New Roman" w:cs="Times New Roman"/>
          <w:color w:val="000000"/>
        </w:rPr>
        <w:t>learning support</w:t>
      </w:r>
      <w:r w:rsidR="00235DC3" w:rsidRPr="00103135">
        <w:rPr>
          <w:rFonts w:ascii="Times New Roman" w:hAnsi="Times New Roman" w:cs="Times New Roman"/>
          <w:color w:val="000000"/>
        </w:rPr>
        <w:t>”</w:t>
      </w:r>
      <w:r w:rsidR="00AB0617" w:rsidRPr="00103135">
        <w:rPr>
          <w:rFonts w:ascii="Times New Roman" w:hAnsi="Times New Roman" w:cs="Times New Roman"/>
          <w:color w:val="000000"/>
        </w:rPr>
        <w:t xml:space="preserve">, </w:t>
      </w:r>
      <w:del w:id="11311" w:author="Kabir, Russell" w:date="2021-02-26T14:13:00Z">
        <w:r w:rsidR="00AB0617" w:rsidRPr="00103135" w:rsidDel="00C41A7C">
          <w:rPr>
            <w:rFonts w:ascii="Times New Roman" w:hAnsi="Times New Roman" w:cs="Times New Roman"/>
            <w:color w:val="000000"/>
          </w:rPr>
          <w:delText xml:space="preserve">the direction of </w:delText>
        </w:r>
      </w:del>
      <w:r w:rsidR="00AB0617" w:rsidRPr="00103135">
        <w:rPr>
          <w:rFonts w:ascii="Times New Roman" w:hAnsi="Times New Roman" w:cs="Times New Roman"/>
          <w:color w:val="000000"/>
        </w:rPr>
        <w:t xml:space="preserve">gender inequality was inconsistent (higher disadvantage among boys in Vietnam and girls in Nepal). </w:t>
      </w:r>
      <w:r w:rsidR="00B337E3" w:rsidRPr="00103135">
        <w:rPr>
          <w:rFonts w:ascii="Times New Roman" w:hAnsi="Times New Roman" w:cs="Times New Roman"/>
          <w:color w:val="000000"/>
        </w:rPr>
        <w:t xml:space="preserve">Concerning </w:t>
      </w:r>
      <w:r w:rsidR="006C2EBD" w:rsidRPr="00103135">
        <w:rPr>
          <w:rFonts w:ascii="Times New Roman" w:hAnsi="Times New Roman" w:cs="Times New Roman"/>
          <w:color w:val="000000"/>
        </w:rPr>
        <w:t>“</w:t>
      </w:r>
      <w:r w:rsidR="00AB0617" w:rsidRPr="00103135">
        <w:rPr>
          <w:rFonts w:ascii="Times New Roman" w:hAnsi="Times New Roman" w:cs="Times New Roman"/>
          <w:color w:val="000000"/>
        </w:rPr>
        <w:t>aggression</w:t>
      </w:r>
      <w:r w:rsidR="006C2EBD" w:rsidRPr="00103135">
        <w:rPr>
          <w:rFonts w:ascii="Times New Roman" w:hAnsi="Times New Roman" w:cs="Times New Roman"/>
          <w:color w:val="000000"/>
        </w:rPr>
        <w:t>”</w:t>
      </w:r>
      <w:r w:rsidR="00AB0617" w:rsidRPr="00103135">
        <w:rPr>
          <w:rFonts w:ascii="Times New Roman" w:hAnsi="Times New Roman" w:cs="Times New Roman"/>
          <w:color w:val="000000"/>
        </w:rPr>
        <w:t xml:space="preserve"> to others, </w:t>
      </w:r>
      <w:r w:rsidR="00B337E3" w:rsidRPr="00103135">
        <w:rPr>
          <w:rFonts w:ascii="Times New Roman" w:hAnsi="Times New Roman" w:cs="Times New Roman"/>
          <w:color w:val="000000"/>
        </w:rPr>
        <w:t xml:space="preserve">a </w:t>
      </w:r>
      <w:r w:rsidR="00AB0617" w:rsidRPr="00103135">
        <w:rPr>
          <w:rFonts w:ascii="Times New Roman" w:hAnsi="Times New Roman" w:cs="Times New Roman"/>
          <w:color w:val="000000"/>
        </w:rPr>
        <w:t>significantly higher prevalence was observed among boys with developmental delay in Bangladesh, Pakistan</w:t>
      </w:r>
      <w:r w:rsidR="00B337E3" w:rsidRPr="00103135">
        <w:rPr>
          <w:rFonts w:ascii="Times New Roman" w:hAnsi="Times New Roman" w:cs="Times New Roman"/>
          <w:color w:val="000000"/>
        </w:rPr>
        <w:t>,</w:t>
      </w:r>
      <w:r w:rsidR="00AB0617" w:rsidRPr="00103135">
        <w:rPr>
          <w:rFonts w:ascii="Times New Roman" w:hAnsi="Times New Roman" w:cs="Times New Roman"/>
          <w:color w:val="000000"/>
        </w:rPr>
        <w:t xml:space="preserve"> and Vietnam </w:t>
      </w:r>
      <w:r w:rsidR="00AB0617" w:rsidRPr="00103135">
        <w:rPr>
          <w:rFonts w:ascii="Times New Roman" w:hAnsi="Times New Roman" w:cs="Times New Roman"/>
          <w:color w:val="000000"/>
        </w:rPr>
        <w:fldChar w:fldCharType="begin" w:fldLock="1"/>
      </w:r>
      <w:r w:rsidR="009719D2">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23&lt;/sup&gt;","plainTextFormattedCitation":"23","previouslyFormattedCitation":"&lt;sup&gt;23&lt;/sup&gt;"},"properties":{"noteIndex":0},"schema":"https://github.com/citation-style-language/schema/raw/master/csl-citation.json"}</w:instrText>
      </w:r>
      <w:r w:rsidR="00AB0617" w:rsidRPr="00103135">
        <w:rPr>
          <w:rFonts w:ascii="Times New Roman" w:hAnsi="Times New Roman" w:cs="Times New Roman"/>
          <w:color w:val="000000"/>
        </w:rPr>
        <w:fldChar w:fldCharType="separate"/>
      </w:r>
      <w:r w:rsidR="00F35DB3" w:rsidRPr="00F35DB3">
        <w:rPr>
          <w:rFonts w:ascii="Times New Roman" w:hAnsi="Times New Roman" w:cs="Times New Roman"/>
          <w:noProof/>
          <w:color w:val="000000"/>
          <w:vertAlign w:val="superscript"/>
        </w:rPr>
        <w:t>23</w:t>
      </w:r>
      <w:r w:rsidR="00AB0617" w:rsidRPr="00103135">
        <w:rPr>
          <w:rFonts w:ascii="Times New Roman" w:hAnsi="Times New Roman" w:cs="Times New Roman"/>
          <w:color w:val="000000"/>
        </w:rPr>
        <w:fldChar w:fldCharType="end"/>
      </w:r>
      <w:r w:rsidR="00AB0617" w:rsidRPr="00103135">
        <w:rPr>
          <w:rFonts w:ascii="Times New Roman" w:hAnsi="Times New Roman" w:cs="Times New Roman"/>
          <w:color w:val="000000"/>
        </w:rPr>
        <w:t>.</w:t>
      </w:r>
    </w:p>
    <w:p w14:paraId="56947F9A" w14:textId="754830DA" w:rsidR="00E706D2" w:rsidRPr="00103135" w:rsidDel="00E75A46" w:rsidRDefault="00E706D2" w:rsidP="00E75A46">
      <w:pPr>
        <w:spacing w:after="0" w:line="480" w:lineRule="auto"/>
        <w:contextualSpacing/>
        <w:jc w:val="both"/>
        <w:rPr>
          <w:del w:id="11312" w:author="Microsoft account" w:date="2021-05-25T22:49:00Z"/>
          <w:rFonts w:ascii="Times New Roman" w:hAnsi="Times New Roman" w:cs="Times New Roman"/>
          <w:color w:val="000000"/>
        </w:rPr>
        <w:pPrChange w:id="11313" w:author="Microsoft account" w:date="2021-05-25T22:50:00Z">
          <w:pPr>
            <w:spacing w:after="0" w:line="480" w:lineRule="auto"/>
            <w:contextualSpacing/>
          </w:pPr>
        </w:pPrChange>
      </w:pPr>
    </w:p>
    <w:p w14:paraId="1331D5D0" w14:textId="04F32110" w:rsidR="00AB0617" w:rsidRPr="00103135" w:rsidDel="00E75A46" w:rsidRDefault="00E706D2" w:rsidP="00E75A46">
      <w:pPr>
        <w:spacing w:after="0" w:line="480" w:lineRule="auto"/>
        <w:contextualSpacing/>
        <w:jc w:val="both"/>
        <w:rPr>
          <w:del w:id="11314" w:author="Microsoft account" w:date="2021-05-25T22:50:00Z"/>
          <w:rFonts w:ascii="Times New Roman" w:hAnsi="Times New Roman" w:cs="Times New Roman"/>
          <w:color w:val="000000"/>
        </w:rPr>
        <w:pPrChange w:id="11315" w:author="Microsoft account" w:date="2021-05-25T22:50:00Z">
          <w:pPr>
            <w:spacing w:after="0" w:line="480" w:lineRule="auto"/>
            <w:contextualSpacing/>
          </w:pPr>
        </w:pPrChange>
      </w:pPr>
      <w:r w:rsidRPr="00103135">
        <w:rPr>
          <w:rFonts w:ascii="Times New Roman" w:hAnsi="Times New Roman" w:cs="Times New Roman"/>
          <w:color w:val="000000"/>
        </w:rPr>
        <w:t xml:space="preserve">Child </w:t>
      </w:r>
      <w:del w:id="11316" w:author="Kabir, Russell" w:date="2021-02-26T14:28:00Z">
        <w:r w:rsidRPr="00103135" w:rsidDel="00BF31F9">
          <w:rPr>
            <w:rFonts w:ascii="Times New Roman" w:hAnsi="Times New Roman" w:cs="Times New Roman"/>
            <w:color w:val="000000"/>
          </w:rPr>
          <w:delText>bought in</w:delText>
        </w:r>
        <w:r w:rsidR="00B010DB" w:rsidRPr="00103135" w:rsidDel="00BF31F9">
          <w:rPr>
            <w:rFonts w:ascii="Times New Roman" w:hAnsi="Times New Roman" w:cs="Times New Roman"/>
            <w:color w:val="000000"/>
          </w:rPr>
          <w:delText xml:space="preserve"> the</w:delText>
        </w:r>
      </w:del>
      <w:ins w:id="11317" w:author="Kabir, Russell" w:date="2021-02-26T14:28:00Z">
        <w:r w:rsidR="00BF31F9">
          <w:rPr>
            <w:rFonts w:ascii="Times New Roman" w:hAnsi="Times New Roman" w:cs="Times New Roman"/>
            <w:color w:val="000000"/>
          </w:rPr>
          <w:t>from the</w:t>
        </w:r>
      </w:ins>
      <w:r w:rsidRPr="00103135">
        <w:rPr>
          <w:rFonts w:ascii="Times New Roman" w:hAnsi="Times New Roman" w:cs="Times New Roman"/>
          <w:color w:val="000000"/>
        </w:rPr>
        <w:t xml:space="preserve"> </w:t>
      </w:r>
      <w:ins w:id="11318" w:author="Kabir, Russell" w:date="2021-02-26T14:14:00Z">
        <w:r w:rsidR="00C41A7C">
          <w:rPr>
            <w:rFonts w:ascii="Times New Roman" w:hAnsi="Times New Roman" w:cs="Times New Roman"/>
            <w:color w:val="000000"/>
          </w:rPr>
          <w:t>wealthiest</w:t>
        </w:r>
      </w:ins>
      <w:del w:id="11319" w:author="Kabir, Russell" w:date="2021-02-26T14:14:00Z">
        <w:r w:rsidRPr="00103135" w:rsidDel="00C41A7C">
          <w:rPr>
            <w:rFonts w:ascii="Times New Roman" w:hAnsi="Times New Roman" w:cs="Times New Roman"/>
            <w:color w:val="000000"/>
          </w:rPr>
          <w:delText>richest</w:delText>
        </w:r>
      </w:del>
      <w:r w:rsidRPr="00103135">
        <w:rPr>
          <w:rFonts w:ascii="Times New Roman" w:hAnsi="Times New Roman" w:cs="Times New Roman"/>
          <w:color w:val="000000"/>
        </w:rPr>
        <w:t xml:space="preserve"> family </w:t>
      </w:r>
      <w:r w:rsidR="00EE4F1B" w:rsidRPr="00103135">
        <w:rPr>
          <w:rFonts w:ascii="Times New Roman" w:hAnsi="Times New Roman" w:cs="Times New Roman"/>
          <w:color w:val="000000"/>
        </w:rPr>
        <w:t xml:space="preserve">had </w:t>
      </w:r>
      <w:r w:rsidR="00B010DB" w:rsidRPr="00103135">
        <w:rPr>
          <w:rFonts w:ascii="Times New Roman" w:hAnsi="Times New Roman" w:cs="Times New Roman"/>
          <w:color w:val="000000"/>
        </w:rPr>
        <w:t xml:space="preserve">a </w:t>
      </w:r>
      <w:r w:rsidR="00EE4F1B" w:rsidRPr="00103135">
        <w:rPr>
          <w:rFonts w:ascii="Times New Roman" w:hAnsi="Times New Roman" w:cs="Times New Roman"/>
          <w:color w:val="000000"/>
        </w:rPr>
        <w:t>higher chance</w:t>
      </w:r>
      <w:r w:rsidRPr="00103135">
        <w:rPr>
          <w:rFonts w:ascii="Times New Roman" w:hAnsi="Times New Roman" w:cs="Times New Roman"/>
          <w:color w:val="000000"/>
        </w:rPr>
        <w:t xml:space="preserve"> </w:t>
      </w:r>
      <w:r w:rsidR="00EE4F1B" w:rsidRPr="00103135">
        <w:rPr>
          <w:rFonts w:ascii="Times New Roman" w:hAnsi="Times New Roman" w:cs="Times New Roman"/>
          <w:color w:val="000000"/>
        </w:rPr>
        <w:t>of</w:t>
      </w:r>
      <w:r w:rsidRPr="00103135">
        <w:rPr>
          <w:rFonts w:ascii="Times New Roman" w:hAnsi="Times New Roman" w:cs="Times New Roman"/>
          <w:color w:val="000000"/>
        </w:rPr>
        <w:t xml:space="preserve"> overall development compared to their poorest counterparts. Because early childhood programs may exacerbate existing developmental inequalities if uptake of promoted activities is </w:t>
      </w:r>
      <w:ins w:id="11320" w:author="Kabir, Russell" w:date="2021-02-26T14:14:00Z">
        <w:r w:rsidR="00C41A7C">
          <w:rPr>
            <w:rFonts w:ascii="Times New Roman" w:hAnsi="Times New Roman" w:cs="Times New Roman"/>
            <w:color w:val="000000"/>
          </w:rPr>
          <w:t>more significant</w:t>
        </w:r>
      </w:ins>
      <w:del w:id="11321" w:author="Kabir, Russell" w:date="2021-02-26T14:14:00Z">
        <w:r w:rsidRPr="00103135" w:rsidDel="00C41A7C">
          <w:rPr>
            <w:rFonts w:ascii="Times New Roman" w:hAnsi="Times New Roman" w:cs="Times New Roman"/>
            <w:color w:val="000000"/>
          </w:rPr>
          <w:delText>greater</w:delText>
        </w:r>
      </w:del>
      <w:r w:rsidRPr="00103135">
        <w:rPr>
          <w:rFonts w:ascii="Times New Roman" w:hAnsi="Times New Roman" w:cs="Times New Roman"/>
          <w:color w:val="000000"/>
        </w:rPr>
        <w:t xml:space="preserve"> in higher socio-economic groups with already comparatively better growth</w:t>
      </w:r>
      <w:r w:rsidR="008E4649" w:rsidRPr="00103135">
        <w:rPr>
          <w:rFonts w:ascii="Times New Roman" w:hAnsi="Times New Roman" w:cs="Times New Roman"/>
          <w:color w:val="000000"/>
        </w:rPr>
        <w:t xml:space="preserve"> and</w:t>
      </w:r>
      <w:r w:rsidR="0033545F" w:rsidRPr="00103135">
        <w:rPr>
          <w:rFonts w:ascii="Times New Roman" w:hAnsi="Times New Roman" w:cs="Times New Roman"/>
          <w:color w:val="000000"/>
        </w:rPr>
        <w:t xml:space="preserve"> </w:t>
      </w:r>
      <w:r w:rsidRPr="00103135">
        <w:rPr>
          <w:rFonts w:ascii="Times New Roman" w:hAnsi="Times New Roman" w:cs="Times New Roman"/>
          <w:color w:val="000000"/>
        </w:rPr>
        <w:t>development</w:t>
      </w:r>
      <w:del w:id="11322" w:author="Microsoft account" w:date="2021-05-25T22:49:00Z">
        <w:r w:rsidR="00D159A6" w:rsidRPr="00103135" w:rsidDel="00E75A46">
          <w:rPr>
            <w:rFonts w:ascii="Times New Roman" w:hAnsi="Times New Roman" w:cs="Times New Roman"/>
            <w:color w:val="000000"/>
          </w:rPr>
          <w:delText xml:space="preserve"> </w:delText>
        </w:r>
      </w:del>
      <w:r w:rsidR="00D159A6" w:rsidRPr="00103135">
        <w:rPr>
          <w:rFonts w:ascii="Times New Roman" w:hAnsi="Times New Roman" w:cs="Times New Roman"/>
          <w:color w:val="000000"/>
        </w:rPr>
        <w:fldChar w:fldCharType="begin" w:fldLock="1"/>
      </w:r>
      <w:r w:rsidR="009719D2">
        <w:rPr>
          <w:rFonts w:ascii="Times New Roman" w:hAnsi="Times New Roman" w:cs="Times New Roman"/>
          <w:color w:val="000000"/>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lt;sup&gt;24&lt;/sup&gt;","plainTextFormattedCitation":"24","previouslyFormattedCitation":"&lt;sup&gt;24&lt;/sup&gt;"},"properties":{"noteIndex":0},"schema":"https://github.com/citation-style-language/schema/raw/master/csl-citation.json"}</w:instrText>
      </w:r>
      <w:r w:rsidR="00D159A6" w:rsidRPr="00103135">
        <w:rPr>
          <w:rFonts w:ascii="Times New Roman" w:hAnsi="Times New Roman" w:cs="Times New Roman"/>
          <w:color w:val="000000"/>
        </w:rPr>
        <w:fldChar w:fldCharType="separate"/>
      </w:r>
      <w:r w:rsidR="00F35DB3" w:rsidRPr="00F35DB3">
        <w:rPr>
          <w:rFonts w:ascii="Times New Roman" w:hAnsi="Times New Roman" w:cs="Times New Roman"/>
          <w:noProof/>
          <w:color w:val="000000"/>
          <w:vertAlign w:val="superscript"/>
        </w:rPr>
        <w:t>24</w:t>
      </w:r>
      <w:r w:rsidR="00D159A6" w:rsidRPr="00103135">
        <w:rPr>
          <w:rFonts w:ascii="Times New Roman" w:hAnsi="Times New Roman" w:cs="Times New Roman"/>
          <w:color w:val="000000"/>
        </w:rPr>
        <w:fldChar w:fldCharType="end"/>
      </w:r>
      <w:r w:rsidRPr="00103135">
        <w:rPr>
          <w:rFonts w:ascii="Times New Roman" w:hAnsi="Times New Roman" w:cs="Times New Roman"/>
          <w:color w:val="000000"/>
        </w:rPr>
        <w:t>.</w:t>
      </w:r>
      <w:r w:rsidR="002A4ADC" w:rsidRPr="00103135">
        <w:t xml:space="preserve"> </w:t>
      </w:r>
      <w:r w:rsidR="00EE4F1B" w:rsidRPr="00103135">
        <w:rPr>
          <w:rFonts w:ascii="Times New Roman" w:hAnsi="Times New Roman" w:cs="Times New Roman"/>
        </w:rPr>
        <w:t>E</w:t>
      </w:r>
      <w:r w:rsidR="00CB120E" w:rsidRPr="00103135">
        <w:rPr>
          <w:rFonts w:ascii="Times New Roman" w:hAnsi="Times New Roman" w:cs="Times New Roman"/>
          <w:color w:val="000000"/>
        </w:rPr>
        <w:t>vidence shows a graded effect of deprivation and adversity across the entire spectrum of socioeconomic status</w:t>
      </w:r>
      <w:ins w:id="11323" w:author="Kabir, Russell" w:date="2021-02-26T14:15:00Z">
        <w:r w:rsidR="00C41A7C">
          <w:rPr>
            <w:rFonts w:ascii="Times New Roman" w:hAnsi="Times New Roman" w:cs="Times New Roman"/>
            <w:color w:val="000000"/>
          </w:rPr>
          <w:t>. Even</w:t>
        </w:r>
      </w:ins>
      <w:del w:id="11324" w:author="Kabir, Russell" w:date="2021-02-26T14:15:00Z">
        <w:r w:rsidR="00CB120E" w:rsidRPr="00103135" w:rsidDel="00C41A7C">
          <w:rPr>
            <w:rFonts w:ascii="Times New Roman" w:hAnsi="Times New Roman" w:cs="Times New Roman"/>
            <w:color w:val="000000"/>
          </w:rPr>
          <w:delText>, with even</w:delText>
        </w:r>
      </w:del>
      <w:r w:rsidR="00CB120E" w:rsidRPr="00103135">
        <w:rPr>
          <w:rFonts w:ascii="Times New Roman" w:hAnsi="Times New Roman" w:cs="Times New Roman"/>
          <w:color w:val="000000"/>
        </w:rPr>
        <w:t xml:space="preserve"> those children from the second-highest social class </w:t>
      </w:r>
      <w:ins w:id="11325" w:author="Kabir, Russell" w:date="2021-02-26T14:15:00Z">
        <w:r w:rsidR="00C41A7C">
          <w:rPr>
            <w:rFonts w:ascii="Times New Roman" w:hAnsi="Times New Roman" w:cs="Times New Roman"/>
            <w:color w:val="000000"/>
          </w:rPr>
          <w:t>lead to</w:t>
        </w:r>
      </w:ins>
      <w:del w:id="11326" w:author="Kabir, Russell" w:date="2021-02-26T14:15:00Z">
        <w:r w:rsidR="00CB120E" w:rsidRPr="00103135" w:rsidDel="00C41A7C">
          <w:rPr>
            <w:rFonts w:ascii="Times New Roman" w:hAnsi="Times New Roman" w:cs="Times New Roman"/>
            <w:color w:val="000000"/>
          </w:rPr>
          <w:delText>showing</w:delText>
        </w:r>
      </w:del>
      <w:r w:rsidR="00CB120E" w:rsidRPr="00103135">
        <w:rPr>
          <w:rFonts w:ascii="Times New Roman" w:hAnsi="Times New Roman" w:cs="Times New Roman"/>
          <w:color w:val="000000"/>
        </w:rPr>
        <w:t xml:space="preserve"> poorer health and development </w:t>
      </w:r>
      <w:ins w:id="11327" w:author="Kabir, Russell" w:date="2021-02-26T14:15:00Z">
        <w:r w:rsidR="00C41A7C">
          <w:rPr>
            <w:rFonts w:ascii="Times New Roman" w:hAnsi="Times New Roman" w:cs="Times New Roman"/>
            <w:color w:val="000000"/>
          </w:rPr>
          <w:t>than</w:t>
        </w:r>
      </w:ins>
      <w:del w:id="11328" w:author="Kabir, Russell" w:date="2021-02-26T14:15:00Z">
        <w:r w:rsidR="00CB120E" w:rsidRPr="00103135" w:rsidDel="00C41A7C">
          <w:rPr>
            <w:rFonts w:ascii="Times New Roman" w:hAnsi="Times New Roman" w:cs="Times New Roman"/>
            <w:color w:val="000000"/>
          </w:rPr>
          <w:delText>compared with</w:delText>
        </w:r>
      </w:del>
      <w:r w:rsidR="00CB120E" w:rsidRPr="00103135">
        <w:rPr>
          <w:rFonts w:ascii="Times New Roman" w:hAnsi="Times New Roman" w:cs="Times New Roman"/>
          <w:color w:val="000000"/>
        </w:rPr>
        <w:t xml:space="preserve"> those from families of the very highest socioeconomic status </w:t>
      </w:r>
      <w:r w:rsidR="00AE7C26" w:rsidRPr="00103135">
        <w:rPr>
          <w:rFonts w:ascii="Times New Roman" w:hAnsi="Times New Roman" w:cs="Times New Roman"/>
          <w:color w:val="000000"/>
        </w:rPr>
        <w:fldChar w:fldCharType="begin" w:fldLock="1"/>
      </w:r>
      <w:r w:rsidR="009719D2">
        <w:rPr>
          <w:rFonts w:ascii="Times New Roman" w:hAnsi="Times New Roman" w:cs="Times New Roman"/>
          <w:color w:val="000000"/>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lt;sup&gt;25&lt;/sup&gt;","plainTextFormattedCitation":"25","previouslyFormattedCitation":"&lt;sup&gt;25&lt;/sup&gt;"},"properties":{"noteIndex":0},"schema":"https://github.com/citation-style-language/schema/raw/master/csl-citation.json"}</w:instrText>
      </w:r>
      <w:r w:rsidR="00AE7C26" w:rsidRPr="00103135">
        <w:rPr>
          <w:rFonts w:ascii="Times New Roman" w:hAnsi="Times New Roman" w:cs="Times New Roman"/>
          <w:color w:val="000000"/>
        </w:rPr>
        <w:fldChar w:fldCharType="separate"/>
      </w:r>
      <w:r w:rsidR="00F35DB3" w:rsidRPr="00F35DB3">
        <w:rPr>
          <w:rFonts w:ascii="Times New Roman" w:hAnsi="Times New Roman" w:cs="Times New Roman"/>
          <w:noProof/>
          <w:color w:val="000000"/>
          <w:vertAlign w:val="superscript"/>
        </w:rPr>
        <w:t>25</w:t>
      </w:r>
      <w:r w:rsidR="00AE7C26" w:rsidRPr="00103135">
        <w:rPr>
          <w:rFonts w:ascii="Times New Roman" w:hAnsi="Times New Roman" w:cs="Times New Roman"/>
          <w:color w:val="000000"/>
        </w:rPr>
        <w:fldChar w:fldCharType="end"/>
      </w:r>
      <w:r w:rsidR="00CB120E" w:rsidRPr="00103135">
        <w:rPr>
          <w:rFonts w:ascii="Times New Roman" w:hAnsi="Times New Roman" w:cs="Times New Roman"/>
          <w:color w:val="000000"/>
        </w:rPr>
        <w:t>.</w:t>
      </w:r>
      <w:r w:rsidR="00EE4F1B" w:rsidRPr="00103135">
        <w:rPr>
          <w:rFonts w:ascii="Times New Roman" w:hAnsi="Times New Roman" w:cs="Times New Roman"/>
          <w:color w:val="000000"/>
        </w:rPr>
        <w:t xml:space="preserve"> </w:t>
      </w:r>
      <w:r w:rsidR="00AB0617" w:rsidRPr="00103135">
        <w:rPr>
          <w:rFonts w:ascii="Times New Roman" w:hAnsi="Times New Roman" w:cs="Times New Roman"/>
          <w:color w:val="000000"/>
        </w:rPr>
        <w:t>In five of the six countries, children with development</w:t>
      </w:r>
      <w:r w:rsidR="00B010DB" w:rsidRPr="00103135">
        <w:rPr>
          <w:rFonts w:ascii="Times New Roman" w:hAnsi="Times New Roman" w:cs="Times New Roman"/>
          <w:color w:val="000000"/>
        </w:rPr>
        <w:t>al</w:t>
      </w:r>
      <w:r w:rsidR="00AB0617" w:rsidRPr="00103135">
        <w:rPr>
          <w:rFonts w:ascii="Times New Roman" w:hAnsi="Times New Roman" w:cs="Times New Roman"/>
          <w:color w:val="000000"/>
        </w:rPr>
        <w:t xml:space="preserve"> delay were more likely to be living in poverty than their peers. In three countries (Bangladesh, Laos</w:t>
      </w:r>
      <w:r w:rsidR="00B010DB" w:rsidRPr="00103135">
        <w:rPr>
          <w:rFonts w:ascii="Times New Roman" w:hAnsi="Times New Roman" w:cs="Times New Roman"/>
          <w:color w:val="000000"/>
        </w:rPr>
        <w:t>,</w:t>
      </w:r>
      <w:r w:rsidR="00AB0617" w:rsidRPr="00103135">
        <w:rPr>
          <w:rFonts w:ascii="Times New Roman" w:hAnsi="Times New Roman" w:cs="Times New Roman"/>
          <w:color w:val="000000"/>
        </w:rPr>
        <w:t xml:space="preserve"> and Vietnam)</w:t>
      </w:r>
      <w:ins w:id="11329" w:author="Kabir, Russell" w:date="2021-02-26T14:15:00Z">
        <w:r w:rsidR="00C41A7C">
          <w:rPr>
            <w:rFonts w:ascii="Times New Roman" w:hAnsi="Times New Roman" w:cs="Times New Roman"/>
            <w:color w:val="000000"/>
          </w:rPr>
          <w:t>,</w:t>
        </w:r>
      </w:ins>
      <w:r w:rsidR="00AB0617" w:rsidRPr="00103135">
        <w:rPr>
          <w:rFonts w:ascii="Times New Roman" w:hAnsi="Times New Roman" w:cs="Times New Roman"/>
          <w:color w:val="000000"/>
        </w:rPr>
        <w:t xml:space="preserve"> differences were statistically significant. The highest </w:t>
      </w:r>
      <w:ins w:id="11330" w:author="Kabir, Russell" w:date="2021-02-26T14:14:00Z">
        <w:r w:rsidR="00C41A7C">
          <w:rPr>
            <w:rFonts w:ascii="Times New Roman" w:hAnsi="Times New Roman" w:cs="Times New Roman"/>
            <w:color w:val="000000"/>
          </w:rPr>
          <w:t>relative disadvantage rates</w:t>
        </w:r>
      </w:ins>
      <w:del w:id="11331" w:author="Kabir, Russell" w:date="2021-02-26T14:14:00Z">
        <w:r w:rsidR="00AB0617" w:rsidRPr="00103135" w:rsidDel="00C41A7C">
          <w:rPr>
            <w:rFonts w:ascii="Times New Roman" w:hAnsi="Times New Roman" w:cs="Times New Roman"/>
            <w:color w:val="000000"/>
          </w:rPr>
          <w:delText>rates of relative disadvantage</w:delText>
        </w:r>
      </w:del>
      <w:r w:rsidR="00AB0617" w:rsidRPr="00103135">
        <w:rPr>
          <w:rFonts w:ascii="Times New Roman" w:hAnsi="Times New Roman" w:cs="Times New Roman"/>
          <w:color w:val="000000"/>
        </w:rPr>
        <w:t xml:space="preserve"> were observed in Vietnam</w:t>
      </w:r>
      <w:ins w:id="11332" w:author="Kabir, Russell" w:date="2021-02-26T14:14:00Z">
        <w:r w:rsidR="00C41A7C">
          <w:rPr>
            <w:rFonts w:ascii="Times New Roman" w:hAnsi="Times New Roman" w:cs="Times New Roman"/>
            <w:color w:val="000000"/>
          </w:rPr>
          <w:t>,</w:t>
        </w:r>
      </w:ins>
      <w:r w:rsidR="00AB0617" w:rsidRPr="00103135">
        <w:rPr>
          <w:rFonts w:ascii="Times New Roman" w:hAnsi="Times New Roman" w:cs="Times New Roman"/>
          <w:color w:val="000000"/>
        </w:rPr>
        <w:t xml:space="preserve"> with children with development delay being 2.2 times more likely to be living in poverty</w:t>
      </w:r>
      <w:r w:rsidR="008C39D5" w:rsidRPr="00103135">
        <w:rPr>
          <w:rFonts w:ascii="Times New Roman" w:hAnsi="Times New Roman" w:cs="Times New Roman"/>
          <w:color w:val="000000"/>
        </w:rPr>
        <w:t xml:space="preserve"> </w:t>
      </w:r>
      <w:r w:rsidR="008C39D5" w:rsidRPr="00103135">
        <w:rPr>
          <w:rFonts w:ascii="Times New Roman" w:hAnsi="Times New Roman" w:cs="Times New Roman"/>
          <w:color w:val="000000"/>
        </w:rPr>
        <w:fldChar w:fldCharType="begin" w:fldLock="1"/>
      </w:r>
      <w:r w:rsidR="009719D2">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23&lt;/sup&gt;","plainTextFormattedCitation":"23","previouslyFormattedCitation":"&lt;sup&gt;23&lt;/sup&gt;"},"properties":{"noteIndex":0},"schema":"https://github.com/citation-style-language/schema/raw/master/csl-citation.json"}</w:instrText>
      </w:r>
      <w:r w:rsidR="008C39D5" w:rsidRPr="00103135">
        <w:rPr>
          <w:rFonts w:ascii="Times New Roman" w:hAnsi="Times New Roman" w:cs="Times New Roman"/>
          <w:color w:val="000000"/>
        </w:rPr>
        <w:fldChar w:fldCharType="separate"/>
      </w:r>
      <w:r w:rsidR="00F35DB3" w:rsidRPr="00F35DB3">
        <w:rPr>
          <w:rFonts w:ascii="Times New Roman" w:hAnsi="Times New Roman" w:cs="Times New Roman"/>
          <w:noProof/>
          <w:color w:val="000000"/>
          <w:vertAlign w:val="superscript"/>
        </w:rPr>
        <w:t>23</w:t>
      </w:r>
      <w:r w:rsidR="008C39D5" w:rsidRPr="00103135">
        <w:rPr>
          <w:rFonts w:ascii="Times New Roman" w:hAnsi="Times New Roman" w:cs="Times New Roman"/>
          <w:color w:val="000000"/>
        </w:rPr>
        <w:fldChar w:fldCharType="end"/>
      </w:r>
      <w:r w:rsidR="00AB0617" w:rsidRPr="00103135">
        <w:rPr>
          <w:rFonts w:ascii="Times New Roman" w:hAnsi="Times New Roman" w:cs="Times New Roman"/>
          <w:color w:val="000000"/>
        </w:rPr>
        <w:t>.</w:t>
      </w:r>
      <w:ins w:id="11333" w:author="Microsoft account" w:date="2021-05-25T21:17:00Z">
        <w:r w:rsidR="0011638B" w:rsidRPr="0011638B">
          <w:t xml:space="preserve"> </w:t>
        </w:r>
        <w:r w:rsidR="0011638B" w:rsidRPr="0011638B">
          <w:rPr>
            <w:rFonts w:ascii="Times New Roman" w:hAnsi="Times New Roman" w:cs="Times New Roman"/>
            <w:color w:val="000000"/>
          </w:rPr>
          <w:t>Poverty and adverse childhood experiences have long-term p</w:t>
        </w:r>
        <w:r w:rsidR="0011638B">
          <w:rPr>
            <w:rFonts w:ascii="Times New Roman" w:hAnsi="Times New Roman" w:cs="Times New Roman"/>
            <w:color w:val="000000"/>
          </w:rPr>
          <w:t>hysiological and epigenetic eff</w:t>
        </w:r>
        <w:r w:rsidR="0011638B" w:rsidRPr="0011638B">
          <w:rPr>
            <w:rFonts w:ascii="Times New Roman" w:hAnsi="Times New Roman" w:cs="Times New Roman"/>
            <w:color w:val="000000"/>
          </w:rPr>
          <w:t>ects on brain development and cognition</w:t>
        </w:r>
      </w:ins>
      <w:ins w:id="11334" w:author="Microsoft account" w:date="2021-05-25T21:19:00Z">
        <w:r w:rsidR="0011638B">
          <w:rPr>
            <w:rFonts w:ascii="Times New Roman" w:hAnsi="Times New Roman" w:cs="Times New Roman"/>
            <w:color w:val="000000"/>
          </w:rPr>
          <w:t xml:space="preserve"> </w:t>
        </w:r>
        <w:r w:rsidR="0011638B">
          <w:rPr>
            <w:rFonts w:ascii="Times New Roman" w:hAnsi="Times New Roman" w:cs="Times New Roman"/>
            <w:color w:val="000000"/>
          </w:rPr>
          <w:fldChar w:fldCharType="begin" w:fldLock="1"/>
        </w:r>
      </w:ins>
      <w:r w:rsidR="008303FF">
        <w:rPr>
          <w:rFonts w:ascii="Times New Roman" w:hAnsi="Times New Roman" w:cs="Times New Roman"/>
          <w:color w:val="000000"/>
        </w:rPr>
        <w:instrText>ADDIN CSL_CITATION {"citationItems":[{"id":"ITEM-1","itemData":{"DOI":"10.1001/jamapediatrics.2015.1682","ISSN":"21686203","PMID":"26191940","author":[{"dropping-particle":"","family":"Luby","given":"Joan L.","non-dropping-particle":"","parse-names":false,"suffix":""}],"container-title":"JAMA Pediatrics","id":"ITEM-1","issue":"9","issued":{"date-parts":[["2015","9","1"]]},"page":"810-811","publisher":"American Medical Association","title":"Povertys most insidious damage: The developing brain","type":"article","volume":"169"},"uris":["http://www.mendeley.com/documents/?uuid=20dce4ac-09bf-36df-8c3f-90fc12357c77"]}],"mendeley":{"formattedCitation":"&lt;sup&gt;26&lt;/sup&gt;","plainTextFormattedCitation":"26","previouslyFormattedCitation":"&lt;sup&gt;26&lt;/sup&gt;"},"properties":{"noteIndex":0},"schema":"https://github.com/citation-style-language/schema/raw/master/csl-citation.json"}</w:instrText>
      </w:r>
      <w:r w:rsidR="0011638B">
        <w:rPr>
          <w:rFonts w:ascii="Times New Roman" w:hAnsi="Times New Roman" w:cs="Times New Roman"/>
          <w:color w:val="000000"/>
        </w:rPr>
        <w:fldChar w:fldCharType="separate"/>
      </w:r>
      <w:r w:rsidR="0011638B" w:rsidRPr="0011638B">
        <w:rPr>
          <w:rFonts w:ascii="Times New Roman" w:hAnsi="Times New Roman" w:cs="Times New Roman"/>
          <w:noProof/>
          <w:color w:val="000000"/>
          <w:vertAlign w:val="superscript"/>
        </w:rPr>
        <w:t>26</w:t>
      </w:r>
      <w:ins w:id="11335" w:author="Microsoft account" w:date="2021-05-25T21:19:00Z">
        <w:r w:rsidR="0011638B">
          <w:rPr>
            <w:rFonts w:ascii="Times New Roman" w:hAnsi="Times New Roman" w:cs="Times New Roman"/>
            <w:color w:val="000000"/>
          </w:rPr>
          <w:fldChar w:fldCharType="end"/>
        </w:r>
      </w:ins>
      <w:ins w:id="11336" w:author="Microsoft account" w:date="2021-05-25T21:17:00Z">
        <w:r w:rsidR="0011638B" w:rsidRPr="0011638B">
          <w:rPr>
            <w:rFonts w:ascii="Times New Roman" w:hAnsi="Times New Roman" w:cs="Times New Roman"/>
            <w:color w:val="000000"/>
          </w:rPr>
          <w:t>.</w:t>
        </w:r>
      </w:ins>
    </w:p>
    <w:p w14:paraId="781CD844" w14:textId="05A1B19A" w:rsidR="008E4649" w:rsidRPr="00103135" w:rsidRDefault="008E4649" w:rsidP="00E75A46">
      <w:pPr>
        <w:spacing w:after="0" w:line="480" w:lineRule="auto"/>
        <w:contextualSpacing/>
        <w:jc w:val="both"/>
        <w:rPr>
          <w:rFonts w:ascii="Times New Roman" w:hAnsi="Times New Roman" w:cs="Times New Roman"/>
          <w:color w:val="000000"/>
        </w:rPr>
        <w:pPrChange w:id="11337" w:author="Microsoft account" w:date="2021-05-25T22:50:00Z">
          <w:pPr>
            <w:spacing w:after="0" w:line="480" w:lineRule="auto"/>
            <w:contextualSpacing/>
          </w:pPr>
        </w:pPrChange>
      </w:pPr>
    </w:p>
    <w:p w14:paraId="27270F07" w14:textId="6D872057" w:rsidR="008E4649" w:rsidRDefault="0026109A" w:rsidP="00E75A46">
      <w:pPr>
        <w:spacing w:after="0" w:line="480" w:lineRule="auto"/>
        <w:contextualSpacing/>
        <w:jc w:val="both"/>
        <w:rPr>
          <w:ins w:id="11338" w:author="Microsoft account" w:date="2021-05-25T22:10:00Z"/>
          <w:rFonts w:ascii="Times New Roman" w:hAnsi="Times New Roman" w:cs="Times New Roman"/>
          <w:color w:val="000000"/>
        </w:rPr>
        <w:pPrChange w:id="11339" w:author="Microsoft account" w:date="2021-05-25T22:50:00Z">
          <w:pPr>
            <w:spacing w:after="0" w:line="480" w:lineRule="auto"/>
            <w:contextualSpacing/>
          </w:pPr>
        </w:pPrChange>
      </w:pPr>
      <w:r w:rsidRPr="00103135">
        <w:rPr>
          <w:rFonts w:ascii="Times New Roman" w:hAnsi="Times New Roman" w:cs="Times New Roman"/>
          <w:color w:val="000000"/>
        </w:rPr>
        <w:t xml:space="preserve">Our study findings also confirmed that </w:t>
      </w:r>
      <w:ins w:id="11340" w:author="Kabir, Russell" w:date="2021-02-26T14:14:00Z">
        <w:r w:rsidR="00C41A7C">
          <w:rPr>
            <w:rFonts w:ascii="Times New Roman" w:hAnsi="Times New Roman" w:cs="Times New Roman"/>
            <w:color w:val="000000"/>
          </w:rPr>
          <w:t>children's on-track developmental status</w:t>
        </w:r>
      </w:ins>
      <w:del w:id="11341" w:author="Kabir, Russell" w:date="2021-02-26T14:14:00Z">
        <w:r w:rsidRPr="00103135" w:rsidDel="00C41A7C">
          <w:rPr>
            <w:rFonts w:ascii="Times New Roman" w:hAnsi="Times New Roman" w:cs="Times New Roman"/>
            <w:color w:val="000000"/>
          </w:rPr>
          <w:delText>the on</w:delText>
        </w:r>
        <w:r w:rsidR="00B010DB" w:rsidRPr="00103135" w:rsidDel="00C41A7C">
          <w:rPr>
            <w:rFonts w:ascii="Times New Roman" w:hAnsi="Times New Roman" w:cs="Times New Roman"/>
            <w:color w:val="000000"/>
          </w:rPr>
          <w:delText>-</w:delText>
        </w:r>
        <w:r w:rsidRPr="00103135" w:rsidDel="00C41A7C">
          <w:rPr>
            <w:rFonts w:ascii="Times New Roman" w:hAnsi="Times New Roman" w:cs="Times New Roman"/>
            <w:color w:val="000000"/>
          </w:rPr>
          <w:delText>track developmental status of children</w:delText>
        </w:r>
      </w:del>
      <w:r w:rsidRPr="00103135">
        <w:rPr>
          <w:rFonts w:ascii="Times New Roman" w:hAnsi="Times New Roman" w:cs="Times New Roman"/>
          <w:color w:val="000000"/>
        </w:rPr>
        <w:t xml:space="preserve"> occurred among secondary or higher educated mothers. </w:t>
      </w:r>
      <w:r w:rsidR="008E4649" w:rsidRPr="00103135">
        <w:rPr>
          <w:rFonts w:ascii="Times New Roman" w:hAnsi="Times New Roman" w:cs="Times New Roman"/>
          <w:color w:val="000000"/>
        </w:rPr>
        <w:t xml:space="preserve">Parents’ cultural backgrounds have been associated with the learning environments provided to children of all ages. Parents tend to promote not only those skills that they value but also those they have mastered. In a recent study, immigrant parents of different cultural backgrounds—Cambodian, Dominican, and Portuguese—differed significantly </w:t>
      </w:r>
      <w:r w:rsidR="00B010DB" w:rsidRPr="00103135">
        <w:rPr>
          <w:rFonts w:ascii="Times New Roman" w:hAnsi="Times New Roman" w:cs="Times New Roman"/>
          <w:color w:val="000000"/>
        </w:rPr>
        <w:t xml:space="preserve">concerning </w:t>
      </w:r>
      <w:r w:rsidR="008E4649" w:rsidRPr="00103135">
        <w:rPr>
          <w:rFonts w:ascii="Times New Roman" w:hAnsi="Times New Roman" w:cs="Times New Roman"/>
          <w:color w:val="000000"/>
        </w:rPr>
        <w:t xml:space="preserve">the areas of their children’s education in which they were involved. These differences existed even when </w:t>
      </w:r>
      <w:ins w:id="11342" w:author="Kabir, Russell" w:date="2021-02-26T14:15:00Z">
        <w:r w:rsidR="00C41A7C">
          <w:rPr>
            <w:rFonts w:ascii="Times New Roman" w:hAnsi="Times New Roman" w:cs="Times New Roman"/>
            <w:color w:val="000000"/>
          </w:rPr>
          <w:t>many</w:t>
        </w:r>
      </w:ins>
      <w:del w:id="11343" w:author="Kabir, Russell" w:date="2021-02-26T14:15:00Z">
        <w:r w:rsidR="008E4649" w:rsidRPr="00103135" w:rsidDel="00C41A7C">
          <w:rPr>
            <w:rFonts w:ascii="Times New Roman" w:hAnsi="Times New Roman" w:cs="Times New Roman"/>
            <w:color w:val="000000"/>
          </w:rPr>
          <w:delText>a large majority of</w:delText>
        </w:r>
      </w:del>
      <w:r w:rsidR="008E4649" w:rsidRPr="00103135">
        <w:rPr>
          <w:rFonts w:ascii="Times New Roman" w:hAnsi="Times New Roman" w:cs="Times New Roman"/>
          <w:color w:val="000000"/>
        </w:rPr>
        <w:t xml:space="preserve"> parents in all groups reported valuing education and having high aspirations for their children’s educational attainment</w:t>
      </w:r>
      <w:r w:rsidRPr="00103135">
        <w:rPr>
          <w:rFonts w:ascii="Times New Roman" w:hAnsi="Times New Roman" w:cs="Times New Roman"/>
          <w:color w:val="000000"/>
        </w:rPr>
        <w:t xml:space="preserve"> </w:t>
      </w:r>
      <w:r w:rsidRPr="00103135">
        <w:rPr>
          <w:rFonts w:ascii="Times New Roman" w:hAnsi="Times New Roman" w:cs="Times New Roman"/>
          <w:color w:val="000000"/>
        </w:rPr>
        <w:fldChar w:fldCharType="begin" w:fldLock="1"/>
      </w:r>
      <w:r w:rsidR="008303FF">
        <w:rPr>
          <w:rFonts w:ascii="Times New Roman" w:hAnsi="Times New Roman" w:cs="Times New Roman"/>
          <w:color w:val="000000"/>
        </w:rPr>
        <w:instrText>ADDIN CSL_CITATION {"citationItems":[{"id":"ITEM-1","itemData":{"author":[{"dropping-particle":"","family":"(US)","given":"National Research Council","non-dropping-particle":"","parse-names":false,"suffix":""},{"dropping-particle":"","family":"(US)","given":"Institute of Medicine","non-dropping-particle":"","parse-names":false,"suffix":""}],"id":"ITEM-1","issued":{"date-parts":[["2004"]]},"publisher":"National Academies Press (US)","title":"Influences on Children’s Health","type":"article-journal"},"uris":["http://www.mendeley.com/documents/?uuid=466ebcfa-2a04-3807-999d-49d46143dfbd"]}],"mendeley":{"formattedCitation":"&lt;sup&gt;27&lt;/sup&gt;","plainTextFormattedCitation":"27","previouslyFormattedCitation":"&lt;sup&gt;27&lt;/sup&gt;"},"properties":{"noteIndex":0},"schema":"https://github.com/citation-style-language/schema/raw/master/csl-citation.json"}</w:instrText>
      </w:r>
      <w:r w:rsidRPr="00103135">
        <w:rPr>
          <w:rFonts w:ascii="Times New Roman" w:hAnsi="Times New Roman" w:cs="Times New Roman"/>
          <w:color w:val="000000"/>
        </w:rPr>
        <w:fldChar w:fldCharType="separate"/>
      </w:r>
      <w:r w:rsidR="0011638B" w:rsidRPr="0011638B">
        <w:rPr>
          <w:rFonts w:ascii="Times New Roman" w:hAnsi="Times New Roman" w:cs="Times New Roman"/>
          <w:noProof/>
          <w:color w:val="000000"/>
          <w:vertAlign w:val="superscript"/>
        </w:rPr>
        <w:t>27</w:t>
      </w:r>
      <w:r w:rsidRPr="00103135">
        <w:rPr>
          <w:rFonts w:ascii="Times New Roman" w:hAnsi="Times New Roman" w:cs="Times New Roman"/>
          <w:color w:val="000000"/>
        </w:rPr>
        <w:fldChar w:fldCharType="end"/>
      </w:r>
      <w:r w:rsidR="008E4649" w:rsidRPr="00103135">
        <w:rPr>
          <w:rFonts w:ascii="Times New Roman" w:hAnsi="Times New Roman" w:cs="Times New Roman"/>
          <w:color w:val="000000"/>
        </w:rPr>
        <w:t>.</w:t>
      </w:r>
    </w:p>
    <w:p w14:paraId="7D31CDBE" w14:textId="5385FEEB" w:rsidR="00154E9F" w:rsidRDefault="00154E9F" w:rsidP="00E75A46">
      <w:pPr>
        <w:spacing w:after="0" w:line="480" w:lineRule="auto"/>
        <w:contextualSpacing/>
        <w:jc w:val="both"/>
        <w:rPr>
          <w:ins w:id="11344" w:author="Microsoft account" w:date="2021-05-25T20:25:00Z"/>
          <w:rFonts w:ascii="Times New Roman" w:hAnsi="Times New Roman" w:cs="Times New Roman"/>
          <w:color w:val="000000"/>
        </w:rPr>
        <w:pPrChange w:id="11345" w:author="Microsoft account" w:date="2021-05-25T22:50:00Z">
          <w:pPr>
            <w:spacing w:after="0" w:line="480" w:lineRule="auto"/>
            <w:contextualSpacing/>
          </w:pPr>
        </w:pPrChange>
      </w:pPr>
      <w:ins w:id="11346" w:author="Microsoft account" w:date="2021-05-25T22:11:00Z">
        <w:r>
          <w:rPr>
            <w:rFonts w:ascii="Times New Roman" w:hAnsi="Times New Roman" w:cs="Times New Roman"/>
            <w:color w:val="000000"/>
          </w:rPr>
          <w:t>According to our study, e</w:t>
        </w:r>
      </w:ins>
      <w:ins w:id="11347" w:author="Microsoft account" w:date="2021-05-25T22:10:00Z">
        <w:r>
          <w:rPr>
            <w:rFonts w:ascii="Times New Roman" w:hAnsi="Times New Roman" w:cs="Times New Roman"/>
            <w:color w:val="000000"/>
          </w:rPr>
          <w:t xml:space="preserve">arly childhood diseases and </w:t>
        </w:r>
      </w:ins>
      <w:ins w:id="11348" w:author="Microsoft account" w:date="2021-05-25T22:11:00Z">
        <w:r>
          <w:rPr>
            <w:rFonts w:ascii="Times New Roman" w:hAnsi="Times New Roman" w:cs="Times New Roman"/>
            <w:color w:val="000000"/>
          </w:rPr>
          <w:t xml:space="preserve">lack of nutrition children had </w:t>
        </w:r>
      </w:ins>
      <w:ins w:id="11349" w:author="Microsoft account" w:date="2021-05-25T22:12:00Z">
        <w:r>
          <w:rPr>
            <w:rFonts w:ascii="Times New Roman" w:hAnsi="Times New Roman" w:cs="Times New Roman"/>
            <w:color w:val="000000"/>
          </w:rPr>
          <w:t>high risk of developmental delays.</w:t>
        </w:r>
      </w:ins>
      <w:ins w:id="11350" w:author="Microsoft account" w:date="2021-05-25T22:10:00Z">
        <w:r>
          <w:rPr>
            <w:rFonts w:ascii="Times New Roman" w:hAnsi="Times New Roman" w:cs="Times New Roman"/>
            <w:color w:val="000000"/>
          </w:rPr>
          <w:t xml:space="preserve">  </w:t>
        </w:r>
        <w:r w:rsidRPr="00154E9F">
          <w:rPr>
            <w:rFonts w:ascii="Times New Roman" w:hAnsi="Times New Roman" w:cs="Times New Roman"/>
            <w:color w:val="000000"/>
          </w:rPr>
          <w:t>Children who are undernourished or frequently ill are at high risk for developmental problems, emphasising the urgency of developing coordinated early childhood development programmes in collaboration with the health and nutrition sectors</w:t>
        </w:r>
      </w:ins>
      <w:ins w:id="11351" w:author="Microsoft account" w:date="2021-05-25T22:13:00Z">
        <w:r>
          <w:rPr>
            <w:rFonts w:ascii="Times New Roman" w:hAnsi="Times New Roman" w:cs="Times New Roman"/>
            <w:color w:val="000000"/>
          </w:rPr>
          <w:fldChar w:fldCharType="begin" w:fldLock="1"/>
        </w:r>
      </w:ins>
      <w:r>
        <w:rPr>
          <w:rFonts w:ascii="Times New Roman" w:hAnsi="Times New Roman" w:cs="Times New Roman"/>
          <w:color w:val="000000"/>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lt;sup&gt;28&lt;/sup&gt;","plainTextFormattedCitation":"28"},"properties":{"noteIndex":0},"schema":"https://github.com/citation-style-language/schema/raw/master/csl-citation.json"}</w:instrText>
      </w:r>
      <w:r>
        <w:rPr>
          <w:rFonts w:ascii="Times New Roman" w:hAnsi="Times New Roman" w:cs="Times New Roman"/>
          <w:color w:val="000000"/>
        </w:rPr>
        <w:fldChar w:fldCharType="separate"/>
      </w:r>
      <w:r w:rsidRPr="00154E9F">
        <w:rPr>
          <w:rFonts w:ascii="Times New Roman" w:hAnsi="Times New Roman" w:cs="Times New Roman"/>
          <w:noProof/>
          <w:color w:val="000000"/>
          <w:vertAlign w:val="superscript"/>
        </w:rPr>
        <w:t>28</w:t>
      </w:r>
      <w:ins w:id="11352" w:author="Microsoft account" w:date="2021-05-25T22:13:00Z">
        <w:r>
          <w:rPr>
            <w:rFonts w:ascii="Times New Roman" w:hAnsi="Times New Roman" w:cs="Times New Roman"/>
            <w:color w:val="000000"/>
          </w:rPr>
          <w:fldChar w:fldCharType="end"/>
        </w:r>
      </w:ins>
      <w:ins w:id="11353" w:author="Microsoft account" w:date="2021-05-25T22:10:00Z">
        <w:r w:rsidRPr="00154E9F">
          <w:rPr>
            <w:rFonts w:ascii="Times New Roman" w:hAnsi="Times New Roman" w:cs="Times New Roman"/>
            <w:color w:val="000000"/>
          </w:rPr>
          <w:t>.</w:t>
        </w:r>
      </w:ins>
    </w:p>
    <w:p w14:paraId="71CEDDEF" w14:textId="04F65202" w:rsidR="00D50A8D" w:rsidRDefault="00D50A8D" w:rsidP="00E75A46">
      <w:pPr>
        <w:spacing w:after="0" w:line="480" w:lineRule="auto"/>
        <w:contextualSpacing/>
        <w:jc w:val="both"/>
        <w:rPr>
          <w:ins w:id="11354" w:author="Microsoft account" w:date="2021-05-25T21:31:00Z"/>
          <w:rFonts w:ascii="Times New Roman" w:hAnsi="Times New Roman" w:cs="Times New Roman"/>
          <w:color w:val="000000"/>
        </w:rPr>
        <w:pPrChange w:id="11355" w:author="Microsoft account" w:date="2021-05-25T22:50:00Z">
          <w:pPr>
            <w:spacing w:after="0" w:line="480" w:lineRule="auto"/>
            <w:contextualSpacing/>
          </w:pPr>
        </w:pPrChange>
      </w:pPr>
      <w:ins w:id="11356" w:author="Microsoft account" w:date="2021-05-25T20:25:00Z">
        <w:r w:rsidRPr="00D50A8D">
          <w:rPr>
            <w:rFonts w:ascii="Times New Roman" w:hAnsi="Times New Roman" w:cs="Times New Roman"/>
            <w:color w:val="000000"/>
          </w:rPr>
          <w:t>Early childhood programs are a critical outlet for fostering the mental and physical development of young</w:t>
        </w:r>
        <w:r>
          <w:rPr>
            <w:rFonts w:ascii="Times New Roman" w:hAnsi="Times New Roman" w:cs="Times New Roman"/>
            <w:color w:val="000000"/>
          </w:rPr>
          <w:t xml:space="preserve"> children</w:t>
        </w:r>
      </w:ins>
      <w:ins w:id="11357" w:author="Microsoft account" w:date="2021-05-25T20:31:00Z">
        <w:r w:rsidR="009719D2">
          <w:rPr>
            <w:rFonts w:ascii="Times New Roman" w:hAnsi="Times New Roman" w:cs="Times New Roman"/>
            <w:color w:val="000000"/>
          </w:rPr>
          <w:fldChar w:fldCharType="begin" w:fldLock="1"/>
        </w:r>
      </w:ins>
      <w:r w:rsidR="00154E9F">
        <w:rPr>
          <w:rFonts w:ascii="Times New Roman" w:hAnsi="Times New Roman" w:cs="Times New Roman"/>
          <w:color w:val="000000"/>
        </w:rPr>
        <w:instrText>ADDIN CSL_CITATION {"citationItems":[{"id":"ITEM-1","itemData":{"DOI":"10.1016/S0749-3797(02)00655-4","ISSN":"07493797","PMID":"12668197","abstract":"Early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Medicine.","author":[{"dropping-particle":"","family":"Anderson","given":"Laurie M.","non-dropping-particle":"","parse-names":false,"suffix":""},{"dropping-particle":"","family":"Shinn","given":"Carolynne","non-dropping-particle":"","parse-names":false,"suffix":""},{"dropping-particle":"","family":"Fullilove","given":"Mindy T.","non-dropping-particle":"","parse-names":false,"suffix":""},{"dropping-particle":"","family":"Scrimshaw","given":"Susan C.","non-dropping-particle":"","parse-names":false,"suffix":""},{"dropping-particle":"","family":"Fielding","given":"Jonathan E.","non-dropping-particle":"","parse-names":false,"suffix":""},{"dropping-particle":"","family":"Normand","given":"Jacques","non-dropping-particle":"","parse-names":false,"suffix":""},{"dropping-particle":"","family":"Carande-Kulis","given":"Vilma G.","non-dropping-particle":"","parse-names":false,"suffix":""}],"container-title":"American Journal of Preventive Medicine","id":"ITEM-1","issue":"3 SUPPL.","issued":{"date-parts":[["2003"]]},"page":"32-46","publisher":"Elsevier Inc.","title":"The effectiveness of early childhood development programs: A systematic review","type":"article","volume":"24"},"uris":["http://www.mendeley.com/documents/?uuid=a07515c7-cc12-34c9-b50a-5a27cbe5e2c6"]}],"mendeley":{"formattedCitation":"&lt;sup&gt;29&lt;/sup&gt;","plainTextFormattedCitation":"29","previouslyFormattedCitation":"&lt;sup&gt;28&lt;/sup&gt;"},"properties":{"noteIndex":0},"schema":"https://github.com/citation-style-language/schema/raw/master/csl-citation.json"}</w:instrText>
      </w:r>
      <w:r w:rsidR="009719D2">
        <w:rPr>
          <w:rFonts w:ascii="Times New Roman" w:hAnsi="Times New Roman" w:cs="Times New Roman"/>
          <w:color w:val="000000"/>
        </w:rPr>
        <w:fldChar w:fldCharType="separate"/>
      </w:r>
      <w:r w:rsidR="00154E9F" w:rsidRPr="00154E9F">
        <w:rPr>
          <w:rFonts w:ascii="Times New Roman" w:hAnsi="Times New Roman" w:cs="Times New Roman"/>
          <w:noProof/>
          <w:color w:val="000000"/>
          <w:vertAlign w:val="superscript"/>
        </w:rPr>
        <w:t>29</w:t>
      </w:r>
      <w:ins w:id="11358" w:author="Microsoft account" w:date="2021-05-25T20:31:00Z">
        <w:r w:rsidR="009719D2">
          <w:rPr>
            <w:rFonts w:ascii="Times New Roman" w:hAnsi="Times New Roman" w:cs="Times New Roman"/>
            <w:color w:val="000000"/>
          </w:rPr>
          <w:fldChar w:fldCharType="end"/>
        </w:r>
      </w:ins>
      <w:ins w:id="11359" w:author="Microsoft account" w:date="2021-05-25T20:25:00Z">
        <w:r>
          <w:rPr>
            <w:rFonts w:ascii="Times New Roman" w:hAnsi="Times New Roman" w:cs="Times New Roman"/>
            <w:color w:val="000000"/>
          </w:rPr>
          <w:t>.</w:t>
        </w:r>
        <w:r w:rsidRPr="00D50A8D">
          <w:rPr>
            <w:rFonts w:ascii="Times New Roman" w:hAnsi="Times New Roman" w:cs="Times New Roman"/>
            <w:color w:val="000000"/>
          </w:rPr>
          <w:t xml:space="preserve"> </w:t>
        </w:r>
      </w:ins>
      <w:ins w:id="11360" w:author="Microsoft account" w:date="2021-05-25T20:27:00Z">
        <w:r>
          <w:rPr>
            <w:rFonts w:ascii="Times New Roman" w:hAnsi="Times New Roman" w:cs="Times New Roman"/>
            <w:color w:val="000000"/>
          </w:rPr>
          <w:t xml:space="preserve">In our study, we found that, </w:t>
        </w:r>
      </w:ins>
      <w:ins w:id="11361" w:author="Microsoft account" w:date="2021-05-25T20:28:00Z">
        <w:r>
          <w:rPr>
            <w:rFonts w:ascii="Times New Roman" w:hAnsi="Times New Roman" w:cs="Times New Roman"/>
            <w:color w:val="000000"/>
          </w:rPr>
          <w:t>children who attended early childhood education program</w:t>
        </w:r>
      </w:ins>
      <w:ins w:id="11362" w:author="Microsoft account" w:date="2021-05-25T20:27:00Z">
        <w:r>
          <w:rPr>
            <w:rFonts w:ascii="Times New Roman" w:hAnsi="Times New Roman" w:cs="Times New Roman"/>
            <w:color w:val="000000"/>
          </w:rPr>
          <w:t xml:space="preserve"> were significantly at more developmentally on track than their counterparts</w:t>
        </w:r>
        <w:r w:rsidRPr="00D50A8D">
          <w:rPr>
            <w:rFonts w:ascii="Times New Roman" w:hAnsi="Times New Roman" w:cs="Times New Roman"/>
            <w:color w:val="000000"/>
          </w:rPr>
          <w:t>.</w:t>
        </w:r>
      </w:ins>
    </w:p>
    <w:p w14:paraId="01DABF5C" w14:textId="17CDAF64" w:rsidR="00BB3F3E" w:rsidRDefault="008303FF" w:rsidP="00E75A46">
      <w:pPr>
        <w:spacing w:after="0" w:line="480" w:lineRule="auto"/>
        <w:contextualSpacing/>
        <w:jc w:val="both"/>
        <w:rPr>
          <w:ins w:id="11363" w:author="Microsoft account" w:date="2021-05-25T19:53:00Z"/>
          <w:rFonts w:ascii="Times New Roman" w:hAnsi="Times New Roman" w:cs="Times New Roman"/>
          <w:color w:val="000000"/>
        </w:rPr>
        <w:pPrChange w:id="11364" w:author="Microsoft account" w:date="2021-05-25T22:50:00Z">
          <w:pPr>
            <w:spacing w:after="0" w:line="480" w:lineRule="auto"/>
            <w:contextualSpacing/>
          </w:pPr>
        </w:pPrChange>
      </w:pPr>
      <w:ins w:id="11365" w:author="Microsoft account" w:date="2021-05-25T21:35:00Z">
        <w:r>
          <w:rPr>
            <w:rFonts w:ascii="Times New Roman" w:hAnsi="Times New Roman" w:cs="Times New Roman"/>
            <w:color w:val="000000"/>
          </w:rPr>
          <w:lastRenderedPageBreak/>
          <w:t xml:space="preserve">Adequate supervision, </w:t>
        </w:r>
      </w:ins>
      <w:ins w:id="11366" w:author="Microsoft account" w:date="2021-05-25T21:34:00Z">
        <w:r>
          <w:rPr>
            <w:rFonts w:ascii="Times New Roman" w:hAnsi="Times New Roman" w:cs="Times New Roman"/>
            <w:color w:val="000000"/>
          </w:rPr>
          <w:t>stimulation</w:t>
        </w:r>
      </w:ins>
      <w:ins w:id="11367" w:author="Microsoft account" w:date="2021-05-25T21:35:00Z">
        <w:r>
          <w:rPr>
            <w:rFonts w:ascii="Times New Roman" w:hAnsi="Times New Roman" w:cs="Times New Roman"/>
            <w:color w:val="000000"/>
          </w:rPr>
          <w:t xml:space="preserve">, having books and toys in household showed positive result on </w:t>
        </w:r>
      </w:ins>
      <w:ins w:id="11368" w:author="Microsoft account" w:date="2021-05-25T21:36:00Z">
        <w:r>
          <w:rPr>
            <w:rFonts w:ascii="Times New Roman" w:hAnsi="Times New Roman" w:cs="Times New Roman"/>
            <w:color w:val="000000"/>
          </w:rPr>
          <w:t>ECD on track status.</w:t>
        </w:r>
      </w:ins>
      <w:ins w:id="11369" w:author="Microsoft account" w:date="2021-05-25T21:34:00Z">
        <w:r>
          <w:rPr>
            <w:rFonts w:ascii="Times New Roman" w:hAnsi="Times New Roman" w:cs="Times New Roman"/>
            <w:color w:val="000000"/>
          </w:rPr>
          <w:t xml:space="preserve"> </w:t>
        </w:r>
      </w:ins>
      <w:ins w:id="11370" w:author="Microsoft account" w:date="2021-05-25T21:31:00Z">
        <w:r w:rsidR="00BB3F3E" w:rsidRPr="00BB3F3E">
          <w:rPr>
            <w:rFonts w:ascii="Times New Roman" w:hAnsi="Times New Roman" w:cs="Times New Roman"/>
            <w:color w:val="000000"/>
          </w:rPr>
          <w:t>Positive associations between nurturing care and children’s health, growth, and development have b</w:t>
        </w:r>
        <w:r w:rsidR="007806E6">
          <w:rPr>
            <w:rFonts w:ascii="Times New Roman" w:hAnsi="Times New Roman" w:cs="Times New Roman"/>
            <w:color w:val="000000"/>
          </w:rPr>
          <w:t>een demonstrated worldwide,</w:t>
        </w:r>
        <w:r w:rsidR="00BB3F3E" w:rsidRPr="00BB3F3E">
          <w:rPr>
            <w:rFonts w:ascii="Times New Roman" w:hAnsi="Times New Roman" w:cs="Times New Roman"/>
            <w:color w:val="000000"/>
          </w:rPr>
          <w:t xml:space="preserve"> supported by </w:t>
        </w:r>
        <w:r w:rsidR="007806E6" w:rsidRPr="00BB3F3E">
          <w:rPr>
            <w:rFonts w:ascii="Times New Roman" w:hAnsi="Times New Roman" w:cs="Times New Roman"/>
            <w:color w:val="000000"/>
          </w:rPr>
          <w:t>neuroscientific</w:t>
        </w:r>
        <w:r w:rsidR="007806E6">
          <w:rPr>
            <w:rFonts w:ascii="Times New Roman" w:hAnsi="Times New Roman" w:cs="Times New Roman"/>
            <w:color w:val="000000"/>
          </w:rPr>
          <w:t xml:space="preserve"> </w:t>
        </w:r>
        <w:r w:rsidR="00BB3F3E" w:rsidRPr="00BB3F3E">
          <w:rPr>
            <w:rFonts w:ascii="Times New Roman" w:hAnsi="Times New Roman" w:cs="Times New Roman"/>
            <w:color w:val="000000"/>
          </w:rPr>
          <w:t>evidence that nurturing care during early childhood</w:t>
        </w:r>
        <w:r w:rsidR="007806E6">
          <w:rPr>
            <w:rFonts w:ascii="Times New Roman" w:hAnsi="Times New Roman" w:cs="Times New Roman"/>
            <w:color w:val="000000"/>
          </w:rPr>
          <w:t xml:space="preserve"> attenuates the detrimental eff</w:t>
        </w:r>
        <w:r w:rsidR="00BB3F3E" w:rsidRPr="00BB3F3E">
          <w:rPr>
            <w:rFonts w:ascii="Times New Roman" w:hAnsi="Times New Roman" w:cs="Times New Roman"/>
            <w:color w:val="000000"/>
          </w:rPr>
          <w:t>ects of low socioeconomic status on bra</w:t>
        </w:r>
        <w:r w:rsidR="00796345">
          <w:rPr>
            <w:rFonts w:ascii="Times New Roman" w:hAnsi="Times New Roman" w:cs="Times New Roman"/>
            <w:color w:val="000000"/>
          </w:rPr>
          <w:t>in development</w:t>
        </w:r>
      </w:ins>
      <w:ins w:id="11371" w:author="Microsoft account" w:date="2021-05-25T21:34:00Z">
        <w:r>
          <w:rPr>
            <w:rFonts w:ascii="Times New Roman" w:hAnsi="Times New Roman" w:cs="Times New Roman"/>
            <w:color w:val="000000"/>
          </w:rPr>
          <w:fldChar w:fldCharType="begin" w:fldLock="1"/>
        </w:r>
      </w:ins>
      <w:r w:rsidR="00154E9F">
        <w:rPr>
          <w:rFonts w:ascii="Times New Roman" w:hAnsi="Times New Roman" w:cs="Times New Roman"/>
          <w:color w:val="000000"/>
        </w:rPr>
        <w:instrText>ADDIN CSL_CITATION {"citationItems":[{"id":"ITEM-1","itemData":{"DOI":"10.1038/nn.3983","ISSN":"15461726","PMID":"25821911","abstract":"Socioeconomic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children.","author":[{"dropping-particle":"","family":"Noble","given":"Kimberly G.","non-dropping-particle":"","parse-names":false,"suffix":""},{"dropping-particle":"","family":"Houston","given":"Suzanne M.","non-dropping-particle":"","parse-names":false,"suffix":""},{"dropping-particle":"","family":"Brito","given":"Natalie H.","non-dropping-particle":"","parse-names":false,"suffix":""},{"dropping-particle":"","family":"Bartsch","given":"Hauke","non-dropping-particle":"","parse-names":false,"suffix":""},{"dropping-particle":"","family":"Kan","given":"Eric","non-dropping-particle":"","parse-names":false,"suffix":""},{"dropping-particle":"","family":"Kuperman","given":"Joshua M.","non-dropping-particle":"","parse-names":false,"suffix":""},{"dropping-particle":"","family":"Akshoomoff","given":"Natacha","non-dropping-particle":"","parse-names":false,"suffix":""},{"dropping-particle":"","family":"Amaral","given":"David G.","non-dropping-particle":"","parse-names":false,"suffix":""},{"dropping-particle":"","family":"Bloss","given":"Cinnamon S.","non-dropping-particle":"","parse-names":false,"suffix":""},{"dropping-particle":"","family":"Libiger","given":"Ondrej","non-dropping-particle":"","parse-names":false,"suffix":""},{"dropping-particle":"","family":"Schork","given":"Nicholas J.","non-dropping-particle":"","parse-names":false,"suffix":""},{"dropping-particle":"","family":"Murray","given":"Sarah S.","non-dropping-particle":"","parse-names":false,"suffix":""},{"dropping-particle":"","family":"Casey","given":"B. J.","non-dropping-particle":"","parse-names":false,"suffix":""},{"dropping-particle":"","family":"Chang","given":"Linda","non-dropping-particle":"","parse-names":false,"suffix":""},{"dropping-particle":"","family":"Ernst","given":"Thomas M.","non-dropping-particle":"","parse-names":false,"suffix":""},{"dropping-particle":"","family":"Frazier","given":"Jean A.","non-dropping-particle":"","parse-names":false,"suffix":""},{"dropping-particle":"","family":"Gruen","given":"Jeffrey R.","non-dropping-particle":"","parse-names":false,"suffix":""},{"dropping-particle":"","family":"Kennedy","given":"David N.","non-dropping-particle":"","parse-names":false,"suffix":""},{"dropping-particle":"","family":"Zijl","given":"Peter","non-dropping-particle":"Van","parse-names":false,"suffix":""},{"dropping-particle":"","family":"Mostofsky","given":"Stewart","non-dropping-particle":"","parse-names":false,"suffix":""},{"dropping-particle":"","family":"Kaufmann","given":"Walter E.","non-dropping-particle":"","parse-names":false,"suffix":""},{"dropping-particle":"","family":"Kenet","given":"Tal","non-dropping-particle":"","parse-names":false,"suffix":""},{"dropping-particle":"","family":"Dale","given":"Anders M.","non-dropping-particle":"","parse-names":false,"suffix":""},{"dropping-particle":"","family":"Jernigan","given":"Terry L.","non-dropping-particle":"","parse-names":false,"suffix":""},{"dropping-particle":"","family":"Sowell","given":"Elizabeth R.","non-dropping-particle":"","parse-names":false,"suffix":""}],"container-title":"Nature Neuroscience","id":"ITEM-1","issue":"5","issued":{"date-parts":[["2015","4","28"]]},"page":"773-778","publisher":"Nature Publishing Group","title":"Family income, parental education and brain structure in children and adolescents","type":"article-journal","volume":"18"},"uris":["http://www.mendeley.com/documents/?uuid=3ef2929c-5ad6-3b75-a739-282eb5119eae"]},{"id":"ITEM-2","itemData":{"DOI":"10.1111/j.1467-8624.2011.01674.x","ISSN":"00093920","PMID":"22277008","abstract":"This study examined home environment conditions (housing quality, material resources, formal and informal learning materials) and their relations with the Human Development Index (HDI) in 28 developing countries. Home environment conditions in these countries varied widely. The quality of housing and availability of material resources at home were consistently tied to HDI; the availability of formal and informal learning materials a little less so. Gross domestic product (GDP) tended to show a stronger independent relation with housing quality and material resources than life expectancy and education. Formal learning resources were independently related to the GDP and education indices, and informal learning resources were not independently related to any constituent indices of the overall HDI. © 2012 The Authors. Child Development © 2012 Society for Research in Child Development, Inc.","author":[{"dropping-particle":"","family":"Bradley","given":"Robert H.","non-dropping-particle":"","parse-names":false,"suffix":""},{"dropping-particle":"","family":"Putnick","given":"Diane L.","non-dropping-particle":"","parse-names":false,"suffix":""}],"container-title":"Child Development","id":"ITEM-2","issue":"1","issued":{"date-parts":[["2012","1"]]},"page":"76-91","publisher":"Child Dev","title":"Housing quality and access to material and learning resources within the home environment in developing countries","type":"article-journal","volume":"83"},"uris":["http://www.mendeley.com/documents/?uuid=f5311239-16ff-3d85-980b-e8cc89f2656c"]}],"mendeley":{"formattedCitation":"&lt;sup&gt;30,31&lt;/sup&gt;","plainTextFormattedCitation":"30,31","previouslyFormattedCitation":"&lt;sup&gt;29,30&lt;/sup&gt;"},"properties":{"noteIndex":0},"schema":"https://github.com/citation-style-language/schema/raw/master/csl-citation.json"}</w:instrText>
      </w:r>
      <w:r>
        <w:rPr>
          <w:rFonts w:ascii="Times New Roman" w:hAnsi="Times New Roman" w:cs="Times New Roman"/>
          <w:color w:val="000000"/>
        </w:rPr>
        <w:fldChar w:fldCharType="separate"/>
      </w:r>
      <w:r w:rsidR="00154E9F" w:rsidRPr="00154E9F">
        <w:rPr>
          <w:rFonts w:ascii="Times New Roman" w:hAnsi="Times New Roman" w:cs="Times New Roman"/>
          <w:noProof/>
          <w:color w:val="000000"/>
          <w:vertAlign w:val="superscript"/>
        </w:rPr>
        <w:t>30,31</w:t>
      </w:r>
      <w:ins w:id="11372" w:author="Microsoft account" w:date="2021-05-25T21:34:00Z">
        <w:r>
          <w:rPr>
            <w:rFonts w:ascii="Times New Roman" w:hAnsi="Times New Roman" w:cs="Times New Roman"/>
            <w:color w:val="000000"/>
          </w:rPr>
          <w:fldChar w:fldCharType="end"/>
        </w:r>
      </w:ins>
      <w:ins w:id="11373" w:author="Microsoft account" w:date="2021-05-25T21:31:00Z">
        <w:r w:rsidR="00796345">
          <w:rPr>
            <w:rFonts w:ascii="Times New Roman" w:hAnsi="Times New Roman" w:cs="Times New Roman"/>
            <w:color w:val="000000"/>
          </w:rPr>
          <w:t>.</w:t>
        </w:r>
      </w:ins>
    </w:p>
    <w:p w14:paraId="67699EFA" w14:textId="30E2BCB5" w:rsidR="00606CB9" w:rsidRDefault="00606CB9" w:rsidP="00E75A46">
      <w:pPr>
        <w:spacing w:after="0" w:line="480" w:lineRule="auto"/>
        <w:contextualSpacing/>
        <w:jc w:val="both"/>
        <w:rPr>
          <w:ins w:id="11374" w:author="Microsoft account" w:date="2021-05-25T21:42:00Z"/>
          <w:rFonts w:ascii="Times New Roman" w:hAnsi="Times New Roman" w:cs="Times New Roman"/>
          <w:color w:val="000000"/>
        </w:rPr>
        <w:pPrChange w:id="11375" w:author="Microsoft account" w:date="2021-05-25T22:50:00Z">
          <w:pPr>
            <w:spacing w:after="0" w:line="480" w:lineRule="auto"/>
            <w:contextualSpacing/>
          </w:pPr>
        </w:pPrChange>
      </w:pPr>
      <w:ins w:id="11376" w:author="Microsoft account" w:date="2021-05-25T21:42:00Z">
        <w:r>
          <w:rPr>
            <w:rFonts w:ascii="Times New Roman" w:hAnsi="Times New Roman" w:cs="Times New Roman"/>
            <w:color w:val="000000"/>
          </w:rPr>
          <w:t xml:space="preserve">In our study, mass media access of the household or caregivers can increase the </w:t>
        </w:r>
      </w:ins>
      <w:ins w:id="11377" w:author="Microsoft account" w:date="2021-05-25T21:45:00Z">
        <w:r>
          <w:rPr>
            <w:rFonts w:ascii="Times New Roman" w:hAnsi="Times New Roman" w:cs="Times New Roman"/>
            <w:color w:val="000000"/>
          </w:rPr>
          <w:t xml:space="preserve">chance of </w:t>
        </w:r>
      </w:ins>
      <w:ins w:id="11378" w:author="Microsoft account" w:date="2021-05-25T21:42:00Z">
        <w:r>
          <w:rPr>
            <w:rFonts w:ascii="Times New Roman" w:hAnsi="Times New Roman" w:cs="Times New Roman"/>
            <w:color w:val="000000"/>
          </w:rPr>
          <w:t xml:space="preserve">early childhood </w:t>
        </w:r>
      </w:ins>
      <w:ins w:id="11379" w:author="Microsoft account" w:date="2021-05-25T21:44:00Z">
        <w:r>
          <w:rPr>
            <w:rFonts w:ascii="Times New Roman" w:hAnsi="Times New Roman" w:cs="Times New Roman"/>
            <w:color w:val="000000"/>
          </w:rPr>
          <w:t>developmentally</w:t>
        </w:r>
      </w:ins>
      <w:ins w:id="11380" w:author="Microsoft account" w:date="2021-05-25T21:42:00Z">
        <w:r>
          <w:rPr>
            <w:rFonts w:ascii="Times New Roman" w:hAnsi="Times New Roman" w:cs="Times New Roman"/>
            <w:color w:val="000000"/>
          </w:rPr>
          <w:t xml:space="preserve"> </w:t>
        </w:r>
      </w:ins>
      <w:ins w:id="11381" w:author="Microsoft account" w:date="2021-05-25T21:44:00Z">
        <w:r>
          <w:rPr>
            <w:rFonts w:ascii="Times New Roman" w:hAnsi="Times New Roman" w:cs="Times New Roman"/>
            <w:color w:val="000000"/>
          </w:rPr>
          <w:t>on track</w:t>
        </w:r>
      </w:ins>
      <w:ins w:id="11382" w:author="Microsoft account" w:date="2021-05-25T21:45:00Z">
        <w:r>
          <w:rPr>
            <w:rFonts w:ascii="Times New Roman" w:hAnsi="Times New Roman" w:cs="Times New Roman"/>
            <w:color w:val="000000"/>
          </w:rPr>
          <w:t xml:space="preserve"> status.</w:t>
        </w:r>
      </w:ins>
      <w:ins w:id="11383" w:author="Microsoft account" w:date="2021-05-25T21:44:00Z">
        <w:r>
          <w:rPr>
            <w:rFonts w:ascii="Times New Roman" w:hAnsi="Times New Roman" w:cs="Times New Roman"/>
            <w:color w:val="000000"/>
          </w:rPr>
          <w:t xml:space="preserve"> </w:t>
        </w:r>
      </w:ins>
      <w:ins w:id="11384" w:author="Microsoft account" w:date="2021-05-25T21:42:00Z">
        <w:r w:rsidRPr="00606CB9">
          <w:rPr>
            <w:rFonts w:ascii="Times New Roman" w:hAnsi="Times New Roman" w:cs="Times New Roman"/>
            <w:color w:val="000000"/>
          </w:rPr>
          <w:t>Television and other media can increase home access to early childhood development programming aimed at either children or parents</w:t>
        </w:r>
      </w:ins>
      <w:ins w:id="11385" w:author="Microsoft account" w:date="2021-05-25T21:45:00Z">
        <w:r w:rsidR="002725AB">
          <w:rPr>
            <w:rFonts w:ascii="Times New Roman" w:hAnsi="Times New Roman" w:cs="Times New Roman"/>
            <w:color w:val="000000"/>
          </w:rPr>
          <w:t xml:space="preserve"> </w:t>
        </w:r>
      </w:ins>
      <w:ins w:id="11386" w:author="Microsoft account" w:date="2021-05-25T21:46:00Z">
        <w:r w:rsidR="002725AB">
          <w:rPr>
            <w:rFonts w:ascii="Times New Roman" w:hAnsi="Times New Roman" w:cs="Times New Roman"/>
            <w:color w:val="000000"/>
          </w:rPr>
          <w:fldChar w:fldCharType="begin" w:fldLock="1"/>
        </w:r>
      </w:ins>
      <w:r w:rsidR="00154E9F">
        <w:rPr>
          <w:rFonts w:ascii="Times New Roman" w:hAnsi="Times New Roman" w:cs="Times New Roman"/>
          <w:color w:val="000000"/>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lt;sup&gt;28&lt;/sup&gt;","plainTextFormattedCitation":"28","previouslyFormattedCitation":"&lt;sup&gt;31&lt;/sup&gt;"},"properties":{"noteIndex":0},"schema":"https://github.com/citation-style-language/schema/raw/master/csl-citation.json"}</w:instrText>
      </w:r>
      <w:r w:rsidR="002725AB">
        <w:rPr>
          <w:rFonts w:ascii="Times New Roman" w:hAnsi="Times New Roman" w:cs="Times New Roman"/>
          <w:color w:val="000000"/>
        </w:rPr>
        <w:fldChar w:fldCharType="separate"/>
      </w:r>
      <w:r w:rsidR="00154E9F" w:rsidRPr="00154E9F">
        <w:rPr>
          <w:rFonts w:ascii="Times New Roman" w:hAnsi="Times New Roman" w:cs="Times New Roman"/>
          <w:noProof/>
          <w:color w:val="000000"/>
          <w:vertAlign w:val="superscript"/>
        </w:rPr>
        <w:t>28</w:t>
      </w:r>
      <w:ins w:id="11387" w:author="Microsoft account" w:date="2021-05-25T21:46:00Z">
        <w:r w:rsidR="002725AB">
          <w:rPr>
            <w:rFonts w:ascii="Times New Roman" w:hAnsi="Times New Roman" w:cs="Times New Roman"/>
            <w:color w:val="000000"/>
          </w:rPr>
          <w:fldChar w:fldCharType="end"/>
        </w:r>
      </w:ins>
      <w:ins w:id="11388" w:author="Microsoft account" w:date="2021-05-25T21:42:00Z">
        <w:r w:rsidRPr="00606CB9">
          <w:rPr>
            <w:rFonts w:ascii="Times New Roman" w:hAnsi="Times New Roman" w:cs="Times New Roman"/>
            <w:color w:val="000000"/>
          </w:rPr>
          <w:t>. Local versions of the educational television programme Sesame Street reach c</w:t>
        </w:r>
        <w:r w:rsidR="002725AB">
          <w:rPr>
            <w:rFonts w:ascii="Times New Roman" w:hAnsi="Times New Roman" w:cs="Times New Roman"/>
            <w:color w:val="000000"/>
          </w:rPr>
          <w:t>hildren in over 150 countries</w:t>
        </w:r>
      </w:ins>
      <w:ins w:id="11389" w:author="Microsoft account" w:date="2021-05-25T21:49:00Z">
        <w:r w:rsidR="002725AB">
          <w:rPr>
            <w:rFonts w:ascii="Times New Roman" w:hAnsi="Times New Roman" w:cs="Times New Roman"/>
            <w:color w:val="000000"/>
          </w:rPr>
          <w:t xml:space="preserve"> </w:t>
        </w:r>
      </w:ins>
      <w:ins w:id="11390" w:author="Microsoft account" w:date="2021-05-25T21:51:00Z">
        <w:r w:rsidR="002725AB">
          <w:rPr>
            <w:rFonts w:ascii="Times New Roman" w:hAnsi="Times New Roman" w:cs="Times New Roman"/>
            <w:color w:val="000000"/>
          </w:rPr>
          <w:fldChar w:fldCharType="begin" w:fldLock="1"/>
        </w:r>
      </w:ins>
      <w:r w:rsidR="002725AB">
        <w:rPr>
          <w:rFonts w:ascii="Times New Roman" w:hAnsi="Times New Roman" w:cs="Times New Roman"/>
          <w:color w:val="000000"/>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mendeley":{"formattedCitation":"&lt;sup&gt;32&lt;/sup&gt;","plainTextFormattedCitation":"32","previouslyFormattedCitation":"&lt;sup&gt;32&lt;/sup&gt;"},"properties":{"noteIndex":0},"schema":"https://github.com/citation-style-language/schema/raw/master/csl-citation.json"}</w:instrText>
      </w:r>
      <w:r w:rsidR="002725AB">
        <w:rPr>
          <w:rFonts w:ascii="Times New Roman" w:hAnsi="Times New Roman" w:cs="Times New Roman"/>
          <w:color w:val="000000"/>
        </w:rPr>
        <w:fldChar w:fldCharType="separate"/>
      </w:r>
      <w:r w:rsidR="002725AB" w:rsidRPr="002725AB">
        <w:rPr>
          <w:rFonts w:ascii="Times New Roman" w:hAnsi="Times New Roman" w:cs="Times New Roman"/>
          <w:noProof/>
          <w:color w:val="000000"/>
          <w:vertAlign w:val="superscript"/>
        </w:rPr>
        <w:t>32</w:t>
      </w:r>
      <w:ins w:id="11391" w:author="Microsoft account" w:date="2021-05-25T21:51:00Z">
        <w:r w:rsidR="002725AB">
          <w:rPr>
            <w:rFonts w:ascii="Times New Roman" w:hAnsi="Times New Roman" w:cs="Times New Roman"/>
            <w:color w:val="000000"/>
          </w:rPr>
          <w:fldChar w:fldCharType="end"/>
        </w:r>
      </w:ins>
      <w:ins w:id="11392" w:author="Microsoft account" w:date="2021-05-25T21:42:00Z">
        <w:r w:rsidR="002725AB">
          <w:rPr>
            <w:rFonts w:ascii="Times New Roman" w:hAnsi="Times New Roman" w:cs="Times New Roman"/>
            <w:color w:val="000000"/>
          </w:rPr>
          <w:t>.</w:t>
        </w:r>
        <w:r w:rsidRPr="00606CB9">
          <w:rPr>
            <w:rFonts w:ascii="Times New Roman" w:hAnsi="Times New Roman" w:cs="Times New Roman"/>
            <w:color w:val="000000"/>
          </w:rPr>
          <w:t xml:space="preserve"> In Bangladesh, almost 50% of 3–5 year-old chil</w:t>
        </w:r>
        <w:r w:rsidR="002725AB">
          <w:rPr>
            <w:rFonts w:ascii="Times New Roman" w:hAnsi="Times New Roman" w:cs="Times New Roman"/>
            <w:color w:val="000000"/>
          </w:rPr>
          <w:t>dren watched television daily,</w:t>
        </w:r>
        <w:r w:rsidRPr="00606CB9">
          <w:rPr>
            <w:rFonts w:ascii="Times New Roman" w:hAnsi="Times New Roman" w:cs="Times New Roman"/>
            <w:color w:val="000000"/>
          </w:rPr>
          <w:t xml:space="preserve"> and among television watchers, 83% of urban and 58% of rural preschoolers watched Sesame Street</w:t>
        </w:r>
      </w:ins>
      <w:ins w:id="11393" w:author="Microsoft account" w:date="2021-05-25T21:59:00Z">
        <w:r w:rsidR="002725AB">
          <w:rPr>
            <w:rFonts w:ascii="Times New Roman" w:hAnsi="Times New Roman" w:cs="Times New Roman"/>
            <w:color w:val="000000"/>
          </w:rPr>
          <w:t xml:space="preserve"> </w:t>
        </w:r>
        <w:r w:rsidR="002725AB">
          <w:rPr>
            <w:rFonts w:ascii="Times New Roman" w:hAnsi="Times New Roman" w:cs="Times New Roman"/>
            <w:color w:val="000000"/>
          </w:rPr>
          <w:fldChar w:fldCharType="begin" w:fldLock="1"/>
        </w:r>
      </w:ins>
      <w:r w:rsidR="00433B88">
        <w:rPr>
          <w:rFonts w:ascii="Times New Roman" w:hAnsi="Times New Roman" w:cs="Times New Roman"/>
          <w:color w:val="000000"/>
        </w:rPr>
        <w:instrText>ADDIN CSL_CITATION {"citationItems":[{"id":"ITEM-1","itemData":{"author":[{"dropping-particle":"","family":"Lee","given":"June H","non-dropping-particle":"","parse-names":false,"suffix":""}],"container-title":"Televizion","id":"ITEM-1","issued":{"date-parts":[["2007"]]},"page":"51-53","title":"The educational and cultural impact of Sisimpur","type":"article-journal","volume":"20"},"uris":["http://www.mendeley.com/documents/?uuid=eb1d113e-b542-3a9e-9ffa-d910a2d7510b"]}],"mendeley":{"formattedCitation":"&lt;sup&gt;33&lt;/sup&gt;","plainTextFormattedCitation":"33","previouslyFormattedCitation":"&lt;sup&gt;33&lt;/sup&gt;"},"properties":{"noteIndex":0},"schema":"https://github.com/citation-style-language/schema/raw/master/csl-citation.json"}</w:instrText>
      </w:r>
      <w:r w:rsidR="002725AB">
        <w:rPr>
          <w:rFonts w:ascii="Times New Roman" w:hAnsi="Times New Roman" w:cs="Times New Roman"/>
          <w:color w:val="000000"/>
        </w:rPr>
        <w:fldChar w:fldCharType="separate"/>
      </w:r>
      <w:r w:rsidR="002725AB" w:rsidRPr="002725AB">
        <w:rPr>
          <w:rFonts w:ascii="Times New Roman" w:hAnsi="Times New Roman" w:cs="Times New Roman"/>
          <w:noProof/>
          <w:color w:val="000000"/>
          <w:vertAlign w:val="superscript"/>
        </w:rPr>
        <w:t>33</w:t>
      </w:r>
      <w:ins w:id="11394" w:author="Microsoft account" w:date="2021-05-25T21:59:00Z">
        <w:r w:rsidR="002725AB">
          <w:rPr>
            <w:rFonts w:ascii="Times New Roman" w:hAnsi="Times New Roman" w:cs="Times New Roman"/>
            <w:color w:val="000000"/>
          </w:rPr>
          <w:fldChar w:fldCharType="end"/>
        </w:r>
      </w:ins>
      <w:ins w:id="11395" w:author="Microsoft account" w:date="2021-05-25T21:42:00Z">
        <w:r w:rsidRPr="00606CB9">
          <w:rPr>
            <w:rFonts w:ascii="Times New Roman" w:hAnsi="Times New Roman" w:cs="Times New Roman"/>
            <w:color w:val="000000"/>
          </w:rPr>
          <w:t xml:space="preserve">. A metaanalysis representing more than 10 000 children </w:t>
        </w:r>
        <w:r w:rsidR="00433B88">
          <w:rPr>
            <w:rFonts w:ascii="Times New Roman" w:hAnsi="Times New Roman" w:cs="Times New Roman"/>
            <w:color w:val="000000"/>
          </w:rPr>
          <w:t>from 15 countries found signifi</w:t>
        </w:r>
        <w:r w:rsidRPr="00606CB9">
          <w:rPr>
            <w:rFonts w:ascii="Times New Roman" w:hAnsi="Times New Roman" w:cs="Times New Roman"/>
            <w:color w:val="000000"/>
          </w:rPr>
          <w:t>cant bene</w:t>
        </w:r>
        <w:r w:rsidR="00433B88">
          <w:rPr>
            <w:rFonts w:ascii="Times New Roman" w:hAnsi="Times New Roman" w:cs="Times New Roman"/>
            <w:color w:val="000000"/>
          </w:rPr>
          <w:t>fi</w:t>
        </w:r>
        <w:r w:rsidRPr="00606CB9">
          <w:rPr>
            <w:rFonts w:ascii="Times New Roman" w:hAnsi="Times New Roman" w:cs="Times New Roman"/>
            <w:color w:val="000000"/>
          </w:rPr>
          <w:t>ts from watching Sesame Street in literacy and numeracy, health and safety, and social reasonin</w:t>
        </w:r>
        <w:r w:rsidR="00433B88">
          <w:rPr>
            <w:rFonts w:ascii="Times New Roman" w:hAnsi="Times New Roman" w:cs="Times New Roman"/>
            <w:color w:val="000000"/>
          </w:rPr>
          <w:t>g and attitudes toward others</w:t>
        </w:r>
      </w:ins>
      <w:ins w:id="11396" w:author="Microsoft account" w:date="2021-05-25T22:04:00Z">
        <w:r w:rsidR="00433B88">
          <w:rPr>
            <w:rFonts w:ascii="Times New Roman" w:hAnsi="Times New Roman" w:cs="Times New Roman"/>
            <w:color w:val="000000"/>
          </w:rPr>
          <w:t xml:space="preserve"> </w:t>
        </w:r>
      </w:ins>
      <w:ins w:id="11397" w:author="Microsoft account" w:date="2021-05-25T22:05:00Z">
        <w:r w:rsidR="00433B88">
          <w:rPr>
            <w:rFonts w:ascii="Times New Roman" w:hAnsi="Times New Roman" w:cs="Times New Roman"/>
            <w:color w:val="000000"/>
          </w:rPr>
          <w:fldChar w:fldCharType="begin" w:fldLock="1"/>
        </w:r>
      </w:ins>
      <w:r w:rsidR="00154E9F">
        <w:rPr>
          <w:rFonts w:ascii="Times New Roman" w:hAnsi="Times New Roman" w:cs="Times New Roman"/>
          <w:color w:val="000000"/>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lt;sup&gt;34&lt;/sup&gt;","plainTextFormattedCitation":"34","previouslyFormattedCitation":"&lt;sup&gt;34&lt;/sup&gt;"},"properties":{"noteIndex":0},"schema":"https://github.com/citation-style-language/schema/raw/master/csl-citation.json"}</w:instrText>
      </w:r>
      <w:r w:rsidR="00433B88">
        <w:rPr>
          <w:rFonts w:ascii="Times New Roman" w:hAnsi="Times New Roman" w:cs="Times New Roman"/>
          <w:color w:val="000000"/>
        </w:rPr>
        <w:fldChar w:fldCharType="separate"/>
      </w:r>
      <w:r w:rsidR="00433B88" w:rsidRPr="00433B88">
        <w:rPr>
          <w:rFonts w:ascii="Times New Roman" w:hAnsi="Times New Roman" w:cs="Times New Roman"/>
          <w:noProof/>
          <w:color w:val="000000"/>
          <w:vertAlign w:val="superscript"/>
        </w:rPr>
        <w:t>34</w:t>
      </w:r>
      <w:ins w:id="11398" w:author="Microsoft account" w:date="2021-05-25T22:05:00Z">
        <w:r w:rsidR="00433B88">
          <w:rPr>
            <w:rFonts w:ascii="Times New Roman" w:hAnsi="Times New Roman" w:cs="Times New Roman"/>
            <w:color w:val="000000"/>
          </w:rPr>
          <w:fldChar w:fldCharType="end"/>
        </w:r>
      </w:ins>
      <w:ins w:id="11399" w:author="Microsoft account" w:date="2021-05-25T21:42:00Z">
        <w:r w:rsidR="00433B88">
          <w:rPr>
            <w:rFonts w:ascii="Times New Roman" w:hAnsi="Times New Roman" w:cs="Times New Roman"/>
            <w:color w:val="000000"/>
          </w:rPr>
          <w:t>.</w:t>
        </w:r>
      </w:ins>
    </w:p>
    <w:p w14:paraId="52700D6C" w14:textId="1C414B65" w:rsidR="009B558A" w:rsidRPr="00103135" w:rsidDel="00CE17A8" w:rsidRDefault="00353BB6" w:rsidP="00E75A46">
      <w:pPr>
        <w:spacing w:after="0" w:line="480" w:lineRule="auto"/>
        <w:contextualSpacing/>
        <w:jc w:val="both"/>
        <w:rPr>
          <w:del w:id="11400" w:author="Microsoft account" w:date="2021-05-25T19:55:00Z"/>
          <w:rFonts w:ascii="Times New Roman" w:hAnsi="Times New Roman" w:cs="Times New Roman"/>
          <w:color w:val="000000"/>
        </w:rPr>
        <w:pPrChange w:id="11401" w:author="Microsoft account" w:date="2021-05-25T22:50:00Z">
          <w:pPr>
            <w:spacing w:after="0" w:line="480" w:lineRule="auto"/>
            <w:contextualSpacing/>
          </w:pPr>
        </w:pPrChange>
      </w:pPr>
      <w:ins w:id="11402" w:author="Microsoft account" w:date="2021-05-25T20:18:00Z">
        <w:r w:rsidRPr="00353BB6">
          <w:rPr>
            <w:rFonts w:ascii="Times New Roman" w:hAnsi="Times New Roman" w:cs="Times New Roman"/>
            <w:color w:val="000000"/>
          </w:rPr>
          <w:t xml:space="preserve">It was found that, </w:t>
        </w:r>
        <w:r>
          <w:rPr>
            <w:rFonts w:ascii="Times New Roman" w:hAnsi="Times New Roman" w:cs="Times New Roman"/>
            <w:color w:val="000000"/>
          </w:rPr>
          <w:t>child punishment makes</w:t>
        </w:r>
      </w:ins>
      <w:ins w:id="11403" w:author="Microsoft account" w:date="2021-05-25T20:20:00Z">
        <w:r>
          <w:rPr>
            <w:rFonts w:ascii="Times New Roman" w:hAnsi="Times New Roman" w:cs="Times New Roman"/>
            <w:color w:val="000000"/>
          </w:rPr>
          <w:t xml:space="preserve"> a children</w:t>
        </w:r>
      </w:ins>
      <w:ins w:id="11404" w:author="Microsoft account" w:date="2021-05-25T20:18:00Z">
        <w:r>
          <w:rPr>
            <w:rFonts w:ascii="Times New Roman" w:hAnsi="Times New Roman" w:cs="Times New Roman"/>
            <w:color w:val="000000"/>
          </w:rPr>
          <w:t xml:space="preserve"> </w:t>
        </w:r>
      </w:ins>
      <w:ins w:id="11405" w:author="Microsoft account" w:date="2021-05-25T20:20:00Z">
        <w:r w:rsidRPr="00353BB6">
          <w:rPr>
            <w:rFonts w:ascii="Times New Roman" w:hAnsi="Times New Roman" w:cs="Times New Roman"/>
            <w:color w:val="000000"/>
          </w:rPr>
          <w:t>development</w:t>
        </w:r>
        <w:r>
          <w:rPr>
            <w:rFonts w:ascii="Times New Roman" w:hAnsi="Times New Roman" w:cs="Times New Roman"/>
            <w:color w:val="000000"/>
          </w:rPr>
          <w:t>al delay</w:t>
        </w:r>
      </w:ins>
      <w:ins w:id="11406" w:author="Microsoft account" w:date="2021-05-25T20:18:00Z">
        <w:r w:rsidRPr="00353BB6">
          <w:rPr>
            <w:rFonts w:ascii="Times New Roman" w:hAnsi="Times New Roman" w:cs="Times New Roman"/>
            <w:color w:val="000000"/>
          </w:rPr>
          <w:t>.</w:t>
        </w:r>
      </w:ins>
      <w:ins w:id="11407" w:author="Microsoft account" w:date="2021-05-25T20:20:00Z">
        <w:r>
          <w:rPr>
            <w:rFonts w:ascii="Times New Roman" w:hAnsi="Times New Roman" w:cs="Times New Roman"/>
            <w:color w:val="000000"/>
          </w:rPr>
          <w:t xml:space="preserve"> </w:t>
        </w:r>
      </w:ins>
      <w:ins w:id="11408" w:author="Microsoft account" w:date="2021-05-25T20:18:00Z">
        <w:r w:rsidRPr="00353BB6">
          <w:rPr>
            <w:rFonts w:ascii="Times New Roman" w:hAnsi="Times New Roman" w:cs="Times New Roman"/>
            <w:color w:val="000000"/>
          </w:rPr>
          <w:t xml:space="preserve">Stressors such as physical abuse, family instability, unsafe </w:t>
        </w:r>
      </w:ins>
      <w:ins w:id="11409" w:author="Microsoft account" w:date="2021-05-25T20:20:00Z">
        <w:r w:rsidR="00F35DB3" w:rsidRPr="00353BB6">
          <w:rPr>
            <w:rFonts w:ascii="Times New Roman" w:hAnsi="Times New Roman" w:cs="Times New Roman"/>
            <w:color w:val="000000"/>
          </w:rPr>
          <w:t>neighbourhoods’</w:t>
        </w:r>
      </w:ins>
      <w:ins w:id="11410" w:author="Microsoft account" w:date="2021-05-25T20:18:00Z">
        <w:r w:rsidRPr="00353BB6">
          <w:rPr>
            <w:rFonts w:ascii="Times New Roman" w:hAnsi="Times New Roman" w:cs="Times New Roman"/>
            <w:color w:val="000000"/>
          </w:rPr>
          <w:t>, and poverty can cause children to have inadequate coping skills, difficulty regulating emotions, and reduced social functioning compared to other children their age</w:t>
        </w:r>
      </w:ins>
      <w:ins w:id="11411" w:author="Microsoft account" w:date="2021-05-25T20:22:00Z">
        <w:r w:rsidR="00F35DB3">
          <w:rPr>
            <w:rFonts w:ascii="Times New Roman" w:hAnsi="Times New Roman" w:cs="Times New Roman"/>
            <w:color w:val="000000"/>
          </w:rPr>
          <w:fldChar w:fldCharType="begin" w:fldLock="1"/>
        </w:r>
      </w:ins>
      <w:r w:rsidR="00154E9F">
        <w:rPr>
          <w:rFonts w:ascii="Times New Roman" w:hAnsi="Times New Roman" w:cs="Times New Roman"/>
          <w:color w:val="000000"/>
        </w:rPr>
        <w:instrText>ADDIN CSL_CITATION {"citationItems":[{"id":"ITEM-1","itemData":{"DOI":"10.1111/j.1467-7687.2007.00600.x","ISSN":"1363755X","PMID":"17552936","abstract":"Socioeconomic status (SES) is associated with childhood cognitive achievement. In previous research we found that this association shows neural specificity; specifically we found that groups of low and middle SES children differed disproportionately in perisylvian/language and prefrontal/executive abilities relative to other neurocognitive abilities. Here we address several new questions: To what extent does this disparity between groups reflect a gradient of SES-related individual differences in neurocognitive development, as opposed to a more categorical difference? What other neurocognitive systems differ across individuals as a function of SES? Does linguistic ability mediate SES differences in other systems? And how do specific prefrontal/executive subsystems vary with SES? One hundred and fifty healthy, socioeconomically diverse first-graders were administered tasks tapping language, visuospatial skills, memory, working memory, cognitive control, and reward processing. SES explained over 30% of the variance in language, and a smaller but highly significant portion of the variance in most other systems. Statistically mediating factors and possible interventional approaches are discussed. © 2007 The Authors. Journal compilation © 2007 Blackwell Publishing Ltd.","author":[{"dropping-particle":"","family":"Noble","given":"Kimberly G.","non-dropping-particle":"","parse-names":false,"suffix":""},{"dropping-particle":"","family":"McCandliss","given":"Bruce D.","non-dropping-particle":"","parse-names":false,"suffix":""},{"dropping-particle":"","family":"Farah","given":"Martha J.","non-dropping-particle":"","parse-names":false,"suffix":""}],"container-title":"Developmental Science","id":"ITEM-1","issue":"4","issued":{"date-parts":[["2007","7"]]},"page":"464-480","publisher":"Dev Sci","title":"Socioeconomic gradients predict individual differences in neurocognitive abilities","type":"article","volume":"10"},"uris":["http://www.mendeley.com/documents/?uuid=0ea4a575-d669-3270-8487-9fbfb3bd6e3d"]}],"mendeley":{"formattedCitation":"&lt;sup&gt;35&lt;/sup&gt;","plainTextFormattedCitation":"35","previouslyFormattedCitation":"&lt;sup&gt;35&lt;/sup&gt;"},"properties":{"noteIndex":0},"schema":"https://github.com/citation-style-language/schema/raw/master/csl-citation.json"}</w:instrText>
      </w:r>
      <w:r w:rsidR="00F35DB3">
        <w:rPr>
          <w:rFonts w:ascii="Times New Roman" w:hAnsi="Times New Roman" w:cs="Times New Roman"/>
          <w:color w:val="000000"/>
        </w:rPr>
        <w:fldChar w:fldCharType="separate"/>
      </w:r>
      <w:r w:rsidR="00433B88" w:rsidRPr="00433B88">
        <w:rPr>
          <w:rFonts w:ascii="Times New Roman" w:hAnsi="Times New Roman" w:cs="Times New Roman"/>
          <w:noProof/>
          <w:color w:val="000000"/>
          <w:vertAlign w:val="superscript"/>
        </w:rPr>
        <w:t>35</w:t>
      </w:r>
      <w:ins w:id="11412" w:author="Microsoft account" w:date="2021-05-25T20:22:00Z">
        <w:r w:rsidR="00F35DB3">
          <w:rPr>
            <w:rFonts w:ascii="Times New Roman" w:hAnsi="Times New Roman" w:cs="Times New Roman"/>
            <w:color w:val="000000"/>
          </w:rPr>
          <w:fldChar w:fldCharType="end"/>
        </w:r>
      </w:ins>
      <w:ins w:id="11413" w:author="Microsoft account" w:date="2021-05-25T20:18:00Z">
        <w:r w:rsidRPr="00353BB6">
          <w:rPr>
            <w:rFonts w:ascii="Times New Roman" w:hAnsi="Times New Roman" w:cs="Times New Roman"/>
            <w:color w:val="000000"/>
          </w:rPr>
          <w:t>.</w:t>
        </w:r>
      </w:ins>
    </w:p>
    <w:p w14:paraId="5D75EE42" w14:textId="10423551" w:rsidR="003406AB" w:rsidRPr="00103135" w:rsidRDefault="003406AB" w:rsidP="00E75A46">
      <w:pPr>
        <w:spacing w:after="0" w:line="480" w:lineRule="auto"/>
        <w:contextualSpacing/>
        <w:jc w:val="both"/>
        <w:rPr>
          <w:rFonts w:ascii="Times New Roman" w:hAnsi="Times New Roman" w:cs="Times New Roman"/>
          <w:color w:val="000000"/>
        </w:rPr>
        <w:pPrChange w:id="11414" w:author="Microsoft account" w:date="2021-05-25T22:50:00Z">
          <w:pPr>
            <w:spacing w:after="0" w:line="480" w:lineRule="auto"/>
            <w:contextualSpacing/>
          </w:pPr>
        </w:pPrChange>
      </w:pPr>
    </w:p>
    <w:p w14:paraId="57042803" w14:textId="48631D20" w:rsidR="003406AB" w:rsidRPr="00103135" w:rsidRDefault="003406AB" w:rsidP="00E75A46">
      <w:pPr>
        <w:spacing w:after="0" w:line="480" w:lineRule="auto"/>
        <w:contextualSpacing/>
        <w:jc w:val="both"/>
        <w:rPr>
          <w:rFonts w:ascii="Times New Roman" w:hAnsi="Times New Roman" w:cs="Times New Roman"/>
          <w:b/>
          <w:bCs/>
          <w:color w:val="000000"/>
        </w:rPr>
        <w:pPrChange w:id="11415" w:author="Microsoft account" w:date="2021-05-25T22:50:00Z">
          <w:pPr>
            <w:spacing w:after="0" w:line="480" w:lineRule="auto"/>
            <w:contextualSpacing/>
          </w:pPr>
        </w:pPrChange>
      </w:pPr>
      <w:r w:rsidRPr="00103135">
        <w:rPr>
          <w:rFonts w:ascii="Times New Roman" w:hAnsi="Times New Roman" w:cs="Times New Roman"/>
          <w:b/>
          <w:bCs/>
          <w:color w:val="000000"/>
        </w:rPr>
        <w:t>Strengths and limitations</w:t>
      </w:r>
    </w:p>
    <w:p w14:paraId="0667C3FC" w14:textId="1492F37F" w:rsidR="003944BD" w:rsidRDefault="00143D53" w:rsidP="00E75A46">
      <w:pPr>
        <w:spacing w:after="0" w:line="480" w:lineRule="auto"/>
        <w:contextualSpacing/>
        <w:jc w:val="both"/>
        <w:rPr>
          <w:ins w:id="11416" w:author="Microsoft account" w:date="2021-05-25T22:57:00Z"/>
          <w:rFonts w:ascii="Times New Roman" w:hAnsi="Times New Roman" w:cs="Times New Roman"/>
          <w:color w:val="000000"/>
        </w:rPr>
        <w:pPrChange w:id="11417" w:author="Microsoft account" w:date="2021-05-25T22:50:00Z">
          <w:pPr>
            <w:spacing w:after="0" w:line="480" w:lineRule="auto"/>
            <w:contextualSpacing/>
          </w:pPr>
        </w:pPrChange>
      </w:pPr>
      <w:r w:rsidRPr="00103135">
        <w:rPr>
          <w:rFonts w:ascii="Times New Roman" w:hAnsi="Times New Roman" w:cs="Times New Roman"/>
          <w:color w:val="000000"/>
        </w:rPr>
        <w:t xml:space="preserve">To the best of our knowledge, this is the first study based on </w:t>
      </w:r>
      <w:r w:rsidR="00B010DB" w:rsidRPr="00103135">
        <w:rPr>
          <w:rFonts w:ascii="Times New Roman" w:hAnsi="Times New Roman" w:cs="Times New Roman"/>
          <w:color w:val="000000"/>
        </w:rPr>
        <w:t xml:space="preserve">the </w:t>
      </w:r>
      <w:r w:rsidRPr="00103135">
        <w:rPr>
          <w:rFonts w:ascii="Times New Roman" w:hAnsi="Times New Roman" w:cs="Times New Roman"/>
          <w:color w:val="000000"/>
        </w:rPr>
        <w:t>most recent MICS data in the context of developmental status using ECDI</w:t>
      </w:r>
      <w:r w:rsidR="00EE4F1B" w:rsidRPr="00103135">
        <w:rPr>
          <w:rFonts w:ascii="Times New Roman" w:hAnsi="Times New Roman" w:cs="Times New Roman"/>
          <w:color w:val="000000"/>
        </w:rPr>
        <w:t xml:space="preserve"> scores</w:t>
      </w:r>
      <w:r w:rsidRPr="00103135">
        <w:rPr>
          <w:rFonts w:ascii="Times New Roman" w:hAnsi="Times New Roman" w:cs="Times New Roman"/>
          <w:color w:val="000000"/>
        </w:rPr>
        <w:t xml:space="preserve"> </w:t>
      </w:r>
      <w:r w:rsidR="00EE4F1B" w:rsidRPr="00103135">
        <w:rPr>
          <w:rFonts w:ascii="Times New Roman" w:hAnsi="Times New Roman" w:cs="Times New Roman"/>
          <w:color w:val="000000"/>
        </w:rPr>
        <w:t>with</w:t>
      </w:r>
      <w:r w:rsidRPr="00103135">
        <w:rPr>
          <w:rFonts w:ascii="Times New Roman" w:hAnsi="Times New Roman" w:cs="Times New Roman"/>
          <w:color w:val="000000"/>
        </w:rPr>
        <w:t xml:space="preserve"> Bangladeshi children. We used a sufficiently large nationally representative </w:t>
      </w:r>
      <w:ins w:id="11418" w:author="Kabir, Russell" w:date="2021-02-26T14:03:00Z">
        <w:r w:rsidR="00BA324C">
          <w:rPr>
            <w:rFonts w:ascii="Times New Roman" w:hAnsi="Times New Roman" w:cs="Times New Roman"/>
            <w:color w:val="000000"/>
          </w:rPr>
          <w:t>dataset</w:t>
        </w:r>
      </w:ins>
      <w:del w:id="11419" w:author="Kabir, Russell" w:date="2021-02-26T14:03:00Z">
        <w:r w:rsidRPr="00103135" w:rsidDel="00BA324C">
          <w:rPr>
            <w:rFonts w:ascii="Times New Roman" w:hAnsi="Times New Roman" w:cs="Times New Roman"/>
            <w:color w:val="000000"/>
          </w:rPr>
          <w:delText>dataset</w:delText>
        </w:r>
      </w:del>
      <w:r w:rsidRPr="00103135">
        <w:rPr>
          <w:rFonts w:ascii="Times New Roman" w:hAnsi="Times New Roman" w:cs="Times New Roman"/>
          <w:color w:val="000000"/>
        </w:rPr>
        <w:t xml:space="preserve">, which represents the general population of Bangladesh. We also considered a wide range of factors that are influencing the developmental status. </w:t>
      </w:r>
    </w:p>
    <w:p w14:paraId="2E135F80" w14:textId="6493FC9E" w:rsidR="0011638B" w:rsidRPr="00103135" w:rsidDel="003944BD" w:rsidRDefault="00143D53" w:rsidP="00E75A46">
      <w:pPr>
        <w:spacing w:after="0" w:line="480" w:lineRule="auto"/>
        <w:contextualSpacing/>
        <w:jc w:val="both"/>
        <w:rPr>
          <w:del w:id="11420" w:author="Microsoft account" w:date="2021-05-25T22:57:00Z"/>
          <w:rFonts w:ascii="Times New Roman" w:hAnsi="Times New Roman" w:cs="Times New Roman"/>
          <w:color w:val="000000"/>
        </w:rPr>
        <w:pPrChange w:id="11421" w:author="Microsoft account" w:date="2021-05-25T22:50:00Z">
          <w:pPr>
            <w:spacing w:after="0" w:line="480" w:lineRule="auto"/>
            <w:contextualSpacing/>
          </w:pPr>
        </w:pPrChange>
      </w:pPr>
      <w:r w:rsidRPr="00103135">
        <w:rPr>
          <w:rFonts w:ascii="Times New Roman" w:hAnsi="Times New Roman" w:cs="Times New Roman"/>
          <w:color w:val="000000"/>
        </w:rPr>
        <w:t xml:space="preserve">Despite </w:t>
      </w:r>
      <w:r w:rsidR="00DF3B9C" w:rsidRPr="00103135">
        <w:rPr>
          <w:rFonts w:ascii="Times New Roman" w:hAnsi="Times New Roman" w:cs="Times New Roman"/>
          <w:color w:val="000000"/>
        </w:rPr>
        <w:t>all these strengths</w:t>
      </w:r>
      <w:r w:rsidRPr="00103135">
        <w:rPr>
          <w:rFonts w:ascii="Times New Roman" w:hAnsi="Times New Roman" w:cs="Times New Roman"/>
          <w:color w:val="000000"/>
        </w:rPr>
        <w:t xml:space="preserve">, our study had some limitations. As we used secondary data, </w:t>
      </w:r>
      <w:r w:rsidR="00B010DB" w:rsidRPr="00103135">
        <w:rPr>
          <w:rFonts w:ascii="Times New Roman" w:hAnsi="Times New Roman" w:cs="Times New Roman"/>
          <w:color w:val="000000"/>
        </w:rPr>
        <w:t xml:space="preserve">the </w:t>
      </w:r>
      <w:r w:rsidRPr="00103135">
        <w:rPr>
          <w:rFonts w:ascii="Times New Roman" w:hAnsi="Times New Roman" w:cs="Times New Roman"/>
          <w:color w:val="000000"/>
        </w:rPr>
        <w:t>selection of variables, quality of data</w:t>
      </w:r>
      <w:r w:rsidR="00B22DC4" w:rsidRPr="00103135">
        <w:rPr>
          <w:rFonts w:ascii="Times New Roman" w:hAnsi="Times New Roman" w:cs="Times New Roman"/>
          <w:color w:val="000000"/>
        </w:rPr>
        <w:t>,</w:t>
      </w:r>
      <w:r w:rsidRPr="00103135">
        <w:rPr>
          <w:rFonts w:ascii="Times New Roman" w:hAnsi="Times New Roman" w:cs="Times New Roman"/>
          <w:color w:val="000000"/>
        </w:rPr>
        <w:t xml:space="preserve"> and measurement indicators were beyond control.</w:t>
      </w:r>
      <w:r w:rsidR="00B9290D" w:rsidRPr="00103135">
        <w:rPr>
          <w:rFonts w:ascii="Times New Roman" w:hAnsi="Times New Roman" w:cs="Times New Roman"/>
          <w:color w:val="000000"/>
        </w:rPr>
        <w:t xml:space="preserve"> Data on child development are also available only for children of ages 3 and 4</w:t>
      </w:r>
      <w:ins w:id="11422" w:author="Kabir, Russell" w:date="2021-02-26T14:15:00Z">
        <w:r w:rsidR="00C41A7C">
          <w:rPr>
            <w:rFonts w:ascii="Times New Roman" w:hAnsi="Times New Roman" w:cs="Times New Roman"/>
            <w:color w:val="000000"/>
          </w:rPr>
          <w:t>. It</w:t>
        </w:r>
      </w:ins>
      <w:del w:id="11423" w:author="Kabir, Russell" w:date="2021-02-26T14:15:00Z">
        <w:r w:rsidR="00B9290D" w:rsidRPr="00103135" w:rsidDel="00C41A7C">
          <w:rPr>
            <w:rFonts w:ascii="Times New Roman" w:hAnsi="Times New Roman" w:cs="Times New Roman"/>
            <w:color w:val="000000"/>
          </w:rPr>
          <w:delText>, and it</w:delText>
        </w:r>
      </w:del>
      <w:r w:rsidR="00B9290D" w:rsidRPr="00103135">
        <w:rPr>
          <w:rFonts w:ascii="Times New Roman" w:hAnsi="Times New Roman" w:cs="Times New Roman"/>
          <w:color w:val="000000"/>
        </w:rPr>
        <w:t xml:space="preserve"> is </w:t>
      </w:r>
      <w:ins w:id="11424" w:author="Kabir, Russell" w:date="2021-02-26T14:15:00Z">
        <w:r w:rsidR="00C41A7C">
          <w:rPr>
            <w:rFonts w:ascii="Times New Roman" w:hAnsi="Times New Roman" w:cs="Times New Roman"/>
            <w:color w:val="000000"/>
          </w:rPr>
          <w:t>unclear</w:t>
        </w:r>
      </w:ins>
      <w:del w:id="11425" w:author="Kabir, Russell" w:date="2021-02-26T14:15:00Z">
        <w:r w:rsidR="00B9290D" w:rsidRPr="00103135" w:rsidDel="00C41A7C">
          <w:rPr>
            <w:rFonts w:ascii="Times New Roman" w:hAnsi="Times New Roman" w:cs="Times New Roman"/>
            <w:color w:val="000000"/>
          </w:rPr>
          <w:delText>not clear</w:delText>
        </w:r>
      </w:del>
      <w:r w:rsidR="00B9290D" w:rsidRPr="00103135">
        <w:rPr>
          <w:rFonts w:ascii="Times New Roman" w:hAnsi="Times New Roman" w:cs="Times New Roman"/>
          <w:color w:val="000000"/>
        </w:rPr>
        <w:t xml:space="preserve"> how similar developmental scores among younger children are to the outcomes observed among 3- and 4-y-olds. Additional data spanning the full 0- to 5-y age range </w:t>
      </w:r>
      <w:ins w:id="11426" w:author="Kabir, Russell" w:date="2021-02-26T14:15:00Z">
        <w:r w:rsidR="00C41A7C">
          <w:rPr>
            <w:rFonts w:ascii="Times New Roman" w:hAnsi="Times New Roman" w:cs="Times New Roman"/>
            <w:color w:val="000000"/>
          </w:rPr>
          <w:t>is needed to</w:t>
        </w:r>
      </w:ins>
      <w:del w:id="11427" w:author="Kabir, Russell" w:date="2021-02-26T14:15:00Z">
        <w:r w:rsidR="00B9290D" w:rsidRPr="00103135" w:rsidDel="00C41A7C">
          <w:rPr>
            <w:rFonts w:ascii="Times New Roman" w:hAnsi="Times New Roman" w:cs="Times New Roman"/>
            <w:color w:val="000000"/>
          </w:rPr>
          <w:delText>are needed to more precisely</w:delText>
        </w:r>
      </w:del>
      <w:r w:rsidR="00B9290D" w:rsidRPr="00103135">
        <w:rPr>
          <w:rFonts w:ascii="Times New Roman" w:hAnsi="Times New Roman" w:cs="Times New Roman"/>
          <w:color w:val="000000"/>
        </w:rPr>
        <w:t xml:space="preserve"> understand children’s development at the country levels</w:t>
      </w:r>
      <w:ins w:id="11428" w:author="Kabir, Russell" w:date="2021-02-26T14:15:00Z">
        <w:r w:rsidR="00C41A7C">
          <w:rPr>
            <w:rFonts w:ascii="Times New Roman" w:hAnsi="Times New Roman" w:cs="Times New Roman"/>
            <w:color w:val="000000"/>
          </w:rPr>
          <w:t xml:space="preserve"> more precisely</w:t>
        </w:r>
      </w:ins>
      <w:r w:rsidR="00B9290D" w:rsidRPr="00103135">
        <w:rPr>
          <w:rFonts w:ascii="Times New Roman" w:hAnsi="Times New Roman" w:cs="Times New Roman"/>
          <w:color w:val="000000"/>
        </w:rPr>
        <w:t xml:space="preserve">. </w:t>
      </w:r>
      <w:r w:rsidRPr="00103135">
        <w:rPr>
          <w:rFonts w:ascii="Times New Roman" w:hAnsi="Times New Roman" w:cs="Times New Roman"/>
          <w:color w:val="000000"/>
        </w:rPr>
        <w:t xml:space="preserve"> </w:t>
      </w:r>
      <w:r w:rsidRPr="00103135">
        <w:rPr>
          <w:rFonts w:ascii="Times New Roman" w:hAnsi="Times New Roman" w:cs="Times New Roman"/>
          <w:color w:val="000000"/>
        </w:rPr>
        <w:lastRenderedPageBreak/>
        <w:t xml:space="preserve">Moreover, the survey was conducted in </w:t>
      </w:r>
      <w:r w:rsidR="00343D17" w:rsidRPr="00103135">
        <w:rPr>
          <w:rFonts w:ascii="Times New Roman" w:hAnsi="Times New Roman" w:cs="Times New Roman"/>
          <w:color w:val="000000"/>
        </w:rPr>
        <w:t xml:space="preserve">2012 and </w:t>
      </w:r>
      <w:r w:rsidRPr="00103135">
        <w:rPr>
          <w:rFonts w:ascii="Times New Roman" w:hAnsi="Times New Roman" w:cs="Times New Roman"/>
          <w:color w:val="000000"/>
        </w:rPr>
        <w:t xml:space="preserve">2019; in the meantime, </w:t>
      </w:r>
      <w:r w:rsidR="00B22DC4" w:rsidRPr="00103135">
        <w:rPr>
          <w:rFonts w:ascii="Times New Roman" w:hAnsi="Times New Roman" w:cs="Times New Roman"/>
          <w:color w:val="000000"/>
        </w:rPr>
        <w:t xml:space="preserve">the </w:t>
      </w:r>
      <w:r w:rsidRPr="00103135">
        <w:rPr>
          <w:rFonts w:ascii="Times New Roman" w:hAnsi="Times New Roman" w:cs="Times New Roman"/>
          <w:color w:val="000000"/>
        </w:rPr>
        <w:t>developmental status may have changed.</w:t>
      </w:r>
    </w:p>
    <w:p w14:paraId="23F6FD18" w14:textId="55584035" w:rsidR="00DF3B9C" w:rsidRPr="00103135" w:rsidDel="003944BD" w:rsidRDefault="00DF3B9C" w:rsidP="00E75A46">
      <w:pPr>
        <w:spacing w:after="0" w:line="480" w:lineRule="auto"/>
        <w:contextualSpacing/>
        <w:jc w:val="both"/>
        <w:rPr>
          <w:del w:id="11429" w:author="Microsoft account" w:date="2021-05-25T22:58:00Z"/>
          <w:rFonts w:ascii="Times New Roman" w:hAnsi="Times New Roman" w:cs="Times New Roman"/>
          <w:color w:val="000000"/>
        </w:rPr>
        <w:pPrChange w:id="11430" w:author="Microsoft account" w:date="2021-05-25T22:50:00Z">
          <w:pPr>
            <w:spacing w:after="0" w:line="480" w:lineRule="auto"/>
            <w:contextualSpacing/>
          </w:pPr>
        </w:pPrChange>
      </w:pPr>
    </w:p>
    <w:p w14:paraId="750AFCBE" w14:textId="77777777" w:rsidR="00E706D2" w:rsidRPr="00103135" w:rsidRDefault="00E706D2" w:rsidP="00E75A46">
      <w:pPr>
        <w:spacing w:after="0" w:line="480" w:lineRule="auto"/>
        <w:contextualSpacing/>
        <w:jc w:val="both"/>
        <w:rPr>
          <w:rFonts w:ascii="Times New Roman" w:hAnsi="Times New Roman" w:cs="Times New Roman"/>
          <w:color w:val="000000"/>
        </w:rPr>
        <w:pPrChange w:id="11431" w:author="Microsoft account" w:date="2021-05-25T22:50:00Z">
          <w:pPr>
            <w:spacing w:after="0" w:line="480" w:lineRule="auto"/>
            <w:contextualSpacing/>
          </w:pPr>
        </w:pPrChange>
      </w:pPr>
    </w:p>
    <w:p w14:paraId="3F93BA3A" w14:textId="18A4A20E" w:rsidR="00862ACA" w:rsidRPr="00103135" w:rsidRDefault="009A0FF8" w:rsidP="00E75A46">
      <w:pPr>
        <w:spacing w:after="0" w:line="480" w:lineRule="auto"/>
        <w:contextualSpacing/>
        <w:jc w:val="both"/>
        <w:rPr>
          <w:rFonts w:ascii="Times New Roman" w:hAnsi="Times New Roman" w:cs="Times New Roman"/>
          <w:b/>
          <w:bCs/>
        </w:rPr>
        <w:pPrChange w:id="11432" w:author="Microsoft account" w:date="2021-05-25T22:50:00Z">
          <w:pPr>
            <w:spacing w:after="0" w:line="480" w:lineRule="auto"/>
            <w:contextualSpacing/>
          </w:pPr>
        </w:pPrChange>
      </w:pPr>
      <w:r w:rsidRPr="00103135">
        <w:rPr>
          <w:rFonts w:ascii="Times New Roman" w:hAnsi="Times New Roman" w:cs="Times New Roman"/>
          <w:b/>
          <w:bCs/>
        </w:rPr>
        <w:t>Conclusion</w:t>
      </w:r>
      <w:del w:id="11433" w:author="Microsoft account" w:date="2021-05-25T22:58:00Z">
        <w:r w:rsidRPr="00103135" w:rsidDel="003944BD">
          <w:rPr>
            <w:rFonts w:ascii="Times New Roman" w:hAnsi="Times New Roman" w:cs="Times New Roman"/>
            <w:b/>
            <w:bCs/>
          </w:rPr>
          <w:delText>:</w:delText>
        </w:r>
      </w:del>
    </w:p>
    <w:p w14:paraId="55FF4C84" w14:textId="26C2BA22" w:rsidR="00E04DF7" w:rsidRPr="00103135" w:rsidDel="00EF63CA" w:rsidRDefault="00DA7A7A" w:rsidP="00E75A46">
      <w:pPr>
        <w:spacing w:after="0" w:line="480" w:lineRule="auto"/>
        <w:contextualSpacing/>
        <w:jc w:val="both"/>
        <w:rPr>
          <w:del w:id="11434" w:author="Microsoft account" w:date="2021-05-25T23:49:00Z"/>
          <w:rFonts w:ascii="Times New Roman" w:hAnsi="Times New Roman" w:cs="Times New Roman"/>
        </w:rPr>
        <w:pPrChange w:id="11435" w:author="Microsoft account" w:date="2021-05-25T22:50:00Z">
          <w:pPr>
            <w:spacing w:after="0" w:line="480" w:lineRule="auto"/>
            <w:contextualSpacing/>
          </w:pPr>
        </w:pPrChange>
      </w:pPr>
      <w:r w:rsidRPr="00103135">
        <w:rPr>
          <w:rFonts w:ascii="Times New Roman" w:hAnsi="Times New Roman" w:cs="Times New Roman"/>
        </w:rPr>
        <w:t xml:space="preserve">The study focused on the level and influencing factors of </w:t>
      </w:r>
      <w:r w:rsidR="00CC1474" w:rsidRPr="00103135">
        <w:rPr>
          <w:rFonts w:ascii="Times New Roman" w:hAnsi="Times New Roman" w:cs="Times New Roman"/>
        </w:rPr>
        <w:t>early childhood developmental status</w:t>
      </w:r>
      <w:r w:rsidRPr="00103135">
        <w:rPr>
          <w:rFonts w:ascii="Times New Roman" w:hAnsi="Times New Roman" w:cs="Times New Roman"/>
        </w:rPr>
        <w:t xml:space="preserve"> among </w:t>
      </w:r>
      <w:r w:rsidR="00CC1474" w:rsidRPr="00103135">
        <w:rPr>
          <w:rFonts w:ascii="Times New Roman" w:hAnsi="Times New Roman" w:cs="Times New Roman"/>
        </w:rPr>
        <w:t>children aged 3 and 4 years</w:t>
      </w:r>
      <w:r w:rsidRPr="00103135">
        <w:rPr>
          <w:rFonts w:ascii="Times New Roman" w:hAnsi="Times New Roman" w:cs="Times New Roman"/>
        </w:rPr>
        <w:t xml:space="preserve"> from </w:t>
      </w:r>
      <w:del w:id="11436" w:author="Kabir, Russell" w:date="2021-02-26T14:16:00Z">
        <w:r w:rsidRPr="00103135" w:rsidDel="00C41A7C">
          <w:rPr>
            <w:rFonts w:ascii="Times New Roman" w:hAnsi="Times New Roman" w:cs="Times New Roman"/>
          </w:rPr>
          <w:delText xml:space="preserve">both </w:delText>
        </w:r>
      </w:del>
      <w:r w:rsidRPr="00103135">
        <w:rPr>
          <w:rFonts w:ascii="Times New Roman" w:hAnsi="Times New Roman" w:cs="Times New Roman"/>
        </w:rPr>
        <w:t>rural and urban area</w:t>
      </w:r>
      <w:r w:rsidR="00B22DC4" w:rsidRPr="00103135">
        <w:rPr>
          <w:rFonts w:ascii="Times New Roman" w:hAnsi="Times New Roman" w:cs="Times New Roman"/>
        </w:rPr>
        <w:t>s</w:t>
      </w:r>
      <w:r w:rsidRPr="00103135">
        <w:rPr>
          <w:rFonts w:ascii="Times New Roman" w:hAnsi="Times New Roman" w:cs="Times New Roman"/>
        </w:rPr>
        <w:t xml:space="preserve"> of Bangladesh. </w:t>
      </w:r>
      <w:r w:rsidR="00B22DC4" w:rsidRPr="00103135">
        <w:rPr>
          <w:rFonts w:ascii="Times New Roman" w:hAnsi="Times New Roman" w:cs="Times New Roman"/>
        </w:rPr>
        <w:t>A s</w:t>
      </w:r>
      <w:r w:rsidRPr="00103135">
        <w:rPr>
          <w:rFonts w:ascii="Times New Roman" w:hAnsi="Times New Roman" w:cs="Times New Roman"/>
        </w:rPr>
        <w:t xml:space="preserve">trong impact of </w:t>
      </w:r>
      <w:r w:rsidR="00B22DC4" w:rsidRPr="00103135">
        <w:rPr>
          <w:rFonts w:ascii="Times New Roman" w:hAnsi="Times New Roman" w:cs="Times New Roman"/>
        </w:rPr>
        <w:t xml:space="preserve">the </w:t>
      </w:r>
      <w:r w:rsidR="0019703D" w:rsidRPr="00103135">
        <w:rPr>
          <w:rFonts w:ascii="Times New Roman" w:hAnsi="Times New Roman" w:cs="Times New Roman"/>
        </w:rPr>
        <w:t>child</w:t>
      </w:r>
      <w:r w:rsidR="00B22DC4" w:rsidRPr="00103135">
        <w:rPr>
          <w:rFonts w:ascii="Times New Roman" w:hAnsi="Times New Roman" w:cs="Times New Roman"/>
        </w:rPr>
        <w:t>’s</w:t>
      </w:r>
      <w:r w:rsidR="0019703D" w:rsidRPr="00103135">
        <w:rPr>
          <w:rFonts w:ascii="Times New Roman" w:hAnsi="Times New Roman" w:cs="Times New Roman"/>
        </w:rPr>
        <w:t xml:space="preserve"> age, </w:t>
      </w:r>
      <w:ins w:id="11437" w:author="Kabir, Russell" w:date="2021-02-26T14:16:00Z">
        <w:r w:rsidR="00C41A7C">
          <w:rPr>
            <w:rFonts w:ascii="Times New Roman" w:hAnsi="Times New Roman" w:cs="Times New Roman"/>
          </w:rPr>
          <w:t>region</w:t>
        </w:r>
      </w:ins>
      <w:del w:id="11438" w:author="Kabir, Russell" w:date="2021-02-26T14:16:00Z">
        <w:r w:rsidR="0019703D" w:rsidRPr="00103135" w:rsidDel="00C41A7C">
          <w:rPr>
            <w:rFonts w:ascii="Times New Roman" w:hAnsi="Times New Roman" w:cs="Times New Roman"/>
          </w:rPr>
          <w:delText>area</w:delText>
        </w:r>
      </w:del>
      <w:r w:rsidR="0019703D" w:rsidRPr="00103135">
        <w:rPr>
          <w:rFonts w:ascii="Times New Roman" w:hAnsi="Times New Roman" w:cs="Times New Roman"/>
        </w:rPr>
        <w:t>,</w:t>
      </w:r>
      <w:del w:id="11439" w:author="Microsoft account" w:date="2021-05-25T22:59:00Z">
        <w:r w:rsidR="0019703D" w:rsidRPr="00103135" w:rsidDel="003944BD">
          <w:rPr>
            <w:rFonts w:ascii="Times New Roman" w:hAnsi="Times New Roman" w:cs="Times New Roman"/>
          </w:rPr>
          <w:delText xml:space="preserve"> division</w:delText>
        </w:r>
      </w:del>
      <w:ins w:id="11440" w:author="Microsoft account" w:date="2021-05-25T22:59:00Z">
        <w:r w:rsidR="003944BD" w:rsidRPr="00103135">
          <w:rPr>
            <w:rFonts w:ascii="Times New Roman" w:hAnsi="Times New Roman" w:cs="Times New Roman"/>
          </w:rPr>
          <w:t xml:space="preserve"> division</w:t>
        </w:r>
      </w:ins>
      <w:r w:rsidR="0019703D" w:rsidRPr="00103135">
        <w:rPr>
          <w:rFonts w:ascii="Times New Roman" w:hAnsi="Times New Roman" w:cs="Times New Roman"/>
        </w:rPr>
        <w:t>,</w:t>
      </w:r>
      <w:ins w:id="11441" w:author="Microsoft account" w:date="2021-05-25T23:01:00Z">
        <w:r w:rsidR="003944BD">
          <w:rPr>
            <w:rFonts w:ascii="Times New Roman" w:hAnsi="Times New Roman" w:cs="Times New Roman"/>
          </w:rPr>
          <w:t xml:space="preserve"> </w:t>
        </w:r>
      </w:ins>
      <w:del w:id="11442" w:author="Microsoft account" w:date="2021-05-25T23:01:00Z">
        <w:r w:rsidR="0019703D" w:rsidRPr="00103135" w:rsidDel="003944BD">
          <w:rPr>
            <w:rFonts w:ascii="Times New Roman" w:hAnsi="Times New Roman" w:cs="Times New Roman"/>
          </w:rPr>
          <w:delText xml:space="preserve"> </w:delText>
        </w:r>
      </w:del>
      <w:del w:id="11443" w:author="Microsoft account" w:date="2021-05-25T23:44:00Z">
        <w:r w:rsidR="0019703D" w:rsidRPr="00103135" w:rsidDel="00EF63CA">
          <w:rPr>
            <w:rFonts w:ascii="Times New Roman" w:hAnsi="Times New Roman" w:cs="Times New Roman"/>
          </w:rPr>
          <w:delText>education of the mother</w:delText>
        </w:r>
      </w:del>
      <w:ins w:id="11444" w:author="Microsoft account" w:date="2021-05-25T23:44:00Z">
        <w:r w:rsidR="00EF63CA">
          <w:rPr>
            <w:rFonts w:ascii="Times New Roman" w:hAnsi="Times New Roman" w:cs="Times New Roman"/>
          </w:rPr>
          <w:t>mother’s education</w:t>
        </w:r>
      </w:ins>
      <w:r w:rsidR="0019703D" w:rsidRPr="00103135">
        <w:rPr>
          <w:rFonts w:ascii="Times New Roman" w:hAnsi="Times New Roman" w:cs="Times New Roman"/>
        </w:rPr>
        <w:t>,</w:t>
      </w:r>
      <w:r w:rsidRPr="00103135">
        <w:rPr>
          <w:rFonts w:ascii="Times New Roman" w:hAnsi="Times New Roman" w:cs="Times New Roman"/>
        </w:rPr>
        <w:t xml:space="preserve"> wealth index,</w:t>
      </w:r>
      <w:del w:id="11445" w:author="Microsoft account" w:date="2021-05-25T22:59:00Z">
        <w:r w:rsidRPr="00103135" w:rsidDel="003944BD">
          <w:rPr>
            <w:rFonts w:ascii="Times New Roman" w:hAnsi="Times New Roman" w:cs="Times New Roman"/>
          </w:rPr>
          <w:delText xml:space="preserve"> and</w:delText>
        </w:r>
      </w:del>
      <w:r w:rsidRPr="00103135">
        <w:rPr>
          <w:rFonts w:ascii="Times New Roman" w:hAnsi="Times New Roman" w:cs="Times New Roman"/>
        </w:rPr>
        <w:t xml:space="preserve"> </w:t>
      </w:r>
      <w:r w:rsidR="0019703D" w:rsidRPr="00103135">
        <w:rPr>
          <w:rFonts w:ascii="Times New Roman" w:hAnsi="Times New Roman" w:cs="Times New Roman"/>
        </w:rPr>
        <w:t>religion</w:t>
      </w:r>
      <w:ins w:id="11446" w:author="Microsoft account" w:date="2021-05-25T22:59:00Z">
        <w:r w:rsidR="003944BD">
          <w:rPr>
            <w:rFonts w:ascii="Times New Roman" w:hAnsi="Times New Roman" w:cs="Times New Roman"/>
          </w:rPr>
          <w:t xml:space="preserve">, childhood education program, nutritional status, supervision and </w:t>
        </w:r>
      </w:ins>
      <w:ins w:id="11447" w:author="Microsoft account" w:date="2021-05-25T23:00:00Z">
        <w:r w:rsidR="003944BD">
          <w:rPr>
            <w:rFonts w:ascii="Times New Roman" w:hAnsi="Times New Roman" w:cs="Times New Roman"/>
          </w:rPr>
          <w:t>child punishment</w:t>
        </w:r>
      </w:ins>
      <w:r w:rsidRPr="00103135">
        <w:rPr>
          <w:rFonts w:ascii="Times New Roman" w:hAnsi="Times New Roman" w:cs="Times New Roman"/>
        </w:rPr>
        <w:t xml:space="preserve"> on</w:t>
      </w:r>
      <w:r w:rsidR="00B22DC4" w:rsidRPr="00103135">
        <w:rPr>
          <w:rFonts w:ascii="Times New Roman" w:hAnsi="Times New Roman" w:cs="Times New Roman"/>
        </w:rPr>
        <w:t xml:space="preserve"> the</w:t>
      </w:r>
      <w:r w:rsidRPr="00103135">
        <w:rPr>
          <w:rFonts w:ascii="Times New Roman" w:hAnsi="Times New Roman" w:cs="Times New Roman"/>
        </w:rPr>
        <w:t xml:space="preserve"> </w:t>
      </w:r>
      <w:r w:rsidR="0019703D" w:rsidRPr="00103135">
        <w:rPr>
          <w:rFonts w:ascii="Times New Roman" w:hAnsi="Times New Roman" w:cs="Times New Roman"/>
        </w:rPr>
        <w:t>child</w:t>
      </w:r>
      <w:r w:rsidR="00B22DC4" w:rsidRPr="00103135">
        <w:rPr>
          <w:rFonts w:ascii="Times New Roman" w:hAnsi="Times New Roman" w:cs="Times New Roman"/>
        </w:rPr>
        <w:t>’s</w:t>
      </w:r>
      <w:r w:rsidR="0019703D" w:rsidRPr="00103135">
        <w:rPr>
          <w:rFonts w:ascii="Times New Roman" w:hAnsi="Times New Roman" w:cs="Times New Roman"/>
        </w:rPr>
        <w:t xml:space="preserve"> developmental status</w:t>
      </w:r>
      <w:r w:rsidRPr="00103135">
        <w:rPr>
          <w:rFonts w:ascii="Times New Roman" w:hAnsi="Times New Roman" w:cs="Times New Roman"/>
        </w:rPr>
        <w:t xml:space="preserve"> was detected. </w:t>
      </w:r>
      <w:ins w:id="11448" w:author="Microsoft account" w:date="2021-05-25T23:54:00Z">
        <w:r w:rsidR="006702D9">
          <w:rPr>
            <w:rFonts w:ascii="Times New Roman" w:hAnsi="Times New Roman" w:cs="Times New Roman"/>
          </w:rPr>
          <w:t>In Bangladesh, m</w:t>
        </w:r>
      </w:ins>
      <w:del w:id="11449" w:author="Microsoft account" w:date="2021-05-25T23:54:00Z">
        <w:r w:rsidRPr="00103135" w:rsidDel="006702D9">
          <w:rPr>
            <w:rFonts w:ascii="Times New Roman" w:hAnsi="Times New Roman" w:cs="Times New Roman"/>
          </w:rPr>
          <w:delText>Alt</w:delText>
        </w:r>
      </w:del>
      <w:del w:id="11450" w:author="Microsoft account" w:date="2021-05-25T23:53:00Z">
        <w:r w:rsidRPr="00103135" w:rsidDel="006702D9">
          <w:rPr>
            <w:rFonts w:ascii="Times New Roman" w:hAnsi="Times New Roman" w:cs="Times New Roman"/>
          </w:rPr>
          <w:delText xml:space="preserve">hough </w:delText>
        </w:r>
      </w:del>
      <w:ins w:id="11451" w:author="Kabir, Russell" w:date="2021-02-26T14:16:00Z">
        <w:del w:id="11452" w:author="Microsoft account" w:date="2021-05-25T23:53:00Z">
          <w:r w:rsidR="00C41A7C" w:rsidDel="006702D9">
            <w:rPr>
              <w:rFonts w:ascii="Times New Roman" w:hAnsi="Times New Roman" w:cs="Times New Roman"/>
            </w:rPr>
            <w:delText>m</w:delText>
          </w:r>
        </w:del>
        <w:r w:rsidR="00C41A7C">
          <w:rPr>
            <w:rFonts w:ascii="Times New Roman" w:hAnsi="Times New Roman" w:cs="Times New Roman"/>
          </w:rPr>
          <w:t>any</w:t>
        </w:r>
      </w:ins>
      <w:del w:id="11453" w:author="Kabir, Russell" w:date="2021-02-26T14:16:00Z">
        <w:r w:rsidRPr="00103135" w:rsidDel="00C41A7C">
          <w:rPr>
            <w:rFonts w:ascii="Times New Roman" w:hAnsi="Times New Roman" w:cs="Times New Roman"/>
          </w:rPr>
          <w:delText>a considerable number of</w:delText>
        </w:r>
      </w:del>
      <w:r w:rsidRPr="00103135">
        <w:rPr>
          <w:rFonts w:ascii="Times New Roman" w:hAnsi="Times New Roman" w:cs="Times New Roman"/>
        </w:rPr>
        <w:t xml:space="preserve"> </w:t>
      </w:r>
      <w:r w:rsidR="000D601E" w:rsidRPr="00103135">
        <w:rPr>
          <w:rFonts w:ascii="Times New Roman" w:hAnsi="Times New Roman" w:cs="Times New Roman"/>
        </w:rPr>
        <w:t>children had developmentally on track</w:t>
      </w:r>
      <w:ins w:id="11454" w:author="Microsoft account" w:date="2021-05-25T23:54:00Z">
        <w:r w:rsidR="006702D9">
          <w:rPr>
            <w:rFonts w:ascii="Times New Roman" w:hAnsi="Times New Roman" w:cs="Times New Roman"/>
          </w:rPr>
          <w:t xml:space="preserve"> came from highly educated mother’s</w:t>
        </w:r>
      </w:ins>
      <w:r w:rsidRPr="00103135">
        <w:rPr>
          <w:rFonts w:ascii="Times New Roman" w:hAnsi="Times New Roman" w:cs="Times New Roman"/>
        </w:rPr>
        <w:t xml:space="preserve">, initiatives should be taken to enlarge the </w:t>
      </w:r>
      <w:r w:rsidR="000D601E" w:rsidRPr="00103135">
        <w:rPr>
          <w:rFonts w:ascii="Times New Roman" w:hAnsi="Times New Roman" w:cs="Times New Roman"/>
        </w:rPr>
        <w:t>mothers</w:t>
      </w:r>
      <w:r w:rsidRPr="00103135">
        <w:rPr>
          <w:rFonts w:ascii="Times New Roman" w:hAnsi="Times New Roman" w:cs="Times New Roman"/>
        </w:rPr>
        <w:t xml:space="preserve"> in higher education. </w:t>
      </w:r>
      <w:commentRangeStart w:id="11455"/>
      <w:commentRangeStart w:id="11456"/>
      <w:r w:rsidR="001E33DA" w:rsidRPr="00103135">
        <w:rPr>
          <w:rFonts w:ascii="Times New Roman" w:hAnsi="Times New Roman" w:cs="Times New Roman"/>
        </w:rPr>
        <w:t>Children in the poorest</w:t>
      </w:r>
      <w:ins w:id="11457" w:author="Microsoft account" w:date="2021-05-02T00:12:00Z">
        <w:r w:rsidR="00F960F4">
          <w:rPr>
            <w:rFonts w:ascii="Times New Roman" w:hAnsi="Times New Roman" w:cs="Times New Roman"/>
          </w:rPr>
          <w:t xml:space="preserve"> wealth status</w:t>
        </w:r>
      </w:ins>
      <w:r w:rsidR="001E33DA" w:rsidRPr="00103135">
        <w:rPr>
          <w:rFonts w:ascii="Times New Roman" w:hAnsi="Times New Roman" w:cs="Times New Roman"/>
        </w:rPr>
        <w:t xml:space="preserve"> group </w:t>
      </w:r>
      <w:del w:id="11458" w:author="Microsoft account" w:date="2021-05-02T00:13:00Z">
        <w:r w:rsidR="001E33DA" w:rsidRPr="00103135" w:rsidDel="00F960F4">
          <w:rPr>
            <w:rFonts w:ascii="Times New Roman" w:hAnsi="Times New Roman" w:cs="Times New Roman"/>
          </w:rPr>
          <w:delText xml:space="preserve">in </w:delText>
        </w:r>
      </w:del>
      <w:r w:rsidR="001E33DA" w:rsidRPr="00103135">
        <w:rPr>
          <w:rFonts w:ascii="Times New Roman" w:hAnsi="Times New Roman" w:cs="Times New Roman"/>
        </w:rPr>
        <w:t>of the countries</w:t>
      </w:r>
      <w:del w:id="11459" w:author="Microsoft account" w:date="2021-05-02T00:13:00Z">
        <w:r w:rsidR="00B22DC4" w:rsidRPr="00103135" w:rsidDel="00F960F4">
          <w:rPr>
            <w:rFonts w:ascii="Times New Roman" w:hAnsi="Times New Roman" w:cs="Times New Roman"/>
          </w:rPr>
          <w:delText>,</w:delText>
        </w:r>
        <w:r w:rsidR="001E33DA" w:rsidRPr="00103135" w:rsidDel="00F960F4">
          <w:rPr>
            <w:rFonts w:ascii="Times New Roman" w:hAnsi="Times New Roman" w:cs="Times New Roman"/>
          </w:rPr>
          <w:delText xml:space="preserve"> in general</w:delText>
        </w:r>
        <w:r w:rsidR="00B22DC4" w:rsidRPr="00103135" w:rsidDel="00F960F4">
          <w:rPr>
            <w:rFonts w:ascii="Times New Roman" w:hAnsi="Times New Roman" w:cs="Times New Roman"/>
          </w:rPr>
          <w:delText>,</w:delText>
        </w:r>
      </w:del>
      <w:r w:rsidR="001E33DA" w:rsidRPr="00103135">
        <w:rPr>
          <w:rFonts w:ascii="Times New Roman" w:hAnsi="Times New Roman" w:cs="Times New Roman"/>
        </w:rPr>
        <w:t xml:space="preserve"> are the most in need of assistance to reach their full development potential</w:t>
      </w:r>
      <w:commentRangeEnd w:id="11455"/>
      <w:r w:rsidR="00BF31F9">
        <w:rPr>
          <w:rStyle w:val="CommentReference"/>
          <w:lang w:val="en-US"/>
        </w:rPr>
        <w:commentReference w:id="11455"/>
      </w:r>
      <w:commentRangeEnd w:id="11456"/>
      <w:ins w:id="11460" w:author="Microsoft account" w:date="2021-05-25T23:55:00Z">
        <w:r w:rsidR="006702D9">
          <w:rPr>
            <w:rFonts w:ascii="Times New Roman" w:hAnsi="Times New Roman" w:cs="Times New Roman"/>
          </w:rPr>
          <w:t>, the poorest group of Bangladesh are mostly in developmental delays</w:t>
        </w:r>
      </w:ins>
      <w:r w:rsidR="00F960F4">
        <w:rPr>
          <w:rStyle w:val="CommentReference"/>
          <w:lang w:val="en-US"/>
        </w:rPr>
        <w:commentReference w:id="11456"/>
      </w:r>
      <w:r w:rsidR="001E33DA" w:rsidRPr="00103135">
        <w:rPr>
          <w:rFonts w:ascii="Times New Roman" w:hAnsi="Times New Roman" w:cs="Times New Roman"/>
        </w:rPr>
        <w:t>.</w:t>
      </w:r>
      <w:ins w:id="11461" w:author="Microsoft account" w:date="2021-05-25T23:57:00Z">
        <w:r w:rsidR="00B13812">
          <w:rPr>
            <w:rFonts w:ascii="Times New Roman" w:hAnsi="Times New Roman" w:cs="Times New Roman"/>
          </w:rPr>
          <w:t xml:space="preserve"> Early childhood diseases and frequent of health complexity of children are one of the major risk factor for developmental delay, </w:t>
        </w:r>
      </w:ins>
      <w:ins w:id="11462" w:author="Microsoft account" w:date="2021-05-26T00:01:00Z">
        <w:r w:rsidR="00B13812">
          <w:rPr>
            <w:rFonts w:ascii="Times New Roman" w:hAnsi="Times New Roman" w:cs="Times New Roman"/>
          </w:rPr>
          <w:t xml:space="preserve">we should more </w:t>
        </w:r>
      </w:ins>
      <w:ins w:id="11463" w:author="Microsoft account" w:date="2021-05-26T00:03:00Z">
        <w:r w:rsidR="00AF5469">
          <w:rPr>
            <w:rFonts w:ascii="Times New Roman" w:hAnsi="Times New Roman" w:cs="Times New Roman"/>
          </w:rPr>
          <w:t>careful</w:t>
        </w:r>
      </w:ins>
      <w:ins w:id="11464" w:author="Microsoft account" w:date="2021-05-26T00:01:00Z">
        <w:r w:rsidR="00B13812">
          <w:rPr>
            <w:rFonts w:ascii="Times New Roman" w:hAnsi="Times New Roman" w:cs="Times New Roman"/>
          </w:rPr>
          <w:t xml:space="preserve"> about this problem.</w:t>
        </w:r>
      </w:ins>
      <w:ins w:id="11465" w:author="Microsoft account" w:date="2021-05-26T00:04:00Z">
        <w:r w:rsidR="00A35CED">
          <w:rPr>
            <w:rFonts w:ascii="Times New Roman" w:hAnsi="Times New Roman" w:cs="Times New Roman"/>
          </w:rPr>
          <w:t xml:space="preserve"> </w:t>
        </w:r>
      </w:ins>
      <w:ins w:id="11466" w:author="Microsoft account" w:date="2021-05-26T00:20:00Z">
        <w:r w:rsidR="00CE3870">
          <w:rPr>
            <w:rFonts w:ascii="Times New Roman" w:hAnsi="Times New Roman" w:cs="Times New Roman"/>
            <w:lang w:val="en-US"/>
          </w:rPr>
          <w:t xml:space="preserve">Lack </w:t>
        </w:r>
      </w:ins>
      <w:ins w:id="11467" w:author="Microsoft account" w:date="2021-05-26T00:22:00Z">
        <w:r w:rsidR="00CE3870">
          <w:rPr>
            <w:rFonts w:ascii="Times New Roman" w:hAnsi="Times New Roman" w:cs="Times New Roman"/>
            <w:lang w:val="en-US"/>
          </w:rPr>
          <w:t>of n</w:t>
        </w:r>
      </w:ins>
      <w:ins w:id="11468" w:author="Microsoft account" w:date="2021-05-26T00:20:00Z">
        <w:r w:rsidR="00CE3870">
          <w:rPr>
            <w:rFonts w:ascii="Times New Roman" w:hAnsi="Times New Roman" w:cs="Times New Roman"/>
            <w:lang w:val="en-US"/>
          </w:rPr>
          <w:t>utrition of a children</w:t>
        </w:r>
      </w:ins>
      <w:ins w:id="11469" w:author="Microsoft account" w:date="2021-05-26T00:07:00Z">
        <w:r w:rsidR="00A35CED">
          <w:rPr>
            <w:rFonts w:ascii="Times New Roman" w:hAnsi="Times New Roman" w:cs="Times New Roman"/>
          </w:rPr>
          <w:t xml:space="preserve"> </w:t>
        </w:r>
      </w:ins>
      <w:ins w:id="11470" w:author="Microsoft account" w:date="2021-05-26T00:23:00Z">
        <w:r w:rsidR="00CE3870">
          <w:rPr>
            <w:rFonts w:ascii="Times New Roman" w:hAnsi="Times New Roman" w:cs="Times New Roman"/>
          </w:rPr>
          <w:t>interrupt the development</w:t>
        </w:r>
      </w:ins>
      <w:ins w:id="11471" w:author="Microsoft account" w:date="2021-05-26T00:24:00Z">
        <w:r w:rsidR="00590BBF">
          <w:rPr>
            <w:rFonts w:ascii="Times New Roman" w:hAnsi="Times New Roman" w:cs="Times New Roman"/>
          </w:rPr>
          <w:t xml:space="preserve">, mothers or caregivers should be aware about that. In this study, nutritional balanced </w:t>
        </w:r>
      </w:ins>
      <w:ins w:id="11472" w:author="Microsoft account" w:date="2021-05-26T00:25:00Z">
        <w:r w:rsidR="00590BBF">
          <w:rPr>
            <w:rFonts w:ascii="Times New Roman" w:hAnsi="Times New Roman" w:cs="Times New Roman"/>
          </w:rPr>
          <w:t>children</w:t>
        </w:r>
      </w:ins>
      <w:ins w:id="11473" w:author="Microsoft account" w:date="2021-05-26T00:24:00Z">
        <w:r w:rsidR="00590BBF">
          <w:rPr>
            <w:rFonts w:ascii="Times New Roman" w:hAnsi="Times New Roman" w:cs="Times New Roman"/>
          </w:rPr>
          <w:t xml:space="preserve"> </w:t>
        </w:r>
      </w:ins>
      <w:ins w:id="11474" w:author="Microsoft account" w:date="2021-05-26T00:25:00Z">
        <w:r w:rsidR="00590BBF">
          <w:rPr>
            <w:rFonts w:ascii="Times New Roman" w:hAnsi="Times New Roman" w:cs="Times New Roman"/>
          </w:rPr>
          <w:t>are more developmentally on track than the poor nutritional child.</w:t>
        </w:r>
      </w:ins>
      <w:ins w:id="11475" w:author="Microsoft account" w:date="2021-05-26T00:23:00Z">
        <w:r w:rsidR="00CE3870">
          <w:rPr>
            <w:rFonts w:ascii="Times New Roman" w:hAnsi="Times New Roman" w:cs="Times New Roman"/>
          </w:rPr>
          <w:t xml:space="preserve"> </w:t>
        </w:r>
      </w:ins>
      <w:ins w:id="11476" w:author="Microsoft account" w:date="2021-05-26T00:28:00Z">
        <w:r w:rsidR="00590BBF">
          <w:rPr>
            <w:rFonts w:ascii="Times New Roman" w:hAnsi="Times New Roman" w:cs="Times New Roman"/>
          </w:rPr>
          <w:t>T</w:t>
        </w:r>
      </w:ins>
      <w:del w:id="11477" w:author="Microsoft account" w:date="2021-05-26T00:28:00Z">
        <w:r w:rsidR="00784981" w:rsidRPr="00103135" w:rsidDel="00590BBF">
          <w:rPr>
            <w:rFonts w:ascii="Times New Roman" w:hAnsi="Times New Roman" w:cs="Times New Roman"/>
          </w:rPr>
          <w:delText xml:space="preserve"> </w:delText>
        </w:r>
        <w:r w:rsidRPr="00103135" w:rsidDel="00590BBF">
          <w:rPr>
            <w:rFonts w:ascii="Times New Roman" w:hAnsi="Times New Roman" w:cs="Times New Roman"/>
          </w:rPr>
          <w:delText>Adding</w:delText>
        </w:r>
        <w:r w:rsidR="00784981" w:rsidRPr="00103135" w:rsidDel="00590BBF">
          <w:rPr>
            <w:rFonts w:ascii="Times New Roman" w:hAnsi="Times New Roman" w:cs="Times New Roman"/>
          </w:rPr>
          <w:delText xml:space="preserve"> </w:delText>
        </w:r>
        <w:r w:rsidR="001E33DA" w:rsidRPr="00103135" w:rsidDel="00590BBF">
          <w:rPr>
            <w:rFonts w:ascii="Times New Roman" w:hAnsi="Times New Roman" w:cs="Times New Roman"/>
          </w:rPr>
          <w:delText>t</w:delText>
        </w:r>
      </w:del>
      <w:r w:rsidR="001E33DA" w:rsidRPr="00103135">
        <w:rPr>
          <w:rFonts w:ascii="Times New Roman" w:hAnsi="Times New Roman" w:cs="Times New Roman"/>
        </w:rPr>
        <w:t xml:space="preserve">he </w:t>
      </w:r>
      <w:r w:rsidR="00784981" w:rsidRPr="00103135">
        <w:rPr>
          <w:rFonts w:ascii="Times New Roman" w:hAnsi="Times New Roman" w:cs="Times New Roman"/>
        </w:rPr>
        <w:t xml:space="preserve">early learning setting procedures </w:t>
      </w:r>
      <w:del w:id="11478" w:author="Microsoft account" w:date="2021-05-26T00:28:00Z">
        <w:r w:rsidR="00784981" w:rsidRPr="00103135" w:rsidDel="00590BBF">
          <w:rPr>
            <w:rFonts w:ascii="Times New Roman" w:hAnsi="Times New Roman" w:cs="Times New Roman"/>
          </w:rPr>
          <w:delText xml:space="preserve">in </w:delText>
        </w:r>
        <w:r w:rsidRPr="00103135" w:rsidDel="00590BBF">
          <w:rPr>
            <w:rFonts w:ascii="Times New Roman" w:hAnsi="Times New Roman" w:cs="Times New Roman"/>
          </w:rPr>
          <w:delText>higher-secondary text-books</w:delText>
        </w:r>
      </w:del>
      <w:ins w:id="11479" w:author="Kabir, Russell" w:date="2021-02-26T14:19:00Z">
        <w:del w:id="11480" w:author="Microsoft account" w:date="2021-05-26T00:28:00Z">
          <w:r w:rsidR="00C41A7C" w:rsidRPr="00103135" w:rsidDel="00590BBF">
            <w:rPr>
              <w:rFonts w:ascii="Times New Roman" w:hAnsi="Times New Roman" w:cs="Times New Roman"/>
            </w:rPr>
            <w:delText>textbooks</w:delText>
          </w:r>
        </w:del>
      </w:ins>
      <w:ins w:id="11481" w:author="Microsoft account" w:date="2021-05-26T00:28:00Z">
        <w:r w:rsidR="00590BBF">
          <w:rPr>
            <w:rFonts w:ascii="Times New Roman" w:hAnsi="Times New Roman" w:cs="Times New Roman"/>
          </w:rPr>
          <w:t>or pre-school learning</w:t>
        </w:r>
      </w:ins>
      <w:r w:rsidRPr="00103135">
        <w:rPr>
          <w:rFonts w:ascii="Times New Roman" w:hAnsi="Times New Roman" w:cs="Times New Roman"/>
        </w:rPr>
        <w:t xml:space="preserve"> could be a valuable step towards </w:t>
      </w:r>
      <w:r w:rsidR="00784981" w:rsidRPr="00103135">
        <w:rPr>
          <w:rFonts w:ascii="Times New Roman" w:hAnsi="Times New Roman" w:cs="Times New Roman"/>
        </w:rPr>
        <w:t>reduc</w:t>
      </w:r>
      <w:r w:rsidR="00B22DC4" w:rsidRPr="00103135">
        <w:rPr>
          <w:rFonts w:ascii="Times New Roman" w:hAnsi="Times New Roman" w:cs="Times New Roman"/>
        </w:rPr>
        <w:t>ing</w:t>
      </w:r>
      <w:r w:rsidR="00784981" w:rsidRPr="00103135">
        <w:rPr>
          <w:rFonts w:ascii="Times New Roman" w:hAnsi="Times New Roman" w:cs="Times New Roman"/>
        </w:rPr>
        <w:t xml:space="preserve"> the developmental</w:t>
      </w:r>
      <w:r w:rsidRPr="00103135">
        <w:rPr>
          <w:rFonts w:ascii="Times New Roman" w:hAnsi="Times New Roman" w:cs="Times New Roman"/>
        </w:rPr>
        <w:t xml:space="preserve"> </w:t>
      </w:r>
      <w:r w:rsidR="00784981" w:rsidRPr="00103135">
        <w:rPr>
          <w:rFonts w:ascii="Times New Roman" w:hAnsi="Times New Roman" w:cs="Times New Roman"/>
        </w:rPr>
        <w:t>delay</w:t>
      </w:r>
      <w:ins w:id="11482" w:author="Microsoft account" w:date="2021-05-26T00:28:00Z">
        <w:r w:rsidR="00590BBF">
          <w:rPr>
            <w:rFonts w:ascii="Times New Roman" w:hAnsi="Times New Roman" w:cs="Times New Roman"/>
          </w:rPr>
          <w:t>, it also helps a child to make a good results in primary education program</w:t>
        </w:r>
      </w:ins>
      <w:r w:rsidRPr="00103135">
        <w:rPr>
          <w:rFonts w:ascii="Times New Roman" w:hAnsi="Times New Roman" w:cs="Times New Roman"/>
        </w:rPr>
        <w:t xml:space="preserve">. </w:t>
      </w:r>
      <w:r w:rsidR="00614B48" w:rsidRPr="00103135">
        <w:rPr>
          <w:rFonts w:ascii="Times New Roman" w:hAnsi="Times New Roman" w:cs="Times New Roman"/>
        </w:rPr>
        <w:t xml:space="preserve">A deeper understanding of the relationship between the risk factors and children's early development and approaches to encouraging </w:t>
      </w:r>
      <w:ins w:id="11483" w:author="Kabir, Russell" w:date="2021-02-26T14:17:00Z">
        <w:r w:rsidR="00C41A7C">
          <w:rPr>
            <w:rFonts w:ascii="Times New Roman" w:hAnsi="Times New Roman" w:cs="Times New Roman"/>
          </w:rPr>
          <w:t>parents'</w:t>
        </w:r>
      </w:ins>
      <w:del w:id="11484" w:author="Kabir, Russell" w:date="2021-02-26T14:17:00Z">
        <w:r w:rsidR="00614B48" w:rsidRPr="00103135" w:rsidDel="00C41A7C">
          <w:rPr>
            <w:rFonts w:ascii="Times New Roman" w:hAnsi="Times New Roman" w:cs="Times New Roman"/>
          </w:rPr>
          <w:delText>parent’s</w:delText>
        </w:r>
      </w:del>
      <w:r w:rsidR="00614B48" w:rsidRPr="00103135">
        <w:rPr>
          <w:rFonts w:ascii="Times New Roman" w:hAnsi="Times New Roman" w:cs="Times New Roman"/>
        </w:rPr>
        <w:t xml:space="preserve"> engagement in children’s learning, development, and health </w:t>
      </w:r>
      <w:ins w:id="11485" w:author="Kabir, Russell" w:date="2021-02-26T14:17:00Z">
        <w:r w:rsidR="00C41A7C">
          <w:rPr>
            <w:rFonts w:ascii="Times New Roman" w:hAnsi="Times New Roman" w:cs="Times New Roman"/>
          </w:rPr>
          <w:t>is</w:t>
        </w:r>
      </w:ins>
      <w:del w:id="11486" w:author="Kabir, Russell" w:date="2021-02-26T14:17:00Z">
        <w:r w:rsidR="00614B48" w:rsidRPr="00103135" w:rsidDel="00C41A7C">
          <w:rPr>
            <w:rFonts w:ascii="Times New Roman" w:hAnsi="Times New Roman" w:cs="Times New Roman"/>
          </w:rPr>
          <w:delText>are</w:delText>
        </w:r>
      </w:del>
      <w:r w:rsidR="00614B48" w:rsidRPr="00103135">
        <w:rPr>
          <w:rFonts w:ascii="Times New Roman" w:hAnsi="Times New Roman" w:cs="Times New Roman"/>
        </w:rPr>
        <w:t xml:space="preserve"> needed to most effectively ensure that children in Bangladesh reach full developmental potential.</w:t>
      </w:r>
      <w:ins w:id="11487" w:author="Microsoft account" w:date="2021-05-26T00:30:00Z">
        <w:r w:rsidR="00CB321C">
          <w:rPr>
            <w:rFonts w:ascii="Times New Roman" w:hAnsi="Times New Roman" w:cs="Times New Roman"/>
          </w:rPr>
          <w:t xml:space="preserve"> </w:t>
        </w:r>
      </w:ins>
      <w:ins w:id="11488" w:author="Microsoft account" w:date="2021-05-25T21:07:00Z">
        <w:r w:rsidR="00E04DF7" w:rsidRPr="00E04DF7">
          <w:rPr>
            <w:rFonts w:ascii="Times New Roman" w:hAnsi="Times New Roman" w:cs="Times New Roman"/>
          </w:rPr>
          <w:t>Additional research is needed to increase the evidence base for what can successfully impact the effects of childhood development and education on health outcomes and disparities. This additional evidence will facilitate public health efforts to address early childhood development and education as social determinants of health.</w:t>
        </w:r>
      </w:ins>
    </w:p>
    <w:p w14:paraId="391B2478" w14:textId="77777777" w:rsidR="00B22DC4" w:rsidRPr="00103135" w:rsidRDefault="00B22DC4" w:rsidP="00E75A46">
      <w:pPr>
        <w:spacing w:after="0" w:line="480" w:lineRule="auto"/>
        <w:contextualSpacing/>
        <w:jc w:val="both"/>
        <w:rPr>
          <w:rFonts w:ascii="Times New Roman" w:hAnsi="Times New Roman" w:cs="Times New Roman"/>
        </w:rPr>
        <w:pPrChange w:id="11489" w:author="Microsoft account" w:date="2021-05-25T22:50:00Z">
          <w:pPr>
            <w:spacing w:after="0" w:line="480" w:lineRule="auto"/>
            <w:contextualSpacing/>
          </w:pPr>
        </w:pPrChange>
      </w:pPr>
    </w:p>
    <w:p w14:paraId="1EE57681" w14:textId="3072A470" w:rsidR="00784981" w:rsidRPr="00103135" w:rsidRDefault="00784981" w:rsidP="00E75A46">
      <w:pPr>
        <w:spacing w:after="0" w:line="480" w:lineRule="auto"/>
        <w:contextualSpacing/>
        <w:jc w:val="both"/>
        <w:rPr>
          <w:rFonts w:ascii="Times New Roman" w:hAnsi="Times New Roman" w:cs="Times New Roman"/>
        </w:rPr>
        <w:pPrChange w:id="11490" w:author="Microsoft account" w:date="2021-05-25T22:50:00Z">
          <w:pPr>
            <w:spacing w:after="0" w:line="480" w:lineRule="auto"/>
            <w:contextualSpacing/>
          </w:pPr>
        </w:pPrChange>
      </w:pPr>
      <w:r w:rsidRPr="00103135">
        <w:rPr>
          <w:rFonts w:ascii="Times New Roman" w:hAnsi="Times New Roman" w:cs="Times New Roman"/>
          <w:b/>
          <w:bCs/>
        </w:rPr>
        <w:t>Recommendations:</w:t>
      </w:r>
    </w:p>
    <w:p w14:paraId="791F9469" w14:textId="10664AF2" w:rsidR="0011638B" w:rsidRPr="00103135" w:rsidRDefault="00C41A7C" w:rsidP="00E75A46">
      <w:pPr>
        <w:spacing w:after="0" w:line="480" w:lineRule="auto"/>
        <w:contextualSpacing/>
        <w:jc w:val="both"/>
        <w:rPr>
          <w:rFonts w:ascii="Times New Roman" w:hAnsi="Times New Roman" w:cs="Times New Roman"/>
        </w:rPr>
        <w:pPrChange w:id="11491" w:author="Microsoft account" w:date="2021-05-25T22:50:00Z">
          <w:pPr>
            <w:spacing w:after="0" w:line="480" w:lineRule="auto"/>
            <w:contextualSpacing/>
          </w:pPr>
        </w:pPrChange>
      </w:pPr>
      <w:ins w:id="11492" w:author="Kabir, Russell" w:date="2021-02-26T14:17:00Z">
        <w:r>
          <w:rPr>
            <w:rFonts w:ascii="Times New Roman" w:hAnsi="Times New Roman" w:cs="Times New Roman"/>
          </w:rPr>
          <w:t>This study's findings</w:t>
        </w:r>
      </w:ins>
      <w:del w:id="11493" w:author="Kabir, Russell" w:date="2021-02-26T14:17:00Z">
        <w:r w:rsidR="00394A01" w:rsidRPr="00103135" w:rsidDel="00C41A7C">
          <w:rPr>
            <w:rFonts w:ascii="Times New Roman" w:hAnsi="Times New Roman" w:cs="Times New Roman"/>
          </w:rPr>
          <w:delText>The findings of this study</w:delText>
        </w:r>
      </w:del>
      <w:r w:rsidR="00394A01" w:rsidRPr="00103135">
        <w:rPr>
          <w:rFonts w:ascii="Times New Roman" w:hAnsi="Times New Roman" w:cs="Times New Roman"/>
        </w:rPr>
        <w:t xml:space="preserve"> have implications for governments, international agencies, non-government organisations</w:t>
      </w:r>
      <w:r w:rsidR="00E55790" w:rsidRPr="00103135">
        <w:rPr>
          <w:rFonts w:ascii="Times New Roman" w:hAnsi="Times New Roman" w:cs="Times New Roman"/>
        </w:rPr>
        <w:t>,</w:t>
      </w:r>
      <w:r w:rsidR="00394A01" w:rsidRPr="00103135">
        <w:rPr>
          <w:rFonts w:ascii="Times New Roman" w:hAnsi="Times New Roman" w:cs="Times New Roman"/>
        </w:rPr>
        <w:t xml:space="preserve"> and public health professionals who are working to improve early childhood development. </w:t>
      </w:r>
      <w:r w:rsidR="00E55790" w:rsidRPr="00103135">
        <w:rPr>
          <w:rFonts w:ascii="Times New Roman" w:hAnsi="Times New Roman" w:cs="Times New Roman"/>
        </w:rPr>
        <w:t>T</w:t>
      </w:r>
      <w:r w:rsidR="00B22DC4" w:rsidRPr="00103135">
        <w:rPr>
          <w:rFonts w:ascii="Times New Roman" w:hAnsi="Times New Roman" w:cs="Times New Roman"/>
        </w:rPr>
        <w:t xml:space="preserve">o </w:t>
      </w:r>
      <w:r w:rsidR="00E55790" w:rsidRPr="00103135">
        <w:rPr>
          <w:rFonts w:ascii="Times New Roman" w:hAnsi="Times New Roman" w:cs="Times New Roman"/>
        </w:rPr>
        <w:t>ECD</w:t>
      </w:r>
      <w:r w:rsidR="00B22DC4" w:rsidRPr="00103135">
        <w:rPr>
          <w:rFonts w:ascii="Times New Roman" w:hAnsi="Times New Roman" w:cs="Times New Roman"/>
        </w:rPr>
        <w:t>, future research is needed to develop</w:t>
      </w:r>
      <w:r w:rsidR="00E55790" w:rsidRPr="00103135">
        <w:rPr>
          <w:rFonts w:ascii="Times New Roman" w:hAnsi="Times New Roman" w:cs="Times New Roman"/>
        </w:rPr>
        <w:t xml:space="preserve"> </w:t>
      </w:r>
      <w:r w:rsidR="00B22DC4" w:rsidRPr="00103135">
        <w:rPr>
          <w:rFonts w:ascii="Times New Roman" w:hAnsi="Times New Roman" w:cs="Times New Roman"/>
        </w:rPr>
        <w:t xml:space="preserve">more detailed and age-specific measures that can more </w:t>
      </w:r>
      <w:r w:rsidR="00B22DC4" w:rsidRPr="00103135">
        <w:rPr>
          <w:rFonts w:ascii="Times New Roman" w:hAnsi="Times New Roman" w:cs="Times New Roman"/>
        </w:rPr>
        <w:lastRenderedPageBreak/>
        <w:t>accurately capture children’s abilities across a wide range of cultures and local contexts.</w:t>
      </w:r>
      <w:r w:rsidR="00E55790" w:rsidRPr="00103135">
        <w:rPr>
          <w:rFonts w:ascii="Times New Roman" w:hAnsi="Times New Roman" w:cs="Times New Roman"/>
        </w:rPr>
        <w:t xml:space="preserve"> Further </w:t>
      </w:r>
      <w:r w:rsidR="00DF3B9C" w:rsidRPr="00103135">
        <w:rPr>
          <w:rFonts w:ascii="Times New Roman" w:hAnsi="Times New Roman" w:cs="Times New Roman"/>
        </w:rPr>
        <w:t xml:space="preserve">work is </w:t>
      </w:r>
      <w:ins w:id="11494" w:author="Kabir, Russell" w:date="2021-02-26T14:17:00Z">
        <w:r>
          <w:rPr>
            <w:rFonts w:ascii="Times New Roman" w:hAnsi="Times New Roman" w:cs="Times New Roman"/>
          </w:rPr>
          <w:t>required</w:t>
        </w:r>
      </w:ins>
      <w:del w:id="11495" w:author="Kabir, Russell" w:date="2021-02-26T14:17:00Z">
        <w:r w:rsidR="00DF3B9C" w:rsidRPr="00103135" w:rsidDel="00C41A7C">
          <w:rPr>
            <w:rFonts w:ascii="Times New Roman" w:hAnsi="Times New Roman" w:cs="Times New Roman"/>
          </w:rPr>
          <w:delText>needed</w:delText>
        </w:r>
      </w:del>
      <w:r w:rsidR="00DF3B9C" w:rsidRPr="00103135">
        <w:rPr>
          <w:rFonts w:ascii="Times New Roman" w:hAnsi="Times New Roman" w:cs="Times New Roman"/>
        </w:rPr>
        <w:t xml:space="preserve"> </w:t>
      </w:r>
      <w:del w:id="11496" w:author="Kabir, Russell" w:date="2021-02-26T14:17:00Z">
        <w:r w:rsidR="00DF3B9C" w:rsidRPr="00103135" w:rsidDel="00C41A7C">
          <w:rPr>
            <w:rFonts w:ascii="Times New Roman" w:hAnsi="Times New Roman" w:cs="Times New Roman"/>
          </w:rPr>
          <w:delText xml:space="preserve">that goes </w:delText>
        </w:r>
      </w:del>
      <w:r w:rsidR="00DF3B9C" w:rsidRPr="00103135">
        <w:rPr>
          <w:rFonts w:ascii="Times New Roman" w:hAnsi="Times New Roman" w:cs="Times New Roman"/>
        </w:rPr>
        <w:t xml:space="preserve">beyond </w:t>
      </w:r>
      <w:ins w:id="11497" w:author="Kabir, Russell" w:date="2021-02-26T14:17:00Z">
        <w:r>
          <w:rPr>
            <w:rFonts w:ascii="Times New Roman" w:hAnsi="Times New Roman" w:cs="Times New Roman"/>
          </w:rPr>
          <w:t>typical development standards</w:t>
        </w:r>
      </w:ins>
      <w:del w:id="11498" w:author="Kabir, Russell" w:date="2021-02-26T14:17:00Z">
        <w:r w:rsidR="00DF3B9C" w:rsidRPr="00103135" w:rsidDel="00C41A7C">
          <w:rPr>
            <w:rFonts w:ascii="Times New Roman" w:hAnsi="Times New Roman" w:cs="Times New Roman"/>
          </w:rPr>
          <w:delText>measures of typical development</w:delText>
        </w:r>
      </w:del>
      <w:r w:rsidR="00DF3B9C" w:rsidRPr="00103135">
        <w:rPr>
          <w:rFonts w:ascii="Times New Roman" w:hAnsi="Times New Roman" w:cs="Times New Roman"/>
        </w:rPr>
        <w:t xml:space="preserve"> to understand the specific needs of children who may experience more severe disabilities requiring more intensive treatment and care.</w:t>
      </w:r>
      <w:ins w:id="11499" w:author="Microsoft account" w:date="2021-05-26T00:31:00Z">
        <w:r w:rsidR="001416B0">
          <w:rPr>
            <w:rFonts w:ascii="Times New Roman" w:hAnsi="Times New Roman" w:cs="Times New Roman"/>
          </w:rPr>
          <w:t xml:space="preserve"> </w:t>
        </w:r>
      </w:ins>
      <w:ins w:id="11500" w:author="Microsoft account" w:date="2021-05-25T21:21:00Z">
        <w:r w:rsidR="0011638B" w:rsidRPr="0011638B">
          <w:rPr>
            <w:rFonts w:ascii="Times New Roman" w:hAnsi="Times New Roman" w:cs="Times New Roman"/>
          </w:rPr>
          <w:t>In response to the loss of human potential associated with early adversities, leaders from international organisations have issued urgent calls for strategies to</w:t>
        </w:r>
      </w:ins>
      <w:ins w:id="11501" w:author="Microsoft account" w:date="2021-05-25T21:22:00Z">
        <w:r w:rsidR="0011638B" w:rsidRPr="0011638B">
          <w:t xml:space="preserve"> </w:t>
        </w:r>
        <w:r w:rsidR="0011638B" w:rsidRPr="0011638B">
          <w:rPr>
            <w:rFonts w:ascii="Times New Roman" w:hAnsi="Times New Roman" w:cs="Times New Roman"/>
          </w:rPr>
          <w:t>ensure that young children reach their developmental potential.</w:t>
        </w:r>
      </w:ins>
      <w:ins w:id="11502" w:author="Microsoft account" w:date="2021-05-25T21:40:00Z">
        <w:r w:rsidR="00450A6C">
          <w:rPr>
            <w:rFonts w:ascii="Times New Roman" w:hAnsi="Times New Roman" w:cs="Times New Roman"/>
          </w:rPr>
          <w:t xml:space="preserve"> </w:t>
        </w:r>
        <w:r w:rsidR="00450A6C" w:rsidRPr="00450A6C">
          <w:rPr>
            <w:rFonts w:ascii="Times New Roman" w:hAnsi="Times New Roman" w:cs="Times New Roman"/>
          </w:rPr>
          <w:t>Low-cost activities, such as storytelling, singing, and playing with household objects, expose young children to experiences that promote early development.</w:t>
        </w:r>
      </w:ins>
    </w:p>
    <w:p w14:paraId="7E160A68" w14:textId="2E9A29F9" w:rsidR="00DA7A7A" w:rsidRPr="00103135" w:rsidRDefault="00DA7A7A" w:rsidP="00E75A46">
      <w:pPr>
        <w:spacing w:after="0" w:line="480" w:lineRule="auto"/>
        <w:contextualSpacing/>
        <w:jc w:val="both"/>
        <w:rPr>
          <w:rFonts w:ascii="Times New Roman" w:hAnsi="Times New Roman" w:cs="Times New Roman"/>
        </w:rPr>
      </w:pPr>
    </w:p>
    <w:p w14:paraId="6325D9D0" w14:textId="77777777" w:rsidR="00DA7A7A" w:rsidRPr="00103135" w:rsidRDefault="00DA7A7A" w:rsidP="00E75A46">
      <w:pPr>
        <w:spacing w:after="0" w:line="480" w:lineRule="auto"/>
        <w:contextualSpacing/>
        <w:jc w:val="both"/>
        <w:rPr>
          <w:rFonts w:ascii="Times New Roman" w:hAnsi="Times New Roman" w:cs="Times New Roman"/>
        </w:rPr>
        <w:pPrChange w:id="11503" w:author="Microsoft account" w:date="2021-05-25T22:50:00Z">
          <w:pPr>
            <w:spacing w:after="0" w:line="480" w:lineRule="auto"/>
            <w:contextualSpacing/>
            <w:jc w:val="both"/>
          </w:pPr>
        </w:pPrChange>
      </w:pPr>
      <w:r w:rsidRPr="00103135">
        <w:rPr>
          <w:rFonts w:ascii="Times New Roman" w:hAnsi="Times New Roman" w:cs="Times New Roman"/>
        </w:rPr>
        <w:t>A</w:t>
      </w:r>
      <w:r w:rsidRPr="00103135">
        <w:rPr>
          <w:rFonts w:ascii="Times New Roman" w:hAnsi="Times New Roman" w:cs="Times New Roman"/>
          <w:b/>
          <w:bCs/>
        </w:rPr>
        <w:t xml:space="preserve">cknowledgments </w:t>
      </w:r>
    </w:p>
    <w:p w14:paraId="6B490866" w14:textId="12B4E21E" w:rsidR="00DA7A7A" w:rsidRPr="00103135" w:rsidRDefault="00DA7A7A" w:rsidP="00E75A46">
      <w:pPr>
        <w:spacing w:after="0" w:line="480" w:lineRule="auto"/>
        <w:contextualSpacing/>
        <w:jc w:val="both"/>
        <w:rPr>
          <w:rFonts w:ascii="Times New Roman" w:hAnsi="Times New Roman" w:cs="Times New Roman"/>
        </w:rPr>
        <w:pPrChange w:id="11504" w:author="Microsoft account" w:date="2021-05-25T22:50:00Z">
          <w:pPr>
            <w:spacing w:after="0" w:line="480" w:lineRule="auto"/>
            <w:contextualSpacing/>
            <w:jc w:val="both"/>
          </w:pPr>
        </w:pPrChange>
      </w:pPr>
      <w:r w:rsidRPr="00103135">
        <w:rPr>
          <w:rFonts w:ascii="Times New Roman" w:hAnsi="Times New Roman" w:cs="Times New Roman"/>
        </w:rPr>
        <w:t xml:space="preserve">We acknowledge UNICEF and </w:t>
      </w:r>
      <w:ins w:id="11505" w:author="Kabir, Russell" w:date="2021-02-26T14:17:00Z">
        <w:r w:rsidR="00C41A7C">
          <w:rPr>
            <w:rFonts w:ascii="Times New Roman" w:hAnsi="Times New Roman" w:cs="Times New Roman"/>
          </w:rPr>
          <w:t xml:space="preserve">the </w:t>
        </w:r>
      </w:ins>
      <w:r w:rsidRPr="00103135">
        <w:rPr>
          <w:rFonts w:ascii="Times New Roman" w:hAnsi="Times New Roman" w:cs="Times New Roman"/>
        </w:rPr>
        <w:t>Bangladesh Bureau of Statistics for allowing us to use the data.</w:t>
      </w:r>
    </w:p>
    <w:p w14:paraId="557472A9" w14:textId="77777777" w:rsidR="00FE4B5E" w:rsidRDefault="00FE4B5E" w:rsidP="00E75A46">
      <w:pPr>
        <w:spacing w:after="0" w:line="480" w:lineRule="auto"/>
        <w:contextualSpacing/>
        <w:jc w:val="both"/>
        <w:rPr>
          <w:ins w:id="11506" w:author="meshbah rahman" w:date="2021-02-22T03:35:00Z"/>
          <w:rFonts w:ascii="Times New Roman" w:hAnsi="Times New Roman" w:cs="Times New Roman"/>
        </w:rPr>
        <w:pPrChange w:id="11507" w:author="Microsoft account" w:date="2021-05-25T22:50:00Z">
          <w:pPr>
            <w:spacing w:after="0" w:line="480" w:lineRule="auto"/>
            <w:contextualSpacing/>
            <w:jc w:val="both"/>
          </w:pPr>
        </w:pPrChange>
      </w:pPr>
    </w:p>
    <w:p w14:paraId="4DDB4D49" w14:textId="51AC7A0E" w:rsidR="00FE4B5E" w:rsidRDefault="00FE4B5E" w:rsidP="00E75A46">
      <w:pPr>
        <w:spacing w:after="0" w:line="480" w:lineRule="auto"/>
        <w:contextualSpacing/>
        <w:jc w:val="both"/>
        <w:rPr>
          <w:ins w:id="11508" w:author="Microsoft account" w:date="2021-05-02T00:17:00Z"/>
          <w:rFonts w:ascii="Times New Roman" w:hAnsi="Times New Roman" w:cs="Times New Roman"/>
          <w:b/>
          <w:bCs/>
        </w:rPr>
        <w:pPrChange w:id="11509" w:author="Microsoft account" w:date="2021-05-25T22:50:00Z">
          <w:pPr>
            <w:spacing w:after="0" w:line="480" w:lineRule="auto"/>
            <w:contextualSpacing/>
            <w:jc w:val="both"/>
          </w:pPr>
        </w:pPrChange>
      </w:pPr>
      <w:commentRangeStart w:id="11510"/>
      <w:commentRangeStart w:id="11511"/>
      <w:ins w:id="11512" w:author="meshbah rahman" w:date="2021-02-22T03:35:00Z">
        <w:r>
          <w:rPr>
            <w:rFonts w:ascii="Times New Roman" w:hAnsi="Times New Roman" w:cs="Times New Roman"/>
            <w:b/>
            <w:bCs/>
          </w:rPr>
          <w:t>Ethical</w:t>
        </w:r>
      </w:ins>
      <w:ins w:id="11513" w:author="meshbah rahman" w:date="2021-02-22T03:36:00Z">
        <w:r>
          <w:rPr>
            <w:rFonts w:ascii="Times New Roman" w:hAnsi="Times New Roman" w:cs="Times New Roman"/>
            <w:b/>
            <w:bCs/>
          </w:rPr>
          <w:t xml:space="preserve"> </w:t>
        </w:r>
        <w:commentRangeEnd w:id="11510"/>
        <w:commentRangeEnd w:id="11511"/>
        <w:r>
          <w:rPr>
            <w:rFonts w:ascii="Times New Roman" w:hAnsi="Times New Roman" w:cs="Times New Roman"/>
            <w:b/>
            <w:bCs/>
          </w:rPr>
          <w:t>consent</w:t>
        </w:r>
        <w:r>
          <w:rPr>
            <w:rStyle w:val="CommentReference"/>
            <w:lang w:val="en-US"/>
          </w:rPr>
          <w:commentReference w:id="11510"/>
        </w:r>
      </w:ins>
      <w:r w:rsidR="00F960F4">
        <w:rPr>
          <w:rStyle w:val="CommentReference"/>
          <w:lang w:val="en-US"/>
        </w:rPr>
        <w:commentReference w:id="11511"/>
      </w:r>
    </w:p>
    <w:p w14:paraId="0249833D" w14:textId="6879B023" w:rsidR="00F960F4" w:rsidRPr="00F960F4" w:rsidDel="00F960F4" w:rsidRDefault="00F960F4" w:rsidP="00E75A46">
      <w:pPr>
        <w:spacing w:after="0" w:line="480" w:lineRule="auto"/>
        <w:contextualSpacing/>
        <w:jc w:val="both"/>
        <w:rPr>
          <w:ins w:id="11514" w:author="meshbah rahman" w:date="2021-02-22T03:35:00Z"/>
          <w:del w:id="11515" w:author="Microsoft account" w:date="2021-05-02T00:19:00Z"/>
          <w:rFonts w:ascii="Times New Roman" w:hAnsi="Times New Roman" w:cs="Times New Roman"/>
          <w:rPrChange w:id="11516" w:author="Microsoft account" w:date="2021-05-02T00:17:00Z">
            <w:rPr>
              <w:ins w:id="11517" w:author="meshbah rahman" w:date="2021-02-22T03:35:00Z"/>
              <w:del w:id="11518" w:author="Microsoft account" w:date="2021-05-02T00:19:00Z"/>
              <w:rFonts w:ascii="Times New Roman" w:hAnsi="Times New Roman" w:cs="Times New Roman"/>
              <w:b/>
              <w:bCs/>
            </w:rPr>
          </w:rPrChange>
        </w:rPr>
        <w:pPrChange w:id="11519" w:author="Microsoft account" w:date="2021-05-25T22:50:00Z">
          <w:pPr>
            <w:spacing w:after="0" w:line="480" w:lineRule="auto"/>
            <w:contextualSpacing/>
            <w:jc w:val="both"/>
          </w:pPr>
        </w:pPrChange>
      </w:pPr>
      <w:ins w:id="11520" w:author="Microsoft account" w:date="2021-05-02T00:19:00Z">
        <w:r w:rsidRPr="00F960F4">
          <w:rPr>
            <w:rFonts w:ascii="Times New Roman" w:hAnsi="Times New Roman" w:cs="Times New Roman"/>
          </w:rPr>
          <w:t xml:space="preserve">Our study was wholly based on an analysis of existing public domain health survey datasets obtained from the </w:t>
        </w:r>
        <w:r>
          <w:rPr>
            <w:rFonts w:ascii="Times New Roman" w:hAnsi="Times New Roman" w:cs="Times New Roman"/>
          </w:rPr>
          <w:t>MICS 2012 and</w:t>
        </w:r>
        <w:r w:rsidRPr="00F960F4">
          <w:rPr>
            <w:rFonts w:ascii="Times New Roman" w:hAnsi="Times New Roman" w:cs="Times New Roman"/>
          </w:rPr>
          <w:t xml:space="preserve"> 2019 which is freely available online with all personal i</w:t>
        </w:r>
        <w:r>
          <w:rPr>
            <w:rFonts w:ascii="Times New Roman" w:hAnsi="Times New Roman" w:cs="Times New Roman"/>
          </w:rPr>
          <w:t xml:space="preserve">dentifying information removed. </w:t>
        </w:r>
        <w:r w:rsidRPr="00F960F4">
          <w:rPr>
            <w:rFonts w:ascii="Times New Roman" w:hAnsi="Times New Roman" w:cs="Times New Roman"/>
          </w:rPr>
          <w:t>The MICS procedures were reviewed and approved by the Bangladesh Bureau of Statistics (BBS) and UNICEF. Informed consent was obtained from participants while interviewing them. Because this study involved the analysis with secondary data thus, it did not require the ethical approval of the respective institution.</w:t>
        </w:r>
      </w:ins>
    </w:p>
    <w:p w14:paraId="7130DB55" w14:textId="77777777" w:rsidR="00FE4B5E" w:rsidRDefault="00FE4B5E" w:rsidP="00E75A46">
      <w:pPr>
        <w:spacing w:after="0" w:line="480" w:lineRule="auto"/>
        <w:contextualSpacing/>
        <w:jc w:val="both"/>
        <w:rPr>
          <w:ins w:id="11521" w:author="meshbah rahman" w:date="2021-02-22T03:35:00Z"/>
          <w:rFonts w:ascii="Times New Roman" w:hAnsi="Times New Roman" w:cs="Times New Roman"/>
        </w:rPr>
        <w:pPrChange w:id="11522" w:author="Microsoft account" w:date="2021-05-25T22:50:00Z">
          <w:pPr>
            <w:spacing w:after="0" w:line="480" w:lineRule="auto"/>
            <w:contextualSpacing/>
            <w:jc w:val="both"/>
          </w:pPr>
        </w:pPrChange>
      </w:pPr>
    </w:p>
    <w:p w14:paraId="6D64C4B5" w14:textId="77777777" w:rsidR="00FE4B5E" w:rsidRPr="00103135" w:rsidRDefault="00FE4B5E" w:rsidP="00E75A46">
      <w:pPr>
        <w:spacing w:after="0" w:line="480" w:lineRule="auto"/>
        <w:contextualSpacing/>
        <w:jc w:val="both"/>
        <w:rPr>
          <w:rFonts w:ascii="Times New Roman" w:hAnsi="Times New Roman" w:cs="Times New Roman"/>
        </w:rPr>
        <w:pPrChange w:id="11523" w:author="Microsoft account" w:date="2021-05-25T22:50:00Z">
          <w:pPr>
            <w:spacing w:after="0" w:line="480" w:lineRule="auto"/>
            <w:contextualSpacing/>
            <w:jc w:val="both"/>
          </w:pPr>
        </w:pPrChange>
      </w:pPr>
    </w:p>
    <w:p w14:paraId="1926F2FA" w14:textId="77777777" w:rsidR="00DA7A7A" w:rsidRPr="00103135" w:rsidRDefault="00DA7A7A" w:rsidP="00E75A46">
      <w:pPr>
        <w:spacing w:after="0" w:line="480" w:lineRule="auto"/>
        <w:contextualSpacing/>
        <w:jc w:val="both"/>
        <w:rPr>
          <w:rFonts w:ascii="Times New Roman" w:hAnsi="Times New Roman" w:cs="Times New Roman"/>
          <w:b/>
          <w:bCs/>
        </w:rPr>
        <w:pPrChange w:id="11524" w:author="Microsoft account" w:date="2021-05-25T22:50:00Z">
          <w:pPr>
            <w:spacing w:after="0" w:line="480" w:lineRule="auto"/>
            <w:contextualSpacing/>
            <w:jc w:val="both"/>
          </w:pPr>
        </w:pPrChange>
      </w:pPr>
      <w:r w:rsidRPr="00103135">
        <w:rPr>
          <w:rFonts w:ascii="Times New Roman" w:hAnsi="Times New Roman" w:cs="Times New Roman"/>
          <w:b/>
          <w:bCs/>
        </w:rPr>
        <w:t xml:space="preserve">Disclosure statement </w:t>
      </w:r>
    </w:p>
    <w:p w14:paraId="3342AB61" w14:textId="184138A6" w:rsidR="00DA7A7A" w:rsidRPr="00103135" w:rsidRDefault="00DA7A7A" w:rsidP="00E75A46">
      <w:pPr>
        <w:spacing w:after="0" w:line="480" w:lineRule="auto"/>
        <w:contextualSpacing/>
        <w:jc w:val="both"/>
        <w:rPr>
          <w:rFonts w:ascii="Times New Roman" w:hAnsi="Times New Roman" w:cs="Times New Roman"/>
        </w:rPr>
        <w:pPrChange w:id="11525" w:author="Microsoft account" w:date="2021-05-25T22:50:00Z">
          <w:pPr>
            <w:spacing w:after="0" w:line="480" w:lineRule="auto"/>
            <w:contextualSpacing/>
            <w:jc w:val="both"/>
          </w:pPr>
        </w:pPrChange>
      </w:pPr>
      <w:r w:rsidRPr="00103135">
        <w:rPr>
          <w:rFonts w:ascii="Times New Roman" w:hAnsi="Times New Roman" w:cs="Times New Roman"/>
        </w:rPr>
        <w:t>No potential conflict of interest was reported by the authors.</w:t>
      </w:r>
    </w:p>
    <w:p w14:paraId="49FA0BD4" w14:textId="77777777" w:rsidR="009A0FF8" w:rsidRPr="00103135" w:rsidRDefault="009A0FF8" w:rsidP="00E75A46">
      <w:pPr>
        <w:spacing w:after="0" w:line="480" w:lineRule="auto"/>
        <w:contextualSpacing/>
        <w:jc w:val="both"/>
        <w:rPr>
          <w:rFonts w:ascii="Times New Roman" w:hAnsi="Times New Roman" w:cs="Times New Roman"/>
        </w:rPr>
        <w:pPrChange w:id="11526" w:author="Microsoft account" w:date="2021-05-25T22:50:00Z">
          <w:pPr>
            <w:spacing w:after="0" w:line="480" w:lineRule="auto"/>
            <w:contextualSpacing/>
            <w:jc w:val="both"/>
          </w:pPr>
        </w:pPrChange>
      </w:pPr>
    </w:p>
    <w:p w14:paraId="5C5E3A1E" w14:textId="7737536E" w:rsidR="0012438A" w:rsidRPr="00BB655A" w:rsidRDefault="0012438A" w:rsidP="00E75A46">
      <w:pPr>
        <w:spacing w:after="0" w:line="480" w:lineRule="auto"/>
        <w:contextualSpacing/>
        <w:jc w:val="both"/>
        <w:rPr>
          <w:rFonts w:ascii="Times New Roman" w:hAnsi="Times New Roman" w:cs="Times New Roman"/>
          <w:lang w:val="da-DK"/>
        </w:rPr>
        <w:pPrChange w:id="11527" w:author="Microsoft account" w:date="2021-05-25T22:50:00Z">
          <w:pPr>
            <w:spacing w:after="0" w:line="480" w:lineRule="auto"/>
            <w:contextualSpacing/>
            <w:jc w:val="both"/>
          </w:pPr>
        </w:pPrChange>
      </w:pPr>
      <w:commentRangeStart w:id="11528"/>
      <w:commentRangeStart w:id="11529"/>
      <w:r w:rsidRPr="00BB655A">
        <w:rPr>
          <w:rFonts w:ascii="Times New Roman" w:hAnsi="Times New Roman" w:cs="Times New Roman"/>
          <w:lang w:val="da-DK"/>
        </w:rPr>
        <w:t>References:</w:t>
      </w:r>
      <w:commentRangeEnd w:id="11528"/>
      <w:r w:rsidR="004122EC">
        <w:rPr>
          <w:rStyle w:val="CommentReference"/>
          <w:lang w:val="en-US"/>
        </w:rPr>
        <w:commentReference w:id="11528"/>
      </w:r>
      <w:commentRangeEnd w:id="11529"/>
      <w:r w:rsidR="00C510D6">
        <w:rPr>
          <w:rStyle w:val="CommentReference"/>
          <w:lang w:val="en-US"/>
        </w:rPr>
        <w:commentReference w:id="11529"/>
      </w:r>
    </w:p>
    <w:p w14:paraId="54E293CE" w14:textId="6791C179" w:rsidR="00154E9F" w:rsidRPr="00154E9F" w:rsidRDefault="00623D54"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0" w:author="Microsoft account" w:date="2021-05-25T22:50:00Z">
          <w:pPr>
            <w:widowControl w:val="0"/>
            <w:autoSpaceDE w:val="0"/>
            <w:autoSpaceDN w:val="0"/>
            <w:adjustRightInd w:val="0"/>
            <w:spacing w:after="0" w:line="480" w:lineRule="auto"/>
            <w:ind w:left="640" w:hanging="640"/>
          </w:pPr>
        </w:pPrChange>
      </w:pPr>
      <w:r w:rsidRPr="00103135">
        <w:rPr>
          <w:rFonts w:ascii="Times New Roman" w:hAnsi="Times New Roman" w:cs="Times New Roman"/>
        </w:rPr>
        <w:fldChar w:fldCharType="begin" w:fldLock="1"/>
      </w:r>
      <w:r w:rsidRPr="00BB655A">
        <w:rPr>
          <w:rFonts w:ascii="Times New Roman" w:hAnsi="Times New Roman" w:cs="Times New Roman"/>
          <w:lang w:val="da-DK"/>
        </w:rPr>
        <w:instrText xml:space="preserve">ADDIN Mendeley Bibliography CSL_BIBLIOGRAPHY </w:instrText>
      </w:r>
      <w:r w:rsidRPr="00103135">
        <w:rPr>
          <w:rFonts w:ascii="Times New Roman" w:hAnsi="Times New Roman" w:cs="Times New Roman"/>
        </w:rPr>
        <w:fldChar w:fldCharType="separate"/>
      </w:r>
      <w:r w:rsidR="00154E9F" w:rsidRPr="00154E9F">
        <w:rPr>
          <w:rFonts w:ascii="Times New Roman" w:hAnsi="Times New Roman" w:cs="Times New Roman"/>
          <w:noProof/>
          <w:szCs w:val="24"/>
        </w:rPr>
        <w:t>1.</w:t>
      </w:r>
      <w:r w:rsidR="00154E9F" w:rsidRPr="00154E9F">
        <w:rPr>
          <w:rFonts w:ascii="Times New Roman" w:hAnsi="Times New Roman" w:cs="Times New Roman"/>
          <w:noProof/>
          <w:szCs w:val="24"/>
        </w:rPr>
        <w:tab/>
        <w:t xml:space="preserve">McCoy, D. C. </w:t>
      </w:r>
      <w:r w:rsidR="00154E9F" w:rsidRPr="00154E9F">
        <w:rPr>
          <w:rFonts w:ascii="Times New Roman" w:hAnsi="Times New Roman" w:cs="Times New Roman"/>
          <w:i/>
          <w:iCs/>
          <w:noProof/>
          <w:szCs w:val="24"/>
        </w:rPr>
        <w:t>et al.</w:t>
      </w:r>
      <w:r w:rsidR="00154E9F" w:rsidRPr="00154E9F">
        <w:rPr>
          <w:rFonts w:ascii="Times New Roman" w:hAnsi="Times New Roman" w:cs="Times New Roman"/>
          <w:noProof/>
          <w:szCs w:val="24"/>
        </w:rPr>
        <w:t xml:space="preserve"> Early Childhood Developmental Status in Low- and Middle-Income Countries: National, Regional, and Global Prevalence Estimates Using Predictive Modeling. </w:t>
      </w:r>
      <w:r w:rsidR="00154E9F" w:rsidRPr="00154E9F">
        <w:rPr>
          <w:rFonts w:ascii="Times New Roman" w:hAnsi="Times New Roman" w:cs="Times New Roman"/>
          <w:i/>
          <w:iCs/>
          <w:noProof/>
          <w:szCs w:val="24"/>
        </w:rPr>
        <w:t>PLOS Med.</w:t>
      </w:r>
      <w:r w:rsidR="00154E9F" w:rsidRPr="00154E9F">
        <w:rPr>
          <w:rFonts w:ascii="Times New Roman" w:hAnsi="Times New Roman" w:cs="Times New Roman"/>
          <w:noProof/>
          <w:szCs w:val="24"/>
        </w:rPr>
        <w:t xml:space="preserve"> </w:t>
      </w:r>
      <w:r w:rsidR="00154E9F" w:rsidRPr="00154E9F">
        <w:rPr>
          <w:rFonts w:ascii="Times New Roman" w:hAnsi="Times New Roman" w:cs="Times New Roman"/>
          <w:b/>
          <w:bCs/>
          <w:noProof/>
          <w:szCs w:val="24"/>
        </w:rPr>
        <w:t>13</w:t>
      </w:r>
      <w:r w:rsidR="00154E9F" w:rsidRPr="00154E9F">
        <w:rPr>
          <w:rFonts w:ascii="Times New Roman" w:hAnsi="Times New Roman" w:cs="Times New Roman"/>
          <w:noProof/>
          <w:szCs w:val="24"/>
        </w:rPr>
        <w:t>, e1002034 (2016).</w:t>
      </w:r>
    </w:p>
    <w:p w14:paraId="134D2260"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1"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lastRenderedPageBreak/>
        <w:t>2.</w:t>
      </w:r>
      <w:r w:rsidRPr="00154E9F">
        <w:rPr>
          <w:rFonts w:ascii="Times New Roman" w:hAnsi="Times New Roman" w:cs="Times New Roman"/>
          <w:noProof/>
          <w:szCs w:val="24"/>
        </w:rPr>
        <w:tab/>
        <w:t>WHO. Early child development. https://www.who.int/maternal_child_adolescent/topics/child/development/en/ (2017).</w:t>
      </w:r>
    </w:p>
    <w:p w14:paraId="112C7CDE"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2"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3.</w:t>
      </w:r>
      <w:r w:rsidRPr="00154E9F">
        <w:rPr>
          <w:rFonts w:ascii="Times New Roman" w:hAnsi="Times New Roman" w:cs="Times New Roman"/>
          <w:noProof/>
          <w:szCs w:val="24"/>
        </w:rPr>
        <w:tab/>
        <w:t xml:space="preserve">Rao, N.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w:t>
      </w:r>
      <w:r w:rsidRPr="00154E9F">
        <w:rPr>
          <w:rFonts w:ascii="Times New Roman" w:hAnsi="Times New Roman" w:cs="Times New Roman"/>
          <w:i/>
          <w:iCs/>
          <w:noProof/>
          <w:szCs w:val="24"/>
        </w:rPr>
        <w:t>Early childhood development and cognitive development in developing countries: A rigorous literature review. Department for International Development.</w:t>
      </w:r>
      <w:r w:rsidRPr="00154E9F">
        <w:rPr>
          <w:rFonts w:ascii="Times New Roman" w:hAnsi="Times New Roman" w:cs="Times New Roman"/>
          <w:noProof/>
          <w:szCs w:val="24"/>
        </w:rPr>
        <w:t xml:space="preserve"> http://r4d.dfid.gov.uk/andtheEPPI-Centrewebsite:http://eppi.ioe.ac.uk/ (2014).</w:t>
      </w:r>
    </w:p>
    <w:p w14:paraId="72BF08C4"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3"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4.</w:t>
      </w:r>
      <w:r w:rsidRPr="00154E9F">
        <w:rPr>
          <w:rFonts w:ascii="Times New Roman" w:hAnsi="Times New Roman" w:cs="Times New Roman"/>
          <w:noProof/>
          <w:szCs w:val="24"/>
        </w:rPr>
        <w:tab/>
        <w:t xml:space="preserve">Wimpory, D. C., Hobson, R. P., Williams, J. M. G. &amp; Nash, S. Are infants with autism socially engaged? A study of recent retrospective parental reports. </w:t>
      </w:r>
      <w:r w:rsidRPr="00154E9F">
        <w:rPr>
          <w:rFonts w:ascii="Times New Roman" w:hAnsi="Times New Roman" w:cs="Times New Roman"/>
          <w:i/>
          <w:iCs/>
          <w:noProof/>
          <w:szCs w:val="24"/>
        </w:rPr>
        <w:t>J. Autism Dev. Disord.</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30</w:t>
      </w:r>
      <w:r w:rsidRPr="00154E9F">
        <w:rPr>
          <w:rFonts w:ascii="Times New Roman" w:hAnsi="Times New Roman" w:cs="Times New Roman"/>
          <w:noProof/>
          <w:szCs w:val="24"/>
        </w:rPr>
        <w:t>, 525–536 (2000).</w:t>
      </w:r>
    </w:p>
    <w:p w14:paraId="25C04948"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4"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5.</w:t>
      </w:r>
      <w:r w:rsidRPr="00154E9F">
        <w:rPr>
          <w:rFonts w:ascii="Times New Roman" w:hAnsi="Times New Roman" w:cs="Times New Roman"/>
          <w:noProof/>
          <w:szCs w:val="24"/>
        </w:rPr>
        <w:tab/>
        <w:t xml:space="preserve">Cohen-Ophir, M., Castel-Deutsh, T. &amp; Tirosh, E. Autism in Early Childhood: An Unusual Developmental Course—Three Case Reports. </w:t>
      </w:r>
      <w:r w:rsidRPr="00154E9F">
        <w:rPr>
          <w:rFonts w:ascii="Times New Roman" w:hAnsi="Times New Roman" w:cs="Times New Roman"/>
          <w:i/>
          <w:iCs/>
          <w:noProof/>
          <w:szCs w:val="24"/>
        </w:rPr>
        <w:t>Case Rep. Psychiatry</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2012</w:t>
      </w:r>
      <w:r w:rsidRPr="00154E9F">
        <w:rPr>
          <w:rFonts w:ascii="Times New Roman" w:hAnsi="Times New Roman" w:cs="Times New Roman"/>
          <w:noProof/>
          <w:szCs w:val="24"/>
        </w:rPr>
        <w:t>, 1–4 (2012).</w:t>
      </w:r>
    </w:p>
    <w:p w14:paraId="5CC80F38"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5"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6.</w:t>
      </w:r>
      <w:r w:rsidRPr="00154E9F">
        <w:rPr>
          <w:rFonts w:ascii="Times New Roman" w:hAnsi="Times New Roman" w:cs="Times New Roman"/>
          <w:noProof/>
          <w:szCs w:val="24"/>
        </w:rPr>
        <w:tab/>
        <w:t>Loynes, F. The Impact of Autism on Child Development. 1–7 (2001).</w:t>
      </w:r>
    </w:p>
    <w:p w14:paraId="01FCBCCD"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6"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7.</w:t>
      </w:r>
      <w:r w:rsidRPr="00154E9F">
        <w:rPr>
          <w:rFonts w:ascii="Times New Roman" w:hAnsi="Times New Roman" w:cs="Times New Roman"/>
          <w:noProof/>
          <w:szCs w:val="24"/>
        </w:rPr>
        <w:tab/>
        <w:t xml:space="preserve">Junek, W. The Development of the Person: The Minnesota Study of Risk and Adaptation from Birth to Adulthood. </w:t>
      </w:r>
      <w:r w:rsidRPr="00154E9F">
        <w:rPr>
          <w:rFonts w:ascii="Times New Roman" w:hAnsi="Times New Roman" w:cs="Times New Roman"/>
          <w:i/>
          <w:iCs/>
          <w:noProof/>
          <w:szCs w:val="24"/>
        </w:rPr>
        <w:t>J. Can. Acad. Child Adolesc. Psychiatry</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16</w:t>
      </w:r>
      <w:r w:rsidRPr="00154E9F">
        <w:rPr>
          <w:rFonts w:ascii="Times New Roman" w:hAnsi="Times New Roman" w:cs="Times New Roman"/>
          <w:noProof/>
          <w:szCs w:val="24"/>
        </w:rPr>
        <w:t>, 180 (2007).</w:t>
      </w:r>
    </w:p>
    <w:p w14:paraId="57E3B5B3"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7"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8.</w:t>
      </w:r>
      <w:r w:rsidRPr="00154E9F">
        <w:rPr>
          <w:rFonts w:ascii="Times New Roman" w:hAnsi="Times New Roman" w:cs="Times New Roman"/>
          <w:noProof/>
          <w:szCs w:val="24"/>
        </w:rPr>
        <w:tab/>
        <w:t xml:space="preserve">Currie, J. &amp; Vogl, T. </w:t>
      </w:r>
      <w:r w:rsidRPr="00154E9F">
        <w:rPr>
          <w:rFonts w:ascii="Times New Roman" w:hAnsi="Times New Roman" w:cs="Times New Roman"/>
          <w:i/>
          <w:iCs/>
          <w:noProof/>
          <w:szCs w:val="24"/>
        </w:rPr>
        <w:t>Early-Life Health and Adult Circumstance in Developing Countries</w:t>
      </w:r>
      <w:r w:rsidRPr="00154E9F">
        <w:rPr>
          <w:rFonts w:ascii="Times New Roman" w:hAnsi="Times New Roman" w:cs="Times New Roman"/>
          <w:noProof/>
          <w:szCs w:val="24"/>
        </w:rPr>
        <w:t>. http://www.nber.org/papers/w18371.pdf (2012) doi:10.3386/w18371.</w:t>
      </w:r>
    </w:p>
    <w:p w14:paraId="55BE7AD5"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8"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9.</w:t>
      </w:r>
      <w:r w:rsidRPr="00154E9F">
        <w:rPr>
          <w:rFonts w:ascii="Times New Roman" w:hAnsi="Times New Roman" w:cs="Times New Roman"/>
          <w:noProof/>
          <w:szCs w:val="24"/>
        </w:rPr>
        <w:tab/>
        <w:t xml:space="preserve">Heckman, J. J. The economics, technology, and neuroscience of human capability formation. </w:t>
      </w:r>
      <w:r w:rsidRPr="00154E9F">
        <w:rPr>
          <w:rFonts w:ascii="Times New Roman" w:hAnsi="Times New Roman" w:cs="Times New Roman"/>
          <w:i/>
          <w:iCs/>
          <w:noProof/>
          <w:szCs w:val="24"/>
        </w:rPr>
        <w:t>Proc. Natl. Acad. Sci. U. S. A.</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104</w:t>
      </w:r>
      <w:r w:rsidRPr="00154E9F">
        <w:rPr>
          <w:rFonts w:ascii="Times New Roman" w:hAnsi="Times New Roman" w:cs="Times New Roman"/>
          <w:noProof/>
          <w:szCs w:val="24"/>
        </w:rPr>
        <w:t>, 13250–13255 (2007).</w:t>
      </w:r>
    </w:p>
    <w:p w14:paraId="077B0FF4"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39"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10.</w:t>
      </w:r>
      <w:r w:rsidRPr="00154E9F">
        <w:rPr>
          <w:rFonts w:ascii="Times New Roman" w:hAnsi="Times New Roman" w:cs="Times New Roman"/>
          <w:noProof/>
          <w:szCs w:val="24"/>
        </w:rPr>
        <w:tab/>
        <w:t>UNICEF. Development of the Early Childhood Development Index in MICS surveys. 1–53 (2017).</w:t>
      </w:r>
    </w:p>
    <w:p w14:paraId="171FBD90"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0"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11.</w:t>
      </w:r>
      <w:r w:rsidRPr="00154E9F">
        <w:rPr>
          <w:rFonts w:ascii="Times New Roman" w:hAnsi="Times New Roman" w:cs="Times New Roman"/>
          <w:noProof/>
          <w:szCs w:val="24"/>
        </w:rPr>
        <w:tab/>
        <w:t xml:space="preserve">Richter, L. M.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Advancing Early Childhood Development: from Science to Scale. An Executive Summary for the Lancet’s Series. </w:t>
      </w:r>
      <w:r w:rsidRPr="00154E9F">
        <w:rPr>
          <w:rFonts w:ascii="Times New Roman" w:hAnsi="Times New Roman" w:cs="Times New Roman"/>
          <w:i/>
          <w:iCs/>
          <w:noProof/>
          <w:szCs w:val="24"/>
        </w:rPr>
        <w:t>Lancet</w:t>
      </w:r>
      <w:r w:rsidRPr="00154E9F">
        <w:rPr>
          <w:rFonts w:ascii="Times New Roman" w:hAnsi="Times New Roman" w:cs="Times New Roman"/>
          <w:noProof/>
          <w:szCs w:val="24"/>
        </w:rPr>
        <w:t xml:space="preserve"> 1–8 (2016).</w:t>
      </w:r>
    </w:p>
    <w:p w14:paraId="37B80073"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1"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12.</w:t>
      </w:r>
      <w:r w:rsidRPr="00154E9F">
        <w:rPr>
          <w:rFonts w:ascii="Times New Roman" w:hAnsi="Times New Roman" w:cs="Times New Roman"/>
          <w:noProof/>
          <w:szCs w:val="24"/>
        </w:rPr>
        <w:tab/>
        <w:t xml:space="preserve">Walker, S. P.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Inequality in early childhood: Risk and protective factors for early child development. </w:t>
      </w:r>
      <w:r w:rsidRPr="00154E9F">
        <w:rPr>
          <w:rFonts w:ascii="Times New Roman" w:hAnsi="Times New Roman" w:cs="Times New Roman"/>
          <w:i/>
          <w:iCs/>
          <w:noProof/>
          <w:szCs w:val="24"/>
        </w:rPr>
        <w:t>The Lancet</w:t>
      </w:r>
      <w:r w:rsidRPr="00154E9F">
        <w:rPr>
          <w:rFonts w:ascii="Times New Roman" w:hAnsi="Times New Roman" w:cs="Times New Roman"/>
          <w:noProof/>
          <w:szCs w:val="24"/>
        </w:rPr>
        <w:t xml:space="preserve"> vol. 378 1325–1338 (2011).</w:t>
      </w:r>
    </w:p>
    <w:p w14:paraId="28F60C07"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2"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13.</w:t>
      </w:r>
      <w:r w:rsidRPr="00154E9F">
        <w:rPr>
          <w:rFonts w:ascii="Times New Roman" w:hAnsi="Times New Roman" w:cs="Times New Roman"/>
          <w:noProof/>
          <w:szCs w:val="24"/>
        </w:rPr>
        <w:tab/>
        <w:t xml:space="preserve">Policy Brief: The situation of children in Bangladesh. </w:t>
      </w:r>
      <w:r w:rsidRPr="00154E9F">
        <w:rPr>
          <w:rFonts w:ascii="Times New Roman" w:hAnsi="Times New Roman" w:cs="Times New Roman"/>
          <w:i/>
          <w:iCs/>
          <w:noProof/>
          <w:szCs w:val="24"/>
        </w:rPr>
        <w:t>Unicef</w:t>
      </w:r>
      <w:r w:rsidRPr="00154E9F">
        <w:rPr>
          <w:rFonts w:ascii="Times New Roman" w:hAnsi="Times New Roman" w:cs="Times New Roman"/>
          <w:noProof/>
          <w:szCs w:val="24"/>
        </w:rPr>
        <w:t xml:space="preserve"> (2020).</w:t>
      </w:r>
    </w:p>
    <w:p w14:paraId="023830A1"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3"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14.</w:t>
      </w:r>
      <w:r w:rsidRPr="00154E9F">
        <w:rPr>
          <w:rFonts w:ascii="Times New Roman" w:hAnsi="Times New Roman" w:cs="Times New Roman"/>
          <w:noProof/>
          <w:szCs w:val="24"/>
        </w:rPr>
        <w:tab/>
        <w:t xml:space="preserve">UNICEF Bangladesh. </w:t>
      </w:r>
      <w:r w:rsidRPr="00154E9F">
        <w:rPr>
          <w:rFonts w:ascii="Times New Roman" w:hAnsi="Times New Roman" w:cs="Times New Roman"/>
          <w:i/>
          <w:iCs/>
          <w:noProof/>
          <w:szCs w:val="24"/>
        </w:rPr>
        <w:t>Early care for growth and development</w:t>
      </w:r>
      <w:r w:rsidRPr="00154E9F">
        <w:rPr>
          <w:rFonts w:ascii="Times New Roman" w:hAnsi="Times New Roman" w:cs="Times New Roman"/>
          <w:noProof/>
          <w:szCs w:val="24"/>
        </w:rPr>
        <w:t>. https://www.unicef.org/bangladesh/en/early-care-growth-and-development.</w:t>
      </w:r>
    </w:p>
    <w:p w14:paraId="40AE39ED"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4"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15.</w:t>
      </w:r>
      <w:r w:rsidRPr="00154E9F">
        <w:rPr>
          <w:rFonts w:ascii="Times New Roman" w:hAnsi="Times New Roman" w:cs="Times New Roman"/>
          <w:noProof/>
          <w:szCs w:val="24"/>
        </w:rPr>
        <w:tab/>
        <w:t>Progotir Pathey. Bangladesh multiple indicator cluster survey 2012–2013 Key findings. (2014).</w:t>
      </w:r>
    </w:p>
    <w:p w14:paraId="76F0FDBB"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5"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lastRenderedPageBreak/>
        <w:t>16.</w:t>
      </w:r>
      <w:r w:rsidRPr="00154E9F">
        <w:rPr>
          <w:rFonts w:ascii="Times New Roman" w:hAnsi="Times New Roman" w:cs="Times New Roman"/>
          <w:noProof/>
          <w:szCs w:val="24"/>
        </w:rPr>
        <w:tab/>
        <w:t>Progotir Pathey. Bangladesh multiple indicator cluster survey 2019 Key findings. (2019).</w:t>
      </w:r>
    </w:p>
    <w:p w14:paraId="1642EE77"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6"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17.</w:t>
      </w:r>
      <w:r w:rsidRPr="00154E9F">
        <w:rPr>
          <w:rFonts w:ascii="Times New Roman" w:hAnsi="Times New Roman" w:cs="Times New Roman"/>
          <w:noProof/>
          <w:szCs w:val="24"/>
        </w:rPr>
        <w:tab/>
        <w:t xml:space="preserve">UNICEF MICS. Surveys - UNICEF MICS. </w:t>
      </w:r>
      <w:r w:rsidRPr="00154E9F">
        <w:rPr>
          <w:rFonts w:ascii="Times New Roman" w:hAnsi="Times New Roman" w:cs="Times New Roman"/>
          <w:i/>
          <w:iCs/>
          <w:noProof/>
          <w:szCs w:val="24"/>
        </w:rPr>
        <w:t>MICS Surveys</w:t>
      </w:r>
      <w:r w:rsidRPr="00154E9F">
        <w:rPr>
          <w:rFonts w:ascii="Times New Roman" w:hAnsi="Times New Roman" w:cs="Times New Roman"/>
          <w:noProof/>
          <w:szCs w:val="24"/>
        </w:rPr>
        <w:t xml:space="preserve"> https://mics.unicef.org/surveys (2018).</w:t>
      </w:r>
    </w:p>
    <w:p w14:paraId="20C304B4"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7"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18.</w:t>
      </w:r>
      <w:r w:rsidRPr="00154E9F">
        <w:rPr>
          <w:rFonts w:ascii="Times New Roman" w:hAnsi="Times New Roman" w:cs="Times New Roman"/>
          <w:noProof/>
          <w:szCs w:val="24"/>
        </w:rPr>
        <w:tab/>
        <w:t>WHO. The WHO Child Growth Standards. https://www.who.int/tools/child-growth-standards/standards (2021).</w:t>
      </w:r>
    </w:p>
    <w:p w14:paraId="74982D14"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8"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19.</w:t>
      </w:r>
      <w:r w:rsidRPr="00154E9F">
        <w:rPr>
          <w:rFonts w:ascii="Times New Roman" w:hAnsi="Times New Roman" w:cs="Times New Roman"/>
          <w:noProof/>
          <w:szCs w:val="24"/>
        </w:rPr>
        <w:tab/>
        <w:t xml:space="preserve">Martel, P. </w:t>
      </w:r>
      <w:r w:rsidRPr="00154E9F">
        <w:rPr>
          <w:rFonts w:ascii="Times New Roman" w:hAnsi="Times New Roman" w:cs="Times New Roman"/>
          <w:i/>
          <w:iCs/>
          <w:noProof/>
          <w:szCs w:val="24"/>
        </w:rPr>
        <w:t>Review of Options for Reporting Water, Sanitation and Hygiene Coverage By Wealth Quintile</w:t>
      </w:r>
      <w:r w:rsidRPr="00154E9F">
        <w:rPr>
          <w:rFonts w:ascii="Times New Roman" w:hAnsi="Times New Roman" w:cs="Times New Roman"/>
          <w:noProof/>
          <w:szCs w:val="24"/>
        </w:rPr>
        <w:t xml:space="preserve">. </w:t>
      </w:r>
      <w:r w:rsidRPr="00154E9F">
        <w:rPr>
          <w:rFonts w:ascii="Times New Roman" w:hAnsi="Times New Roman" w:cs="Times New Roman"/>
          <w:i/>
          <w:iCs/>
          <w:noProof/>
          <w:szCs w:val="24"/>
        </w:rPr>
        <w:t>MICS Methodological Papers</w:t>
      </w:r>
      <w:r w:rsidRPr="00154E9F">
        <w:rPr>
          <w:rFonts w:ascii="Times New Roman" w:hAnsi="Times New Roman" w:cs="Times New Roman"/>
          <w:noProof/>
          <w:szCs w:val="24"/>
        </w:rPr>
        <w:t xml:space="preserve"> http://mics.unicef.org/files?job=W1siZiIsIjIwMTcvMDYvMTUvMTYvMzMvMzAvMzE2L01JQ1NfTWV0aG9kb2xvZ2ljYWxfUGFwZXJfNC5wZGYiXV0&amp;sha=adfd855d58aa27ea (2016).</w:t>
      </w:r>
    </w:p>
    <w:p w14:paraId="0D06413E"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49"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20.</w:t>
      </w:r>
      <w:r w:rsidRPr="00154E9F">
        <w:rPr>
          <w:rFonts w:ascii="Times New Roman" w:hAnsi="Times New Roman" w:cs="Times New Roman"/>
          <w:noProof/>
          <w:szCs w:val="24"/>
        </w:rPr>
        <w:tab/>
        <w:t>Survey Data Analysis in Stata. https://stats.idre.ucla.edu/stata/seminars/svy-stata-8/.</w:t>
      </w:r>
    </w:p>
    <w:p w14:paraId="4401AD6E"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0"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21.</w:t>
      </w:r>
      <w:r w:rsidRPr="00154E9F">
        <w:rPr>
          <w:rFonts w:ascii="Times New Roman" w:hAnsi="Times New Roman" w:cs="Times New Roman"/>
          <w:noProof/>
          <w:szCs w:val="24"/>
        </w:rPr>
        <w:tab/>
        <w:t xml:space="preserve">Miller, A. C., Murray, M. B., Thomson, D. R. &amp; Arbour, M. C. How consistent are associations between stunting and child development? Evidence from a meta-analysis of associations between stunting and multidimensional child development in fifteen low- and middle-income countries. </w:t>
      </w:r>
      <w:r w:rsidRPr="00154E9F">
        <w:rPr>
          <w:rFonts w:ascii="Times New Roman" w:hAnsi="Times New Roman" w:cs="Times New Roman"/>
          <w:i/>
          <w:iCs/>
          <w:noProof/>
          <w:szCs w:val="24"/>
        </w:rPr>
        <w:t>Public Health Nutr.</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19</w:t>
      </w:r>
      <w:r w:rsidRPr="00154E9F">
        <w:rPr>
          <w:rFonts w:ascii="Times New Roman" w:hAnsi="Times New Roman" w:cs="Times New Roman"/>
          <w:noProof/>
          <w:szCs w:val="24"/>
        </w:rPr>
        <w:t>, 1339–1347 (2016).</w:t>
      </w:r>
    </w:p>
    <w:p w14:paraId="0F6740DC"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1"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22.</w:t>
      </w:r>
      <w:r w:rsidRPr="00154E9F">
        <w:rPr>
          <w:rFonts w:ascii="Times New Roman" w:hAnsi="Times New Roman" w:cs="Times New Roman"/>
          <w:noProof/>
          <w:szCs w:val="24"/>
        </w:rPr>
        <w:tab/>
        <w:t xml:space="preserve">Donald, K. A.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Risk and protective factors for child development: An observational South African birth cohort. </w:t>
      </w:r>
      <w:r w:rsidRPr="00154E9F">
        <w:rPr>
          <w:rFonts w:ascii="Times New Roman" w:hAnsi="Times New Roman" w:cs="Times New Roman"/>
          <w:i/>
          <w:iCs/>
          <w:noProof/>
          <w:szCs w:val="24"/>
        </w:rPr>
        <w:t>PLOS Med.</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16</w:t>
      </w:r>
      <w:r w:rsidRPr="00154E9F">
        <w:rPr>
          <w:rFonts w:ascii="Times New Roman" w:hAnsi="Times New Roman" w:cs="Times New Roman"/>
          <w:noProof/>
          <w:szCs w:val="24"/>
        </w:rPr>
        <w:t>, e1002920 (2019).</w:t>
      </w:r>
    </w:p>
    <w:p w14:paraId="073000FB"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2"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23.</w:t>
      </w:r>
      <w:r w:rsidRPr="00154E9F">
        <w:rPr>
          <w:rFonts w:ascii="Times New Roman" w:hAnsi="Times New Roman" w:cs="Times New Roman"/>
          <w:noProof/>
          <w:szCs w:val="24"/>
        </w:rPr>
        <w:tab/>
        <w:t xml:space="preserve">Centre for Disability Research and Policy, U. of S. </w:t>
      </w:r>
      <w:r w:rsidRPr="00154E9F">
        <w:rPr>
          <w:rFonts w:ascii="Times New Roman" w:hAnsi="Times New Roman" w:cs="Times New Roman"/>
          <w:i/>
          <w:iCs/>
          <w:noProof/>
          <w:szCs w:val="24"/>
        </w:rPr>
        <w:t>The Wellbeing of Children with Developmental Delay in Bangladesh, Bhutan, Laos, Nepal, Pakistan and Vietnam: An Analysis of Data from UNICEF ’s Multiple Indicator Cluster Surveys</w:t>
      </w:r>
      <w:r w:rsidRPr="00154E9F">
        <w:rPr>
          <w:rFonts w:ascii="Times New Roman" w:hAnsi="Times New Roman" w:cs="Times New Roman"/>
          <w:noProof/>
          <w:szCs w:val="24"/>
        </w:rPr>
        <w:t>. https://www.researchgate.net/publication/320403879_The_wellbeing_of_children_with_developmental_delay_in_Bangladesh_Bhutan_Laos_Nepal_Pakistan_and_Vietnam_An_analysis_of_data_from_UNICEF’s_multiple_indicator_cluster_surveys (2016).</w:t>
      </w:r>
    </w:p>
    <w:p w14:paraId="57A2547B"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3"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24.</w:t>
      </w:r>
      <w:r w:rsidRPr="00154E9F">
        <w:rPr>
          <w:rFonts w:ascii="Times New Roman" w:hAnsi="Times New Roman" w:cs="Times New Roman"/>
          <w:noProof/>
          <w:szCs w:val="24"/>
        </w:rPr>
        <w:tab/>
        <w:t xml:space="preserve">Bhopal, S.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Impact of adversity on early childhood growth &amp; development in rural India: Findings from the early life stress sub-study of the SPRING cluster randomised controlled trial (SPRING-ELS). </w:t>
      </w:r>
      <w:r w:rsidRPr="00154E9F">
        <w:rPr>
          <w:rFonts w:ascii="Times New Roman" w:hAnsi="Times New Roman" w:cs="Times New Roman"/>
          <w:i/>
          <w:iCs/>
          <w:noProof/>
          <w:szCs w:val="24"/>
        </w:rPr>
        <w:t>PLoS One</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14</w:t>
      </w:r>
      <w:r w:rsidRPr="00154E9F">
        <w:rPr>
          <w:rFonts w:ascii="Times New Roman" w:hAnsi="Times New Roman" w:cs="Times New Roman"/>
          <w:noProof/>
          <w:szCs w:val="24"/>
        </w:rPr>
        <w:t>, e0209122 (2019).</w:t>
      </w:r>
    </w:p>
    <w:p w14:paraId="098FCE79"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4"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25.</w:t>
      </w:r>
      <w:r w:rsidRPr="00154E9F">
        <w:rPr>
          <w:rFonts w:ascii="Times New Roman" w:hAnsi="Times New Roman" w:cs="Times New Roman"/>
          <w:noProof/>
          <w:szCs w:val="24"/>
        </w:rPr>
        <w:tab/>
        <w:t xml:space="preserve">Brennan, L. M.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Indirect effects of the Family Check-Up on school-age academic achievement through improvements in parenting in early childhood. </w:t>
      </w:r>
      <w:r w:rsidRPr="00154E9F">
        <w:rPr>
          <w:rFonts w:ascii="Times New Roman" w:hAnsi="Times New Roman" w:cs="Times New Roman"/>
          <w:i/>
          <w:iCs/>
          <w:noProof/>
          <w:szCs w:val="24"/>
        </w:rPr>
        <w:t>J. Educ. Psychol.</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105</w:t>
      </w:r>
      <w:r w:rsidRPr="00154E9F">
        <w:rPr>
          <w:rFonts w:ascii="Times New Roman" w:hAnsi="Times New Roman" w:cs="Times New Roman"/>
          <w:noProof/>
          <w:szCs w:val="24"/>
        </w:rPr>
        <w:t>, 762–773 (2013).</w:t>
      </w:r>
    </w:p>
    <w:p w14:paraId="6CF0BEFD"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5"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lastRenderedPageBreak/>
        <w:t>26.</w:t>
      </w:r>
      <w:r w:rsidRPr="00154E9F">
        <w:rPr>
          <w:rFonts w:ascii="Times New Roman" w:hAnsi="Times New Roman" w:cs="Times New Roman"/>
          <w:noProof/>
          <w:szCs w:val="24"/>
        </w:rPr>
        <w:tab/>
        <w:t xml:space="preserve">Luby, J. L. Povertys most insidious damage: The developing brain. </w:t>
      </w:r>
      <w:r w:rsidRPr="00154E9F">
        <w:rPr>
          <w:rFonts w:ascii="Times New Roman" w:hAnsi="Times New Roman" w:cs="Times New Roman"/>
          <w:i/>
          <w:iCs/>
          <w:noProof/>
          <w:szCs w:val="24"/>
        </w:rPr>
        <w:t>JAMA Pediatrics</w:t>
      </w:r>
      <w:r w:rsidRPr="00154E9F">
        <w:rPr>
          <w:rFonts w:ascii="Times New Roman" w:hAnsi="Times New Roman" w:cs="Times New Roman"/>
          <w:noProof/>
          <w:szCs w:val="24"/>
        </w:rPr>
        <w:t xml:space="preserve"> vol. 169 810–811 (2015).</w:t>
      </w:r>
    </w:p>
    <w:p w14:paraId="6ADBD13D"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6"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27.</w:t>
      </w:r>
      <w:r w:rsidRPr="00154E9F">
        <w:rPr>
          <w:rFonts w:ascii="Times New Roman" w:hAnsi="Times New Roman" w:cs="Times New Roman"/>
          <w:noProof/>
          <w:szCs w:val="24"/>
        </w:rPr>
        <w:tab/>
        <w:t>(US), N. R. C. &amp; (US), I. of M. Influences on Children’s Health. (2004).</w:t>
      </w:r>
    </w:p>
    <w:p w14:paraId="0DF70F91"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7"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28.</w:t>
      </w:r>
      <w:r w:rsidRPr="00154E9F">
        <w:rPr>
          <w:rFonts w:ascii="Times New Roman" w:hAnsi="Times New Roman" w:cs="Times New Roman"/>
          <w:noProof/>
          <w:szCs w:val="24"/>
        </w:rPr>
        <w:tab/>
        <w:t xml:space="preserve">Black, M. M.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Early childhood development coming of age: science through the life course. </w:t>
      </w:r>
      <w:r w:rsidRPr="00154E9F">
        <w:rPr>
          <w:rFonts w:ascii="Times New Roman" w:hAnsi="Times New Roman" w:cs="Times New Roman"/>
          <w:i/>
          <w:iCs/>
          <w:noProof/>
          <w:szCs w:val="24"/>
        </w:rPr>
        <w:t>The Lancet</w:t>
      </w:r>
      <w:r w:rsidRPr="00154E9F">
        <w:rPr>
          <w:rFonts w:ascii="Times New Roman" w:hAnsi="Times New Roman" w:cs="Times New Roman"/>
          <w:noProof/>
          <w:szCs w:val="24"/>
        </w:rPr>
        <w:t xml:space="preserve"> vol. 389 77–90 (2017).</w:t>
      </w:r>
    </w:p>
    <w:p w14:paraId="5A1CF1A2"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8"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29.</w:t>
      </w:r>
      <w:r w:rsidRPr="00154E9F">
        <w:rPr>
          <w:rFonts w:ascii="Times New Roman" w:hAnsi="Times New Roman" w:cs="Times New Roman"/>
          <w:noProof/>
          <w:szCs w:val="24"/>
        </w:rPr>
        <w:tab/>
        <w:t xml:space="preserve">Anderson, L. M.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The effectiveness of early childhood development programs: A systematic review. </w:t>
      </w:r>
      <w:r w:rsidRPr="00154E9F">
        <w:rPr>
          <w:rFonts w:ascii="Times New Roman" w:hAnsi="Times New Roman" w:cs="Times New Roman"/>
          <w:i/>
          <w:iCs/>
          <w:noProof/>
          <w:szCs w:val="24"/>
        </w:rPr>
        <w:t>American Journal of Preventive Medicine</w:t>
      </w:r>
      <w:r w:rsidRPr="00154E9F">
        <w:rPr>
          <w:rFonts w:ascii="Times New Roman" w:hAnsi="Times New Roman" w:cs="Times New Roman"/>
          <w:noProof/>
          <w:szCs w:val="24"/>
        </w:rPr>
        <w:t xml:space="preserve"> vol. 24 32–46 (2003).</w:t>
      </w:r>
    </w:p>
    <w:p w14:paraId="236ECA64"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59"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30.</w:t>
      </w:r>
      <w:r w:rsidRPr="00154E9F">
        <w:rPr>
          <w:rFonts w:ascii="Times New Roman" w:hAnsi="Times New Roman" w:cs="Times New Roman"/>
          <w:noProof/>
          <w:szCs w:val="24"/>
        </w:rPr>
        <w:tab/>
        <w:t xml:space="preserve">Noble, K. G. </w:t>
      </w:r>
      <w:r w:rsidRPr="00154E9F">
        <w:rPr>
          <w:rFonts w:ascii="Times New Roman" w:hAnsi="Times New Roman" w:cs="Times New Roman"/>
          <w:i/>
          <w:iCs/>
          <w:noProof/>
          <w:szCs w:val="24"/>
        </w:rPr>
        <w:t>et al.</w:t>
      </w:r>
      <w:r w:rsidRPr="00154E9F">
        <w:rPr>
          <w:rFonts w:ascii="Times New Roman" w:hAnsi="Times New Roman" w:cs="Times New Roman"/>
          <w:noProof/>
          <w:szCs w:val="24"/>
        </w:rPr>
        <w:t xml:space="preserve"> Family income, parental education and brain structure in children and adolescents. </w:t>
      </w:r>
      <w:r w:rsidRPr="00154E9F">
        <w:rPr>
          <w:rFonts w:ascii="Times New Roman" w:hAnsi="Times New Roman" w:cs="Times New Roman"/>
          <w:i/>
          <w:iCs/>
          <w:noProof/>
          <w:szCs w:val="24"/>
        </w:rPr>
        <w:t>Nat. Neurosci.</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18</w:t>
      </w:r>
      <w:r w:rsidRPr="00154E9F">
        <w:rPr>
          <w:rFonts w:ascii="Times New Roman" w:hAnsi="Times New Roman" w:cs="Times New Roman"/>
          <w:noProof/>
          <w:szCs w:val="24"/>
        </w:rPr>
        <w:t>, 773–778 (2015).</w:t>
      </w:r>
    </w:p>
    <w:p w14:paraId="6C571F70"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60"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31.</w:t>
      </w:r>
      <w:r w:rsidRPr="00154E9F">
        <w:rPr>
          <w:rFonts w:ascii="Times New Roman" w:hAnsi="Times New Roman" w:cs="Times New Roman"/>
          <w:noProof/>
          <w:szCs w:val="24"/>
        </w:rPr>
        <w:tab/>
        <w:t xml:space="preserve">Bradley, R. H. &amp; Putnick, D. L. Housing quality and access to material and learning resources within the home environment in developing countries. </w:t>
      </w:r>
      <w:r w:rsidRPr="00154E9F">
        <w:rPr>
          <w:rFonts w:ascii="Times New Roman" w:hAnsi="Times New Roman" w:cs="Times New Roman"/>
          <w:i/>
          <w:iCs/>
          <w:noProof/>
          <w:szCs w:val="24"/>
        </w:rPr>
        <w:t>Child Dev.</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83</w:t>
      </w:r>
      <w:r w:rsidRPr="00154E9F">
        <w:rPr>
          <w:rFonts w:ascii="Times New Roman" w:hAnsi="Times New Roman" w:cs="Times New Roman"/>
          <w:noProof/>
          <w:szCs w:val="24"/>
        </w:rPr>
        <w:t>, 76–91 (2012).</w:t>
      </w:r>
    </w:p>
    <w:p w14:paraId="655E05F8"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61"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32.</w:t>
      </w:r>
      <w:r w:rsidRPr="00154E9F">
        <w:rPr>
          <w:rFonts w:ascii="Times New Roman" w:hAnsi="Times New Roman" w:cs="Times New Roman"/>
          <w:noProof/>
          <w:szCs w:val="24"/>
        </w:rPr>
        <w:tab/>
        <w:t xml:space="preserve">Cole CF, Richman BA, Mcc. B. S. ‘G’ is for growing: thirty years of research on children and Sesame Street. </w:t>
      </w:r>
      <w:r w:rsidRPr="00154E9F">
        <w:rPr>
          <w:rFonts w:ascii="Times New Roman" w:hAnsi="Times New Roman" w:cs="Times New Roman"/>
          <w:i/>
          <w:iCs/>
          <w:noProof/>
          <w:szCs w:val="24"/>
        </w:rPr>
        <w:t>Choice Rev. Online</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39</w:t>
      </w:r>
      <w:r w:rsidRPr="00154E9F">
        <w:rPr>
          <w:rFonts w:ascii="Times New Roman" w:hAnsi="Times New Roman" w:cs="Times New Roman"/>
          <w:noProof/>
          <w:szCs w:val="24"/>
        </w:rPr>
        <w:t>, 39-0448-39–0448 (2001).</w:t>
      </w:r>
    </w:p>
    <w:p w14:paraId="6317E5B7"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62"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33.</w:t>
      </w:r>
      <w:r w:rsidRPr="00154E9F">
        <w:rPr>
          <w:rFonts w:ascii="Times New Roman" w:hAnsi="Times New Roman" w:cs="Times New Roman"/>
          <w:noProof/>
          <w:szCs w:val="24"/>
        </w:rPr>
        <w:tab/>
        <w:t xml:space="preserve">Lee, J. H. The educational and cultural impact of Sisimpur. </w:t>
      </w:r>
      <w:r w:rsidRPr="00154E9F">
        <w:rPr>
          <w:rFonts w:ascii="Times New Roman" w:hAnsi="Times New Roman" w:cs="Times New Roman"/>
          <w:i/>
          <w:iCs/>
          <w:noProof/>
          <w:szCs w:val="24"/>
        </w:rPr>
        <w:t>Televizion</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20</w:t>
      </w:r>
      <w:r w:rsidRPr="00154E9F">
        <w:rPr>
          <w:rFonts w:ascii="Times New Roman" w:hAnsi="Times New Roman" w:cs="Times New Roman"/>
          <w:noProof/>
          <w:szCs w:val="24"/>
        </w:rPr>
        <w:t>, 51–53 (2007).</w:t>
      </w:r>
    </w:p>
    <w:p w14:paraId="26D48987"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szCs w:val="24"/>
        </w:rPr>
        <w:pPrChange w:id="11563"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34.</w:t>
      </w:r>
      <w:r w:rsidRPr="00154E9F">
        <w:rPr>
          <w:rFonts w:ascii="Times New Roman" w:hAnsi="Times New Roman" w:cs="Times New Roman"/>
          <w:noProof/>
          <w:szCs w:val="24"/>
        </w:rPr>
        <w:tab/>
        <w:t xml:space="preserve">Mares, M. L. &amp; Pan, Z. Effects of Sesame Street: A meta-analysis of children’s learning in 15 countries. </w:t>
      </w:r>
      <w:r w:rsidRPr="00154E9F">
        <w:rPr>
          <w:rFonts w:ascii="Times New Roman" w:hAnsi="Times New Roman" w:cs="Times New Roman"/>
          <w:i/>
          <w:iCs/>
          <w:noProof/>
          <w:szCs w:val="24"/>
        </w:rPr>
        <w:t>J. Appl. Dev. Psychol.</w:t>
      </w:r>
      <w:r w:rsidRPr="00154E9F">
        <w:rPr>
          <w:rFonts w:ascii="Times New Roman" w:hAnsi="Times New Roman" w:cs="Times New Roman"/>
          <w:noProof/>
          <w:szCs w:val="24"/>
        </w:rPr>
        <w:t xml:space="preserve"> </w:t>
      </w:r>
      <w:r w:rsidRPr="00154E9F">
        <w:rPr>
          <w:rFonts w:ascii="Times New Roman" w:hAnsi="Times New Roman" w:cs="Times New Roman"/>
          <w:b/>
          <w:bCs/>
          <w:noProof/>
          <w:szCs w:val="24"/>
        </w:rPr>
        <w:t>34</w:t>
      </w:r>
      <w:r w:rsidRPr="00154E9F">
        <w:rPr>
          <w:rFonts w:ascii="Times New Roman" w:hAnsi="Times New Roman" w:cs="Times New Roman"/>
          <w:noProof/>
          <w:szCs w:val="24"/>
        </w:rPr>
        <w:t>, 140–151 (2013).</w:t>
      </w:r>
    </w:p>
    <w:p w14:paraId="42ACD709" w14:textId="77777777" w:rsidR="00154E9F" w:rsidRPr="00154E9F" w:rsidRDefault="00154E9F" w:rsidP="00E75A46">
      <w:pPr>
        <w:widowControl w:val="0"/>
        <w:autoSpaceDE w:val="0"/>
        <w:autoSpaceDN w:val="0"/>
        <w:adjustRightInd w:val="0"/>
        <w:spacing w:after="0" w:line="480" w:lineRule="auto"/>
        <w:ind w:left="640" w:hanging="640"/>
        <w:jc w:val="both"/>
        <w:rPr>
          <w:rFonts w:ascii="Times New Roman" w:hAnsi="Times New Roman" w:cs="Times New Roman"/>
          <w:noProof/>
        </w:rPr>
        <w:pPrChange w:id="11564" w:author="Microsoft account" w:date="2021-05-25T22:50:00Z">
          <w:pPr>
            <w:widowControl w:val="0"/>
            <w:autoSpaceDE w:val="0"/>
            <w:autoSpaceDN w:val="0"/>
            <w:adjustRightInd w:val="0"/>
            <w:spacing w:after="0" w:line="480" w:lineRule="auto"/>
            <w:ind w:left="640" w:hanging="640"/>
          </w:pPr>
        </w:pPrChange>
      </w:pPr>
      <w:r w:rsidRPr="00154E9F">
        <w:rPr>
          <w:rFonts w:ascii="Times New Roman" w:hAnsi="Times New Roman" w:cs="Times New Roman"/>
          <w:noProof/>
          <w:szCs w:val="24"/>
        </w:rPr>
        <w:t>35.</w:t>
      </w:r>
      <w:r w:rsidRPr="00154E9F">
        <w:rPr>
          <w:rFonts w:ascii="Times New Roman" w:hAnsi="Times New Roman" w:cs="Times New Roman"/>
          <w:noProof/>
          <w:szCs w:val="24"/>
        </w:rPr>
        <w:tab/>
        <w:t xml:space="preserve">Noble, K. G., McCandliss, B. D. &amp; Farah, M. J. Socioeconomic gradients predict individual differences in neurocognitive abilities. </w:t>
      </w:r>
      <w:r w:rsidRPr="00154E9F">
        <w:rPr>
          <w:rFonts w:ascii="Times New Roman" w:hAnsi="Times New Roman" w:cs="Times New Roman"/>
          <w:i/>
          <w:iCs/>
          <w:noProof/>
          <w:szCs w:val="24"/>
        </w:rPr>
        <w:t>Developmental Science</w:t>
      </w:r>
      <w:r w:rsidRPr="00154E9F">
        <w:rPr>
          <w:rFonts w:ascii="Times New Roman" w:hAnsi="Times New Roman" w:cs="Times New Roman"/>
          <w:noProof/>
          <w:szCs w:val="24"/>
        </w:rPr>
        <w:t xml:space="preserve"> vol. 10 464–480 (2007).</w:t>
      </w:r>
    </w:p>
    <w:p w14:paraId="7E49DF63" w14:textId="4E3821F0" w:rsidR="0068142C" w:rsidDel="0049283F" w:rsidRDefault="00623D54" w:rsidP="00E75A46">
      <w:pPr>
        <w:spacing w:after="0" w:line="480" w:lineRule="auto"/>
        <w:contextualSpacing/>
        <w:jc w:val="both"/>
        <w:rPr>
          <w:del w:id="11565" w:author="Microsoft account" w:date="2021-05-22T13:58:00Z"/>
          <w:rFonts w:ascii="Times New Roman" w:hAnsi="Times New Roman" w:cs="Times New Roman"/>
          <w:sz w:val="24"/>
          <w:szCs w:val="24"/>
        </w:rPr>
      </w:pPr>
      <w:r w:rsidRPr="00103135">
        <w:rPr>
          <w:rFonts w:ascii="Times New Roman" w:hAnsi="Times New Roman" w:cs="Times New Roman"/>
        </w:rPr>
        <w:fldChar w:fldCharType="end"/>
      </w:r>
    </w:p>
    <w:p w14:paraId="513B690B" w14:textId="5A7AC76E" w:rsidR="00525944" w:rsidRPr="0068142C" w:rsidDel="0049283F" w:rsidRDefault="00525944" w:rsidP="00E75A46">
      <w:pPr>
        <w:spacing w:after="0" w:line="480" w:lineRule="auto"/>
        <w:contextualSpacing/>
        <w:jc w:val="both"/>
        <w:rPr>
          <w:del w:id="11566" w:author="Microsoft account" w:date="2021-05-22T13:58:00Z"/>
          <w:rFonts w:ascii="Times New Roman" w:hAnsi="Times New Roman" w:cs="Times New Roman"/>
          <w:sz w:val="24"/>
          <w:szCs w:val="24"/>
        </w:rPr>
        <w:sectPr w:rsidR="00525944" w:rsidRPr="0068142C" w:rsidDel="0049283F" w:rsidSect="00E75A46">
          <w:pgSz w:w="12240" w:h="15840" w:orient="portrait"/>
          <w:pgMar w:top="1440" w:right="1440" w:bottom="1440" w:left="1440" w:header="720" w:footer="720" w:gutter="0"/>
          <w:cols w:space="720"/>
          <w:docGrid w:linePitch="360"/>
          <w:sectPrChange w:id="11567" w:author="Microsoft account" w:date="2021-05-25T22:44:00Z">
            <w:sectPr w:rsidR="00525944" w:rsidRPr="0068142C" w:rsidDel="0049283F" w:rsidSect="00E75A46">
              <w:pgSz w:w="15840" w:h="12240" w:orient="landscape"/>
              <w:pgMar w:top="1440" w:right="1440" w:bottom="1440" w:left="1440" w:header="720" w:footer="720" w:gutter="0"/>
            </w:sectPr>
          </w:sectPrChange>
        </w:sectPr>
        <w:pPrChange w:id="11568" w:author="Microsoft account" w:date="2021-05-25T22:50:00Z">
          <w:pPr>
            <w:tabs>
              <w:tab w:val="left" w:pos="7589"/>
            </w:tabs>
          </w:pPr>
        </w:pPrChange>
      </w:pPr>
    </w:p>
    <w:p w14:paraId="1D6A5B84" w14:textId="20E79CB5" w:rsidR="00525944" w:rsidRPr="009054A2" w:rsidDel="0049283F" w:rsidRDefault="00525944" w:rsidP="00E75A46">
      <w:pPr>
        <w:spacing w:after="0" w:line="480" w:lineRule="auto"/>
        <w:contextualSpacing/>
        <w:jc w:val="both"/>
        <w:rPr>
          <w:del w:id="11569" w:author="Microsoft account" w:date="2021-05-22T13:58:00Z"/>
          <w:rStyle w:val="fontstyle01"/>
          <w:rFonts w:ascii="Times New Roman" w:hAnsi="Times New Roman" w:cs="Times New Roman"/>
          <w:b/>
          <w:bCs/>
          <w:sz w:val="24"/>
          <w:szCs w:val="24"/>
        </w:rPr>
        <w:pPrChange w:id="11570" w:author="Microsoft account" w:date="2021-05-25T22:50:00Z">
          <w:pPr>
            <w:spacing w:after="0" w:line="240" w:lineRule="auto"/>
            <w:jc w:val="both"/>
          </w:pPr>
        </w:pPrChange>
      </w:pPr>
      <w:moveFromRangeStart w:id="11571" w:author="meshbah rahman" w:date="2021-02-19T21:40:00Z" w:name="move64663273"/>
      <w:moveFrom w:id="11572" w:author="meshbah rahman" w:date="2021-02-19T21:40:00Z">
        <w:del w:id="11573" w:author="Microsoft account" w:date="2021-05-22T13:58:00Z">
          <w:r w:rsidRPr="009054A2" w:rsidDel="0049283F">
            <w:rPr>
              <w:rStyle w:val="fontstyle01"/>
              <w:rFonts w:ascii="Times New Roman" w:hAnsi="Times New Roman" w:cs="Times New Roman"/>
              <w:b/>
              <w:bCs/>
              <w:sz w:val="24"/>
              <w:szCs w:val="24"/>
            </w:rPr>
            <w:delText>Table 1: Comparison of the developmentally on track status for indicated domains between two consecutive MICS survey.</w:delText>
          </w:r>
        </w:del>
      </w:moveFrom>
    </w:p>
    <w:tbl>
      <w:tblPr>
        <w:tblStyle w:val="TableGrid"/>
        <w:tblW w:w="5000" w:type="pct"/>
        <w:tblLook w:val="04A0" w:firstRow="1" w:lastRow="0" w:firstColumn="1" w:lastColumn="0" w:noHBand="0" w:noVBand="1"/>
      </w:tblPr>
      <w:tblGrid>
        <w:gridCol w:w="3116"/>
        <w:gridCol w:w="3117"/>
        <w:gridCol w:w="3117"/>
      </w:tblGrid>
      <w:tr w:rsidR="00EF172F" w:rsidDel="0049283F" w14:paraId="7ECF092A" w14:textId="67DBB0B4" w:rsidTr="00EF172F">
        <w:trPr>
          <w:del w:id="11574" w:author="Microsoft account" w:date="2021-05-22T13:58:00Z"/>
        </w:trPr>
        <w:tc>
          <w:tcPr>
            <w:tcW w:w="1666" w:type="pct"/>
          </w:tcPr>
          <w:p w14:paraId="1445AB7A" w14:textId="1EAA7525" w:rsidR="00EF172F" w:rsidRPr="006771B2" w:rsidDel="0049283F" w:rsidRDefault="00EF172F" w:rsidP="00E75A46">
            <w:pPr>
              <w:spacing w:line="480" w:lineRule="auto"/>
              <w:contextualSpacing/>
              <w:jc w:val="both"/>
              <w:rPr>
                <w:del w:id="11575" w:author="Microsoft account" w:date="2021-05-22T13:58:00Z"/>
                <w:rStyle w:val="fontstyle01"/>
                <w:rFonts w:ascii="Times New Roman" w:hAnsi="Times New Roman" w:cs="Times New Roman"/>
                <w:b/>
                <w:bCs/>
                <w:sz w:val="24"/>
                <w:szCs w:val="24"/>
                <w:lang w:val="en-GB"/>
              </w:rPr>
              <w:pPrChange w:id="11576" w:author="Microsoft account" w:date="2021-05-25T22:50:00Z">
                <w:pPr>
                  <w:jc w:val="both"/>
                </w:pPr>
              </w:pPrChange>
            </w:pPr>
            <w:moveFrom w:id="11577" w:author="meshbah rahman" w:date="2021-02-19T21:40:00Z">
              <w:del w:id="11578" w:author="Microsoft account" w:date="2021-05-22T13:58:00Z">
                <w:r w:rsidRPr="006771B2" w:rsidDel="0049283F">
                  <w:rPr>
                    <w:rStyle w:val="fontstyle01"/>
                    <w:rFonts w:ascii="Times New Roman" w:hAnsi="Times New Roman" w:cs="Times New Roman"/>
                    <w:b/>
                    <w:bCs/>
                    <w:sz w:val="24"/>
                    <w:szCs w:val="24"/>
                  </w:rPr>
                  <w:delText>Domains</w:delText>
                </w:r>
              </w:del>
            </w:moveFrom>
          </w:p>
        </w:tc>
        <w:tc>
          <w:tcPr>
            <w:tcW w:w="1667" w:type="pct"/>
          </w:tcPr>
          <w:p w14:paraId="4FD01699" w14:textId="62FBE094" w:rsidR="00EF172F" w:rsidRPr="006771B2" w:rsidDel="0049283F" w:rsidRDefault="00EF172F" w:rsidP="00E75A46">
            <w:pPr>
              <w:spacing w:line="480" w:lineRule="auto"/>
              <w:contextualSpacing/>
              <w:jc w:val="both"/>
              <w:rPr>
                <w:del w:id="11579" w:author="Microsoft account" w:date="2021-05-22T13:58:00Z"/>
                <w:rStyle w:val="fontstyle01"/>
                <w:rFonts w:ascii="Times New Roman" w:hAnsi="Times New Roman" w:cs="Times New Roman"/>
                <w:b/>
                <w:bCs/>
                <w:sz w:val="24"/>
                <w:szCs w:val="24"/>
                <w:lang w:val="en-GB"/>
              </w:rPr>
              <w:pPrChange w:id="11580" w:author="Microsoft account" w:date="2021-05-25T22:50:00Z">
                <w:pPr>
                  <w:jc w:val="both"/>
                </w:pPr>
              </w:pPrChange>
            </w:pPr>
            <w:moveFrom w:id="11581" w:author="meshbah rahman" w:date="2021-02-19T21:40:00Z">
              <w:del w:id="11582" w:author="Microsoft account" w:date="2021-05-22T13:58:00Z">
                <w:r w:rsidRPr="006771B2" w:rsidDel="0049283F">
                  <w:rPr>
                    <w:rStyle w:val="fontstyle01"/>
                    <w:rFonts w:ascii="Times New Roman" w:hAnsi="Times New Roman" w:cs="Times New Roman"/>
                    <w:b/>
                    <w:bCs/>
                    <w:sz w:val="24"/>
                    <w:szCs w:val="24"/>
                  </w:rPr>
                  <w:delText>2012</w:delText>
                </w:r>
                <w:r w:rsidDel="0049283F">
                  <w:rPr>
                    <w:rStyle w:val="fontstyle01"/>
                    <w:rFonts w:ascii="Times New Roman" w:hAnsi="Times New Roman" w:cs="Times New Roman"/>
                    <w:b/>
                    <w:bCs/>
                    <w:sz w:val="24"/>
                    <w:szCs w:val="24"/>
                  </w:rPr>
                  <w:delText xml:space="preserve"> MICS (%)</w:delText>
                </w:r>
              </w:del>
            </w:moveFrom>
          </w:p>
        </w:tc>
        <w:tc>
          <w:tcPr>
            <w:tcW w:w="1667" w:type="pct"/>
          </w:tcPr>
          <w:p w14:paraId="7CFFDD05" w14:textId="2D99298C" w:rsidR="00EF172F" w:rsidRPr="006771B2" w:rsidDel="0049283F" w:rsidRDefault="00EF172F" w:rsidP="00E75A46">
            <w:pPr>
              <w:spacing w:line="480" w:lineRule="auto"/>
              <w:contextualSpacing/>
              <w:jc w:val="both"/>
              <w:rPr>
                <w:del w:id="11583" w:author="Microsoft account" w:date="2021-05-22T13:58:00Z"/>
                <w:rStyle w:val="fontstyle01"/>
                <w:rFonts w:ascii="Times New Roman" w:hAnsi="Times New Roman" w:cs="Times New Roman"/>
                <w:b/>
                <w:bCs/>
                <w:sz w:val="24"/>
                <w:szCs w:val="24"/>
                <w:lang w:val="en-GB"/>
              </w:rPr>
              <w:pPrChange w:id="11584" w:author="Microsoft account" w:date="2021-05-25T22:50:00Z">
                <w:pPr>
                  <w:jc w:val="both"/>
                </w:pPr>
              </w:pPrChange>
            </w:pPr>
            <w:moveFrom w:id="11585" w:author="meshbah rahman" w:date="2021-02-19T21:40:00Z">
              <w:del w:id="11586" w:author="Microsoft account" w:date="2021-05-22T13:58:00Z">
                <w:r w:rsidRPr="006771B2" w:rsidDel="0049283F">
                  <w:rPr>
                    <w:rStyle w:val="fontstyle01"/>
                    <w:rFonts w:ascii="Times New Roman" w:hAnsi="Times New Roman" w:cs="Times New Roman"/>
                    <w:b/>
                    <w:bCs/>
                    <w:sz w:val="24"/>
                    <w:szCs w:val="24"/>
                  </w:rPr>
                  <w:delText>2019</w:delText>
                </w:r>
                <w:r w:rsidDel="0049283F">
                  <w:rPr>
                    <w:rStyle w:val="fontstyle01"/>
                    <w:rFonts w:ascii="Times New Roman" w:hAnsi="Times New Roman" w:cs="Times New Roman"/>
                    <w:b/>
                    <w:bCs/>
                    <w:sz w:val="24"/>
                    <w:szCs w:val="24"/>
                  </w:rPr>
                  <w:delText xml:space="preserve"> MICS (%)</w:delText>
                </w:r>
              </w:del>
            </w:moveFrom>
          </w:p>
        </w:tc>
      </w:tr>
      <w:tr w:rsidR="00EF172F" w:rsidDel="0049283F" w14:paraId="0DF0179D" w14:textId="71AF4A9B" w:rsidTr="00EF172F">
        <w:trPr>
          <w:del w:id="11587" w:author="Microsoft account" w:date="2021-05-22T13:58:00Z"/>
        </w:trPr>
        <w:tc>
          <w:tcPr>
            <w:tcW w:w="1666" w:type="pct"/>
          </w:tcPr>
          <w:p w14:paraId="679F964D" w14:textId="0EEBDA81" w:rsidR="00EF172F" w:rsidDel="0049283F" w:rsidRDefault="00EF172F" w:rsidP="00E75A46">
            <w:pPr>
              <w:spacing w:line="480" w:lineRule="auto"/>
              <w:contextualSpacing/>
              <w:jc w:val="both"/>
              <w:rPr>
                <w:del w:id="11588" w:author="Microsoft account" w:date="2021-05-22T13:58:00Z"/>
                <w:rStyle w:val="fontstyle01"/>
                <w:rFonts w:ascii="Times New Roman" w:hAnsi="Times New Roman" w:cs="Times New Roman"/>
                <w:sz w:val="24"/>
                <w:szCs w:val="24"/>
                <w:lang w:val="en-GB"/>
              </w:rPr>
              <w:pPrChange w:id="11589" w:author="Microsoft account" w:date="2021-05-25T22:50:00Z">
                <w:pPr>
                  <w:jc w:val="both"/>
                </w:pPr>
              </w:pPrChange>
            </w:pPr>
            <w:moveFrom w:id="11590" w:author="meshbah rahman" w:date="2021-02-19T21:40:00Z">
              <w:del w:id="11591" w:author="Microsoft account" w:date="2021-05-22T13:58:00Z">
                <w:r w:rsidRPr="00E14FA1" w:rsidDel="0049283F">
                  <w:rPr>
                    <w:rStyle w:val="fontstyle01"/>
                    <w:rFonts w:ascii="Times New Roman" w:hAnsi="Times New Roman" w:cs="Times New Roman"/>
                    <w:sz w:val="24"/>
                    <w:szCs w:val="24"/>
                  </w:rPr>
                  <w:delText>Literacy</w:delText>
                </w:r>
                <w:r w:rsidDel="0049283F">
                  <w:rPr>
                    <w:rStyle w:val="fontstyle01"/>
                    <w:rFonts w:ascii="Times New Roman" w:hAnsi="Times New Roman" w:cs="Times New Roman"/>
                    <w:sz w:val="24"/>
                    <w:szCs w:val="24"/>
                  </w:rPr>
                  <w:delText>-</w:delText>
                </w:r>
                <w:r w:rsidRPr="00E14FA1" w:rsidDel="0049283F">
                  <w:rPr>
                    <w:rStyle w:val="fontstyle01"/>
                    <w:rFonts w:ascii="Times New Roman" w:hAnsi="Times New Roman" w:cs="Times New Roman"/>
                    <w:sz w:val="24"/>
                    <w:szCs w:val="24"/>
                  </w:rPr>
                  <w:delText>numeracy</w:delText>
                </w:r>
              </w:del>
            </w:moveFrom>
          </w:p>
        </w:tc>
        <w:tc>
          <w:tcPr>
            <w:tcW w:w="1667" w:type="pct"/>
          </w:tcPr>
          <w:p w14:paraId="70560686" w14:textId="35042228" w:rsidR="00EF172F" w:rsidDel="0049283F" w:rsidRDefault="00EF172F" w:rsidP="00E75A46">
            <w:pPr>
              <w:spacing w:line="480" w:lineRule="auto"/>
              <w:contextualSpacing/>
              <w:jc w:val="both"/>
              <w:rPr>
                <w:del w:id="11592" w:author="Microsoft account" w:date="2021-05-22T13:58:00Z"/>
                <w:rStyle w:val="fontstyle01"/>
                <w:rFonts w:ascii="Times New Roman" w:hAnsi="Times New Roman" w:cs="Times New Roman"/>
                <w:sz w:val="24"/>
                <w:szCs w:val="24"/>
                <w:lang w:val="en-GB"/>
              </w:rPr>
              <w:pPrChange w:id="11593" w:author="Microsoft account" w:date="2021-05-25T22:50:00Z">
                <w:pPr>
                  <w:jc w:val="both"/>
                </w:pPr>
              </w:pPrChange>
            </w:pPr>
            <w:moveFrom w:id="11594" w:author="meshbah rahman" w:date="2021-02-19T21:40:00Z">
              <w:del w:id="11595" w:author="Microsoft account" w:date="2021-05-22T13:58:00Z">
                <w:r w:rsidDel="0049283F">
                  <w:rPr>
                    <w:rStyle w:val="fontstyle01"/>
                    <w:rFonts w:ascii="Times New Roman" w:hAnsi="Times New Roman" w:cs="Times New Roman"/>
                    <w:sz w:val="24"/>
                    <w:szCs w:val="24"/>
                  </w:rPr>
                  <w:delText>21.2</w:delText>
                </w:r>
              </w:del>
            </w:moveFrom>
          </w:p>
        </w:tc>
        <w:tc>
          <w:tcPr>
            <w:tcW w:w="1667" w:type="pct"/>
          </w:tcPr>
          <w:p w14:paraId="2F453ADE" w14:textId="46EC48BD" w:rsidR="00EF172F" w:rsidDel="0049283F" w:rsidRDefault="00EF172F" w:rsidP="00E75A46">
            <w:pPr>
              <w:spacing w:line="480" w:lineRule="auto"/>
              <w:contextualSpacing/>
              <w:jc w:val="both"/>
              <w:rPr>
                <w:del w:id="11596" w:author="Microsoft account" w:date="2021-05-22T13:58:00Z"/>
                <w:rStyle w:val="fontstyle01"/>
                <w:rFonts w:ascii="Times New Roman" w:hAnsi="Times New Roman" w:cs="Times New Roman"/>
                <w:sz w:val="24"/>
                <w:szCs w:val="24"/>
                <w:lang w:val="en-GB"/>
              </w:rPr>
              <w:pPrChange w:id="11597" w:author="Microsoft account" w:date="2021-05-25T22:50:00Z">
                <w:pPr>
                  <w:jc w:val="both"/>
                </w:pPr>
              </w:pPrChange>
            </w:pPr>
            <w:moveFrom w:id="11598" w:author="meshbah rahman" w:date="2021-02-19T21:40:00Z">
              <w:del w:id="11599" w:author="Microsoft account" w:date="2021-05-22T13:58:00Z">
                <w:r w:rsidDel="0049283F">
                  <w:rPr>
                    <w:rStyle w:val="fontstyle01"/>
                    <w:rFonts w:ascii="Times New Roman" w:hAnsi="Times New Roman" w:cs="Times New Roman"/>
                    <w:sz w:val="24"/>
                    <w:szCs w:val="24"/>
                  </w:rPr>
                  <w:delText>28.8</w:delText>
                </w:r>
              </w:del>
            </w:moveFrom>
          </w:p>
        </w:tc>
      </w:tr>
      <w:tr w:rsidR="00EF172F" w:rsidDel="0049283F" w14:paraId="1276E13F" w14:textId="484AA32B" w:rsidTr="00EF172F">
        <w:trPr>
          <w:del w:id="11600" w:author="Microsoft account" w:date="2021-05-22T13:58:00Z"/>
        </w:trPr>
        <w:tc>
          <w:tcPr>
            <w:tcW w:w="1666" w:type="pct"/>
          </w:tcPr>
          <w:p w14:paraId="4EC6A805" w14:textId="3911CBF5" w:rsidR="00EF172F" w:rsidDel="0049283F" w:rsidRDefault="00EF172F" w:rsidP="00E75A46">
            <w:pPr>
              <w:spacing w:line="480" w:lineRule="auto"/>
              <w:contextualSpacing/>
              <w:jc w:val="both"/>
              <w:rPr>
                <w:del w:id="11601" w:author="Microsoft account" w:date="2021-05-22T13:58:00Z"/>
                <w:rStyle w:val="fontstyle01"/>
                <w:rFonts w:ascii="Times New Roman" w:hAnsi="Times New Roman" w:cs="Times New Roman"/>
                <w:sz w:val="24"/>
                <w:szCs w:val="24"/>
                <w:lang w:val="en-GB"/>
              </w:rPr>
              <w:pPrChange w:id="11602" w:author="Microsoft account" w:date="2021-05-25T22:50:00Z">
                <w:pPr>
                  <w:jc w:val="both"/>
                </w:pPr>
              </w:pPrChange>
            </w:pPr>
            <w:moveFrom w:id="11603" w:author="meshbah rahman" w:date="2021-02-19T21:40:00Z">
              <w:del w:id="11604" w:author="Microsoft account" w:date="2021-05-22T13:58:00Z">
                <w:r w:rsidRPr="00E14FA1" w:rsidDel="0049283F">
                  <w:rPr>
                    <w:rStyle w:val="fontstyle01"/>
                    <w:rFonts w:ascii="Times New Roman" w:hAnsi="Times New Roman" w:cs="Times New Roman"/>
                    <w:sz w:val="24"/>
                    <w:szCs w:val="24"/>
                  </w:rPr>
                  <w:delText>Physical</w:delText>
                </w:r>
              </w:del>
            </w:moveFrom>
          </w:p>
        </w:tc>
        <w:tc>
          <w:tcPr>
            <w:tcW w:w="1667" w:type="pct"/>
          </w:tcPr>
          <w:p w14:paraId="36289452" w14:textId="3D187225" w:rsidR="00EF172F" w:rsidDel="0049283F" w:rsidRDefault="00EF172F" w:rsidP="00E75A46">
            <w:pPr>
              <w:spacing w:line="480" w:lineRule="auto"/>
              <w:contextualSpacing/>
              <w:jc w:val="both"/>
              <w:rPr>
                <w:del w:id="11605" w:author="Microsoft account" w:date="2021-05-22T13:58:00Z"/>
                <w:rStyle w:val="fontstyle01"/>
                <w:rFonts w:ascii="Times New Roman" w:hAnsi="Times New Roman" w:cs="Times New Roman"/>
                <w:sz w:val="24"/>
                <w:szCs w:val="24"/>
                <w:lang w:val="en-GB"/>
              </w:rPr>
              <w:pPrChange w:id="11606" w:author="Microsoft account" w:date="2021-05-25T22:50:00Z">
                <w:pPr>
                  <w:jc w:val="both"/>
                </w:pPr>
              </w:pPrChange>
            </w:pPr>
            <w:moveFrom w:id="11607" w:author="meshbah rahman" w:date="2021-02-19T21:40:00Z">
              <w:del w:id="11608" w:author="Microsoft account" w:date="2021-05-22T13:58:00Z">
                <w:r w:rsidDel="0049283F">
                  <w:rPr>
                    <w:rStyle w:val="fontstyle01"/>
                    <w:rFonts w:ascii="Times New Roman" w:hAnsi="Times New Roman" w:cs="Times New Roman"/>
                    <w:sz w:val="24"/>
                    <w:szCs w:val="24"/>
                  </w:rPr>
                  <w:delText>92.2</w:delText>
                </w:r>
              </w:del>
            </w:moveFrom>
          </w:p>
        </w:tc>
        <w:tc>
          <w:tcPr>
            <w:tcW w:w="1667" w:type="pct"/>
          </w:tcPr>
          <w:p w14:paraId="4DCED2B9" w14:textId="3AFAF30A" w:rsidR="00EF172F" w:rsidDel="0049283F" w:rsidRDefault="00EF172F" w:rsidP="00E75A46">
            <w:pPr>
              <w:spacing w:line="480" w:lineRule="auto"/>
              <w:contextualSpacing/>
              <w:jc w:val="both"/>
              <w:rPr>
                <w:del w:id="11609" w:author="Microsoft account" w:date="2021-05-22T13:58:00Z"/>
                <w:rStyle w:val="fontstyle01"/>
                <w:rFonts w:ascii="Times New Roman" w:hAnsi="Times New Roman" w:cs="Times New Roman"/>
                <w:sz w:val="24"/>
                <w:szCs w:val="24"/>
                <w:lang w:val="en-GB"/>
              </w:rPr>
              <w:pPrChange w:id="11610" w:author="Microsoft account" w:date="2021-05-25T22:50:00Z">
                <w:pPr>
                  <w:jc w:val="both"/>
                </w:pPr>
              </w:pPrChange>
            </w:pPr>
            <w:moveFrom w:id="11611" w:author="meshbah rahman" w:date="2021-02-19T21:40:00Z">
              <w:del w:id="11612" w:author="Microsoft account" w:date="2021-05-22T13:58:00Z">
                <w:r w:rsidDel="0049283F">
                  <w:rPr>
                    <w:rStyle w:val="fontstyle01"/>
                    <w:rFonts w:ascii="Times New Roman" w:hAnsi="Times New Roman" w:cs="Times New Roman"/>
                    <w:sz w:val="24"/>
                    <w:szCs w:val="24"/>
                  </w:rPr>
                  <w:delText>98.4</w:delText>
                </w:r>
              </w:del>
            </w:moveFrom>
          </w:p>
        </w:tc>
      </w:tr>
      <w:tr w:rsidR="00EF172F" w:rsidDel="0049283F" w14:paraId="41009608" w14:textId="02F1D013" w:rsidTr="00EF172F">
        <w:trPr>
          <w:del w:id="11613" w:author="Microsoft account" w:date="2021-05-22T13:58:00Z"/>
        </w:trPr>
        <w:tc>
          <w:tcPr>
            <w:tcW w:w="1666" w:type="pct"/>
          </w:tcPr>
          <w:p w14:paraId="75ABDFC9" w14:textId="3E1329A3" w:rsidR="00EF172F" w:rsidDel="0049283F" w:rsidRDefault="00EF172F" w:rsidP="00E75A46">
            <w:pPr>
              <w:spacing w:line="480" w:lineRule="auto"/>
              <w:contextualSpacing/>
              <w:jc w:val="both"/>
              <w:rPr>
                <w:del w:id="11614" w:author="Microsoft account" w:date="2021-05-22T13:58:00Z"/>
                <w:rStyle w:val="fontstyle01"/>
                <w:rFonts w:ascii="Times New Roman" w:hAnsi="Times New Roman" w:cs="Times New Roman"/>
                <w:sz w:val="24"/>
                <w:szCs w:val="24"/>
                <w:lang w:val="en-GB"/>
              </w:rPr>
              <w:pPrChange w:id="11615" w:author="Microsoft account" w:date="2021-05-25T22:50:00Z">
                <w:pPr>
                  <w:jc w:val="both"/>
                </w:pPr>
              </w:pPrChange>
            </w:pPr>
            <w:moveFrom w:id="11616" w:author="meshbah rahman" w:date="2021-02-19T21:40:00Z">
              <w:del w:id="11617" w:author="Microsoft account" w:date="2021-05-22T13:58:00Z">
                <w:r w:rsidRPr="00E14FA1" w:rsidDel="0049283F">
                  <w:rPr>
                    <w:rStyle w:val="fontstyle01"/>
                    <w:rFonts w:ascii="Times New Roman" w:hAnsi="Times New Roman" w:cs="Times New Roman"/>
                    <w:sz w:val="24"/>
                    <w:szCs w:val="24"/>
                  </w:rPr>
                  <w:delText>Social</w:delText>
                </w:r>
                <w:r w:rsidDel="0049283F">
                  <w:rPr>
                    <w:rStyle w:val="fontstyle01"/>
                    <w:rFonts w:ascii="Times New Roman" w:hAnsi="Times New Roman" w:cs="Times New Roman"/>
                    <w:sz w:val="24"/>
                    <w:szCs w:val="24"/>
                  </w:rPr>
                  <w:delText>-</w:delText>
                </w:r>
                <w:r w:rsidRPr="00E14FA1" w:rsidDel="0049283F">
                  <w:rPr>
                    <w:rStyle w:val="fontstyle01"/>
                    <w:rFonts w:ascii="Times New Roman" w:hAnsi="Times New Roman" w:cs="Times New Roman"/>
                    <w:sz w:val="24"/>
                    <w:szCs w:val="24"/>
                  </w:rPr>
                  <w:delText>Emotional</w:delText>
                </w:r>
              </w:del>
            </w:moveFrom>
          </w:p>
        </w:tc>
        <w:tc>
          <w:tcPr>
            <w:tcW w:w="1667" w:type="pct"/>
          </w:tcPr>
          <w:p w14:paraId="5DB5212C" w14:textId="7A9359D2" w:rsidR="00EF172F" w:rsidDel="0049283F" w:rsidRDefault="00EF172F" w:rsidP="00E75A46">
            <w:pPr>
              <w:spacing w:line="480" w:lineRule="auto"/>
              <w:contextualSpacing/>
              <w:jc w:val="both"/>
              <w:rPr>
                <w:del w:id="11618" w:author="Microsoft account" w:date="2021-05-22T13:58:00Z"/>
                <w:rStyle w:val="fontstyle01"/>
                <w:rFonts w:ascii="Times New Roman" w:hAnsi="Times New Roman" w:cs="Times New Roman"/>
                <w:sz w:val="24"/>
                <w:szCs w:val="24"/>
                <w:lang w:val="en-GB"/>
              </w:rPr>
              <w:pPrChange w:id="11619" w:author="Microsoft account" w:date="2021-05-25T22:50:00Z">
                <w:pPr>
                  <w:jc w:val="both"/>
                </w:pPr>
              </w:pPrChange>
            </w:pPr>
            <w:moveFrom w:id="11620" w:author="meshbah rahman" w:date="2021-02-19T21:40:00Z">
              <w:del w:id="11621" w:author="Microsoft account" w:date="2021-05-22T13:58:00Z">
                <w:r w:rsidDel="0049283F">
                  <w:rPr>
                    <w:rStyle w:val="fontstyle01"/>
                    <w:rFonts w:ascii="Times New Roman" w:hAnsi="Times New Roman" w:cs="Times New Roman"/>
                    <w:sz w:val="24"/>
                    <w:szCs w:val="24"/>
                  </w:rPr>
                  <w:delText>68.4</w:delText>
                </w:r>
              </w:del>
            </w:moveFrom>
          </w:p>
        </w:tc>
        <w:tc>
          <w:tcPr>
            <w:tcW w:w="1667" w:type="pct"/>
          </w:tcPr>
          <w:p w14:paraId="08C67845" w14:textId="02E76A9E" w:rsidR="00EF172F" w:rsidDel="0049283F" w:rsidRDefault="00EF172F" w:rsidP="00E75A46">
            <w:pPr>
              <w:spacing w:line="480" w:lineRule="auto"/>
              <w:contextualSpacing/>
              <w:jc w:val="both"/>
              <w:rPr>
                <w:del w:id="11622" w:author="Microsoft account" w:date="2021-05-22T13:58:00Z"/>
                <w:rStyle w:val="fontstyle01"/>
                <w:rFonts w:ascii="Times New Roman" w:hAnsi="Times New Roman" w:cs="Times New Roman"/>
                <w:sz w:val="24"/>
                <w:szCs w:val="24"/>
                <w:lang w:val="en-GB"/>
              </w:rPr>
              <w:pPrChange w:id="11623" w:author="Microsoft account" w:date="2021-05-25T22:50:00Z">
                <w:pPr>
                  <w:jc w:val="both"/>
                </w:pPr>
              </w:pPrChange>
            </w:pPr>
            <w:moveFrom w:id="11624" w:author="meshbah rahman" w:date="2021-02-19T21:40:00Z">
              <w:del w:id="11625" w:author="Microsoft account" w:date="2021-05-22T13:58:00Z">
                <w:r w:rsidDel="0049283F">
                  <w:rPr>
                    <w:rStyle w:val="fontstyle01"/>
                    <w:rFonts w:ascii="Times New Roman" w:hAnsi="Times New Roman" w:cs="Times New Roman"/>
                    <w:sz w:val="24"/>
                    <w:szCs w:val="24"/>
                  </w:rPr>
                  <w:delText>72.7</w:delText>
                </w:r>
              </w:del>
            </w:moveFrom>
          </w:p>
        </w:tc>
      </w:tr>
      <w:tr w:rsidR="00EF172F" w:rsidDel="0049283F" w14:paraId="3F32708E" w14:textId="276E8B57" w:rsidTr="00EF172F">
        <w:trPr>
          <w:del w:id="11626" w:author="Microsoft account" w:date="2021-05-22T13:58:00Z"/>
        </w:trPr>
        <w:tc>
          <w:tcPr>
            <w:tcW w:w="1666" w:type="pct"/>
          </w:tcPr>
          <w:p w14:paraId="4E8875C4" w14:textId="43C78680" w:rsidR="00EF172F" w:rsidDel="0049283F" w:rsidRDefault="00EF172F" w:rsidP="00E75A46">
            <w:pPr>
              <w:spacing w:line="480" w:lineRule="auto"/>
              <w:contextualSpacing/>
              <w:jc w:val="both"/>
              <w:rPr>
                <w:del w:id="11627" w:author="Microsoft account" w:date="2021-05-22T13:58:00Z"/>
                <w:rStyle w:val="fontstyle01"/>
                <w:rFonts w:ascii="Times New Roman" w:hAnsi="Times New Roman" w:cs="Times New Roman"/>
                <w:sz w:val="24"/>
                <w:szCs w:val="24"/>
                <w:lang w:val="en-GB"/>
              </w:rPr>
              <w:pPrChange w:id="11628" w:author="Microsoft account" w:date="2021-05-25T22:50:00Z">
                <w:pPr>
                  <w:jc w:val="both"/>
                </w:pPr>
              </w:pPrChange>
            </w:pPr>
            <w:moveFrom w:id="11629" w:author="meshbah rahman" w:date="2021-02-19T21:40:00Z">
              <w:del w:id="11630" w:author="Microsoft account" w:date="2021-05-22T13:58:00Z">
                <w:r w:rsidRPr="00E14FA1" w:rsidDel="0049283F">
                  <w:rPr>
                    <w:rStyle w:val="fontstyle01"/>
                    <w:rFonts w:ascii="Times New Roman" w:hAnsi="Times New Roman" w:cs="Times New Roman"/>
                    <w:sz w:val="24"/>
                    <w:szCs w:val="24"/>
                  </w:rPr>
                  <w:delText>Learning</w:delText>
                </w:r>
              </w:del>
            </w:moveFrom>
          </w:p>
        </w:tc>
        <w:tc>
          <w:tcPr>
            <w:tcW w:w="1667" w:type="pct"/>
          </w:tcPr>
          <w:p w14:paraId="641AB745" w14:textId="3624D57F" w:rsidR="00EF172F" w:rsidDel="0049283F" w:rsidRDefault="00EF172F" w:rsidP="00E75A46">
            <w:pPr>
              <w:spacing w:line="480" w:lineRule="auto"/>
              <w:contextualSpacing/>
              <w:jc w:val="both"/>
              <w:rPr>
                <w:del w:id="11631" w:author="Microsoft account" w:date="2021-05-22T13:58:00Z"/>
                <w:rStyle w:val="fontstyle01"/>
                <w:rFonts w:ascii="Times New Roman" w:hAnsi="Times New Roman" w:cs="Times New Roman"/>
                <w:sz w:val="24"/>
                <w:szCs w:val="24"/>
                <w:lang w:val="en-GB"/>
              </w:rPr>
              <w:pPrChange w:id="11632" w:author="Microsoft account" w:date="2021-05-25T22:50:00Z">
                <w:pPr>
                  <w:jc w:val="both"/>
                </w:pPr>
              </w:pPrChange>
            </w:pPr>
            <w:moveFrom w:id="11633" w:author="meshbah rahman" w:date="2021-02-19T21:40:00Z">
              <w:del w:id="11634" w:author="Microsoft account" w:date="2021-05-22T13:58:00Z">
                <w:r w:rsidDel="0049283F">
                  <w:rPr>
                    <w:rStyle w:val="fontstyle01"/>
                    <w:rFonts w:ascii="Times New Roman" w:hAnsi="Times New Roman" w:cs="Times New Roman"/>
                    <w:sz w:val="24"/>
                    <w:szCs w:val="24"/>
                  </w:rPr>
                  <w:delText>87.5</w:delText>
                </w:r>
              </w:del>
            </w:moveFrom>
          </w:p>
        </w:tc>
        <w:tc>
          <w:tcPr>
            <w:tcW w:w="1667" w:type="pct"/>
          </w:tcPr>
          <w:p w14:paraId="6FF5AE73" w14:textId="4D3FE630" w:rsidR="00EF172F" w:rsidDel="0049283F" w:rsidRDefault="00EF172F" w:rsidP="00E75A46">
            <w:pPr>
              <w:spacing w:line="480" w:lineRule="auto"/>
              <w:contextualSpacing/>
              <w:jc w:val="both"/>
              <w:rPr>
                <w:del w:id="11635" w:author="Microsoft account" w:date="2021-05-22T13:58:00Z"/>
                <w:rStyle w:val="fontstyle01"/>
                <w:rFonts w:ascii="Times New Roman" w:hAnsi="Times New Roman" w:cs="Times New Roman"/>
                <w:sz w:val="24"/>
                <w:szCs w:val="24"/>
                <w:lang w:val="en-GB"/>
              </w:rPr>
              <w:pPrChange w:id="11636" w:author="Microsoft account" w:date="2021-05-25T22:50:00Z">
                <w:pPr>
                  <w:jc w:val="both"/>
                </w:pPr>
              </w:pPrChange>
            </w:pPr>
            <w:moveFrom w:id="11637" w:author="meshbah rahman" w:date="2021-02-19T21:40:00Z">
              <w:del w:id="11638" w:author="Microsoft account" w:date="2021-05-22T13:58:00Z">
                <w:r w:rsidDel="0049283F">
                  <w:rPr>
                    <w:rStyle w:val="fontstyle01"/>
                    <w:rFonts w:ascii="Times New Roman" w:hAnsi="Times New Roman" w:cs="Times New Roman"/>
                    <w:sz w:val="24"/>
                    <w:szCs w:val="24"/>
                  </w:rPr>
                  <w:delText>91.4</w:delText>
                </w:r>
              </w:del>
            </w:moveFrom>
          </w:p>
        </w:tc>
      </w:tr>
    </w:tbl>
    <w:p w14:paraId="0D14DE51" w14:textId="56E46285" w:rsidR="00525944" w:rsidRPr="00C366C3" w:rsidDel="0049283F" w:rsidRDefault="00525944" w:rsidP="00E75A46">
      <w:pPr>
        <w:spacing w:after="0" w:line="480" w:lineRule="auto"/>
        <w:contextualSpacing/>
        <w:jc w:val="both"/>
        <w:rPr>
          <w:del w:id="11639" w:author="Microsoft account" w:date="2021-05-22T13:58:00Z"/>
          <w:rStyle w:val="fontstyle01"/>
          <w:rFonts w:ascii="Times New Roman" w:hAnsi="Times New Roman" w:cs="Times New Roman"/>
          <w:sz w:val="24"/>
          <w:szCs w:val="24"/>
        </w:rPr>
        <w:pPrChange w:id="11640" w:author="Microsoft account" w:date="2021-05-25T22:50:00Z">
          <w:pPr>
            <w:spacing w:after="0" w:line="240" w:lineRule="auto"/>
            <w:jc w:val="both"/>
          </w:pPr>
        </w:pPrChange>
      </w:pPr>
    </w:p>
    <w:moveFromRangeEnd w:id="11571"/>
    <w:p w14:paraId="74A17E06" w14:textId="32456323" w:rsidR="00525944" w:rsidDel="0049283F" w:rsidRDefault="00525944" w:rsidP="00E75A46">
      <w:pPr>
        <w:spacing w:after="0" w:line="480" w:lineRule="auto"/>
        <w:contextualSpacing/>
        <w:jc w:val="both"/>
        <w:rPr>
          <w:del w:id="11641" w:author="Microsoft account" w:date="2021-05-22T13:58:00Z"/>
          <w:rStyle w:val="fontstyle01"/>
          <w:rFonts w:ascii="Times New Roman" w:hAnsi="Times New Roman" w:cs="Times New Roman"/>
          <w:b/>
          <w:bCs/>
          <w:sz w:val="24"/>
          <w:szCs w:val="24"/>
        </w:rPr>
        <w:pPrChange w:id="11642" w:author="Microsoft account" w:date="2021-05-25T22:50:00Z">
          <w:pPr>
            <w:spacing w:after="0" w:line="240" w:lineRule="auto"/>
            <w:jc w:val="both"/>
          </w:pPr>
        </w:pPrChange>
      </w:pPr>
    </w:p>
    <w:tbl>
      <w:tblPr>
        <w:tblStyle w:val="TableGrid"/>
        <w:tblW w:w="5000" w:type="pct"/>
        <w:tblLook w:val="04A0" w:firstRow="1" w:lastRow="0" w:firstColumn="1" w:lastColumn="0" w:noHBand="0" w:noVBand="1"/>
      </w:tblPr>
      <w:tblGrid>
        <w:gridCol w:w="9350"/>
      </w:tblGrid>
      <w:tr w:rsidR="00525944" w:rsidRPr="00520622" w:rsidDel="0049283F" w14:paraId="4B4F5DAE" w14:textId="4736C5BC" w:rsidTr="00343D17">
        <w:trPr>
          <w:del w:id="11643" w:author="Microsoft account" w:date="2021-05-22T13:58:00Z"/>
        </w:trPr>
        <w:tc>
          <w:tcPr>
            <w:tcW w:w="12950" w:type="dxa"/>
          </w:tcPr>
          <w:p w14:paraId="726C99A6" w14:textId="4C57E2D1" w:rsidR="00525944" w:rsidRPr="00343D17" w:rsidDel="0049283F" w:rsidRDefault="00343D17" w:rsidP="00E75A46">
            <w:pPr>
              <w:spacing w:line="480" w:lineRule="auto"/>
              <w:contextualSpacing/>
              <w:jc w:val="both"/>
              <w:rPr>
                <w:del w:id="11644" w:author="Microsoft account" w:date="2021-05-22T13:58:00Z"/>
                <w:rFonts w:ascii="Times New Roman" w:hAnsi="Times New Roman" w:cs="Times New Roman"/>
                <w:b/>
                <w:bCs/>
                <w:sz w:val="24"/>
                <w:szCs w:val="24"/>
              </w:rPr>
              <w:pPrChange w:id="11645" w:author="Microsoft account" w:date="2021-05-25T22:50:00Z">
                <w:pPr>
                  <w:jc w:val="center"/>
                </w:pPr>
              </w:pPrChange>
            </w:pPr>
            <w:del w:id="11646" w:author="Microsoft account" w:date="2021-05-22T13:58:00Z">
              <w:r w:rsidDel="0049283F">
                <w:rPr>
                  <w:noProof/>
                </w:rPr>
                <w:drawing>
                  <wp:inline distT="0" distB="0" distL="0" distR="0" wp14:anchorId="69566F6E" wp14:editId="1668AD06">
                    <wp:extent cx="5665076" cy="3815255"/>
                    <wp:effectExtent l="0" t="0" r="12065" b="1397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tc>
      </w:tr>
      <w:tr w:rsidR="00525944" w:rsidRPr="00520622" w:rsidDel="0049283F" w14:paraId="5B822095" w14:textId="3CB627F3" w:rsidTr="00343D17">
        <w:trPr>
          <w:del w:id="11647" w:author="Microsoft account" w:date="2021-05-22T13:58:00Z"/>
        </w:trPr>
        <w:tc>
          <w:tcPr>
            <w:tcW w:w="12950" w:type="dxa"/>
          </w:tcPr>
          <w:p w14:paraId="3EC9B719" w14:textId="648E288A" w:rsidR="00525944" w:rsidRPr="00520622" w:rsidDel="0049283F" w:rsidRDefault="00525944" w:rsidP="00E75A46">
            <w:pPr>
              <w:spacing w:line="480" w:lineRule="auto"/>
              <w:contextualSpacing/>
              <w:jc w:val="both"/>
              <w:rPr>
                <w:del w:id="11648" w:author="Microsoft account" w:date="2021-05-22T13:58:00Z"/>
                <w:rFonts w:ascii="Times New Roman" w:hAnsi="Times New Roman" w:cs="Times New Roman"/>
                <w:b/>
                <w:sz w:val="24"/>
                <w:szCs w:val="24"/>
              </w:rPr>
              <w:pPrChange w:id="11649" w:author="Microsoft account" w:date="2021-05-25T22:50:00Z">
                <w:pPr>
                  <w:jc w:val="both"/>
                </w:pPr>
              </w:pPrChange>
            </w:pPr>
            <w:del w:id="11650" w:author="Microsoft account" w:date="2021-05-22T13:58:00Z">
              <w:r w:rsidRPr="00520622" w:rsidDel="0049283F">
                <w:rPr>
                  <w:rFonts w:ascii="Times New Roman" w:hAnsi="Times New Roman" w:cs="Times New Roman"/>
                  <w:b/>
                  <w:sz w:val="24"/>
                  <w:szCs w:val="24"/>
                </w:rPr>
                <w:delText>Fig 1. Distribution of developmental status of children by different survey years.</w:delText>
              </w:r>
            </w:del>
          </w:p>
        </w:tc>
      </w:tr>
    </w:tbl>
    <w:p w14:paraId="0DAD1229" w14:textId="33276BBF" w:rsidR="00CE1D86" w:rsidDel="0049283F" w:rsidRDefault="00CE1D86" w:rsidP="00E75A46">
      <w:pPr>
        <w:spacing w:after="0" w:line="480" w:lineRule="auto"/>
        <w:contextualSpacing/>
        <w:jc w:val="both"/>
        <w:rPr>
          <w:del w:id="11651" w:author="Microsoft account" w:date="2021-05-22T13:58:00Z"/>
          <w:rFonts w:ascii="Times New Roman" w:hAnsi="Times New Roman" w:cs="Times New Roman"/>
          <w:color w:val="FF0000"/>
          <w:sz w:val="24"/>
          <w:szCs w:val="24"/>
        </w:rPr>
        <w:pPrChange w:id="11652" w:author="Microsoft account" w:date="2021-05-25T22:50:00Z">
          <w:pPr>
            <w:jc w:val="both"/>
          </w:pPr>
        </w:pPrChange>
      </w:pPr>
    </w:p>
    <w:p w14:paraId="497D1268" w14:textId="37D55459" w:rsidR="00CE1D86" w:rsidDel="0049283F" w:rsidRDefault="00CE1D86" w:rsidP="00E75A46">
      <w:pPr>
        <w:spacing w:after="0" w:line="480" w:lineRule="auto"/>
        <w:contextualSpacing/>
        <w:jc w:val="both"/>
        <w:rPr>
          <w:del w:id="11653" w:author="Microsoft account" w:date="2021-05-22T13:58:00Z"/>
          <w:rFonts w:ascii="Times New Roman" w:hAnsi="Times New Roman" w:cs="Times New Roman"/>
          <w:color w:val="FF0000"/>
          <w:sz w:val="24"/>
          <w:szCs w:val="24"/>
        </w:rPr>
        <w:pPrChange w:id="11654" w:author="Microsoft account" w:date="2021-05-25T22:50:00Z">
          <w:pPr>
            <w:jc w:val="both"/>
          </w:pPr>
        </w:pPrChange>
      </w:pPr>
      <w:del w:id="11655" w:author="Microsoft account" w:date="2021-05-22T13:58:00Z">
        <w:r w:rsidDel="0049283F">
          <w:rPr>
            <w:rFonts w:ascii="Times New Roman" w:hAnsi="Times New Roman" w:cs="Times New Roman"/>
            <w:color w:val="FF0000"/>
            <w:sz w:val="24"/>
            <w:szCs w:val="24"/>
          </w:rPr>
          <w:br w:type="page"/>
        </w:r>
      </w:del>
    </w:p>
    <w:p w14:paraId="439E7075" w14:textId="5AB29163" w:rsidR="00525944" w:rsidRPr="00135946" w:rsidDel="0049283F" w:rsidRDefault="00525944" w:rsidP="00E75A46">
      <w:pPr>
        <w:spacing w:after="0" w:line="480" w:lineRule="auto"/>
        <w:contextualSpacing/>
        <w:jc w:val="both"/>
        <w:rPr>
          <w:del w:id="11656" w:author="Microsoft account" w:date="2021-05-22T13:58:00Z"/>
          <w:rFonts w:ascii="Times New Roman" w:hAnsi="Times New Roman" w:cs="Times New Roman"/>
          <w:b/>
          <w:sz w:val="24"/>
          <w:szCs w:val="24"/>
        </w:rPr>
        <w:pPrChange w:id="11657" w:author="Microsoft account" w:date="2021-05-25T22:50:00Z">
          <w:pPr>
            <w:spacing w:after="0" w:line="240" w:lineRule="auto"/>
            <w:jc w:val="both"/>
          </w:pPr>
        </w:pPrChange>
      </w:pPr>
      <w:moveFromRangeStart w:id="11658" w:author="meshbah rahman" w:date="2021-02-19T22:43:00Z" w:name="move64667004"/>
      <w:moveFrom w:id="11659" w:author="meshbah rahman" w:date="2021-02-19T22:43:00Z">
        <w:del w:id="11660" w:author="Microsoft account" w:date="2021-05-22T13:58:00Z">
          <w:r w:rsidRPr="00520622" w:rsidDel="0049283F">
            <w:rPr>
              <w:rFonts w:ascii="Times New Roman" w:hAnsi="Times New Roman" w:cs="Times New Roman"/>
              <w:b/>
              <w:sz w:val="24"/>
              <w:szCs w:val="24"/>
            </w:rPr>
            <w:delText>Table.</w:delText>
          </w:r>
          <w:r w:rsidDel="0049283F">
            <w:rPr>
              <w:rFonts w:ascii="Times New Roman" w:hAnsi="Times New Roman" w:cs="Times New Roman"/>
              <w:b/>
              <w:sz w:val="24"/>
              <w:szCs w:val="24"/>
            </w:rPr>
            <w:delText>2</w:delText>
          </w:r>
          <w:r w:rsidRPr="00520622" w:rsidDel="0049283F">
            <w:rPr>
              <w:rFonts w:ascii="Times New Roman" w:hAnsi="Times New Roman" w:cs="Times New Roman"/>
              <w:b/>
              <w:sz w:val="24"/>
              <w:szCs w:val="24"/>
            </w:rPr>
            <w:delText xml:space="preserve"> Sample characteristics of children by developmental status, </w:delText>
          </w:r>
          <w:r w:rsidR="00FB383D" w:rsidRPr="00FB383D" w:rsidDel="0049283F">
            <w:rPr>
              <w:rFonts w:ascii="Times New Roman" w:hAnsi="Times New Roman" w:cs="Times New Roman"/>
              <w:b/>
              <w:sz w:val="24"/>
              <w:szCs w:val="24"/>
            </w:rPr>
            <w:delText>MICS 2012 and 2019</w:delText>
          </w:r>
          <w:r w:rsidRPr="00520622" w:rsidDel="0049283F">
            <w:rPr>
              <w:rFonts w:ascii="Times New Roman" w:hAnsi="Times New Roman" w:cs="Times New Roman"/>
              <w:b/>
              <w:sz w:val="24"/>
              <w:szCs w:val="24"/>
            </w:rPr>
            <w:delText>.</w:delText>
          </w:r>
        </w:del>
      </w:moveFrom>
    </w:p>
    <w:tbl>
      <w:tblPr>
        <w:tblStyle w:val="TableGrid"/>
        <w:tblpPr w:leftFromText="187" w:rightFromText="187" w:vertAnchor="text" w:horzAnchor="margin" w:tblpY="1"/>
        <w:tblOverlap w:val="never"/>
        <w:tblW w:w="5000" w:type="pct"/>
        <w:tblLook w:val="04A0" w:firstRow="1" w:lastRow="0" w:firstColumn="1" w:lastColumn="0" w:noHBand="0" w:noVBand="1"/>
      </w:tblPr>
      <w:tblGrid>
        <w:gridCol w:w="1328"/>
        <w:gridCol w:w="1378"/>
        <w:gridCol w:w="1298"/>
        <w:gridCol w:w="1298"/>
        <w:gridCol w:w="836"/>
        <w:gridCol w:w="1188"/>
        <w:gridCol w:w="1188"/>
        <w:gridCol w:w="836"/>
      </w:tblGrid>
      <w:tr w:rsidR="00CE1D86" w:rsidRPr="00E55790" w:rsidDel="0049283F" w14:paraId="4FB500A1" w14:textId="6DFD4F96" w:rsidTr="00E55790">
        <w:trPr>
          <w:del w:id="11661" w:author="Microsoft account" w:date="2021-05-22T13:58:00Z"/>
        </w:trPr>
        <w:tc>
          <w:tcPr>
            <w:tcW w:w="2035" w:type="pct"/>
            <w:gridSpan w:val="2"/>
          </w:tcPr>
          <w:p w14:paraId="304D0FDF" w14:textId="0F8074EF" w:rsidR="00CE1D86" w:rsidRPr="00E55790" w:rsidDel="0049283F" w:rsidRDefault="00CE1D86" w:rsidP="00E75A46">
            <w:pPr>
              <w:spacing w:line="480" w:lineRule="auto"/>
              <w:contextualSpacing/>
              <w:jc w:val="both"/>
              <w:rPr>
                <w:del w:id="11662" w:author="Microsoft account" w:date="2021-05-22T13:58:00Z"/>
                <w:rFonts w:ascii="Times New Roman" w:hAnsi="Times New Roman" w:cs="Times New Roman"/>
                <w:bCs/>
              </w:rPr>
              <w:pPrChange w:id="11663" w:author="Microsoft account" w:date="2021-05-25T22:50:00Z">
                <w:pPr>
                  <w:jc w:val="both"/>
                </w:pPr>
              </w:pPrChange>
            </w:pPr>
          </w:p>
        </w:tc>
        <w:tc>
          <w:tcPr>
            <w:tcW w:w="1503" w:type="pct"/>
            <w:gridSpan w:val="3"/>
          </w:tcPr>
          <w:p w14:paraId="59774593" w14:textId="3E64B169" w:rsidR="00CE1D86" w:rsidRPr="00E55790" w:rsidDel="0049283F" w:rsidRDefault="00CE1D86" w:rsidP="00E75A46">
            <w:pPr>
              <w:spacing w:line="480" w:lineRule="auto"/>
              <w:contextualSpacing/>
              <w:jc w:val="both"/>
              <w:rPr>
                <w:del w:id="11664" w:author="Microsoft account" w:date="2021-05-22T13:58:00Z"/>
                <w:rFonts w:ascii="Times New Roman" w:hAnsi="Times New Roman" w:cs="Times New Roman"/>
                <w:b/>
              </w:rPr>
              <w:pPrChange w:id="11665" w:author="Microsoft account" w:date="2021-05-25T22:50:00Z">
                <w:pPr>
                  <w:jc w:val="both"/>
                </w:pPr>
              </w:pPrChange>
            </w:pPr>
            <w:moveFrom w:id="11666" w:author="meshbah rahman" w:date="2021-02-19T22:43:00Z">
              <w:del w:id="11667" w:author="Microsoft account" w:date="2021-05-22T13:58:00Z">
                <w:r w:rsidRPr="00E55790" w:rsidDel="0049283F">
                  <w:rPr>
                    <w:rFonts w:ascii="Times New Roman" w:hAnsi="Times New Roman" w:cs="Times New Roman"/>
                    <w:b/>
                  </w:rPr>
                  <w:delText>2012</w:delText>
                </w:r>
              </w:del>
            </w:moveFrom>
          </w:p>
        </w:tc>
        <w:tc>
          <w:tcPr>
            <w:tcW w:w="1462" w:type="pct"/>
            <w:gridSpan w:val="3"/>
          </w:tcPr>
          <w:p w14:paraId="0411EE6C" w14:textId="1485D9B2" w:rsidR="00CE1D86" w:rsidRPr="00E55790" w:rsidDel="0049283F" w:rsidRDefault="00CE1D86" w:rsidP="00E75A46">
            <w:pPr>
              <w:spacing w:line="480" w:lineRule="auto"/>
              <w:contextualSpacing/>
              <w:jc w:val="both"/>
              <w:rPr>
                <w:del w:id="11668" w:author="Microsoft account" w:date="2021-05-22T13:58:00Z"/>
                <w:rFonts w:ascii="Times New Roman" w:hAnsi="Times New Roman" w:cs="Times New Roman"/>
                <w:b/>
              </w:rPr>
              <w:pPrChange w:id="11669" w:author="Microsoft account" w:date="2021-05-25T22:50:00Z">
                <w:pPr>
                  <w:jc w:val="both"/>
                </w:pPr>
              </w:pPrChange>
            </w:pPr>
            <w:moveFrom w:id="11670" w:author="meshbah rahman" w:date="2021-02-19T22:43:00Z">
              <w:del w:id="11671" w:author="Microsoft account" w:date="2021-05-22T13:58:00Z">
                <w:r w:rsidRPr="00E55790" w:rsidDel="0049283F">
                  <w:rPr>
                    <w:rFonts w:ascii="Times New Roman" w:hAnsi="Times New Roman" w:cs="Times New Roman"/>
                    <w:b/>
                  </w:rPr>
                  <w:delText>2019</w:delText>
                </w:r>
              </w:del>
            </w:moveFrom>
          </w:p>
        </w:tc>
      </w:tr>
      <w:tr w:rsidR="009A097D" w:rsidRPr="00E55790" w:rsidDel="0049283F" w14:paraId="2FE96C09" w14:textId="591C1B06" w:rsidTr="00E55790">
        <w:trPr>
          <w:del w:id="11672" w:author="Microsoft account" w:date="2021-05-22T13:58:00Z"/>
        </w:trPr>
        <w:tc>
          <w:tcPr>
            <w:tcW w:w="2035" w:type="pct"/>
            <w:gridSpan w:val="2"/>
            <w:vMerge w:val="restart"/>
            <w:vAlign w:val="center"/>
          </w:tcPr>
          <w:p w14:paraId="6DE5ED5D" w14:textId="0AD2DD9F" w:rsidR="009A097D" w:rsidRPr="00E55790" w:rsidDel="0049283F" w:rsidRDefault="009A097D" w:rsidP="00E75A46">
            <w:pPr>
              <w:spacing w:line="480" w:lineRule="auto"/>
              <w:contextualSpacing/>
              <w:jc w:val="both"/>
              <w:rPr>
                <w:del w:id="11673" w:author="Microsoft account" w:date="2021-05-22T13:58:00Z"/>
                <w:rFonts w:ascii="Times New Roman" w:hAnsi="Times New Roman" w:cs="Times New Roman"/>
                <w:b/>
              </w:rPr>
              <w:pPrChange w:id="11674" w:author="Microsoft account" w:date="2021-05-25T22:50:00Z">
                <w:pPr>
                  <w:jc w:val="both"/>
                </w:pPr>
              </w:pPrChange>
            </w:pPr>
            <w:moveFrom w:id="11675" w:author="meshbah rahman" w:date="2021-02-19T22:43:00Z">
              <w:del w:id="11676" w:author="Microsoft account" w:date="2021-05-22T13:58:00Z">
                <w:r w:rsidRPr="00E55790" w:rsidDel="0049283F">
                  <w:rPr>
                    <w:rFonts w:ascii="Times New Roman" w:hAnsi="Times New Roman" w:cs="Times New Roman"/>
                    <w:b/>
                  </w:rPr>
                  <w:delText>Characteristics</w:delText>
                </w:r>
              </w:del>
            </w:moveFrom>
          </w:p>
        </w:tc>
        <w:tc>
          <w:tcPr>
            <w:tcW w:w="1122" w:type="pct"/>
            <w:gridSpan w:val="2"/>
          </w:tcPr>
          <w:p w14:paraId="28CFF090" w14:textId="74FD903B" w:rsidR="009A097D" w:rsidRPr="00E55790" w:rsidDel="0049283F" w:rsidRDefault="009A097D" w:rsidP="00E75A46">
            <w:pPr>
              <w:spacing w:line="480" w:lineRule="auto"/>
              <w:contextualSpacing/>
              <w:jc w:val="both"/>
              <w:rPr>
                <w:del w:id="11677" w:author="Microsoft account" w:date="2021-05-22T13:58:00Z"/>
                <w:rFonts w:ascii="Times New Roman" w:hAnsi="Times New Roman" w:cs="Times New Roman"/>
                <w:b/>
              </w:rPr>
              <w:pPrChange w:id="11678" w:author="Microsoft account" w:date="2021-05-25T22:50:00Z">
                <w:pPr>
                  <w:jc w:val="both"/>
                </w:pPr>
              </w:pPrChange>
            </w:pPr>
            <w:moveFrom w:id="11679" w:author="meshbah rahman" w:date="2021-02-19T22:43:00Z">
              <w:del w:id="11680" w:author="Microsoft account" w:date="2021-05-22T13:58:00Z">
                <w:r w:rsidRPr="00E55790" w:rsidDel="0049283F">
                  <w:rPr>
                    <w:rFonts w:ascii="Times New Roman" w:hAnsi="Times New Roman" w:cs="Times New Roman"/>
                    <w:b/>
                  </w:rPr>
                  <w:delText>Developmental Status</w:delText>
                </w:r>
              </w:del>
            </w:moveFrom>
          </w:p>
        </w:tc>
        <w:tc>
          <w:tcPr>
            <w:tcW w:w="381" w:type="pct"/>
            <w:vMerge w:val="restart"/>
          </w:tcPr>
          <w:p w14:paraId="4C4C8DD1" w14:textId="2EAC46A8" w:rsidR="009A097D" w:rsidRPr="00E55790" w:rsidDel="0049283F" w:rsidRDefault="009A097D" w:rsidP="00E75A46">
            <w:pPr>
              <w:spacing w:line="480" w:lineRule="auto"/>
              <w:contextualSpacing/>
              <w:jc w:val="both"/>
              <w:rPr>
                <w:del w:id="11681" w:author="Microsoft account" w:date="2021-05-22T13:58:00Z"/>
                <w:rFonts w:ascii="Times New Roman" w:hAnsi="Times New Roman" w:cs="Times New Roman"/>
                <w:b/>
              </w:rPr>
              <w:pPrChange w:id="11682" w:author="Microsoft account" w:date="2021-05-25T22:50:00Z">
                <w:pPr>
                  <w:jc w:val="both"/>
                </w:pPr>
              </w:pPrChange>
            </w:pPr>
            <w:moveFrom w:id="11683" w:author="meshbah rahman" w:date="2021-02-19T22:43:00Z">
              <w:del w:id="11684" w:author="Microsoft account" w:date="2021-05-22T13:58:00Z">
                <w:r w:rsidRPr="00E55790" w:rsidDel="0049283F">
                  <w:rPr>
                    <w:rFonts w:ascii="Times New Roman" w:hAnsi="Times New Roman" w:cs="Times New Roman"/>
                    <w:b/>
                  </w:rPr>
                  <w:delText>P-value</w:delText>
                </w:r>
              </w:del>
            </w:moveFrom>
          </w:p>
        </w:tc>
        <w:tc>
          <w:tcPr>
            <w:tcW w:w="1118" w:type="pct"/>
            <w:gridSpan w:val="2"/>
          </w:tcPr>
          <w:p w14:paraId="2173FC91" w14:textId="27D12EDB" w:rsidR="009A097D" w:rsidRPr="00E55790" w:rsidDel="0049283F" w:rsidRDefault="009A097D" w:rsidP="00E75A46">
            <w:pPr>
              <w:spacing w:line="480" w:lineRule="auto"/>
              <w:contextualSpacing/>
              <w:jc w:val="both"/>
              <w:rPr>
                <w:del w:id="11685" w:author="Microsoft account" w:date="2021-05-22T13:58:00Z"/>
                <w:rFonts w:ascii="Times New Roman" w:hAnsi="Times New Roman" w:cs="Times New Roman"/>
                <w:b/>
              </w:rPr>
              <w:pPrChange w:id="11686" w:author="Microsoft account" w:date="2021-05-25T22:50:00Z">
                <w:pPr>
                  <w:jc w:val="both"/>
                </w:pPr>
              </w:pPrChange>
            </w:pPr>
            <w:moveFrom w:id="11687" w:author="meshbah rahman" w:date="2021-02-19T22:43:00Z">
              <w:del w:id="11688" w:author="Microsoft account" w:date="2021-05-22T13:58:00Z">
                <w:r w:rsidRPr="00E55790" w:rsidDel="0049283F">
                  <w:rPr>
                    <w:rFonts w:ascii="Times New Roman" w:hAnsi="Times New Roman" w:cs="Times New Roman"/>
                    <w:b/>
                  </w:rPr>
                  <w:delText>Developmental Status</w:delText>
                </w:r>
              </w:del>
            </w:moveFrom>
          </w:p>
        </w:tc>
        <w:tc>
          <w:tcPr>
            <w:tcW w:w="344" w:type="pct"/>
            <w:vMerge w:val="restart"/>
          </w:tcPr>
          <w:p w14:paraId="414F1505" w14:textId="4279E391" w:rsidR="009A097D" w:rsidRPr="00E55790" w:rsidDel="0049283F" w:rsidRDefault="009A097D" w:rsidP="00E75A46">
            <w:pPr>
              <w:spacing w:line="480" w:lineRule="auto"/>
              <w:contextualSpacing/>
              <w:jc w:val="both"/>
              <w:rPr>
                <w:del w:id="11689" w:author="Microsoft account" w:date="2021-05-22T13:58:00Z"/>
                <w:rFonts w:ascii="Times New Roman" w:hAnsi="Times New Roman" w:cs="Times New Roman"/>
                <w:b/>
              </w:rPr>
              <w:pPrChange w:id="11690" w:author="Microsoft account" w:date="2021-05-25T22:50:00Z">
                <w:pPr>
                  <w:jc w:val="both"/>
                </w:pPr>
              </w:pPrChange>
            </w:pPr>
            <w:moveFrom w:id="11691" w:author="meshbah rahman" w:date="2021-02-19T22:43:00Z">
              <w:del w:id="11692" w:author="Microsoft account" w:date="2021-05-22T13:58:00Z">
                <w:r w:rsidRPr="00E55790" w:rsidDel="0049283F">
                  <w:rPr>
                    <w:rFonts w:ascii="Times New Roman" w:hAnsi="Times New Roman" w:cs="Times New Roman"/>
                    <w:b/>
                  </w:rPr>
                  <w:delText>P-value</w:delText>
                </w:r>
              </w:del>
            </w:moveFrom>
          </w:p>
        </w:tc>
      </w:tr>
      <w:tr w:rsidR="009A097D" w:rsidRPr="00E55790" w:rsidDel="0049283F" w14:paraId="4E658862" w14:textId="1B0DF2F8" w:rsidTr="00E55790">
        <w:trPr>
          <w:del w:id="11693" w:author="Microsoft account" w:date="2021-05-22T13:58:00Z"/>
        </w:trPr>
        <w:tc>
          <w:tcPr>
            <w:tcW w:w="2035" w:type="pct"/>
            <w:gridSpan w:val="2"/>
            <w:vMerge/>
          </w:tcPr>
          <w:p w14:paraId="28E25855" w14:textId="26459DDB" w:rsidR="009A097D" w:rsidRPr="00E55790" w:rsidDel="0049283F" w:rsidRDefault="009A097D" w:rsidP="00E75A46">
            <w:pPr>
              <w:spacing w:line="480" w:lineRule="auto"/>
              <w:contextualSpacing/>
              <w:jc w:val="both"/>
              <w:rPr>
                <w:del w:id="11694" w:author="Microsoft account" w:date="2021-05-22T13:58:00Z"/>
                <w:rFonts w:ascii="Times New Roman" w:hAnsi="Times New Roman" w:cs="Times New Roman"/>
                <w:bCs/>
              </w:rPr>
              <w:pPrChange w:id="11695" w:author="Microsoft account" w:date="2021-05-25T22:50:00Z">
                <w:pPr>
                  <w:jc w:val="both"/>
                </w:pPr>
              </w:pPrChange>
            </w:pPr>
          </w:p>
        </w:tc>
        <w:tc>
          <w:tcPr>
            <w:tcW w:w="561" w:type="pct"/>
          </w:tcPr>
          <w:p w14:paraId="0E637E2A" w14:textId="55396F26" w:rsidR="009A097D" w:rsidRPr="00E55790" w:rsidDel="0049283F" w:rsidRDefault="009A097D" w:rsidP="00E75A46">
            <w:pPr>
              <w:spacing w:line="480" w:lineRule="auto"/>
              <w:contextualSpacing/>
              <w:jc w:val="both"/>
              <w:rPr>
                <w:del w:id="11696" w:author="Microsoft account" w:date="2021-05-22T13:58:00Z"/>
                <w:rFonts w:ascii="Times New Roman" w:hAnsi="Times New Roman" w:cs="Times New Roman"/>
                <w:b/>
              </w:rPr>
              <w:pPrChange w:id="11697" w:author="Microsoft account" w:date="2021-05-25T22:50:00Z">
                <w:pPr>
                  <w:jc w:val="both"/>
                </w:pPr>
              </w:pPrChange>
            </w:pPr>
            <w:moveFrom w:id="11698" w:author="meshbah rahman" w:date="2021-02-19T22:43:00Z">
              <w:del w:id="11699" w:author="Microsoft account" w:date="2021-05-22T13:58:00Z">
                <w:r w:rsidRPr="00E55790" w:rsidDel="0049283F">
                  <w:rPr>
                    <w:rFonts w:ascii="Times New Roman" w:hAnsi="Times New Roman" w:cs="Times New Roman"/>
                    <w:b/>
                  </w:rPr>
                  <w:delText>On track</w:delText>
                </w:r>
              </w:del>
            </w:moveFrom>
          </w:p>
        </w:tc>
        <w:tc>
          <w:tcPr>
            <w:tcW w:w="561" w:type="pct"/>
          </w:tcPr>
          <w:p w14:paraId="19EBB719" w14:textId="572FA7D7" w:rsidR="009A097D" w:rsidRPr="00E55790" w:rsidDel="0049283F" w:rsidRDefault="009A097D" w:rsidP="00E75A46">
            <w:pPr>
              <w:spacing w:line="480" w:lineRule="auto"/>
              <w:contextualSpacing/>
              <w:jc w:val="both"/>
              <w:rPr>
                <w:del w:id="11700" w:author="Microsoft account" w:date="2021-05-22T13:58:00Z"/>
                <w:rFonts w:ascii="Times New Roman" w:hAnsi="Times New Roman" w:cs="Times New Roman"/>
                <w:b/>
              </w:rPr>
              <w:pPrChange w:id="11701" w:author="Microsoft account" w:date="2021-05-25T22:50:00Z">
                <w:pPr>
                  <w:jc w:val="both"/>
                </w:pPr>
              </w:pPrChange>
            </w:pPr>
            <w:moveFrom w:id="11702" w:author="meshbah rahman" w:date="2021-02-19T22:43:00Z">
              <w:del w:id="11703" w:author="Microsoft account" w:date="2021-05-22T13:58:00Z">
                <w:r w:rsidRPr="00E55790" w:rsidDel="0049283F">
                  <w:rPr>
                    <w:rFonts w:ascii="Times New Roman" w:hAnsi="Times New Roman" w:cs="Times New Roman"/>
                    <w:b/>
                  </w:rPr>
                  <w:delText>Delay</w:delText>
                </w:r>
              </w:del>
            </w:moveFrom>
          </w:p>
        </w:tc>
        <w:tc>
          <w:tcPr>
            <w:tcW w:w="381" w:type="pct"/>
            <w:vMerge/>
          </w:tcPr>
          <w:p w14:paraId="02DC0983" w14:textId="5A46C81C" w:rsidR="009A097D" w:rsidRPr="00E55790" w:rsidDel="0049283F" w:rsidRDefault="009A097D" w:rsidP="00E75A46">
            <w:pPr>
              <w:spacing w:line="480" w:lineRule="auto"/>
              <w:contextualSpacing/>
              <w:jc w:val="both"/>
              <w:rPr>
                <w:del w:id="11704" w:author="Microsoft account" w:date="2021-05-22T13:58:00Z"/>
                <w:rFonts w:ascii="Times New Roman" w:hAnsi="Times New Roman" w:cs="Times New Roman"/>
                <w:b/>
              </w:rPr>
              <w:pPrChange w:id="11705" w:author="Microsoft account" w:date="2021-05-25T22:50:00Z">
                <w:pPr>
                  <w:jc w:val="both"/>
                </w:pPr>
              </w:pPrChange>
            </w:pPr>
          </w:p>
        </w:tc>
        <w:tc>
          <w:tcPr>
            <w:tcW w:w="559" w:type="pct"/>
          </w:tcPr>
          <w:p w14:paraId="25B6472A" w14:textId="52673297" w:rsidR="009A097D" w:rsidRPr="00E55790" w:rsidDel="0049283F" w:rsidRDefault="009A097D" w:rsidP="00E75A46">
            <w:pPr>
              <w:spacing w:line="480" w:lineRule="auto"/>
              <w:contextualSpacing/>
              <w:jc w:val="both"/>
              <w:rPr>
                <w:del w:id="11706" w:author="Microsoft account" w:date="2021-05-22T13:58:00Z"/>
                <w:rFonts w:ascii="Times New Roman" w:hAnsi="Times New Roman" w:cs="Times New Roman"/>
                <w:b/>
              </w:rPr>
              <w:pPrChange w:id="11707" w:author="Microsoft account" w:date="2021-05-25T22:50:00Z">
                <w:pPr>
                  <w:jc w:val="both"/>
                </w:pPr>
              </w:pPrChange>
            </w:pPr>
            <w:moveFrom w:id="11708" w:author="meshbah rahman" w:date="2021-02-19T22:43:00Z">
              <w:del w:id="11709" w:author="Microsoft account" w:date="2021-05-22T13:58:00Z">
                <w:r w:rsidRPr="00E55790" w:rsidDel="0049283F">
                  <w:rPr>
                    <w:rFonts w:ascii="Times New Roman" w:hAnsi="Times New Roman" w:cs="Times New Roman"/>
                    <w:b/>
                  </w:rPr>
                  <w:delText>On track</w:delText>
                </w:r>
              </w:del>
            </w:moveFrom>
          </w:p>
        </w:tc>
        <w:tc>
          <w:tcPr>
            <w:tcW w:w="559" w:type="pct"/>
          </w:tcPr>
          <w:p w14:paraId="7E4D0195" w14:textId="6CF7483F" w:rsidR="009A097D" w:rsidRPr="00E55790" w:rsidDel="0049283F" w:rsidRDefault="009A097D" w:rsidP="00E75A46">
            <w:pPr>
              <w:spacing w:line="480" w:lineRule="auto"/>
              <w:contextualSpacing/>
              <w:jc w:val="both"/>
              <w:rPr>
                <w:del w:id="11710" w:author="Microsoft account" w:date="2021-05-22T13:58:00Z"/>
                <w:rFonts w:ascii="Times New Roman" w:hAnsi="Times New Roman" w:cs="Times New Roman"/>
                <w:b/>
              </w:rPr>
              <w:pPrChange w:id="11711" w:author="Microsoft account" w:date="2021-05-25T22:50:00Z">
                <w:pPr>
                  <w:jc w:val="both"/>
                </w:pPr>
              </w:pPrChange>
            </w:pPr>
            <w:moveFrom w:id="11712" w:author="meshbah rahman" w:date="2021-02-19T22:43:00Z">
              <w:del w:id="11713" w:author="Microsoft account" w:date="2021-05-22T13:58:00Z">
                <w:r w:rsidRPr="00E55790" w:rsidDel="0049283F">
                  <w:rPr>
                    <w:rFonts w:ascii="Times New Roman" w:hAnsi="Times New Roman" w:cs="Times New Roman"/>
                    <w:b/>
                  </w:rPr>
                  <w:delText>Delay</w:delText>
                </w:r>
              </w:del>
            </w:moveFrom>
          </w:p>
        </w:tc>
        <w:tc>
          <w:tcPr>
            <w:tcW w:w="344" w:type="pct"/>
            <w:vMerge/>
          </w:tcPr>
          <w:p w14:paraId="46F80121" w14:textId="659B8A1A" w:rsidR="009A097D" w:rsidRPr="00E55790" w:rsidDel="0049283F" w:rsidRDefault="009A097D" w:rsidP="00E75A46">
            <w:pPr>
              <w:spacing w:line="480" w:lineRule="auto"/>
              <w:contextualSpacing/>
              <w:jc w:val="both"/>
              <w:rPr>
                <w:del w:id="11714" w:author="Microsoft account" w:date="2021-05-22T13:58:00Z"/>
                <w:rFonts w:ascii="Times New Roman" w:hAnsi="Times New Roman" w:cs="Times New Roman"/>
                <w:b/>
              </w:rPr>
              <w:pPrChange w:id="11715" w:author="Microsoft account" w:date="2021-05-25T22:50:00Z">
                <w:pPr>
                  <w:jc w:val="both"/>
                </w:pPr>
              </w:pPrChange>
            </w:pPr>
          </w:p>
        </w:tc>
      </w:tr>
      <w:tr w:rsidR="009A097D" w:rsidRPr="00E55790" w:rsidDel="0049283F" w14:paraId="4D5C9339" w14:textId="47CE0DE3" w:rsidTr="00E55790">
        <w:trPr>
          <w:del w:id="11716" w:author="Microsoft account" w:date="2021-05-22T13:58:00Z"/>
        </w:trPr>
        <w:tc>
          <w:tcPr>
            <w:tcW w:w="2035" w:type="pct"/>
            <w:gridSpan w:val="2"/>
            <w:vMerge/>
          </w:tcPr>
          <w:p w14:paraId="282DEE5F" w14:textId="012EE0AD" w:rsidR="009A097D" w:rsidRPr="00E55790" w:rsidDel="0049283F" w:rsidRDefault="009A097D" w:rsidP="00E75A46">
            <w:pPr>
              <w:spacing w:line="480" w:lineRule="auto"/>
              <w:contextualSpacing/>
              <w:jc w:val="both"/>
              <w:rPr>
                <w:del w:id="11717" w:author="Microsoft account" w:date="2021-05-22T13:58:00Z"/>
                <w:rFonts w:ascii="Times New Roman" w:hAnsi="Times New Roman" w:cs="Times New Roman"/>
                <w:bCs/>
              </w:rPr>
              <w:pPrChange w:id="11718" w:author="Microsoft account" w:date="2021-05-25T22:50:00Z">
                <w:pPr>
                  <w:jc w:val="both"/>
                </w:pPr>
              </w:pPrChange>
            </w:pPr>
          </w:p>
        </w:tc>
        <w:tc>
          <w:tcPr>
            <w:tcW w:w="561" w:type="pct"/>
          </w:tcPr>
          <w:p w14:paraId="051E8A08" w14:textId="5AF899E1" w:rsidR="009A097D" w:rsidRPr="00E55790" w:rsidDel="0049283F" w:rsidRDefault="009A097D" w:rsidP="00E75A46">
            <w:pPr>
              <w:spacing w:line="480" w:lineRule="auto"/>
              <w:contextualSpacing/>
              <w:jc w:val="both"/>
              <w:rPr>
                <w:del w:id="11719" w:author="Microsoft account" w:date="2021-05-22T13:58:00Z"/>
                <w:rFonts w:ascii="Times New Roman" w:hAnsi="Times New Roman" w:cs="Times New Roman"/>
                <w:b/>
              </w:rPr>
              <w:pPrChange w:id="11720" w:author="Microsoft account" w:date="2021-05-25T22:50:00Z">
                <w:pPr>
                  <w:jc w:val="both"/>
                </w:pPr>
              </w:pPrChange>
            </w:pPr>
            <w:moveFrom w:id="11721" w:author="meshbah rahman" w:date="2021-02-19T22:43:00Z">
              <w:del w:id="11722" w:author="Microsoft account" w:date="2021-05-22T13:58:00Z">
                <w:r w:rsidRPr="00E55790" w:rsidDel="0049283F">
                  <w:rPr>
                    <w:rFonts w:ascii="Times New Roman" w:hAnsi="Times New Roman" w:cs="Times New Roman"/>
                    <w:b/>
                  </w:rPr>
                  <w:delText>N (%)</w:delText>
                </w:r>
              </w:del>
            </w:moveFrom>
          </w:p>
        </w:tc>
        <w:tc>
          <w:tcPr>
            <w:tcW w:w="561" w:type="pct"/>
          </w:tcPr>
          <w:p w14:paraId="7FA20E5F" w14:textId="03457B98" w:rsidR="009A097D" w:rsidRPr="00E55790" w:rsidDel="0049283F" w:rsidRDefault="009A097D" w:rsidP="00E75A46">
            <w:pPr>
              <w:spacing w:line="480" w:lineRule="auto"/>
              <w:contextualSpacing/>
              <w:jc w:val="both"/>
              <w:rPr>
                <w:del w:id="11723" w:author="Microsoft account" w:date="2021-05-22T13:58:00Z"/>
                <w:rFonts w:ascii="Times New Roman" w:hAnsi="Times New Roman" w:cs="Times New Roman"/>
                <w:b/>
              </w:rPr>
              <w:pPrChange w:id="11724" w:author="Microsoft account" w:date="2021-05-25T22:50:00Z">
                <w:pPr>
                  <w:jc w:val="both"/>
                </w:pPr>
              </w:pPrChange>
            </w:pPr>
            <w:moveFrom w:id="11725" w:author="meshbah rahman" w:date="2021-02-19T22:43:00Z">
              <w:del w:id="11726" w:author="Microsoft account" w:date="2021-05-22T13:58:00Z">
                <w:r w:rsidRPr="00E55790" w:rsidDel="0049283F">
                  <w:rPr>
                    <w:rFonts w:ascii="Times New Roman" w:hAnsi="Times New Roman" w:cs="Times New Roman"/>
                    <w:b/>
                  </w:rPr>
                  <w:delText>N (%)</w:delText>
                </w:r>
              </w:del>
            </w:moveFrom>
          </w:p>
        </w:tc>
        <w:tc>
          <w:tcPr>
            <w:tcW w:w="381" w:type="pct"/>
            <w:vMerge/>
          </w:tcPr>
          <w:p w14:paraId="070E5EEE" w14:textId="1BA32FFE" w:rsidR="009A097D" w:rsidRPr="00E55790" w:rsidDel="0049283F" w:rsidRDefault="009A097D" w:rsidP="00E75A46">
            <w:pPr>
              <w:spacing w:line="480" w:lineRule="auto"/>
              <w:contextualSpacing/>
              <w:jc w:val="both"/>
              <w:rPr>
                <w:del w:id="11727" w:author="Microsoft account" w:date="2021-05-22T13:58:00Z"/>
                <w:rFonts w:ascii="Times New Roman" w:hAnsi="Times New Roman" w:cs="Times New Roman"/>
                <w:b/>
              </w:rPr>
              <w:pPrChange w:id="11728" w:author="Microsoft account" w:date="2021-05-25T22:50:00Z">
                <w:pPr>
                  <w:jc w:val="both"/>
                </w:pPr>
              </w:pPrChange>
            </w:pPr>
          </w:p>
        </w:tc>
        <w:tc>
          <w:tcPr>
            <w:tcW w:w="559" w:type="pct"/>
          </w:tcPr>
          <w:p w14:paraId="6F98C5ED" w14:textId="43A18973" w:rsidR="009A097D" w:rsidRPr="00E55790" w:rsidDel="0049283F" w:rsidRDefault="009A097D" w:rsidP="00E75A46">
            <w:pPr>
              <w:spacing w:line="480" w:lineRule="auto"/>
              <w:contextualSpacing/>
              <w:jc w:val="both"/>
              <w:rPr>
                <w:del w:id="11729" w:author="Microsoft account" w:date="2021-05-22T13:58:00Z"/>
                <w:rFonts w:ascii="Times New Roman" w:hAnsi="Times New Roman" w:cs="Times New Roman"/>
                <w:b/>
              </w:rPr>
              <w:pPrChange w:id="11730" w:author="Microsoft account" w:date="2021-05-25T22:50:00Z">
                <w:pPr>
                  <w:jc w:val="both"/>
                </w:pPr>
              </w:pPrChange>
            </w:pPr>
            <w:moveFrom w:id="11731" w:author="meshbah rahman" w:date="2021-02-19T22:43:00Z">
              <w:del w:id="11732" w:author="Microsoft account" w:date="2021-05-22T13:58:00Z">
                <w:r w:rsidRPr="00E55790" w:rsidDel="0049283F">
                  <w:rPr>
                    <w:rFonts w:ascii="Times New Roman" w:hAnsi="Times New Roman" w:cs="Times New Roman"/>
                    <w:b/>
                  </w:rPr>
                  <w:delText>N (%)</w:delText>
                </w:r>
              </w:del>
            </w:moveFrom>
          </w:p>
        </w:tc>
        <w:tc>
          <w:tcPr>
            <w:tcW w:w="559" w:type="pct"/>
          </w:tcPr>
          <w:p w14:paraId="79A80F77" w14:textId="00C79E74" w:rsidR="009A097D" w:rsidRPr="00E55790" w:rsidDel="0049283F" w:rsidRDefault="009A097D" w:rsidP="00E75A46">
            <w:pPr>
              <w:spacing w:line="480" w:lineRule="auto"/>
              <w:contextualSpacing/>
              <w:jc w:val="both"/>
              <w:rPr>
                <w:del w:id="11733" w:author="Microsoft account" w:date="2021-05-22T13:58:00Z"/>
                <w:rFonts w:ascii="Times New Roman" w:hAnsi="Times New Roman" w:cs="Times New Roman"/>
                <w:b/>
              </w:rPr>
              <w:pPrChange w:id="11734" w:author="Microsoft account" w:date="2021-05-25T22:50:00Z">
                <w:pPr>
                  <w:jc w:val="both"/>
                </w:pPr>
              </w:pPrChange>
            </w:pPr>
            <w:moveFrom w:id="11735" w:author="meshbah rahman" w:date="2021-02-19T22:43:00Z">
              <w:del w:id="11736" w:author="Microsoft account" w:date="2021-05-22T13:58:00Z">
                <w:r w:rsidRPr="00E55790" w:rsidDel="0049283F">
                  <w:rPr>
                    <w:rFonts w:ascii="Times New Roman" w:hAnsi="Times New Roman" w:cs="Times New Roman"/>
                    <w:b/>
                  </w:rPr>
                  <w:delText>N (%)</w:delText>
                </w:r>
              </w:del>
            </w:moveFrom>
          </w:p>
        </w:tc>
        <w:tc>
          <w:tcPr>
            <w:tcW w:w="344" w:type="pct"/>
            <w:vMerge/>
          </w:tcPr>
          <w:p w14:paraId="231BD722" w14:textId="05166930" w:rsidR="009A097D" w:rsidRPr="00E55790" w:rsidDel="0049283F" w:rsidRDefault="009A097D" w:rsidP="00E75A46">
            <w:pPr>
              <w:spacing w:line="480" w:lineRule="auto"/>
              <w:contextualSpacing/>
              <w:jc w:val="both"/>
              <w:rPr>
                <w:del w:id="11737" w:author="Microsoft account" w:date="2021-05-22T13:58:00Z"/>
                <w:rFonts w:ascii="Times New Roman" w:hAnsi="Times New Roman" w:cs="Times New Roman"/>
                <w:b/>
              </w:rPr>
              <w:pPrChange w:id="11738" w:author="Microsoft account" w:date="2021-05-25T22:50:00Z">
                <w:pPr>
                  <w:jc w:val="both"/>
                </w:pPr>
              </w:pPrChange>
            </w:pPr>
          </w:p>
        </w:tc>
      </w:tr>
      <w:tr w:rsidR="00CE1D86" w:rsidRPr="00E55790" w:rsidDel="0049283F" w14:paraId="48945A65" w14:textId="489AAB68" w:rsidTr="00E55790">
        <w:trPr>
          <w:del w:id="11739" w:author="Microsoft account" w:date="2021-05-22T13:58:00Z"/>
        </w:trPr>
        <w:tc>
          <w:tcPr>
            <w:tcW w:w="1110" w:type="pct"/>
            <w:vMerge w:val="restart"/>
          </w:tcPr>
          <w:p w14:paraId="7388C579" w14:textId="1B977680" w:rsidR="00CE1D86" w:rsidRPr="00E55790" w:rsidDel="0049283F" w:rsidRDefault="00235DC3" w:rsidP="00E75A46">
            <w:pPr>
              <w:spacing w:line="480" w:lineRule="auto"/>
              <w:contextualSpacing/>
              <w:jc w:val="both"/>
              <w:rPr>
                <w:del w:id="11740" w:author="Microsoft account" w:date="2021-05-22T13:58:00Z"/>
                <w:rFonts w:ascii="Times New Roman" w:hAnsi="Times New Roman" w:cs="Times New Roman"/>
                <w:b/>
              </w:rPr>
              <w:pPrChange w:id="11741" w:author="Microsoft account" w:date="2021-05-25T22:50:00Z">
                <w:pPr>
                  <w:jc w:val="both"/>
                </w:pPr>
              </w:pPrChange>
            </w:pPr>
            <w:moveFrom w:id="11742" w:author="meshbah rahman" w:date="2021-02-19T22:43:00Z">
              <w:del w:id="11743" w:author="Microsoft account" w:date="2021-05-22T13:58:00Z">
                <w:r w:rsidRPr="00E55790" w:rsidDel="0049283F">
                  <w:rPr>
                    <w:rFonts w:ascii="Times New Roman" w:hAnsi="Times New Roman" w:cs="Times New Roman"/>
                    <w:b/>
                  </w:rPr>
                  <w:delText>C</w:delText>
                </w:r>
                <w:r w:rsidR="00CE1D86" w:rsidRPr="00E55790" w:rsidDel="0049283F">
                  <w:rPr>
                    <w:rFonts w:ascii="Times New Roman" w:hAnsi="Times New Roman" w:cs="Times New Roman"/>
                    <w:b/>
                  </w:rPr>
                  <w:delText>hild</w:delText>
                </w:r>
                <w:r w:rsidRPr="00E55790" w:rsidDel="0049283F">
                  <w:rPr>
                    <w:rFonts w:ascii="Times New Roman" w:hAnsi="Times New Roman" w:cs="Times New Roman"/>
                    <w:b/>
                  </w:rPr>
                  <w:delText xml:space="preserve"> age</w:delText>
                </w:r>
              </w:del>
            </w:moveFrom>
          </w:p>
        </w:tc>
        <w:tc>
          <w:tcPr>
            <w:tcW w:w="925" w:type="pct"/>
          </w:tcPr>
          <w:p w14:paraId="610CB601" w14:textId="37BAE58B" w:rsidR="00CE1D86" w:rsidRPr="00E55790" w:rsidDel="0049283F" w:rsidRDefault="00CE1D86" w:rsidP="00E75A46">
            <w:pPr>
              <w:spacing w:line="480" w:lineRule="auto"/>
              <w:contextualSpacing/>
              <w:jc w:val="both"/>
              <w:rPr>
                <w:del w:id="11744" w:author="Microsoft account" w:date="2021-05-22T13:58:00Z"/>
                <w:rFonts w:ascii="Times New Roman" w:hAnsi="Times New Roman" w:cs="Times New Roman"/>
                <w:bCs/>
              </w:rPr>
              <w:pPrChange w:id="11745" w:author="Microsoft account" w:date="2021-05-25T22:50:00Z">
                <w:pPr>
                  <w:jc w:val="both"/>
                </w:pPr>
              </w:pPrChange>
            </w:pPr>
            <w:moveFrom w:id="11746" w:author="meshbah rahman" w:date="2021-02-19T22:43:00Z">
              <w:del w:id="11747" w:author="Microsoft account" w:date="2021-05-22T13:58:00Z">
                <w:r w:rsidRPr="00E55790" w:rsidDel="0049283F">
                  <w:rPr>
                    <w:rFonts w:ascii="Times New Roman" w:hAnsi="Times New Roman" w:cs="Times New Roman"/>
                    <w:bCs/>
                  </w:rPr>
                  <w:delText>3</w:delText>
                </w:r>
              </w:del>
            </w:moveFrom>
          </w:p>
        </w:tc>
        <w:tc>
          <w:tcPr>
            <w:tcW w:w="561" w:type="pct"/>
          </w:tcPr>
          <w:p w14:paraId="3FAF38BA" w14:textId="0E3DB4D0" w:rsidR="00CE1D86" w:rsidRPr="00E55790" w:rsidDel="0049283F" w:rsidRDefault="00CE1D86" w:rsidP="00E75A46">
            <w:pPr>
              <w:spacing w:line="480" w:lineRule="auto"/>
              <w:contextualSpacing/>
              <w:jc w:val="both"/>
              <w:rPr>
                <w:del w:id="11748" w:author="Microsoft account" w:date="2021-05-22T13:58:00Z"/>
                <w:rFonts w:ascii="Times New Roman" w:hAnsi="Times New Roman" w:cs="Times New Roman"/>
                <w:bCs/>
              </w:rPr>
              <w:pPrChange w:id="11749" w:author="Microsoft account" w:date="2021-05-25T22:50:00Z">
                <w:pPr>
                  <w:jc w:val="both"/>
                </w:pPr>
              </w:pPrChange>
            </w:pPr>
            <w:moveFrom w:id="11750" w:author="meshbah rahman" w:date="2021-02-19T22:43:00Z">
              <w:del w:id="11751" w:author="Microsoft account" w:date="2021-05-22T13:58:00Z">
                <w:r w:rsidRPr="00E55790" w:rsidDel="0049283F">
                  <w:rPr>
                    <w:rFonts w:ascii="Times New Roman" w:hAnsi="Times New Roman" w:cs="Times New Roman"/>
                    <w:bCs/>
                  </w:rPr>
                  <w:delText>2392 (59.46)</w:delText>
                </w:r>
              </w:del>
            </w:moveFrom>
          </w:p>
        </w:tc>
        <w:tc>
          <w:tcPr>
            <w:tcW w:w="561" w:type="pct"/>
          </w:tcPr>
          <w:p w14:paraId="402014C8" w14:textId="07CA4D26" w:rsidR="00CE1D86" w:rsidRPr="00E55790" w:rsidDel="0049283F" w:rsidRDefault="00CE1D86" w:rsidP="00E75A46">
            <w:pPr>
              <w:spacing w:line="480" w:lineRule="auto"/>
              <w:contextualSpacing/>
              <w:jc w:val="both"/>
              <w:rPr>
                <w:del w:id="11752" w:author="Microsoft account" w:date="2021-05-22T13:58:00Z"/>
                <w:rFonts w:ascii="Times New Roman" w:hAnsi="Times New Roman" w:cs="Times New Roman"/>
                <w:bCs/>
              </w:rPr>
              <w:pPrChange w:id="11753" w:author="Microsoft account" w:date="2021-05-25T22:50:00Z">
                <w:pPr>
                  <w:jc w:val="both"/>
                </w:pPr>
              </w:pPrChange>
            </w:pPr>
            <w:moveFrom w:id="11754" w:author="meshbah rahman" w:date="2021-02-19T22:43:00Z">
              <w:del w:id="11755" w:author="Microsoft account" w:date="2021-05-22T13:58:00Z">
                <w:r w:rsidRPr="00E55790" w:rsidDel="0049283F">
                  <w:rPr>
                    <w:rFonts w:ascii="Times New Roman" w:hAnsi="Times New Roman" w:cs="Times New Roman"/>
                    <w:bCs/>
                  </w:rPr>
                  <w:delText>1649(40.54)</w:delText>
                </w:r>
              </w:del>
            </w:moveFrom>
          </w:p>
        </w:tc>
        <w:tc>
          <w:tcPr>
            <w:tcW w:w="381" w:type="pct"/>
            <w:vMerge w:val="restart"/>
          </w:tcPr>
          <w:p w14:paraId="29CA1500" w14:textId="19EC2561" w:rsidR="00CE1D86" w:rsidRPr="00E55790" w:rsidDel="0049283F" w:rsidRDefault="00CE1D86" w:rsidP="00E75A46">
            <w:pPr>
              <w:spacing w:line="480" w:lineRule="auto"/>
              <w:contextualSpacing/>
              <w:jc w:val="both"/>
              <w:rPr>
                <w:del w:id="11756" w:author="Microsoft account" w:date="2021-05-22T13:58:00Z"/>
                <w:rFonts w:ascii="Times New Roman" w:hAnsi="Times New Roman" w:cs="Times New Roman"/>
                <w:bCs/>
              </w:rPr>
              <w:pPrChange w:id="11757" w:author="Microsoft account" w:date="2021-05-25T22:50:00Z">
                <w:pPr>
                  <w:jc w:val="both"/>
                </w:pPr>
              </w:pPrChange>
            </w:pPr>
            <w:moveFrom w:id="11758" w:author="meshbah rahman" w:date="2021-02-19T22:43:00Z">
              <w:del w:id="11759" w:author="Microsoft account" w:date="2021-05-22T13:58:00Z">
                <w:r w:rsidRPr="00E55790" w:rsidDel="0049283F">
                  <w:rPr>
                    <w:rFonts w:ascii="Times New Roman" w:hAnsi="Times New Roman" w:cs="Times New Roman"/>
                    <w:bCs/>
                  </w:rPr>
                  <w:delText>&lt;0.001</w:delText>
                </w:r>
              </w:del>
            </w:moveFrom>
          </w:p>
        </w:tc>
        <w:tc>
          <w:tcPr>
            <w:tcW w:w="559" w:type="pct"/>
          </w:tcPr>
          <w:p w14:paraId="0E97EC0E" w14:textId="4DBFFF5B" w:rsidR="00CE1D86" w:rsidRPr="00E55790" w:rsidDel="0049283F" w:rsidRDefault="00CE1D86" w:rsidP="00E75A46">
            <w:pPr>
              <w:spacing w:line="480" w:lineRule="auto"/>
              <w:contextualSpacing/>
              <w:jc w:val="both"/>
              <w:rPr>
                <w:del w:id="11760" w:author="Microsoft account" w:date="2021-05-22T13:58:00Z"/>
                <w:rFonts w:ascii="Times New Roman" w:hAnsi="Times New Roman" w:cs="Times New Roman"/>
                <w:bCs/>
              </w:rPr>
              <w:pPrChange w:id="11761" w:author="Microsoft account" w:date="2021-05-25T22:50:00Z">
                <w:pPr>
                  <w:jc w:val="both"/>
                </w:pPr>
              </w:pPrChange>
            </w:pPr>
            <w:moveFrom w:id="11762" w:author="meshbah rahman" w:date="2021-02-19T22:43:00Z">
              <w:del w:id="11763" w:author="Microsoft account" w:date="2021-05-22T13:58:00Z">
                <w:r w:rsidRPr="00E55790" w:rsidDel="0049283F">
                  <w:rPr>
                    <w:rFonts w:ascii="Times New Roman" w:hAnsi="Times New Roman" w:cs="Times New Roman"/>
                    <w:bCs/>
                  </w:rPr>
                  <w:delText>3166 (68.72)</w:delText>
                </w:r>
              </w:del>
            </w:moveFrom>
          </w:p>
        </w:tc>
        <w:tc>
          <w:tcPr>
            <w:tcW w:w="559" w:type="pct"/>
          </w:tcPr>
          <w:p w14:paraId="5262D728" w14:textId="6F803D7B" w:rsidR="00CE1D86" w:rsidRPr="00E55790" w:rsidDel="0049283F" w:rsidRDefault="00CE1D86" w:rsidP="00E75A46">
            <w:pPr>
              <w:spacing w:line="480" w:lineRule="auto"/>
              <w:contextualSpacing/>
              <w:jc w:val="both"/>
              <w:rPr>
                <w:del w:id="11764" w:author="Microsoft account" w:date="2021-05-22T13:58:00Z"/>
                <w:rFonts w:ascii="Times New Roman" w:hAnsi="Times New Roman" w:cs="Times New Roman"/>
                <w:bCs/>
              </w:rPr>
              <w:pPrChange w:id="11765" w:author="Microsoft account" w:date="2021-05-25T22:50:00Z">
                <w:pPr>
                  <w:jc w:val="both"/>
                </w:pPr>
              </w:pPrChange>
            </w:pPr>
            <w:moveFrom w:id="11766" w:author="meshbah rahman" w:date="2021-02-19T22:43:00Z">
              <w:del w:id="11767" w:author="Microsoft account" w:date="2021-05-22T13:58:00Z">
                <w:r w:rsidRPr="00E55790" w:rsidDel="0049283F">
                  <w:rPr>
                    <w:rFonts w:ascii="Times New Roman" w:hAnsi="Times New Roman" w:cs="Times New Roman"/>
                    <w:bCs/>
                  </w:rPr>
                  <w:delText>1584 (31.28)</w:delText>
                </w:r>
              </w:del>
            </w:moveFrom>
          </w:p>
        </w:tc>
        <w:tc>
          <w:tcPr>
            <w:tcW w:w="344" w:type="pct"/>
            <w:vMerge w:val="restart"/>
          </w:tcPr>
          <w:p w14:paraId="1E08716C" w14:textId="5A2B4248" w:rsidR="00CE1D86" w:rsidRPr="00E55790" w:rsidDel="0049283F" w:rsidRDefault="00CE1D86" w:rsidP="00E75A46">
            <w:pPr>
              <w:spacing w:line="480" w:lineRule="auto"/>
              <w:contextualSpacing/>
              <w:jc w:val="both"/>
              <w:rPr>
                <w:del w:id="11768" w:author="Microsoft account" w:date="2021-05-22T13:58:00Z"/>
                <w:rFonts w:ascii="Times New Roman" w:hAnsi="Times New Roman" w:cs="Times New Roman"/>
                <w:bCs/>
              </w:rPr>
              <w:pPrChange w:id="11769" w:author="Microsoft account" w:date="2021-05-25T22:50:00Z">
                <w:pPr>
                  <w:jc w:val="both"/>
                </w:pPr>
              </w:pPrChange>
            </w:pPr>
            <w:moveFrom w:id="11770" w:author="meshbah rahman" w:date="2021-02-19T22:43:00Z">
              <w:del w:id="11771" w:author="Microsoft account" w:date="2021-05-22T13:58:00Z">
                <w:r w:rsidRPr="00E55790" w:rsidDel="0049283F">
                  <w:rPr>
                    <w:rFonts w:ascii="Times New Roman" w:hAnsi="Times New Roman" w:cs="Times New Roman"/>
                    <w:bCs/>
                  </w:rPr>
                  <w:delText>&lt;0.001</w:delText>
                </w:r>
              </w:del>
            </w:moveFrom>
          </w:p>
        </w:tc>
      </w:tr>
      <w:tr w:rsidR="00CE1D86" w:rsidRPr="00E55790" w:rsidDel="0049283F" w14:paraId="5DBBC2BF" w14:textId="5E3AE1A4" w:rsidTr="00E55790">
        <w:trPr>
          <w:del w:id="11772" w:author="Microsoft account" w:date="2021-05-22T13:58:00Z"/>
        </w:trPr>
        <w:tc>
          <w:tcPr>
            <w:tcW w:w="1110" w:type="pct"/>
            <w:vMerge/>
          </w:tcPr>
          <w:p w14:paraId="7E5CB3C6" w14:textId="70AE9A28" w:rsidR="00CE1D86" w:rsidRPr="00E55790" w:rsidDel="0049283F" w:rsidRDefault="00CE1D86" w:rsidP="00E75A46">
            <w:pPr>
              <w:spacing w:line="480" w:lineRule="auto"/>
              <w:contextualSpacing/>
              <w:jc w:val="both"/>
              <w:rPr>
                <w:del w:id="11773" w:author="Microsoft account" w:date="2021-05-22T13:58:00Z"/>
                <w:rFonts w:ascii="Times New Roman" w:hAnsi="Times New Roman" w:cs="Times New Roman"/>
                <w:b/>
              </w:rPr>
              <w:pPrChange w:id="11774" w:author="Microsoft account" w:date="2021-05-25T22:50:00Z">
                <w:pPr>
                  <w:jc w:val="both"/>
                </w:pPr>
              </w:pPrChange>
            </w:pPr>
          </w:p>
        </w:tc>
        <w:tc>
          <w:tcPr>
            <w:tcW w:w="925" w:type="pct"/>
          </w:tcPr>
          <w:p w14:paraId="4569A006" w14:textId="082A9DE1" w:rsidR="00CE1D86" w:rsidRPr="00E55790" w:rsidDel="0049283F" w:rsidRDefault="00CE1D86" w:rsidP="00E75A46">
            <w:pPr>
              <w:spacing w:line="480" w:lineRule="auto"/>
              <w:contextualSpacing/>
              <w:jc w:val="both"/>
              <w:rPr>
                <w:del w:id="11775" w:author="Microsoft account" w:date="2021-05-22T13:58:00Z"/>
                <w:rFonts w:ascii="Times New Roman" w:hAnsi="Times New Roman" w:cs="Times New Roman"/>
                <w:bCs/>
              </w:rPr>
              <w:pPrChange w:id="11776" w:author="Microsoft account" w:date="2021-05-25T22:50:00Z">
                <w:pPr>
                  <w:jc w:val="both"/>
                </w:pPr>
              </w:pPrChange>
            </w:pPr>
            <w:moveFrom w:id="11777" w:author="meshbah rahman" w:date="2021-02-19T22:43:00Z">
              <w:del w:id="11778" w:author="Microsoft account" w:date="2021-05-22T13:58:00Z">
                <w:r w:rsidRPr="00E55790" w:rsidDel="0049283F">
                  <w:rPr>
                    <w:rFonts w:ascii="Times New Roman" w:hAnsi="Times New Roman" w:cs="Times New Roman"/>
                    <w:bCs/>
                  </w:rPr>
                  <w:delText>4</w:delText>
                </w:r>
              </w:del>
            </w:moveFrom>
          </w:p>
        </w:tc>
        <w:tc>
          <w:tcPr>
            <w:tcW w:w="561" w:type="pct"/>
          </w:tcPr>
          <w:p w14:paraId="002CF201" w14:textId="625D2633" w:rsidR="00CE1D86" w:rsidRPr="00E55790" w:rsidDel="0049283F" w:rsidRDefault="00CE1D86" w:rsidP="00E75A46">
            <w:pPr>
              <w:spacing w:line="480" w:lineRule="auto"/>
              <w:contextualSpacing/>
              <w:jc w:val="both"/>
              <w:rPr>
                <w:del w:id="11779" w:author="Microsoft account" w:date="2021-05-22T13:58:00Z"/>
                <w:rFonts w:ascii="Times New Roman" w:hAnsi="Times New Roman" w:cs="Times New Roman"/>
                <w:bCs/>
              </w:rPr>
              <w:pPrChange w:id="11780" w:author="Microsoft account" w:date="2021-05-25T22:50:00Z">
                <w:pPr>
                  <w:jc w:val="both"/>
                </w:pPr>
              </w:pPrChange>
            </w:pPr>
            <w:moveFrom w:id="11781" w:author="meshbah rahman" w:date="2021-02-19T22:43:00Z">
              <w:del w:id="11782" w:author="Microsoft account" w:date="2021-05-22T13:58:00Z">
                <w:r w:rsidRPr="00E55790" w:rsidDel="0049283F">
                  <w:rPr>
                    <w:rFonts w:ascii="Times New Roman" w:hAnsi="Times New Roman" w:cs="Times New Roman"/>
                    <w:bCs/>
                  </w:rPr>
                  <w:delText>2909 (71.40)</w:delText>
                </w:r>
              </w:del>
            </w:moveFrom>
          </w:p>
        </w:tc>
        <w:tc>
          <w:tcPr>
            <w:tcW w:w="561" w:type="pct"/>
          </w:tcPr>
          <w:p w14:paraId="574CD273" w14:textId="5B230DC3" w:rsidR="00CE1D86" w:rsidRPr="00E55790" w:rsidDel="0049283F" w:rsidRDefault="00CE1D86" w:rsidP="00E75A46">
            <w:pPr>
              <w:spacing w:line="480" w:lineRule="auto"/>
              <w:contextualSpacing/>
              <w:jc w:val="both"/>
              <w:rPr>
                <w:del w:id="11783" w:author="Microsoft account" w:date="2021-05-22T13:58:00Z"/>
                <w:rFonts w:ascii="Times New Roman" w:hAnsi="Times New Roman" w:cs="Times New Roman"/>
                <w:bCs/>
              </w:rPr>
              <w:pPrChange w:id="11784" w:author="Microsoft account" w:date="2021-05-25T22:50:00Z">
                <w:pPr>
                  <w:jc w:val="both"/>
                </w:pPr>
              </w:pPrChange>
            </w:pPr>
            <w:moveFrom w:id="11785" w:author="meshbah rahman" w:date="2021-02-19T22:43:00Z">
              <w:del w:id="11786" w:author="Microsoft account" w:date="2021-05-22T13:58:00Z">
                <w:r w:rsidRPr="00E55790" w:rsidDel="0049283F">
                  <w:rPr>
                    <w:rFonts w:ascii="Times New Roman" w:hAnsi="Times New Roman" w:cs="Times New Roman"/>
                    <w:bCs/>
                  </w:rPr>
                  <w:delText>1198 (28.60)</w:delText>
                </w:r>
              </w:del>
            </w:moveFrom>
          </w:p>
        </w:tc>
        <w:tc>
          <w:tcPr>
            <w:tcW w:w="381" w:type="pct"/>
            <w:vMerge/>
          </w:tcPr>
          <w:p w14:paraId="39326790" w14:textId="6AD3CEF9" w:rsidR="00CE1D86" w:rsidRPr="00E55790" w:rsidDel="0049283F" w:rsidRDefault="00CE1D86" w:rsidP="00E75A46">
            <w:pPr>
              <w:spacing w:line="480" w:lineRule="auto"/>
              <w:contextualSpacing/>
              <w:jc w:val="both"/>
              <w:rPr>
                <w:del w:id="11787" w:author="Microsoft account" w:date="2021-05-22T13:58:00Z"/>
                <w:rFonts w:ascii="Times New Roman" w:hAnsi="Times New Roman" w:cs="Times New Roman"/>
                <w:bCs/>
              </w:rPr>
              <w:pPrChange w:id="11788" w:author="Microsoft account" w:date="2021-05-25T22:50:00Z">
                <w:pPr>
                  <w:jc w:val="both"/>
                </w:pPr>
              </w:pPrChange>
            </w:pPr>
          </w:p>
        </w:tc>
        <w:tc>
          <w:tcPr>
            <w:tcW w:w="559" w:type="pct"/>
          </w:tcPr>
          <w:p w14:paraId="571A8DC8" w14:textId="646B21D4" w:rsidR="00CE1D86" w:rsidRPr="00E55790" w:rsidDel="0049283F" w:rsidRDefault="00CE1D86" w:rsidP="00E75A46">
            <w:pPr>
              <w:spacing w:line="480" w:lineRule="auto"/>
              <w:contextualSpacing/>
              <w:jc w:val="both"/>
              <w:rPr>
                <w:del w:id="11789" w:author="Microsoft account" w:date="2021-05-22T13:58:00Z"/>
                <w:rFonts w:ascii="Times New Roman" w:hAnsi="Times New Roman" w:cs="Times New Roman"/>
                <w:bCs/>
              </w:rPr>
              <w:pPrChange w:id="11790" w:author="Microsoft account" w:date="2021-05-25T22:50:00Z">
                <w:pPr>
                  <w:jc w:val="both"/>
                </w:pPr>
              </w:pPrChange>
            </w:pPr>
            <w:moveFrom w:id="11791" w:author="meshbah rahman" w:date="2021-02-19T22:43:00Z">
              <w:del w:id="11792" w:author="Microsoft account" w:date="2021-05-22T13:58:00Z">
                <w:r w:rsidRPr="00E55790" w:rsidDel="0049283F">
                  <w:rPr>
                    <w:rFonts w:ascii="Times New Roman" w:hAnsi="Times New Roman" w:cs="Times New Roman"/>
                    <w:bCs/>
                  </w:rPr>
                  <w:delText>3680 (81.26)</w:delText>
                </w:r>
              </w:del>
            </w:moveFrom>
          </w:p>
        </w:tc>
        <w:tc>
          <w:tcPr>
            <w:tcW w:w="559" w:type="pct"/>
          </w:tcPr>
          <w:p w14:paraId="4EDAAF5D" w14:textId="2B2271C5" w:rsidR="00CE1D86" w:rsidRPr="00E55790" w:rsidDel="0049283F" w:rsidRDefault="00CE1D86" w:rsidP="00E75A46">
            <w:pPr>
              <w:spacing w:line="480" w:lineRule="auto"/>
              <w:contextualSpacing/>
              <w:jc w:val="both"/>
              <w:rPr>
                <w:del w:id="11793" w:author="Microsoft account" w:date="2021-05-22T13:58:00Z"/>
                <w:rFonts w:ascii="Times New Roman" w:hAnsi="Times New Roman" w:cs="Times New Roman"/>
                <w:bCs/>
              </w:rPr>
              <w:pPrChange w:id="11794" w:author="Microsoft account" w:date="2021-05-25T22:50:00Z">
                <w:pPr>
                  <w:jc w:val="both"/>
                </w:pPr>
              </w:pPrChange>
            </w:pPr>
            <w:moveFrom w:id="11795" w:author="meshbah rahman" w:date="2021-02-19T22:43:00Z">
              <w:del w:id="11796" w:author="Microsoft account" w:date="2021-05-22T13:58:00Z">
                <w:r w:rsidRPr="00E55790" w:rsidDel="0049283F">
                  <w:rPr>
                    <w:rFonts w:ascii="Times New Roman" w:hAnsi="Times New Roman" w:cs="Times New Roman"/>
                    <w:bCs/>
                  </w:rPr>
                  <w:delText>916 (18.74)</w:delText>
                </w:r>
              </w:del>
            </w:moveFrom>
          </w:p>
        </w:tc>
        <w:tc>
          <w:tcPr>
            <w:tcW w:w="344" w:type="pct"/>
            <w:vMerge/>
          </w:tcPr>
          <w:p w14:paraId="5D28EBD2" w14:textId="63736D74" w:rsidR="00CE1D86" w:rsidRPr="00E55790" w:rsidDel="0049283F" w:rsidRDefault="00CE1D86" w:rsidP="00E75A46">
            <w:pPr>
              <w:spacing w:line="480" w:lineRule="auto"/>
              <w:contextualSpacing/>
              <w:jc w:val="both"/>
              <w:rPr>
                <w:del w:id="11797" w:author="Microsoft account" w:date="2021-05-22T13:58:00Z"/>
                <w:rFonts w:ascii="Times New Roman" w:hAnsi="Times New Roman" w:cs="Times New Roman"/>
                <w:bCs/>
              </w:rPr>
              <w:pPrChange w:id="11798" w:author="Microsoft account" w:date="2021-05-25T22:50:00Z">
                <w:pPr>
                  <w:jc w:val="both"/>
                </w:pPr>
              </w:pPrChange>
            </w:pPr>
          </w:p>
        </w:tc>
      </w:tr>
      <w:tr w:rsidR="00CE1D86" w:rsidRPr="00E55790" w:rsidDel="0049283F" w14:paraId="17A17EE0" w14:textId="59CC69BD" w:rsidTr="00E55790">
        <w:trPr>
          <w:del w:id="11799" w:author="Microsoft account" w:date="2021-05-22T13:58:00Z"/>
        </w:trPr>
        <w:tc>
          <w:tcPr>
            <w:tcW w:w="1110" w:type="pct"/>
            <w:vMerge w:val="restart"/>
          </w:tcPr>
          <w:p w14:paraId="072B0583" w14:textId="5C03FC78" w:rsidR="00CE1D86" w:rsidRPr="00E55790" w:rsidDel="0049283F" w:rsidRDefault="00CE1D86" w:rsidP="00E75A46">
            <w:pPr>
              <w:spacing w:line="480" w:lineRule="auto"/>
              <w:contextualSpacing/>
              <w:jc w:val="both"/>
              <w:rPr>
                <w:del w:id="11800" w:author="Microsoft account" w:date="2021-05-22T13:58:00Z"/>
                <w:rFonts w:ascii="Times New Roman" w:hAnsi="Times New Roman" w:cs="Times New Roman"/>
                <w:b/>
              </w:rPr>
              <w:pPrChange w:id="11801" w:author="Microsoft account" w:date="2021-05-25T22:50:00Z">
                <w:pPr>
                  <w:jc w:val="both"/>
                </w:pPr>
              </w:pPrChange>
            </w:pPr>
            <w:moveFrom w:id="11802" w:author="meshbah rahman" w:date="2021-02-19T22:43:00Z">
              <w:del w:id="11803" w:author="Microsoft account" w:date="2021-05-22T13:58:00Z">
                <w:r w:rsidRPr="00E55790" w:rsidDel="0049283F">
                  <w:rPr>
                    <w:rFonts w:ascii="Times New Roman" w:hAnsi="Times New Roman" w:cs="Times New Roman"/>
                    <w:b/>
                  </w:rPr>
                  <w:delText>Child sex</w:delText>
                </w:r>
              </w:del>
            </w:moveFrom>
          </w:p>
        </w:tc>
        <w:tc>
          <w:tcPr>
            <w:tcW w:w="925" w:type="pct"/>
          </w:tcPr>
          <w:p w14:paraId="187F2A30" w14:textId="3F1B59FA" w:rsidR="00CE1D86" w:rsidRPr="00E55790" w:rsidDel="0049283F" w:rsidRDefault="00CE1D86" w:rsidP="00E75A46">
            <w:pPr>
              <w:spacing w:line="480" w:lineRule="auto"/>
              <w:contextualSpacing/>
              <w:jc w:val="both"/>
              <w:rPr>
                <w:del w:id="11804" w:author="Microsoft account" w:date="2021-05-22T13:58:00Z"/>
                <w:rFonts w:ascii="Times New Roman" w:hAnsi="Times New Roman" w:cs="Times New Roman"/>
                <w:bCs/>
              </w:rPr>
              <w:pPrChange w:id="11805" w:author="Microsoft account" w:date="2021-05-25T22:50:00Z">
                <w:pPr>
                  <w:jc w:val="both"/>
                </w:pPr>
              </w:pPrChange>
            </w:pPr>
            <w:moveFrom w:id="11806" w:author="meshbah rahman" w:date="2021-02-19T22:43:00Z">
              <w:del w:id="11807" w:author="Microsoft account" w:date="2021-05-22T13:58:00Z">
                <w:r w:rsidRPr="00E55790" w:rsidDel="0049283F">
                  <w:rPr>
                    <w:rFonts w:ascii="Times New Roman" w:hAnsi="Times New Roman" w:cs="Times New Roman"/>
                    <w:bCs/>
                  </w:rPr>
                  <w:delText>Male</w:delText>
                </w:r>
              </w:del>
            </w:moveFrom>
          </w:p>
        </w:tc>
        <w:tc>
          <w:tcPr>
            <w:tcW w:w="561" w:type="pct"/>
          </w:tcPr>
          <w:p w14:paraId="618244BC" w14:textId="17B79EDD" w:rsidR="00CE1D86" w:rsidRPr="00E55790" w:rsidDel="0049283F" w:rsidRDefault="00CE1D86" w:rsidP="00E75A46">
            <w:pPr>
              <w:spacing w:line="480" w:lineRule="auto"/>
              <w:contextualSpacing/>
              <w:jc w:val="both"/>
              <w:rPr>
                <w:del w:id="11808" w:author="Microsoft account" w:date="2021-05-22T13:58:00Z"/>
                <w:rFonts w:ascii="Times New Roman" w:hAnsi="Times New Roman" w:cs="Times New Roman"/>
                <w:bCs/>
              </w:rPr>
              <w:pPrChange w:id="11809" w:author="Microsoft account" w:date="2021-05-25T22:50:00Z">
                <w:pPr>
                  <w:jc w:val="both"/>
                </w:pPr>
              </w:pPrChange>
            </w:pPr>
            <w:moveFrom w:id="11810" w:author="meshbah rahman" w:date="2021-02-19T22:43:00Z">
              <w:del w:id="11811" w:author="Microsoft account" w:date="2021-05-22T13:58:00Z">
                <w:r w:rsidRPr="00E55790" w:rsidDel="0049283F">
                  <w:rPr>
                    <w:rFonts w:ascii="Times New Roman" w:hAnsi="Times New Roman" w:cs="Times New Roman"/>
                    <w:bCs/>
                  </w:rPr>
                  <w:delText>2669 (63.41)</w:delText>
                </w:r>
              </w:del>
            </w:moveFrom>
          </w:p>
        </w:tc>
        <w:tc>
          <w:tcPr>
            <w:tcW w:w="561" w:type="pct"/>
          </w:tcPr>
          <w:p w14:paraId="5D93BD35" w14:textId="5A55321D" w:rsidR="00CE1D86" w:rsidRPr="00E55790" w:rsidDel="0049283F" w:rsidRDefault="00CE1D86" w:rsidP="00E75A46">
            <w:pPr>
              <w:spacing w:line="480" w:lineRule="auto"/>
              <w:contextualSpacing/>
              <w:jc w:val="both"/>
              <w:rPr>
                <w:del w:id="11812" w:author="Microsoft account" w:date="2021-05-22T13:58:00Z"/>
                <w:rFonts w:ascii="Times New Roman" w:hAnsi="Times New Roman" w:cs="Times New Roman"/>
                <w:bCs/>
              </w:rPr>
              <w:pPrChange w:id="11813" w:author="Microsoft account" w:date="2021-05-25T22:50:00Z">
                <w:pPr>
                  <w:jc w:val="both"/>
                </w:pPr>
              </w:pPrChange>
            </w:pPr>
            <w:moveFrom w:id="11814" w:author="meshbah rahman" w:date="2021-02-19T22:43:00Z">
              <w:del w:id="11815" w:author="Microsoft account" w:date="2021-05-22T13:58:00Z">
                <w:r w:rsidRPr="00E55790" w:rsidDel="0049283F">
                  <w:rPr>
                    <w:rFonts w:ascii="Times New Roman" w:hAnsi="Times New Roman" w:cs="Times New Roman"/>
                    <w:bCs/>
                  </w:rPr>
                  <w:delText>1565 (36.59)</w:delText>
                </w:r>
              </w:del>
            </w:moveFrom>
          </w:p>
        </w:tc>
        <w:tc>
          <w:tcPr>
            <w:tcW w:w="381" w:type="pct"/>
            <w:vMerge w:val="restart"/>
          </w:tcPr>
          <w:p w14:paraId="07CE7D17" w14:textId="1DDCA8D3" w:rsidR="00CE1D86" w:rsidRPr="00E55790" w:rsidDel="0049283F" w:rsidRDefault="00CE1D86" w:rsidP="00E75A46">
            <w:pPr>
              <w:spacing w:line="480" w:lineRule="auto"/>
              <w:contextualSpacing/>
              <w:jc w:val="both"/>
              <w:rPr>
                <w:del w:id="11816" w:author="Microsoft account" w:date="2021-05-22T13:58:00Z"/>
                <w:rFonts w:ascii="Times New Roman" w:hAnsi="Times New Roman" w:cs="Times New Roman"/>
                <w:bCs/>
              </w:rPr>
              <w:pPrChange w:id="11817" w:author="Microsoft account" w:date="2021-05-25T22:50:00Z">
                <w:pPr>
                  <w:jc w:val="both"/>
                </w:pPr>
              </w:pPrChange>
            </w:pPr>
            <w:moveFrom w:id="11818" w:author="meshbah rahman" w:date="2021-02-19T22:43:00Z">
              <w:del w:id="11819" w:author="Microsoft account" w:date="2021-05-22T13:58:00Z">
                <w:r w:rsidRPr="00E55790" w:rsidDel="0049283F">
                  <w:rPr>
                    <w:rFonts w:ascii="Times New Roman" w:hAnsi="Times New Roman" w:cs="Times New Roman"/>
                    <w:bCs/>
                  </w:rPr>
                  <w:delText>0.002</w:delText>
                </w:r>
              </w:del>
            </w:moveFrom>
          </w:p>
        </w:tc>
        <w:tc>
          <w:tcPr>
            <w:tcW w:w="559" w:type="pct"/>
          </w:tcPr>
          <w:p w14:paraId="073048C7" w14:textId="4595FC80" w:rsidR="00CE1D86" w:rsidRPr="00E55790" w:rsidDel="0049283F" w:rsidRDefault="00CE1D86" w:rsidP="00E75A46">
            <w:pPr>
              <w:spacing w:line="480" w:lineRule="auto"/>
              <w:contextualSpacing/>
              <w:jc w:val="both"/>
              <w:rPr>
                <w:del w:id="11820" w:author="Microsoft account" w:date="2021-05-22T13:58:00Z"/>
                <w:rFonts w:ascii="Times New Roman" w:hAnsi="Times New Roman" w:cs="Times New Roman"/>
                <w:bCs/>
              </w:rPr>
              <w:pPrChange w:id="11821" w:author="Microsoft account" w:date="2021-05-25T22:50:00Z">
                <w:pPr>
                  <w:jc w:val="both"/>
                </w:pPr>
              </w:pPrChange>
            </w:pPr>
            <w:moveFrom w:id="11822" w:author="meshbah rahman" w:date="2021-02-19T22:43:00Z">
              <w:del w:id="11823" w:author="Microsoft account" w:date="2021-05-22T13:58:00Z">
                <w:r w:rsidRPr="00E55790" w:rsidDel="0049283F">
                  <w:rPr>
                    <w:rFonts w:ascii="Times New Roman" w:hAnsi="Times New Roman" w:cs="Times New Roman"/>
                    <w:bCs/>
                  </w:rPr>
                  <w:delText>3383 (71.51)</w:delText>
                </w:r>
              </w:del>
            </w:moveFrom>
          </w:p>
        </w:tc>
        <w:tc>
          <w:tcPr>
            <w:tcW w:w="559" w:type="pct"/>
          </w:tcPr>
          <w:p w14:paraId="5C7F4D94" w14:textId="15E73FDF" w:rsidR="00CE1D86" w:rsidRPr="00E55790" w:rsidDel="0049283F" w:rsidRDefault="00CE1D86" w:rsidP="00E75A46">
            <w:pPr>
              <w:spacing w:line="480" w:lineRule="auto"/>
              <w:contextualSpacing/>
              <w:jc w:val="both"/>
              <w:rPr>
                <w:del w:id="11824" w:author="Microsoft account" w:date="2021-05-22T13:58:00Z"/>
                <w:rFonts w:ascii="Times New Roman" w:hAnsi="Times New Roman" w:cs="Times New Roman"/>
                <w:bCs/>
              </w:rPr>
              <w:pPrChange w:id="11825" w:author="Microsoft account" w:date="2021-05-25T22:50:00Z">
                <w:pPr>
                  <w:jc w:val="both"/>
                </w:pPr>
              </w:pPrChange>
            </w:pPr>
            <w:moveFrom w:id="11826" w:author="meshbah rahman" w:date="2021-02-19T22:43:00Z">
              <w:del w:id="11827" w:author="Microsoft account" w:date="2021-05-22T13:58:00Z">
                <w:r w:rsidRPr="00E55790" w:rsidDel="0049283F">
                  <w:rPr>
                    <w:rFonts w:ascii="Times New Roman" w:hAnsi="Times New Roman" w:cs="Times New Roman"/>
                    <w:bCs/>
                  </w:rPr>
                  <w:delText>1440 (28.49)</w:delText>
                </w:r>
              </w:del>
            </w:moveFrom>
          </w:p>
        </w:tc>
        <w:tc>
          <w:tcPr>
            <w:tcW w:w="344" w:type="pct"/>
            <w:vMerge w:val="restart"/>
          </w:tcPr>
          <w:p w14:paraId="42D69888" w14:textId="40BE2634" w:rsidR="00CE1D86" w:rsidRPr="00E55790" w:rsidDel="0049283F" w:rsidRDefault="00CE1D86" w:rsidP="00E75A46">
            <w:pPr>
              <w:spacing w:line="480" w:lineRule="auto"/>
              <w:contextualSpacing/>
              <w:jc w:val="both"/>
              <w:rPr>
                <w:del w:id="11828" w:author="Microsoft account" w:date="2021-05-22T13:58:00Z"/>
                <w:rFonts w:ascii="Times New Roman" w:hAnsi="Times New Roman" w:cs="Times New Roman"/>
                <w:bCs/>
              </w:rPr>
              <w:pPrChange w:id="11829" w:author="Microsoft account" w:date="2021-05-25T22:50:00Z">
                <w:pPr>
                  <w:jc w:val="both"/>
                </w:pPr>
              </w:pPrChange>
            </w:pPr>
            <w:moveFrom w:id="11830" w:author="meshbah rahman" w:date="2021-02-19T22:43:00Z">
              <w:del w:id="11831" w:author="Microsoft account" w:date="2021-05-22T13:58:00Z">
                <w:r w:rsidRPr="00E55790" w:rsidDel="0049283F">
                  <w:rPr>
                    <w:rFonts w:ascii="Times New Roman" w:hAnsi="Times New Roman" w:cs="Times New Roman"/>
                    <w:bCs/>
                  </w:rPr>
                  <w:delText>&lt;0.001</w:delText>
                </w:r>
              </w:del>
            </w:moveFrom>
          </w:p>
        </w:tc>
      </w:tr>
      <w:tr w:rsidR="00CE1D86" w:rsidRPr="00E55790" w:rsidDel="0049283F" w14:paraId="4711E9E3" w14:textId="22922502" w:rsidTr="00E55790">
        <w:trPr>
          <w:del w:id="11832" w:author="Microsoft account" w:date="2021-05-22T13:58:00Z"/>
        </w:trPr>
        <w:tc>
          <w:tcPr>
            <w:tcW w:w="1110" w:type="pct"/>
            <w:vMerge/>
          </w:tcPr>
          <w:p w14:paraId="298D0E99" w14:textId="12015121" w:rsidR="00CE1D86" w:rsidRPr="00E55790" w:rsidDel="0049283F" w:rsidRDefault="00CE1D86" w:rsidP="00E75A46">
            <w:pPr>
              <w:spacing w:line="480" w:lineRule="auto"/>
              <w:contextualSpacing/>
              <w:jc w:val="both"/>
              <w:rPr>
                <w:del w:id="11833" w:author="Microsoft account" w:date="2021-05-22T13:58:00Z"/>
                <w:rFonts w:ascii="Times New Roman" w:hAnsi="Times New Roman" w:cs="Times New Roman"/>
                <w:b/>
              </w:rPr>
              <w:pPrChange w:id="11834" w:author="Microsoft account" w:date="2021-05-25T22:50:00Z">
                <w:pPr>
                  <w:jc w:val="both"/>
                </w:pPr>
              </w:pPrChange>
            </w:pPr>
          </w:p>
        </w:tc>
        <w:tc>
          <w:tcPr>
            <w:tcW w:w="925" w:type="pct"/>
          </w:tcPr>
          <w:p w14:paraId="2375D867" w14:textId="1928F8EC" w:rsidR="00CE1D86" w:rsidRPr="00E55790" w:rsidDel="0049283F" w:rsidRDefault="00CE1D86" w:rsidP="00E75A46">
            <w:pPr>
              <w:spacing w:line="480" w:lineRule="auto"/>
              <w:contextualSpacing/>
              <w:jc w:val="both"/>
              <w:rPr>
                <w:del w:id="11835" w:author="Microsoft account" w:date="2021-05-22T13:58:00Z"/>
                <w:rFonts w:ascii="Times New Roman" w:hAnsi="Times New Roman" w:cs="Times New Roman"/>
                <w:bCs/>
              </w:rPr>
              <w:pPrChange w:id="11836" w:author="Microsoft account" w:date="2021-05-25T22:50:00Z">
                <w:pPr>
                  <w:jc w:val="both"/>
                </w:pPr>
              </w:pPrChange>
            </w:pPr>
            <w:moveFrom w:id="11837" w:author="meshbah rahman" w:date="2021-02-19T22:43:00Z">
              <w:del w:id="11838" w:author="Microsoft account" w:date="2021-05-22T13:58:00Z">
                <w:r w:rsidRPr="00E55790" w:rsidDel="0049283F">
                  <w:rPr>
                    <w:rFonts w:ascii="Times New Roman" w:hAnsi="Times New Roman" w:cs="Times New Roman"/>
                    <w:bCs/>
                  </w:rPr>
                  <w:delText>Female</w:delText>
                </w:r>
              </w:del>
            </w:moveFrom>
          </w:p>
        </w:tc>
        <w:tc>
          <w:tcPr>
            <w:tcW w:w="561" w:type="pct"/>
          </w:tcPr>
          <w:p w14:paraId="7AFBB291" w14:textId="2A0E235B" w:rsidR="00CE1D86" w:rsidRPr="00E55790" w:rsidDel="0049283F" w:rsidRDefault="00CE1D86" w:rsidP="00E75A46">
            <w:pPr>
              <w:spacing w:line="480" w:lineRule="auto"/>
              <w:contextualSpacing/>
              <w:jc w:val="both"/>
              <w:rPr>
                <w:del w:id="11839" w:author="Microsoft account" w:date="2021-05-22T13:58:00Z"/>
                <w:rFonts w:ascii="Times New Roman" w:hAnsi="Times New Roman" w:cs="Times New Roman"/>
                <w:bCs/>
              </w:rPr>
              <w:pPrChange w:id="11840" w:author="Microsoft account" w:date="2021-05-25T22:50:00Z">
                <w:pPr>
                  <w:jc w:val="both"/>
                </w:pPr>
              </w:pPrChange>
            </w:pPr>
            <w:moveFrom w:id="11841" w:author="meshbah rahman" w:date="2021-02-19T22:43:00Z">
              <w:del w:id="11842" w:author="Microsoft account" w:date="2021-05-22T13:58:00Z">
                <w:r w:rsidRPr="00E55790" w:rsidDel="0049283F">
                  <w:rPr>
                    <w:rFonts w:ascii="Times New Roman" w:hAnsi="Times New Roman" w:cs="Times New Roman"/>
                    <w:bCs/>
                  </w:rPr>
                  <w:delText>2632 (67.65)</w:delText>
                </w:r>
              </w:del>
            </w:moveFrom>
          </w:p>
        </w:tc>
        <w:tc>
          <w:tcPr>
            <w:tcW w:w="561" w:type="pct"/>
          </w:tcPr>
          <w:p w14:paraId="24FE6C00" w14:textId="70443CF8" w:rsidR="00CE1D86" w:rsidRPr="00E55790" w:rsidDel="0049283F" w:rsidRDefault="00CE1D86" w:rsidP="00E75A46">
            <w:pPr>
              <w:spacing w:line="480" w:lineRule="auto"/>
              <w:contextualSpacing/>
              <w:jc w:val="both"/>
              <w:rPr>
                <w:del w:id="11843" w:author="Microsoft account" w:date="2021-05-22T13:58:00Z"/>
                <w:rFonts w:ascii="Times New Roman" w:hAnsi="Times New Roman" w:cs="Times New Roman"/>
                <w:bCs/>
              </w:rPr>
              <w:pPrChange w:id="11844" w:author="Microsoft account" w:date="2021-05-25T22:50:00Z">
                <w:pPr>
                  <w:jc w:val="both"/>
                </w:pPr>
              </w:pPrChange>
            </w:pPr>
            <w:moveFrom w:id="11845" w:author="meshbah rahman" w:date="2021-02-19T22:43:00Z">
              <w:del w:id="11846" w:author="Microsoft account" w:date="2021-05-22T13:58:00Z">
                <w:r w:rsidRPr="00E55790" w:rsidDel="0049283F">
                  <w:rPr>
                    <w:rFonts w:ascii="Times New Roman" w:hAnsi="Times New Roman" w:cs="Times New Roman"/>
                    <w:bCs/>
                  </w:rPr>
                  <w:delText>1282 (32.35)</w:delText>
                </w:r>
              </w:del>
            </w:moveFrom>
          </w:p>
        </w:tc>
        <w:tc>
          <w:tcPr>
            <w:tcW w:w="381" w:type="pct"/>
            <w:vMerge/>
          </w:tcPr>
          <w:p w14:paraId="4F81F146" w14:textId="04E3FC4B" w:rsidR="00CE1D86" w:rsidRPr="00E55790" w:rsidDel="0049283F" w:rsidRDefault="00CE1D86" w:rsidP="00E75A46">
            <w:pPr>
              <w:spacing w:line="480" w:lineRule="auto"/>
              <w:contextualSpacing/>
              <w:jc w:val="both"/>
              <w:rPr>
                <w:del w:id="11847" w:author="Microsoft account" w:date="2021-05-22T13:58:00Z"/>
                <w:rFonts w:ascii="Times New Roman" w:hAnsi="Times New Roman" w:cs="Times New Roman"/>
                <w:bCs/>
              </w:rPr>
              <w:pPrChange w:id="11848" w:author="Microsoft account" w:date="2021-05-25T22:50:00Z">
                <w:pPr>
                  <w:jc w:val="both"/>
                </w:pPr>
              </w:pPrChange>
            </w:pPr>
          </w:p>
        </w:tc>
        <w:tc>
          <w:tcPr>
            <w:tcW w:w="559" w:type="pct"/>
          </w:tcPr>
          <w:p w14:paraId="49828639" w14:textId="2E5F01AC" w:rsidR="00CE1D86" w:rsidRPr="00E55790" w:rsidDel="0049283F" w:rsidRDefault="00CE1D86" w:rsidP="00E75A46">
            <w:pPr>
              <w:spacing w:line="480" w:lineRule="auto"/>
              <w:contextualSpacing/>
              <w:jc w:val="both"/>
              <w:rPr>
                <w:del w:id="11849" w:author="Microsoft account" w:date="2021-05-22T13:58:00Z"/>
                <w:rFonts w:ascii="Times New Roman" w:hAnsi="Times New Roman" w:cs="Times New Roman"/>
                <w:bCs/>
              </w:rPr>
              <w:pPrChange w:id="11850" w:author="Microsoft account" w:date="2021-05-25T22:50:00Z">
                <w:pPr>
                  <w:jc w:val="both"/>
                </w:pPr>
              </w:pPrChange>
            </w:pPr>
            <w:moveFrom w:id="11851" w:author="meshbah rahman" w:date="2021-02-19T22:43:00Z">
              <w:del w:id="11852" w:author="Microsoft account" w:date="2021-05-22T13:58:00Z">
                <w:r w:rsidRPr="00E55790" w:rsidDel="0049283F">
                  <w:rPr>
                    <w:rFonts w:ascii="Times New Roman" w:hAnsi="Times New Roman" w:cs="Times New Roman"/>
                    <w:bCs/>
                  </w:rPr>
                  <w:delText>3463 (78.46)</w:delText>
                </w:r>
              </w:del>
            </w:moveFrom>
          </w:p>
        </w:tc>
        <w:tc>
          <w:tcPr>
            <w:tcW w:w="559" w:type="pct"/>
          </w:tcPr>
          <w:p w14:paraId="3B96CABF" w14:textId="7B989477" w:rsidR="00CE1D86" w:rsidRPr="00E55790" w:rsidDel="0049283F" w:rsidRDefault="00CE1D86" w:rsidP="00E75A46">
            <w:pPr>
              <w:spacing w:line="480" w:lineRule="auto"/>
              <w:contextualSpacing/>
              <w:jc w:val="both"/>
              <w:rPr>
                <w:del w:id="11853" w:author="Microsoft account" w:date="2021-05-22T13:58:00Z"/>
                <w:rFonts w:ascii="Times New Roman" w:hAnsi="Times New Roman" w:cs="Times New Roman"/>
                <w:bCs/>
              </w:rPr>
              <w:pPrChange w:id="11854" w:author="Microsoft account" w:date="2021-05-25T22:50:00Z">
                <w:pPr>
                  <w:jc w:val="both"/>
                </w:pPr>
              </w:pPrChange>
            </w:pPr>
            <w:moveFrom w:id="11855" w:author="meshbah rahman" w:date="2021-02-19T22:43:00Z">
              <w:del w:id="11856" w:author="Microsoft account" w:date="2021-05-22T13:58:00Z">
                <w:r w:rsidRPr="00E55790" w:rsidDel="0049283F">
                  <w:rPr>
                    <w:rFonts w:ascii="Times New Roman" w:hAnsi="Times New Roman" w:cs="Times New Roman"/>
                    <w:bCs/>
                  </w:rPr>
                  <w:delText>1060 (21.54)</w:delText>
                </w:r>
              </w:del>
            </w:moveFrom>
          </w:p>
        </w:tc>
        <w:tc>
          <w:tcPr>
            <w:tcW w:w="344" w:type="pct"/>
            <w:vMerge/>
          </w:tcPr>
          <w:p w14:paraId="37BC713F" w14:textId="27848940" w:rsidR="00CE1D86" w:rsidRPr="00E55790" w:rsidDel="0049283F" w:rsidRDefault="00CE1D86" w:rsidP="00E75A46">
            <w:pPr>
              <w:spacing w:line="480" w:lineRule="auto"/>
              <w:contextualSpacing/>
              <w:jc w:val="both"/>
              <w:rPr>
                <w:del w:id="11857" w:author="Microsoft account" w:date="2021-05-22T13:58:00Z"/>
                <w:rFonts w:ascii="Times New Roman" w:hAnsi="Times New Roman" w:cs="Times New Roman"/>
                <w:bCs/>
              </w:rPr>
              <w:pPrChange w:id="11858" w:author="Microsoft account" w:date="2021-05-25T22:50:00Z">
                <w:pPr>
                  <w:jc w:val="both"/>
                </w:pPr>
              </w:pPrChange>
            </w:pPr>
          </w:p>
        </w:tc>
      </w:tr>
      <w:tr w:rsidR="00CE1D86" w:rsidRPr="00E55790" w:rsidDel="0049283F" w14:paraId="48F7AEA5" w14:textId="11606A96" w:rsidTr="00E55790">
        <w:trPr>
          <w:del w:id="11859" w:author="Microsoft account" w:date="2021-05-22T13:58:00Z"/>
        </w:trPr>
        <w:tc>
          <w:tcPr>
            <w:tcW w:w="1110" w:type="pct"/>
            <w:vMerge w:val="restart"/>
          </w:tcPr>
          <w:p w14:paraId="1546930B" w14:textId="0402B0DD" w:rsidR="00CE1D86" w:rsidRPr="00E55790" w:rsidDel="0049283F" w:rsidRDefault="00CE1D86" w:rsidP="00E75A46">
            <w:pPr>
              <w:spacing w:line="480" w:lineRule="auto"/>
              <w:contextualSpacing/>
              <w:jc w:val="both"/>
              <w:rPr>
                <w:del w:id="11860" w:author="Microsoft account" w:date="2021-05-22T13:58:00Z"/>
                <w:rFonts w:ascii="Times New Roman" w:hAnsi="Times New Roman" w:cs="Times New Roman"/>
                <w:b/>
              </w:rPr>
              <w:pPrChange w:id="11861" w:author="Microsoft account" w:date="2021-05-25T22:50:00Z">
                <w:pPr>
                  <w:jc w:val="both"/>
                </w:pPr>
              </w:pPrChange>
            </w:pPr>
            <w:moveFrom w:id="11862" w:author="meshbah rahman" w:date="2021-02-19T22:43:00Z">
              <w:del w:id="11863" w:author="Microsoft account" w:date="2021-05-22T13:58:00Z">
                <w:r w:rsidRPr="00E55790" w:rsidDel="0049283F">
                  <w:rPr>
                    <w:rFonts w:ascii="Times New Roman" w:hAnsi="Times New Roman" w:cs="Times New Roman"/>
                    <w:b/>
                  </w:rPr>
                  <w:delText>Area</w:delText>
                </w:r>
              </w:del>
            </w:moveFrom>
          </w:p>
        </w:tc>
        <w:tc>
          <w:tcPr>
            <w:tcW w:w="925" w:type="pct"/>
          </w:tcPr>
          <w:p w14:paraId="4F83BDD9" w14:textId="3C95E858" w:rsidR="00CE1D86" w:rsidRPr="00E55790" w:rsidDel="0049283F" w:rsidRDefault="00CE1D86" w:rsidP="00E75A46">
            <w:pPr>
              <w:spacing w:line="480" w:lineRule="auto"/>
              <w:contextualSpacing/>
              <w:jc w:val="both"/>
              <w:rPr>
                <w:del w:id="11864" w:author="Microsoft account" w:date="2021-05-22T13:58:00Z"/>
                <w:rFonts w:ascii="Times New Roman" w:hAnsi="Times New Roman" w:cs="Times New Roman"/>
                <w:bCs/>
              </w:rPr>
              <w:pPrChange w:id="11865" w:author="Microsoft account" w:date="2021-05-25T22:50:00Z">
                <w:pPr>
                  <w:jc w:val="both"/>
                </w:pPr>
              </w:pPrChange>
            </w:pPr>
            <w:moveFrom w:id="11866" w:author="meshbah rahman" w:date="2021-02-19T22:43:00Z">
              <w:del w:id="11867" w:author="Microsoft account" w:date="2021-05-22T13:58:00Z">
                <w:r w:rsidRPr="00E55790" w:rsidDel="0049283F">
                  <w:rPr>
                    <w:rFonts w:ascii="Times New Roman" w:hAnsi="Times New Roman" w:cs="Times New Roman"/>
                    <w:bCs/>
                  </w:rPr>
                  <w:delText>Urban</w:delText>
                </w:r>
              </w:del>
            </w:moveFrom>
          </w:p>
        </w:tc>
        <w:tc>
          <w:tcPr>
            <w:tcW w:w="561" w:type="pct"/>
          </w:tcPr>
          <w:p w14:paraId="0C171829" w14:textId="2787BD26" w:rsidR="00CE1D86" w:rsidRPr="00E55790" w:rsidDel="0049283F" w:rsidRDefault="00CE1D86" w:rsidP="00E75A46">
            <w:pPr>
              <w:spacing w:line="480" w:lineRule="auto"/>
              <w:contextualSpacing/>
              <w:jc w:val="both"/>
              <w:rPr>
                <w:del w:id="11868" w:author="Microsoft account" w:date="2021-05-22T13:58:00Z"/>
                <w:rFonts w:ascii="Times New Roman" w:hAnsi="Times New Roman" w:cs="Times New Roman"/>
                <w:bCs/>
              </w:rPr>
              <w:pPrChange w:id="11869" w:author="Microsoft account" w:date="2021-05-25T22:50:00Z">
                <w:pPr>
                  <w:jc w:val="both"/>
                </w:pPr>
              </w:pPrChange>
            </w:pPr>
            <w:moveFrom w:id="11870" w:author="meshbah rahman" w:date="2021-02-19T22:43:00Z">
              <w:del w:id="11871" w:author="Microsoft account" w:date="2021-05-22T13:58:00Z">
                <w:r w:rsidRPr="00E55790" w:rsidDel="0049283F">
                  <w:rPr>
                    <w:rFonts w:ascii="Times New Roman" w:hAnsi="Times New Roman" w:cs="Times New Roman"/>
                    <w:bCs/>
                  </w:rPr>
                  <w:delText>4388(63.72)</w:delText>
                </w:r>
              </w:del>
            </w:moveFrom>
          </w:p>
        </w:tc>
        <w:tc>
          <w:tcPr>
            <w:tcW w:w="561" w:type="pct"/>
          </w:tcPr>
          <w:p w14:paraId="6D0686B4" w14:textId="7130D72F" w:rsidR="00CE1D86" w:rsidRPr="00E55790" w:rsidDel="0049283F" w:rsidRDefault="00CE1D86" w:rsidP="00E75A46">
            <w:pPr>
              <w:spacing w:line="480" w:lineRule="auto"/>
              <w:contextualSpacing/>
              <w:jc w:val="both"/>
              <w:rPr>
                <w:del w:id="11872" w:author="Microsoft account" w:date="2021-05-22T13:58:00Z"/>
                <w:rFonts w:ascii="Times New Roman" w:hAnsi="Times New Roman" w:cs="Times New Roman"/>
                <w:bCs/>
              </w:rPr>
              <w:pPrChange w:id="11873" w:author="Microsoft account" w:date="2021-05-25T22:50:00Z">
                <w:pPr>
                  <w:jc w:val="both"/>
                </w:pPr>
              </w:pPrChange>
            </w:pPr>
            <w:moveFrom w:id="11874" w:author="meshbah rahman" w:date="2021-02-19T22:43:00Z">
              <w:del w:id="11875" w:author="Microsoft account" w:date="2021-05-22T13:58:00Z">
                <w:r w:rsidRPr="00E55790" w:rsidDel="0049283F">
                  <w:rPr>
                    <w:rFonts w:ascii="Times New Roman" w:hAnsi="Times New Roman" w:cs="Times New Roman"/>
                    <w:bCs/>
                  </w:rPr>
                  <w:delText>2467 (36.28)</w:delText>
                </w:r>
              </w:del>
            </w:moveFrom>
          </w:p>
        </w:tc>
        <w:tc>
          <w:tcPr>
            <w:tcW w:w="381" w:type="pct"/>
            <w:vMerge w:val="restart"/>
          </w:tcPr>
          <w:p w14:paraId="2E6A8EDE" w14:textId="41464CDA" w:rsidR="00CE1D86" w:rsidRPr="00E55790" w:rsidDel="0049283F" w:rsidRDefault="00CE1D86" w:rsidP="00E75A46">
            <w:pPr>
              <w:spacing w:line="480" w:lineRule="auto"/>
              <w:contextualSpacing/>
              <w:jc w:val="both"/>
              <w:rPr>
                <w:del w:id="11876" w:author="Microsoft account" w:date="2021-05-22T13:58:00Z"/>
                <w:rFonts w:ascii="Times New Roman" w:hAnsi="Times New Roman" w:cs="Times New Roman"/>
                <w:bCs/>
              </w:rPr>
              <w:pPrChange w:id="11877" w:author="Microsoft account" w:date="2021-05-25T22:50:00Z">
                <w:pPr>
                  <w:jc w:val="both"/>
                </w:pPr>
              </w:pPrChange>
            </w:pPr>
            <w:moveFrom w:id="11878" w:author="meshbah rahman" w:date="2021-02-19T22:43:00Z">
              <w:del w:id="11879" w:author="Microsoft account" w:date="2021-05-22T13:58:00Z">
                <w:r w:rsidRPr="00E55790" w:rsidDel="0049283F">
                  <w:rPr>
                    <w:rFonts w:ascii="Times New Roman" w:hAnsi="Times New Roman" w:cs="Times New Roman"/>
                    <w:bCs/>
                  </w:rPr>
                  <w:delText>&lt;0.001</w:delText>
                </w:r>
              </w:del>
            </w:moveFrom>
          </w:p>
        </w:tc>
        <w:tc>
          <w:tcPr>
            <w:tcW w:w="559" w:type="pct"/>
          </w:tcPr>
          <w:p w14:paraId="2E9845FB" w14:textId="16192E27" w:rsidR="00CE1D86" w:rsidRPr="00E55790" w:rsidDel="0049283F" w:rsidRDefault="00CE1D86" w:rsidP="00E75A46">
            <w:pPr>
              <w:spacing w:line="480" w:lineRule="auto"/>
              <w:contextualSpacing/>
              <w:jc w:val="both"/>
              <w:rPr>
                <w:del w:id="11880" w:author="Microsoft account" w:date="2021-05-22T13:58:00Z"/>
                <w:rFonts w:ascii="Times New Roman" w:hAnsi="Times New Roman" w:cs="Times New Roman"/>
                <w:bCs/>
              </w:rPr>
              <w:pPrChange w:id="11881" w:author="Microsoft account" w:date="2021-05-25T22:50:00Z">
                <w:pPr>
                  <w:jc w:val="both"/>
                </w:pPr>
              </w:pPrChange>
            </w:pPr>
            <w:moveFrom w:id="11882" w:author="meshbah rahman" w:date="2021-02-19T22:43:00Z">
              <w:del w:id="11883" w:author="Microsoft account" w:date="2021-05-22T13:58:00Z">
                <w:r w:rsidRPr="00E55790" w:rsidDel="0049283F">
                  <w:rPr>
                    <w:rFonts w:ascii="Times New Roman" w:hAnsi="Times New Roman" w:cs="Times New Roman"/>
                    <w:bCs/>
                  </w:rPr>
                  <w:delText>1305 (78.15)</w:delText>
                </w:r>
              </w:del>
            </w:moveFrom>
          </w:p>
        </w:tc>
        <w:tc>
          <w:tcPr>
            <w:tcW w:w="559" w:type="pct"/>
          </w:tcPr>
          <w:p w14:paraId="7013DABC" w14:textId="7513DF0A" w:rsidR="00CE1D86" w:rsidRPr="00E55790" w:rsidDel="0049283F" w:rsidRDefault="00CE1D86" w:rsidP="00E75A46">
            <w:pPr>
              <w:spacing w:line="480" w:lineRule="auto"/>
              <w:contextualSpacing/>
              <w:jc w:val="both"/>
              <w:rPr>
                <w:del w:id="11884" w:author="Microsoft account" w:date="2021-05-22T13:58:00Z"/>
                <w:rFonts w:ascii="Times New Roman" w:hAnsi="Times New Roman" w:cs="Times New Roman"/>
                <w:bCs/>
              </w:rPr>
              <w:pPrChange w:id="11885" w:author="Microsoft account" w:date="2021-05-25T22:50:00Z">
                <w:pPr>
                  <w:jc w:val="both"/>
                </w:pPr>
              </w:pPrChange>
            </w:pPr>
            <w:moveFrom w:id="11886" w:author="meshbah rahman" w:date="2021-02-19T22:43:00Z">
              <w:del w:id="11887" w:author="Microsoft account" w:date="2021-05-22T13:58:00Z">
                <w:r w:rsidRPr="00E55790" w:rsidDel="0049283F">
                  <w:rPr>
                    <w:rFonts w:ascii="Times New Roman" w:hAnsi="Times New Roman" w:cs="Times New Roman"/>
                    <w:bCs/>
                  </w:rPr>
                  <w:delText>430 (21.85)</w:delText>
                </w:r>
              </w:del>
            </w:moveFrom>
          </w:p>
        </w:tc>
        <w:tc>
          <w:tcPr>
            <w:tcW w:w="344" w:type="pct"/>
            <w:vMerge w:val="restart"/>
          </w:tcPr>
          <w:p w14:paraId="716E99F3" w14:textId="0FC19AE8" w:rsidR="00CE1D86" w:rsidRPr="00E55790" w:rsidDel="0049283F" w:rsidRDefault="00CE1D86" w:rsidP="00E75A46">
            <w:pPr>
              <w:spacing w:line="480" w:lineRule="auto"/>
              <w:contextualSpacing/>
              <w:jc w:val="both"/>
              <w:rPr>
                <w:del w:id="11888" w:author="Microsoft account" w:date="2021-05-22T13:58:00Z"/>
                <w:rFonts w:ascii="Times New Roman" w:hAnsi="Times New Roman" w:cs="Times New Roman"/>
                <w:bCs/>
              </w:rPr>
              <w:pPrChange w:id="11889" w:author="Microsoft account" w:date="2021-05-25T22:50:00Z">
                <w:pPr>
                  <w:jc w:val="both"/>
                </w:pPr>
              </w:pPrChange>
            </w:pPr>
            <w:moveFrom w:id="11890" w:author="meshbah rahman" w:date="2021-02-19T22:43:00Z">
              <w:del w:id="11891" w:author="Microsoft account" w:date="2021-05-22T13:58:00Z">
                <w:r w:rsidRPr="00E55790" w:rsidDel="0049283F">
                  <w:rPr>
                    <w:rFonts w:ascii="Times New Roman" w:hAnsi="Times New Roman" w:cs="Times New Roman"/>
                    <w:bCs/>
                  </w:rPr>
                  <w:delText>&lt;0.001</w:delText>
                </w:r>
              </w:del>
            </w:moveFrom>
          </w:p>
        </w:tc>
      </w:tr>
      <w:tr w:rsidR="00CE1D86" w:rsidRPr="00E55790" w:rsidDel="0049283F" w14:paraId="70FF789E" w14:textId="1E07458C" w:rsidTr="00E55790">
        <w:trPr>
          <w:del w:id="11892" w:author="Microsoft account" w:date="2021-05-22T13:58:00Z"/>
        </w:trPr>
        <w:tc>
          <w:tcPr>
            <w:tcW w:w="1110" w:type="pct"/>
            <w:vMerge/>
          </w:tcPr>
          <w:p w14:paraId="60F3BB2B" w14:textId="3AE5A7BA" w:rsidR="00CE1D86" w:rsidRPr="00E55790" w:rsidDel="0049283F" w:rsidRDefault="00CE1D86" w:rsidP="00E75A46">
            <w:pPr>
              <w:spacing w:line="480" w:lineRule="auto"/>
              <w:contextualSpacing/>
              <w:jc w:val="both"/>
              <w:rPr>
                <w:del w:id="11893" w:author="Microsoft account" w:date="2021-05-22T13:58:00Z"/>
                <w:rFonts w:ascii="Times New Roman" w:hAnsi="Times New Roman" w:cs="Times New Roman"/>
                <w:b/>
              </w:rPr>
              <w:pPrChange w:id="11894" w:author="Microsoft account" w:date="2021-05-25T22:50:00Z">
                <w:pPr>
                  <w:jc w:val="both"/>
                </w:pPr>
              </w:pPrChange>
            </w:pPr>
          </w:p>
        </w:tc>
        <w:tc>
          <w:tcPr>
            <w:tcW w:w="925" w:type="pct"/>
          </w:tcPr>
          <w:p w14:paraId="0160488D" w14:textId="66DC4E9E" w:rsidR="00CE1D86" w:rsidRPr="00E55790" w:rsidDel="0049283F" w:rsidRDefault="00CE1D86" w:rsidP="00E75A46">
            <w:pPr>
              <w:spacing w:line="480" w:lineRule="auto"/>
              <w:contextualSpacing/>
              <w:jc w:val="both"/>
              <w:rPr>
                <w:del w:id="11895" w:author="Microsoft account" w:date="2021-05-22T13:58:00Z"/>
                <w:rFonts w:ascii="Times New Roman" w:hAnsi="Times New Roman" w:cs="Times New Roman"/>
                <w:bCs/>
              </w:rPr>
              <w:pPrChange w:id="11896" w:author="Microsoft account" w:date="2021-05-25T22:50:00Z">
                <w:pPr>
                  <w:jc w:val="both"/>
                </w:pPr>
              </w:pPrChange>
            </w:pPr>
            <w:moveFrom w:id="11897" w:author="meshbah rahman" w:date="2021-02-19T22:43:00Z">
              <w:del w:id="11898" w:author="Microsoft account" w:date="2021-05-22T13:58:00Z">
                <w:r w:rsidRPr="00E55790" w:rsidDel="0049283F">
                  <w:rPr>
                    <w:rFonts w:ascii="Times New Roman" w:hAnsi="Times New Roman" w:cs="Times New Roman"/>
                    <w:bCs/>
                  </w:rPr>
                  <w:delText>Rural</w:delText>
                </w:r>
              </w:del>
            </w:moveFrom>
          </w:p>
        </w:tc>
        <w:tc>
          <w:tcPr>
            <w:tcW w:w="561" w:type="pct"/>
          </w:tcPr>
          <w:p w14:paraId="65CBFA39" w14:textId="01893595" w:rsidR="00CE1D86" w:rsidRPr="00E55790" w:rsidDel="0049283F" w:rsidRDefault="00CE1D86" w:rsidP="00E75A46">
            <w:pPr>
              <w:spacing w:line="480" w:lineRule="auto"/>
              <w:contextualSpacing/>
              <w:jc w:val="both"/>
              <w:rPr>
                <w:del w:id="11899" w:author="Microsoft account" w:date="2021-05-22T13:58:00Z"/>
                <w:rFonts w:ascii="Times New Roman" w:hAnsi="Times New Roman" w:cs="Times New Roman"/>
                <w:bCs/>
              </w:rPr>
              <w:pPrChange w:id="11900" w:author="Microsoft account" w:date="2021-05-25T22:50:00Z">
                <w:pPr>
                  <w:jc w:val="both"/>
                </w:pPr>
              </w:pPrChange>
            </w:pPr>
            <w:moveFrom w:id="11901" w:author="meshbah rahman" w:date="2021-02-19T22:43:00Z">
              <w:del w:id="11902" w:author="Microsoft account" w:date="2021-05-22T13:58:00Z">
                <w:r w:rsidRPr="00E55790" w:rsidDel="0049283F">
                  <w:rPr>
                    <w:rFonts w:ascii="Times New Roman" w:hAnsi="Times New Roman" w:cs="Times New Roman"/>
                    <w:bCs/>
                  </w:rPr>
                  <w:delText>913 (72.17)</w:delText>
                </w:r>
              </w:del>
            </w:moveFrom>
          </w:p>
        </w:tc>
        <w:tc>
          <w:tcPr>
            <w:tcW w:w="561" w:type="pct"/>
          </w:tcPr>
          <w:p w14:paraId="5D4B54F7" w14:textId="3428267A" w:rsidR="00CE1D86" w:rsidRPr="00E55790" w:rsidDel="0049283F" w:rsidRDefault="00CE1D86" w:rsidP="00E75A46">
            <w:pPr>
              <w:spacing w:line="480" w:lineRule="auto"/>
              <w:contextualSpacing/>
              <w:jc w:val="both"/>
              <w:rPr>
                <w:del w:id="11903" w:author="Microsoft account" w:date="2021-05-22T13:58:00Z"/>
                <w:rFonts w:ascii="Times New Roman" w:hAnsi="Times New Roman" w:cs="Times New Roman"/>
                <w:bCs/>
              </w:rPr>
              <w:pPrChange w:id="11904" w:author="Microsoft account" w:date="2021-05-25T22:50:00Z">
                <w:pPr>
                  <w:jc w:val="both"/>
                </w:pPr>
              </w:pPrChange>
            </w:pPr>
            <w:moveFrom w:id="11905" w:author="meshbah rahman" w:date="2021-02-19T22:43:00Z">
              <w:del w:id="11906" w:author="Microsoft account" w:date="2021-05-22T13:58:00Z">
                <w:r w:rsidRPr="00E55790" w:rsidDel="0049283F">
                  <w:rPr>
                    <w:rFonts w:ascii="Times New Roman" w:hAnsi="Times New Roman" w:cs="Times New Roman"/>
                    <w:bCs/>
                  </w:rPr>
                  <w:delText>380 (27.83)</w:delText>
                </w:r>
              </w:del>
            </w:moveFrom>
          </w:p>
        </w:tc>
        <w:tc>
          <w:tcPr>
            <w:tcW w:w="381" w:type="pct"/>
            <w:vMerge/>
          </w:tcPr>
          <w:p w14:paraId="2E07817E" w14:textId="0358E2B7" w:rsidR="00CE1D86" w:rsidRPr="00E55790" w:rsidDel="0049283F" w:rsidRDefault="00CE1D86" w:rsidP="00E75A46">
            <w:pPr>
              <w:spacing w:line="480" w:lineRule="auto"/>
              <w:contextualSpacing/>
              <w:jc w:val="both"/>
              <w:rPr>
                <w:del w:id="11907" w:author="Microsoft account" w:date="2021-05-22T13:58:00Z"/>
                <w:rFonts w:ascii="Times New Roman" w:hAnsi="Times New Roman" w:cs="Times New Roman"/>
                <w:bCs/>
              </w:rPr>
              <w:pPrChange w:id="11908" w:author="Microsoft account" w:date="2021-05-25T22:50:00Z">
                <w:pPr>
                  <w:jc w:val="both"/>
                </w:pPr>
              </w:pPrChange>
            </w:pPr>
          </w:p>
        </w:tc>
        <w:tc>
          <w:tcPr>
            <w:tcW w:w="559" w:type="pct"/>
          </w:tcPr>
          <w:p w14:paraId="712B1249" w14:textId="492F22B1" w:rsidR="00CE1D86" w:rsidRPr="00E55790" w:rsidDel="0049283F" w:rsidRDefault="00CE1D86" w:rsidP="00E75A46">
            <w:pPr>
              <w:spacing w:line="480" w:lineRule="auto"/>
              <w:contextualSpacing/>
              <w:jc w:val="both"/>
              <w:rPr>
                <w:del w:id="11909" w:author="Microsoft account" w:date="2021-05-22T13:58:00Z"/>
                <w:rFonts w:ascii="Times New Roman" w:hAnsi="Times New Roman" w:cs="Times New Roman"/>
                <w:bCs/>
              </w:rPr>
              <w:pPrChange w:id="11910" w:author="Microsoft account" w:date="2021-05-25T22:50:00Z">
                <w:pPr>
                  <w:jc w:val="both"/>
                </w:pPr>
              </w:pPrChange>
            </w:pPr>
            <w:moveFrom w:id="11911" w:author="meshbah rahman" w:date="2021-02-19T22:43:00Z">
              <w:del w:id="11912" w:author="Microsoft account" w:date="2021-05-22T13:58:00Z">
                <w:r w:rsidRPr="00E55790" w:rsidDel="0049283F">
                  <w:rPr>
                    <w:rFonts w:ascii="Times New Roman" w:hAnsi="Times New Roman" w:cs="Times New Roman"/>
                    <w:bCs/>
                  </w:rPr>
                  <w:delText>5541 (73.99)</w:delText>
                </w:r>
              </w:del>
            </w:moveFrom>
          </w:p>
        </w:tc>
        <w:tc>
          <w:tcPr>
            <w:tcW w:w="559" w:type="pct"/>
          </w:tcPr>
          <w:p w14:paraId="63618374" w14:textId="7069DC78" w:rsidR="00CE1D86" w:rsidRPr="00E55790" w:rsidDel="0049283F" w:rsidRDefault="00CE1D86" w:rsidP="00E75A46">
            <w:pPr>
              <w:spacing w:line="480" w:lineRule="auto"/>
              <w:contextualSpacing/>
              <w:jc w:val="both"/>
              <w:rPr>
                <w:del w:id="11913" w:author="Microsoft account" w:date="2021-05-22T13:58:00Z"/>
                <w:rFonts w:ascii="Times New Roman" w:hAnsi="Times New Roman" w:cs="Times New Roman"/>
                <w:bCs/>
              </w:rPr>
              <w:pPrChange w:id="11914" w:author="Microsoft account" w:date="2021-05-25T22:50:00Z">
                <w:pPr>
                  <w:jc w:val="both"/>
                </w:pPr>
              </w:pPrChange>
            </w:pPr>
            <w:moveFrom w:id="11915" w:author="meshbah rahman" w:date="2021-02-19T22:43:00Z">
              <w:del w:id="11916" w:author="Microsoft account" w:date="2021-05-22T13:58:00Z">
                <w:r w:rsidRPr="00E55790" w:rsidDel="0049283F">
                  <w:rPr>
                    <w:rFonts w:ascii="Times New Roman" w:hAnsi="Times New Roman" w:cs="Times New Roman"/>
                    <w:bCs/>
                  </w:rPr>
                  <w:delText>2070 (26.01)</w:delText>
                </w:r>
              </w:del>
            </w:moveFrom>
          </w:p>
        </w:tc>
        <w:tc>
          <w:tcPr>
            <w:tcW w:w="344" w:type="pct"/>
            <w:vMerge/>
          </w:tcPr>
          <w:p w14:paraId="2C020CD1" w14:textId="283BED31" w:rsidR="00CE1D86" w:rsidRPr="00E55790" w:rsidDel="0049283F" w:rsidRDefault="00CE1D86" w:rsidP="00E75A46">
            <w:pPr>
              <w:spacing w:line="480" w:lineRule="auto"/>
              <w:contextualSpacing/>
              <w:jc w:val="both"/>
              <w:rPr>
                <w:del w:id="11917" w:author="Microsoft account" w:date="2021-05-22T13:58:00Z"/>
                <w:rFonts w:ascii="Times New Roman" w:hAnsi="Times New Roman" w:cs="Times New Roman"/>
                <w:bCs/>
              </w:rPr>
              <w:pPrChange w:id="11918" w:author="Microsoft account" w:date="2021-05-25T22:50:00Z">
                <w:pPr>
                  <w:jc w:val="both"/>
                </w:pPr>
              </w:pPrChange>
            </w:pPr>
          </w:p>
        </w:tc>
      </w:tr>
      <w:tr w:rsidR="00CE1D86" w:rsidRPr="00E55790" w:rsidDel="0049283F" w14:paraId="015DD4FF" w14:textId="4EB29D73" w:rsidTr="00E55790">
        <w:trPr>
          <w:del w:id="11919" w:author="Microsoft account" w:date="2021-05-22T13:58:00Z"/>
        </w:trPr>
        <w:tc>
          <w:tcPr>
            <w:tcW w:w="1110" w:type="pct"/>
            <w:vMerge w:val="restart"/>
          </w:tcPr>
          <w:p w14:paraId="13C327EF" w14:textId="65511B13" w:rsidR="00CE1D86" w:rsidRPr="00E55790" w:rsidDel="0049283F" w:rsidRDefault="00CE1D86" w:rsidP="00E75A46">
            <w:pPr>
              <w:spacing w:line="480" w:lineRule="auto"/>
              <w:contextualSpacing/>
              <w:jc w:val="both"/>
              <w:rPr>
                <w:del w:id="11920" w:author="Microsoft account" w:date="2021-05-22T13:58:00Z"/>
                <w:rFonts w:ascii="Times New Roman" w:hAnsi="Times New Roman" w:cs="Times New Roman"/>
                <w:b/>
              </w:rPr>
              <w:pPrChange w:id="11921" w:author="Microsoft account" w:date="2021-05-25T22:50:00Z">
                <w:pPr>
                  <w:jc w:val="both"/>
                </w:pPr>
              </w:pPrChange>
            </w:pPr>
            <w:moveFrom w:id="11922" w:author="meshbah rahman" w:date="2021-02-19T22:43:00Z">
              <w:del w:id="11923" w:author="Microsoft account" w:date="2021-05-22T13:58:00Z">
                <w:r w:rsidRPr="00E55790" w:rsidDel="0049283F">
                  <w:rPr>
                    <w:rFonts w:ascii="Times New Roman" w:hAnsi="Times New Roman" w:cs="Times New Roman"/>
                    <w:b/>
                  </w:rPr>
                  <w:delText>Division</w:delText>
                </w:r>
              </w:del>
            </w:moveFrom>
          </w:p>
        </w:tc>
        <w:tc>
          <w:tcPr>
            <w:tcW w:w="925" w:type="pct"/>
          </w:tcPr>
          <w:p w14:paraId="40DFA9E8" w14:textId="5717057F" w:rsidR="00CE1D86" w:rsidRPr="00E55790" w:rsidDel="0049283F" w:rsidRDefault="00CE1D86" w:rsidP="00E75A46">
            <w:pPr>
              <w:spacing w:line="480" w:lineRule="auto"/>
              <w:contextualSpacing/>
              <w:jc w:val="both"/>
              <w:rPr>
                <w:del w:id="11924" w:author="Microsoft account" w:date="2021-05-22T13:58:00Z"/>
                <w:rFonts w:ascii="Times New Roman" w:hAnsi="Times New Roman" w:cs="Times New Roman"/>
                <w:bCs/>
              </w:rPr>
              <w:pPrChange w:id="11925" w:author="Microsoft account" w:date="2021-05-25T22:50:00Z">
                <w:pPr>
                  <w:jc w:val="both"/>
                </w:pPr>
              </w:pPrChange>
            </w:pPr>
            <w:moveFrom w:id="11926" w:author="meshbah rahman" w:date="2021-02-19T22:43:00Z">
              <w:del w:id="11927" w:author="Microsoft account" w:date="2021-05-22T13:58:00Z">
                <w:r w:rsidRPr="00E55790" w:rsidDel="0049283F">
                  <w:rPr>
                    <w:rFonts w:ascii="Times New Roman" w:hAnsi="Times New Roman" w:cs="Times New Roman"/>
                    <w:bCs/>
                  </w:rPr>
                  <w:delText>Barishal</w:delText>
                </w:r>
              </w:del>
            </w:moveFrom>
          </w:p>
        </w:tc>
        <w:tc>
          <w:tcPr>
            <w:tcW w:w="561" w:type="pct"/>
          </w:tcPr>
          <w:p w14:paraId="5F85F7F4" w14:textId="4CE267A1" w:rsidR="00CE1D86" w:rsidRPr="00E55790" w:rsidDel="0049283F" w:rsidRDefault="00CE1D86" w:rsidP="00E75A46">
            <w:pPr>
              <w:spacing w:line="480" w:lineRule="auto"/>
              <w:contextualSpacing/>
              <w:jc w:val="both"/>
              <w:rPr>
                <w:del w:id="11928" w:author="Microsoft account" w:date="2021-05-22T13:58:00Z"/>
                <w:rFonts w:ascii="Times New Roman" w:hAnsi="Times New Roman" w:cs="Times New Roman"/>
                <w:bCs/>
              </w:rPr>
              <w:pPrChange w:id="11929" w:author="Microsoft account" w:date="2021-05-25T22:50:00Z">
                <w:pPr>
                  <w:jc w:val="both"/>
                </w:pPr>
              </w:pPrChange>
            </w:pPr>
            <w:moveFrom w:id="11930" w:author="meshbah rahman" w:date="2021-02-19T22:43:00Z">
              <w:del w:id="11931" w:author="Microsoft account" w:date="2021-05-22T13:58:00Z">
                <w:r w:rsidRPr="00E55790" w:rsidDel="0049283F">
                  <w:rPr>
                    <w:rFonts w:ascii="Times New Roman" w:hAnsi="Times New Roman" w:cs="Times New Roman"/>
                    <w:bCs/>
                  </w:rPr>
                  <w:delText>526 (67.86)</w:delText>
                </w:r>
              </w:del>
            </w:moveFrom>
          </w:p>
        </w:tc>
        <w:tc>
          <w:tcPr>
            <w:tcW w:w="561" w:type="pct"/>
          </w:tcPr>
          <w:p w14:paraId="31864134" w14:textId="513E5B84" w:rsidR="00CE1D86" w:rsidRPr="00E55790" w:rsidDel="0049283F" w:rsidRDefault="00CE1D86" w:rsidP="00E75A46">
            <w:pPr>
              <w:spacing w:line="480" w:lineRule="auto"/>
              <w:contextualSpacing/>
              <w:jc w:val="both"/>
              <w:rPr>
                <w:del w:id="11932" w:author="Microsoft account" w:date="2021-05-22T13:58:00Z"/>
                <w:rFonts w:ascii="Times New Roman" w:hAnsi="Times New Roman" w:cs="Times New Roman"/>
                <w:bCs/>
              </w:rPr>
              <w:pPrChange w:id="11933" w:author="Microsoft account" w:date="2021-05-25T22:50:00Z">
                <w:pPr>
                  <w:jc w:val="both"/>
                </w:pPr>
              </w:pPrChange>
            </w:pPr>
            <w:moveFrom w:id="11934" w:author="meshbah rahman" w:date="2021-02-19T22:43:00Z">
              <w:del w:id="11935" w:author="Microsoft account" w:date="2021-05-22T13:58:00Z">
                <w:r w:rsidRPr="00E55790" w:rsidDel="0049283F">
                  <w:rPr>
                    <w:rFonts w:ascii="Times New Roman" w:hAnsi="Times New Roman" w:cs="Times New Roman"/>
                    <w:bCs/>
                  </w:rPr>
                  <w:delText>262 (32.14)</w:delText>
                </w:r>
              </w:del>
            </w:moveFrom>
          </w:p>
        </w:tc>
        <w:tc>
          <w:tcPr>
            <w:tcW w:w="381" w:type="pct"/>
            <w:vMerge w:val="restart"/>
          </w:tcPr>
          <w:p w14:paraId="06804182" w14:textId="059D3298" w:rsidR="00CE1D86" w:rsidRPr="00E55790" w:rsidDel="0049283F" w:rsidRDefault="00CE1D86" w:rsidP="00E75A46">
            <w:pPr>
              <w:spacing w:line="480" w:lineRule="auto"/>
              <w:contextualSpacing/>
              <w:jc w:val="both"/>
              <w:rPr>
                <w:del w:id="11936" w:author="Microsoft account" w:date="2021-05-22T13:58:00Z"/>
                <w:rFonts w:ascii="Times New Roman" w:hAnsi="Times New Roman" w:cs="Times New Roman"/>
                <w:bCs/>
              </w:rPr>
              <w:pPrChange w:id="11937" w:author="Microsoft account" w:date="2021-05-25T22:50:00Z">
                <w:pPr>
                  <w:jc w:val="both"/>
                </w:pPr>
              </w:pPrChange>
            </w:pPr>
            <w:moveFrom w:id="11938" w:author="meshbah rahman" w:date="2021-02-19T22:43:00Z">
              <w:del w:id="11939" w:author="Microsoft account" w:date="2021-05-22T13:58:00Z">
                <w:r w:rsidRPr="00E55790" w:rsidDel="0049283F">
                  <w:rPr>
                    <w:rFonts w:ascii="Times New Roman" w:hAnsi="Times New Roman" w:cs="Times New Roman"/>
                    <w:bCs/>
                  </w:rPr>
                  <w:delText>&lt;0.001</w:delText>
                </w:r>
              </w:del>
            </w:moveFrom>
          </w:p>
        </w:tc>
        <w:tc>
          <w:tcPr>
            <w:tcW w:w="559" w:type="pct"/>
          </w:tcPr>
          <w:p w14:paraId="14E964B7" w14:textId="0120BF75" w:rsidR="00CE1D86" w:rsidRPr="00E55790" w:rsidDel="0049283F" w:rsidRDefault="00CE1D86" w:rsidP="00E75A46">
            <w:pPr>
              <w:spacing w:line="480" w:lineRule="auto"/>
              <w:contextualSpacing/>
              <w:jc w:val="both"/>
              <w:rPr>
                <w:del w:id="11940" w:author="Microsoft account" w:date="2021-05-22T13:58:00Z"/>
                <w:rFonts w:ascii="Times New Roman" w:hAnsi="Times New Roman" w:cs="Times New Roman"/>
                <w:bCs/>
              </w:rPr>
              <w:pPrChange w:id="11941" w:author="Microsoft account" w:date="2021-05-25T22:50:00Z">
                <w:pPr>
                  <w:jc w:val="both"/>
                </w:pPr>
              </w:pPrChange>
            </w:pPr>
            <w:moveFrom w:id="11942" w:author="meshbah rahman" w:date="2021-02-19T22:43:00Z">
              <w:del w:id="11943" w:author="Microsoft account" w:date="2021-05-22T13:58:00Z">
                <w:r w:rsidRPr="00E55790" w:rsidDel="0049283F">
                  <w:rPr>
                    <w:rFonts w:ascii="Times New Roman" w:hAnsi="Times New Roman" w:cs="Times New Roman"/>
                    <w:bCs/>
                  </w:rPr>
                  <w:delText>552 (67.8)</w:delText>
                </w:r>
              </w:del>
            </w:moveFrom>
          </w:p>
        </w:tc>
        <w:tc>
          <w:tcPr>
            <w:tcW w:w="559" w:type="pct"/>
          </w:tcPr>
          <w:p w14:paraId="386CA85C" w14:textId="046940B0" w:rsidR="00CE1D86" w:rsidRPr="00E55790" w:rsidDel="0049283F" w:rsidRDefault="00CE1D86" w:rsidP="00E75A46">
            <w:pPr>
              <w:spacing w:line="480" w:lineRule="auto"/>
              <w:contextualSpacing/>
              <w:jc w:val="both"/>
              <w:rPr>
                <w:del w:id="11944" w:author="Microsoft account" w:date="2021-05-22T13:58:00Z"/>
                <w:rFonts w:ascii="Times New Roman" w:hAnsi="Times New Roman" w:cs="Times New Roman"/>
                <w:bCs/>
              </w:rPr>
              <w:pPrChange w:id="11945" w:author="Microsoft account" w:date="2021-05-25T22:50:00Z">
                <w:pPr>
                  <w:jc w:val="both"/>
                </w:pPr>
              </w:pPrChange>
            </w:pPr>
            <w:moveFrom w:id="11946" w:author="meshbah rahman" w:date="2021-02-19T22:43:00Z">
              <w:del w:id="11947" w:author="Microsoft account" w:date="2021-05-22T13:58:00Z">
                <w:r w:rsidRPr="00E55790" w:rsidDel="0049283F">
                  <w:rPr>
                    <w:rFonts w:ascii="Times New Roman" w:hAnsi="Times New Roman" w:cs="Times New Roman"/>
                    <w:bCs/>
                  </w:rPr>
                  <w:delText>269 (32.20)</w:delText>
                </w:r>
              </w:del>
            </w:moveFrom>
          </w:p>
        </w:tc>
        <w:tc>
          <w:tcPr>
            <w:tcW w:w="344" w:type="pct"/>
            <w:vMerge w:val="restart"/>
          </w:tcPr>
          <w:p w14:paraId="0A717A03" w14:textId="2D4F1A59" w:rsidR="00CE1D86" w:rsidRPr="00E55790" w:rsidDel="0049283F" w:rsidRDefault="00CE1D86" w:rsidP="00E75A46">
            <w:pPr>
              <w:spacing w:line="480" w:lineRule="auto"/>
              <w:contextualSpacing/>
              <w:jc w:val="both"/>
              <w:rPr>
                <w:del w:id="11948" w:author="Microsoft account" w:date="2021-05-22T13:58:00Z"/>
                <w:rFonts w:ascii="Times New Roman" w:hAnsi="Times New Roman" w:cs="Times New Roman"/>
                <w:bCs/>
              </w:rPr>
              <w:pPrChange w:id="11949" w:author="Microsoft account" w:date="2021-05-25T22:50:00Z">
                <w:pPr>
                  <w:jc w:val="both"/>
                </w:pPr>
              </w:pPrChange>
            </w:pPr>
            <w:moveFrom w:id="11950" w:author="meshbah rahman" w:date="2021-02-19T22:43:00Z">
              <w:del w:id="11951" w:author="Microsoft account" w:date="2021-05-22T13:58:00Z">
                <w:r w:rsidRPr="00E55790" w:rsidDel="0049283F">
                  <w:rPr>
                    <w:rFonts w:ascii="Times New Roman" w:hAnsi="Times New Roman" w:cs="Times New Roman"/>
                    <w:bCs/>
                  </w:rPr>
                  <w:delText>&lt;0.001</w:delText>
                </w:r>
              </w:del>
            </w:moveFrom>
          </w:p>
        </w:tc>
      </w:tr>
      <w:tr w:rsidR="00CE1D86" w:rsidRPr="00E55790" w:rsidDel="0049283F" w14:paraId="20515711" w14:textId="3C5F5436" w:rsidTr="00E55790">
        <w:trPr>
          <w:del w:id="11952" w:author="Microsoft account" w:date="2021-05-22T13:58:00Z"/>
        </w:trPr>
        <w:tc>
          <w:tcPr>
            <w:tcW w:w="1110" w:type="pct"/>
            <w:vMerge/>
          </w:tcPr>
          <w:p w14:paraId="07C0FA08" w14:textId="354F2BCE" w:rsidR="00CE1D86" w:rsidRPr="00E55790" w:rsidDel="0049283F" w:rsidRDefault="00CE1D86" w:rsidP="00E75A46">
            <w:pPr>
              <w:spacing w:line="480" w:lineRule="auto"/>
              <w:contextualSpacing/>
              <w:jc w:val="both"/>
              <w:rPr>
                <w:del w:id="11953" w:author="Microsoft account" w:date="2021-05-22T13:58:00Z"/>
                <w:rFonts w:ascii="Times New Roman" w:hAnsi="Times New Roman" w:cs="Times New Roman"/>
                <w:b/>
              </w:rPr>
              <w:pPrChange w:id="11954" w:author="Microsoft account" w:date="2021-05-25T22:50:00Z">
                <w:pPr>
                  <w:jc w:val="both"/>
                </w:pPr>
              </w:pPrChange>
            </w:pPr>
          </w:p>
        </w:tc>
        <w:tc>
          <w:tcPr>
            <w:tcW w:w="925" w:type="pct"/>
          </w:tcPr>
          <w:p w14:paraId="1144ABA6" w14:textId="58D909AF" w:rsidR="00CE1D86" w:rsidRPr="00E55790" w:rsidDel="0049283F" w:rsidRDefault="00CE1D86" w:rsidP="00E75A46">
            <w:pPr>
              <w:spacing w:line="480" w:lineRule="auto"/>
              <w:contextualSpacing/>
              <w:jc w:val="both"/>
              <w:rPr>
                <w:del w:id="11955" w:author="Microsoft account" w:date="2021-05-22T13:58:00Z"/>
                <w:rFonts w:ascii="Times New Roman" w:hAnsi="Times New Roman" w:cs="Times New Roman"/>
                <w:bCs/>
              </w:rPr>
              <w:pPrChange w:id="11956" w:author="Microsoft account" w:date="2021-05-25T22:50:00Z">
                <w:pPr>
                  <w:jc w:val="both"/>
                </w:pPr>
              </w:pPrChange>
            </w:pPr>
            <w:moveFrom w:id="11957" w:author="meshbah rahman" w:date="2021-02-19T22:43:00Z">
              <w:del w:id="11958" w:author="Microsoft account" w:date="2021-05-22T13:58:00Z">
                <w:r w:rsidRPr="00E55790" w:rsidDel="0049283F">
                  <w:rPr>
                    <w:rFonts w:ascii="Times New Roman" w:hAnsi="Times New Roman" w:cs="Times New Roman"/>
                    <w:bCs/>
                  </w:rPr>
                  <w:delText>Chattogram</w:delText>
                </w:r>
              </w:del>
            </w:moveFrom>
          </w:p>
        </w:tc>
        <w:tc>
          <w:tcPr>
            <w:tcW w:w="561" w:type="pct"/>
          </w:tcPr>
          <w:p w14:paraId="1279BAC3" w14:textId="7C91F0A1" w:rsidR="00CE1D86" w:rsidRPr="00E55790" w:rsidDel="0049283F" w:rsidRDefault="00CE1D86" w:rsidP="00E75A46">
            <w:pPr>
              <w:spacing w:line="480" w:lineRule="auto"/>
              <w:contextualSpacing/>
              <w:jc w:val="both"/>
              <w:rPr>
                <w:del w:id="11959" w:author="Microsoft account" w:date="2021-05-22T13:58:00Z"/>
                <w:rFonts w:ascii="Times New Roman" w:hAnsi="Times New Roman" w:cs="Times New Roman"/>
                <w:bCs/>
              </w:rPr>
              <w:pPrChange w:id="11960" w:author="Microsoft account" w:date="2021-05-25T22:50:00Z">
                <w:pPr>
                  <w:jc w:val="both"/>
                </w:pPr>
              </w:pPrChange>
            </w:pPr>
            <w:moveFrom w:id="11961" w:author="meshbah rahman" w:date="2021-02-19T22:43:00Z">
              <w:del w:id="11962" w:author="Microsoft account" w:date="2021-05-22T13:58:00Z">
                <w:r w:rsidRPr="00E55790" w:rsidDel="0049283F">
                  <w:rPr>
                    <w:rFonts w:ascii="Times New Roman" w:hAnsi="Times New Roman" w:cs="Times New Roman"/>
                    <w:bCs/>
                  </w:rPr>
                  <w:delText>940 (55.04)</w:delText>
                </w:r>
              </w:del>
            </w:moveFrom>
          </w:p>
        </w:tc>
        <w:tc>
          <w:tcPr>
            <w:tcW w:w="561" w:type="pct"/>
          </w:tcPr>
          <w:p w14:paraId="62FE968E" w14:textId="17C78103" w:rsidR="00CE1D86" w:rsidRPr="00E55790" w:rsidDel="0049283F" w:rsidRDefault="00CE1D86" w:rsidP="00E75A46">
            <w:pPr>
              <w:spacing w:line="480" w:lineRule="auto"/>
              <w:contextualSpacing/>
              <w:jc w:val="both"/>
              <w:rPr>
                <w:del w:id="11963" w:author="Microsoft account" w:date="2021-05-22T13:58:00Z"/>
                <w:rFonts w:ascii="Times New Roman" w:hAnsi="Times New Roman" w:cs="Times New Roman"/>
                <w:bCs/>
              </w:rPr>
              <w:pPrChange w:id="11964" w:author="Microsoft account" w:date="2021-05-25T22:50:00Z">
                <w:pPr>
                  <w:jc w:val="both"/>
                </w:pPr>
              </w:pPrChange>
            </w:pPr>
            <w:moveFrom w:id="11965" w:author="meshbah rahman" w:date="2021-02-19T22:43:00Z">
              <w:del w:id="11966" w:author="Microsoft account" w:date="2021-05-22T13:58:00Z">
                <w:r w:rsidRPr="00E55790" w:rsidDel="0049283F">
                  <w:rPr>
                    <w:rFonts w:ascii="Times New Roman" w:hAnsi="Times New Roman" w:cs="Times New Roman"/>
                    <w:bCs/>
                  </w:rPr>
                  <w:delText>682 (44.96)</w:delText>
                </w:r>
              </w:del>
            </w:moveFrom>
          </w:p>
        </w:tc>
        <w:tc>
          <w:tcPr>
            <w:tcW w:w="381" w:type="pct"/>
            <w:vMerge/>
          </w:tcPr>
          <w:p w14:paraId="5BE2A142" w14:textId="5BAD1493" w:rsidR="00CE1D86" w:rsidRPr="00E55790" w:rsidDel="0049283F" w:rsidRDefault="00CE1D86" w:rsidP="00E75A46">
            <w:pPr>
              <w:spacing w:line="480" w:lineRule="auto"/>
              <w:contextualSpacing/>
              <w:jc w:val="both"/>
              <w:rPr>
                <w:del w:id="11967" w:author="Microsoft account" w:date="2021-05-22T13:58:00Z"/>
                <w:rFonts w:ascii="Times New Roman" w:hAnsi="Times New Roman" w:cs="Times New Roman"/>
                <w:bCs/>
              </w:rPr>
              <w:pPrChange w:id="11968" w:author="Microsoft account" w:date="2021-05-25T22:50:00Z">
                <w:pPr>
                  <w:jc w:val="both"/>
                </w:pPr>
              </w:pPrChange>
            </w:pPr>
          </w:p>
        </w:tc>
        <w:tc>
          <w:tcPr>
            <w:tcW w:w="559" w:type="pct"/>
          </w:tcPr>
          <w:p w14:paraId="46FBC6F0" w14:textId="52ED4BE7" w:rsidR="00CE1D86" w:rsidRPr="00E55790" w:rsidDel="0049283F" w:rsidRDefault="00CE1D86" w:rsidP="00E75A46">
            <w:pPr>
              <w:spacing w:line="480" w:lineRule="auto"/>
              <w:contextualSpacing/>
              <w:jc w:val="both"/>
              <w:rPr>
                <w:del w:id="11969" w:author="Microsoft account" w:date="2021-05-22T13:58:00Z"/>
                <w:rFonts w:ascii="Times New Roman" w:hAnsi="Times New Roman" w:cs="Times New Roman"/>
                <w:bCs/>
              </w:rPr>
              <w:pPrChange w:id="11970" w:author="Microsoft account" w:date="2021-05-25T22:50:00Z">
                <w:pPr>
                  <w:jc w:val="both"/>
                </w:pPr>
              </w:pPrChange>
            </w:pPr>
            <w:moveFrom w:id="11971" w:author="meshbah rahman" w:date="2021-02-19T22:43:00Z">
              <w:del w:id="11972" w:author="Microsoft account" w:date="2021-05-22T13:58:00Z">
                <w:r w:rsidRPr="00E55790" w:rsidDel="0049283F">
                  <w:rPr>
                    <w:rFonts w:ascii="Times New Roman" w:hAnsi="Times New Roman" w:cs="Times New Roman"/>
                    <w:bCs/>
                  </w:rPr>
                  <w:delText>1479 (78.26)</w:delText>
                </w:r>
              </w:del>
            </w:moveFrom>
          </w:p>
        </w:tc>
        <w:tc>
          <w:tcPr>
            <w:tcW w:w="559" w:type="pct"/>
          </w:tcPr>
          <w:p w14:paraId="439BEE8A" w14:textId="484287D7" w:rsidR="00CE1D86" w:rsidRPr="00E55790" w:rsidDel="0049283F" w:rsidRDefault="00CE1D86" w:rsidP="00E75A46">
            <w:pPr>
              <w:spacing w:line="480" w:lineRule="auto"/>
              <w:contextualSpacing/>
              <w:jc w:val="both"/>
              <w:rPr>
                <w:del w:id="11973" w:author="Microsoft account" w:date="2021-05-22T13:58:00Z"/>
                <w:rFonts w:ascii="Times New Roman" w:hAnsi="Times New Roman" w:cs="Times New Roman"/>
                <w:bCs/>
              </w:rPr>
              <w:pPrChange w:id="11974" w:author="Microsoft account" w:date="2021-05-25T22:50:00Z">
                <w:pPr>
                  <w:jc w:val="both"/>
                </w:pPr>
              </w:pPrChange>
            </w:pPr>
            <w:moveFrom w:id="11975" w:author="meshbah rahman" w:date="2021-02-19T22:43:00Z">
              <w:del w:id="11976" w:author="Microsoft account" w:date="2021-05-22T13:58:00Z">
                <w:r w:rsidRPr="00E55790" w:rsidDel="0049283F">
                  <w:rPr>
                    <w:rFonts w:ascii="Times New Roman" w:hAnsi="Times New Roman" w:cs="Times New Roman"/>
                    <w:bCs/>
                  </w:rPr>
                  <w:delText>470 (21.74)</w:delText>
                </w:r>
              </w:del>
            </w:moveFrom>
          </w:p>
        </w:tc>
        <w:tc>
          <w:tcPr>
            <w:tcW w:w="344" w:type="pct"/>
            <w:vMerge/>
          </w:tcPr>
          <w:p w14:paraId="62D2032F" w14:textId="3B621228" w:rsidR="00CE1D86" w:rsidRPr="00E55790" w:rsidDel="0049283F" w:rsidRDefault="00CE1D86" w:rsidP="00E75A46">
            <w:pPr>
              <w:spacing w:line="480" w:lineRule="auto"/>
              <w:contextualSpacing/>
              <w:jc w:val="both"/>
              <w:rPr>
                <w:del w:id="11977" w:author="Microsoft account" w:date="2021-05-22T13:58:00Z"/>
                <w:rFonts w:ascii="Times New Roman" w:hAnsi="Times New Roman" w:cs="Times New Roman"/>
                <w:bCs/>
              </w:rPr>
              <w:pPrChange w:id="11978" w:author="Microsoft account" w:date="2021-05-25T22:50:00Z">
                <w:pPr>
                  <w:jc w:val="both"/>
                </w:pPr>
              </w:pPrChange>
            </w:pPr>
          </w:p>
        </w:tc>
      </w:tr>
      <w:tr w:rsidR="00CE1D86" w:rsidRPr="00E55790" w:rsidDel="0049283F" w14:paraId="3648314B" w14:textId="0F6448E3" w:rsidTr="00E55790">
        <w:trPr>
          <w:del w:id="11979" w:author="Microsoft account" w:date="2021-05-22T13:58:00Z"/>
        </w:trPr>
        <w:tc>
          <w:tcPr>
            <w:tcW w:w="1110" w:type="pct"/>
            <w:vMerge/>
          </w:tcPr>
          <w:p w14:paraId="6B85E4D7" w14:textId="302E60A1" w:rsidR="00CE1D86" w:rsidRPr="00E55790" w:rsidDel="0049283F" w:rsidRDefault="00CE1D86" w:rsidP="00E75A46">
            <w:pPr>
              <w:spacing w:line="480" w:lineRule="auto"/>
              <w:contextualSpacing/>
              <w:jc w:val="both"/>
              <w:rPr>
                <w:del w:id="11980" w:author="Microsoft account" w:date="2021-05-22T13:58:00Z"/>
                <w:rFonts w:ascii="Times New Roman" w:hAnsi="Times New Roman" w:cs="Times New Roman"/>
                <w:b/>
              </w:rPr>
              <w:pPrChange w:id="11981" w:author="Microsoft account" w:date="2021-05-25T22:50:00Z">
                <w:pPr>
                  <w:jc w:val="both"/>
                </w:pPr>
              </w:pPrChange>
            </w:pPr>
          </w:p>
        </w:tc>
        <w:tc>
          <w:tcPr>
            <w:tcW w:w="925" w:type="pct"/>
          </w:tcPr>
          <w:p w14:paraId="0AA8F8C1" w14:textId="21DA2923" w:rsidR="00CE1D86" w:rsidRPr="00E55790" w:rsidDel="0049283F" w:rsidRDefault="00CE1D86" w:rsidP="00E75A46">
            <w:pPr>
              <w:spacing w:line="480" w:lineRule="auto"/>
              <w:contextualSpacing/>
              <w:jc w:val="both"/>
              <w:rPr>
                <w:del w:id="11982" w:author="Microsoft account" w:date="2021-05-22T13:58:00Z"/>
                <w:rFonts w:ascii="Times New Roman" w:hAnsi="Times New Roman" w:cs="Times New Roman"/>
                <w:bCs/>
              </w:rPr>
              <w:pPrChange w:id="11983" w:author="Microsoft account" w:date="2021-05-25T22:50:00Z">
                <w:pPr>
                  <w:jc w:val="both"/>
                </w:pPr>
              </w:pPrChange>
            </w:pPr>
            <w:moveFrom w:id="11984" w:author="meshbah rahman" w:date="2021-02-19T22:43:00Z">
              <w:del w:id="11985" w:author="Microsoft account" w:date="2021-05-22T13:58:00Z">
                <w:r w:rsidRPr="00E55790" w:rsidDel="0049283F">
                  <w:rPr>
                    <w:rFonts w:ascii="Times New Roman" w:hAnsi="Times New Roman" w:cs="Times New Roman"/>
                    <w:bCs/>
                  </w:rPr>
                  <w:delText>Dhaka</w:delText>
                </w:r>
              </w:del>
            </w:moveFrom>
          </w:p>
        </w:tc>
        <w:tc>
          <w:tcPr>
            <w:tcW w:w="561" w:type="pct"/>
          </w:tcPr>
          <w:p w14:paraId="0F5BC647" w14:textId="55FD4582" w:rsidR="00CE1D86" w:rsidRPr="00E55790" w:rsidDel="0049283F" w:rsidRDefault="00CE1D86" w:rsidP="00E75A46">
            <w:pPr>
              <w:spacing w:line="480" w:lineRule="auto"/>
              <w:contextualSpacing/>
              <w:jc w:val="both"/>
              <w:rPr>
                <w:del w:id="11986" w:author="Microsoft account" w:date="2021-05-22T13:58:00Z"/>
                <w:rFonts w:ascii="Times New Roman" w:hAnsi="Times New Roman" w:cs="Times New Roman"/>
                <w:bCs/>
              </w:rPr>
              <w:pPrChange w:id="11987" w:author="Microsoft account" w:date="2021-05-25T22:50:00Z">
                <w:pPr>
                  <w:jc w:val="both"/>
                </w:pPr>
              </w:pPrChange>
            </w:pPr>
            <w:moveFrom w:id="11988" w:author="meshbah rahman" w:date="2021-02-19T22:43:00Z">
              <w:del w:id="11989" w:author="Microsoft account" w:date="2021-05-22T13:58:00Z">
                <w:r w:rsidRPr="00E55790" w:rsidDel="0049283F">
                  <w:rPr>
                    <w:rFonts w:ascii="Times New Roman" w:hAnsi="Times New Roman" w:cs="Times New Roman"/>
                    <w:bCs/>
                  </w:rPr>
                  <w:delText>1286 (67.45)</w:delText>
                </w:r>
              </w:del>
            </w:moveFrom>
          </w:p>
        </w:tc>
        <w:tc>
          <w:tcPr>
            <w:tcW w:w="561" w:type="pct"/>
          </w:tcPr>
          <w:p w14:paraId="4ED2542E" w14:textId="3C5835F0" w:rsidR="00CE1D86" w:rsidRPr="00E55790" w:rsidDel="0049283F" w:rsidRDefault="00CE1D86" w:rsidP="00E75A46">
            <w:pPr>
              <w:spacing w:line="480" w:lineRule="auto"/>
              <w:contextualSpacing/>
              <w:jc w:val="both"/>
              <w:rPr>
                <w:del w:id="11990" w:author="Microsoft account" w:date="2021-05-22T13:58:00Z"/>
                <w:rFonts w:ascii="Times New Roman" w:hAnsi="Times New Roman" w:cs="Times New Roman"/>
                <w:bCs/>
              </w:rPr>
              <w:pPrChange w:id="11991" w:author="Microsoft account" w:date="2021-05-25T22:50:00Z">
                <w:pPr>
                  <w:jc w:val="both"/>
                </w:pPr>
              </w:pPrChange>
            </w:pPr>
            <w:moveFrom w:id="11992" w:author="meshbah rahman" w:date="2021-02-19T22:43:00Z">
              <w:del w:id="11993" w:author="Microsoft account" w:date="2021-05-22T13:58:00Z">
                <w:r w:rsidRPr="00E55790" w:rsidDel="0049283F">
                  <w:rPr>
                    <w:rFonts w:ascii="Times New Roman" w:hAnsi="Times New Roman" w:cs="Times New Roman"/>
                    <w:bCs/>
                  </w:rPr>
                  <w:delText>674 (32.55)</w:delText>
                </w:r>
              </w:del>
            </w:moveFrom>
          </w:p>
        </w:tc>
        <w:tc>
          <w:tcPr>
            <w:tcW w:w="381" w:type="pct"/>
            <w:vMerge/>
          </w:tcPr>
          <w:p w14:paraId="75F44000" w14:textId="1F19F9C1" w:rsidR="00CE1D86" w:rsidRPr="00E55790" w:rsidDel="0049283F" w:rsidRDefault="00CE1D86" w:rsidP="00E75A46">
            <w:pPr>
              <w:spacing w:line="480" w:lineRule="auto"/>
              <w:contextualSpacing/>
              <w:jc w:val="both"/>
              <w:rPr>
                <w:del w:id="11994" w:author="Microsoft account" w:date="2021-05-22T13:58:00Z"/>
                <w:rFonts w:ascii="Times New Roman" w:hAnsi="Times New Roman" w:cs="Times New Roman"/>
                <w:bCs/>
              </w:rPr>
              <w:pPrChange w:id="11995" w:author="Microsoft account" w:date="2021-05-25T22:50:00Z">
                <w:pPr>
                  <w:jc w:val="both"/>
                </w:pPr>
              </w:pPrChange>
            </w:pPr>
          </w:p>
        </w:tc>
        <w:tc>
          <w:tcPr>
            <w:tcW w:w="559" w:type="pct"/>
          </w:tcPr>
          <w:p w14:paraId="12899743" w14:textId="05B6DACD" w:rsidR="00CE1D86" w:rsidRPr="00E55790" w:rsidDel="0049283F" w:rsidRDefault="00CE1D86" w:rsidP="00E75A46">
            <w:pPr>
              <w:spacing w:line="480" w:lineRule="auto"/>
              <w:contextualSpacing/>
              <w:jc w:val="both"/>
              <w:rPr>
                <w:del w:id="11996" w:author="Microsoft account" w:date="2021-05-22T13:58:00Z"/>
                <w:rFonts w:ascii="Times New Roman" w:hAnsi="Times New Roman" w:cs="Times New Roman"/>
                <w:bCs/>
              </w:rPr>
              <w:pPrChange w:id="11997" w:author="Microsoft account" w:date="2021-05-25T22:50:00Z">
                <w:pPr>
                  <w:jc w:val="both"/>
                </w:pPr>
              </w:pPrChange>
            </w:pPr>
            <w:moveFrom w:id="11998" w:author="meshbah rahman" w:date="2021-02-19T22:43:00Z">
              <w:del w:id="11999" w:author="Microsoft account" w:date="2021-05-22T13:58:00Z">
                <w:r w:rsidRPr="00E55790" w:rsidDel="0049283F">
                  <w:rPr>
                    <w:rFonts w:ascii="Times New Roman" w:hAnsi="Times New Roman" w:cs="Times New Roman"/>
                    <w:bCs/>
                  </w:rPr>
                  <w:delText>1453 (81.85)</w:delText>
                </w:r>
              </w:del>
            </w:moveFrom>
          </w:p>
        </w:tc>
        <w:tc>
          <w:tcPr>
            <w:tcW w:w="559" w:type="pct"/>
          </w:tcPr>
          <w:p w14:paraId="37C19D4B" w14:textId="0AAD43DD" w:rsidR="00CE1D86" w:rsidRPr="00E55790" w:rsidDel="0049283F" w:rsidRDefault="00CE1D86" w:rsidP="00E75A46">
            <w:pPr>
              <w:spacing w:line="480" w:lineRule="auto"/>
              <w:contextualSpacing/>
              <w:jc w:val="both"/>
              <w:rPr>
                <w:del w:id="12000" w:author="Microsoft account" w:date="2021-05-22T13:58:00Z"/>
                <w:rFonts w:ascii="Times New Roman" w:hAnsi="Times New Roman" w:cs="Times New Roman"/>
                <w:bCs/>
              </w:rPr>
              <w:pPrChange w:id="12001" w:author="Microsoft account" w:date="2021-05-25T22:50:00Z">
                <w:pPr>
                  <w:jc w:val="both"/>
                </w:pPr>
              </w:pPrChange>
            </w:pPr>
            <w:moveFrom w:id="12002" w:author="meshbah rahman" w:date="2021-02-19T22:43:00Z">
              <w:del w:id="12003" w:author="Microsoft account" w:date="2021-05-22T13:58:00Z">
                <w:r w:rsidRPr="00E55790" w:rsidDel="0049283F">
                  <w:rPr>
                    <w:rFonts w:ascii="Times New Roman" w:hAnsi="Times New Roman" w:cs="Times New Roman"/>
                    <w:bCs/>
                  </w:rPr>
                  <w:delText>343 (18.15)</w:delText>
                </w:r>
              </w:del>
            </w:moveFrom>
          </w:p>
        </w:tc>
        <w:tc>
          <w:tcPr>
            <w:tcW w:w="344" w:type="pct"/>
            <w:vMerge/>
          </w:tcPr>
          <w:p w14:paraId="457CB042" w14:textId="34111BCD" w:rsidR="00CE1D86" w:rsidRPr="00E55790" w:rsidDel="0049283F" w:rsidRDefault="00CE1D86" w:rsidP="00E75A46">
            <w:pPr>
              <w:spacing w:line="480" w:lineRule="auto"/>
              <w:contextualSpacing/>
              <w:jc w:val="both"/>
              <w:rPr>
                <w:del w:id="12004" w:author="Microsoft account" w:date="2021-05-22T13:58:00Z"/>
                <w:rFonts w:ascii="Times New Roman" w:hAnsi="Times New Roman" w:cs="Times New Roman"/>
                <w:bCs/>
              </w:rPr>
              <w:pPrChange w:id="12005" w:author="Microsoft account" w:date="2021-05-25T22:50:00Z">
                <w:pPr>
                  <w:jc w:val="both"/>
                </w:pPr>
              </w:pPrChange>
            </w:pPr>
          </w:p>
        </w:tc>
      </w:tr>
      <w:tr w:rsidR="00CE1D86" w:rsidRPr="00E55790" w:rsidDel="0049283F" w14:paraId="3934987A" w14:textId="3ECC5701" w:rsidTr="00E55790">
        <w:trPr>
          <w:del w:id="12006" w:author="Microsoft account" w:date="2021-05-22T13:58:00Z"/>
        </w:trPr>
        <w:tc>
          <w:tcPr>
            <w:tcW w:w="1110" w:type="pct"/>
            <w:vMerge/>
          </w:tcPr>
          <w:p w14:paraId="0A97D64D" w14:textId="154CF5E6" w:rsidR="00CE1D86" w:rsidRPr="00E55790" w:rsidDel="0049283F" w:rsidRDefault="00CE1D86" w:rsidP="00E75A46">
            <w:pPr>
              <w:spacing w:line="480" w:lineRule="auto"/>
              <w:contextualSpacing/>
              <w:jc w:val="both"/>
              <w:rPr>
                <w:del w:id="12007" w:author="Microsoft account" w:date="2021-05-22T13:58:00Z"/>
                <w:rFonts w:ascii="Times New Roman" w:hAnsi="Times New Roman" w:cs="Times New Roman"/>
                <w:b/>
              </w:rPr>
              <w:pPrChange w:id="12008" w:author="Microsoft account" w:date="2021-05-25T22:50:00Z">
                <w:pPr>
                  <w:jc w:val="both"/>
                </w:pPr>
              </w:pPrChange>
            </w:pPr>
          </w:p>
        </w:tc>
        <w:tc>
          <w:tcPr>
            <w:tcW w:w="925" w:type="pct"/>
          </w:tcPr>
          <w:p w14:paraId="7E050975" w14:textId="50EB800F" w:rsidR="00CE1D86" w:rsidRPr="00E55790" w:rsidDel="0049283F" w:rsidRDefault="00CE1D86" w:rsidP="00E75A46">
            <w:pPr>
              <w:spacing w:line="480" w:lineRule="auto"/>
              <w:contextualSpacing/>
              <w:jc w:val="both"/>
              <w:rPr>
                <w:del w:id="12009" w:author="Microsoft account" w:date="2021-05-22T13:58:00Z"/>
                <w:rFonts w:ascii="Times New Roman" w:hAnsi="Times New Roman" w:cs="Times New Roman"/>
                <w:bCs/>
              </w:rPr>
              <w:pPrChange w:id="12010" w:author="Microsoft account" w:date="2021-05-25T22:50:00Z">
                <w:pPr>
                  <w:jc w:val="both"/>
                </w:pPr>
              </w:pPrChange>
            </w:pPr>
            <w:moveFrom w:id="12011" w:author="meshbah rahman" w:date="2021-02-19T22:43:00Z">
              <w:del w:id="12012" w:author="Microsoft account" w:date="2021-05-22T13:58:00Z">
                <w:r w:rsidRPr="00E55790" w:rsidDel="0049283F">
                  <w:rPr>
                    <w:rFonts w:ascii="Times New Roman" w:hAnsi="Times New Roman" w:cs="Times New Roman"/>
                    <w:bCs/>
                  </w:rPr>
                  <w:delText>Khulna</w:delText>
                </w:r>
              </w:del>
            </w:moveFrom>
          </w:p>
        </w:tc>
        <w:tc>
          <w:tcPr>
            <w:tcW w:w="561" w:type="pct"/>
          </w:tcPr>
          <w:p w14:paraId="2248C444" w14:textId="16E79892" w:rsidR="00CE1D86" w:rsidRPr="00E55790" w:rsidDel="0049283F" w:rsidRDefault="00CE1D86" w:rsidP="00E75A46">
            <w:pPr>
              <w:spacing w:line="480" w:lineRule="auto"/>
              <w:contextualSpacing/>
              <w:jc w:val="both"/>
              <w:rPr>
                <w:del w:id="12013" w:author="Microsoft account" w:date="2021-05-22T13:58:00Z"/>
                <w:rFonts w:ascii="Times New Roman" w:hAnsi="Times New Roman" w:cs="Times New Roman"/>
                <w:bCs/>
              </w:rPr>
              <w:pPrChange w:id="12014" w:author="Microsoft account" w:date="2021-05-25T22:50:00Z">
                <w:pPr>
                  <w:jc w:val="both"/>
                </w:pPr>
              </w:pPrChange>
            </w:pPr>
            <w:moveFrom w:id="12015" w:author="meshbah rahman" w:date="2021-02-19T22:43:00Z">
              <w:del w:id="12016" w:author="Microsoft account" w:date="2021-05-22T13:58:00Z">
                <w:r w:rsidRPr="00E55790" w:rsidDel="0049283F">
                  <w:rPr>
                    <w:rFonts w:ascii="Times New Roman" w:hAnsi="Times New Roman" w:cs="Times New Roman"/>
                    <w:bCs/>
                  </w:rPr>
                  <w:delText>740 (71.70)</w:delText>
                </w:r>
              </w:del>
            </w:moveFrom>
          </w:p>
        </w:tc>
        <w:tc>
          <w:tcPr>
            <w:tcW w:w="561" w:type="pct"/>
          </w:tcPr>
          <w:p w14:paraId="5C9E3ACB" w14:textId="793DA409" w:rsidR="00CE1D86" w:rsidRPr="00E55790" w:rsidDel="0049283F" w:rsidRDefault="00CE1D86" w:rsidP="00E75A46">
            <w:pPr>
              <w:spacing w:line="480" w:lineRule="auto"/>
              <w:contextualSpacing/>
              <w:jc w:val="both"/>
              <w:rPr>
                <w:del w:id="12017" w:author="Microsoft account" w:date="2021-05-22T13:58:00Z"/>
                <w:rFonts w:ascii="Times New Roman" w:hAnsi="Times New Roman" w:cs="Times New Roman"/>
                <w:bCs/>
              </w:rPr>
              <w:pPrChange w:id="12018" w:author="Microsoft account" w:date="2021-05-25T22:50:00Z">
                <w:pPr>
                  <w:jc w:val="both"/>
                </w:pPr>
              </w:pPrChange>
            </w:pPr>
            <w:moveFrom w:id="12019" w:author="meshbah rahman" w:date="2021-02-19T22:43:00Z">
              <w:del w:id="12020" w:author="Microsoft account" w:date="2021-05-22T13:58:00Z">
                <w:r w:rsidRPr="00E55790" w:rsidDel="0049283F">
                  <w:rPr>
                    <w:rFonts w:ascii="Times New Roman" w:hAnsi="Times New Roman" w:cs="Times New Roman"/>
                    <w:bCs/>
                  </w:rPr>
                  <w:delText>326 (28.30)</w:delText>
                </w:r>
              </w:del>
            </w:moveFrom>
          </w:p>
        </w:tc>
        <w:tc>
          <w:tcPr>
            <w:tcW w:w="381" w:type="pct"/>
            <w:vMerge/>
          </w:tcPr>
          <w:p w14:paraId="3D4272A2" w14:textId="4CCAD5A5" w:rsidR="00CE1D86" w:rsidRPr="00E55790" w:rsidDel="0049283F" w:rsidRDefault="00CE1D86" w:rsidP="00E75A46">
            <w:pPr>
              <w:spacing w:line="480" w:lineRule="auto"/>
              <w:contextualSpacing/>
              <w:jc w:val="both"/>
              <w:rPr>
                <w:del w:id="12021" w:author="Microsoft account" w:date="2021-05-22T13:58:00Z"/>
                <w:rFonts w:ascii="Times New Roman" w:hAnsi="Times New Roman" w:cs="Times New Roman"/>
                <w:bCs/>
              </w:rPr>
              <w:pPrChange w:id="12022" w:author="Microsoft account" w:date="2021-05-25T22:50:00Z">
                <w:pPr>
                  <w:jc w:val="both"/>
                </w:pPr>
              </w:pPrChange>
            </w:pPr>
          </w:p>
        </w:tc>
        <w:tc>
          <w:tcPr>
            <w:tcW w:w="559" w:type="pct"/>
          </w:tcPr>
          <w:p w14:paraId="1C5E8E5A" w14:textId="014DAC86" w:rsidR="00CE1D86" w:rsidRPr="00E55790" w:rsidDel="0049283F" w:rsidRDefault="00CE1D86" w:rsidP="00E75A46">
            <w:pPr>
              <w:spacing w:line="480" w:lineRule="auto"/>
              <w:contextualSpacing/>
              <w:jc w:val="both"/>
              <w:rPr>
                <w:del w:id="12023" w:author="Microsoft account" w:date="2021-05-22T13:58:00Z"/>
                <w:rFonts w:ascii="Times New Roman" w:hAnsi="Times New Roman" w:cs="Times New Roman"/>
                <w:bCs/>
              </w:rPr>
              <w:pPrChange w:id="12024" w:author="Microsoft account" w:date="2021-05-25T22:50:00Z">
                <w:pPr>
                  <w:jc w:val="both"/>
                </w:pPr>
              </w:pPrChange>
            </w:pPr>
            <w:moveFrom w:id="12025" w:author="meshbah rahman" w:date="2021-02-19T22:43:00Z">
              <w:del w:id="12026" w:author="Microsoft account" w:date="2021-05-22T13:58:00Z">
                <w:r w:rsidRPr="00E55790" w:rsidDel="0049283F">
                  <w:rPr>
                    <w:rFonts w:ascii="Times New Roman" w:hAnsi="Times New Roman" w:cs="Times New Roman"/>
                    <w:bCs/>
                  </w:rPr>
                  <w:delText>895 (73.07)</w:delText>
                </w:r>
              </w:del>
            </w:moveFrom>
          </w:p>
        </w:tc>
        <w:tc>
          <w:tcPr>
            <w:tcW w:w="559" w:type="pct"/>
          </w:tcPr>
          <w:p w14:paraId="5E3F3F28" w14:textId="02ACA65A" w:rsidR="00CE1D86" w:rsidRPr="00E55790" w:rsidDel="0049283F" w:rsidRDefault="00CE1D86" w:rsidP="00E75A46">
            <w:pPr>
              <w:spacing w:line="480" w:lineRule="auto"/>
              <w:contextualSpacing/>
              <w:jc w:val="both"/>
              <w:rPr>
                <w:del w:id="12027" w:author="Microsoft account" w:date="2021-05-22T13:58:00Z"/>
                <w:rFonts w:ascii="Times New Roman" w:hAnsi="Times New Roman" w:cs="Times New Roman"/>
                <w:bCs/>
              </w:rPr>
              <w:pPrChange w:id="12028" w:author="Microsoft account" w:date="2021-05-25T22:50:00Z">
                <w:pPr>
                  <w:jc w:val="both"/>
                </w:pPr>
              </w:pPrChange>
            </w:pPr>
            <w:moveFrom w:id="12029" w:author="meshbah rahman" w:date="2021-02-19T22:43:00Z">
              <w:del w:id="12030" w:author="Microsoft account" w:date="2021-05-22T13:58:00Z">
                <w:r w:rsidRPr="00E55790" w:rsidDel="0049283F">
                  <w:rPr>
                    <w:rFonts w:ascii="Times New Roman" w:hAnsi="Times New Roman" w:cs="Times New Roman"/>
                    <w:bCs/>
                  </w:rPr>
                  <w:delText>409 (26.93)</w:delText>
                </w:r>
              </w:del>
            </w:moveFrom>
          </w:p>
        </w:tc>
        <w:tc>
          <w:tcPr>
            <w:tcW w:w="344" w:type="pct"/>
            <w:vMerge/>
          </w:tcPr>
          <w:p w14:paraId="3E366967" w14:textId="347670A6" w:rsidR="00CE1D86" w:rsidRPr="00E55790" w:rsidDel="0049283F" w:rsidRDefault="00CE1D86" w:rsidP="00E75A46">
            <w:pPr>
              <w:spacing w:line="480" w:lineRule="auto"/>
              <w:contextualSpacing/>
              <w:jc w:val="both"/>
              <w:rPr>
                <w:del w:id="12031" w:author="Microsoft account" w:date="2021-05-22T13:58:00Z"/>
                <w:rFonts w:ascii="Times New Roman" w:hAnsi="Times New Roman" w:cs="Times New Roman"/>
                <w:bCs/>
              </w:rPr>
              <w:pPrChange w:id="12032" w:author="Microsoft account" w:date="2021-05-25T22:50:00Z">
                <w:pPr>
                  <w:jc w:val="both"/>
                </w:pPr>
              </w:pPrChange>
            </w:pPr>
          </w:p>
        </w:tc>
      </w:tr>
      <w:tr w:rsidR="00CE1D86" w:rsidRPr="00E55790" w:rsidDel="0049283F" w14:paraId="03865FD4" w14:textId="4AC33F78" w:rsidTr="00E55790">
        <w:trPr>
          <w:del w:id="12033" w:author="Microsoft account" w:date="2021-05-22T13:58:00Z"/>
        </w:trPr>
        <w:tc>
          <w:tcPr>
            <w:tcW w:w="1110" w:type="pct"/>
            <w:vMerge/>
          </w:tcPr>
          <w:p w14:paraId="31CA622E" w14:textId="40328729" w:rsidR="00CE1D86" w:rsidRPr="00E55790" w:rsidDel="0049283F" w:rsidRDefault="00CE1D86" w:rsidP="00E75A46">
            <w:pPr>
              <w:spacing w:line="480" w:lineRule="auto"/>
              <w:contextualSpacing/>
              <w:jc w:val="both"/>
              <w:rPr>
                <w:del w:id="12034" w:author="Microsoft account" w:date="2021-05-22T13:58:00Z"/>
                <w:rFonts w:ascii="Times New Roman" w:hAnsi="Times New Roman" w:cs="Times New Roman"/>
                <w:b/>
              </w:rPr>
              <w:pPrChange w:id="12035" w:author="Microsoft account" w:date="2021-05-25T22:50:00Z">
                <w:pPr>
                  <w:jc w:val="both"/>
                </w:pPr>
              </w:pPrChange>
            </w:pPr>
          </w:p>
        </w:tc>
        <w:tc>
          <w:tcPr>
            <w:tcW w:w="925" w:type="pct"/>
          </w:tcPr>
          <w:p w14:paraId="3C253ABB" w14:textId="2F5CB704" w:rsidR="00CE1D86" w:rsidRPr="00E55790" w:rsidDel="0049283F" w:rsidRDefault="00CE1D86" w:rsidP="00E75A46">
            <w:pPr>
              <w:spacing w:line="480" w:lineRule="auto"/>
              <w:contextualSpacing/>
              <w:jc w:val="both"/>
              <w:rPr>
                <w:del w:id="12036" w:author="Microsoft account" w:date="2021-05-22T13:58:00Z"/>
                <w:rFonts w:ascii="Times New Roman" w:hAnsi="Times New Roman" w:cs="Times New Roman"/>
                <w:bCs/>
              </w:rPr>
              <w:pPrChange w:id="12037" w:author="Microsoft account" w:date="2021-05-25T22:50:00Z">
                <w:pPr>
                  <w:jc w:val="both"/>
                </w:pPr>
              </w:pPrChange>
            </w:pPr>
            <w:moveFrom w:id="12038" w:author="meshbah rahman" w:date="2021-02-19T22:43:00Z">
              <w:del w:id="12039" w:author="Microsoft account" w:date="2021-05-22T13:58:00Z">
                <w:r w:rsidRPr="00E55790" w:rsidDel="0049283F">
                  <w:rPr>
                    <w:rFonts w:ascii="Times New Roman" w:hAnsi="Times New Roman" w:cs="Times New Roman"/>
                    <w:bCs/>
                  </w:rPr>
                  <w:delText>Mymensingh</w:delText>
                </w:r>
              </w:del>
            </w:moveFrom>
          </w:p>
        </w:tc>
        <w:tc>
          <w:tcPr>
            <w:tcW w:w="561" w:type="pct"/>
          </w:tcPr>
          <w:p w14:paraId="7B4ADE5D" w14:textId="17E29CB7" w:rsidR="00CE1D86" w:rsidRPr="00E55790" w:rsidDel="0049283F" w:rsidRDefault="00CE1D86" w:rsidP="00E75A46">
            <w:pPr>
              <w:spacing w:line="480" w:lineRule="auto"/>
              <w:contextualSpacing/>
              <w:jc w:val="both"/>
              <w:rPr>
                <w:del w:id="12040" w:author="Microsoft account" w:date="2021-05-22T13:58:00Z"/>
                <w:rFonts w:ascii="Times New Roman" w:hAnsi="Times New Roman" w:cs="Times New Roman"/>
                <w:bCs/>
              </w:rPr>
              <w:pPrChange w:id="12041" w:author="Microsoft account" w:date="2021-05-25T22:50:00Z">
                <w:pPr>
                  <w:jc w:val="both"/>
                </w:pPr>
              </w:pPrChange>
            </w:pPr>
            <w:moveFrom w:id="12042" w:author="meshbah rahman" w:date="2021-02-19T22:43:00Z">
              <w:del w:id="12043" w:author="Microsoft account" w:date="2021-05-22T13:58:00Z">
                <w:r w:rsidRPr="00E55790" w:rsidDel="0049283F">
                  <w:rPr>
                    <w:rFonts w:ascii="Times New Roman" w:hAnsi="Times New Roman" w:cs="Times New Roman"/>
                    <w:bCs/>
                  </w:rPr>
                  <w:delText>-</w:delText>
                </w:r>
              </w:del>
            </w:moveFrom>
          </w:p>
        </w:tc>
        <w:tc>
          <w:tcPr>
            <w:tcW w:w="561" w:type="pct"/>
          </w:tcPr>
          <w:p w14:paraId="02418C1A" w14:textId="63CCD5C1" w:rsidR="00CE1D86" w:rsidRPr="00E55790" w:rsidDel="0049283F" w:rsidRDefault="00CE1D86" w:rsidP="00E75A46">
            <w:pPr>
              <w:spacing w:line="480" w:lineRule="auto"/>
              <w:contextualSpacing/>
              <w:jc w:val="both"/>
              <w:rPr>
                <w:del w:id="12044" w:author="Microsoft account" w:date="2021-05-22T13:58:00Z"/>
                <w:rFonts w:ascii="Times New Roman" w:hAnsi="Times New Roman" w:cs="Times New Roman"/>
                <w:bCs/>
              </w:rPr>
              <w:pPrChange w:id="12045" w:author="Microsoft account" w:date="2021-05-25T22:50:00Z">
                <w:pPr>
                  <w:jc w:val="both"/>
                </w:pPr>
              </w:pPrChange>
            </w:pPr>
            <w:moveFrom w:id="12046" w:author="meshbah rahman" w:date="2021-02-19T22:43:00Z">
              <w:del w:id="12047" w:author="Microsoft account" w:date="2021-05-22T13:58:00Z">
                <w:r w:rsidRPr="00E55790" w:rsidDel="0049283F">
                  <w:rPr>
                    <w:rFonts w:ascii="Times New Roman" w:hAnsi="Times New Roman" w:cs="Times New Roman"/>
                    <w:bCs/>
                  </w:rPr>
                  <w:delText>-</w:delText>
                </w:r>
              </w:del>
            </w:moveFrom>
          </w:p>
        </w:tc>
        <w:tc>
          <w:tcPr>
            <w:tcW w:w="381" w:type="pct"/>
            <w:vMerge/>
          </w:tcPr>
          <w:p w14:paraId="27A86DBB" w14:textId="44313B08" w:rsidR="00CE1D86" w:rsidRPr="00E55790" w:rsidDel="0049283F" w:rsidRDefault="00CE1D86" w:rsidP="00E75A46">
            <w:pPr>
              <w:spacing w:line="480" w:lineRule="auto"/>
              <w:contextualSpacing/>
              <w:jc w:val="both"/>
              <w:rPr>
                <w:del w:id="12048" w:author="Microsoft account" w:date="2021-05-22T13:58:00Z"/>
                <w:rFonts w:ascii="Times New Roman" w:hAnsi="Times New Roman" w:cs="Times New Roman"/>
                <w:bCs/>
              </w:rPr>
              <w:pPrChange w:id="12049" w:author="Microsoft account" w:date="2021-05-25T22:50:00Z">
                <w:pPr>
                  <w:jc w:val="both"/>
                </w:pPr>
              </w:pPrChange>
            </w:pPr>
          </w:p>
        </w:tc>
        <w:tc>
          <w:tcPr>
            <w:tcW w:w="559" w:type="pct"/>
          </w:tcPr>
          <w:p w14:paraId="61091248" w14:textId="6FF12126" w:rsidR="00CE1D86" w:rsidRPr="00E55790" w:rsidDel="0049283F" w:rsidRDefault="00CE1D86" w:rsidP="00E75A46">
            <w:pPr>
              <w:spacing w:line="480" w:lineRule="auto"/>
              <w:contextualSpacing/>
              <w:jc w:val="both"/>
              <w:rPr>
                <w:del w:id="12050" w:author="Microsoft account" w:date="2021-05-22T13:58:00Z"/>
                <w:rFonts w:ascii="Times New Roman" w:hAnsi="Times New Roman" w:cs="Times New Roman"/>
                <w:bCs/>
              </w:rPr>
              <w:pPrChange w:id="12051" w:author="Microsoft account" w:date="2021-05-25T22:50:00Z">
                <w:pPr>
                  <w:jc w:val="both"/>
                </w:pPr>
              </w:pPrChange>
            </w:pPr>
            <w:moveFrom w:id="12052" w:author="meshbah rahman" w:date="2021-02-19T22:43:00Z">
              <w:del w:id="12053" w:author="Microsoft account" w:date="2021-05-22T13:58:00Z">
                <w:r w:rsidRPr="00E55790" w:rsidDel="0049283F">
                  <w:rPr>
                    <w:rFonts w:ascii="Times New Roman" w:hAnsi="Times New Roman" w:cs="Times New Roman"/>
                    <w:bCs/>
                  </w:rPr>
                  <w:delText>347 (61.26)</w:delText>
                </w:r>
              </w:del>
            </w:moveFrom>
          </w:p>
        </w:tc>
        <w:tc>
          <w:tcPr>
            <w:tcW w:w="559" w:type="pct"/>
          </w:tcPr>
          <w:p w14:paraId="73D7E783" w14:textId="3C02BECB" w:rsidR="00CE1D86" w:rsidRPr="00E55790" w:rsidDel="0049283F" w:rsidRDefault="00CE1D86" w:rsidP="00E75A46">
            <w:pPr>
              <w:spacing w:line="480" w:lineRule="auto"/>
              <w:contextualSpacing/>
              <w:jc w:val="both"/>
              <w:rPr>
                <w:del w:id="12054" w:author="Microsoft account" w:date="2021-05-22T13:58:00Z"/>
                <w:rFonts w:ascii="Times New Roman" w:hAnsi="Times New Roman" w:cs="Times New Roman"/>
                <w:bCs/>
              </w:rPr>
              <w:pPrChange w:id="12055" w:author="Microsoft account" w:date="2021-05-25T22:50:00Z">
                <w:pPr>
                  <w:jc w:val="both"/>
                </w:pPr>
              </w:pPrChange>
            </w:pPr>
            <w:moveFrom w:id="12056" w:author="meshbah rahman" w:date="2021-02-19T22:43:00Z">
              <w:del w:id="12057" w:author="Microsoft account" w:date="2021-05-22T13:58:00Z">
                <w:r w:rsidRPr="00E55790" w:rsidDel="0049283F">
                  <w:rPr>
                    <w:rFonts w:ascii="Times New Roman" w:hAnsi="Times New Roman" w:cs="Times New Roman"/>
                    <w:bCs/>
                  </w:rPr>
                  <w:delText>209 (38.74)</w:delText>
                </w:r>
              </w:del>
            </w:moveFrom>
          </w:p>
        </w:tc>
        <w:tc>
          <w:tcPr>
            <w:tcW w:w="344" w:type="pct"/>
            <w:vMerge/>
          </w:tcPr>
          <w:p w14:paraId="0045E49D" w14:textId="505E3FD2" w:rsidR="00CE1D86" w:rsidRPr="00E55790" w:rsidDel="0049283F" w:rsidRDefault="00CE1D86" w:rsidP="00E75A46">
            <w:pPr>
              <w:spacing w:line="480" w:lineRule="auto"/>
              <w:contextualSpacing/>
              <w:jc w:val="both"/>
              <w:rPr>
                <w:del w:id="12058" w:author="Microsoft account" w:date="2021-05-22T13:58:00Z"/>
                <w:rFonts w:ascii="Times New Roman" w:hAnsi="Times New Roman" w:cs="Times New Roman"/>
                <w:bCs/>
              </w:rPr>
              <w:pPrChange w:id="12059" w:author="Microsoft account" w:date="2021-05-25T22:50:00Z">
                <w:pPr>
                  <w:jc w:val="both"/>
                </w:pPr>
              </w:pPrChange>
            </w:pPr>
          </w:p>
        </w:tc>
      </w:tr>
      <w:tr w:rsidR="00CE1D86" w:rsidRPr="00E55790" w:rsidDel="0049283F" w14:paraId="6224D05B" w14:textId="20FFAD10" w:rsidTr="00E55790">
        <w:trPr>
          <w:del w:id="12060" w:author="Microsoft account" w:date="2021-05-22T13:58:00Z"/>
        </w:trPr>
        <w:tc>
          <w:tcPr>
            <w:tcW w:w="1110" w:type="pct"/>
            <w:vMerge/>
          </w:tcPr>
          <w:p w14:paraId="5516F7AB" w14:textId="3F66B2D0" w:rsidR="00CE1D86" w:rsidRPr="00E55790" w:rsidDel="0049283F" w:rsidRDefault="00CE1D86" w:rsidP="00E75A46">
            <w:pPr>
              <w:spacing w:line="480" w:lineRule="auto"/>
              <w:contextualSpacing/>
              <w:jc w:val="both"/>
              <w:rPr>
                <w:del w:id="12061" w:author="Microsoft account" w:date="2021-05-22T13:58:00Z"/>
                <w:rFonts w:ascii="Times New Roman" w:hAnsi="Times New Roman" w:cs="Times New Roman"/>
                <w:b/>
              </w:rPr>
              <w:pPrChange w:id="12062" w:author="Microsoft account" w:date="2021-05-25T22:50:00Z">
                <w:pPr>
                  <w:jc w:val="both"/>
                </w:pPr>
              </w:pPrChange>
            </w:pPr>
          </w:p>
        </w:tc>
        <w:tc>
          <w:tcPr>
            <w:tcW w:w="925" w:type="pct"/>
          </w:tcPr>
          <w:p w14:paraId="6D28490A" w14:textId="6AD54939" w:rsidR="00CE1D86" w:rsidRPr="00E55790" w:rsidDel="0049283F" w:rsidRDefault="00CE1D86" w:rsidP="00E75A46">
            <w:pPr>
              <w:spacing w:line="480" w:lineRule="auto"/>
              <w:contextualSpacing/>
              <w:jc w:val="both"/>
              <w:rPr>
                <w:del w:id="12063" w:author="Microsoft account" w:date="2021-05-22T13:58:00Z"/>
                <w:rFonts w:ascii="Times New Roman" w:hAnsi="Times New Roman" w:cs="Times New Roman"/>
                <w:bCs/>
              </w:rPr>
              <w:pPrChange w:id="12064" w:author="Microsoft account" w:date="2021-05-25T22:50:00Z">
                <w:pPr>
                  <w:jc w:val="both"/>
                </w:pPr>
              </w:pPrChange>
            </w:pPr>
            <w:moveFrom w:id="12065" w:author="meshbah rahman" w:date="2021-02-19T22:43:00Z">
              <w:del w:id="12066" w:author="Microsoft account" w:date="2021-05-22T13:58:00Z">
                <w:r w:rsidRPr="00E55790" w:rsidDel="0049283F">
                  <w:rPr>
                    <w:rFonts w:ascii="Times New Roman" w:hAnsi="Times New Roman" w:cs="Times New Roman"/>
                    <w:bCs/>
                  </w:rPr>
                  <w:delText>Rajshahi</w:delText>
                </w:r>
              </w:del>
            </w:moveFrom>
          </w:p>
        </w:tc>
        <w:tc>
          <w:tcPr>
            <w:tcW w:w="561" w:type="pct"/>
          </w:tcPr>
          <w:p w14:paraId="3D86F061" w14:textId="73A671B7" w:rsidR="00CE1D86" w:rsidRPr="00E55790" w:rsidDel="0049283F" w:rsidRDefault="00CE1D86" w:rsidP="00E75A46">
            <w:pPr>
              <w:spacing w:line="480" w:lineRule="auto"/>
              <w:contextualSpacing/>
              <w:jc w:val="both"/>
              <w:rPr>
                <w:del w:id="12067" w:author="Microsoft account" w:date="2021-05-22T13:58:00Z"/>
                <w:rFonts w:ascii="Times New Roman" w:hAnsi="Times New Roman" w:cs="Times New Roman"/>
                <w:bCs/>
              </w:rPr>
              <w:pPrChange w:id="12068" w:author="Microsoft account" w:date="2021-05-25T22:50:00Z">
                <w:pPr>
                  <w:jc w:val="both"/>
                </w:pPr>
              </w:pPrChange>
            </w:pPr>
            <w:moveFrom w:id="12069" w:author="meshbah rahman" w:date="2021-02-19T22:43:00Z">
              <w:del w:id="12070" w:author="Microsoft account" w:date="2021-05-22T13:58:00Z">
                <w:r w:rsidRPr="00E55790" w:rsidDel="0049283F">
                  <w:rPr>
                    <w:rFonts w:ascii="Times New Roman" w:hAnsi="Times New Roman" w:cs="Times New Roman"/>
                    <w:bCs/>
                  </w:rPr>
                  <w:delText>527 (66.76)</w:delText>
                </w:r>
              </w:del>
            </w:moveFrom>
          </w:p>
        </w:tc>
        <w:tc>
          <w:tcPr>
            <w:tcW w:w="561" w:type="pct"/>
          </w:tcPr>
          <w:p w14:paraId="7CC09ADE" w14:textId="77925964" w:rsidR="00CE1D86" w:rsidRPr="00E55790" w:rsidDel="0049283F" w:rsidRDefault="00CE1D86" w:rsidP="00E75A46">
            <w:pPr>
              <w:spacing w:line="480" w:lineRule="auto"/>
              <w:contextualSpacing/>
              <w:jc w:val="both"/>
              <w:rPr>
                <w:del w:id="12071" w:author="Microsoft account" w:date="2021-05-22T13:58:00Z"/>
                <w:rFonts w:ascii="Times New Roman" w:hAnsi="Times New Roman" w:cs="Times New Roman"/>
                <w:bCs/>
              </w:rPr>
              <w:pPrChange w:id="12072" w:author="Microsoft account" w:date="2021-05-25T22:50:00Z">
                <w:pPr>
                  <w:jc w:val="both"/>
                </w:pPr>
              </w:pPrChange>
            </w:pPr>
            <w:moveFrom w:id="12073" w:author="meshbah rahman" w:date="2021-02-19T22:43:00Z">
              <w:del w:id="12074" w:author="Microsoft account" w:date="2021-05-22T13:58:00Z">
                <w:r w:rsidRPr="00E55790" w:rsidDel="0049283F">
                  <w:rPr>
                    <w:rFonts w:ascii="Times New Roman" w:hAnsi="Times New Roman" w:cs="Times New Roman"/>
                    <w:bCs/>
                  </w:rPr>
                  <w:delText>263 (33.24)</w:delText>
                </w:r>
              </w:del>
            </w:moveFrom>
          </w:p>
        </w:tc>
        <w:tc>
          <w:tcPr>
            <w:tcW w:w="381" w:type="pct"/>
            <w:vMerge/>
          </w:tcPr>
          <w:p w14:paraId="04022A7E" w14:textId="447C367B" w:rsidR="00CE1D86" w:rsidRPr="00E55790" w:rsidDel="0049283F" w:rsidRDefault="00CE1D86" w:rsidP="00E75A46">
            <w:pPr>
              <w:spacing w:line="480" w:lineRule="auto"/>
              <w:contextualSpacing/>
              <w:jc w:val="both"/>
              <w:rPr>
                <w:del w:id="12075" w:author="Microsoft account" w:date="2021-05-22T13:58:00Z"/>
                <w:rFonts w:ascii="Times New Roman" w:hAnsi="Times New Roman" w:cs="Times New Roman"/>
                <w:bCs/>
              </w:rPr>
              <w:pPrChange w:id="12076" w:author="Microsoft account" w:date="2021-05-25T22:50:00Z">
                <w:pPr>
                  <w:jc w:val="both"/>
                </w:pPr>
              </w:pPrChange>
            </w:pPr>
          </w:p>
        </w:tc>
        <w:tc>
          <w:tcPr>
            <w:tcW w:w="559" w:type="pct"/>
          </w:tcPr>
          <w:p w14:paraId="4513E4EE" w14:textId="5ED465DE" w:rsidR="00CE1D86" w:rsidRPr="00E55790" w:rsidDel="0049283F" w:rsidRDefault="00CE1D86" w:rsidP="00E75A46">
            <w:pPr>
              <w:spacing w:line="480" w:lineRule="auto"/>
              <w:contextualSpacing/>
              <w:jc w:val="both"/>
              <w:rPr>
                <w:del w:id="12077" w:author="Microsoft account" w:date="2021-05-22T13:58:00Z"/>
                <w:rFonts w:ascii="Times New Roman" w:hAnsi="Times New Roman" w:cs="Times New Roman"/>
                <w:bCs/>
              </w:rPr>
              <w:pPrChange w:id="12078" w:author="Microsoft account" w:date="2021-05-25T22:50:00Z">
                <w:pPr>
                  <w:jc w:val="both"/>
                </w:pPr>
              </w:pPrChange>
            </w:pPr>
            <w:moveFrom w:id="12079" w:author="meshbah rahman" w:date="2021-02-19T22:43:00Z">
              <w:del w:id="12080" w:author="Microsoft account" w:date="2021-05-22T13:58:00Z">
                <w:r w:rsidRPr="00E55790" w:rsidDel="0049283F">
                  <w:rPr>
                    <w:rFonts w:ascii="Times New Roman" w:hAnsi="Times New Roman" w:cs="Times New Roman"/>
                    <w:bCs/>
                  </w:rPr>
                  <w:delText>720 (69.57)</w:delText>
                </w:r>
              </w:del>
            </w:moveFrom>
          </w:p>
        </w:tc>
        <w:tc>
          <w:tcPr>
            <w:tcW w:w="559" w:type="pct"/>
          </w:tcPr>
          <w:p w14:paraId="7D94209A" w14:textId="716F42AA" w:rsidR="00CE1D86" w:rsidRPr="00E55790" w:rsidDel="0049283F" w:rsidRDefault="00CE1D86" w:rsidP="00E75A46">
            <w:pPr>
              <w:spacing w:line="480" w:lineRule="auto"/>
              <w:contextualSpacing/>
              <w:jc w:val="both"/>
              <w:rPr>
                <w:del w:id="12081" w:author="Microsoft account" w:date="2021-05-22T13:58:00Z"/>
                <w:rFonts w:ascii="Times New Roman" w:hAnsi="Times New Roman" w:cs="Times New Roman"/>
                <w:bCs/>
              </w:rPr>
              <w:pPrChange w:id="12082" w:author="Microsoft account" w:date="2021-05-25T22:50:00Z">
                <w:pPr>
                  <w:jc w:val="both"/>
                </w:pPr>
              </w:pPrChange>
            </w:pPr>
            <w:moveFrom w:id="12083" w:author="meshbah rahman" w:date="2021-02-19T22:43:00Z">
              <w:del w:id="12084" w:author="Microsoft account" w:date="2021-05-22T13:58:00Z">
                <w:r w:rsidRPr="00E55790" w:rsidDel="0049283F">
                  <w:rPr>
                    <w:rFonts w:ascii="Times New Roman" w:hAnsi="Times New Roman" w:cs="Times New Roman"/>
                    <w:bCs/>
                  </w:rPr>
                  <w:delText>307 (30.43)</w:delText>
                </w:r>
              </w:del>
            </w:moveFrom>
          </w:p>
        </w:tc>
        <w:tc>
          <w:tcPr>
            <w:tcW w:w="344" w:type="pct"/>
            <w:vMerge/>
          </w:tcPr>
          <w:p w14:paraId="427E7BC2" w14:textId="545D7934" w:rsidR="00CE1D86" w:rsidRPr="00E55790" w:rsidDel="0049283F" w:rsidRDefault="00CE1D86" w:rsidP="00E75A46">
            <w:pPr>
              <w:spacing w:line="480" w:lineRule="auto"/>
              <w:contextualSpacing/>
              <w:jc w:val="both"/>
              <w:rPr>
                <w:del w:id="12085" w:author="Microsoft account" w:date="2021-05-22T13:58:00Z"/>
                <w:rFonts w:ascii="Times New Roman" w:hAnsi="Times New Roman" w:cs="Times New Roman"/>
                <w:bCs/>
              </w:rPr>
              <w:pPrChange w:id="12086" w:author="Microsoft account" w:date="2021-05-25T22:50:00Z">
                <w:pPr>
                  <w:jc w:val="both"/>
                </w:pPr>
              </w:pPrChange>
            </w:pPr>
          </w:p>
        </w:tc>
      </w:tr>
      <w:tr w:rsidR="00CE1D86" w:rsidRPr="00E55790" w:rsidDel="0049283F" w14:paraId="491AFF49" w14:textId="4E1FBD4E" w:rsidTr="00E55790">
        <w:trPr>
          <w:del w:id="12087" w:author="Microsoft account" w:date="2021-05-22T13:58:00Z"/>
        </w:trPr>
        <w:tc>
          <w:tcPr>
            <w:tcW w:w="1110" w:type="pct"/>
            <w:vMerge/>
          </w:tcPr>
          <w:p w14:paraId="395A0FD2" w14:textId="0B9F0B3E" w:rsidR="00CE1D86" w:rsidRPr="00E55790" w:rsidDel="0049283F" w:rsidRDefault="00CE1D86" w:rsidP="00E75A46">
            <w:pPr>
              <w:spacing w:line="480" w:lineRule="auto"/>
              <w:contextualSpacing/>
              <w:jc w:val="both"/>
              <w:rPr>
                <w:del w:id="12088" w:author="Microsoft account" w:date="2021-05-22T13:58:00Z"/>
                <w:rFonts w:ascii="Times New Roman" w:hAnsi="Times New Roman" w:cs="Times New Roman"/>
                <w:b/>
              </w:rPr>
              <w:pPrChange w:id="12089" w:author="Microsoft account" w:date="2021-05-25T22:50:00Z">
                <w:pPr>
                  <w:jc w:val="both"/>
                </w:pPr>
              </w:pPrChange>
            </w:pPr>
          </w:p>
        </w:tc>
        <w:tc>
          <w:tcPr>
            <w:tcW w:w="925" w:type="pct"/>
          </w:tcPr>
          <w:p w14:paraId="4F1DC02F" w14:textId="774F2890" w:rsidR="00CE1D86" w:rsidRPr="00E55790" w:rsidDel="0049283F" w:rsidRDefault="00CE1D86" w:rsidP="00E75A46">
            <w:pPr>
              <w:spacing w:line="480" w:lineRule="auto"/>
              <w:contextualSpacing/>
              <w:jc w:val="both"/>
              <w:rPr>
                <w:del w:id="12090" w:author="Microsoft account" w:date="2021-05-22T13:58:00Z"/>
                <w:rFonts w:ascii="Times New Roman" w:hAnsi="Times New Roman" w:cs="Times New Roman"/>
                <w:bCs/>
              </w:rPr>
              <w:pPrChange w:id="12091" w:author="Microsoft account" w:date="2021-05-25T22:50:00Z">
                <w:pPr>
                  <w:jc w:val="both"/>
                </w:pPr>
              </w:pPrChange>
            </w:pPr>
            <w:moveFrom w:id="12092" w:author="meshbah rahman" w:date="2021-02-19T22:43:00Z">
              <w:del w:id="12093" w:author="Microsoft account" w:date="2021-05-22T13:58:00Z">
                <w:r w:rsidRPr="00E55790" w:rsidDel="0049283F">
                  <w:rPr>
                    <w:rFonts w:ascii="Times New Roman" w:hAnsi="Times New Roman" w:cs="Times New Roman"/>
                    <w:bCs/>
                  </w:rPr>
                  <w:delText>Rangpur</w:delText>
                </w:r>
              </w:del>
            </w:moveFrom>
          </w:p>
        </w:tc>
        <w:tc>
          <w:tcPr>
            <w:tcW w:w="561" w:type="pct"/>
          </w:tcPr>
          <w:p w14:paraId="43629D32" w14:textId="0E11C8CF" w:rsidR="00CE1D86" w:rsidRPr="00E55790" w:rsidDel="0049283F" w:rsidRDefault="00CE1D86" w:rsidP="00E75A46">
            <w:pPr>
              <w:spacing w:line="480" w:lineRule="auto"/>
              <w:contextualSpacing/>
              <w:jc w:val="both"/>
              <w:rPr>
                <w:del w:id="12094" w:author="Microsoft account" w:date="2021-05-22T13:58:00Z"/>
                <w:rFonts w:ascii="Times New Roman" w:hAnsi="Times New Roman" w:cs="Times New Roman"/>
                <w:bCs/>
              </w:rPr>
              <w:pPrChange w:id="12095" w:author="Microsoft account" w:date="2021-05-25T22:50:00Z">
                <w:pPr>
                  <w:jc w:val="both"/>
                </w:pPr>
              </w:pPrChange>
            </w:pPr>
            <w:moveFrom w:id="12096" w:author="meshbah rahman" w:date="2021-02-19T22:43:00Z">
              <w:del w:id="12097" w:author="Microsoft account" w:date="2021-05-22T13:58:00Z">
                <w:r w:rsidRPr="00E55790" w:rsidDel="0049283F">
                  <w:rPr>
                    <w:rFonts w:ascii="Times New Roman" w:hAnsi="Times New Roman" w:cs="Times New Roman"/>
                    <w:bCs/>
                  </w:rPr>
                  <w:delText>866 (78.38)</w:delText>
                </w:r>
              </w:del>
            </w:moveFrom>
          </w:p>
        </w:tc>
        <w:tc>
          <w:tcPr>
            <w:tcW w:w="561" w:type="pct"/>
          </w:tcPr>
          <w:p w14:paraId="39356400" w14:textId="5A83CF34" w:rsidR="00CE1D86" w:rsidRPr="00E55790" w:rsidDel="0049283F" w:rsidRDefault="00CE1D86" w:rsidP="00E75A46">
            <w:pPr>
              <w:spacing w:line="480" w:lineRule="auto"/>
              <w:contextualSpacing/>
              <w:jc w:val="both"/>
              <w:rPr>
                <w:del w:id="12098" w:author="Microsoft account" w:date="2021-05-22T13:58:00Z"/>
                <w:rFonts w:ascii="Times New Roman" w:hAnsi="Times New Roman" w:cs="Times New Roman"/>
                <w:bCs/>
              </w:rPr>
              <w:pPrChange w:id="12099" w:author="Microsoft account" w:date="2021-05-25T22:50:00Z">
                <w:pPr>
                  <w:jc w:val="both"/>
                </w:pPr>
              </w:pPrChange>
            </w:pPr>
            <w:moveFrom w:id="12100" w:author="meshbah rahman" w:date="2021-02-19T22:43:00Z">
              <w:del w:id="12101" w:author="Microsoft account" w:date="2021-05-22T13:58:00Z">
                <w:r w:rsidRPr="00E55790" w:rsidDel="0049283F">
                  <w:rPr>
                    <w:rFonts w:ascii="Times New Roman" w:hAnsi="Times New Roman" w:cs="Times New Roman"/>
                    <w:bCs/>
                  </w:rPr>
                  <w:delText>262 (21.62)</w:delText>
                </w:r>
              </w:del>
            </w:moveFrom>
          </w:p>
        </w:tc>
        <w:tc>
          <w:tcPr>
            <w:tcW w:w="381" w:type="pct"/>
            <w:vMerge/>
          </w:tcPr>
          <w:p w14:paraId="504A2FDD" w14:textId="0DB0D1D0" w:rsidR="00CE1D86" w:rsidRPr="00E55790" w:rsidDel="0049283F" w:rsidRDefault="00CE1D86" w:rsidP="00E75A46">
            <w:pPr>
              <w:spacing w:line="480" w:lineRule="auto"/>
              <w:contextualSpacing/>
              <w:jc w:val="both"/>
              <w:rPr>
                <w:del w:id="12102" w:author="Microsoft account" w:date="2021-05-22T13:58:00Z"/>
                <w:rFonts w:ascii="Times New Roman" w:hAnsi="Times New Roman" w:cs="Times New Roman"/>
                <w:bCs/>
              </w:rPr>
              <w:pPrChange w:id="12103" w:author="Microsoft account" w:date="2021-05-25T22:50:00Z">
                <w:pPr>
                  <w:jc w:val="both"/>
                </w:pPr>
              </w:pPrChange>
            </w:pPr>
          </w:p>
        </w:tc>
        <w:tc>
          <w:tcPr>
            <w:tcW w:w="559" w:type="pct"/>
          </w:tcPr>
          <w:p w14:paraId="373C93E7" w14:textId="38BD5056" w:rsidR="00CE1D86" w:rsidRPr="00E55790" w:rsidDel="0049283F" w:rsidRDefault="00CE1D86" w:rsidP="00E75A46">
            <w:pPr>
              <w:spacing w:line="480" w:lineRule="auto"/>
              <w:contextualSpacing/>
              <w:jc w:val="both"/>
              <w:rPr>
                <w:del w:id="12104" w:author="Microsoft account" w:date="2021-05-22T13:58:00Z"/>
                <w:rFonts w:ascii="Times New Roman" w:hAnsi="Times New Roman" w:cs="Times New Roman"/>
                <w:bCs/>
              </w:rPr>
              <w:pPrChange w:id="12105" w:author="Microsoft account" w:date="2021-05-25T22:50:00Z">
                <w:pPr>
                  <w:jc w:val="both"/>
                </w:pPr>
              </w:pPrChange>
            </w:pPr>
            <w:moveFrom w:id="12106" w:author="meshbah rahman" w:date="2021-02-19T22:43:00Z">
              <w:del w:id="12107" w:author="Microsoft account" w:date="2021-05-22T13:58:00Z">
                <w:r w:rsidRPr="00E55790" w:rsidDel="0049283F">
                  <w:rPr>
                    <w:rFonts w:ascii="Times New Roman" w:hAnsi="Times New Roman" w:cs="Times New Roman"/>
                    <w:bCs/>
                  </w:rPr>
                  <w:delText>896 (83.71)</w:delText>
                </w:r>
              </w:del>
            </w:moveFrom>
          </w:p>
        </w:tc>
        <w:tc>
          <w:tcPr>
            <w:tcW w:w="559" w:type="pct"/>
          </w:tcPr>
          <w:p w14:paraId="2469A647" w14:textId="45BE3537" w:rsidR="00CE1D86" w:rsidRPr="00E55790" w:rsidDel="0049283F" w:rsidRDefault="00CE1D86" w:rsidP="00E75A46">
            <w:pPr>
              <w:spacing w:line="480" w:lineRule="auto"/>
              <w:contextualSpacing/>
              <w:jc w:val="both"/>
              <w:rPr>
                <w:del w:id="12108" w:author="Microsoft account" w:date="2021-05-22T13:58:00Z"/>
                <w:rFonts w:ascii="Times New Roman" w:hAnsi="Times New Roman" w:cs="Times New Roman"/>
                <w:bCs/>
              </w:rPr>
              <w:pPrChange w:id="12109" w:author="Microsoft account" w:date="2021-05-25T22:50:00Z">
                <w:pPr>
                  <w:jc w:val="both"/>
                </w:pPr>
              </w:pPrChange>
            </w:pPr>
            <w:moveFrom w:id="12110" w:author="meshbah rahman" w:date="2021-02-19T22:43:00Z">
              <w:del w:id="12111" w:author="Microsoft account" w:date="2021-05-22T13:58:00Z">
                <w:r w:rsidRPr="00E55790" w:rsidDel="0049283F">
                  <w:rPr>
                    <w:rFonts w:ascii="Times New Roman" w:hAnsi="Times New Roman" w:cs="Times New Roman"/>
                    <w:bCs/>
                  </w:rPr>
                  <w:delText>207 (16.29)</w:delText>
                </w:r>
              </w:del>
            </w:moveFrom>
          </w:p>
        </w:tc>
        <w:tc>
          <w:tcPr>
            <w:tcW w:w="344" w:type="pct"/>
            <w:vMerge/>
          </w:tcPr>
          <w:p w14:paraId="0BE33E63" w14:textId="2D0C5B85" w:rsidR="00CE1D86" w:rsidRPr="00E55790" w:rsidDel="0049283F" w:rsidRDefault="00CE1D86" w:rsidP="00E75A46">
            <w:pPr>
              <w:spacing w:line="480" w:lineRule="auto"/>
              <w:contextualSpacing/>
              <w:jc w:val="both"/>
              <w:rPr>
                <w:del w:id="12112" w:author="Microsoft account" w:date="2021-05-22T13:58:00Z"/>
                <w:rFonts w:ascii="Times New Roman" w:hAnsi="Times New Roman" w:cs="Times New Roman"/>
                <w:bCs/>
              </w:rPr>
              <w:pPrChange w:id="12113" w:author="Microsoft account" w:date="2021-05-25T22:50:00Z">
                <w:pPr>
                  <w:jc w:val="both"/>
                </w:pPr>
              </w:pPrChange>
            </w:pPr>
          </w:p>
        </w:tc>
      </w:tr>
      <w:tr w:rsidR="00CE1D86" w:rsidRPr="00E55790" w:rsidDel="0049283F" w14:paraId="195285F8" w14:textId="6CA8DE6E" w:rsidTr="00E55790">
        <w:trPr>
          <w:del w:id="12114" w:author="Microsoft account" w:date="2021-05-22T13:58:00Z"/>
        </w:trPr>
        <w:tc>
          <w:tcPr>
            <w:tcW w:w="1110" w:type="pct"/>
            <w:vMerge/>
          </w:tcPr>
          <w:p w14:paraId="2BC070BB" w14:textId="32AE37D2" w:rsidR="00CE1D86" w:rsidRPr="00E55790" w:rsidDel="0049283F" w:rsidRDefault="00CE1D86" w:rsidP="00E75A46">
            <w:pPr>
              <w:spacing w:line="480" w:lineRule="auto"/>
              <w:contextualSpacing/>
              <w:jc w:val="both"/>
              <w:rPr>
                <w:del w:id="12115" w:author="Microsoft account" w:date="2021-05-22T13:58:00Z"/>
                <w:rFonts w:ascii="Times New Roman" w:hAnsi="Times New Roman" w:cs="Times New Roman"/>
                <w:b/>
              </w:rPr>
              <w:pPrChange w:id="12116" w:author="Microsoft account" w:date="2021-05-25T22:50:00Z">
                <w:pPr>
                  <w:jc w:val="both"/>
                </w:pPr>
              </w:pPrChange>
            </w:pPr>
          </w:p>
        </w:tc>
        <w:tc>
          <w:tcPr>
            <w:tcW w:w="925" w:type="pct"/>
          </w:tcPr>
          <w:p w14:paraId="10B18E47" w14:textId="0103996E" w:rsidR="00CE1D86" w:rsidRPr="00E55790" w:rsidDel="0049283F" w:rsidRDefault="00CE1D86" w:rsidP="00E75A46">
            <w:pPr>
              <w:spacing w:line="480" w:lineRule="auto"/>
              <w:contextualSpacing/>
              <w:jc w:val="both"/>
              <w:rPr>
                <w:del w:id="12117" w:author="Microsoft account" w:date="2021-05-22T13:58:00Z"/>
                <w:rFonts w:ascii="Times New Roman" w:hAnsi="Times New Roman" w:cs="Times New Roman"/>
                <w:bCs/>
              </w:rPr>
              <w:pPrChange w:id="12118" w:author="Microsoft account" w:date="2021-05-25T22:50:00Z">
                <w:pPr>
                  <w:jc w:val="both"/>
                </w:pPr>
              </w:pPrChange>
            </w:pPr>
            <w:moveFrom w:id="12119" w:author="meshbah rahman" w:date="2021-02-19T22:43:00Z">
              <w:del w:id="12120" w:author="Microsoft account" w:date="2021-05-22T13:58:00Z">
                <w:r w:rsidRPr="00E55790" w:rsidDel="0049283F">
                  <w:rPr>
                    <w:rFonts w:ascii="Times New Roman" w:hAnsi="Times New Roman" w:cs="Times New Roman"/>
                    <w:bCs/>
                  </w:rPr>
                  <w:delText>Sylhet</w:delText>
                </w:r>
              </w:del>
            </w:moveFrom>
          </w:p>
        </w:tc>
        <w:tc>
          <w:tcPr>
            <w:tcW w:w="561" w:type="pct"/>
          </w:tcPr>
          <w:p w14:paraId="06ABF331" w14:textId="66375A50" w:rsidR="00CE1D86" w:rsidRPr="00E55790" w:rsidDel="0049283F" w:rsidRDefault="00CE1D86" w:rsidP="00E75A46">
            <w:pPr>
              <w:spacing w:line="480" w:lineRule="auto"/>
              <w:contextualSpacing/>
              <w:jc w:val="both"/>
              <w:rPr>
                <w:del w:id="12121" w:author="Microsoft account" w:date="2021-05-22T13:58:00Z"/>
                <w:rFonts w:ascii="Times New Roman" w:hAnsi="Times New Roman" w:cs="Times New Roman"/>
                <w:bCs/>
              </w:rPr>
              <w:pPrChange w:id="12122" w:author="Microsoft account" w:date="2021-05-25T22:50:00Z">
                <w:pPr>
                  <w:jc w:val="both"/>
                </w:pPr>
              </w:pPrChange>
            </w:pPr>
            <w:moveFrom w:id="12123" w:author="meshbah rahman" w:date="2021-02-19T22:43:00Z">
              <w:del w:id="12124" w:author="Microsoft account" w:date="2021-05-22T13:58:00Z">
                <w:r w:rsidRPr="00E55790" w:rsidDel="0049283F">
                  <w:rPr>
                    <w:rFonts w:ascii="Times New Roman" w:hAnsi="Times New Roman" w:cs="Times New Roman"/>
                    <w:bCs/>
                  </w:rPr>
                  <w:delText>416 (54.15)</w:delText>
                </w:r>
              </w:del>
            </w:moveFrom>
          </w:p>
        </w:tc>
        <w:tc>
          <w:tcPr>
            <w:tcW w:w="561" w:type="pct"/>
          </w:tcPr>
          <w:p w14:paraId="0D9D5786" w14:textId="6B8B4666" w:rsidR="00CE1D86" w:rsidRPr="00E55790" w:rsidDel="0049283F" w:rsidRDefault="00CE1D86" w:rsidP="00E75A46">
            <w:pPr>
              <w:spacing w:line="480" w:lineRule="auto"/>
              <w:contextualSpacing/>
              <w:jc w:val="both"/>
              <w:rPr>
                <w:del w:id="12125" w:author="Microsoft account" w:date="2021-05-22T13:58:00Z"/>
                <w:rFonts w:ascii="Times New Roman" w:hAnsi="Times New Roman" w:cs="Times New Roman"/>
                <w:bCs/>
              </w:rPr>
              <w:pPrChange w:id="12126" w:author="Microsoft account" w:date="2021-05-25T22:50:00Z">
                <w:pPr>
                  <w:jc w:val="both"/>
                </w:pPr>
              </w:pPrChange>
            </w:pPr>
            <w:moveFrom w:id="12127" w:author="meshbah rahman" w:date="2021-02-19T22:43:00Z">
              <w:del w:id="12128" w:author="Microsoft account" w:date="2021-05-22T13:58:00Z">
                <w:r w:rsidRPr="00E55790" w:rsidDel="0049283F">
                  <w:rPr>
                    <w:rFonts w:ascii="Times New Roman" w:hAnsi="Times New Roman" w:cs="Times New Roman"/>
                    <w:bCs/>
                  </w:rPr>
                  <w:delText>378 (45.85)</w:delText>
                </w:r>
              </w:del>
            </w:moveFrom>
          </w:p>
        </w:tc>
        <w:tc>
          <w:tcPr>
            <w:tcW w:w="381" w:type="pct"/>
            <w:vMerge/>
          </w:tcPr>
          <w:p w14:paraId="68337669" w14:textId="59189A2F" w:rsidR="00CE1D86" w:rsidRPr="00E55790" w:rsidDel="0049283F" w:rsidRDefault="00CE1D86" w:rsidP="00E75A46">
            <w:pPr>
              <w:spacing w:line="480" w:lineRule="auto"/>
              <w:contextualSpacing/>
              <w:jc w:val="both"/>
              <w:rPr>
                <w:del w:id="12129" w:author="Microsoft account" w:date="2021-05-22T13:58:00Z"/>
                <w:rFonts w:ascii="Times New Roman" w:hAnsi="Times New Roman" w:cs="Times New Roman"/>
                <w:bCs/>
              </w:rPr>
              <w:pPrChange w:id="12130" w:author="Microsoft account" w:date="2021-05-25T22:50:00Z">
                <w:pPr>
                  <w:jc w:val="both"/>
                </w:pPr>
              </w:pPrChange>
            </w:pPr>
          </w:p>
        </w:tc>
        <w:tc>
          <w:tcPr>
            <w:tcW w:w="559" w:type="pct"/>
          </w:tcPr>
          <w:p w14:paraId="4C537CB3" w14:textId="6B108BFC" w:rsidR="00CE1D86" w:rsidRPr="00E55790" w:rsidDel="0049283F" w:rsidRDefault="00CE1D86" w:rsidP="00E75A46">
            <w:pPr>
              <w:spacing w:line="480" w:lineRule="auto"/>
              <w:contextualSpacing/>
              <w:jc w:val="both"/>
              <w:rPr>
                <w:del w:id="12131" w:author="Microsoft account" w:date="2021-05-22T13:58:00Z"/>
                <w:rFonts w:ascii="Times New Roman" w:hAnsi="Times New Roman" w:cs="Times New Roman"/>
                <w:bCs/>
              </w:rPr>
              <w:pPrChange w:id="12132" w:author="Microsoft account" w:date="2021-05-25T22:50:00Z">
                <w:pPr>
                  <w:jc w:val="both"/>
                </w:pPr>
              </w:pPrChange>
            </w:pPr>
            <w:moveFrom w:id="12133" w:author="meshbah rahman" w:date="2021-02-19T22:43:00Z">
              <w:del w:id="12134" w:author="Microsoft account" w:date="2021-05-22T13:58:00Z">
                <w:r w:rsidRPr="00E55790" w:rsidDel="0049283F">
                  <w:rPr>
                    <w:rFonts w:ascii="Times New Roman" w:hAnsi="Times New Roman" w:cs="Times New Roman"/>
                    <w:bCs/>
                  </w:rPr>
                  <w:delText>504 (61.73)</w:delText>
                </w:r>
              </w:del>
            </w:moveFrom>
          </w:p>
        </w:tc>
        <w:tc>
          <w:tcPr>
            <w:tcW w:w="559" w:type="pct"/>
          </w:tcPr>
          <w:p w14:paraId="5EA60411" w14:textId="00035EB1" w:rsidR="00CE1D86" w:rsidRPr="00E55790" w:rsidDel="0049283F" w:rsidRDefault="00CE1D86" w:rsidP="00E75A46">
            <w:pPr>
              <w:spacing w:line="480" w:lineRule="auto"/>
              <w:contextualSpacing/>
              <w:jc w:val="both"/>
              <w:rPr>
                <w:del w:id="12135" w:author="Microsoft account" w:date="2021-05-22T13:58:00Z"/>
                <w:rFonts w:ascii="Times New Roman" w:hAnsi="Times New Roman" w:cs="Times New Roman"/>
                <w:bCs/>
              </w:rPr>
              <w:pPrChange w:id="12136" w:author="Microsoft account" w:date="2021-05-25T22:50:00Z">
                <w:pPr>
                  <w:jc w:val="both"/>
                </w:pPr>
              </w:pPrChange>
            </w:pPr>
            <w:moveFrom w:id="12137" w:author="meshbah rahman" w:date="2021-02-19T22:43:00Z">
              <w:del w:id="12138" w:author="Microsoft account" w:date="2021-05-22T13:58:00Z">
                <w:r w:rsidRPr="00E55790" w:rsidDel="0049283F">
                  <w:rPr>
                    <w:rFonts w:ascii="Times New Roman" w:hAnsi="Times New Roman" w:cs="Times New Roman"/>
                    <w:bCs/>
                  </w:rPr>
                  <w:delText>286 (38.27)</w:delText>
                </w:r>
              </w:del>
            </w:moveFrom>
          </w:p>
        </w:tc>
        <w:tc>
          <w:tcPr>
            <w:tcW w:w="344" w:type="pct"/>
            <w:vMerge/>
          </w:tcPr>
          <w:p w14:paraId="67D6E603" w14:textId="1C5464B9" w:rsidR="00CE1D86" w:rsidRPr="00E55790" w:rsidDel="0049283F" w:rsidRDefault="00CE1D86" w:rsidP="00E75A46">
            <w:pPr>
              <w:spacing w:line="480" w:lineRule="auto"/>
              <w:contextualSpacing/>
              <w:jc w:val="both"/>
              <w:rPr>
                <w:del w:id="12139" w:author="Microsoft account" w:date="2021-05-22T13:58:00Z"/>
                <w:rFonts w:ascii="Times New Roman" w:hAnsi="Times New Roman" w:cs="Times New Roman"/>
                <w:bCs/>
              </w:rPr>
              <w:pPrChange w:id="12140" w:author="Microsoft account" w:date="2021-05-25T22:50:00Z">
                <w:pPr>
                  <w:jc w:val="both"/>
                </w:pPr>
              </w:pPrChange>
            </w:pPr>
          </w:p>
        </w:tc>
      </w:tr>
      <w:tr w:rsidR="00CE1D86" w:rsidRPr="00E55790" w:rsidDel="0049283F" w14:paraId="187D40ED" w14:textId="2C4452A1" w:rsidTr="00E55790">
        <w:trPr>
          <w:del w:id="12141" w:author="Microsoft account" w:date="2021-05-22T13:58:00Z"/>
        </w:trPr>
        <w:tc>
          <w:tcPr>
            <w:tcW w:w="1110" w:type="pct"/>
            <w:vMerge w:val="restart"/>
          </w:tcPr>
          <w:p w14:paraId="0DEA3D2F" w14:textId="6F6A980B" w:rsidR="00CE1D86" w:rsidRPr="00E55790" w:rsidDel="0049283F" w:rsidRDefault="00CE1D86" w:rsidP="00E75A46">
            <w:pPr>
              <w:spacing w:line="480" w:lineRule="auto"/>
              <w:contextualSpacing/>
              <w:jc w:val="both"/>
              <w:rPr>
                <w:del w:id="12142" w:author="Microsoft account" w:date="2021-05-22T13:58:00Z"/>
                <w:rFonts w:ascii="Times New Roman" w:hAnsi="Times New Roman" w:cs="Times New Roman"/>
                <w:b/>
              </w:rPr>
              <w:pPrChange w:id="12143" w:author="Microsoft account" w:date="2021-05-25T22:50:00Z">
                <w:pPr>
                  <w:jc w:val="both"/>
                </w:pPr>
              </w:pPrChange>
            </w:pPr>
            <w:moveFrom w:id="12144" w:author="meshbah rahman" w:date="2021-02-19T22:43:00Z">
              <w:del w:id="12145" w:author="Microsoft account" w:date="2021-05-22T13:58:00Z">
                <w:r w:rsidRPr="00E55790" w:rsidDel="0049283F">
                  <w:rPr>
                    <w:rFonts w:ascii="Times New Roman" w:hAnsi="Times New Roman" w:cs="Times New Roman"/>
                    <w:b/>
                  </w:rPr>
                  <w:delText>Mother’s education</w:delText>
                </w:r>
              </w:del>
            </w:moveFrom>
          </w:p>
        </w:tc>
        <w:tc>
          <w:tcPr>
            <w:tcW w:w="925" w:type="pct"/>
          </w:tcPr>
          <w:p w14:paraId="6E39EF7D" w14:textId="3011066B" w:rsidR="00CE1D86" w:rsidRPr="00E55790" w:rsidDel="0049283F" w:rsidRDefault="00CE1D86" w:rsidP="00E75A46">
            <w:pPr>
              <w:spacing w:line="480" w:lineRule="auto"/>
              <w:contextualSpacing/>
              <w:jc w:val="both"/>
              <w:rPr>
                <w:del w:id="12146" w:author="Microsoft account" w:date="2021-05-22T13:58:00Z"/>
                <w:rFonts w:ascii="Times New Roman" w:hAnsi="Times New Roman" w:cs="Times New Roman"/>
                <w:bCs/>
              </w:rPr>
              <w:pPrChange w:id="12147" w:author="Microsoft account" w:date="2021-05-25T22:50:00Z">
                <w:pPr>
                  <w:jc w:val="both"/>
                </w:pPr>
              </w:pPrChange>
            </w:pPr>
            <w:moveFrom w:id="12148" w:author="meshbah rahman" w:date="2021-02-19T22:43:00Z">
              <w:del w:id="12149" w:author="Microsoft account" w:date="2021-05-22T13:58:00Z">
                <w:r w:rsidRPr="00E55790" w:rsidDel="0049283F">
                  <w:rPr>
                    <w:rFonts w:ascii="Times New Roman" w:hAnsi="Times New Roman" w:cs="Times New Roman"/>
                    <w:bCs/>
                  </w:rPr>
                  <w:delText>Primary incomplete</w:delText>
                </w:r>
              </w:del>
            </w:moveFrom>
          </w:p>
        </w:tc>
        <w:tc>
          <w:tcPr>
            <w:tcW w:w="561" w:type="pct"/>
          </w:tcPr>
          <w:p w14:paraId="3FA59030" w14:textId="03F8AA95" w:rsidR="00CE1D86" w:rsidRPr="00E55790" w:rsidDel="0049283F" w:rsidRDefault="00CE1D86" w:rsidP="00E75A46">
            <w:pPr>
              <w:spacing w:line="480" w:lineRule="auto"/>
              <w:contextualSpacing/>
              <w:jc w:val="both"/>
              <w:rPr>
                <w:del w:id="12150" w:author="Microsoft account" w:date="2021-05-22T13:58:00Z"/>
                <w:rFonts w:ascii="Times New Roman" w:hAnsi="Times New Roman" w:cs="Times New Roman"/>
                <w:bCs/>
              </w:rPr>
              <w:pPrChange w:id="12151" w:author="Microsoft account" w:date="2021-05-25T22:50:00Z">
                <w:pPr>
                  <w:jc w:val="both"/>
                </w:pPr>
              </w:pPrChange>
            </w:pPr>
            <w:moveFrom w:id="12152" w:author="meshbah rahman" w:date="2021-02-19T22:43:00Z">
              <w:del w:id="12153" w:author="Microsoft account" w:date="2021-05-22T13:58:00Z">
                <w:r w:rsidRPr="00E55790" w:rsidDel="0049283F">
                  <w:rPr>
                    <w:rFonts w:ascii="Times New Roman" w:hAnsi="Times New Roman" w:cs="Times New Roman"/>
                    <w:bCs/>
                  </w:rPr>
                  <w:delText>2076 (58.80)</w:delText>
                </w:r>
              </w:del>
            </w:moveFrom>
          </w:p>
        </w:tc>
        <w:tc>
          <w:tcPr>
            <w:tcW w:w="561" w:type="pct"/>
          </w:tcPr>
          <w:p w14:paraId="4D994BFE" w14:textId="32FD789D" w:rsidR="00CE1D86" w:rsidRPr="00E55790" w:rsidDel="0049283F" w:rsidRDefault="00CE1D86" w:rsidP="00E75A46">
            <w:pPr>
              <w:spacing w:line="480" w:lineRule="auto"/>
              <w:contextualSpacing/>
              <w:jc w:val="both"/>
              <w:rPr>
                <w:del w:id="12154" w:author="Microsoft account" w:date="2021-05-22T13:58:00Z"/>
                <w:rFonts w:ascii="Times New Roman" w:hAnsi="Times New Roman" w:cs="Times New Roman"/>
                <w:bCs/>
              </w:rPr>
              <w:pPrChange w:id="12155" w:author="Microsoft account" w:date="2021-05-25T22:50:00Z">
                <w:pPr>
                  <w:jc w:val="both"/>
                </w:pPr>
              </w:pPrChange>
            </w:pPr>
            <w:moveFrom w:id="12156" w:author="meshbah rahman" w:date="2021-02-19T22:43:00Z">
              <w:del w:id="12157" w:author="Microsoft account" w:date="2021-05-22T13:58:00Z">
                <w:r w:rsidRPr="00E55790" w:rsidDel="0049283F">
                  <w:rPr>
                    <w:rFonts w:ascii="Times New Roman" w:hAnsi="Times New Roman" w:cs="Times New Roman"/>
                    <w:bCs/>
                  </w:rPr>
                  <w:delText>1462 (41.20)</w:delText>
                </w:r>
              </w:del>
            </w:moveFrom>
          </w:p>
        </w:tc>
        <w:tc>
          <w:tcPr>
            <w:tcW w:w="381" w:type="pct"/>
            <w:vMerge w:val="restart"/>
          </w:tcPr>
          <w:p w14:paraId="0D051EDA" w14:textId="0C63A78A" w:rsidR="00CE1D86" w:rsidRPr="00E55790" w:rsidDel="0049283F" w:rsidRDefault="00CE1D86" w:rsidP="00E75A46">
            <w:pPr>
              <w:spacing w:line="480" w:lineRule="auto"/>
              <w:contextualSpacing/>
              <w:jc w:val="both"/>
              <w:rPr>
                <w:del w:id="12158" w:author="Microsoft account" w:date="2021-05-22T13:58:00Z"/>
                <w:rFonts w:ascii="Times New Roman" w:hAnsi="Times New Roman" w:cs="Times New Roman"/>
                <w:bCs/>
              </w:rPr>
              <w:pPrChange w:id="12159" w:author="Microsoft account" w:date="2021-05-25T22:50:00Z">
                <w:pPr>
                  <w:jc w:val="both"/>
                </w:pPr>
              </w:pPrChange>
            </w:pPr>
            <w:moveFrom w:id="12160" w:author="meshbah rahman" w:date="2021-02-19T22:43:00Z">
              <w:del w:id="12161" w:author="Microsoft account" w:date="2021-05-22T13:58:00Z">
                <w:r w:rsidRPr="00E55790" w:rsidDel="0049283F">
                  <w:rPr>
                    <w:rFonts w:ascii="Times New Roman" w:hAnsi="Times New Roman" w:cs="Times New Roman"/>
                    <w:bCs/>
                  </w:rPr>
                  <w:delText>&lt;0.001</w:delText>
                </w:r>
              </w:del>
            </w:moveFrom>
          </w:p>
        </w:tc>
        <w:tc>
          <w:tcPr>
            <w:tcW w:w="559" w:type="pct"/>
          </w:tcPr>
          <w:p w14:paraId="6F29BA79" w14:textId="4FDD5239" w:rsidR="00CE1D86" w:rsidRPr="00E55790" w:rsidDel="0049283F" w:rsidRDefault="00CE1D86" w:rsidP="00E75A46">
            <w:pPr>
              <w:spacing w:line="480" w:lineRule="auto"/>
              <w:contextualSpacing/>
              <w:jc w:val="both"/>
              <w:rPr>
                <w:del w:id="12162" w:author="Microsoft account" w:date="2021-05-22T13:58:00Z"/>
                <w:rFonts w:ascii="Times New Roman" w:hAnsi="Times New Roman" w:cs="Times New Roman"/>
                <w:bCs/>
              </w:rPr>
              <w:pPrChange w:id="12163" w:author="Microsoft account" w:date="2021-05-25T22:50:00Z">
                <w:pPr>
                  <w:jc w:val="both"/>
                </w:pPr>
              </w:pPrChange>
            </w:pPr>
            <w:moveFrom w:id="12164" w:author="meshbah rahman" w:date="2021-02-19T22:43:00Z">
              <w:del w:id="12165" w:author="Microsoft account" w:date="2021-05-22T13:58:00Z">
                <w:r w:rsidRPr="00E55790" w:rsidDel="0049283F">
                  <w:rPr>
                    <w:rFonts w:ascii="Times New Roman" w:hAnsi="Times New Roman" w:cs="Times New Roman"/>
                    <w:bCs/>
                  </w:rPr>
                  <w:delText>847 (68.53)</w:delText>
                </w:r>
              </w:del>
            </w:moveFrom>
          </w:p>
        </w:tc>
        <w:tc>
          <w:tcPr>
            <w:tcW w:w="559" w:type="pct"/>
          </w:tcPr>
          <w:p w14:paraId="186F6219" w14:textId="6844F490" w:rsidR="00CE1D86" w:rsidRPr="00E55790" w:rsidDel="0049283F" w:rsidRDefault="00CE1D86" w:rsidP="00E75A46">
            <w:pPr>
              <w:spacing w:line="480" w:lineRule="auto"/>
              <w:contextualSpacing/>
              <w:jc w:val="both"/>
              <w:rPr>
                <w:del w:id="12166" w:author="Microsoft account" w:date="2021-05-22T13:58:00Z"/>
                <w:rFonts w:ascii="Times New Roman" w:hAnsi="Times New Roman" w:cs="Times New Roman"/>
                <w:bCs/>
              </w:rPr>
              <w:pPrChange w:id="12167" w:author="Microsoft account" w:date="2021-05-25T22:50:00Z">
                <w:pPr>
                  <w:jc w:val="both"/>
                </w:pPr>
              </w:pPrChange>
            </w:pPr>
            <w:moveFrom w:id="12168" w:author="meshbah rahman" w:date="2021-02-19T22:43:00Z">
              <w:del w:id="12169" w:author="Microsoft account" w:date="2021-05-22T13:58:00Z">
                <w:r w:rsidRPr="00E55790" w:rsidDel="0049283F">
                  <w:rPr>
                    <w:rFonts w:ascii="Times New Roman" w:hAnsi="Times New Roman" w:cs="Times New Roman"/>
                    <w:bCs/>
                  </w:rPr>
                  <w:delText>389 (31.47)</w:delText>
                </w:r>
              </w:del>
            </w:moveFrom>
          </w:p>
        </w:tc>
        <w:tc>
          <w:tcPr>
            <w:tcW w:w="344" w:type="pct"/>
            <w:vMerge w:val="restart"/>
          </w:tcPr>
          <w:p w14:paraId="354B064D" w14:textId="676F19F9" w:rsidR="00CE1D86" w:rsidRPr="00E55790" w:rsidDel="0049283F" w:rsidRDefault="00CE1D86" w:rsidP="00E75A46">
            <w:pPr>
              <w:spacing w:line="480" w:lineRule="auto"/>
              <w:contextualSpacing/>
              <w:jc w:val="both"/>
              <w:rPr>
                <w:del w:id="12170" w:author="Microsoft account" w:date="2021-05-22T13:58:00Z"/>
                <w:rFonts w:ascii="Times New Roman" w:hAnsi="Times New Roman" w:cs="Times New Roman"/>
                <w:bCs/>
              </w:rPr>
              <w:pPrChange w:id="12171" w:author="Microsoft account" w:date="2021-05-25T22:50:00Z">
                <w:pPr>
                  <w:jc w:val="both"/>
                </w:pPr>
              </w:pPrChange>
            </w:pPr>
            <w:moveFrom w:id="12172" w:author="meshbah rahman" w:date="2021-02-19T22:43:00Z">
              <w:del w:id="12173" w:author="Microsoft account" w:date="2021-05-22T13:58:00Z">
                <w:r w:rsidRPr="00E55790" w:rsidDel="0049283F">
                  <w:rPr>
                    <w:rFonts w:ascii="Times New Roman" w:hAnsi="Times New Roman" w:cs="Times New Roman"/>
                    <w:bCs/>
                  </w:rPr>
                  <w:delText>&lt;0.001</w:delText>
                </w:r>
              </w:del>
            </w:moveFrom>
          </w:p>
        </w:tc>
      </w:tr>
      <w:tr w:rsidR="00CE1D86" w:rsidRPr="00E55790" w:rsidDel="0049283F" w14:paraId="0B28F553" w14:textId="5FF54D52" w:rsidTr="00E55790">
        <w:trPr>
          <w:del w:id="12174" w:author="Microsoft account" w:date="2021-05-22T13:58:00Z"/>
        </w:trPr>
        <w:tc>
          <w:tcPr>
            <w:tcW w:w="1110" w:type="pct"/>
            <w:vMerge/>
          </w:tcPr>
          <w:p w14:paraId="183092A0" w14:textId="5422B6EA" w:rsidR="00CE1D86" w:rsidRPr="00E55790" w:rsidDel="0049283F" w:rsidRDefault="00CE1D86" w:rsidP="00E75A46">
            <w:pPr>
              <w:spacing w:line="480" w:lineRule="auto"/>
              <w:contextualSpacing/>
              <w:jc w:val="both"/>
              <w:rPr>
                <w:del w:id="12175" w:author="Microsoft account" w:date="2021-05-22T13:58:00Z"/>
                <w:rFonts w:ascii="Times New Roman" w:hAnsi="Times New Roman" w:cs="Times New Roman"/>
                <w:b/>
              </w:rPr>
              <w:pPrChange w:id="12176" w:author="Microsoft account" w:date="2021-05-25T22:50:00Z">
                <w:pPr>
                  <w:jc w:val="both"/>
                </w:pPr>
              </w:pPrChange>
            </w:pPr>
          </w:p>
        </w:tc>
        <w:tc>
          <w:tcPr>
            <w:tcW w:w="925" w:type="pct"/>
          </w:tcPr>
          <w:p w14:paraId="1A75C564" w14:textId="1382AC67" w:rsidR="00CE1D86" w:rsidRPr="00E55790" w:rsidDel="0049283F" w:rsidRDefault="00CE1D86" w:rsidP="00E75A46">
            <w:pPr>
              <w:spacing w:line="480" w:lineRule="auto"/>
              <w:contextualSpacing/>
              <w:jc w:val="both"/>
              <w:rPr>
                <w:del w:id="12177" w:author="Microsoft account" w:date="2021-05-22T13:58:00Z"/>
                <w:rFonts w:ascii="Times New Roman" w:hAnsi="Times New Roman" w:cs="Times New Roman"/>
                <w:bCs/>
              </w:rPr>
              <w:pPrChange w:id="12178" w:author="Microsoft account" w:date="2021-05-25T22:50:00Z">
                <w:pPr>
                  <w:jc w:val="both"/>
                </w:pPr>
              </w:pPrChange>
            </w:pPr>
            <w:moveFrom w:id="12179" w:author="meshbah rahman" w:date="2021-02-19T22:43:00Z">
              <w:del w:id="12180" w:author="Microsoft account" w:date="2021-05-22T13:58:00Z">
                <w:r w:rsidRPr="00E55790" w:rsidDel="0049283F">
                  <w:rPr>
                    <w:rFonts w:ascii="Times New Roman" w:hAnsi="Times New Roman" w:cs="Times New Roman"/>
                    <w:bCs/>
                  </w:rPr>
                  <w:delText>Primary complete</w:delText>
                </w:r>
              </w:del>
            </w:moveFrom>
          </w:p>
        </w:tc>
        <w:tc>
          <w:tcPr>
            <w:tcW w:w="561" w:type="pct"/>
          </w:tcPr>
          <w:p w14:paraId="332248D3" w14:textId="3FBDCC3A" w:rsidR="00CE1D86" w:rsidRPr="00E55790" w:rsidDel="0049283F" w:rsidRDefault="00CE1D86" w:rsidP="00E75A46">
            <w:pPr>
              <w:spacing w:line="480" w:lineRule="auto"/>
              <w:contextualSpacing/>
              <w:jc w:val="both"/>
              <w:rPr>
                <w:del w:id="12181" w:author="Microsoft account" w:date="2021-05-22T13:58:00Z"/>
                <w:rFonts w:ascii="Times New Roman" w:hAnsi="Times New Roman" w:cs="Times New Roman"/>
                <w:bCs/>
              </w:rPr>
              <w:pPrChange w:id="12182" w:author="Microsoft account" w:date="2021-05-25T22:50:00Z">
                <w:pPr>
                  <w:jc w:val="both"/>
                </w:pPr>
              </w:pPrChange>
            </w:pPr>
            <w:moveFrom w:id="12183" w:author="meshbah rahman" w:date="2021-02-19T22:43:00Z">
              <w:del w:id="12184" w:author="Microsoft account" w:date="2021-05-22T13:58:00Z">
                <w:r w:rsidRPr="00E55790" w:rsidDel="0049283F">
                  <w:rPr>
                    <w:rFonts w:ascii="Times New Roman" w:hAnsi="Times New Roman" w:cs="Times New Roman"/>
                    <w:bCs/>
                  </w:rPr>
                  <w:delText>772 (62.73)</w:delText>
                </w:r>
              </w:del>
            </w:moveFrom>
          </w:p>
        </w:tc>
        <w:tc>
          <w:tcPr>
            <w:tcW w:w="561" w:type="pct"/>
          </w:tcPr>
          <w:p w14:paraId="455082AB" w14:textId="1D6A4B37" w:rsidR="00CE1D86" w:rsidRPr="00E55790" w:rsidDel="0049283F" w:rsidRDefault="00CE1D86" w:rsidP="00E75A46">
            <w:pPr>
              <w:spacing w:line="480" w:lineRule="auto"/>
              <w:contextualSpacing/>
              <w:jc w:val="both"/>
              <w:rPr>
                <w:del w:id="12185" w:author="Microsoft account" w:date="2021-05-22T13:58:00Z"/>
                <w:rFonts w:ascii="Times New Roman" w:hAnsi="Times New Roman" w:cs="Times New Roman"/>
                <w:bCs/>
              </w:rPr>
              <w:pPrChange w:id="12186" w:author="Microsoft account" w:date="2021-05-25T22:50:00Z">
                <w:pPr>
                  <w:jc w:val="both"/>
                </w:pPr>
              </w:pPrChange>
            </w:pPr>
            <w:moveFrom w:id="12187" w:author="meshbah rahman" w:date="2021-02-19T22:43:00Z">
              <w:del w:id="12188" w:author="Microsoft account" w:date="2021-05-22T13:58:00Z">
                <w:r w:rsidRPr="00E55790" w:rsidDel="0049283F">
                  <w:rPr>
                    <w:rFonts w:ascii="Times New Roman" w:hAnsi="Times New Roman" w:cs="Times New Roman"/>
                    <w:bCs/>
                  </w:rPr>
                  <w:delText>447 (37.27)</w:delText>
                </w:r>
              </w:del>
            </w:moveFrom>
          </w:p>
        </w:tc>
        <w:tc>
          <w:tcPr>
            <w:tcW w:w="381" w:type="pct"/>
            <w:vMerge/>
          </w:tcPr>
          <w:p w14:paraId="3CB1C6EB" w14:textId="11D42F30" w:rsidR="00CE1D86" w:rsidRPr="00E55790" w:rsidDel="0049283F" w:rsidRDefault="00CE1D86" w:rsidP="00E75A46">
            <w:pPr>
              <w:spacing w:line="480" w:lineRule="auto"/>
              <w:contextualSpacing/>
              <w:jc w:val="both"/>
              <w:rPr>
                <w:del w:id="12189" w:author="Microsoft account" w:date="2021-05-22T13:58:00Z"/>
                <w:rFonts w:ascii="Times New Roman" w:hAnsi="Times New Roman" w:cs="Times New Roman"/>
                <w:bCs/>
              </w:rPr>
              <w:pPrChange w:id="12190" w:author="Microsoft account" w:date="2021-05-25T22:50:00Z">
                <w:pPr>
                  <w:jc w:val="both"/>
                </w:pPr>
              </w:pPrChange>
            </w:pPr>
          </w:p>
        </w:tc>
        <w:tc>
          <w:tcPr>
            <w:tcW w:w="559" w:type="pct"/>
          </w:tcPr>
          <w:p w14:paraId="7101D4F3" w14:textId="1E4569E5" w:rsidR="00CE1D86" w:rsidRPr="00E55790" w:rsidDel="0049283F" w:rsidRDefault="00CE1D86" w:rsidP="00E75A46">
            <w:pPr>
              <w:spacing w:line="480" w:lineRule="auto"/>
              <w:contextualSpacing/>
              <w:jc w:val="both"/>
              <w:rPr>
                <w:del w:id="12191" w:author="Microsoft account" w:date="2021-05-22T13:58:00Z"/>
                <w:rFonts w:ascii="Times New Roman" w:hAnsi="Times New Roman" w:cs="Times New Roman"/>
                <w:bCs/>
              </w:rPr>
              <w:pPrChange w:id="12192" w:author="Microsoft account" w:date="2021-05-25T22:50:00Z">
                <w:pPr>
                  <w:jc w:val="both"/>
                </w:pPr>
              </w:pPrChange>
            </w:pPr>
            <w:moveFrom w:id="12193" w:author="meshbah rahman" w:date="2021-02-19T22:43:00Z">
              <w:del w:id="12194" w:author="Microsoft account" w:date="2021-05-22T13:58:00Z">
                <w:r w:rsidRPr="00E55790" w:rsidDel="0049283F">
                  <w:rPr>
                    <w:rFonts w:ascii="Times New Roman" w:hAnsi="Times New Roman" w:cs="Times New Roman"/>
                    <w:bCs/>
                  </w:rPr>
                  <w:delText>1590 (68.62)</w:delText>
                </w:r>
              </w:del>
            </w:moveFrom>
          </w:p>
        </w:tc>
        <w:tc>
          <w:tcPr>
            <w:tcW w:w="559" w:type="pct"/>
          </w:tcPr>
          <w:p w14:paraId="6CEC180E" w14:textId="5304D231" w:rsidR="00CE1D86" w:rsidRPr="00E55790" w:rsidDel="0049283F" w:rsidRDefault="00CE1D86" w:rsidP="00E75A46">
            <w:pPr>
              <w:spacing w:line="480" w:lineRule="auto"/>
              <w:contextualSpacing/>
              <w:jc w:val="both"/>
              <w:rPr>
                <w:del w:id="12195" w:author="Microsoft account" w:date="2021-05-22T13:58:00Z"/>
                <w:rFonts w:ascii="Times New Roman" w:hAnsi="Times New Roman" w:cs="Times New Roman"/>
                <w:bCs/>
              </w:rPr>
              <w:pPrChange w:id="12196" w:author="Microsoft account" w:date="2021-05-25T22:50:00Z">
                <w:pPr>
                  <w:jc w:val="both"/>
                </w:pPr>
              </w:pPrChange>
            </w:pPr>
            <w:moveFrom w:id="12197" w:author="meshbah rahman" w:date="2021-02-19T22:43:00Z">
              <w:del w:id="12198" w:author="Microsoft account" w:date="2021-05-22T13:58:00Z">
                <w:r w:rsidRPr="00E55790" w:rsidDel="0049283F">
                  <w:rPr>
                    <w:rFonts w:ascii="Times New Roman" w:hAnsi="Times New Roman" w:cs="Times New Roman"/>
                    <w:bCs/>
                  </w:rPr>
                  <w:delText>727 (31.38)</w:delText>
                </w:r>
              </w:del>
            </w:moveFrom>
          </w:p>
        </w:tc>
        <w:tc>
          <w:tcPr>
            <w:tcW w:w="344" w:type="pct"/>
            <w:vMerge/>
          </w:tcPr>
          <w:p w14:paraId="467FF0B3" w14:textId="7B009231" w:rsidR="00CE1D86" w:rsidRPr="00E55790" w:rsidDel="0049283F" w:rsidRDefault="00CE1D86" w:rsidP="00E75A46">
            <w:pPr>
              <w:spacing w:line="480" w:lineRule="auto"/>
              <w:contextualSpacing/>
              <w:jc w:val="both"/>
              <w:rPr>
                <w:del w:id="12199" w:author="Microsoft account" w:date="2021-05-22T13:58:00Z"/>
                <w:rFonts w:ascii="Times New Roman" w:hAnsi="Times New Roman" w:cs="Times New Roman"/>
                <w:bCs/>
              </w:rPr>
              <w:pPrChange w:id="12200" w:author="Microsoft account" w:date="2021-05-25T22:50:00Z">
                <w:pPr>
                  <w:jc w:val="both"/>
                </w:pPr>
              </w:pPrChange>
            </w:pPr>
          </w:p>
        </w:tc>
      </w:tr>
      <w:tr w:rsidR="00CE1D86" w:rsidRPr="00E55790" w:rsidDel="0049283F" w14:paraId="3A8AC022" w14:textId="78A74313" w:rsidTr="00E55790">
        <w:trPr>
          <w:del w:id="12201" w:author="Microsoft account" w:date="2021-05-22T13:58:00Z"/>
        </w:trPr>
        <w:tc>
          <w:tcPr>
            <w:tcW w:w="1110" w:type="pct"/>
            <w:vMerge/>
          </w:tcPr>
          <w:p w14:paraId="3D581D5C" w14:textId="60A435CD" w:rsidR="00CE1D86" w:rsidRPr="00E55790" w:rsidDel="0049283F" w:rsidRDefault="00CE1D86" w:rsidP="00E75A46">
            <w:pPr>
              <w:spacing w:line="480" w:lineRule="auto"/>
              <w:contextualSpacing/>
              <w:jc w:val="both"/>
              <w:rPr>
                <w:del w:id="12202" w:author="Microsoft account" w:date="2021-05-22T13:58:00Z"/>
                <w:rFonts w:ascii="Times New Roman" w:hAnsi="Times New Roman" w:cs="Times New Roman"/>
                <w:b/>
              </w:rPr>
              <w:pPrChange w:id="12203" w:author="Microsoft account" w:date="2021-05-25T22:50:00Z">
                <w:pPr>
                  <w:jc w:val="both"/>
                </w:pPr>
              </w:pPrChange>
            </w:pPr>
          </w:p>
        </w:tc>
        <w:tc>
          <w:tcPr>
            <w:tcW w:w="925" w:type="pct"/>
          </w:tcPr>
          <w:p w14:paraId="786B32B4" w14:textId="1D5BDF8D" w:rsidR="00CE1D86" w:rsidRPr="00E55790" w:rsidDel="0049283F" w:rsidRDefault="00CE1D86" w:rsidP="00E75A46">
            <w:pPr>
              <w:spacing w:line="480" w:lineRule="auto"/>
              <w:contextualSpacing/>
              <w:jc w:val="both"/>
              <w:rPr>
                <w:del w:id="12204" w:author="Microsoft account" w:date="2021-05-22T13:58:00Z"/>
                <w:rFonts w:ascii="Times New Roman" w:hAnsi="Times New Roman" w:cs="Times New Roman"/>
                <w:bCs/>
              </w:rPr>
              <w:pPrChange w:id="12205" w:author="Microsoft account" w:date="2021-05-25T22:50:00Z">
                <w:pPr>
                  <w:jc w:val="both"/>
                </w:pPr>
              </w:pPrChange>
            </w:pPr>
            <w:moveFrom w:id="12206" w:author="meshbah rahman" w:date="2021-02-19T22:43:00Z">
              <w:del w:id="12207" w:author="Microsoft account" w:date="2021-05-22T13:58:00Z">
                <w:r w:rsidRPr="00E55790" w:rsidDel="0049283F">
                  <w:rPr>
                    <w:rFonts w:ascii="Times New Roman" w:hAnsi="Times New Roman" w:cs="Times New Roman"/>
                    <w:bCs/>
                  </w:rPr>
                  <w:delText>Secondary incomplete</w:delText>
                </w:r>
              </w:del>
            </w:moveFrom>
          </w:p>
        </w:tc>
        <w:tc>
          <w:tcPr>
            <w:tcW w:w="561" w:type="pct"/>
          </w:tcPr>
          <w:p w14:paraId="43850CE4" w14:textId="3D8F211F" w:rsidR="00CE1D86" w:rsidRPr="00E55790" w:rsidDel="0049283F" w:rsidRDefault="00CE1D86" w:rsidP="00E75A46">
            <w:pPr>
              <w:spacing w:line="480" w:lineRule="auto"/>
              <w:contextualSpacing/>
              <w:jc w:val="both"/>
              <w:rPr>
                <w:del w:id="12208" w:author="Microsoft account" w:date="2021-05-22T13:58:00Z"/>
                <w:rFonts w:ascii="Times New Roman" w:hAnsi="Times New Roman" w:cs="Times New Roman"/>
                <w:bCs/>
              </w:rPr>
              <w:pPrChange w:id="12209" w:author="Microsoft account" w:date="2021-05-25T22:50:00Z">
                <w:pPr>
                  <w:jc w:val="both"/>
                </w:pPr>
              </w:pPrChange>
            </w:pPr>
            <w:moveFrom w:id="12210" w:author="meshbah rahman" w:date="2021-02-19T22:43:00Z">
              <w:del w:id="12211" w:author="Microsoft account" w:date="2021-05-22T13:58:00Z">
                <w:r w:rsidRPr="00E55790" w:rsidDel="0049283F">
                  <w:rPr>
                    <w:rFonts w:ascii="Times New Roman" w:hAnsi="Times New Roman" w:cs="Times New Roman"/>
                    <w:bCs/>
                  </w:rPr>
                  <w:delText>1800 (70.01)</w:delText>
                </w:r>
              </w:del>
            </w:moveFrom>
          </w:p>
        </w:tc>
        <w:tc>
          <w:tcPr>
            <w:tcW w:w="561" w:type="pct"/>
          </w:tcPr>
          <w:p w14:paraId="624C5713" w14:textId="29FDD7DE" w:rsidR="00CE1D86" w:rsidRPr="00E55790" w:rsidDel="0049283F" w:rsidRDefault="00CE1D86" w:rsidP="00E75A46">
            <w:pPr>
              <w:spacing w:line="480" w:lineRule="auto"/>
              <w:contextualSpacing/>
              <w:jc w:val="both"/>
              <w:rPr>
                <w:del w:id="12212" w:author="Microsoft account" w:date="2021-05-22T13:58:00Z"/>
                <w:rFonts w:ascii="Times New Roman" w:hAnsi="Times New Roman" w:cs="Times New Roman"/>
                <w:bCs/>
              </w:rPr>
              <w:pPrChange w:id="12213" w:author="Microsoft account" w:date="2021-05-25T22:50:00Z">
                <w:pPr>
                  <w:jc w:val="both"/>
                </w:pPr>
              </w:pPrChange>
            </w:pPr>
            <w:moveFrom w:id="12214" w:author="meshbah rahman" w:date="2021-02-19T22:43:00Z">
              <w:del w:id="12215" w:author="Microsoft account" w:date="2021-05-22T13:58:00Z">
                <w:r w:rsidRPr="00E55790" w:rsidDel="0049283F">
                  <w:rPr>
                    <w:rFonts w:ascii="Times New Roman" w:hAnsi="Times New Roman" w:cs="Times New Roman"/>
                    <w:bCs/>
                  </w:rPr>
                  <w:delText>760 (29.99)</w:delText>
                </w:r>
              </w:del>
            </w:moveFrom>
          </w:p>
        </w:tc>
        <w:tc>
          <w:tcPr>
            <w:tcW w:w="381" w:type="pct"/>
            <w:vMerge/>
          </w:tcPr>
          <w:p w14:paraId="25B56259" w14:textId="0A4F2BC7" w:rsidR="00CE1D86" w:rsidRPr="00E55790" w:rsidDel="0049283F" w:rsidRDefault="00CE1D86" w:rsidP="00E75A46">
            <w:pPr>
              <w:spacing w:line="480" w:lineRule="auto"/>
              <w:contextualSpacing/>
              <w:jc w:val="both"/>
              <w:rPr>
                <w:del w:id="12216" w:author="Microsoft account" w:date="2021-05-22T13:58:00Z"/>
                <w:rFonts w:ascii="Times New Roman" w:hAnsi="Times New Roman" w:cs="Times New Roman"/>
                <w:bCs/>
              </w:rPr>
              <w:pPrChange w:id="12217" w:author="Microsoft account" w:date="2021-05-25T22:50:00Z">
                <w:pPr>
                  <w:jc w:val="both"/>
                </w:pPr>
              </w:pPrChange>
            </w:pPr>
          </w:p>
        </w:tc>
        <w:tc>
          <w:tcPr>
            <w:tcW w:w="559" w:type="pct"/>
          </w:tcPr>
          <w:p w14:paraId="0E8EFB5E" w14:textId="6C674706" w:rsidR="00CE1D86" w:rsidRPr="00E55790" w:rsidDel="0049283F" w:rsidRDefault="00CE1D86" w:rsidP="00E75A46">
            <w:pPr>
              <w:spacing w:line="480" w:lineRule="auto"/>
              <w:contextualSpacing/>
              <w:jc w:val="both"/>
              <w:rPr>
                <w:del w:id="12218" w:author="Microsoft account" w:date="2021-05-22T13:58:00Z"/>
                <w:rFonts w:ascii="Times New Roman" w:hAnsi="Times New Roman" w:cs="Times New Roman"/>
                <w:bCs/>
              </w:rPr>
              <w:pPrChange w:id="12219" w:author="Microsoft account" w:date="2021-05-25T22:50:00Z">
                <w:pPr>
                  <w:jc w:val="both"/>
                </w:pPr>
              </w:pPrChange>
            </w:pPr>
            <w:moveFrom w:id="12220" w:author="meshbah rahman" w:date="2021-02-19T22:43:00Z">
              <w:del w:id="12221" w:author="Microsoft account" w:date="2021-05-22T13:58:00Z">
                <w:r w:rsidRPr="00E55790" w:rsidDel="0049283F">
                  <w:rPr>
                    <w:rFonts w:ascii="Times New Roman" w:hAnsi="Times New Roman" w:cs="Times New Roman"/>
                    <w:bCs/>
                  </w:rPr>
                  <w:delText>3363 (74.63)</w:delText>
                </w:r>
              </w:del>
            </w:moveFrom>
          </w:p>
        </w:tc>
        <w:tc>
          <w:tcPr>
            <w:tcW w:w="559" w:type="pct"/>
          </w:tcPr>
          <w:p w14:paraId="65335A27" w14:textId="5449944C" w:rsidR="00CE1D86" w:rsidRPr="00E55790" w:rsidDel="0049283F" w:rsidRDefault="00CE1D86" w:rsidP="00E75A46">
            <w:pPr>
              <w:spacing w:line="480" w:lineRule="auto"/>
              <w:contextualSpacing/>
              <w:jc w:val="both"/>
              <w:rPr>
                <w:del w:id="12222" w:author="Microsoft account" w:date="2021-05-22T13:58:00Z"/>
                <w:rFonts w:ascii="Times New Roman" w:hAnsi="Times New Roman" w:cs="Times New Roman"/>
                <w:bCs/>
              </w:rPr>
              <w:pPrChange w:id="12223" w:author="Microsoft account" w:date="2021-05-25T22:50:00Z">
                <w:pPr>
                  <w:jc w:val="both"/>
                </w:pPr>
              </w:pPrChange>
            </w:pPr>
            <w:moveFrom w:id="12224" w:author="meshbah rahman" w:date="2021-02-19T22:43:00Z">
              <w:del w:id="12225" w:author="Microsoft account" w:date="2021-05-22T13:58:00Z">
                <w:r w:rsidRPr="00E55790" w:rsidDel="0049283F">
                  <w:rPr>
                    <w:rFonts w:ascii="Times New Roman" w:hAnsi="Times New Roman" w:cs="Times New Roman"/>
                    <w:bCs/>
                  </w:rPr>
                  <w:delText>1143 (25.37)</w:delText>
                </w:r>
              </w:del>
            </w:moveFrom>
          </w:p>
        </w:tc>
        <w:tc>
          <w:tcPr>
            <w:tcW w:w="344" w:type="pct"/>
            <w:vMerge/>
          </w:tcPr>
          <w:p w14:paraId="3CD3EA86" w14:textId="25CB05B9" w:rsidR="00CE1D86" w:rsidRPr="00E55790" w:rsidDel="0049283F" w:rsidRDefault="00CE1D86" w:rsidP="00E75A46">
            <w:pPr>
              <w:spacing w:line="480" w:lineRule="auto"/>
              <w:contextualSpacing/>
              <w:jc w:val="both"/>
              <w:rPr>
                <w:del w:id="12226" w:author="Microsoft account" w:date="2021-05-22T13:58:00Z"/>
                <w:rFonts w:ascii="Times New Roman" w:hAnsi="Times New Roman" w:cs="Times New Roman"/>
                <w:bCs/>
              </w:rPr>
              <w:pPrChange w:id="12227" w:author="Microsoft account" w:date="2021-05-25T22:50:00Z">
                <w:pPr>
                  <w:jc w:val="both"/>
                </w:pPr>
              </w:pPrChange>
            </w:pPr>
          </w:p>
        </w:tc>
      </w:tr>
      <w:tr w:rsidR="00CE1D86" w:rsidRPr="00E55790" w:rsidDel="0049283F" w14:paraId="56F0420C" w14:textId="666AE832" w:rsidTr="00E55790">
        <w:trPr>
          <w:del w:id="12228" w:author="Microsoft account" w:date="2021-05-22T13:58:00Z"/>
        </w:trPr>
        <w:tc>
          <w:tcPr>
            <w:tcW w:w="1110" w:type="pct"/>
            <w:vMerge/>
          </w:tcPr>
          <w:p w14:paraId="77F99CFC" w14:textId="43C52AEF" w:rsidR="00CE1D86" w:rsidRPr="00E55790" w:rsidDel="0049283F" w:rsidRDefault="00CE1D86" w:rsidP="00E75A46">
            <w:pPr>
              <w:spacing w:line="480" w:lineRule="auto"/>
              <w:contextualSpacing/>
              <w:jc w:val="both"/>
              <w:rPr>
                <w:del w:id="12229" w:author="Microsoft account" w:date="2021-05-22T13:58:00Z"/>
                <w:rFonts w:ascii="Times New Roman" w:hAnsi="Times New Roman" w:cs="Times New Roman"/>
                <w:b/>
              </w:rPr>
              <w:pPrChange w:id="12230" w:author="Microsoft account" w:date="2021-05-25T22:50:00Z">
                <w:pPr>
                  <w:jc w:val="both"/>
                </w:pPr>
              </w:pPrChange>
            </w:pPr>
          </w:p>
        </w:tc>
        <w:tc>
          <w:tcPr>
            <w:tcW w:w="925" w:type="pct"/>
          </w:tcPr>
          <w:p w14:paraId="3E085813" w14:textId="525B765C" w:rsidR="00CE1D86" w:rsidRPr="00E55790" w:rsidDel="0049283F" w:rsidRDefault="00CE1D86" w:rsidP="00E75A46">
            <w:pPr>
              <w:spacing w:line="480" w:lineRule="auto"/>
              <w:contextualSpacing/>
              <w:jc w:val="both"/>
              <w:rPr>
                <w:del w:id="12231" w:author="Microsoft account" w:date="2021-05-22T13:58:00Z"/>
                <w:rFonts w:ascii="Times New Roman" w:hAnsi="Times New Roman" w:cs="Times New Roman"/>
                <w:bCs/>
              </w:rPr>
              <w:pPrChange w:id="12232" w:author="Microsoft account" w:date="2021-05-25T22:50:00Z">
                <w:pPr>
                  <w:jc w:val="both"/>
                </w:pPr>
              </w:pPrChange>
            </w:pPr>
            <w:moveFrom w:id="12233" w:author="meshbah rahman" w:date="2021-02-19T22:43:00Z">
              <w:del w:id="12234" w:author="Microsoft account" w:date="2021-05-22T13:58:00Z">
                <w:r w:rsidRPr="00E55790" w:rsidDel="0049283F">
                  <w:rPr>
                    <w:rFonts w:ascii="Times New Roman" w:hAnsi="Times New Roman" w:cs="Times New Roman"/>
                    <w:bCs/>
                  </w:rPr>
                  <w:delText>Secondary complete or Higher</w:delText>
                </w:r>
              </w:del>
            </w:moveFrom>
          </w:p>
        </w:tc>
        <w:tc>
          <w:tcPr>
            <w:tcW w:w="561" w:type="pct"/>
          </w:tcPr>
          <w:p w14:paraId="6127935D" w14:textId="20CFC56E" w:rsidR="00CE1D86" w:rsidRPr="00E55790" w:rsidDel="0049283F" w:rsidRDefault="00CE1D86" w:rsidP="00E75A46">
            <w:pPr>
              <w:spacing w:line="480" w:lineRule="auto"/>
              <w:contextualSpacing/>
              <w:jc w:val="both"/>
              <w:rPr>
                <w:del w:id="12235" w:author="Microsoft account" w:date="2021-05-22T13:58:00Z"/>
                <w:rFonts w:ascii="Times New Roman" w:hAnsi="Times New Roman" w:cs="Times New Roman"/>
                <w:bCs/>
              </w:rPr>
              <w:pPrChange w:id="12236" w:author="Microsoft account" w:date="2021-05-25T22:50:00Z">
                <w:pPr>
                  <w:jc w:val="both"/>
                </w:pPr>
              </w:pPrChange>
            </w:pPr>
            <w:moveFrom w:id="12237" w:author="meshbah rahman" w:date="2021-02-19T22:43:00Z">
              <w:del w:id="12238" w:author="Microsoft account" w:date="2021-05-22T13:58:00Z">
                <w:r w:rsidRPr="00E55790" w:rsidDel="0049283F">
                  <w:rPr>
                    <w:rFonts w:ascii="Times New Roman" w:hAnsi="Times New Roman" w:cs="Times New Roman"/>
                    <w:bCs/>
                  </w:rPr>
                  <w:delText>653 (79.46)</w:delText>
                </w:r>
              </w:del>
            </w:moveFrom>
          </w:p>
        </w:tc>
        <w:tc>
          <w:tcPr>
            <w:tcW w:w="561" w:type="pct"/>
          </w:tcPr>
          <w:p w14:paraId="464D350B" w14:textId="6DFF0671" w:rsidR="00CE1D86" w:rsidRPr="00E55790" w:rsidDel="0049283F" w:rsidRDefault="00CE1D86" w:rsidP="00E75A46">
            <w:pPr>
              <w:spacing w:line="480" w:lineRule="auto"/>
              <w:contextualSpacing/>
              <w:jc w:val="both"/>
              <w:rPr>
                <w:del w:id="12239" w:author="Microsoft account" w:date="2021-05-22T13:58:00Z"/>
                <w:rFonts w:ascii="Times New Roman" w:hAnsi="Times New Roman" w:cs="Times New Roman"/>
                <w:bCs/>
              </w:rPr>
              <w:pPrChange w:id="12240" w:author="Microsoft account" w:date="2021-05-25T22:50:00Z">
                <w:pPr>
                  <w:jc w:val="both"/>
                </w:pPr>
              </w:pPrChange>
            </w:pPr>
            <w:moveFrom w:id="12241" w:author="meshbah rahman" w:date="2021-02-19T22:43:00Z">
              <w:del w:id="12242" w:author="Microsoft account" w:date="2021-05-22T13:58:00Z">
                <w:r w:rsidRPr="00E55790" w:rsidDel="0049283F">
                  <w:rPr>
                    <w:rFonts w:ascii="Times New Roman" w:hAnsi="Times New Roman" w:cs="Times New Roman"/>
                    <w:bCs/>
                  </w:rPr>
                  <w:delText>178 (20.54)</w:delText>
                </w:r>
              </w:del>
            </w:moveFrom>
          </w:p>
        </w:tc>
        <w:tc>
          <w:tcPr>
            <w:tcW w:w="381" w:type="pct"/>
            <w:vMerge/>
          </w:tcPr>
          <w:p w14:paraId="1AF8D42B" w14:textId="6BA707F9" w:rsidR="00CE1D86" w:rsidRPr="00E55790" w:rsidDel="0049283F" w:rsidRDefault="00CE1D86" w:rsidP="00E75A46">
            <w:pPr>
              <w:spacing w:line="480" w:lineRule="auto"/>
              <w:contextualSpacing/>
              <w:jc w:val="both"/>
              <w:rPr>
                <w:del w:id="12243" w:author="Microsoft account" w:date="2021-05-22T13:58:00Z"/>
                <w:rFonts w:ascii="Times New Roman" w:hAnsi="Times New Roman" w:cs="Times New Roman"/>
                <w:bCs/>
              </w:rPr>
              <w:pPrChange w:id="12244" w:author="Microsoft account" w:date="2021-05-25T22:50:00Z">
                <w:pPr>
                  <w:jc w:val="both"/>
                </w:pPr>
              </w:pPrChange>
            </w:pPr>
          </w:p>
        </w:tc>
        <w:tc>
          <w:tcPr>
            <w:tcW w:w="559" w:type="pct"/>
          </w:tcPr>
          <w:p w14:paraId="3019E5DE" w14:textId="7F07E8E7" w:rsidR="00CE1D86" w:rsidRPr="00E55790" w:rsidDel="0049283F" w:rsidRDefault="00CE1D86" w:rsidP="00E75A46">
            <w:pPr>
              <w:spacing w:line="480" w:lineRule="auto"/>
              <w:contextualSpacing/>
              <w:jc w:val="both"/>
              <w:rPr>
                <w:del w:id="12245" w:author="Microsoft account" w:date="2021-05-22T13:58:00Z"/>
                <w:rFonts w:ascii="Times New Roman" w:hAnsi="Times New Roman" w:cs="Times New Roman"/>
                <w:bCs/>
              </w:rPr>
              <w:pPrChange w:id="12246" w:author="Microsoft account" w:date="2021-05-25T22:50:00Z">
                <w:pPr>
                  <w:jc w:val="both"/>
                </w:pPr>
              </w:pPrChange>
            </w:pPr>
            <w:moveFrom w:id="12247" w:author="meshbah rahman" w:date="2021-02-19T22:43:00Z">
              <w:del w:id="12248" w:author="Microsoft account" w:date="2021-05-22T13:58:00Z">
                <w:r w:rsidRPr="00E55790" w:rsidDel="0049283F">
                  <w:rPr>
                    <w:rFonts w:ascii="Times New Roman" w:hAnsi="Times New Roman" w:cs="Times New Roman"/>
                    <w:bCs/>
                  </w:rPr>
                  <w:delText>1046 (81.27)</w:delText>
                </w:r>
              </w:del>
            </w:moveFrom>
          </w:p>
        </w:tc>
        <w:tc>
          <w:tcPr>
            <w:tcW w:w="559" w:type="pct"/>
          </w:tcPr>
          <w:p w14:paraId="3E4378AA" w14:textId="384C3C24" w:rsidR="00CE1D86" w:rsidRPr="00E55790" w:rsidDel="0049283F" w:rsidRDefault="00CE1D86" w:rsidP="00E75A46">
            <w:pPr>
              <w:spacing w:line="480" w:lineRule="auto"/>
              <w:contextualSpacing/>
              <w:jc w:val="both"/>
              <w:rPr>
                <w:del w:id="12249" w:author="Microsoft account" w:date="2021-05-22T13:58:00Z"/>
                <w:rFonts w:ascii="Times New Roman" w:hAnsi="Times New Roman" w:cs="Times New Roman"/>
                <w:bCs/>
              </w:rPr>
              <w:pPrChange w:id="12250" w:author="Microsoft account" w:date="2021-05-25T22:50:00Z">
                <w:pPr>
                  <w:jc w:val="both"/>
                </w:pPr>
              </w:pPrChange>
            </w:pPr>
            <w:moveFrom w:id="12251" w:author="meshbah rahman" w:date="2021-02-19T22:43:00Z">
              <w:del w:id="12252" w:author="Microsoft account" w:date="2021-05-22T13:58:00Z">
                <w:r w:rsidRPr="00E55790" w:rsidDel="0049283F">
                  <w:rPr>
                    <w:rFonts w:ascii="Times New Roman" w:hAnsi="Times New Roman" w:cs="Times New Roman"/>
                    <w:bCs/>
                  </w:rPr>
                  <w:delText>241(18.73)</w:delText>
                </w:r>
              </w:del>
            </w:moveFrom>
          </w:p>
        </w:tc>
        <w:tc>
          <w:tcPr>
            <w:tcW w:w="344" w:type="pct"/>
            <w:vMerge/>
          </w:tcPr>
          <w:p w14:paraId="26D7A13F" w14:textId="5FAC0C90" w:rsidR="00CE1D86" w:rsidRPr="00E55790" w:rsidDel="0049283F" w:rsidRDefault="00CE1D86" w:rsidP="00E75A46">
            <w:pPr>
              <w:spacing w:line="480" w:lineRule="auto"/>
              <w:contextualSpacing/>
              <w:jc w:val="both"/>
              <w:rPr>
                <w:del w:id="12253" w:author="Microsoft account" w:date="2021-05-22T13:58:00Z"/>
                <w:rFonts w:ascii="Times New Roman" w:hAnsi="Times New Roman" w:cs="Times New Roman"/>
                <w:bCs/>
              </w:rPr>
              <w:pPrChange w:id="12254" w:author="Microsoft account" w:date="2021-05-25T22:50:00Z">
                <w:pPr>
                  <w:jc w:val="both"/>
                </w:pPr>
              </w:pPrChange>
            </w:pPr>
          </w:p>
        </w:tc>
      </w:tr>
      <w:tr w:rsidR="00CE1D86" w:rsidRPr="00E55790" w:rsidDel="0049283F" w14:paraId="18EF98E3" w14:textId="018AF9D3" w:rsidTr="00E55790">
        <w:trPr>
          <w:del w:id="12255" w:author="Microsoft account" w:date="2021-05-22T13:58:00Z"/>
        </w:trPr>
        <w:tc>
          <w:tcPr>
            <w:tcW w:w="1110" w:type="pct"/>
            <w:vMerge w:val="restart"/>
          </w:tcPr>
          <w:p w14:paraId="5A22AAB0" w14:textId="6950EEA6" w:rsidR="00CE1D86" w:rsidRPr="00E55790" w:rsidDel="0049283F" w:rsidRDefault="00CE1D86" w:rsidP="00E75A46">
            <w:pPr>
              <w:spacing w:line="480" w:lineRule="auto"/>
              <w:contextualSpacing/>
              <w:jc w:val="both"/>
              <w:rPr>
                <w:del w:id="12256" w:author="Microsoft account" w:date="2021-05-22T13:58:00Z"/>
                <w:rFonts w:ascii="Times New Roman" w:hAnsi="Times New Roman" w:cs="Times New Roman"/>
                <w:b/>
              </w:rPr>
              <w:pPrChange w:id="12257" w:author="Microsoft account" w:date="2021-05-25T22:50:00Z">
                <w:pPr>
                  <w:jc w:val="both"/>
                </w:pPr>
              </w:pPrChange>
            </w:pPr>
            <w:moveFrom w:id="12258" w:author="meshbah rahman" w:date="2021-02-19T22:43:00Z">
              <w:del w:id="12259" w:author="Microsoft account" w:date="2021-05-22T13:58:00Z">
                <w:r w:rsidRPr="00E55790" w:rsidDel="0049283F">
                  <w:rPr>
                    <w:rFonts w:ascii="Times New Roman" w:hAnsi="Times New Roman" w:cs="Times New Roman"/>
                    <w:b/>
                  </w:rPr>
                  <w:delText>Wealth Index</w:delText>
                </w:r>
              </w:del>
            </w:moveFrom>
          </w:p>
        </w:tc>
        <w:tc>
          <w:tcPr>
            <w:tcW w:w="925" w:type="pct"/>
          </w:tcPr>
          <w:p w14:paraId="7EFB0417" w14:textId="172A6482" w:rsidR="00CE1D86" w:rsidRPr="00E55790" w:rsidDel="0049283F" w:rsidRDefault="00CE1D86" w:rsidP="00E75A46">
            <w:pPr>
              <w:spacing w:line="480" w:lineRule="auto"/>
              <w:contextualSpacing/>
              <w:jc w:val="both"/>
              <w:rPr>
                <w:del w:id="12260" w:author="Microsoft account" w:date="2021-05-22T13:58:00Z"/>
                <w:rFonts w:ascii="Times New Roman" w:hAnsi="Times New Roman" w:cs="Times New Roman"/>
                <w:bCs/>
              </w:rPr>
              <w:pPrChange w:id="12261" w:author="Microsoft account" w:date="2021-05-25T22:50:00Z">
                <w:pPr>
                  <w:jc w:val="both"/>
                </w:pPr>
              </w:pPrChange>
            </w:pPr>
            <w:moveFrom w:id="12262" w:author="meshbah rahman" w:date="2021-02-19T22:43:00Z">
              <w:del w:id="12263" w:author="Microsoft account" w:date="2021-05-22T13:58:00Z">
                <w:r w:rsidRPr="00E55790" w:rsidDel="0049283F">
                  <w:rPr>
                    <w:rFonts w:ascii="Times New Roman" w:hAnsi="Times New Roman" w:cs="Times New Roman"/>
                    <w:bCs/>
                  </w:rPr>
                  <w:delText>Poorest</w:delText>
                </w:r>
              </w:del>
            </w:moveFrom>
          </w:p>
        </w:tc>
        <w:tc>
          <w:tcPr>
            <w:tcW w:w="561" w:type="pct"/>
          </w:tcPr>
          <w:p w14:paraId="7ED8E49B" w14:textId="564473FE" w:rsidR="00CE1D86" w:rsidRPr="00E55790" w:rsidDel="0049283F" w:rsidRDefault="00CE1D86" w:rsidP="00E75A46">
            <w:pPr>
              <w:spacing w:line="480" w:lineRule="auto"/>
              <w:contextualSpacing/>
              <w:jc w:val="both"/>
              <w:rPr>
                <w:del w:id="12264" w:author="Microsoft account" w:date="2021-05-22T13:58:00Z"/>
                <w:rFonts w:ascii="Times New Roman" w:hAnsi="Times New Roman" w:cs="Times New Roman"/>
                <w:bCs/>
              </w:rPr>
              <w:pPrChange w:id="12265" w:author="Microsoft account" w:date="2021-05-25T22:50:00Z">
                <w:pPr>
                  <w:jc w:val="both"/>
                </w:pPr>
              </w:pPrChange>
            </w:pPr>
            <w:moveFrom w:id="12266" w:author="meshbah rahman" w:date="2021-02-19T22:43:00Z">
              <w:del w:id="12267" w:author="Microsoft account" w:date="2021-05-22T13:58:00Z">
                <w:r w:rsidRPr="00E55790" w:rsidDel="0049283F">
                  <w:rPr>
                    <w:rFonts w:ascii="Times New Roman" w:hAnsi="Times New Roman" w:cs="Times New Roman"/>
                    <w:bCs/>
                  </w:rPr>
                  <w:delText>1503 (58.34)</w:delText>
                </w:r>
              </w:del>
            </w:moveFrom>
          </w:p>
        </w:tc>
        <w:tc>
          <w:tcPr>
            <w:tcW w:w="561" w:type="pct"/>
          </w:tcPr>
          <w:p w14:paraId="61C7110F" w14:textId="1BD7C3E2" w:rsidR="00CE1D86" w:rsidRPr="00E55790" w:rsidDel="0049283F" w:rsidRDefault="00CE1D86" w:rsidP="00E75A46">
            <w:pPr>
              <w:spacing w:line="480" w:lineRule="auto"/>
              <w:contextualSpacing/>
              <w:jc w:val="both"/>
              <w:rPr>
                <w:del w:id="12268" w:author="Microsoft account" w:date="2021-05-22T13:58:00Z"/>
                <w:rFonts w:ascii="Times New Roman" w:hAnsi="Times New Roman" w:cs="Times New Roman"/>
                <w:bCs/>
              </w:rPr>
              <w:pPrChange w:id="12269" w:author="Microsoft account" w:date="2021-05-25T22:50:00Z">
                <w:pPr>
                  <w:jc w:val="both"/>
                </w:pPr>
              </w:pPrChange>
            </w:pPr>
            <w:moveFrom w:id="12270" w:author="meshbah rahman" w:date="2021-02-19T22:43:00Z">
              <w:del w:id="12271" w:author="Microsoft account" w:date="2021-05-22T13:58:00Z">
                <w:r w:rsidRPr="00E55790" w:rsidDel="0049283F">
                  <w:rPr>
                    <w:rFonts w:ascii="Times New Roman" w:hAnsi="Times New Roman" w:cs="Times New Roman"/>
                    <w:bCs/>
                  </w:rPr>
                  <w:delText>1039 (41.66)</w:delText>
                </w:r>
              </w:del>
            </w:moveFrom>
          </w:p>
        </w:tc>
        <w:tc>
          <w:tcPr>
            <w:tcW w:w="381" w:type="pct"/>
            <w:vMerge w:val="restart"/>
          </w:tcPr>
          <w:p w14:paraId="2CE644F1" w14:textId="0BE9A54D" w:rsidR="00CE1D86" w:rsidRPr="00E55790" w:rsidDel="0049283F" w:rsidRDefault="00CE1D86" w:rsidP="00E75A46">
            <w:pPr>
              <w:spacing w:line="480" w:lineRule="auto"/>
              <w:contextualSpacing/>
              <w:jc w:val="both"/>
              <w:rPr>
                <w:del w:id="12272" w:author="Microsoft account" w:date="2021-05-22T13:58:00Z"/>
                <w:rFonts w:ascii="Times New Roman" w:hAnsi="Times New Roman" w:cs="Times New Roman"/>
                <w:bCs/>
              </w:rPr>
              <w:pPrChange w:id="12273" w:author="Microsoft account" w:date="2021-05-25T22:50:00Z">
                <w:pPr>
                  <w:jc w:val="both"/>
                </w:pPr>
              </w:pPrChange>
            </w:pPr>
            <w:moveFrom w:id="12274" w:author="meshbah rahman" w:date="2021-02-19T22:43:00Z">
              <w:del w:id="12275" w:author="Microsoft account" w:date="2021-05-22T13:58:00Z">
                <w:r w:rsidRPr="00E55790" w:rsidDel="0049283F">
                  <w:rPr>
                    <w:rFonts w:ascii="Times New Roman" w:hAnsi="Times New Roman" w:cs="Times New Roman"/>
                    <w:bCs/>
                  </w:rPr>
                  <w:delText>&lt;0.001</w:delText>
                </w:r>
              </w:del>
            </w:moveFrom>
          </w:p>
        </w:tc>
        <w:tc>
          <w:tcPr>
            <w:tcW w:w="559" w:type="pct"/>
          </w:tcPr>
          <w:p w14:paraId="0F0B137C" w14:textId="043D54F2" w:rsidR="00CE1D86" w:rsidRPr="00E55790" w:rsidDel="0049283F" w:rsidRDefault="00CE1D86" w:rsidP="00E75A46">
            <w:pPr>
              <w:spacing w:line="480" w:lineRule="auto"/>
              <w:contextualSpacing/>
              <w:jc w:val="both"/>
              <w:rPr>
                <w:del w:id="12276" w:author="Microsoft account" w:date="2021-05-22T13:58:00Z"/>
                <w:rFonts w:ascii="Times New Roman" w:hAnsi="Times New Roman" w:cs="Times New Roman"/>
                <w:bCs/>
              </w:rPr>
              <w:pPrChange w:id="12277" w:author="Microsoft account" w:date="2021-05-25T22:50:00Z">
                <w:pPr>
                  <w:jc w:val="both"/>
                </w:pPr>
              </w:pPrChange>
            </w:pPr>
            <w:moveFrom w:id="12278" w:author="meshbah rahman" w:date="2021-02-19T22:43:00Z">
              <w:del w:id="12279" w:author="Microsoft account" w:date="2021-05-22T13:58:00Z">
                <w:r w:rsidRPr="00E55790" w:rsidDel="0049283F">
                  <w:rPr>
                    <w:rFonts w:ascii="Times New Roman" w:hAnsi="Times New Roman" w:cs="Times New Roman"/>
                    <w:bCs/>
                  </w:rPr>
                  <w:delText>1625 (68.35)</w:delText>
                </w:r>
              </w:del>
            </w:moveFrom>
          </w:p>
        </w:tc>
        <w:tc>
          <w:tcPr>
            <w:tcW w:w="559" w:type="pct"/>
          </w:tcPr>
          <w:p w14:paraId="60B9F7DC" w14:textId="06D4875A" w:rsidR="00CE1D86" w:rsidRPr="00E55790" w:rsidDel="0049283F" w:rsidRDefault="00CE1D86" w:rsidP="00E75A46">
            <w:pPr>
              <w:spacing w:line="480" w:lineRule="auto"/>
              <w:contextualSpacing/>
              <w:jc w:val="both"/>
              <w:rPr>
                <w:del w:id="12280" w:author="Microsoft account" w:date="2021-05-22T13:58:00Z"/>
                <w:rFonts w:ascii="Times New Roman" w:hAnsi="Times New Roman" w:cs="Times New Roman"/>
                <w:bCs/>
              </w:rPr>
              <w:pPrChange w:id="12281" w:author="Microsoft account" w:date="2021-05-25T22:50:00Z">
                <w:pPr>
                  <w:jc w:val="both"/>
                </w:pPr>
              </w:pPrChange>
            </w:pPr>
            <w:moveFrom w:id="12282" w:author="meshbah rahman" w:date="2021-02-19T22:43:00Z">
              <w:del w:id="12283" w:author="Microsoft account" w:date="2021-05-22T13:58:00Z">
                <w:r w:rsidRPr="00E55790" w:rsidDel="0049283F">
                  <w:rPr>
                    <w:rFonts w:ascii="Times New Roman" w:hAnsi="Times New Roman" w:cs="Times New Roman"/>
                    <w:bCs/>
                  </w:rPr>
                  <w:delText>750 (31.65)</w:delText>
                </w:r>
              </w:del>
            </w:moveFrom>
          </w:p>
        </w:tc>
        <w:tc>
          <w:tcPr>
            <w:tcW w:w="344" w:type="pct"/>
            <w:vMerge w:val="restart"/>
          </w:tcPr>
          <w:p w14:paraId="0FEC8D51" w14:textId="51D8B455" w:rsidR="00CE1D86" w:rsidRPr="00E55790" w:rsidDel="0049283F" w:rsidRDefault="00CE1D86" w:rsidP="00E75A46">
            <w:pPr>
              <w:spacing w:line="480" w:lineRule="auto"/>
              <w:contextualSpacing/>
              <w:jc w:val="both"/>
              <w:rPr>
                <w:del w:id="12284" w:author="Microsoft account" w:date="2021-05-22T13:58:00Z"/>
                <w:rFonts w:ascii="Times New Roman" w:hAnsi="Times New Roman" w:cs="Times New Roman"/>
                <w:bCs/>
              </w:rPr>
              <w:pPrChange w:id="12285" w:author="Microsoft account" w:date="2021-05-25T22:50:00Z">
                <w:pPr>
                  <w:jc w:val="both"/>
                </w:pPr>
              </w:pPrChange>
            </w:pPr>
            <w:moveFrom w:id="12286" w:author="meshbah rahman" w:date="2021-02-19T22:43:00Z">
              <w:del w:id="12287" w:author="Microsoft account" w:date="2021-05-22T13:58:00Z">
                <w:r w:rsidRPr="00E55790" w:rsidDel="0049283F">
                  <w:rPr>
                    <w:rFonts w:ascii="Times New Roman" w:hAnsi="Times New Roman" w:cs="Times New Roman"/>
                    <w:bCs/>
                  </w:rPr>
                  <w:delText>&lt;0.001</w:delText>
                </w:r>
              </w:del>
            </w:moveFrom>
          </w:p>
        </w:tc>
      </w:tr>
      <w:tr w:rsidR="00CE1D86" w:rsidRPr="00E55790" w:rsidDel="0049283F" w14:paraId="506A9EDD" w14:textId="2917A322" w:rsidTr="00E55790">
        <w:trPr>
          <w:del w:id="12288" w:author="Microsoft account" w:date="2021-05-22T13:58:00Z"/>
        </w:trPr>
        <w:tc>
          <w:tcPr>
            <w:tcW w:w="1110" w:type="pct"/>
            <w:vMerge/>
          </w:tcPr>
          <w:p w14:paraId="3AC8ECF2" w14:textId="4B9EB811" w:rsidR="00CE1D86" w:rsidRPr="00E55790" w:rsidDel="0049283F" w:rsidRDefault="00CE1D86" w:rsidP="00E75A46">
            <w:pPr>
              <w:spacing w:line="480" w:lineRule="auto"/>
              <w:contextualSpacing/>
              <w:jc w:val="both"/>
              <w:rPr>
                <w:del w:id="12289" w:author="Microsoft account" w:date="2021-05-22T13:58:00Z"/>
                <w:rFonts w:ascii="Times New Roman" w:hAnsi="Times New Roman" w:cs="Times New Roman"/>
                <w:b/>
              </w:rPr>
              <w:pPrChange w:id="12290" w:author="Microsoft account" w:date="2021-05-25T22:50:00Z">
                <w:pPr>
                  <w:jc w:val="both"/>
                </w:pPr>
              </w:pPrChange>
            </w:pPr>
          </w:p>
        </w:tc>
        <w:tc>
          <w:tcPr>
            <w:tcW w:w="925" w:type="pct"/>
          </w:tcPr>
          <w:p w14:paraId="4936C765" w14:textId="0FD82A3A" w:rsidR="00CE1D86" w:rsidRPr="00E55790" w:rsidDel="0049283F" w:rsidRDefault="00CE1D86" w:rsidP="00E75A46">
            <w:pPr>
              <w:spacing w:line="480" w:lineRule="auto"/>
              <w:contextualSpacing/>
              <w:jc w:val="both"/>
              <w:rPr>
                <w:del w:id="12291" w:author="Microsoft account" w:date="2021-05-22T13:58:00Z"/>
                <w:rFonts w:ascii="Times New Roman" w:hAnsi="Times New Roman" w:cs="Times New Roman"/>
                <w:bCs/>
              </w:rPr>
              <w:pPrChange w:id="12292" w:author="Microsoft account" w:date="2021-05-25T22:50:00Z">
                <w:pPr>
                  <w:jc w:val="both"/>
                </w:pPr>
              </w:pPrChange>
            </w:pPr>
            <w:moveFrom w:id="12293" w:author="meshbah rahman" w:date="2021-02-19T22:43:00Z">
              <w:del w:id="12294" w:author="Microsoft account" w:date="2021-05-22T13:58:00Z">
                <w:r w:rsidRPr="00E55790" w:rsidDel="0049283F">
                  <w:rPr>
                    <w:rFonts w:ascii="Times New Roman" w:hAnsi="Times New Roman" w:cs="Times New Roman"/>
                    <w:bCs/>
                  </w:rPr>
                  <w:delText>Second</w:delText>
                </w:r>
              </w:del>
            </w:moveFrom>
          </w:p>
        </w:tc>
        <w:tc>
          <w:tcPr>
            <w:tcW w:w="561" w:type="pct"/>
          </w:tcPr>
          <w:p w14:paraId="558C5278" w14:textId="7F7F57BD" w:rsidR="00CE1D86" w:rsidRPr="00E55790" w:rsidDel="0049283F" w:rsidRDefault="00CE1D86" w:rsidP="00E75A46">
            <w:pPr>
              <w:spacing w:line="480" w:lineRule="auto"/>
              <w:contextualSpacing/>
              <w:jc w:val="both"/>
              <w:rPr>
                <w:del w:id="12295" w:author="Microsoft account" w:date="2021-05-22T13:58:00Z"/>
                <w:rFonts w:ascii="Times New Roman" w:hAnsi="Times New Roman" w:cs="Times New Roman"/>
                <w:bCs/>
              </w:rPr>
              <w:pPrChange w:id="12296" w:author="Microsoft account" w:date="2021-05-25T22:50:00Z">
                <w:pPr>
                  <w:jc w:val="both"/>
                </w:pPr>
              </w:pPrChange>
            </w:pPr>
            <w:moveFrom w:id="12297" w:author="meshbah rahman" w:date="2021-02-19T22:43:00Z">
              <w:del w:id="12298" w:author="Microsoft account" w:date="2021-05-22T13:58:00Z">
                <w:r w:rsidRPr="00E55790" w:rsidDel="0049283F">
                  <w:rPr>
                    <w:rFonts w:ascii="Times New Roman" w:hAnsi="Times New Roman" w:cs="Times New Roman"/>
                    <w:bCs/>
                  </w:rPr>
                  <w:delText>1118 (62.85)</w:delText>
                </w:r>
              </w:del>
            </w:moveFrom>
          </w:p>
        </w:tc>
        <w:tc>
          <w:tcPr>
            <w:tcW w:w="561" w:type="pct"/>
          </w:tcPr>
          <w:p w14:paraId="0344AB33" w14:textId="231D02D4" w:rsidR="00CE1D86" w:rsidRPr="00E55790" w:rsidDel="0049283F" w:rsidRDefault="00CE1D86" w:rsidP="00E75A46">
            <w:pPr>
              <w:spacing w:line="480" w:lineRule="auto"/>
              <w:contextualSpacing/>
              <w:jc w:val="both"/>
              <w:rPr>
                <w:del w:id="12299" w:author="Microsoft account" w:date="2021-05-22T13:58:00Z"/>
                <w:rFonts w:ascii="Times New Roman" w:hAnsi="Times New Roman" w:cs="Times New Roman"/>
                <w:bCs/>
              </w:rPr>
              <w:pPrChange w:id="12300" w:author="Microsoft account" w:date="2021-05-25T22:50:00Z">
                <w:pPr>
                  <w:jc w:val="both"/>
                </w:pPr>
              </w:pPrChange>
            </w:pPr>
            <w:moveFrom w:id="12301" w:author="meshbah rahman" w:date="2021-02-19T22:43:00Z">
              <w:del w:id="12302" w:author="Microsoft account" w:date="2021-05-22T13:58:00Z">
                <w:r w:rsidRPr="00E55790" w:rsidDel="0049283F">
                  <w:rPr>
                    <w:rFonts w:ascii="Times New Roman" w:hAnsi="Times New Roman" w:cs="Times New Roman"/>
                    <w:bCs/>
                  </w:rPr>
                  <w:delText>657 (37.15)</w:delText>
                </w:r>
              </w:del>
            </w:moveFrom>
          </w:p>
        </w:tc>
        <w:tc>
          <w:tcPr>
            <w:tcW w:w="381" w:type="pct"/>
            <w:vMerge/>
          </w:tcPr>
          <w:p w14:paraId="7C6882B0" w14:textId="2B023304" w:rsidR="00CE1D86" w:rsidRPr="00E55790" w:rsidDel="0049283F" w:rsidRDefault="00CE1D86" w:rsidP="00E75A46">
            <w:pPr>
              <w:spacing w:line="480" w:lineRule="auto"/>
              <w:contextualSpacing/>
              <w:jc w:val="both"/>
              <w:rPr>
                <w:del w:id="12303" w:author="Microsoft account" w:date="2021-05-22T13:58:00Z"/>
                <w:rFonts w:ascii="Times New Roman" w:hAnsi="Times New Roman" w:cs="Times New Roman"/>
                <w:bCs/>
              </w:rPr>
              <w:pPrChange w:id="12304" w:author="Microsoft account" w:date="2021-05-25T22:50:00Z">
                <w:pPr>
                  <w:jc w:val="both"/>
                </w:pPr>
              </w:pPrChange>
            </w:pPr>
          </w:p>
        </w:tc>
        <w:tc>
          <w:tcPr>
            <w:tcW w:w="559" w:type="pct"/>
          </w:tcPr>
          <w:p w14:paraId="447C72A0" w14:textId="5FC41D09" w:rsidR="00CE1D86" w:rsidRPr="00E55790" w:rsidDel="0049283F" w:rsidRDefault="00CE1D86" w:rsidP="00E75A46">
            <w:pPr>
              <w:spacing w:line="480" w:lineRule="auto"/>
              <w:contextualSpacing/>
              <w:jc w:val="both"/>
              <w:rPr>
                <w:del w:id="12305" w:author="Microsoft account" w:date="2021-05-22T13:58:00Z"/>
                <w:rFonts w:ascii="Times New Roman" w:hAnsi="Times New Roman" w:cs="Times New Roman"/>
                <w:bCs/>
              </w:rPr>
              <w:pPrChange w:id="12306" w:author="Microsoft account" w:date="2021-05-25T22:50:00Z">
                <w:pPr>
                  <w:jc w:val="both"/>
                </w:pPr>
              </w:pPrChange>
            </w:pPr>
            <w:moveFrom w:id="12307" w:author="meshbah rahman" w:date="2021-02-19T22:43:00Z">
              <w:del w:id="12308" w:author="Microsoft account" w:date="2021-05-22T13:58:00Z">
                <w:r w:rsidRPr="00E55790" w:rsidDel="0049283F">
                  <w:rPr>
                    <w:rFonts w:ascii="Times New Roman" w:hAnsi="Times New Roman" w:cs="Times New Roman"/>
                    <w:bCs/>
                  </w:rPr>
                  <w:delText>1401 (71.50)</w:delText>
                </w:r>
              </w:del>
            </w:moveFrom>
          </w:p>
        </w:tc>
        <w:tc>
          <w:tcPr>
            <w:tcW w:w="559" w:type="pct"/>
          </w:tcPr>
          <w:p w14:paraId="4FAE5571" w14:textId="2C961D26" w:rsidR="00CE1D86" w:rsidRPr="00E55790" w:rsidDel="0049283F" w:rsidRDefault="00CE1D86" w:rsidP="00E75A46">
            <w:pPr>
              <w:spacing w:line="480" w:lineRule="auto"/>
              <w:contextualSpacing/>
              <w:jc w:val="both"/>
              <w:rPr>
                <w:del w:id="12309" w:author="Microsoft account" w:date="2021-05-22T13:58:00Z"/>
                <w:rFonts w:ascii="Times New Roman" w:hAnsi="Times New Roman" w:cs="Times New Roman"/>
                <w:bCs/>
              </w:rPr>
              <w:pPrChange w:id="12310" w:author="Microsoft account" w:date="2021-05-25T22:50:00Z">
                <w:pPr>
                  <w:jc w:val="both"/>
                </w:pPr>
              </w:pPrChange>
            </w:pPr>
            <w:moveFrom w:id="12311" w:author="meshbah rahman" w:date="2021-02-19T22:43:00Z">
              <w:del w:id="12312" w:author="Microsoft account" w:date="2021-05-22T13:58:00Z">
                <w:r w:rsidRPr="00E55790" w:rsidDel="0049283F">
                  <w:rPr>
                    <w:rFonts w:ascii="Times New Roman" w:hAnsi="Times New Roman" w:cs="Times New Roman"/>
                    <w:bCs/>
                  </w:rPr>
                  <w:delText>581 (28.5)</w:delText>
                </w:r>
              </w:del>
            </w:moveFrom>
          </w:p>
        </w:tc>
        <w:tc>
          <w:tcPr>
            <w:tcW w:w="344" w:type="pct"/>
            <w:vMerge/>
          </w:tcPr>
          <w:p w14:paraId="7BC41777" w14:textId="15E91001" w:rsidR="00CE1D86" w:rsidRPr="00E55790" w:rsidDel="0049283F" w:rsidRDefault="00CE1D86" w:rsidP="00E75A46">
            <w:pPr>
              <w:spacing w:line="480" w:lineRule="auto"/>
              <w:contextualSpacing/>
              <w:jc w:val="both"/>
              <w:rPr>
                <w:del w:id="12313" w:author="Microsoft account" w:date="2021-05-22T13:58:00Z"/>
                <w:rFonts w:ascii="Times New Roman" w:hAnsi="Times New Roman" w:cs="Times New Roman"/>
                <w:bCs/>
              </w:rPr>
              <w:pPrChange w:id="12314" w:author="Microsoft account" w:date="2021-05-25T22:50:00Z">
                <w:pPr>
                  <w:jc w:val="both"/>
                </w:pPr>
              </w:pPrChange>
            </w:pPr>
          </w:p>
        </w:tc>
      </w:tr>
      <w:tr w:rsidR="00CE1D86" w:rsidRPr="00E55790" w:rsidDel="0049283F" w14:paraId="4D511EC0" w14:textId="12381A71" w:rsidTr="00E55790">
        <w:trPr>
          <w:del w:id="12315" w:author="Microsoft account" w:date="2021-05-22T13:58:00Z"/>
        </w:trPr>
        <w:tc>
          <w:tcPr>
            <w:tcW w:w="1110" w:type="pct"/>
            <w:vMerge/>
          </w:tcPr>
          <w:p w14:paraId="255D57AF" w14:textId="0ADA2A5B" w:rsidR="00CE1D86" w:rsidRPr="00E55790" w:rsidDel="0049283F" w:rsidRDefault="00CE1D86" w:rsidP="00E75A46">
            <w:pPr>
              <w:spacing w:line="480" w:lineRule="auto"/>
              <w:contextualSpacing/>
              <w:jc w:val="both"/>
              <w:rPr>
                <w:del w:id="12316" w:author="Microsoft account" w:date="2021-05-22T13:58:00Z"/>
                <w:rFonts w:ascii="Times New Roman" w:hAnsi="Times New Roman" w:cs="Times New Roman"/>
                <w:b/>
              </w:rPr>
              <w:pPrChange w:id="12317" w:author="Microsoft account" w:date="2021-05-25T22:50:00Z">
                <w:pPr>
                  <w:jc w:val="both"/>
                </w:pPr>
              </w:pPrChange>
            </w:pPr>
          </w:p>
        </w:tc>
        <w:tc>
          <w:tcPr>
            <w:tcW w:w="925" w:type="pct"/>
          </w:tcPr>
          <w:p w14:paraId="08F98E6C" w14:textId="495A7AA7" w:rsidR="00CE1D86" w:rsidRPr="00E55790" w:rsidDel="0049283F" w:rsidRDefault="00CE1D86" w:rsidP="00E75A46">
            <w:pPr>
              <w:spacing w:line="480" w:lineRule="auto"/>
              <w:contextualSpacing/>
              <w:jc w:val="both"/>
              <w:rPr>
                <w:del w:id="12318" w:author="Microsoft account" w:date="2021-05-22T13:58:00Z"/>
                <w:rFonts w:ascii="Times New Roman" w:hAnsi="Times New Roman" w:cs="Times New Roman"/>
                <w:bCs/>
              </w:rPr>
              <w:pPrChange w:id="12319" w:author="Microsoft account" w:date="2021-05-25T22:50:00Z">
                <w:pPr>
                  <w:jc w:val="both"/>
                </w:pPr>
              </w:pPrChange>
            </w:pPr>
            <w:moveFrom w:id="12320" w:author="meshbah rahman" w:date="2021-02-19T22:43:00Z">
              <w:del w:id="12321" w:author="Microsoft account" w:date="2021-05-22T13:58:00Z">
                <w:r w:rsidRPr="00E55790" w:rsidDel="0049283F">
                  <w:rPr>
                    <w:rFonts w:ascii="Times New Roman" w:hAnsi="Times New Roman" w:cs="Times New Roman"/>
                    <w:bCs/>
                  </w:rPr>
                  <w:delText>Middle</w:delText>
                </w:r>
              </w:del>
            </w:moveFrom>
          </w:p>
        </w:tc>
        <w:tc>
          <w:tcPr>
            <w:tcW w:w="561" w:type="pct"/>
          </w:tcPr>
          <w:p w14:paraId="68D98166" w14:textId="006400BB" w:rsidR="00CE1D86" w:rsidRPr="00E55790" w:rsidDel="0049283F" w:rsidRDefault="00CE1D86" w:rsidP="00E75A46">
            <w:pPr>
              <w:spacing w:line="480" w:lineRule="auto"/>
              <w:contextualSpacing/>
              <w:jc w:val="both"/>
              <w:rPr>
                <w:del w:id="12322" w:author="Microsoft account" w:date="2021-05-22T13:58:00Z"/>
                <w:rFonts w:ascii="Times New Roman" w:hAnsi="Times New Roman" w:cs="Times New Roman"/>
                <w:bCs/>
              </w:rPr>
              <w:pPrChange w:id="12323" w:author="Microsoft account" w:date="2021-05-25T22:50:00Z">
                <w:pPr>
                  <w:jc w:val="both"/>
                </w:pPr>
              </w:pPrChange>
            </w:pPr>
            <w:moveFrom w:id="12324" w:author="meshbah rahman" w:date="2021-02-19T22:43:00Z">
              <w:del w:id="12325" w:author="Microsoft account" w:date="2021-05-22T13:58:00Z">
                <w:r w:rsidRPr="00E55790" w:rsidDel="0049283F">
                  <w:rPr>
                    <w:rFonts w:ascii="Times New Roman" w:hAnsi="Times New Roman" w:cs="Times New Roman"/>
                    <w:bCs/>
                  </w:rPr>
                  <w:delText>954 (65.97)</w:delText>
                </w:r>
              </w:del>
            </w:moveFrom>
          </w:p>
        </w:tc>
        <w:tc>
          <w:tcPr>
            <w:tcW w:w="561" w:type="pct"/>
          </w:tcPr>
          <w:p w14:paraId="7B4620C9" w14:textId="27C1F8BB" w:rsidR="00CE1D86" w:rsidRPr="00E55790" w:rsidDel="0049283F" w:rsidRDefault="00CE1D86" w:rsidP="00E75A46">
            <w:pPr>
              <w:spacing w:line="480" w:lineRule="auto"/>
              <w:contextualSpacing/>
              <w:jc w:val="both"/>
              <w:rPr>
                <w:del w:id="12326" w:author="Microsoft account" w:date="2021-05-22T13:58:00Z"/>
                <w:rFonts w:ascii="Times New Roman" w:hAnsi="Times New Roman" w:cs="Times New Roman"/>
                <w:bCs/>
              </w:rPr>
              <w:pPrChange w:id="12327" w:author="Microsoft account" w:date="2021-05-25T22:50:00Z">
                <w:pPr>
                  <w:jc w:val="both"/>
                </w:pPr>
              </w:pPrChange>
            </w:pPr>
            <w:moveFrom w:id="12328" w:author="meshbah rahman" w:date="2021-02-19T22:43:00Z">
              <w:del w:id="12329" w:author="Microsoft account" w:date="2021-05-22T13:58:00Z">
                <w:r w:rsidRPr="00E55790" w:rsidDel="0049283F">
                  <w:rPr>
                    <w:rFonts w:ascii="Times New Roman" w:hAnsi="Times New Roman" w:cs="Times New Roman"/>
                    <w:bCs/>
                  </w:rPr>
                  <w:delText>479 (35.03)</w:delText>
                </w:r>
              </w:del>
            </w:moveFrom>
          </w:p>
        </w:tc>
        <w:tc>
          <w:tcPr>
            <w:tcW w:w="381" w:type="pct"/>
            <w:vMerge/>
          </w:tcPr>
          <w:p w14:paraId="4C64AD17" w14:textId="576FF727" w:rsidR="00CE1D86" w:rsidRPr="00E55790" w:rsidDel="0049283F" w:rsidRDefault="00CE1D86" w:rsidP="00E75A46">
            <w:pPr>
              <w:spacing w:line="480" w:lineRule="auto"/>
              <w:contextualSpacing/>
              <w:jc w:val="both"/>
              <w:rPr>
                <w:del w:id="12330" w:author="Microsoft account" w:date="2021-05-22T13:58:00Z"/>
                <w:rFonts w:ascii="Times New Roman" w:hAnsi="Times New Roman" w:cs="Times New Roman"/>
                <w:bCs/>
              </w:rPr>
              <w:pPrChange w:id="12331" w:author="Microsoft account" w:date="2021-05-25T22:50:00Z">
                <w:pPr>
                  <w:jc w:val="both"/>
                </w:pPr>
              </w:pPrChange>
            </w:pPr>
          </w:p>
        </w:tc>
        <w:tc>
          <w:tcPr>
            <w:tcW w:w="559" w:type="pct"/>
          </w:tcPr>
          <w:p w14:paraId="251423C3" w14:textId="53A113B4" w:rsidR="00CE1D86" w:rsidRPr="00E55790" w:rsidDel="0049283F" w:rsidRDefault="00CE1D86" w:rsidP="00E75A46">
            <w:pPr>
              <w:spacing w:line="480" w:lineRule="auto"/>
              <w:contextualSpacing/>
              <w:jc w:val="both"/>
              <w:rPr>
                <w:del w:id="12332" w:author="Microsoft account" w:date="2021-05-22T13:58:00Z"/>
                <w:rFonts w:ascii="Times New Roman" w:hAnsi="Times New Roman" w:cs="Times New Roman"/>
                <w:bCs/>
              </w:rPr>
              <w:pPrChange w:id="12333" w:author="Microsoft account" w:date="2021-05-25T22:50:00Z">
                <w:pPr>
                  <w:jc w:val="both"/>
                </w:pPr>
              </w:pPrChange>
            </w:pPr>
            <w:moveFrom w:id="12334" w:author="meshbah rahman" w:date="2021-02-19T22:43:00Z">
              <w:del w:id="12335" w:author="Microsoft account" w:date="2021-05-22T13:58:00Z">
                <w:r w:rsidRPr="00E55790" w:rsidDel="0049283F">
                  <w:rPr>
                    <w:rFonts w:ascii="Times New Roman" w:hAnsi="Times New Roman" w:cs="Times New Roman"/>
                    <w:bCs/>
                  </w:rPr>
                  <w:delText>1287 (75.45)</w:delText>
                </w:r>
              </w:del>
            </w:moveFrom>
          </w:p>
        </w:tc>
        <w:tc>
          <w:tcPr>
            <w:tcW w:w="559" w:type="pct"/>
          </w:tcPr>
          <w:p w14:paraId="0F38AE2D" w14:textId="25582459" w:rsidR="00CE1D86" w:rsidRPr="00E55790" w:rsidDel="0049283F" w:rsidRDefault="00CE1D86" w:rsidP="00E75A46">
            <w:pPr>
              <w:spacing w:line="480" w:lineRule="auto"/>
              <w:contextualSpacing/>
              <w:jc w:val="both"/>
              <w:rPr>
                <w:del w:id="12336" w:author="Microsoft account" w:date="2021-05-22T13:58:00Z"/>
                <w:rFonts w:ascii="Times New Roman" w:hAnsi="Times New Roman" w:cs="Times New Roman"/>
                <w:bCs/>
              </w:rPr>
              <w:pPrChange w:id="12337" w:author="Microsoft account" w:date="2021-05-25T22:50:00Z">
                <w:pPr>
                  <w:jc w:val="both"/>
                </w:pPr>
              </w:pPrChange>
            </w:pPr>
            <w:moveFrom w:id="12338" w:author="meshbah rahman" w:date="2021-02-19T22:43:00Z">
              <w:del w:id="12339" w:author="Microsoft account" w:date="2021-05-22T13:58:00Z">
                <w:r w:rsidRPr="00E55790" w:rsidDel="0049283F">
                  <w:rPr>
                    <w:rFonts w:ascii="Times New Roman" w:hAnsi="Times New Roman" w:cs="Times New Roman"/>
                    <w:bCs/>
                  </w:rPr>
                  <w:delText>462 (24.55)</w:delText>
                </w:r>
              </w:del>
            </w:moveFrom>
          </w:p>
        </w:tc>
        <w:tc>
          <w:tcPr>
            <w:tcW w:w="344" w:type="pct"/>
            <w:vMerge/>
          </w:tcPr>
          <w:p w14:paraId="2270002A" w14:textId="417720F4" w:rsidR="00CE1D86" w:rsidRPr="00E55790" w:rsidDel="0049283F" w:rsidRDefault="00CE1D86" w:rsidP="00E75A46">
            <w:pPr>
              <w:spacing w:line="480" w:lineRule="auto"/>
              <w:contextualSpacing/>
              <w:jc w:val="both"/>
              <w:rPr>
                <w:del w:id="12340" w:author="Microsoft account" w:date="2021-05-22T13:58:00Z"/>
                <w:rFonts w:ascii="Times New Roman" w:hAnsi="Times New Roman" w:cs="Times New Roman"/>
                <w:bCs/>
              </w:rPr>
              <w:pPrChange w:id="12341" w:author="Microsoft account" w:date="2021-05-25T22:50:00Z">
                <w:pPr>
                  <w:jc w:val="both"/>
                </w:pPr>
              </w:pPrChange>
            </w:pPr>
          </w:p>
        </w:tc>
      </w:tr>
      <w:tr w:rsidR="00CE1D86" w:rsidRPr="00E55790" w:rsidDel="0049283F" w14:paraId="78F9BCD8" w14:textId="23867789" w:rsidTr="00E55790">
        <w:trPr>
          <w:del w:id="12342" w:author="Microsoft account" w:date="2021-05-22T13:58:00Z"/>
        </w:trPr>
        <w:tc>
          <w:tcPr>
            <w:tcW w:w="1110" w:type="pct"/>
            <w:vMerge/>
          </w:tcPr>
          <w:p w14:paraId="3C158BF5" w14:textId="0D5B26D0" w:rsidR="00CE1D86" w:rsidRPr="00E55790" w:rsidDel="0049283F" w:rsidRDefault="00CE1D86" w:rsidP="00E75A46">
            <w:pPr>
              <w:spacing w:line="480" w:lineRule="auto"/>
              <w:contextualSpacing/>
              <w:jc w:val="both"/>
              <w:rPr>
                <w:del w:id="12343" w:author="Microsoft account" w:date="2021-05-22T13:58:00Z"/>
                <w:rFonts w:ascii="Times New Roman" w:hAnsi="Times New Roman" w:cs="Times New Roman"/>
                <w:b/>
              </w:rPr>
              <w:pPrChange w:id="12344" w:author="Microsoft account" w:date="2021-05-25T22:50:00Z">
                <w:pPr>
                  <w:jc w:val="both"/>
                </w:pPr>
              </w:pPrChange>
            </w:pPr>
          </w:p>
        </w:tc>
        <w:tc>
          <w:tcPr>
            <w:tcW w:w="925" w:type="pct"/>
          </w:tcPr>
          <w:p w14:paraId="21A71889" w14:textId="1F554332" w:rsidR="00CE1D86" w:rsidRPr="00E55790" w:rsidDel="0049283F" w:rsidRDefault="00CE1D86" w:rsidP="00E75A46">
            <w:pPr>
              <w:spacing w:line="480" w:lineRule="auto"/>
              <w:contextualSpacing/>
              <w:jc w:val="both"/>
              <w:rPr>
                <w:del w:id="12345" w:author="Microsoft account" w:date="2021-05-22T13:58:00Z"/>
                <w:rFonts w:ascii="Times New Roman" w:hAnsi="Times New Roman" w:cs="Times New Roman"/>
                <w:bCs/>
              </w:rPr>
              <w:pPrChange w:id="12346" w:author="Microsoft account" w:date="2021-05-25T22:50:00Z">
                <w:pPr>
                  <w:jc w:val="both"/>
                </w:pPr>
              </w:pPrChange>
            </w:pPr>
            <w:moveFrom w:id="12347" w:author="meshbah rahman" w:date="2021-02-19T22:43:00Z">
              <w:del w:id="12348" w:author="Microsoft account" w:date="2021-05-22T13:58:00Z">
                <w:r w:rsidRPr="00E55790" w:rsidDel="0049283F">
                  <w:rPr>
                    <w:rFonts w:ascii="Times New Roman" w:hAnsi="Times New Roman" w:cs="Times New Roman"/>
                    <w:bCs/>
                  </w:rPr>
                  <w:delText>Fourth</w:delText>
                </w:r>
              </w:del>
            </w:moveFrom>
          </w:p>
        </w:tc>
        <w:tc>
          <w:tcPr>
            <w:tcW w:w="561" w:type="pct"/>
          </w:tcPr>
          <w:p w14:paraId="22651424" w14:textId="7AA287D1" w:rsidR="00CE1D86" w:rsidRPr="00E55790" w:rsidDel="0049283F" w:rsidRDefault="00CE1D86" w:rsidP="00E75A46">
            <w:pPr>
              <w:spacing w:line="480" w:lineRule="auto"/>
              <w:contextualSpacing/>
              <w:jc w:val="both"/>
              <w:rPr>
                <w:del w:id="12349" w:author="Microsoft account" w:date="2021-05-22T13:58:00Z"/>
                <w:rFonts w:ascii="Times New Roman" w:hAnsi="Times New Roman" w:cs="Times New Roman"/>
                <w:bCs/>
              </w:rPr>
              <w:pPrChange w:id="12350" w:author="Microsoft account" w:date="2021-05-25T22:50:00Z">
                <w:pPr>
                  <w:jc w:val="both"/>
                </w:pPr>
              </w:pPrChange>
            </w:pPr>
            <w:moveFrom w:id="12351" w:author="meshbah rahman" w:date="2021-02-19T22:43:00Z">
              <w:del w:id="12352" w:author="Microsoft account" w:date="2021-05-22T13:58:00Z">
                <w:r w:rsidRPr="00E55790" w:rsidDel="0049283F">
                  <w:rPr>
                    <w:rFonts w:ascii="Times New Roman" w:hAnsi="Times New Roman" w:cs="Times New Roman"/>
                    <w:bCs/>
                  </w:rPr>
                  <w:delText>885 (67.20)</w:delText>
                </w:r>
              </w:del>
            </w:moveFrom>
          </w:p>
        </w:tc>
        <w:tc>
          <w:tcPr>
            <w:tcW w:w="561" w:type="pct"/>
          </w:tcPr>
          <w:p w14:paraId="1AC270C9" w14:textId="0B9C2F66" w:rsidR="00CE1D86" w:rsidRPr="00E55790" w:rsidDel="0049283F" w:rsidRDefault="00CE1D86" w:rsidP="00E75A46">
            <w:pPr>
              <w:spacing w:line="480" w:lineRule="auto"/>
              <w:contextualSpacing/>
              <w:jc w:val="both"/>
              <w:rPr>
                <w:del w:id="12353" w:author="Microsoft account" w:date="2021-05-22T13:58:00Z"/>
                <w:rFonts w:ascii="Times New Roman" w:hAnsi="Times New Roman" w:cs="Times New Roman"/>
                <w:bCs/>
              </w:rPr>
              <w:pPrChange w:id="12354" w:author="Microsoft account" w:date="2021-05-25T22:50:00Z">
                <w:pPr>
                  <w:jc w:val="both"/>
                </w:pPr>
              </w:pPrChange>
            </w:pPr>
            <w:moveFrom w:id="12355" w:author="meshbah rahman" w:date="2021-02-19T22:43:00Z">
              <w:del w:id="12356" w:author="Microsoft account" w:date="2021-05-22T13:58:00Z">
                <w:r w:rsidRPr="00E55790" w:rsidDel="0049283F">
                  <w:rPr>
                    <w:rFonts w:ascii="Times New Roman" w:hAnsi="Times New Roman" w:cs="Times New Roman"/>
                    <w:bCs/>
                  </w:rPr>
                  <w:delText>407 (32.80)</w:delText>
                </w:r>
              </w:del>
            </w:moveFrom>
          </w:p>
        </w:tc>
        <w:tc>
          <w:tcPr>
            <w:tcW w:w="381" w:type="pct"/>
            <w:vMerge/>
          </w:tcPr>
          <w:p w14:paraId="306DA257" w14:textId="01D30DF6" w:rsidR="00CE1D86" w:rsidRPr="00E55790" w:rsidDel="0049283F" w:rsidRDefault="00CE1D86" w:rsidP="00E75A46">
            <w:pPr>
              <w:spacing w:line="480" w:lineRule="auto"/>
              <w:contextualSpacing/>
              <w:jc w:val="both"/>
              <w:rPr>
                <w:del w:id="12357" w:author="Microsoft account" w:date="2021-05-22T13:58:00Z"/>
                <w:rFonts w:ascii="Times New Roman" w:hAnsi="Times New Roman" w:cs="Times New Roman"/>
                <w:bCs/>
              </w:rPr>
              <w:pPrChange w:id="12358" w:author="Microsoft account" w:date="2021-05-25T22:50:00Z">
                <w:pPr>
                  <w:jc w:val="both"/>
                </w:pPr>
              </w:pPrChange>
            </w:pPr>
          </w:p>
        </w:tc>
        <w:tc>
          <w:tcPr>
            <w:tcW w:w="559" w:type="pct"/>
          </w:tcPr>
          <w:p w14:paraId="4EF2F332" w14:textId="49B476F4" w:rsidR="00CE1D86" w:rsidRPr="00E55790" w:rsidDel="0049283F" w:rsidRDefault="00CE1D86" w:rsidP="00E75A46">
            <w:pPr>
              <w:spacing w:line="480" w:lineRule="auto"/>
              <w:contextualSpacing/>
              <w:jc w:val="both"/>
              <w:rPr>
                <w:del w:id="12359" w:author="Microsoft account" w:date="2021-05-22T13:58:00Z"/>
                <w:rFonts w:ascii="Times New Roman" w:hAnsi="Times New Roman" w:cs="Times New Roman"/>
                <w:bCs/>
              </w:rPr>
              <w:pPrChange w:id="12360" w:author="Microsoft account" w:date="2021-05-25T22:50:00Z">
                <w:pPr>
                  <w:jc w:val="both"/>
                </w:pPr>
              </w:pPrChange>
            </w:pPr>
            <w:moveFrom w:id="12361" w:author="meshbah rahman" w:date="2021-02-19T22:43:00Z">
              <w:del w:id="12362" w:author="Microsoft account" w:date="2021-05-22T13:58:00Z">
                <w:r w:rsidRPr="00E55790" w:rsidDel="0049283F">
                  <w:rPr>
                    <w:rFonts w:ascii="Times New Roman" w:hAnsi="Times New Roman" w:cs="Times New Roman"/>
                    <w:bCs/>
                  </w:rPr>
                  <w:delText>1287 (75.86)</w:delText>
                </w:r>
              </w:del>
            </w:moveFrom>
          </w:p>
        </w:tc>
        <w:tc>
          <w:tcPr>
            <w:tcW w:w="559" w:type="pct"/>
          </w:tcPr>
          <w:p w14:paraId="74EFF92E" w14:textId="76248246" w:rsidR="00CE1D86" w:rsidRPr="00E55790" w:rsidDel="0049283F" w:rsidRDefault="00CE1D86" w:rsidP="00E75A46">
            <w:pPr>
              <w:spacing w:line="480" w:lineRule="auto"/>
              <w:contextualSpacing/>
              <w:jc w:val="both"/>
              <w:rPr>
                <w:del w:id="12363" w:author="Microsoft account" w:date="2021-05-22T13:58:00Z"/>
                <w:rFonts w:ascii="Times New Roman" w:hAnsi="Times New Roman" w:cs="Times New Roman"/>
                <w:bCs/>
              </w:rPr>
              <w:pPrChange w:id="12364" w:author="Microsoft account" w:date="2021-05-25T22:50:00Z">
                <w:pPr>
                  <w:jc w:val="both"/>
                </w:pPr>
              </w:pPrChange>
            </w:pPr>
            <w:moveFrom w:id="12365" w:author="meshbah rahman" w:date="2021-02-19T22:43:00Z">
              <w:del w:id="12366" w:author="Microsoft account" w:date="2021-05-22T13:58:00Z">
                <w:r w:rsidRPr="00E55790" w:rsidDel="0049283F">
                  <w:rPr>
                    <w:rFonts w:ascii="Times New Roman" w:hAnsi="Times New Roman" w:cs="Times New Roman"/>
                    <w:bCs/>
                  </w:rPr>
                  <w:delText>442 (24.14)</w:delText>
                </w:r>
              </w:del>
            </w:moveFrom>
          </w:p>
        </w:tc>
        <w:tc>
          <w:tcPr>
            <w:tcW w:w="344" w:type="pct"/>
            <w:vMerge/>
          </w:tcPr>
          <w:p w14:paraId="01D4E8DF" w14:textId="71A6B54E" w:rsidR="00CE1D86" w:rsidRPr="00E55790" w:rsidDel="0049283F" w:rsidRDefault="00CE1D86" w:rsidP="00E75A46">
            <w:pPr>
              <w:spacing w:line="480" w:lineRule="auto"/>
              <w:contextualSpacing/>
              <w:jc w:val="both"/>
              <w:rPr>
                <w:del w:id="12367" w:author="Microsoft account" w:date="2021-05-22T13:58:00Z"/>
                <w:rFonts w:ascii="Times New Roman" w:hAnsi="Times New Roman" w:cs="Times New Roman"/>
                <w:bCs/>
              </w:rPr>
              <w:pPrChange w:id="12368" w:author="Microsoft account" w:date="2021-05-25T22:50:00Z">
                <w:pPr>
                  <w:jc w:val="both"/>
                </w:pPr>
              </w:pPrChange>
            </w:pPr>
          </w:p>
        </w:tc>
      </w:tr>
      <w:tr w:rsidR="00CE1D86" w:rsidRPr="00E55790" w:rsidDel="0049283F" w14:paraId="5EF8D5E1" w14:textId="62FCB416" w:rsidTr="00E55790">
        <w:trPr>
          <w:del w:id="12369" w:author="Microsoft account" w:date="2021-05-22T13:58:00Z"/>
        </w:trPr>
        <w:tc>
          <w:tcPr>
            <w:tcW w:w="1110" w:type="pct"/>
            <w:vMerge/>
          </w:tcPr>
          <w:p w14:paraId="1FCE911F" w14:textId="78A48288" w:rsidR="00CE1D86" w:rsidRPr="00E55790" w:rsidDel="0049283F" w:rsidRDefault="00CE1D86" w:rsidP="00E75A46">
            <w:pPr>
              <w:spacing w:line="480" w:lineRule="auto"/>
              <w:contextualSpacing/>
              <w:jc w:val="both"/>
              <w:rPr>
                <w:del w:id="12370" w:author="Microsoft account" w:date="2021-05-22T13:58:00Z"/>
                <w:rFonts w:ascii="Times New Roman" w:hAnsi="Times New Roman" w:cs="Times New Roman"/>
                <w:b/>
              </w:rPr>
              <w:pPrChange w:id="12371" w:author="Microsoft account" w:date="2021-05-25T22:50:00Z">
                <w:pPr>
                  <w:jc w:val="both"/>
                </w:pPr>
              </w:pPrChange>
            </w:pPr>
          </w:p>
        </w:tc>
        <w:tc>
          <w:tcPr>
            <w:tcW w:w="925" w:type="pct"/>
          </w:tcPr>
          <w:p w14:paraId="52A22668" w14:textId="135EBD8F" w:rsidR="00CE1D86" w:rsidRPr="00E55790" w:rsidDel="0049283F" w:rsidRDefault="00CE1D86" w:rsidP="00E75A46">
            <w:pPr>
              <w:spacing w:line="480" w:lineRule="auto"/>
              <w:contextualSpacing/>
              <w:jc w:val="both"/>
              <w:rPr>
                <w:del w:id="12372" w:author="Microsoft account" w:date="2021-05-22T13:58:00Z"/>
                <w:rFonts w:ascii="Times New Roman" w:hAnsi="Times New Roman" w:cs="Times New Roman"/>
                <w:bCs/>
              </w:rPr>
              <w:pPrChange w:id="12373" w:author="Microsoft account" w:date="2021-05-25T22:50:00Z">
                <w:pPr>
                  <w:jc w:val="both"/>
                </w:pPr>
              </w:pPrChange>
            </w:pPr>
            <w:moveFrom w:id="12374" w:author="meshbah rahman" w:date="2021-02-19T22:43:00Z">
              <w:del w:id="12375" w:author="Microsoft account" w:date="2021-05-22T13:58:00Z">
                <w:r w:rsidRPr="00E55790" w:rsidDel="0049283F">
                  <w:rPr>
                    <w:rFonts w:ascii="Times New Roman" w:hAnsi="Times New Roman" w:cs="Times New Roman"/>
                    <w:bCs/>
                  </w:rPr>
                  <w:delText>Richest</w:delText>
                </w:r>
              </w:del>
            </w:moveFrom>
          </w:p>
        </w:tc>
        <w:tc>
          <w:tcPr>
            <w:tcW w:w="561" w:type="pct"/>
          </w:tcPr>
          <w:p w14:paraId="31A83CF2" w14:textId="3522FD6E" w:rsidR="00CE1D86" w:rsidRPr="00E55790" w:rsidDel="0049283F" w:rsidRDefault="00CE1D86" w:rsidP="00E75A46">
            <w:pPr>
              <w:spacing w:line="480" w:lineRule="auto"/>
              <w:contextualSpacing/>
              <w:jc w:val="both"/>
              <w:rPr>
                <w:del w:id="12376" w:author="Microsoft account" w:date="2021-05-22T13:58:00Z"/>
                <w:rFonts w:ascii="Times New Roman" w:hAnsi="Times New Roman" w:cs="Times New Roman"/>
                <w:bCs/>
              </w:rPr>
              <w:pPrChange w:id="12377" w:author="Microsoft account" w:date="2021-05-25T22:50:00Z">
                <w:pPr>
                  <w:jc w:val="both"/>
                </w:pPr>
              </w:pPrChange>
            </w:pPr>
            <w:moveFrom w:id="12378" w:author="meshbah rahman" w:date="2021-02-19T22:43:00Z">
              <w:del w:id="12379" w:author="Microsoft account" w:date="2021-05-22T13:58:00Z">
                <w:r w:rsidRPr="00E55790" w:rsidDel="0049283F">
                  <w:rPr>
                    <w:rFonts w:ascii="Times New Roman" w:hAnsi="Times New Roman" w:cs="Times New Roman"/>
                    <w:bCs/>
                  </w:rPr>
                  <w:delText>841 (77.55)</w:delText>
                </w:r>
              </w:del>
            </w:moveFrom>
          </w:p>
        </w:tc>
        <w:tc>
          <w:tcPr>
            <w:tcW w:w="561" w:type="pct"/>
          </w:tcPr>
          <w:p w14:paraId="1E36EF9A" w14:textId="1D3D8C78" w:rsidR="00CE1D86" w:rsidRPr="00E55790" w:rsidDel="0049283F" w:rsidRDefault="00CE1D86" w:rsidP="00E75A46">
            <w:pPr>
              <w:spacing w:line="480" w:lineRule="auto"/>
              <w:contextualSpacing/>
              <w:jc w:val="both"/>
              <w:rPr>
                <w:del w:id="12380" w:author="Microsoft account" w:date="2021-05-22T13:58:00Z"/>
                <w:rFonts w:ascii="Times New Roman" w:hAnsi="Times New Roman" w:cs="Times New Roman"/>
                <w:bCs/>
              </w:rPr>
              <w:pPrChange w:id="12381" w:author="Microsoft account" w:date="2021-05-25T22:50:00Z">
                <w:pPr>
                  <w:jc w:val="both"/>
                </w:pPr>
              </w:pPrChange>
            </w:pPr>
            <w:moveFrom w:id="12382" w:author="meshbah rahman" w:date="2021-02-19T22:43:00Z">
              <w:del w:id="12383" w:author="Microsoft account" w:date="2021-05-22T13:58:00Z">
                <w:r w:rsidRPr="00E55790" w:rsidDel="0049283F">
                  <w:rPr>
                    <w:rFonts w:ascii="Times New Roman" w:hAnsi="Times New Roman" w:cs="Times New Roman"/>
                    <w:bCs/>
                  </w:rPr>
                  <w:delText>265 (22.45)</w:delText>
                </w:r>
              </w:del>
            </w:moveFrom>
          </w:p>
        </w:tc>
        <w:tc>
          <w:tcPr>
            <w:tcW w:w="381" w:type="pct"/>
            <w:vMerge/>
          </w:tcPr>
          <w:p w14:paraId="3C9298B3" w14:textId="5D429EC6" w:rsidR="00CE1D86" w:rsidRPr="00E55790" w:rsidDel="0049283F" w:rsidRDefault="00CE1D86" w:rsidP="00E75A46">
            <w:pPr>
              <w:spacing w:line="480" w:lineRule="auto"/>
              <w:contextualSpacing/>
              <w:jc w:val="both"/>
              <w:rPr>
                <w:del w:id="12384" w:author="Microsoft account" w:date="2021-05-22T13:58:00Z"/>
                <w:rFonts w:ascii="Times New Roman" w:hAnsi="Times New Roman" w:cs="Times New Roman"/>
                <w:bCs/>
              </w:rPr>
              <w:pPrChange w:id="12385" w:author="Microsoft account" w:date="2021-05-25T22:50:00Z">
                <w:pPr>
                  <w:jc w:val="both"/>
                </w:pPr>
              </w:pPrChange>
            </w:pPr>
          </w:p>
        </w:tc>
        <w:tc>
          <w:tcPr>
            <w:tcW w:w="559" w:type="pct"/>
          </w:tcPr>
          <w:p w14:paraId="1C108D67" w14:textId="1684D141" w:rsidR="00CE1D86" w:rsidRPr="00E55790" w:rsidDel="0049283F" w:rsidRDefault="00CE1D86" w:rsidP="00E75A46">
            <w:pPr>
              <w:spacing w:line="480" w:lineRule="auto"/>
              <w:contextualSpacing/>
              <w:jc w:val="both"/>
              <w:rPr>
                <w:del w:id="12386" w:author="Microsoft account" w:date="2021-05-22T13:58:00Z"/>
                <w:rFonts w:ascii="Times New Roman" w:hAnsi="Times New Roman" w:cs="Times New Roman"/>
                <w:bCs/>
              </w:rPr>
              <w:pPrChange w:id="12387" w:author="Microsoft account" w:date="2021-05-25T22:50:00Z">
                <w:pPr>
                  <w:jc w:val="both"/>
                </w:pPr>
              </w:pPrChange>
            </w:pPr>
            <w:moveFrom w:id="12388" w:author="meshbah rahman" w:date="2021-02-19T22:43:00Z">
              <w:del w:id="12389" w:author="Microsoft account" w:date="2021-05-22T13:58:00Z">
                <w:r w:rsidRPr="00E55790" w:rsidDel="0049283F">
                  <w:rPr>
                    <w:rFonts w:ascii="Times New Roman" w:hAnsi="Times New Roman" w:cs="Times New Roman"/>
                    <w:bCs/>
                  </w:rPr>
                  <w:delText>1246 (84.05)</w:delText>
                </w:r>
              </w:del>
            </w:moveFrom>
          </w:p>
        </w:tc>
        <w:tc>
          <w:tcPr>
            <w:tcW w:w="559" w:type="pct"/>
          </w:tcPr>
          <w:p w14:paraId="255F1054" w14:textId="74195870" w:rsidR="00CE1D86" w:rsidRPr="00E55790" w:rsidDel="0049283F" w:rsidRDefault="00CE1D86" w:rsidP="00E75A46">
            <w:pPr>
              <w:spacing w:line="480" w:lineRule="auto"/>
              <w:contextualSpacing/>
              <w:jc w:val="both"/>
              <w:rPr>
                <w:del w:id="12390" w:author="Microsoft account" w:date="2021-05-22T13:58:00Z"/>
                <w:rFonts w:ascii="Times New Roman" w:hAnsi="Times New Roman" w:cs="Times New Roman"/>
                <w:bCs/>
              </w:rPr>
              <w:pPrChange w:id="12391" w:author="Microsoft account" w:date="2021-05-25T22:50:00Z">
                <w:pPr>
                  <w:jc w:val="both"/>
                </w:pPr>
              </w:pPrChange>
            </w:pPr>
            <w:moveFrom w:id="12392" w:author="meshbah rahman" w:date="2021-02-19T22:43:00Z">
              <w:del w:id="12393" w:author="Microsoft account" w:date="2021-05-22T13:58:00Z">
                <w:r w:rsidRPr="00E55790" w:rsidDel="0049283F">
                  <w:rPr>
                    <w:rFonts w:ascii="Times New Roman" w:hAnsi="Times New Roman" w:cs="Times New Roman"/>
                    <w:bCs/>
                  </w:rPr>
                  <w:delText>264 (15.95)</w:delText>
                </w:r>
              </w:del>
            </w:moveFrom>
          </w:p>
        </w:tc>
        <w:tc>
          <w:tcPr>
            <w:tcW w:w="344" w:type="pct"/>
            <w:vMerge/>
          </w:tcPr>
          <w:p w14:paraId="0A2E41F1" w14:textId="0B62A911" w:rsidR="00CE1D86" w:rsidRPr="00E55790" w:rsidDel="0049283F" w:rsidRDefault="00CE1D86" w:rsidP="00E75A46">
            <w:pPr>
              <w:spacing w:line="480" w:lineRule="auto"/>
              <w:contextualSpacing/>
              <w:jc w:val="both"/>
              <w:rPr>
                <w:del w:id="12394" w:author="Microsoft account" w:date="2021-05-22T13:58:00Z"/>
                <w:rFonts w:ascii="Times New Roman" w:hAnsi="Times New Roman" w:cs="Times New Roman"/>
                <w:bCs/>
              </w:rPr>
              <w:pPrChange w:id="12395" w:author="Microsoft account" w:date="2021-05-25T22:50:00Z">
                <w:pPr>
                  <w:jc w:val="both"/>
                </w:pPr>
              </w:pPrChange>
            </w:pPr>
          </w:p>
        </w:tc>
      </w:tr>
      <w:tr w:rsidR="00CE1D86" w:rsidRPr="00E55790" w:rsidDel="0049283F" w14:paraId="5335A32F" w14:textId="21308109" w:rsidTr="00E55790">
        <w:trPr>
          <w:del w:id="12396" w:author="Microsoft account" w:date="2021-05-22T13:58:00Z"/>
        </w:trPr>
        <w:tc>
          <w:tcPr>
            <w:tcW w:w="1110" w:type="pct"/>
            <w:vMerge w:val="restart"/>
          </w:tcPr>
          <w:p w14:paraId="0B320430" w14:textId="6C035478" w:rsidR="00CE1D86" w:rsidRPr="00E55790" w:rsidDel="0049283F" w:rsidRDefault="00CE1D86" w:rsidP="00E75A46">
            <w:pPr>
              <w:spacing w:line="480" w:lineRule="auto"/>
              <w:contextualSpacing/>
              <w:jc w:val="both"/>
              <w:rPr>
                <w:del w:id="12397" w:author="Microsoft account" w:date="2021-05-22T13:58:00Z"/>
                <w:rFonts w:ascii="Times New Roman" w:hAnsi="Times New Roman" w:cs="Times New Roman"/>
                <w:b/>
              </w:rPr>
              <w:pPrChange w:id="12398" w:author="Microsoft account" w:date="2021-05-25T22:50:00Z">
                <w:pPr>
                  <w:jc w:val="both"/>
                </w:pPr>
              </w:pPrChange>
            </w:pPr>
            <w:moveFrom w:id="12399" w:author="meshbah rahman" w:date="2021-02-19T22:43:00Z">
              <w:del w:id="12400" w:author="Microsoft account" w:date="2021-05-22T13:58:00Z">
                <w:r w:rsidRPr="00E55790" w:rsidDel="0049283F">
                  <w:rPr>
                    <w:rFonts w:ascii="Times New Roman" w:hAnsi="Times New Roman" w:cs="Times New Roman"/>
                    <w:b/>
                  </w:rPr>
                  <w:delText>Religion</w:delText>
                </w:r>
              </w:del>
            </w:moveFrom>
          </w:p>
        </w:tc>
        <w:tc>
          <w:tcPr>
            <w:tcW w:w="925" w:type="pct"/>
          </w:tcPr>
          <w:p w14:paraId="18D76B0C" w14:textId="7CA33A32" w:rsidR="00CE1D86" w:rsidRPr="00E55790" w:rsidDel="0049283F" w:rsidRDefault="00CE1D86" w:rsidP="00E75A46">
            <w:pPr>
              <w:spacing w:line="480" w:lineRule="auto"/>
              <w:contextualSpacing/>
              <w:jc w:val="both"/>
              <w:rPr>
                <w:del w:id="12401" w:author="Microsoft account" w:date="2021-05-22T13:58:00Z"/>
                <w:rFonts w:ascii="Times New Roman" w:hAnsi="Times New Roman" w:cs="Times New Roman"/>
                <w:bCs/>
              </w:rPr>
              <w:pPrChange w:id="12402" w:author="Microsoft account" w:date="2021-05-25T22:50:00Z">
                <w:pPr>
                  <w:jc w:val="both"/>
                </w:pPr>
              </w:pPrChange>
            </w:pPr>
            <w:moveFrom w:id="12403" w:author="meshbah rahman" w:date="2021-02-19T22:43:00Z">
              <w:del w:id="12404" w:author="Microsoft account" w:date="2021-05-22T13:58:00Z">
                <w:r w:rsidRPr="00E55790" w:rsidDel="0049283F">
                  <w:rPr>
                    <w:rFonts w:ascii="Times New Roman" w:hAnsi="Times New Roman" w:cs="Times New Roman"/>
                    <w:bCs/>
                  </w:rPr>
                  <w:delText>Islam</w:delText>
                </w:r>
              </w:del>
            </w:moveFrom>
          </w:p>
        </w:tc>
        <w:tc>
          <w:tcPr>
            <w:tcW w:w="561" w:type="pct"/>
          </w:tcPr>
          <w:p w14:paraId="1B327B63" w14:textId="2249404E" w:rsidR="00CE1D86" w:rsidRPr="00E55790" w:rsidDel="0049283F" w:rsidRDefault="00CE1D86" w:rsidP="00E75A46">
            <w:pPr>
              <w:spacing w:line="480" w:lineRule="auto"/>
              <w:contextualSpacing/>
              <w:jc w:val="both"/>
              <w:rPr>
                <w:del w:id="12405" w:author="Microsoft account" w:date="2021-05-22T13:58:00Z"/>
                <w:rFonts w:ascii="Times New Roman" w:hAnsi="Times New Roman" w:cs="Times New Roman"/>
                <w:bCs/>
              </w:rPr>
              <w:pPrChange w:id="12406" w:author="Microsoft account" w:date="2021-05-25T22:50:00Z">
                <w:pPr>
                  <w:jc w:val="both"/>
                </w:pPr>
              </w:pPrChange>
            </w:pPr>
            <w:moveFrom w:id="12407" w:author="meshbah rahman" w:date="2021-02-19T22:43:00Z">
              <w:del w:id="12408" w:author="Microsoft account" w:date="2021-05-22T13:58:00Z">
                <w:r w:rsidRPr="00E55790" w:rsidDel="0049283F">
                  <w:rPr>
                    <w:rFonts w:ascii="Times New Roman" w:hAnsi="Times New Roman" w:cs="Times New Roman"/>
                    <w:bCs/>
                  </w:rPr>
                  <w:delText>4486 (66.08)</w:delText>
                </w:r>
              </w:del>
            </w:moveFrom>
          </w:p>
        </w:tc>
        <w:tc>
          <w:tcPr>
            <w:tcW w:w="561" w:type="pct"/>
          </w:tcPr>
          <w:p w14:paraId="7AB43823" w14:textId="5579A653" w:rsidR="00CE1D86" w:rsidRPr="00E55790" w:rsidDel="0049283F" w:rsidRDefault="00CE1D86" w:rsidP="00E75A46">
            <w:pPr>
              <w:spacing w:line="480" w:lineRule="auto"/>
              <w:contextualSpacing/>
              <w:jc w:val="both"/>
              <w:rPr>
                <w:del w:id="12409" w:author="Microsoft account" w:date="2021-05-22T13:58:00Z"/>
                <w:rFonts w:ascii="Times New Roman" w:hAnsi="Times New Roman" w:cs="Times New Roman"/>
                <w:bCs/>
              </w:rPr>
              <w:pPrChange w:id="12410" w:author="Microsoft account" w:date="2021-05-25T22:50:00Z">
                <w:pPr>
                  <w:jc w:val="both"/>
                </w:pPr>
              </w:pPrChange>
            </w:pPr>
            <w:moveFrom w:id="12411" w:author="meshbah rahman" w:date="2021-02-19T22:43:00Z">
              <w:del w:id="12412" w:author="Microsoft account" w:date="2021-05-22T13:58:00Z">
                <w:r w:rsidRPr="00E55790" w:rsidDel="0049283F">
                  <w:rPr>
                    <w:rFonts w:ascii="Times New Roman" w:hAnsi="Times New Roman" w:cs="Times New Roman"/>
                    <w:bCs/>
                  </w:rPr>
                  <w:delText>2384 (33.92)</w:delText>
                </w:r>
              </w:del>
            </w:moveFrom>
          </w:p>
        </w:tc>
        <w:tc>
          <w:tcPr>
            <w:tcW w:w="381" w:type="pct"/>
            <w:vMerge w:val="restart"/>
          </w:tcPr>
          <w:p w14:paraId="6EDA993D" w14:textId="79750683" w:rsidR="00CE1D86" w:rsidRPr="00E55790" w:rsidDel="0049283F" w:rsidRDefault="00CE1D86" w:rsidP="00E75A46">
            <w:pPr>
              <w:spacing w:line="480" w:lineRule="auto"/>
              <w:contextualSpacing/>
              <w:jc w:val="both"/>
              <w:rPr>
                <w:del w:id="12413" w:author="Microsoft account" w:date="2021-05-22T13:58:00Z"/>
                <w:rFonts w:ascii="Times New Roman" w:hAnsi="Times New Roman" w:cs="Times New Roman"/>
                <w:bCs/>
              </w:rPr>
              <w:pPrChange w:id="12414" w:author="Microsoft account" w:date="2021-05-25T22:50:00Z">
                <w:pPr>
                  <w:jc w:val="both"/>
                </w:pPr>
              </w:pPrChange>
            </w:pPr>
            <w:moveFrom w:id="12415" w:author="meshbah rahman" w:date="2021-02-19T22:43:00Z">
              <w:del w:id="12416" w:author="Microsoft account" w:date="2021-05-22T13:58:00Z">
                <w:r w:rsidRPr="00E55790" w:rsidDel="0049283F">
                  <w:rPr>
                    <w:rFonts w:ascii="Times New Roman" w:hAnsi="Times New Roman" w:cs="Times New Roman"/>
                    <w:bCs/>
                  </w:rPr>
                  <w:delText>0.044</w:delText>
                </w:r>
              </w:del>
            </w:moveFrom>
          </w:p>
        </w:tc>
        <w:tc>
          <w:tcPr>
            <w:tcW w:w="559" w:type="pct"/>
          </w:tcPr>
          <w:p w14:paraId="16EFA1D4" w14:textId="09DF74A3" w:rsidR="00CE1D86" w:rsidRPr="00E55790" w:rsidDel="0049283F" w:rsidRDefault="00CE1D86" w:rsidP="00E75A46">
            <w:pPr>
              <w:spacing w:line="480" w:lineRule="auto"/>
              <w:contextualSpacing/>
              <w:jc w:val="both"/>
              <w:rPr>
                <w:del w:id="12417" w:author="Microsoft account" w:date="2021-05-22T13:58:00Z"/>
                <w:rFonts w:ascii="Times New Roman" w:hAnsi="Times New Roman" w:cs="Times New Roman"/>
                <w:bCs/>
              </w:rPr>
              <w:pPrChange w:id="12418" w:author="Microsoft account" w:date="2021-05-25T22:50:00Z">
                <w:pPr>
                  <w:jc w:val="both"/>
                </w:pPr>
              </w:pPrChange>
            </w:pPr>
            <w:moveFrom w:id="12419" w:author="meshbah rahman" w:date="2021-02-19T22:43:00Z">
              <w:del w:id="12420" w:author="Microsoft account" w:date="2021-05-22T13:58:00Z">
                <w:r w:rsidRPr="00E55790" w:rsidDel="0049283F">
                  <w:rPr>
                    <w:rFonts w:ascii="Times New Roman" w:hAnsi="Times New Roman" w:cs="Times New Roman"/>
                    <w:bCs/>
                  </w:rPr>
                  <w:delText>6165 (74.90)</w:delText>
                </w:r>
              </w:del>
            </w:moveFrom>
          </w:p>
        </w:tc>
        <w:tc>
          <w:tcPr>
            <w:tcW w:w="559" w:type="pct"/>
          </w:tcPr>
          <w:p w14:paraId="2E01B089" w14:textId="3D3845F8" w:rsidR="00CE1D86" w:rsidRPr="00E55790" w:rsidDel="0049283F" w:rsidRDefault="00CE1D86" w:rsidP="00E75A46">
            <w:pPr>
              <w:spacing w:line="480" w:lineRule="auto"/>
              <w:contextualSpacing/>
              <w:jc w:val="both"/>
              <w:rPr>
                <w:del w:id="12421" w:author="Microsoft account" w:date="2021-05-22T13:58:00Z"/>
                <w:rFonts w:ascii="Times New Roman" w:hAnsi="Times New Roman" w:cs="Times New Roman"/>
                <w:bCs/>
              </w:rPr>
              <w:pPrChange w:id="12422" w:author="Microsoft account" w:date="2021-05-25T22:50:00Z">
                <w:pPr>
                  <w:jc w:val="both"/>
                </w:pPr>
              </w:pPrChange>
            </w:pPr>
            <w:moveFrom w:id="12423" w:author="meshbah rahman" w:date="2021-02-19T22:43:00Z">
              <w:del w:id="12424" w:author="Microsoft account" w:date="2021-05-22T13:58:00Z">
                <w:r w:rsidRPr="00E55790" w:rsidDel="0049283F">
                  <w:rPr>
                    <w:rFonts w:ascii="Times New Roman" w:hAnsi="Times New Roman" w:cs="Times New Roman"/>
                    <w:bCs/>
                  </w:rPr>
                  <w:delText>2250 (25.10)</w:delText>
                </w:r>
              </w:del>
            </w:moveFrom>
          </w:p>
        </w:tc>
        <w:tc>
          <w:tcPr>
            <w:tcW w:w="344" w:type="pct"/>
            <w:vMerge w:val="restart"/>
          </w:tcPr>
          <w:p w14:paraId="5FBBC197" w14:textId="7D82E24C" w:rsidR="00CE1D86" w:rsidRPr="00E55790" w:rsidDel="0049283F" w:rsidRDefault="00CE1D86" w:rsidP="00E75A46">
            <w:pPr>
              <w:spacing w:line="480" w:lineRule="auto"/>
              <w:contextualSpacing/>
              <w:jc w:val="both"/>
              <w:rPr>
                <w:del w:id="12425" w:author="Microsoft account" w:date="2021-05-22T13:58:00Z"/>
                <w:rFonts w:ascii="Times New Roman" w:hAnsi="Times New Roman" w:cs="Times New Roman"/>
                <w:bCs/>
              </w:rPr>
              <w:pPrChange w:id="12426" w:author="Microsoft account" w:date="2021-05-25T22:50:00Z">
                <w:pPr>
                  <w:jc w:val="both"/>
                </w:pPr>
              </w:pPrChange>
            </w:pPr>
            <w:moveFrom w:id="12427" w:author="meshbah rahman" w:date="2021-02-19T22:43:00Z">
              <w:del w:id="12428" w:author="Microsoft account" w:date="2021-05-22T13:58:00Z">
                <w:r w:rsidRPr="00E55790" w:rsidDel="0049283F">
                  <w:rPr>
                    <w:rFonts w:ascii="Times New Roman" w:hAnsi="Times New Roman" w:cs="Times New Roman"/>
                    <w:bCs/>
                  </w:rPr>
                  <w:delText>0.790</w:delText>
                </w:r>
              </w:del>
            </w:moveFrom>
          </w:p>
        </w:tc>
      </w:tr>
      <w:tr w:rsidR="00CE1D86" w:rsidRPr="00E55790" w:rsidDel="0049283F" w14:paraId="42AD3168" w14:textId="69422766" w:rsidTr="00E55790">
        <w:trPr>
          <w:del w:id="12429" w:author="Microsoft account" w:date="2021-05-22T13:58:00Z"/>
        </w:trPr>
        <w:tc>
          <w:tcPr>
            <w:tcW w:w="1110" w:type="pct"/>
            <w:vMerge/>
          </w:tcPr>
          <w:p w14:paraId="4BC21CD0" w14:textId="5CD300D2" w:rsidR="00CE1D86" w:rsidRPr="00E55790" w:rsidDel="0049283F" w:rsidRDefault="00CE1D86" w:rsidP="00E75A46">
            <w:pPr>
              <w:spacing w:line="480" w:lineRule="auto"/>
              <w:contextualSpacing/>
              <w:jc w:val="both"/>
              <w:rPr>
                <w:del w:id="12430" w:author="Microsoft account" w:date="2021-05-22T13:58:00Z"/>
                <w:rFonts w:ascii="Times New Roman" w:hAnsi="Times New Roman" w:cs="Times New Roman"/>
                <w:b/>
              </w:rPr>
              <w:pPrChange w:id="12431" w:author="Microsoft account" w:date="2021-05-25T22:50:00Z">
                <w:pPr>
                  <w:jc w:val="both"/>
                </w:pPr>
              </w:pPrChange>
            </w:pPr>
          </w:p>
        </w:tc>
        <w:tc>
          <w:tcPr>
            <w:tcW w:w="925" w:type="pct"/>
          </w:tcPr>
          <w:p w14:paraId="70D83020" w14:textId="3B387D2A" w:rsidR="00CE1D86" w:rsidRPr="00E55790" w:rsidDel="0049283F" w:rsidRDefault="00CE1D86" w:rsidP="00E75A46">
            <w:pPr>
              <w:spacing w:line="480" w:lineRule="auto"/>
              <w:contextualSpacing/>
              <w:jc w:val="both"/>
              <w:rPr>
                <w:del w:id="12432" w:author="Microsoft account" w:date="2021-05-22T13:58:00Z"/>
                <w:rFonts w:ascii="Times New Roman" w:hAnsi="Times New Roman" w:cs="Times New Roman"/>
                <w:bCs/>
              </w:rPr>
              <w:pPrChange w:id="12433" w:author="Microsoft account" w:date="2021-05-25T22:50:00Z">
                <w:pPr>
                  <w:jc w:val="both"/>
                </w:pPr>
              </w:pPrChange>
            </w:pPr>
            <w:moveFrom w:id="12434" w:author="meshbah rahman" w:date="2021-02-19T22:43:00Z">
              <w:del w:id="12435" w:author="Microsoft account" w:date="2021-05-22T13:58:00Z">
                <w:r w:rsidRPr="00E55790" w:rsidDel="0049283F">
                  <w:rPr>
                    <w:rFonts w:ascii="Times New Roman" w:hAnsi="Times New Roman" w:cs="Times New Roman"/>
                    <w:bCs/>
                  </w:rPr>
                  <w:delText>Others</w:delText>
                </w:r>
              </w:del>
            </w:moveFrom>
          </w:p>
        </w:tc>
        <w:tc>
          <w:tcPr>
            <w:tcW w:w="561" w:type="pct"/>
          </w:tcPr>
          <w:p w14:paraId="30BB304A" w14:textId="3D741A48" w:rsidR="00CE1D86" w:rsidRPr="00E55790" w:rsidDel="0049283F" w:rsidRDefault="00CE1D86" w:rsidP="00E75A46">
            <w:pPr>
              <w:spacing w:line="480" w:lineRule="auto"/>
              <w:contextualSpacing/>
              <w:jc w:val="both"/>
              <w:rPr>
                <w:del w:id="12436" w:author="Microsoft account" w:date="2021-05-22T13:58:00Z"/>
                <w:rFonts w:ascii="Times New Roman" w:hAnsi="Times New Roman" w:cs="Times New Roman"/>
                <w:bCs/>
              </w:rPr>
              <w:pPrChange w:id="12437" w:author="Microsoft account" w:date="2021-05-25T22:50:00Z">
                <w:pPr>
                  <w:jc w:val="both"/>
                </w:pPr>
              </w:pPrChange>
            </w:pPr>
            <w:moveFrom w:id="12438" w:author="meshbah rahman" w:date="2021-02-19T22:43:00Z">
              <w:del w:id="12439" w:author="Microsoft account" w:date="2021-05-22T13:58:00Z">
                <w:r w:rsidRPr="00E55790" w:rsidDel="0049283F">
                  <w:rPr>
                    <w:rFonts w:ascii="Times New Roman" w:hAnsi="Times New Roman" w:cs="Times New Roman"/>
                    <w:bCs/>
                  </w:rPr>
                  <w:delText>534 (61.42)</w:delText>
                </w:r>
              </w:del>
            </w:moveFrom>
          </w:p>
        </w:tc>
        <w:tc>
          <w:tcPr>
            <w:tcW w:w="561" w:type="pct"/>
          </w:tcPr>
          <w:p w14:paraId="183859AE" w14:textId="538946EF" w:rsidR="00CE1D86" w:rsidRPr="00E55790" w:rsidDel="0049283F" w:rsidRDefault="00CE1D86" w:rsidP="00E75A46">
            <w:pPr>
              <w:spacing w:line="480" w:lineRule="auto"/>
              <w:contextualSpacing/>
              <w:jc w:val="both"/>
              <w:rPr>
                <w:del w:id="12440" w:author="Microsoft account" w:date="2021-05-22T13:58:00Z"/>
                <w:rFonts w:ascii="Times New Roman" w:hAnsi="Times New Roman" w:cs="Times New Roman"/>
                <w:bCs/>
              </w:rPr>
              <w:pPrChange w:id="12441" w:author="Microsoft account" w:date="2021-05-25T22:50:00Z">
                <w:pPr>
                  <w:jc w:val="both"/>
                </w:pPr>
              </w:pPrChange>
            </w:pPr>
            <w:moveFrom w:id="12442" w:author="meshbah rahman" w:date="2021-02-19T22:43:00Z">
              <w:del w:id="12443" w:author="Microsoft account" w:date="2021-05-22T13:58:00Z">
                <w:r w:rsidRPr="00E55790" w:rsidDel="0049283F">
                  <w:rPr>
                    <w:rFonts w:ascii="Times New Roman" w:hAnsi="Times New Roman" w:cs="Times New Roman"/>
                    <w:bCs/>
                  </w:rPr>
                  <w:delText>321 (38.58)</w:delText>
                </w:r>
              </w:del>
            </w:moveFrom>
          </w:p>
        </w:tc>
        <w:tc>
          <w:tcPr>
            <w:tcW w:w="381" w:type="pct"/>
            <w:vMerge/>
          </w:tcPr>
          <w:p w14:paraId="44D53709" w14:textId="5473239A" w:rsidR="00CE1D86" w:rsidRPr="00E55790" w:rsidDel="0049283F" w:rsidRDefault="00CE1D86" w:rsidP="00E75A46">
            <w:pPr>
              <w:spacing w:line="480" w:lineRule="auto"/>
              <w:contextualSpacing/>
              <w:jc w:val="both"/>
              <w:rPr>
                <w:del w:id="12444" w:author="Microsoft account" w:date="2021-05-22T13:58:00Z"/>
                <w:rFonts w:ascii="Times New Roman" w:hAnsi="Times New Roman" w:cs="Times New Roman"/>
                <w:bCs/>
              </w:rPr>
              <w:pPrChange w:id="12445" w:author="Microsoft account" w:date="2021-05-25T22:50:00Z">
                <w:pPr>
                  <w:jc w:val="both"/>
                </w:pPr>
              </w:pPrChange>
            </w:pPr>
          </w:p>
        </w:tc>
        <w:tc>
          <w:tcPr>
            <w:tcW w:w="559" w:type="pct"/>
          </w:tcPr>
          <w:p w14:paraId="22F0C838" w14:textId="3A66D063" w:rsidR="00CE1D86" w:rsidRPr="00E55790" w:rsidDel="0049283F" w:rsidRDefault="00CE1D86" w:rsidP="00E75A46">
            <w:pPr>
              <w:spacing w:line="480" w:lineRule="auto"/>
              <w:contextualSpacing/>
              <w:jc w:val="both"/>
              <w:rPr>
                <w:del w:id="12446" w:author="Microsoft account" w:date="2021-05-22T13:58:00Z"/>
                <w:rFonts w:ascii="Times New Roman" w:hAnsi="Times New Roman" w:cs="Times New Roman"/>
                <w:bCs/>
              </w:rPr>
              <w:pPrChange w:id="12447" w:author="Microsoft account" w:date="2021-05-25T22:50:00Z">
                <w:pPr>
                  <w:jc w:val="both"/>
                </w:pPr>
              </w:pPrChange>
            </w:pPr>
            <w:moveFrom w:id="12448" w:author="meshbah rahman" w:date="2021-02-19T22:43:00Z">
              <w:del w:id="12449" w:author="Microsoft account" w:date="2021-05-22T13:58:00Z">
                <w:r w:rsidRPr="00E55790" w:rsidDel="0049283F">
                  <w:rPr>
                    <w:rFonts w:ascii="Times New Roman" w:hAnsi="Times New Roman" w:cs="Times New Roman"/>
                    <w:bCs/>
                  </w:rPr>
                  <w:delText>681(74.44)</w:delText>
                </w:r>
              </w:del>
            </w:moveFrom>
          </w:p>
        </w:tc>
        <w:tc>
          <w:tcPr>
            <w:tcW w:w="559" w:type="pct"/>
          </w:tcPr>
          <w:p w14:paraId="196939C9" w14:textId="0332AB5D" w:rsidR="00CE1D86" w:rsidRPr="00E55790" w:rsidDel="0049283F" w:rsidRDefault="00CE1D86" w:rsidP="00E75A46">
            <w:pPr>
              <w:spacing w:line="480" w:lineRule="auto"/>
              <w:contextualSpacing/>
              <w:jc w:val="both"/>
              <w:rPr>
                <w:del w:id="12450" w:author="Microsoft account" w:date="2021-05-22T13:58:00Z"/>
                <w:rFonts w:ascii="Times New Roman" w:hAnsi="Times New Roman" w:cs="Times New Roman"/>
                <w:bCs/>
              </w:rPr>
              <w:pPrChange w:id="12451" w:author="Microsoft account" w:date="2021-05-25T22:50:00Z">
                <w:pPr>
                  <w:jc w:val="both"/>
                </w:pPr>
              </w:pPrChange>
            </w:pPr>
            <w:moveFrom w:id="12452" w:author="meshbah rahman" w:date="2021-02-19T22:43:00Z">
              <w:del w:id="12453" w:author="Microsoft account" w:date="2021-05-22T13:58:00Z">
                <w:r w:rsidRPr="00E55790" w:rsidDel="0049283F">
                  <w:rPr>
                    <w:rFonts w:ascii="Times New Roman" w:hAnsi="Times New Roman" w:cs="Times New Roman"/>
                    <w:bCs/>
                  </w:rPr>
                  <w:delText>250(25.56)</w:delText>
                </w:r>
              </w:del>
            </w:moveFrom>
          </w:p>
        </w:tc>
        <w:tc>
          <w:tcPr>
            <w:tcW w:w="344" w:type="pct"/>
            <w:vMerge/>
          </w:tcPr>
          <w:p w14:paraId="050AF6F0" w14:textId="49E4CABA" w:rsidR="00CE1D86" w:rsidRPr="00E55790" w:rsidDel="0049283F" w:rsidRDefault="00CE1D86" w:rsidP="00E75A46">
            <w:pPr>
              <w:spacing w:line="480" w:lineRule="auto"/>
              <w:contextualSpacing/>
              <w:jc w:val="both"/>
              <w:rPr>
                <w:del w:id="12454" w:author="Microsoft account" w:date="2021-05-22T13:58:00Z"/>
                <w:rFonts w:ascii="Times New Roman" w:hAnsi="Times New Roman" w:cs="Times New Roman"/>
                <w:bCs/>
              </w:rPr>
              <w:pPrChange w:id="12455" w:author="Microsoft account" w:date="2021-05-25T22:50:00Z">
                <w:pPr>
                  <w:jc w:val="both"/>
                </w:pPr>
              </w:pPrChange>
            </w:pPr>
          </w:p>
        </w:tc>
      </w:tr>
      <w:tr w:rsidR="00CE1D86" w:rsidRPr="00E55790" w:rsidDel="0049283F" w14:paraId="50504FC6" w14:textId="1E88E618" w:rsidTr="00E55790">
        <w:trPr>
          <w:trHeight w:val="76"/>
          <w:del w:id="12456" w:author="Microsoft account" w:date="2021-05-22T13:58:00Z"/>
        </w:trPr>
        <w:tc>
          <w:tcPr>
            <w:tcW w:w="1110" w:type="pct"/>
            <w:vMerge w:val="restart"/>
          </w:tcPr>
          <w:p w14:paraId="094D3428" w14:textId="3AFEB7B6" w:rsidR="00CE1D86" w:rsidRPr="00E55790" w:rsidDel="0049283F" w:rsidRDefault="00E55790" w:rsidP="00E75A46">
            <w:pPr>
              <w:spacing w:line="480" w:lineRule="auto"/>
              <w:contextualSpacing/>
              <w:jc w:val="both"/>
              <w:rPr>
                <w:del w:id="12457" w:author="Microsoft account" w:date="2021-05-22T13:58:00Z"/>
                <w:rFonts w:ascii="Times New Roman" w:hAnsi="Times New Roman" w:cs="Times New Roman"/>
                <w:b/>
              </w:rPr>
              <w:pPrChange w:id="12458" w:author="Microsoft account" w:date="2021-05-25T22:50:00Z">
                <w:pPr>
                  <w:jc w:val="both"/>
                </w:pPr>
              </w:pPrChange>
            </w:pPr>
            <w:moveFrom w:id="12459" w:author="meshbah rahman" w:date="2021-02-19T22:43:00Z">
              <w:del w:id="12460" w:author="Microsoft account" w:date="2021-05-22T13:58:00Z">
                <w:r w:rsidRPr="00E55790" w:rsidDel="0049283F">
                  <w:rPr>
                    <w:rFonts w:ascii="Times New Roman" w:hAnsi="Times New Roman" w:cs="Times New Roman"/>
                    <w:b/>
                  </w:rPr>
                  <w:delText>Sex of h</w:delText>
                </w:r>
                <w:r w:rsidR="00CE1D86" w:rsidRPr="00E55790" w:rsidDel="0049283F">
                  <w:rPr>
                    <w:rFonts w:ascii="Times New Roman" w:hAnsi="Times New Roman" w:cs="Times New Roman"/>
                    <w:b/>
                  </w:rPr>
                  <w:delText>ousehol</w:delText>
                </w:r>
                <w:r w:rsidRPr="00E55790" w:rsidDel="0049283F">
                  <w:rPr>
                    <w:rFonts w:ascii="Times New Roman" w:hAnsi="Times New Roman" w:cs="Times New Roman"/>
                    <w:b/>
                  </w:rPr>
                  <w:delText>d head</w:delText>
                </w:r>
              </w:del>
            </w:moveFrom>
          </w:p>
        </w:tc>
        <w:tc>
          <w:tcPr>
            <w:tcW w:w="925" w:type="pct"/>
          </w:tcPr>
          <w:p w14:paraId="71D6A00B" w14:textId="52B45A7D" w:rsidR="00CE1D86" w:rsidRPr="00E55790" w:rsidDel="0049283F" w:rsidRDefault="00CE1D86" w:rsidP="00E75A46">
            <w:pPr>
              <w:spacing w:line="480" w:lineRule="auto"/>
              <w:contextualSpacing/>
              <w:jc w:val="both"/>
              <w:rPr>
                <w:del w:id="12461" w:author="Microsoft account" w:date="2021-05-22T13:58:00Z"/>
                <w:rFonts w:ascii="Times New Roman" w:hAnsi="Times New Roman" w:cs="Times New Roman"/>
                <w:bCs/>
              </w:rPr>
              <w:pPrChange w:id="12462" w:author="Microsoft account" w:date="2021-05-25T22:50:00Z">
                <w:pPr>
                  <w:jc w:val="both"/>
                </w:pPr>
              </w:pPrChange>
            </w:pPr>
            <w:moveFrom w:id="12463" w:author="meshbah rahman" w:date="2021-02-19T22:43:00Z">
              <w:del w:id="12464" w:author="Microsoft account" w:date="2021-05-22T13:58:00Z">
                <w:r w:rsidRPr="00E55790" w:rsidDel="0049283F">
                  <w:rPr>
                    <w:rFonts w:ascii="Times New Roman" w:hAnsi="Times New Roman" w:cs="Times New Roman"/>
                    <w:bCs/>
                  </w:rPr>
                  <w:delText>Male</w:delText>
                </w:r>
              </w:del>
            </w:moveFrom>
          </w:p>
        </w:tc>
        <w:tc>
          <w:tcPr>
            <w:tcW w:w="561" w:type="pct"/>
          </w:tcPr>
          <w:p w14:paraId="51C6CB11" w14:textId="641B9881" w:rsidR="00CE1D86" w:rsidRPr="00E55790" w:rsidDel="0049283F" w:rsidRDefault="00CE1D86" w:rsidP="00E75A46">
            <w:pPr>
              <w:spacing w:line="480" w:lineRule="auto"/>
              <w:contextualSpacing/>
              <w:jc w:val="both"/>
              <w:rPr>
                <w:del w:id="12465" w:author="Microsoft account" w:date="2021-05-22T13:58:00Z"/>
                <w:rFonts w:ascii="Times New Roman" w:hAnsi="Times New Roman" w:cs="Times New Roman"/>
                <w:bCs/>
              </w:rPr>
              <w:pPrChange w:id="12466" w:author="Microsoft account" w:date="2021-05-25T22:50:00Z">
                <w:pPr>
                  <w:jc w:val="both"/>
                </w:pPr>
              </w:pPrChange>
            </w:pPr>
            <w:moveFrom w:id="12467" w:author="meshbah rahman" w:date="2021-02-19T22:43:00Z">
              <w:del w:id="12468" w:author="Microsoft account" w:date="2021-05-22T13:58:00Z">
                <w:r w:rsidRPr="00E55790" w:rsidDel="0049283F">
                  <w:rPr>
                    <w:rFonts w:ascii="Times New Roman" w:hAnsi="Times New Roman" w:cs="Times New Roman"/>
                    <w:bCs/>
                  </w:rPr>
                  <w:delText>4411 (65.67)</w:delText>
                </w:r>
              </w:del>
            </w:moveFrom>
          </w:p>
        </w:tc>
        <w:tc>
          <w:tcPr>
            <w:tcW w:w="561" w:type="pct"/>
          </w:tcPr>
          <w:p w14:paraId="52693BCB" w14:textId="1ED0CA95" w:rsidR="00CE1D86" w:rsidRPr="00E55790" w:rsidDel="0049283F" w:rsidRDefault="00CE1D86" w:rsidP="00E75A46">
            <w:pPr>
              <w:spacing w:line="480" w:lineRule="auto"/>
              <w:contextualSpacing/>
              <w:jc w:val="both"/>
              <w:rPr>
                <w:del w:id="12469" w:author="Microsoft account" w:date="2021-05-22T13:58:00Z"/>
                <w:rFonts w:ascii="Times New Roman" w:hAnsi="Times New Roman" w:cs="Times New Roman"/>
                <w:bCs/>
              </w:rPr>
              <w:pPrChange w:id="12470" w:author="Microsoft account" w:date="2021-05-25T22:50:00Z">
                <w:pPr>
                  <w:jc w:val="both"/>
                </w:pPr>
              </w:pPrChange>
            </w:pPr>
            <w:moveFrom w:id="12471" w:author="meshbah rahman" w:date="2021-02-19T22:43:00Z">
              <w:del w:id="12472" w:author="Microsoft account" w:date="2021-05-22T13:58:00Z">
                <w:r w:rsidRPr="00E55790" w:rsidDel="0049283F">
                  <w:rPr>
                    <w:rFonts w:ascii="Times New Roman" w:hAnsi="Times New Roman" w:cs="Times New Roman"/>
                    <w:bCs/>
                  </w:rPr>
                  <w:delText>2348 (34.33)</w:delText>
                </w:r>
              </w:del>
            </w:moveFrom>
          </w:p>
        </w:tc>
        <w:tc>
          <w:tcPr>
            <w:tcW w:w="381" w:type="pct"/>
            <w:vMerge w:val="restart"/>
          </w:tcPr>
          <w:p w14:paraId="2A27B4D0" w14:textId="36B8F3D4" w:rsidR="00CE1D86" w:rsidRPr="00E55790" w:rsidDel="0049283F" w:rsidRDefault="00CE1D86" w:rsidP="00E75A46">
            <w:pPr>
              <w:spacing w:line="480" w:lineRule="auto"/>
              <w:contextualSpacing/>
              <w:jc w:val="both"/>
              <w:rPr>
                <w:del w:id="12473" w:author="Microsoft account" w:date="2021-05-22T13:58:00Z"/>
                <w:rFonts w:ascii="Times New Roman" w:hAnsi="Times New Roman" w:cs="Times New Roman"/>
                <w:bCs/>
              </w:rPr>
              <w:pPrChange w:id="12474" w:author="Microsoft account" w:date="2021-05-25T22:50:00Z">
                <w:pPr>
                  <w:jc w:val="both"/>
                </w:pPr>
              </w:pPrChange>
            </w:pPr>
            <w:moveFrom w:id="12475" w:author="meshbah rahman" w:date="2021-02-19T22:43:00Z">
              <w:del w:id="12476" w:author="Microsoft account" w:date="2021-05-22T13:58:00Z">
                <w:r w:rsidRPr="00E55790" w:rsidDel="0049283F">
                  <w:rPr>
                    <w:rFonts w:ascii="Times New Roman" w:hAnsi="Times New Roman" w:cs="Times New Roman"/>
                    <w:bCs/>
                  </w:rPr>
                  <w:delText>0.852</w:delText>
                </w:r>
              </w:del>
            </w:moveFrom>
          </w:p>
        </w:tc>
        <w:tc>
          <w:tcPr>
            <w:tcW w:w="559" w:type="pct"/>
          </w:tcPr>
          <w:p w14:paraId="7F64B368" w14:textId="65BA7F2A" w:rsidR="00CE1D86" w:rsidRPr="00E55790" w:rsidDel="0049283F" w:rsidRDefault="00CE1D86" w:rsidP="00E75A46">
            <w:pPr>
              <w:spacing w:line="480" w:lineRule="auto"/>
              <w:contextualSpacing/>
              <w:jc w:val="both"/>
              <w:rPr>
                <w:del w:id="12477" w:author="Microsoft account" w:date="2021-05-22T13:58:00Z"/>
                <w:rFonts w:ascii="Times New Roman" w:hAnsi="Times New Roman" w:cs="Times New Roman"/>
                <w:bCs/>
              </w:rPr>
              <w:pPrChange w:id="12478" w:author="Microsoft account" w:date="2021-05-25T22:50:00Z">
                <w:pPr>
                  <w:jc w:val="both"/>
                </w:pPr>
              </w:pPrChange>
            </w:pPr>
            <w:moveFrom w:id="12479" w:author="meshbah rahman" w:date="2021-02-19T22:43:00Z">
              <w:del w:id="12480" w:author="Microsoft account" w:date="2021-05-22T13:58:00Z">
                <w:r w:rsidRPr="00E55790" w:rsidDel="0049283F">
                  <w:rPr>
                    <w:rFonts w:ascii="Times New Roman" w:hAnsi="Times New Roman" w:cs="Times New Roman"/>
                    <w:bCs/>
                  </w:rPr>
                  <w:delText>6223 (73.02)</w:delText>
                </w:r>
              </w:del>
            </w:moveFrom>
          </w:p>
        </w:tc>
        <w:tc>
          <w:tcPr>
            <w:tcW w:w="559" w:type="pct"/>
          </w:tcPr>
          <w:p w14:paraId="00AC2C5F" w14:textId="1C798D4E" w:rsidR="00CE1D86" w:rsidRPr="00E55790" w:rsidDel="0049283F" w:rsidRDefault="00CE1D86" w:rsidP="00E75A46">
            <w:pPr>
              <w:spacing w:line="480" w:lineRule="auto"/>
              <w:contextualSpacing/>
              <w:jc w:val="both"/>
              <w:rPr>
                <w:del w:id="12481" w:author="Microsoft account" w:date="2021-05-22T13:58:00Z"/>
                <w:rFonts w:ascii="Times New Roman" w:hAnsi="Times New Roman" w:cs="Times New Roman"/>
                <w:bCs/>
              </w:rPr>
              <w:pPrChange w:id="12482" w:author="Microsoft account" w:date="2021-05-25T22:50:00Z">
                <w:pPr>
                  <w:jc w:val="both"/>
                </w:pPr>
              </w:pPrChange>
            </w:pPr>
            <w:moveFrom w:id="12483" w:author="meshbah rahman" w:date="2021-02-19T22:43:00Z">
              <w:del w:id="12484" w:author="Microsoft account" w:date="2021-05-22T13:58:00Z">
                <w:r w:rsidRPr="00E55790" w:rsidDel="0049283F">
                  <w:rPr>
                    <w:rFonts w:ascii="Times New Roman" w:hAnsi="Times New Roman" w:cs="Times New Roman"/>
                    <w:bCs/>
                  </w:rPr>
                  <w:delText>2299 (26.98)</w:delText>
                </w:r>
              </w:del>
            </w:moveFrom>
          </w:p>
        </w:tc>
        <w:tc>
          <w:tcPr>
            <w:tcW w:w="344" w:type="pct"/>
            <w:vMerge w:val="restart"/>
          </w:tcPr>
          <w:p w14:paraId="4EAA9803" w14:textId="5CA77037" w:rsidR="00CE1D86" w:rsidRPr="00E55790" w:rsidDel="0049283F" w:rsidRDefault="00CE1D86" w:rsidP="00E75A46">
            <w:pPr>
              <w:spacing w:line="480" w:lineRule="auto"/>
              <w:contextualSpacing/>
              <w:jc w:val="both"/>
              <w:rPr>
                <w:del w:id="12485" w:author="Microsoft account" w:date="2021-05-22T13:58:00Z"/>
                <w:rFonts w:ascii="Times New Roman" w:hAnsi="Times New Roman" w:cs="Times New Roman"/>
                <w:bCs/>
              </w:rPr>
              <w:pPrChange w:id="12486" w:author="Microsoft account" w:date="2021-05-25T22:50:00Z">
                <w:pPr>
                  <w:jc w:val="both"/>
                </w:pPr>
              </w:pPrChange>
            </w:pPr>
            <w:moveFrom w:id="12487" w:author="meshbah rahman" w:date="2021-02-19T22:43:00Z">
              <w:del w:id="12488" w:author="Microsoft account" w:date="2021-05-22T13:58:00Z">
                <w:r w:rsidRPr="00E55790" w:rsidDel="0049283F">
                  <w:rPr>
                    <w:rFonts w:ascii="Times New Roman" w:hAnsi="Times New Roman" w:cs="Times New Roman"/>
                    <w:bCs/>
                  </w:rPr>
                  <w:delText>0.367</w:delText>
                </w:r>
              </w:del>
            </w:moveFrom>
          </w:p>
        </w:tc>
      </w:tr>
      <w:tr w:rsidR="00CE1D86" w:rsidRPr="00E55790" w:rsidDel="0049283F" w14:paraId="421B4E7B" w14:textId="2CB5C225" w:rsidTr="00E55790">
        <w:trPr>
          <w:del w:id="12489" w:author="Microsoft account" w:date="2021-05-22T13:58:00Z"/>
        </w:trPr>
        <w:tc>
          <w:tcPr>
            <w:tcW w:w="1110" w:type="pct"/>
            <w:vMerge/>
          </w:tcPr>
          <w:p w14:paraId="34115252" w14:textId="04EFE0B8" w:rsidR="00CE1D86" w:rsidRPr="00E55790" w:rsidDel="0049283F" w:rsidRDefault="00CE1D86" w:rsidP="00E75A46">
            <w:pPr>
              <w:spacing w:line="480" w:lineRule="auto"/>
              <w:contextualSpacing/>
              <w:jc w:val="both"/>
              <w:rPr>
                <w:del w:id="12490" w:author="Microsoft account" w:date="2021-05-22T13:58:00Z"/>
                <w:rFonts w:ascii="Times New Roman" w:hAnsi="Times New Roman" w:cs="Times New Roman"/>
                <w:b/>
              </w:rPr>
              <w:pPrChange w:id="12491" w:author="Microsoft account" w:date="2021-05-25T22:50:00Z">
                <w:pPr>
                  <w:jc w:val="both"/>
                </w:pPr>
              </w:pPrChange>
            </w:pPr>
          </w:p>
        </w:tc>
        <w:tc>
          <w:tcPr>
            <w:tcW w:w="925" w:type="pct"/>
          </w:tcPr>
          <w:p w14:paraId="178FE324" w14:textId="0979C49F" w:rsidR="00CE1D86" w:rsidRPr="00E55790" w:rsidDel="0049283F" w:rsidRDefault="00CE1D86" w:rsidP="00E75A46">
            <w:pPr>
              <w:spacing w:line="480" w:lineRule="auto"/>
              <w:contextualSpacing/>
              <w:jc w:val="both"/>
              <w:rPr>
                <w:del w:id="12492" w:author="Microsoft account" w:date="2021-05-22T13:58:00Z"/>
                <w:rFonts w:ascii="Times New Roman" w:hAnsi="Times New Roman" w:cs="Times New Roman"/>
                <w:bCs/>
              </w:rPr>
              <w:pPrChange w:id="12493" w:author="Microsoft account" w:date="2021-05-25T22:50:00Z">
                <w:pPr>
                  <w:jc w:val="both"/>
                </w:pPr>
              </w:pPrChange>
            </w:pPr>
            <w:moveFrom w:id="12494" w:author="meshbah rahman" w:date="2021-02-19T22:43:00Z">
              <w:del w:id="12495" w:author="Microsoft account" w:date="2021-05-22T13:58:00Z">
                <w:r w:rsidRPr="00E55790" w:rsidDel="0049283F">
                  <w:rPr>
                    <w:rFonts w:ascii="Times New Roman" w:hAnsi="Times New Roman" w:cs="Times New Roman"/>
                    <w:bCs/>
                  </w:rPr>
                  <w:delText>Female</w:delText>
                </w:r>
              </w:del>
            </w:moveFrom>
          </w:p>
        </w:tc>
        <w:tc>
          <w:tcPr>
            <w:tcW w:w="561" w:type="pct"/>
          </w:tcPr>
          <w:p w14:paraId="06099D45" w14:textId="301BA64E" w:rsidR="00CE1D86" w:rsidRPr="00E55790" w:rsidDel="0049283F" w:rsidRDefault="00CE1D86" w:rsidP="00E75A46">
            <w:pPr>
              <w:spacing w:line="480" w:lineRule="auto"/>
              <w:contextualSpacing/>
              <w:jc w:val="both"/>
              <w:rPr>
                <w:del w:id="12496" w:author="Microsoft account" w:date="2021-05-22T13:58:00Z"/>
                <w:rFonts w:ascii="Times New Roman" w:hAnsi="Times New Roman" w:cs="Times New Roman"/>
                <w:bCs/>
              </w:rPr>
              <w:pPrChange w:id="12497" w:author="Microsoft account" w:date="2021-05-25T22:50:00Z">
                <w:pPr>
                  <w:jc w:val="both"/>
                </w:pPr>
              </w:pPrChange>
            </w:pPr>
            <w:moveFrom w:id="12498" w:author="meshbah rahman" w:date="2021-02-19T22:43:00Z">
              <w:del w:id="12499" w:author="Microsoft account" w:date="2021-05-22T13:58:00Z">
                <w:r w:rsidRPr="00E55790" w:rsidDel="0049283F">
                  <w:rPr>
                    <w:rFonts w:ascii="Times New Roman" w:hAnsi="Times New Roman" w:cs="Times New Roman"/>
                    <w:bCs/>
                  </w:rPr>
                  <w:delText>609 (65.26)</w:delText>
                </w:r>
              </w:del>
            </w:moveFrom>
          </w:p>
        </w:tc>
        <w:tc>
          <w:tcPr>
            <w:tcW w:w="561" w:type="pct"/>
          </w:tcPr>
          <w:p w14:paraId="39E31498" w14:textId="1D8CACC0" w:rsidR="00CE1D86" w:rsidRPr="00E55790" w:rsidDel="0049283F" w:rsidRDefault="00CE1D86" w:rsidP="00E75A46">
            <w:pPr>
              <w:spacing w:line="480" w:lineRule="auto"/>
              <w:contextualSpacing/>
              <w:jc w:val="both"/>
              <w:rPr>
                <w:del w:id="12500" w:author="Microsoft account" w:date="2021-05-22T13:58:00Z"/>
                <w:rFonts w:ascii="Times New Roman" w:hAnsi="Times New Roman" w:cs="Times New Roman"/>
                <w:bCs/>
              </w:rPr>
              <w:pPrChange w:id="12501" w:author="Microsoft account" w:date="2021-05-25T22:50:00Z">
                <w:pPr>
                  <w:jc w:val="both"/>
                </w:pPr>
              </w:pPrChange>
            </w:pPr>
            <w:moveFrom w:id="12502" w:author="meshbah rahman" w:date="2021-02-19T22:43:00Z">
              <w:del w:id="12503" w:author="Microsoft account" w:date="2021-05-22T13:58:00Z">
                <w:r w:rsidRPr="00E55790" w:rsidDel="0049283F">
                  <w:rPr>
                    <w:rFonts w:ascii="Times New Roman" w:hAnsi="Times New Roman" w:cs="Times New Roman"/>
                    <w:bCs/>
                  </w:rPr>
                  <w:delText>357 (34.74)</w:delText>
                </w:r>
              </w:del>
            </w:moveFrom>
          </w:p>
        </w:tc>
        <w:tc>
          <w:tcPr>
            <w:tcW w:w="381" w:type="pct"/>
            <w:vMerge/>
          </w:tcPr>
          <w:p w14:paraId="5799CB5B" w14:textId="38CC0842" w:rsidR="00CE1D86" w:rsidRPr="00E55790" w:rsidDel="0049283F" w:rsidRDefault="00CE1D86" w:rsidP="00E75A46">
            <w:pPr>
              <w:spacing w:line="480" w:lineRule="auto"/>
              <w:contextualSpacing/>
              <w:jc w:val="both"/>
              <w:rPr>
                <w:del w:id="12504" w:author="Microsoft account" w:date="2021-05-22T13:58:00Z"/>
                <w:rFonts w:ascii="Times New Roman" w:hAnsi="Times New Roman" w:cs="Times New Roman"/>
                <w:bCs/>
              </w:rPr>
              <w:pPrChange w:id="12505" w:author="Microsoft account" w:date="2021-05-25T22:50:00Z">
                <w:pPr>
                  <w:jc w:val="both"/>
                </w:pPr>
              </w:pPrChange>
            </w:pPr>
          </w:p>
        </w:tc>
        <w:tc>
          <w:tcPr>
            <w:tcW w:w="559" w:type="pct"/>
          </w:tcPr>
          <w:p w14:paraId="1DED2117" w14:textId="0426F9A5" w:rsidR="00CE1D86" w:rsidRPr="00E55790" w:rsidDel="0049283F" w:rsidRDefault="00CE1D86" w:rsidP="00E75A46">
            <w:pPr>
              <w:spacing w:line="480" w:lineRule="auto"/>
              <w:contextualSpacing/>
              <w:jc w:val="both"/>
              <w:rPr>
                <w:del w:id="12506" w:author="Microsoft account" w:date="2021-05-22T13:58:00Z"/>
                <w:rFonts w:ascii="Times New Roman" w:hAnsi="Times New Roman" w:cs="Times New Roman"/>
                <w:bCs/>
              </w:rPr>
              <w:pPrChange w:id="12507" w:author="Microsoft account" w:date="2021-05-25T22:50:00Z">
                <w:pPr>
                  <w:jc w:val="both"/>
                </w:pPr>
              </w:pPrChange>
            </w:pPr>
            <w:moveFrom w:id="12508" w:author="meshbah rahman" w:date="2021-02-19T22:43:00Z">
              <w:del w:id="12509" w:author="Microsoft account" w:date="2021-05-22T13:58:00Z">
                <w:r w:rsidRPr="00E55790" w:rsidDel="0049283F">
                  <w:rPr>
                    <w:rFonts w:ascii="Times New Roman" w:hAnsi="Times New Roman" w:cs="Times New Roman"/>
                    <w:bCs/>
                  </w:rPr>
                  <w:delText>623 (75.61)</w:delText>
                </w:r>
              </w:del>
            </w:moveFrom>
          </w:p>
        </w:tc>
        <w:tc>
          <w:tcPr>
            <w:tcW w:w="559" w:type="pct"/>
          </w:tcPr>
          <w:p w14:paraId="69542F46" w14:textId="565788C6" w:rsidR="00CE1D86" w:rsidRPr="00E55790" w:rsidDel="0049283F" w:rsidRDefault="00CE1D86" w:rsidP="00E75A46">
            <w:pPr>
              <w:spacing w:line="480" w:lineRule="auto"/>
              <w:contextualSpacing/>
              <w:jc w:val="both"/>
              <w:rPr>
                <w:del w:id="12510" w:author="Microsoft account" w:date="2021-05-22T13:58:00Z"/>
                <w:rFonts w:ascii="Times New Roman" w:hAnsi="Times New Roman" w:cs="Times New Roman"/>
                <w:bCs/>
              </w:rPr>
              <w:pPrChange w:id="12511" w:author="Microsoft account" w:date="2021-05-25T22:50:00Z">
                <w:pPr>
                  <w:jc w:val="both"/>
                </w:pPr>
              </w:pPrChange>
            </w:pPr>
            <w:moveFrom w:id="12512" w:author="meshbah rahman" w:date="2021-02-19T22:43:00Z">
              <w:del w:id="12513" w:author="Microsoft account" w:date="2021-05-22T13:58:00Z">
                <w:r w:rsidRPr="00E55790" w:rsidDel="0049283F">
                  <w:rPr>
                    <w:rFonts w:ascii="Times New Roman" w:hAnsi="Times New Roman" w:cs="Times New Roman"/>
                    <w:bCs/>
                  </w:rPr>
                  <w:delText>201 (24.39)</w:delText>
                </w:r>
              </w:del>
            </w:moveFrom>
          </w:p>
        </w:tc>
        <w:tc>
          <w:tcPr>
            <w:tcW w:w="344" w:type="pct"/>
            <w:vMerge/>
          </w:tcPr>
          <w:p w14:paraId="07B2A1E9" w14:textId="7726F5EF" w:rsidR="00CE1D86" w:rsidRPr="00E55790" w:rsidDel="0049283F" w:rsidRDefault="00CE1D86" w:rsidP="00E75A46">
            <w:pPr>
              <w:spacing w:line="480" w:lineRule="auto"/>
              <w:contextualSpacing/>
              <w:jc w:val="both"/>
              <w:rPr>
                <w:del w:id="12514" w:author="Microsoft account" w:date="2021-05-22T13:58:00Z"/>
                <w:rFonts w:ascii="Times New Roman" w:hAnsi="Times New Roman" w:cs="Times New Roman"/>
                <w:bCs/>
              </w:rPr>
              <w:pPrChange w:id="12515" w:author="Microsoft account" w:date="2021-05-25T22:50:00Z">
                <w:pPr>
                  <w:jc w:val="both"/>
                </w:pPr>
              </w:pPrChange>
            </w:pPr>
          </w:p>
        </w:tc>
      </w:tr>
      <w:tr w:rsidR="00CE1D86" w:rsidRPr="00E55790" w:rsidDel="0049283F" w14:paraId="63BEE829" w14:textId="53B12948" w:rsidTr="00E55790">
        <w:trPr>
          <w:del w:id="12516" w:author="Microsoft account" w:date="2021-05-22T13:58:00Z"/>
        </w:trPr>
        <w:tc>
          <w:tcPr>
            <w:tcW w:w="1110" w:type="pct"/>
            <w:vMerge w:val="restart"/>
          </w:tcPr>
          <w:p w14:paraId="2C9E9828" w14:textId="64A8CCA4" w:rsidR="00CE1D86" w:rsidRPr="00E55790" w:rsidDel="0049283F" w:rsidRDefault="00CE1D86" w:rsidP="00E75A46">
            <w:pPr>
              <w:spacing w:line="480" w:lineRule="auto"/>
              <w:contextualSpacing/>
              <w:jc w:val="both"/>
              <w:rPr>
                <w:del w:id="12517" w:author="Microsoft account" w:date="2021-05-22T13:58:00Z"/>
                <w:rFonts w:ascii="Times New Roman" w:hAnsi="Times New Roman" w:cs="Times New Roman"/>
                <w:b/>
              </w:rPr>
              <w:pPrChange w:id="12518" w:author="Microsoft account" w:date="2021-05-25T22:50:00Z">
                <w:pPr>
                  <w:jc w:val="both"/>
                </w:pPr>
              </w:pPrChange>
            </w:pPr>
            <w:moveFrom w:id="12519" w:author="meshbah rahman" w:date="2021-02-19T22:43:00Z">
              <w:del w:id="12520" w:author="Microsoft account" w:date="2021-05-22T13:58:00Z">
                <w:r w:rsidRPr="00E55790" w:rsidDel="0049283F">
                  <w:rPr>
                    <w:rFonts w:ascii="Times New Roman" w:hAnsi="Times New Roman" w:cs="Times New Roman"/>
                    <w:b/>
                  </w:rPr>
                  <w:delText>Ethnicity</w:delText>
                </w:r>
                <w:r w:rsidR="00E55790" w:rsidRPr="00E55790" w:rsidDel="0049283F">
                  <w:rPr>
                    <w:rFonts w:ascii="Times New Roman" w:hAnsi="Times New Roman" w:cs="Times New Roman"/>
                    <w:b/>
                  </w:rPr>
                  <w:delText xml:space="preserve"> of household head</w:delText>
                </w:r>
              </w:del>
            </w:moveFrom>
          </w:p>
        </w:tc>
        <w:tc>
          <w:tcPr>
            <w:tcW w:w="925" w:type="pct"/>
          </w:tcPr>
          <w:p w14:paraId="5B3FF758" w14:textId="619FF8B0" w:rsidR="00CE1D86" w:rsidRPr="00E55790" w:rsidDel="0049283F" w:rsidRDefault="00CE1D86" w:rsidP="00E75A46">
            <w:pPr>
              <w:spacing w:line="480" w:lineRule="auto"/>
              <w:contextualSpacing/>
              <w:jc w:val="both"/>
              <w:rPr>
                <w:del w:id="12521" w:author="Microsoft account" w:date="2021-05-22T13:58:00Z"/>
                <w:rFonts w:ascii="Times New Roman" w:hAnsi="Times New Roman" w:cs="Times New Roman"/>
                <w:bCs/>
              </w:rPr>
              <w:pPrChange w:id="12522" w:author="Microsoft account" w:date="2021-05-25T22:50:00Z">
                <w:pPr>
                  <w:jc w:val="both"/>
                </w:pPr>
              </w:pPrChange>
            </w:pPr>
            <w:moveFrom w:id="12523" w:author="meshbah rahman" w:date="2021-02-19T22:43:00Z">
              <w:del w:id="12524" w:author="Microsoft account" w:date="2021-05-22T13:58:00Z">
                <w:r w:rsidRPr="00E55790" w:rsidDel="0049283F">
                  <w:rPr>
                    <w:rFonts w:ascii="Times New Roman" w:hAnsi="Times New Roman" w:cs="Times New Roman"/>
                    <w:bCs/>
                  </w:rPr>
                  <w:delText>Bengali</w:delText>
                </w:r>
              </w:del>
            </w:moveFrom>
          </w:p>
        </w:tc>
        <w:tc>
          <w:tcPr>
            <w:tcW w:w="561" w:type="pct"/>
          </w:tcPr>
          <w:p w14:paraId="4000C961" w14:textId="15441D71" w:rsidR="00CE1D86" w:rsidRPr="00E55790" w:rsidDel="0049283F" w:rsidRDefault="00CE1D86" w:rsidP="00E75A46">
            <w:pPr>
              <w:spacing w:line="480" w:lineRule="auto"/>
              <w:contextualSpacing/>
              <w:jc w:val="both"/>
              <w:rPr>
                <w:del w:id="12525" w:author="Microsoft account" w:date="2021-05-22T13:58:00Z"/>
                <w:rFonts w:ascii="Times New Roman" w:hAnsi="Times New Roman" w:cs="Times New Roman"/>
                <w:bCs/>
              </w:rPr>
              <w:pPrChange w:id="12526" w:author="Microsoft account" w:date="2021-05-25T22:50:00Z">
                <w:pPr>
                  <w:jc w:val="both"/>
                </w:pPr>
              </w:pPrChange>
            </w:pPr>
            <w:moveFrom w:id="12527" w:author="meshbah rahman" w:date="2021-02-19T22:43:00Z">
              <w:del w:id="12528" w:author="Microsoft account" w:date="2021-05-22T13:58:00Z">
                <w:r w:rsidRPr="00E55790" w:rsidDel="0049283F">
                  <w:rPr>
                    <w:rFonts w:ascii="Times New Roman" w:hAnsi="Times New Roman" w:cs="Times New Roman"/>
                    <w:bCs/>
                  </w:rPr>
                  <w:delText>4865 (65.58)</w:delText>
                </w:r>
              </w:del>
            </w:moveFrom>
          </w:p>
        </w:tc>
        <w:tc>
          <w:tcPr>
            <w:tcW w:w="561" w:type="pct"/>
          </w:tcPr>
          <w:p w14:paraId="793A62FB" w14:textId="787E9B1A" w:rsidR="00CE1D86" w:rsidRPr="00E55790" w:rsidDel="0049283F" w:rsidRDefault="00CE1D86" w:rsidP="00E75A46">
            <w:pPr>
              <w:spacing w:line="480" w:lineRule="auto"/>
              <w:contextualSpacing/>
              <w:jc w:val="both"/>
              <w:rPr>
                <w:del w:id="12529" w:author="Microsoft account" w:date="2021-05-22T13:58:00Z"/>
                <w:rFonts w:ascii="Times New Roman" w:hAnsi="Times New Roman" w:cs="Times New Roman"/>
                <w:bCs/>
              </w:rPr>
              <w:pPrChange w:id="12530" w:author="Microsoft account" w:date="2021-05-25T22:50:00Z">
                <w:pPr>
                  <w:jc w:val="both"/>
                </w:pPr>
              </w:pPrChange>
            </w:pPr>
            <w:moveFrom w:id="12531" w:author="meshbah rahman" w:date="2021-02-19T22:43:00Z">
              <w:del w:id="12532" w:author="Microsoft account" w:date="2021-05-22T13:58:00Z">
                <w:r w:rsidRPr="00E55790" w:rsidDel="0049283F">
                  <w:rPr>
                    <w:rFonts w:ascii="Times New Roman" w:hAnsi="Times New Roman" w:cs="Times New Roman"/>
                    <w:bCs/>
                  </w:rPr>
                  <w:delText>2620 (34.42)</w:delText>
                </w:r>
              </w:del>
            </w:moveFrom>
          </w:p>
        </w:tc>
        <w:tc>
          <w:tcPr>
            <w:tcW w:w="381" w:type="pct"/>
            <w:vMerge w:val="restart"/>
          </w:tcPr>
          <w:p w14:paraId="4FF421BB" w14:textId="29D0250E" w:rsidR="00CE1D86" w:rsidRPr="00E55790" w:rsidDel="0049283F" w:rsidRDefault="00CE1D86" w:rsidP="00E75A46">
            <w:pPr>
              <w:spacing w:line="480" w:lineRule="auto"/>
              <w:contextualSpacing/>
              <w:jc w:val="both"/>
              <w:rPr>
                <w:del w:id="12533" w:author="Microsoft account" w:date="2021-05-22T13:58:00Z"/>
                <w:rFonts w:ascii="Times New Roman" w:hAnsi="Times New Roman" w:cs="Times New Roman"/>
                <w:bCs/>
              </w:rPr>
              <w:pPrChange w:id="12534" w:author="Microsoft account" w:date="2021-05-25T22:50:00Z">
                <w:pPr>
                  <w:jc w:val="both"/>
                </w:pPr>
              </w:pPrChange>
            </w:pPr>
            <w:moveFrom w:id="12535" w:author="meshbah rahman" w:date="2021-02-19T22:43:00Z">
              <w:del w:id="12536" w:author="Microsoft account" w:date="2021-05-22T13:58:00Z">
                <w:r w:rsidRPr="00E55790" w:rsidDel="0049283F">
                  <w:rPr>
                    <w:rFonts w:ascii="Times New Roman" w:hAnsi="Times New Roman" w:cs="Times New Roman"/>
                    <w:bCs/>
                  </w:rPr>
                  <w:delText>0.798</w:delText>
                </w:r>
              </w:del>
            </w:moveFrom>
          </w:p>
        </w:tc>
        <w:tc>
          <w:tcPr>
            <w:tcW w:w="559" w:type="pct"/>
          </w:tcPr>
          <w:p w14:paraId="0A247CBA" w14:textId="40290536" w:rsidR="00CE1D86" w:rsidRPr="00E55790" w:rsidDel="0049283F" w:rsidRDefault="00CE1D86" w:rsidP="00E75A46">
            <w:pPr>
              <w:spacing w:line="480" w:lineRule="auto"/>
              <w:contextualSpacing/>
              <w:jc w:val="both"/>
              <w:rPr>
                <w:del w:id="12537" w:author="Microsoft account" w:date="2021-05-22T13:58:00Z"/>
                <w:rFonts w:ascii="Times New Roman" w:hAnsi="Times New Roman" w:cs="Times New Roman"/>
                <w:bCs/>
              </w:rPr>
              <w:pPrChange w:id="12538" w:author="Microsoft account" w:date="2021-05-25T22:50:00Z">
                <w:pPr>
                  <w:jc w:val="both"/>
                </w:pPr>
              </w:pPrChange>
            </w:pPr>
            <w:moveFrom w:id="12539" w:author="meshbah rahman" w:date="2021-02-19T22:43:00Z">
              <w:del w:id="12540" w:author="Microsoft account" w:date="2021-05-22T13:58:00Z">
                <w:r w:rsidRPr="00E55790" w:rsidDel="0049283F">
                  <w:rPr>
                    <w:rFonts w:ascii="Times New Roman" w:hAnsi="Times New Roman" w:cs="Times New Roman"/>
                    <w:bCs/>
                  </w:rPr>
                  <w:delText>6684 (74.89)</w:delText>
                </w:r>
              </w:del>
            </w:moveFrom>
          </w:p>
        </w:tc>
        <w:tc>
          <w:tcPr>
            <w:tcW w:w="559" w:type="pct"/>
          </w:tcPr>
          <w:p w14:paraId="57022B50" w14:textId="731220E7" w:rsidR="00CE1D86" w:rsidRPr="00E55790" w:rsidDel="0049283F" w:rsidRDefault="00CE1D86" w:rsidP="00E75A46">
            <w:pPr>
              <w:spacing w:line="480" w:lineRule="auto"/>
              <w:contextualSpacing/>
              <w:jc w:val="both"/>
              <w:rPr>
                <w:del w:id="12541" w:author="Microsoft account" w:date="2021-05-22T13:58:00Z"/>
                <w:rFonts w:ascii="Times New Roman" w:hAnsi="Times New Roman" w:cs="Times New Roman"/>
                <w:bCs/>
              </w:rPr>
              <w:pPrChange w:id="12542" w:author="Microsoft account" w:date="2021-05-25T22:50:00Z">
                <w:pPr>
                  <w:jc w:val="both"/>
                </w:pPr>
              </w:pPrChange>
            </w:pPr>
            <w:moveFrom w:id="12543" w:author="meshbah rahman" w:date="2021-02-19T22:43:00Z">
              <w:del w:id="12544" w:author="Microsoft account" w:date="2021-05-22T13:58:00Z">
                <w:r w:rsidRPr="00E55790" w:rsidDel="0049283F">
                  <w:rPr>
                    <w:rFonts w:ascii="Times New Roman" w:hAnsi="Times New Roman" w:cs="Times New Roman"/>
                    <w:bCs/>
                  </w:rPr>
                  <w:delText>2438 (25.11)</w:delText>
                </w:r>
              </w:del>
            </w:moveFrom>
          </w:p>
        </w:tc>
        <w:tc>
          <w:tcPr>
            <w:tcW w:w="344" w:type="pct"/>
            <w:vMerge w:val="restart"/>
          </w:tcPr>
          <w:p w14:paraId="18EC460F" w14:textId="279329A3" w:rsidR="00CE1D86" w:rsidRPr="00E55790" w:rsidDel="0049283F" w:rsidRDefault="00CE1D86" w:rsidP="00E75A46">
            <w:pPr>
              <w:spacing w:line="480" w:lineRule="auto"/>
              <w:contextualSpacing/>
              <w:jc w:val="both"/>
              <w:rPr>
                <w:del w:id="12545" w:author="Microsoft account" w:date="2021-05-22T13:58:00Z"/>
                <w:rFonts w:ascii="Times New Roman" w:hAnsi="Times New Roman" w:cs="Times New Roman"/>
                <w:bCs/>
              </w:rPr>
              <w:pPrChange w:id="12546" w:author="Microsoft account" w:date="2021-05-25T22:50:00Z">
                <w:pPr>
                  <w:jc w:val="both"/>
                </w:pPr>
              </w:pPrChange>
            </w:pPr>
            <w:moveFrom w:id="12547" w:author="meshbah rahman" w:date="2021-02-19T22:43:00Z">
              <w:del w:id="12548" w:author="Microsoft account" w:date="2021-05-22T13:58:00Z">
                <w:r w:rsidRPr="00E55790" w:rsidDel="0049283F">
                  <w:rPr>
                    <w:rFonts w:ascii="Times New Roman" w:hAnsi="Times New Roman" w:cs="Times New Roman"/>
                    <w:bCs/>
                  </w:rPr>
                  <w:delText>0.474</w:delText>
                </w:r>
              </w:del>
            </w:moveFrom>
          </w:p>
        </w:tc>
      </w:tr>
      <w:tr w:rsidR="00CE1D86" w:rsidRPr="00E55790" w:rsidDel="0049283F" w14:paraId="0C078F10" w14:textId="1E9F0A96" w:rsidTr="00E55790">
        <w:trPr>
          <w:del w:id="12549" w:author="Microsoft account" w:date="2021-05-22T13:58:00Z"/>
        </w:trPr>
        <w:tc>
          <w:tcPr>
            <w:tcW w:w="1110" w:type="pct"/>
            <w:vMerge/>
          </w:tcPr>
          <w:p w14:paraId="2DDD55F2" w14:textId="4E898B8B" w:rsidR="00CE1D86" w:rsidRPr="00E55790" w:rsidDel="0049283F" w:rsidRDefault="00CE1D86" w:rsidP="00E75A46">
            <w:pPr>
              <w:spacing w:line="480" w:lineRule="auto"/>
              <w:contextualSpacing/>
              <w:jc w:val="both"/>
              <w:rPr>
                <w:del w:id="12550" w:author="Microsoft account" w:date="2021-05-22T13:58:00Z"/>
                <w:rFonts w:ascii="Times New Roman" w:hAnsi="Times New Roman" w:cs="Times New Roman"/>
                <w:b/>
              </w:rPr>
              <w:pPrChange w:id="12551" w:author="Microsoft account" w:date="2021-05-25T22:50:00Z">
                <w:pPr>
                  <w:jc w:val="both"/>
                </w:pPr>
              </w:pPrChange>
            </w:pPr>
          </w:p>
        </w:tc>
        <w:tc>
          <w:tcPr>
            <w:tcW w:w="925" w:type="pct"/>
          </w:tcPr>
          <w:p w14:paraId="1F36F1B8" w14:textId="6090705F" w:rsidR="00CE1D86" w:rsidRPr="00E55790" w:rsidDel="0049283F" w:rsidRDefault="00CE1D86" w:rsidP="00E75A46">
            <w:pPr>
              <w:spacing w:line="480" w:lineRule="auto"/>
              <w:contextualSpacing/>
              <w:jc w:val="both"/>
              <w:rPr>
                <w:del w:id="12552" w:author="Microsoft account" w:date="2021-05-22T13:58:00Z"/>
                <w:rFonts w:ascii="Times New Roman" w:hAnsi="Times New Roman" w:cs="Times New Roman"/>
                <w:bCs/>
              </w:rPr>
              <w:pPrChange w:id="12553" w:author="Microsoft account" w:date="2021-05-25T22:50:00Z">
                <w:pPr>
                  <w:jc w:val="both"/>
                </w:pPr>
              </w:pPrChange>
            </w:pPr>
            <w:moveFrom w:id="12554" w:author="meshbah rahman" w:date="2021-02-19T22:43:00Z">
              <w:del w:id="12555" w:author="Microsoft account" w:date="2021-05-22T13:58:00Z">
                <w:r w:rsidRPr="00E55790" w:rsidDel="0049283F">
                  <w:rPr>
                    <w:rFonts w:ascii="Times New Roman" w:hAnsi="Times New Roman" w:cs="Times New Roman"/>
                    <w:bCs/>
                  </w:rPr>
                  <w:delText>Others</w:delText>
                </w:r>
              </w:del>
            </w:moveFrom>
          </w:p>
        </w:tc>
        <w:tc>
          <w:tcPr>
            <w:tcW w:w="561" w:type="pct"/>
          </w:tcPr>
          <w:p w14:paraId="19E3DA4A" w14:textId="7D785A6D" w:rsidR="00CE1D86" w:rsidRPr="00E55790" w:rsidDel="0049283F" w:rsidRDefault="00CE1D86" w:rsidP="00E75A46">
            <w:pPr>
              <w:spacing w:line="480" w:lineRule="auto"/>
              <w:contextualSpacing/>
              <w:jc w:val="both"/>
              <w:rPr>
                <w:del w:id="12556" w:author="Microsoft account" w:date="2021-05-22T13:58:00Z"/>
                <w:rFonts w:ascii="Times New Roman" w:hAnsi="Times New Roman" w:cs="Times New Roman"/>
                <w:bCs/>
              </w:rPr>
              <w:pPrChange w:id="12557" w:author="Microsoft account" w:date="2021-05-25T22:50:00Z">
                <w:pPr>
                  <w:jc w:val="both"/>
                </w:pPr>
              </w:pPrChange>
            </w:pPr>
            <w:moveFrom w:id="12558" w:author="meshbah rahman" w:date="2021-02-19T22:43:00Z">
              <w:del w:id="12559" w:author="Microsoft account" w:date="2021-05-22T13:58:00Z">
                <w:r w:rsidRPr="00E55790" w:rsidDel="0049283F">
                  <w:rPr>
                    <w:rFonts w:ascii="Times New Roman" w:hAnsi="Times New Roman" w:cs="Times New Roman"/>
                    <w:bCs/>
                  </w:rPr>
                  <w:delText>155 (66.60)</w:delText>
                </w:r>
              </w:del>
            </w:moveFrom>
          </w:p>
        </w:tc>
        <w:tc>
          <w:tcPr>
            <w:tcW w:w="561" w:type="pct"/>
          </w:tcPr>
          <w:p w14:paraId="553A166F" w14:textId="4FCD1E66" w:rsidR="00CE1D86" w:rsidRPr="00E55790" w:rsidDel="0049283F" w:rsidRDefault="00CE1D86" w:rsidP="00E75A46">
            <w:pPr>
              <w:spacing w:line="480" w:lineRule="auto"/>
              <w:contextualSpacing/>
              <w:jc w:val="both"/>
              <w:rPr>
                <w:del w:id="12560" w:author="Microsoft account" w:date="2021-05-22T13:58:00Z"/>
                <w:rFonts w:ascii="Times New Roman" w:hAnsi="Times New Roman" w:cs="Times New Roman"/>
                <w:bCs/>
              </w:rPr>
              <w:pPrChange w:id="12561" w:author="Microsoft account" w:date="2021-05-25T22:50:00Z">
                <w:pPr>
                  <w:jc w:val="both"/>
                </w:pPr>
              </w:pPrChange>
            </w:pPr>
            <w:moveFrom w:id="12562" w:author="meshbah rahman" w:date="2021-02-19T22:43:00Z">
              <w:del w:id="12563" w:author="Microsoft account" w:date="2021-05-22T13:58:00Z">
                <w:r w:rsidRPr="00E55790" w:rsidDel="0049283F">
                  <w:rPr>
                    <w:rFonts w:ascii="Times New Roman" w:hAnsi="Times New Roman" w:cs="Times New Roman"/>
                    <w:bCs/>
                  </w:rPr>
                  <w:delText>85 (33.40)</w:delText>
                </w:r>
              </w:del>
            </w:moveFrom>
          </w:p>
        </w:tc>
        <w:tc>
          <w:tcPr>
            <w:tcW w:w="381" w:type="pct"/>
            <w:vMerge/>
          </w:tcPr>
          <w:p w14:paraId="307B7A17" w14:textId="0B1412B6" w:rsidR="00CE1D86" w:rsidRPr="00E55790" w:rsidDel="0049283F" w:rsidRDefault="00CE1D86" w:rsidP="00E75A46">
            <w:pPr>
              <w:spacing w:line="480" w:lineRule="auto"/>
              <w:contextualSpacing/>
              <w:jc w:val="both"/>
              <w:rPr>
                <w:del w:id="12564" w:author="Microsoft account" w:date="2021-05-22T13:58:00Z"/>
                <w:rFonts w:ascii="Times New Roman" w:hAnsi="Times New Roman" w:cs="Times New Roman"/>
                <w:bCs/>
              </w:rPr>
              <w:pPrChange w:id="12565" w:author="Microsoft account" w:date="2021-05-25T22:50:00Z">
                <w:pPr>
                  <w:jc w:val="both"/>
                </w:pPr>
              </w:pPrChange>
            </w:pPr>
          </w:p>
        </w:tc>
        <w:tc>
          <w:tcPr>
            <w:tcW w:w="559" w:type="pct"/>
          </w:tcPr>
          <w:p w14:paraId="6BEB9D35" w14:textId="5D03C95A" w:rsidR="00CE1D86" w:rsidRPr="00E55790" w:rsidDel="0049283F" w:rsidRDefault="00CE1D86" w:rsidP="00E75A46">
            <w:pPr>
              <w:spacing w:line="480" w:lineRule="auto"/>
              <w:contextualSpacing/>
              <w:jc w:val="both"/>
              <w:rPr>
                <w:del w:id="12566" w:author="Microsoft account" w:date="2021-05-22T13:58:00Z"/>
                <w:rFonts w:ascii="Times New Roman" w:hAnsi="Times New Roman" w:cs="Times New Roman"/>
                <w:bCs/>
              </w:rPr>
              <w:pPrChange w:id="12567" w:author="Microsoft account" w:date="2021-05-25T22:50:00Z">
                <w:pPr>
                  <w:jc w:val="both"/>
                </w:pPr>
              </w:pPrChange>
            </w:pPr>
            <w:moveFrom w:id="12568" w:author="meshbah rahman" w:date="2021-02-19T22:43:00Z">
              <w:del w:id="12569" w:author="Microsoft account" w:date="2021-05-22T13:58:00Z">
                <w:r w:rsidRPr="00E55790" w:rsidDel="0049283F">
                  <w:rPr>
                    <w:rFonts w:ascii="Times New Roman" w:hAnsi="Times New Roman" w:cs="Times New Roman"/>
                    <w:bCs/>
                  </w:rPr>
                  <w:delText>162 (72.70)</w:delText>
                </w:r>
              </w:del>
            </w:moveFrom>
          </w:p>
        </w:tc>
        <w:tc>
          <w:tcPr>
            <w:tcW w:w="559" w:type="pct"/>
          </w:tcPr>
          <w:p w14:paraId="21C25839" w14:textId="26B1E9FF" w:rsidR="00CE1D86" w:rsidRPr="00E55790" w:rsidDel="0049283F" w:rsidRDefault="00CE1D86" w:rsidP="00E75A46">
            <w:pPr>
              <w:spacing w:line="480" w:lineRule="auto"/>
              <w:contextualSpacing/>
              <w:jc w:val="both"/>
              <w:rPr>
                <w:del w:id="12570" w:author="Microsoft account" w:date="2021-05-22T13:58:00Z"/>
                <w:rFonts w:ascii="Times New Roman" w:hAnsi="Times New Roman" w:cs="Times New Roman"/>
                <w:bCs/>
              </w:rPr>
              <w:pPrChange w:id="12571" w:author="Microsoft account" w:date="2021-05-25T22:50:00Z">
                <w:pPr>
                  <w:jc w:val="both"/>
                </w:pPr>
              </w:pPrChange>
            </w:pPr>
            <w:moveFrom w:id="12572" w:author="meshbah rahman" w:date="2021-02-19T22:43:00Z">
              <w:del w:id="12573" w:author="Microsoft account" w:date="2021-05-22T13:58:00Z">
                <w:r w:rsidRPr="00E55790" w:rsidDel="0049283F">
                  <w:rPr>
                    <w:rFonts w:ascii="Times New Roman" w:hAnsi="Times New Roman" w:cs="Times New Roman"/>
                    <w:bCs/>
                  </w:rPr>
                  <w:delText>62 (27.30)</w:delText>
                </w:r>
              </w:del>
            </w:moveFrom>
          </w:p>
        </w:tc>
        <w:tc>
          <w:tcPr>
            <w:tcW w:w="344" w:type="pct"/>
            <w:vMerge/>
          </w:tcPr>
          <w:p w14:paraId="62427B33" w14:textId="126A99E8" w:rsidR="00CE1D86" w:rsidRPr="00E55790" w:rsidDel="0049283F" w:rsidRDefault="00CE1D86" w:rsidP="00E75A46">
            <w:pPr>
              <w:spacing w:line="480" w:lineRule="auto"/>
              <w:contextualSpacing/>
              <w:jc w:val="both"/>
              <w:rPr>
                <w:del w:id="12574" w:author="Microsoft account" w:date="2021-05-22T13:58:00Z"/>
                <w:rFonts w:ascii="Times New Roman" w:hAnsi="Times New Roman" w:cs="Times New Roman"/>
                <w:bCs/>
              </w:rPr>
              <w:pPrChange w:id="12575" w:author="Microsoft account" w:date="2021-05-25T22:50:00Z">
                <w:pPr>
                  <w:jc w:val="both"/>
                </w:pPr>
              </w:pPrChange>
            </w:pPr>
          </w:p>
        </w:tc>
      </w:tr>
      <w:tr w:rsidR="00CE1D86" w:rsidRPr="00E55790" w:rsidDel="0049283F" w14:paraId="72B47BED" w14:textId="246A8598" w:rsidTr="00E55790">
        <w:trPr>
          <w:del w:id="12576" w:author="Microsoft account" w:date="2021-05-22T13:58:00Z"/>
        </w:trPr>
        <w:tc>
          <w:tcPr>
            <w:tcW w:w="1110" w:type="pct"/>
          </w:tcPr>
          <w:p w14:paraId="19080FF6" w14:textId="1DE4CC5E" w:rsidR="00CE1D86" w:rsidRPr="00E55790" w:rsidDel="0049283F" w:rsidRDefault="00CE1D86" w:rsidP="00E75A46">
            <w:pPr>
              <w:spacing w:line="480" w:lineRule="auto"/>
              <w:contextualSpacing/>
              <w:jc w:val="both"/>
              <w:rPr>
                <w:del w:id="12577" w:author="Microsoft account" w:date="2021-05-22T13:58:00Z"/>
                <w:rFonts w:ascii="Times New Roman" w:hAnsi="Times New Roman" w:cs="Times New Roman"/>
                <w:b/>
              </w:rPr>
              <w:pPrChange w:id="12578" w:author="Microsoft account" w:date="2021-05-25T22:50:00Z">
                <w:pPr>
                  <w:jc w:val="both"/>
                </w:pPr>
              </w:pPrChange>
            </w:pPr>
            <w:moveFrom w:id="12579" w:author="meshbah rahman" w:date="2021-02-19T22:43:00Z">
              <w:del w:id="12580" w:author="Microsoft account" w:date="2021-05-22T13:58:00Z">
                <w:r w:rsidRPr="00E55790" w:rsidDel="0049283F">
                  <w:rPr>
                    <w:rFonts w:ascii="Times New Roman" w:hAnsi="Times New Roman" w:cs="Times New Roman"/>
                    <w:b/>
                  </w:rPr>
                  <w:delText>Total</w:delText>
                </w:r>
              </w:del>
            </w:moveFrom>
          </w:p>
        </w:tc>
        <w:tc>
          <w:tcPr>
            <w:tcW w:w="925" w:type="pct"/>
          </w:tcPr>
          <w:p w14:paraId="65591E37" w14:textId="6D80F582" w:rsidR="00CE1D86" w:rsidRPr="00E55790" w:rsidDel="0049283F" w:rsidRDefault="00CE1D86" w:rsidP="00E75A46">
            <w:pPr>
              <w:spacing w:line="480" w:lineRule="auto"/>
              <w:contextualSpacing/>
              <w:jc w:val="both"/>
              <w:rPr>
                <w:del w:id="12581" w:author="Microsoft account" w:date="2021-05-22T13:58:00Z"/>
                <w:rFonts w:ascii="Times New Roman" w:hAnsi="Times New Roman" w:cs="Times New Roman"/>
                <w:bCs/>
              </w:rPr>
              <w:pPrChange w:id="12582" w:author="Microsoft account" w:date="2021-05-25T22:50:00Z">
                <w:pPr>
                  <w:jc w:val="both"/>
                </w:pPr>
              </w:pPrChange>
            </w:pPr>
          </w:p>
        </w:tc>
        <w:tc>
          <w:tcPr>
            <w:tcW w:w="561" w:type="pct"/>
          </w:tcPr>
          <w:p w14:paraId="26E9199F" w14:textId="3E3FA878" w:rsidR="00CE1D86" w:rsidRPr="00E55790" w:rsidDel="0049283F" w:rsidRDefault="00CE1D86" w:rsidP="00E75A46">
            <w:pPr>
              <w:spacing w:line="480" w:lineRule="auto"/>
              <w:contextualSpacing/>
              <w:jc w:val="both"/>
              <w:rPr>
                <w:del w:id="12583" w:author="Microsoft account" w:date="2021-05-22T13:58:00Z"/>
                <w:rFonts w:ascii="Times New Roman" w:hAnsi="Times New Roman" w:cs="Times New Roman"/>
                <w:bCs/>
              </w:rPr>
              <w:pPrChange w:id="12584" w:author="Microsoft account" w:date="2021-05-25T22:50:00Z">
                <w:pPr>
                  <w:jc w:val="both"/>
                </w:pPr>
              </w:pPrChange>
            </w:pPr>
            <w:moveFrom w:id="12585" w:author="meshbah rahman" w:date="2021-02-19T22:43:00Z">
              <w:del w:id="12586" w:author="Microsoft account" w:date="2021-05-22T13:58:00Z">
                <w:r w:rsidRPr="00E55790" w:rsidDel="0049283F">
                  <w:rPr>
                    <w:rFonts w:ascii="Times New Roman" w:hAnsi="Times New Roman" w:cs="Times New Roman"/>
                    <w:bCs/>
                  </w:rPr>
                  <w:delText>5301 (65.46)</w:delText>
                </w:r>
              </w:del>
            </w:moveFrom>
          </w:p>
        </w:tc>
        <w:tc>
          <w:tcPr>
            <w:tcW w:w="561" w:type="pct"/>
          </w:tcPr>
          <w:p w14:paraId="5788A2FB" w14:textId="40B25455" w:rsidR="00CE1D86" w:rsidRPr="00E55790" w:rsidDel="0049283F" w:rsidRDefault="00CE1D86" w:rsidP="00E75A46">
            <w:pPr>
              <w:spacing w:line="480" w:lineRule="auto"/>
              <w:contextualSpacing/>
              <w:jc w:val="both"/>
              <w:rPr>
                <w:del w:id="12587" w:author="Microsoft account" w:date="2021-05-22T13:58:00Z"/>
                <w:rFonts w:ascii="Times New Roman" w:hAnsi="Times New Roman" w:cs="Times New Roman"/>
                <w:bCs/>
              </w:rPr>
              <w:pPrChange w:id="12588" w:author="Microsoft account" w:date="2021-05-25T22:50:00Z">
                <w:pPr>
                  <w:jc w:val="both"/>
                </w:pPr>
              </w:pPrChange>
            </w:pPr>
            <w:moveFrom w:id="12589" w:author="meshbah rahman" w:date="2021-02-19T22:43:00Z">
              <w:del w:id="12590" w:author="Microsoft account" w:date="2021-05-22T13:58:00Z">
                <w:r w:rsidRPr="00E55790" w:rsidDel="0049283F">
                  <w:rPr>
                    <w:rFonts w:ascii="Times New Roman" w:hAnsi="Times New Roman" w:cs="Times New Roman"/>
                    <w:bCs/>
                  </w:rPr>
                  <w:delText>2847 (34.54)</w:delText>
                </w:r>
              </w:del>
            </w:moveFrom>
          </w:p>
        </w:tc>
        <w:tc>
          <w:tcPr>
            <w:tcW w:w="381" w:type="pct"/>
          </w:tcPr>
          <w:p w14:paraId="2FE15632" w14:textId="145A12B4" w:rsidR="00CE1D86" w:rsidRPr="00E55790" w:rsidDel="0049283F" w:rsidRDefault="00CE1D86" w:rsidP="00E75A46">
            <w:pPr>
              <w:spacing w:line="480" w:lineRule="auto"/>
              <w:contextualSpacing/>
              <w:jc w:val="both"/>
              <w:rPr>
                <w:del w:id="12591" w:author="Microsoft account" w:date="2021-05-22T13:58:00Z"/>
                <w:rFonts w:ascii="Times New Roman" w:hAnsi="Times New Roman" w:cs="Times New Roman"/>
                <w:bCs/>
              </w:rPr>
              <w:pPrChange w:id="12592" w:author="Microsoft account" w:date="2021-05-25T22:50:00Z">
                <w:pPr>
                  <w:jc w:val="both"/>
                </w:pPr>
              </w:pPrChange>
            </w:pPr>
          </w:p>
        </w:tc>
        <w:tc>
          <w:tcPr>
            <w:tcW w:w="559" w:type="pct"/>
          </w:tcPr>
          <w:p w14:paraId="5AFD7F26" w14:textId="46271D0B" w:rsidR="00CE1D86" w:rsidRPr="00E55790" w:rsidDel="0049283F" w:rsidRDefault="00CE1D86" w:rsidP="00E75A46">
            <w:pPr>
              <w:spacing w:line="480" w:lineRule="auto"/>
              <w:contextualSpacing/>
              <w:jc w:val="both"/>
              <w:rPr>
                <w:del w:id="12593" w:author="Microsoft account" w:date="2021-05-22T13:58:00Z"/>
                <w:rFonts w:ascii="Times New Roman" w:hAnsi="Times New Roman" w:cs="Times New Roman"/>
                <w:bCs/>
              </w:rPr>
              <w:pPrChange w:id="12594" w:author="Microsoft account" w:date="2021-05-25T22:50:00Z">
                <w:pPr>
                  <w:jc w:val="both"/>
                </w:pPr>
              </w:pPrChange>
            </w:pPr>
            <w:moveFrom w:id="12595" w:author="meshbah rahman" w:date="2021-02-19T22:43:00Z">
              <w:del w:id="12596" w:author="Microsoft account" w:date="2021-05-22T13:58:00Z">
                <w:r w:rsidRPr="00E55790" w:rsidDel="0049283F">
                  <w:rPr>
                    <w:rFonts w:ascii="Times New Roman" w:hAnsi="Times New Roman" w:cs="Times New Roman"/>
                    <w:bCs/>
                  </w:rPr>
                  <w:delText>6846 (74.86)</w:delText>
                </w:r>
              </w:del>
            </w:moveFrom>
          </w:p>
        </w:tc>
        <w:tc>
          <w:tcPr>
            <w:tcW w:w="559" w:type="pct"/>
          </w:tcPr>
          <w:p w14:paraId="3F6E8526" w14:textId="7EB7DA5B" w:rsidR="00CE1D86" w:rsidRPr="00E55790" w:rsidDel="0049283F" w:rsidRDefault="00CE1D86" w:rsidP="00E75A46">
            <w:pPr>
              <w:spacing w:line="480" w:lineRule="auto"/>
              <w:contextualSpacing/>
              <w:jc w:val="both"/>
              <w:rPr>
                <w:del w:id="12597" w:author="Microsoft account" w:date="2021-05-22T13:58:00Z"/>
                <w:rFonts w:ascii="Times New Roman" w:hAnsi="Times New Roman" w:cs="Times New Roman"/>
                <w:bCs/>
              </w:rPr>
              <w:pPrChange w:id="12598" w:author="Microsoft account" w:date="2021-05-25T22:50:00Z">
                <w:pPr>
                  <w:jc w:val="both"/>
                </w:pPr>
              </w:pPrChange>
            </w:pPr>
            <w:moveFrom w:id="12599" w:author="meshbah rahman" w:date="2021-02-19T22:43:00Z">
              <w:del w:id="12600" w:author="Microsoft account" w:date="2021-05-22T13:58:00Z">
                <w:r w:rsidRPr="00E55790" w:rsidDel="0049283F">
                  <w:rPr>
                    <w:rFonts w:ascii="Times New Roman" w:hAnsi="Times New Roman" w:cs="Times New Roman"/>
                    <w:bCs/>
                  </w:rPr>
                  <w:delText>2500 (25.14)</w:delText>
                </w:r>
              </w:del>
            </w:moveFrom>
          </w:p>
        </w:tc>
        <w:tc>
          <w:tcPr>
            <w:tcW w:w="344" w:type="pct"/>
          </w:tcPr>
          <w:p w14:paraId="7F221FB6" w14:textId="4805DFE1" w:rsidR="00CE1D86" w:rsidRPr="00E55790" w:rsidDel="0049283F" w:rsidRDefault="00CE1D86" w:rsidP="00E75A46">
            <w:pPr>
              <w:spacing w:line="480" w:lineRule="auto"/>
              <w:contextualSpacing/>
              <w:jc w:val="both"/>
              <w:rPr>
                <w:del w:id="12601" w:author="Microsoft account" w:date="2021-05-22T13:58:00Z"/>
                <w:rFonts w:ascii="Times New Roman" w:hAnsi="Times New Roman" w:cs="Times New Roman"/>
                <w:bCs/>
              </w:rPr>
              <w:pPrChange w:id="12602" w:author="Microsoft account" w:date="2021-05-25T22:50:00Z">
                <w:pPr>
                  <w:jc w:val="both"/>
                </w:pPr>
              </w:pPrChange>
            </w:pPr>
            <w:moveFrom w:id="12603" w:author="meshbah rahman" w:date="2021-02-19T22:43:00Z">
              <w:del w:id="12604" w:author="Microsoft account" w:date="2021-05-22T13:58:00Z">
                <w:r w:rsidRPr="00E55790" w:rsidDel="0049283F">
                  <w:rPr>
                    <w:rFonts w:ascii="Times New Roman" w:hAnsi="Times New Roman" w:cs="Times New Roman"/>
                    <w:bCs/>
                  </w:rPr>
                  <w:delText>-</w:delText>
                </w:r>
              </w:del>
            </w:moveFrom>
          </w:p>
        </w:tc>
      </w:tr>
    </w:tbl>
    <w:p w14:paraId="4A7948BE" w14:textId="2593DD4E" w:rsidR="00CE1D86" w:rsidDel="0049283F" w:rsidRDefault="00CE1D86" w:rsidP="00E75A46">
      <w:pPr>
        <w:spacing w:after="0" w:line="480" w:lineRule="auto"/>
        <w:contextualSpacing/>
        <w:jc w:val="both"/>
        <w:rPr>
          <w:del w:id="12605" w:author="Microsoft account" w:date="2021-05-22T13:58:00Z"/>
          <w:rFonts w:ascii="Times New Roman" w:hAnsi="Times New Roman" w:cs="Times New Roman"/>
          <w:bCs/>
          <w:sz w:val="24"/>
          <w:szCs w:val="24"/>
        </w:rPr>
        <w:pPrChange w:id="12606" w:author="Microsoft account" w:date="2021-05-25T22:50:00Z">
          <w:pPr>
            <w:spacing w:after="0" w:line="240" w:lineRule="auto"/>
            <w:jc w:val="both"/>
          </w:pPr>
        </w:pPrChange>
      </w:pPr>
    </w:p>
    <w:moveFromRangeEnd w:id="11658"/>
    <w:p w14:paraId="43EFA8DB" w14:textId="349DBEF2" w:rsidR="00525944" w:rsidRPr="00520622" w:rsidDel="0049283F" w:rsidRDefault="00525944" w:rsidP="00E75A46">
      <w:pPr>
        <w:spacing w:after="0" w:line="480" w:lineRule="auto"/>
        <w:contextualSpacing/>
        <w:jc w:val="both"/>
        <w:rPr>
          <w:del w:id="12607" w:author="Microsoft account" w:date="2021-05-22T13:58:00Z"/>
          <w:rFonts w:ascii="Times New Roman" w:hAnsi="Times New Roman" w:cs="Times New Roman"/>
          <w:bCs/>
          <w:sz w:val="24"/>
          <w:szCs w:val="24"/>
        </w:rPr>
        <w:pPrChange w:id="12608" w:author="Microsoft account" w:date="2021-05-25T22:50:00Z">
          <w:pPr>
            <w:spacing w:after="0" w:line="240" w:lineRule="auto"/>
            <w:jc w:val="both"/>
          </w:pPr>
        </w:pPrChange>
      </w:pPr>
    </w:p>
    <w:p w14:paraId="5C2DA9E1" w14:textId="000501DD" w:rsidR="00525944" w:rsidRPr="00520622" w:rsidDel="0049283F" w:rsidRDefault="00525944" w:rsidP="00E75A46">
      <w:pPr>
        <w:spacing w:after="0" w:line="480" w:lineRule="auto"/>
        <w:contextualSpacing/>
        <w:jc w:val="both"/>
        <w:rPr>
          <w:del w:id="12609" w:author="Microsoft account" w:date="2021-05-22T13:58:00Z"/>
          <w:rFonts w:ascii="Times New Roman" w:hAnsi="Times New Roman" w:cs="Times New Roman"/>
          <w:b/>
          <w:sz w:val="24"/>
          <w:szCs w:val="24"/>
        </w:rPr>
        <w:pPrChange w:id="12610" w:author="Microsoft account" w:date="2021-05-25T22:50:00Z">
          <w:pPr>
            <w:spacing w:after="0" w:line="240" w:lineRule="auto"/>
            <w:jc w:val="both"/>
          </w:pPr>
        </w:pPrChange>
      </w:pPr>
      <w:del w:id="12611" w:author="Microsoft account" w:date="2021-05-22T13:58:00Z">
        <w:r w:rsidRPr="00520622" w:rsidDel="0049283F">
          <w:rPr>
            <w:rFonts w:ascii="Times New Roman" w:hAnsi="Times New Roman" w:cs="Times New Roman"/>
            <w:b/>
            <w:sz w:val="24"/>
            <w:szCs w:val="24"/>
          </w:rPr>
          <w:delText xml:space="preserve">Table.3 Factors associated with developmental status of children, </w:delText>
        </w:r>
        <w:r w:rsidR="00FB383D" w:rsidRPr="00FB383D" w:rsidDel="0049283F">
          <w:rPr>
            <w:rFonts w:ascii="Times New Roman" w:hAnsi="Times New Roman" w:cs="Times New Roman"/>
            <w:b/>
            <w:sz w:val="24"/>
            <w:szCs w:val="24"/>
          </w:rPr>
          <w:delText>MICS 2012 and 2019</w:delText>
        </w:r>
        <w:r w:rsidRPr="00520622" w:rsidDel="0049283F">
          <w:rPr>
            <w:rFonts w:ascii="Times New Roman" w:hAnsi="Times New Roman" w:cs="Times New Roman"/>
            <w:b/>
            <w:sz w:val="24"/>
            <w:szCs w:val="24"/>
          </w:rPr>
          <w:delText>.</w:delText>
        </w:r>
      </w:del>
    </w:p>
    <w:tbl>
      <w:tblPr>
        <w:tblStyle w:val="TableGrid"/>
        <w:tblW w:w="5000" w:type="pct"/>
        <w:jc w:val="center"/>
        <w:tblLook w:val="04A0" w:firstRow="1" w:lastRow="0" w:firstColumn="1" w:lastColumn="0" w:noHBand="0" w:noVBand="1"/>
      </w:tblPr>
      <w:tblGrid>
        <w:gridCol w:w="1768"/>
        <w:gridCol w:w="1206"/>
        <w:gridCol w:w="779"/>
        <w:gridCol w:w="1027"/>
        <w:gridCol w:w="779"/>
        <w:gridCol w:w="1206"/>
        <w:gridCol w:w="779"/>
        <w:gridCol w:w="1027"/>
        <w:gridCol w:w="779"/>
      </w:tblGrid>
      <w:tr w:rsidR="00CE1D86" w:rsidRPr="00CE1D86" w:rsidDel="0049283F" w14:paraId="596FA2D7" w14:textId="086CB77B" w:rsidTr="00E12169">
        <w:trPr>
          <w:trHeight w:val="308"/>
          <w:jc w:val="center"/>
          <w:del w:id="12612" w:author="Microsoft account" w:date="2021-05-22T13:58:00Z"/>
        </w:trPr>
        <w:tc>
          <w:tcPr>
            <w:tcW w:w="1086" w:type="pct"/>
            <w:vMerge w:val="restart"/>
          </w:tcPr>
          <w:p w14:paraId="5EDB1226" w14:textId="5B252E4F" w:rsidR="00CE1D86" w:rsidRPr="00CE1D86" w:rsidDel="0049283F" w:rsidRDefault="00CE1D86" w:rsidP="00E75A46">
            <w:pPr>
              <w:spacing w:line="480" w:lineRule="auto"/>
              <w:contextualSpacing/>
              <w:jc w:val="both"/>
              <w:rPr>
                <w:del w:id="12613" w:author="Microsoft account" w:date="2021-05-22T13:58:00Z"/>
                <w:rFonts w:ascii="Times New Roman" w:hAnsi="Times New Roman" w:cs="Times New Roman"/>
                <w:b/>
                <w:sz w:val="20"/>
                <w:szCs w:val="20"/>
              </w:rPr>
              <w:pPrChange w:id="12614" w:author="Microsoft account" w:date="2021-05-25T22:50:00Z">
                <w:pPr>
                  <w:jc w:val="both"/>
                </w:pPr>
              </w:pPrChange>
            </w:pPr>
          </w:p>
        </w:tc>
        <w:tc>
          <w:tcPr>
            <w:tcW w:w="1938" w:type="pct"/>
            <w:gridSpan w:val="4"/>
          </w:tcPr>
          <w:p w14:paraId="15542DD9" w14:textId="7662CD7E" w:rsidR="00CE1D86" w:rsidRPr="00CE1D86" w:rsidDel="0049283F" w:rsidRDefault="00CE1D86" w:rsidP="00E75A46">
            <w:pPr>
              <w:spacing w:line="480" w:lineRule="auto"/>
              <w:contextualSpacing/>
              <w:jc w:val="both"/>
              <w:rPr>
                <w:del w:id="12615" w:author="Microsoft account" w:date="2021-05-22T13:58:00Z"/>
                <w:rFonts w:ascii="Times New Roman" w:hAnsi="Times New Roman" w:cs="Times New Roman"/>
                <w:b/>
                <w:sz w:val="20"/>
                <w:szCs w:val="20"/>
              </w:rPr>
              <w:pPrChange w:id="12616" w:author="Microsoft account" w:date="2021-05-25T22:50:00Z">
                <w:pPr>
                  <w:jc w:val="both"/>
                </w:pPr>
              </w:pPrChange>
            </w:pPr>
            <w:del w:id="12617" w:author="Microsoft account" w:date="2021-05-22T13:58:00Z">
              <w:r w:rsidRPr="00CE1D86" w:rsidDel="0049283F">
                <w:rPr>
                  <w:rFonts w:ascii="Times New Roman" w:hAnsi="Times New Roman" w:cs="Times New Roman"/>
                  <w:b/>
                  <w:sz w:val="20"/>
                  <w:szCs w:val="20"/>
                </w:rPr>
                <w:delText>MICS- 2012</w:delText>
              </w:r>
            </w:del>
          </w:p>
        </w:tc>
        <w:tc>
          <w:tcPr>
            <w:tcW w:w="1976" w:type="pct"/>
            <w:gridSpan w:val="4"/>
          </w:tcPr>
          <w:p w14:paraId="5DA2E195" w14:textId="0A7D6A89" w:rsidR="00CE1D86" w:rsidRPr="00CE1D86" w:rsidDel="0049283F" w:rsidRDefault="00CE1D86" w:rsidP="00E75A46">
            <w:pPr>
              <w:spacing w:line="480" w:lineRule="auto"/>
              <w:contextualSpacing/>
              <w:jc w:val="both"/>
              <w:rPr>
                <w:del w:id="12618" w:author="Microsoft account" w:date="2021-05-22T13:58:00Z"/>
                <w:rFonts w:ascii="Times New Roman" w:hAnsi="Times New Roman" w:cs="Times New Roman"/>
                <w:b/>
                <w:sz w:val="20"/>
                <w:szCs w:val="20"/>
              </w:rPr>
              <w:pPrChange w:id="12619" w:author="Microsoft account" w:date="2021-05-25T22:50:00Z">
                <w:pPr>
                  <w:jc w:val="both"/>
                </w:pPr>
              </w:pPrChange>
            </w:pPr>
            <w:del w:id="12620" w:author="Microsoft account" w:date="2021-05-22T13:58:00Z">
              <w:r w:rsidRPr="00CE1D86" w:rsidDel="0049283F">
                <w:rPr>
                  <w:rFonts w:ascii="Times New Roman" w:hAnsi="Times New Roman" w:cs="Times New Roman"/>
                  <w:b/>
                  <w:sz w:val="20"/>
                  <w:szCs w:val="20"/>
                </w:rPr>
                <w:delText>MICS- 2019</w:delText>
              </w:r>
            </w:del>
          </w:p>
        </w:tc>
      </w:tr>
      <w:tr w:rsidR="00CE1D86" w:rsidRPr="00CE1D86" w:rsidDel="0049283F" w14:paraId="5045958A" w14:textId="2D2C6019" w:rsidTr="00E12169">
        <w:trPr>
          <w:trHeight w:val="285"/>
          <w:jc w:val="center"/>
          <w:del w:id="12621" w:author="Microsoft account" w:date="2021-05-22T13:58:00Z"/>
        </w:trPr>
        <w:tc>
          <w:tcPr>
            <w:tcW w:w="1086" w:type="pct"/>
            <w:vMerge/>
          </w:tcPr>
          <w:p w14:paraId="2AC6F71C" w14:textId="4DC79584" w:rsidR="00CE1D86" w:rsidRPr="00CE1D86" w:rsidDel="0049283F" w:rsidRDefault="00CE1D86" w:rsidP="00E75A46">
            <w:pPr>
              <w:spacing w:line="480" w:lineRule="auto"/>
              <w:contextualSpacing/>
              <w:jc w:val="both"/>
              <w:rPr>
                <w:del w:id="12622" w:author="Microsoft account" w:date="2021-05-22T13:58:00Z"/>
                <w:rFonts w:ascii="Times New Roman" w:hAnsi="Times New Roman" w:cs="Times New Roman"/>
                <w:b/>
                <w:sz w:val="20"/>
                <w:szCs w:val="20"/>
              </w:rPr>
              <w:pPrChange w:id="12623" w:author="Microsoft account" w:date="2021-05-25T22:50:00Z">
                <w:pPr>
                  <w:jc w:val="both"/>
                </w:pPr>
              </w:pPrChange>
            </w:pPr>
          </w:p>
        </w:tc>
        <w:tc>
          <w:tcPr>
            <w:tcW w:w="969" w:type="pct"/>
            <w:gridSpan w:val="2"/>
          </w:tcPr>
          <w:p w14:paraId="2E02C151" w14:textId="651F0637" w:rsidR="00CE1D86" w:rsidRPr="00CE1D86" w:rsidDel="0049283F" w:rsidRDefault="00CE1D86" w:rsidP="00E75A46">
            <w:pPr>
              <w:spacing w:line="480" w:lineRule="auto"/>
              <w:contextualSpacing/>
              <w:jc w:val="both"/>
              <w:rPr>
                <w:del w:id="12624" w:author="Microsoft account" w:date="2021-05-22T13:58:00Z"/>
                <w:rFonts w:ascii="Times New Roman" w:hAnsi="Times New Roman" w:cs="Times New Roman"/>
                <w:b/>
                <w:sz w:val="20"/>
                <w:szCs w:val="20"/>
              </w:rPr>
              <w:pPrChange w:id="12625" w:author="Microsoft account" w:date="2021-05-25T22:50:00Z">
                <w:pPr>
                  <w:jc w:val="both"/>
                </w:pPr>
              </w:pPrChange>
            </w:pPr>
            <w:del w:id="12626" w:author="Microsoft account" w:date="2021-05-22T13:58:00Z">
              <w:r w:rsidRPr="00CE1D86" w:rsidDel="0049283F">
                <w:rPr>
                  <w:rFonts w:ascii="Times New Roman" w:hAnsi="Times New Roman" w:cs="Times New Roman"/>
                  <w:b/>
                  <w:sz w:val="20"/>
                  <w:szCs w:val="20"/>
                </w:rPr>
                <w:delText>Univariate</w:delText>
              </w:r>
            </w:del>
          </w:p>
        </w:tc>
        <w:tc>
          <w:tcPr>
            <w:tcW w:w="969" w:type="pct"/>
            <w:gridSpan w:val="2"/>
          </w:tcPr>
          <w:p w14:paraId="3ABF1997" w14:textId="5E142C67" w:rsidR="00CE1D86" w:rsidRPr="00CE1D86" w:rsidDel="0049283F" w:rsidRDefault="00CE1D86" w:rsidP="00E75A46">
            <w:pPr>
              <w:spacing w:line="480" w:lineRule="auto"/>
              <w:contextualSpacing/>
              <w:jc w:val="both"/>
              <w:rPr>
                <w:del w:id="12627" w:author="Microsoft account" w:date="2021-05-22T13:58:00Z"/>
                <w:rFonts w:ascii="Times New Roman" w:hAnsi="Times New Roman" w:cs="Times New Roman"/>
                <w:b/>
                <w:sz w:val="20"/>
                <w:szCs w:val="20"/>
              </w:rPr>
              <w:pPrChange w:id="12628" w:author="Microsoft account" w:date="2021-05-25T22:50:00Z">
                <w:pPr>
                  <w:jc w:val="both"/>
                </w:pPr>
              </w:pPrChange>
            </w:pPr>
            <w:del w:id="12629" w:author="Microsoft account" w:date="2021-05-22T13:58:00Z">
              <w:r w:rsidRPr="00CE1D86" w:rsidDel="0049283F">
                <w:rPr>
                  <w:rFonts w:ascii="Times New Roman" w:hAnsi="Times New Roman" w:cs="Times New Roman"/>
                  <w:b/>
                  <w:sz w:val="20"/>
                  <w:szCs w:val="20"/>
                </w:rPr>
                <w:delText>Multi-variate</w:delText>
              </w:r>
            </w:del>
          </w:p>
        </w:tc>
        <w:tc>
          <w:tcPr>
            <w:tcW w:w="1009" w:type="pct"/>
            <w:gridSpan w:val="2"/>
          </w:tcPr>
          <w:p w14:paraId="2AE0B1C9" w14:textId="3F5D3170" w:rsidR="00CE1D86" w:rsidRPr="00CE1D86" w:rsidDel="0049283F" w:rsidRDefault="00CE1D86" w:rsidP="00E75A46">
            <w:pPr>
              <w:spacing w:line="480" w:lineRule="auto"/>
              <w:contextualSpacing/>
              <w:jc w:val="both"/>
              <w:rPr>
                <w:del w:id="12630" w:author="Microsoft account" w:date="2021-05-22T13:58:00Z"/>
                <w:rFonts w:ascii="Times New Roman" w:hAnsi="Times New Roman" w:cs="Times New Roman"/>
                <w:b/>
                <w:sz w:val="20"/>
                <w:szCs w:val="20"/>
              </w:rPr>
              <w:pPrChange w:id="12631" w:author="Microsoft account" w:date="2021-05-25T22:50:00Z">
                <w:pPr>
                  <w:jc w:val="both"/>
                </w:pPr>
              </w:pPrChange>
            </w:pPr>
            <w:del w:id="12632" w:author="Microsoft account" w:date="2021-05-22T13:58:00Z">
              <w:r w:rsidRPr="00CE1D86" w:rsidDel="0049283F">
                <w:rPr>
                  <w:rFonts w:ascii="Times New Roman" w:hAnsi="Times New Roman" w:cs="Times New Roman"/>
                  <w:b/>
                  <w:sz w:val="20"/>
                  <w:szCs w:val="20"/>
                </w:rPr>
                <w:delText>Univariate</w:delText>
              </w:r>
            </w:del>
          </w:p>
        </w:tc>
        <w:tc>
          <w:tcPr>
            <w:tcW w:w="967" w:type="pct"/>
            <w:gridSpan w:val="2"/>
          </w:tcPr>
          <w:p w14:paraId="5370773A" w14:textId="796B8724" w:rsidR="00CE1D86" w:rsidRPr="00CE1D86" w:rsidDel="0049283F" w:rsidRDefault="00CE1D86" w:rsidP="00E75A46">
            <w:pPr>
              <w:spacing w:line="480" w:lineRule="auto"/>
              <w:contextualSpacing/>
              <w:jc w:val="both"/>
              <w:rPr>
                <w:del w:id="12633" w:author="Microsoft account" w:date="2021-05-22T13:58:00Z"/>
                <w:rFonts w:ascii="Times New Roman" w:hAnsi="Times New Roman" w:cs="Times New Roman"/>
                <w:b/>
                <w:sz w:val="20"/>
                <w:szCs w:val="20"/>
              </w:rPr>
              <w:pPrChange w:id="12634" w:author="Microsoft account" w:date="2021-05-25T22:50:00Z">
                <w:pPr>
                  <w:jc w:val="both"/>
                </w:pPr>
              </w:pPrChange>
            </w:pPr>
            <w:del w:id="12635" w:author="Microsoft account" w:date="2021-05-22T13:58:00Z">
              <w:r w:rsidRPr="00CE1D86" w:rsidDel="0049283F">
                <w:rPr>
                  <w:rFonts w:ascii="Times New Roman" w:hAnsi="Times New Roman" w:cs="Times New Roman"/>
                  <w:b/>
                  <w:sz w:val="20"/>
                  <w:szCs w:val="20"/>
                </w:rPr>
                <w:delText>Multi-variate</w:delText>
              </w:r>
            </w:del>
          </w:p>
        </w:tc>
      </w:tr>
      <w:tr w:rsidR="00CE1D86" w:rsidRPr="00CE1D86" w:rsidDel="0049283F" w14:paraId="447A6EBA" w14:textId="1C126EA9" w:rsidTr="00E12169">
        <w:trPr>
          <w:trHeight w:val="426"/>
          <w:jc w:val="center"/>
          <w:del w:id="12636" w:author="Microsoft account" w:date="2021-05-22T13:58:00Z"/>
        </w:trPr>
        <w:tc>
          <w:tcPr>
            <w:tcW w:w="1086" w:type="pct"/>
            <w:vAlign w:val="center"/>
          </w:tcPr>
          <w:p w14:paraId="1886A740" w14:textId="3EEF64E5" w:rsidR="00CE1D86" w:rsidRPr="00CE1D86" w:rsidDel="0049283F" w:rsidRDefault="00CE1D86" w:rsidP="00E75A46">
            <w:pPr>
              <w:spacing w:line="480" w:lineRule="auto"/>
              <w:contextualSpacing/>
              <w:jc w:val="both"/>
              <w:rPr>
                <w:del w:id="12637" w:author="Microsoft account" w:date="2021-05-22T13:58:00Z"/>
                <w:rFonts w:ascii="Times New Roman" w:hAnsi="Times New Roman" w:cs="Times New Roman"/>
                <w:b/>
                <w:sz w:val="20"/>
                <w:szCs w:val="20"/>
              </w:rPr>
              <w:pPrChange w:id="12638" w:author="Microsoft account" w:date="2021-05-25T22:50:00Z">
                <w:pPr>
                  <w:jc w:val="both"/>
                </w:pPr>
              </w:pPrChange>
            </w:pPr>
            <w:del w:id="12639" w:author="Microsoft account" w:date="2021-05-22T13:58:00Z">
              <w:r w:rsidRPr="00CE1D86" w:rsidDel="0049283F">
                <w:rPr>
                  <w:rFonts w:ascii="Times New Roman" w:hAnsi="Times New Roman" w:cs="Times New Roman"/>
                  <w:b/>
                  <w:sz w:val="20"/>
                  <w:szCs w:val="20"/>
                </w:rPr>
                <w:delText>Variables</w:delText>
              </w:r>
            </w:del>
          </w:p>
        </w:tc>
        <w:tc>
          <w:tcPr>
            <w:tcW w:w="618" w:type="pct"/>
            <w:vAlign w:val="center"/>
          </w:tcPr>
          <w:p w14:paraId="00CB0D1C" w14:textId="3B5F89FB" w:rsidR="00CE1D86" w:rsidRPr="00CE1D86" w:rsidDel="0049283F" w:rsidRDefault="00CE1D86" w:rsidP="00E75A46">
            <w:pPr>
              <w:spacing w:line="480" w:lineRule="auto"/>
              <w:contextualSpacing/>
              <w:jc w:val="both"/>
              <w:rPr>
                <w:del w:id="12640" w:author="Microsoft account" w:date="2021-05-22T13:58:00Z"/>
                <w:rFonts w:ascii="Times New Roman" w:hAnsi="Times New Roman" w:cs="Times New Roman"/>
                <w:b/>
                <w:sz w:val="20"/>
                <w:szCs w:val="20"/>
              </w:rPr>
              <w:pPrChange w:id="12641" w:author="Microsoft account" w:date="2021-05-25T22:50:00Z">
                <w:pPr>
                  <w:jc w:val="both"/>
                </w:pPr>
              </w:pPrChange>
            </w:pPr>
            <w:del w:id="12642" w:author="Microsoft account" w:date="2021-05-22T13:58:00Z">
              <w:r w:rsidRPr="00CE1D86" w:rsidDel="0049283F">
                <w:rPr>
                  <w:rFonts w:ascii="Times New Roman" w:hAnsi="Times New Roman" w:cs="Times New Roman"/>
                  <w:b/>
                  <w:sz w:val="20"/>
                  <w:szCs w:val="20"/>
                </w:rPr>
                <w:delText>Unadjusted</w:delText>
              </w:r>
            </w:del>
          </w:p>
          <w:p w14:paraId="08C289E5" w14:textId="54B0AC49" w:rsidR="00CE1D86" w:rsidRPr="00CE1D86" w:rsidDel="0049283F" w:rsidRDefault="00CE1D86" w:rsidP="00E75A46">
            <w:pPr>
              <w:spacing w:line="480" w:lineRule="auto"/>
              <w:contextualSpacing/>
              <w:jc w:val="both"/>
              <w:rPr>
                <w:del w:id="12643" w:author="Microsoft account" w:date="2021-05-22T13:58:00Z"/>
                <w:rFonts w:ascii="Times New Roman" w:hAnsi="Times New Roman" w:cs="Times New Roman"/>
                <w:b/>
                <w:sz w:val="20"/>
                <w:szCs w:val="20"/>
              </w:rPr>
              <w:pPrChange w:id="12644" w:author="Microsoft account" w:date="2021-05-25T22:50:00Z">
                <w:pPr>
                  <w:jc w:val="both"/>
                </w:pPr>
              </w:pPrChange>
            </w:pPr>
            <w:del w:id="12645" w:author="Microsoft account" w:date="2021-05-22T13:58:00Z">
              <w:r w:rsidRPr="00CE1D86" w:rsidDel="0049283F">
                <w:rPr>
                  <w:rFonts w:ascii="Times New Roman" w:hAnsi="Times New Roman" w:cs="Times New Roman"/>
                  <w:b/>
                  <w:sz w:val="20"/>
                  <w:szCs w:val="20"/>
                </w:rPr>
                <w:delText>OR (95% CI)</w:delText>
              </w:r>
            </w:del>
          </w:p>
        </w:tc>
        <w:tc>
          <w:tcPr>
            <w:tcW w:w="351" w:type="pct"/>
            <w:vAlign w:val="center"/>
          </w:tcPr>
          <w:p w14:paraId="2A30DBCD" w14:textId="3B853392" w:rsidR="00CE1D86" w:rsidRPr="00CE1D86" w:rsidDel="0049283F" w:rsidRDefault="00CE1D86" w:rsidP="00E75A46">
            <w:pPr>
              <w:spacing w:line="480" w:lineRule="auto"/>
              <w:contextualSpacing/>
              <w:jc w:val="both"/>
              <w:rPr>
                <w:del w:id="12646" w:author="Microsoft account" w:date="2021-05-22T13:58:00Z"/>
                <w:rFonts w:ascii="Times New Roman" w:hAnsi="Times New Roman" w:cs="Times New Roman"/>
                <w:b/>
                <w:sz w:val="20"/>
                <w:szCs w:val="20"/>
              </w:rPr>
              <w:pPrChange w:id="12647" w:author="Microsoft account" w:date="2021-05-25T22:50:00Z">
                <w:pPr>
                  <w:jc w:val="both"/>
                </w:pPr>
              </w:pPrChange>
            </w:pPr>
            <w:del w:id="12648" w:author="Microsoft account" w:date="2021-05-22T13:58:00Z">
              <w:r w:rsidRPr="00CE1D86" w:rsidDel="0049283F">
                <w:rPr>
                  <w:rFonts w:ascii="Times New Roman" w:hAnsi="Times New Roman" w:cs="Times New Roman"/>
                  <w:b/>
                  <w:sz w:val="20"/>
                  <w:szCs w:val="20"/>
                </w:rPr>
                <w:delText>P-value</w:delText>
              </w:r>
            </w:del>
          </w:p>
        </w:tc>
        <w:tc>
          <w:tcPr>
            <w:tcW w:w="618" w:type="pct"/>
            <w:vAlign w:val="center"/>
          </w:tcPr>
          <w:p w14:paraId="2F6D2300" w14:textId="3BDB1AF9" w:rsidR="00CE1D86" w:rsidRPr="00CE1D86" w:rsidDel="0049283F" w:rsidRDefault="00CE1D86" w:rsidP="00E75A46">
            <w:pPr>
              <w:spacing w:line="480" w:lineRule="auto"/>
              <w:contextualSpacing/>
              <w:jc w:val="both"/>
              <w:rPr>
                <w:del w:id="12649" w:author="Microsoft account" w:date="2021-05-22T13:58:00Z"/>
                <w:rFonts w:ascii="Times New Roman" w:hAnsi="Times New Roman" w:cs="Times New Roman"/>
                <w:b/>
                <w:sz w:val="20"/>
                <w:szCs w:val="20"/>
              </w:rPr>
              <w:pPrChange w:id="12650" w:author="Microsoft account" w:date="2021-05-25T22:50:00Z">
                <w:pPr>
                  <w:jc w:val="both"/>
                </w:pPr>
              </w:pPrChange>
            </w:pPr>
            <w:del w:id="12651" w:author="Microsoft account" w:date="2021-05-22T13:58:00Z">
              <w:r w:rsidRPr="00CE1D86" w:rsidDel="0049283F">
                <w:rPr>
                  <w:rFonts w:ascii="Times New Roman" w:hAnsi="Times New Roman" w:cs="Times New Roman"/>
                  <w:b/>
                  <w:sz w:val="20"/>
                  <w:szCs w:val="20"/>
                </w:rPr>
                <w:delText>Adjusted</w:delText>
              </w:r>
            </w:del>
          </w:p>
          <w:p w14:paraId="08E478D4" w14:textId="162B8A65" w:rsidR="00CE1D86" w:rsidRPr="00CE1D86" w:rsidDel="0049283F" w:rsidRDefault="00CE1D86" w:rsidP="00E75A46">
            <w:pPr>
              <w:spacing w:line="480" w:lineRule="auto"/>
              <w:contextualSpacing/>
              <w:jc w:val="both"/>
              <w:rPr>
                <w:del w:id="12652" w:author="Microsoft account" w:date="2021-05-22T13:58:00Z"/>
                <w:rFonts w:ascii="Times New Roman" w:hAnsi="Times New Roman" w:cs="Times New Roman"/>
                <w:b/>
                <w:sz w:val="20"/>
                <w:szCs w:val="20"/>
              </w:rPr>
              <w:pPrChange w:id="12653" w:author="Microsoft account" w:date="2021-05-25T22:50:00Z">
                <w:pPr>
                  <w:jc w:val="both"/>
                </w:pPr>
              </w:pPrChange>
            </w:pPr>
            <w:del w:id="12654" w:author="Microsoft account" w:date="2021-05-22T13:58:00Z">
              <w:r w:rsidRPr="00CE1D86" w:rsidDel="0049283F">
                <w:rPr>
                  <w:rFonts w:ascii="Times New Roman" w:hAnsi="Times New Roman" w:cs="Times New Roman"/>
                  <w:b/>
                  <w:sz w:val="20"/>
                  <w:szCs w:val="20"/>
                </w:rPr>
                <w:delText>OR (95% CI)</w:delText>
              </w:r>
            </w:del>
          </w:p>
        </w:tc>
        <w:tc>
          <w:tcPr>
            <w:tcW w:w="351" w:type="pct"/>
            <w:vAlign w:val="center"/>
          </w:tcPr>
          <w:p w14:paraId="3FFC133A" w14:textId="1AABE849" w:rsidR="00CE1D86" w:rsidRPr="00CE1D86" w:rsidDel="0049283F" w:rsidRDefault="00CE1D86" w:rsidP="00E75A46">
            <w:pPr>
              <w:spacing w:line="480" w:lineRule="auto"/>
              <w:contextualSpacing/>
              <w:jc w:val="both"/>
              <w:rPr>
                <w:del w:id="12655" w:author="Microsoft account" w:date="2021-05-22T13:58:00Z"/>
                <w:rFonts w:ascii="Times New Roman" w:hAnsi="Times New Roman" w:cs="Times New Roman"/>
                <w:b/>
                <w:sz w:val="20"/>
                <w:szCs w:val="20"/>
              </w:rPr>
              <w:pPrChange w:id="12656" w:author="Microsoft account" w:date="2021-05-25T22:50:00Z">
                <w:pPr>
                  <w:jc w:val="both"/>
                </w:pPr>
              </w:pPrChange>
            </w:pPr>
            <w:del w:id="12657" w:author="Microsoft account" w:date="2021-05-22T13:58:00Z">
              <w:r w:rsidRPr="00CE1D86" w:rsidDel="0049283F">
                <w:rPr>
                  <w:rFonts w:ascii="Times New Roman" w:hAnsi="Times New Roman" w:cs="Times New Roman"/>
                  <w:b/>
                  <w:sz w:val="20"/>
                  <w:szCs w:val="20"/>
                </w:rPr>
                <w:delText>P-value</w:delText>
              </w:r>
            </w:del>
          </w:p>
        </w:tc>
        <w:tc>
          <w:tcPr>
            <w:tcW w:w="658" w:type="pct"/>
            <w:vAlign w:val="center"/>
          </w:tcPr>
          <w:p w14:paraId="163F611E" w14:textId="695EBA3F" w:rsidR="00CE1D86" w:rsidRPr="00CE1D86" w:rsidDel="0049283F" w:rsidRDefault="00CE1D86" w:rsidP="00E75A46">
            <w:pPr>
              <w:spacing w:line="480" w:lineRule="auto"/>
              <w:contextualSpacing/>
              <w:jc w:val="both"/>
              <w:rPr>
                <w:del w:id="12658" w:author="Microsoft account" w:date="2021-05-22T13:58:00Z"/>
                <w:rFonts w:ascii="Times New Roman" w:hAnsi="Times New Roman" w:cs="Times New Roman"/>
                <w:b/>
                <w:sz w:val="20"/>
                <w:szCs w:val="20"/>
              </w:rPr>
              <w:pPrChange w:id="12659" w:author="Microsoft account" w:date="2021-05-25T22:50:00Z">
                <w:pPr>
                  <w:jc w:val="both"/>
                </w:pPr>
              </w:pPrChange>
            </w:pPr>
            <w:del w:id="12660" w:author="Microsoft account" w:date="2021-05-22T13:58:00Z">
              <w:r w:rsidRPr="00CE1D86" w:rsidDel="0049283F">
                <w:rPr>
                  <w:rFonts w:ascii="Times New Roman" w:hAnsi="Times New Roman" w:cs="Times New Roman"/>
                  <w:b/>
                  <w:sz w:val="20"/>
                  <w:szCs w:val="20"/>
                </w:rPr>
                <w:delText>Unadjusted</w:delText>
              </w:r>
            </w:del>
          </w:p>
          <w:p w14:paraId="34ADE5DE" w14:textId="32BBB410" w:rsidR="00CE1D86" w:rsidRPr="00CE1D86" w:rsidDel="0049283F" w:rsidRDefault="00CE1D86" w:rsidP="00E75A46">
            <w:pPr>
              <w:spacing w:line="480" w:lineRule="auto"/>
              <w:contextualSpacing/>
              <w:jc w:val="both"/>
              <w:rPr>
                <w:del w:id="12661" w:author="Microsoft account" w:date="2021-05-22T13:58:00Z"/>
                <w:rFonts w:ascii="Times New Roman" w:hAnsi="Times New Roman" w:cs="Times New Roman"/>
                <w:b/>
                <w:sz w:val="20"/>
                <w:szCs w:val="20"/>
              </w:rPr>
              <w:pPrChange w:id="12662" w:author="Microsoft account" w:date="2021-05-25T22:50:00Z">
                <w:pPr>
                  <w:jc w:val="both"/>
                </w:pPr>
              </w:pPrChange>
            </w:pPr>
            <w:del w:id="12663" w:author="Microsoft account" w:date="2021-05-22T13:58:00Z">
              <w:r w:rsidRPr="00CE1D86" w:rsidDel="0049283F">
                <w:rPr>
                  <w:rFonts w:ascii="Times New Roman" w:hAnsi="Times New Roman" w:cs="Times New Roman"/>
                  <w:b/>
                  <w:sz w:val="20"/>
                  <w:szCs w:val="20"/>
                </w:rPr>
                <w:delText>OR (95% CI)</w:delText>
              </w:r>
            </w:del>
          </w:p>
        </w:tc>
        <w:tc>
          <w:tcPr>
            <w:tcW w:w="351" w:type="pct"/>
            <w:vAlign w:val="center"/>
          </w:tcPr>
          <w:p w14:paraId="7405B95F" w14:textId="64A4F980" w:rsidR="00CE1D86" w:rsidRPr="00CE1D86" w:rsidDel="0049283F" w:rsidRDefault="00CE1D86" w:rsidP="00E75A46">
            <w:pPr>
              <w:spacing w:line="480" w:lineRule="auto"/>
              <w:contextualSpacing/>
              <w:jc w:val="both"/>
              <w:rPr>
                <w:del w:id="12664" w:author="Microsoft account" w:date="2021-05-22T13:58:00Z"/>
                <w:rFonts w:ascii="Times New Roman" w:hAnsi="Times New Roman" w:cs="Times New Roman"/>
                <w:b/>
                <w:sz w:val="20"/>
                <w:szCs w:val="20"/>
              </w:rPr>
              <w:pPrChange w:id="12665" w:author="Microsoft account" w:date="2021-05-25T22:50:00Z">
                <w:pPr>
                  <w:jc w:val="both"/>
                </w:pPr>
              </w:pPrChange>
            </w:pPr>
            <w:del w:id="12666" w:author="Microsoft account" w:date="2021-05-22T13:58:00Z">
              <w:r w:rsidRPr="00CE1D86" w:rsidDel="0049283F">
                <w:rPr>
                  <w:rFonts w:ascii="Times New Roman" w:hAnsi="Times New Roman" w:cs="Times New Roman"/>
                  <w:b/>
                  <w:sz w:val="20"/>
                  <w:szCs w:val="20"/>
                </w:rPr>
                <w:delText>P-value</w:delText>
              </w:r>
            </w:del>
          </w:p>
        </w:tc>
        <w:tc>
          <w:tcPr>
            <w:tcW w:w="618" w:type="pct"/>
            <w:vAlign w:val="center"/>
          </w:tcPr>
          <w:p w14:paraId="56B60EDF" w14:textId="4F54C3C2" w:rsidR="00CE1D86" w:rsidRPr="00CE1D86" w:rsidDel="0049283F" w:rsidRDefault="00CE1D86" w:rsidP="00E75A46">
            <w:pPr>
              <w:spacing w:line="480" w:lineRule="auto"/>
              <w:contextualSpacing/>
              <w:jc w:val="both"/>
              <w:rPr>
                <w:del w:id="12667" w:author="Microsoft account" w:date="2021-05-22T13:58:00Z"/>
                <w:rFonts w:ascii="Times New Roman" w:hAnsi="Times New Roman" w:cs="Times New Roman"/>
                <w:b/>
                <w:sz w:val="20"/>
                <w:szCs w:val="20"/>
              </w:rPr>
              <w:pPrChange w:id="12668" w:author="Microsoft account" w:date="2021-05-25T22:50:00Z">
                <w:pPr>
                  <w:jc w:val="both"/>
                </w:pPr>
              </w:pPrChange>
            </w:pPr>
            <w:del w:id="12669" w:author="Microsoft account" w:date="2021-05-22T13:58:00Z">
              <w:r w:rsidRPr="00CE1D86" w:rsidDel="0049283F">
                <w:rPr>
                  <w:rFonts w:ascii="Times New Roman" w:hAnsi="Times New Roman" w:cs="Times New Roman"/>
                  <w:b/>
                  <w:sz w:val="20"/>
                  <w:szCs w:val="20"/>
                </w:rPr>
                <w:delText>Adjusted</w:delText>
              </w:r>
            </w:del>
          </w:p>
          <w:p w14:paraId="74279BDF" w14:textId="1015E71D" w:rsidR="00CE1D86" w:rsidRPr="00CE1D86" w:rsidDel="0049283F" w:rsidRDefault="00CE1D86" w:rsidP="00E75A46">
            <w:pPr>
              <w:spacing w:line="480" w:lineRule="auto"/>
              <w:contextualSpacing/>
              <w:jc w:val="both"/>
              <w:rPr>
                <w:del w:id="12670" w:author="Microsoft account" w:date="2021-05-22T13:58:00Z"/>
                <w:rFonts w:ascii="Times New Roman" w:hAnsi="Times New Roman" w:cs="Times New Roman"/>
                <w:b/>
                <w:sz w:val="20"/>
                <w:szCs w:val="20"/>
              </w:rPr>
              <w:pPrChange w:id="12671" w:author="Microsoft account" w:date="2021-05-25T22:50:00Z">
                <w:pPr>
                  <w:jc w:val="both"/>
                </w:pPr>
              </w:pPrChange>
            </w:pPr>
            <w:del w:id="12672" w:author="Microsoft account" w:date="2021-05-22T13:58:00Z">
              <w:r w:rsidRPr="00CE1D86" w:rsidDel="0049283F">
                <w:rPr>
                  <w:rFonts w:ascii="Times New Roman" w:hAnsi="Times New Roman" w:cs="Times New Roman"/>
                  <w:b/>
                  <w:sz w:val="20"/>
                  <w:szCs w:val="20"/>
                </w:rPr>
                <w:delText>OR (95% CI)</w:delText>
              </w:r>
            </w:del>
          </w:p>
        </w:tc>
        <w:tc>
          <w:tcPr>
            <w:tcW w:w="349" w:type="pct"/>
            <w:vAlign w:val="center"/>
          </w:tcPr>
          <w:p w14:paraId="77769B06" w14:textId="1F4B052E" w:rsidR="00CE1D86" w:rsidRPr="00CE1D86" w:rsidDel="0049283F" w:rsidRDefault="00CE1D86" w:rsidP="00E75A46">
            <w:pPr>
              <w:spacing w:line="480" w:lineRule="auto"/>
              <w:contextualSpacing/>
              <w:jc w:val="both"/>
              <w:rPr>
                <w:del w:id="12673" w:author="Microsoft account" w:date="2021-05-22T13:58:00Z"/>
                <w:rFonts w:ascii="Times New Roman" w:hAnsi="Times New Roman" w:cs="Times New Roman"/>
                <w:b/>
                <w:sz w:val="20"/>
                <w:szCs w:val="20"/>
              </w:rPr>
              <w:pPrChange w:id="12674" w:author="Microsoft account" w:date="2021-05-25T22:50:00Z">
                <w:pPr>
                  <w:jc w:val="both"/>
                </w:pPr>
              </w:pPrChange>
            </w:pPr>
            <w:del w:id="12675" w:author="Microsoft account" w:date="2021-05-22T13:58:00Z">
              <w:r w:rsidRPr="00CE1D86" w:rsidDel="0049283F">
                <w:rPr>
                  <w:rFonts w:ascii="Times New Roman" w:hAnsi="Times New Roman" w:cs="Times New Roman"/>
                  <w:b/>
                  <w:sz w:val="20"/>
                  <w:szCs w:val="20"/>
                </w:rPr>
                <w:delText>P-value</w:delText>
              </w:r>
            </w:del>
          </w:p>
        </w:tc>
      </w:tr>
      <w:tr w:rsidR="00CE1D86" w:rsidRPr="00CE1D86" w:rsidDel="0049283F" w14:paraId="67A3B309" w14:textId="03F0E753" w:rsidTr="00E12169">
        <w:trPr>
          <w:trHeight w:val="308"/>
          <w:jc w:val="center"/>
          <w:del w:id="12676" w:author="Microsoft account" w:date="2021-05-22T13:58:00Z"/>
        </w:trPr>
        <w:tc>
          <w:tcPr>
            <w:tcW w:w="1086" w:type="pct"/>
          </w:tcPr>
          <w:p w14:paraId="27F69EDA" w14:textId="54D5C594" w:rsidR="00CE1D86" w:rsidRPr="00CE1D86" w:rsidDel="0049283F" w:rsidRDefault="00CE1D86" w:rsidP="00E75A46">
            <w:pPr>
              <w:spacing w:line="480" w:lineRule="auto"/>
              <w:contextualSpacing/>
              <w:jc w:val="both"/>
              <w:rPr>
                <w:del w:id="12677" w:author="Microsoft account" w:date="2021-05-22T13:58:00Z"/>
                <w:rFonts w:ascii="Times New Roman" w:hAnsi="Times New Roman" w:cs="Times New Roman"/>
                <w:b/>
                <w:sz w:val="20"/>
                <w:szCs w:val="20"/>
              </w:rPr>
              <w:pPrChange w:id="12678" w:author="Microsoft account" w:date="2021-05-25T22:50:00Z">
                <w:pPr>
                  <w:jc w:val="both"/>
                </w:pPr>
              </w:pPrChange>
            </w:pPr>
            <w:del w:id="12679" w:author="Microsoft account" w:date="2021-05-22T13:58:00Z">
              <w:r w:rsidRPr="00CE1D86" w:rsidDel="0049283F">
                <w:rPr>
                  <w:rFonts w:ascii="Times New Roman" w:hAnsi="Times New Roman" w:cs="Times New Roman"/>
                  <w:b/>
                  <w:sz w:val="20"/>
                  <w:szCs w:val="20"/>
                </w:rPr>
                <w:delText>Age of child</w:delText>
              </w:r>
            </w:del>
          </w:p>
        </w:tc>
        <w:tc>
          <w:tcPr>
            <w:tcW w:w="618" w:type="pct"/>
          </w:tcPr>
          <w:p w14:paraId="3B38DD66" w14:textId="2809A857" w:rsidR="00CE1D86" w:rsidRPr="00CE1D86" w:rsidDel="0049283F" w:rsidRDefault="00CE1D86" w:rsidP="00E75A46">
            <w:pPr>
              <w:spacing w:line="480" w:lineRule="auto"/>
              <w:contextualSpacing/>
              <w:jc w:val="both"/>
              <w:rPr>
                <w:del w:id="12680" w:author="Microsoft account" w:date="2021-05-22T13:58:00Z"/>
                <w:rFonts w:ascii="Times New Roman" w:hAnsi="Times New Roman" w:cs="Times New Roman"/>
                <w:bCs/>
                <w:sz w:val="20"/>
                <w:szCs w:val="20"/>
              </w:rPr>
              <w:pPrChange w:id="12681" w:author="Microsoft account" w:date="2021-05-25T22:50:00Z">
                <w:pPr>
                  <w:jc w:val="both"/>
                </w:pPr>
              </w:pPrChange>
            </w:pPr>
          </w:p>
        </w:tc>
        <w:tc>
          <w:tcPr>
            <w:tcW w:w="351" w:type="pct"/>
          </w:tcPr>
          <w:p w14:paraId="0F92617B" w14:textId="158BE8D3" w:rsidR="00CE1D86" w:rsidRPr="00CE1D86" w:rsidDel="0049283F" w:rsidRDefault="00CE1D86" w:rsidP="00E75A46">
            <w:pPr>
              <w:spacing w:line="480" w:lineRule="auto"/>
              <w:contextualSpacing/>
              <w:jc w:val="both"/>
              <w:rPr>
                <w:del w:id="12682" w:author="Microsoft account" w:date="2021-05-22T13:58:00Z"/>
                <w:rFonts w:ascii="Times New Roman" w:hAnsi="Times New Roman" w:cs="Times New Roman"/>
                <w:bCs/>
                <w:sz w:val="20"/>
                <w:szCs w:val="20"/>
              </w:rPr>
              <w:pPrChange w:id="12683" w:author="Microsoft account" w:date="2021-05-25T22:50:00Z">
                <w:pPr>
                  <w:jc w:val="both"/>
                </w:pPr>
              </w:pPrChange>
            </w:pPr>
          </w:p>
        </w:tc>
        <w:tc>
          <w:tcPr>
            <w:tcW w:w="618" w:type="pct"/>
          </w:tcPr>
          <w:p w14:paraId="7DB273D6" w14:textId="336FAA9D" w:rsidR="00CE1D86" w:rsidRPr="00CE1D86" w:rsidDel="0049283F" w:rsidRDefault="00CE1D86" w:rsidP="00E75A46">
            <w:pPr>
              <w:spacing w:line="480" w:lineRule="auto"/>
              <w:contextualSpacing/>
              <w:jc w:val="both"/>
              <w:rPr>
                <w:del w:id="12684" w:author="Microsoft account" w:date="2021-05-22T13:58:00Z"/>
                <w:rFonts w:ascii="Times New Roman" w:hAnsi="Times New Roman" w:cs="Times New Roman"/>
                <w:bCs/>
                <w:sz w:val="20"/>
                <w:szCs w:val="20"/>
              </w:rPr>
              <w:pPrChange w:id="12685" w:author="Microsoft account" w:date="2021-05-25T22:50:00Z">
                <w:pPr>
                  <w:jc w:val="both"/>
                </w:pPr>
              </w:pPrChange>
            </w:pPr>
          </w:p>
        </w:tc>
        <w:tc>
          <w:tcPr>
            <w:tcW w:w="351" w:type="pct"/>
          </w:tcPr>
          <w:p w14:paraId="4212D5DF" w14:textId="5DF11935" w:rsidR="00CE1D86" w:rsidRPr="00CE1D86" w:rsidDel="0049283F" w:rsidRDefault="00CE1D86" w:rsidP="00E75A46">
            <w:pPr>
              <w:spacing w:line="480" w:lineRule="auto"/>
              <w:contextualSpacing/>
              <w:jc w:val="both"/>
              <w:rPr>
                <w:del w:id="12686" w:author="Microsoft account" w:date="2021-05-22T13:58:00Z"/>
                <w:rFonts w:ascii="Times New Roman" w:hAnsi="Times New Roman" w:cs="Times New Roman"/>
                <w:bCs/>
                <w:sz w:val="20"/>
                <w:szCs w:val="20"/>
              </w:rPr>
              <w:pPrChange w:id="12687" w:author="Microsoft account" w:date="2021-05-25T22:50:00Z">
                <w:pPr>
                  <w:jc w:val="both"/>
                </w:pPr>
              </w:pPrChange>
            </w:pPr>
          </w:p>
        </w:tc>
        <w:tc>
          <w:tcPr>
            <w:tcW w:w="658" w:type="pct"/>
          </w:tcPr>
          <w:p w14:paraId="695C2935" w14:textId="0560EDBC" w:rsidR="00CE1D86" w:rsidRPr="00CE1D86" w:rsidDel="0049283F" w:rsidRDefault="00CE1D86" w:rsidP="00E75A46">
            <w:pPr>
              <w:spacing w:line="480" w:lineRule="auto"/>
              <w:contextualSpacing/>
              <w:jc w:val="both"/>
              <w:rPr>
                <w:del w:id="12688" w:author="Microsoft account" w:date="2021-05-22T13:58:00Z"/>
                <w:rFonts w:ascii="Times New Roman" w:hAnsi="Times New Roman" w:cs="Times New Roman"/>
                <w:bCs/>
                <w:sz w:val="20"/>
                <w:szCs w:val="20"/>
              </w:rPr>
              <w:pPrChange w:id="12689" w:author="Microsoft account" w:date="2021-05-25T22:50:00Z">
                <w:pPr>
                  <w:jc w:val="both"/>
                </w:pPr>
              </w:pPrChange>
            </w:pPr>
          </w:p>
        </w:tc>
        <w:tc>
          <w:tcPr>
            <w:tcW w:w="351" w:type="pct"/>
          </w:tcPr>
          <w:p w14:paraId="5578E8B6" w14:textId="728CF2DA" w:rsidR="00CE1D86" w:rsidRPr="00CE1D86" w:rsidDel="0049283F" w:rsidRDefault="00CE1D86" w:rsidP="00E75A46">
            <w:pPr>
              <w:spacing w:line="480" w:lineRule="auto"/>
              <w:contextualSpacing/>
              <w:jc w:val="both"/>
              <w:rPr>
                <w:del w:id="12690" w:author="Microsoft account" w:date="2021-05-22T13:58:00Z"/>
                <w:rFonts w:ascii="Times New Roman" w:hAnsi="Times New Roman" w:cs="Times New Roman"/>
                <w:bCs/>
                <w:sz w:val="20"/>
                <w:szCs w:val="20"/>
              </w:rPr>
              <w:pPrChange w:id="12691" w:author="Microsoft account" w:date="2021-05-25T22:50:00Z">
                <w:pPr>
                  <w:jc w:val="both"/>
                </w:pPr>
              </w:pPrChange>
            </w:pPr>
          </w:p>
        </w:tc>
        <w:tc>
          <w:tcPr>
            <w:tcW w:w="618" w:type="pct"/>
          </w:tcPr>
          <w:p w14:paraId="7569D591" w14:textId="244D7FD2" w:rsidR="00CE1D86" w:rsidRPr="00CE1D86" w:rsidDel="0049283F" w:rsidRDefault="00CE1D86" w:rsidP="00E75A46">
            <w:pPr>
              <w:spacing w:line="480" w:lineRule="auto"/>
              <w:contextualSpacing/>
              <w:jc w:val="both"/>
              <w:rPr>
                <w:del w:id="12692" w:author="Microsoft account" w:date="2021-05-22T13:58:00Z"/>
                <w:rFonts w:ascii="Times New Roman" w:hAnsi="Times New Roman" w:cs="Times New Roman"/>
                <w:bCs/>
                <w:sz w:val="20"/>
                <w:szCs w:val="20"/>
              </w:rPr>
              <w:pPrChange w:id="12693" w:author="Microsoft account" w:date="2021-05-25T22:50:00Z">
                <w:pPr>
                  <w:jc w:val="both"/>
                </w:pPr>
              </w:pPrChange>
            </w:pPr>
          </w:p>
        </w:tc>
        <w:tc>
          <w:tcPr>
            <w:tcW w:w="349" w:type="pct"/>
          </w:tcPr>
          <w:p w14:paraId="7D42EBBB" w14:textId="4C2D610C" w:rsidR="00CE1D86" w:rsidRPr="00CE1D86" w:rsidDel="0049283F" w:rsidRDefault="00CE1D86" w:rsidP="00E75A46">
            <w:pPr>
              <w:spacing w:line="480" w:lineRule="auto"/>
              <w:contextualSpacing/>
              <w:jc w:val="both"/>
              <w:rPr>
                <w:del w:id="12694" w:author="Microsoft account" w:date="2021-05-22T13:58:00Z"/>
                <w:rFonts w:ascii="Times New Roman" w:hAnsi="Times New Roman" w:cs="Times New Roman"/>
                <w:bCs/>
                <w:sz w:val="20"/>
                <w:szCs w:val="20"/>
              </w:rPr>
              <w:pPrChange w:id="12695" w:author="Microsoft account" w:date="2021-05-25T22:50:00Z">
                <w:pPr>
                  <w:jc w:val="both"/>
                </w:pPr>
              </w:pPrChange>
            </w:pPr>
          </w:p>
        </w:tc>
      </w:tr>
      <w:tr w:rsidR="00CE1D86" w:rsidRPr="00CE1D86" w:rsidDel="0049283F" w14:paraId="421575B8" w14:textId="73472D11" w:rsidTr="00E12169">
        <w:trPr>
          <w:trHeight w:val="308"/>
          <w:jc w:val="center"/>
          <w:del w:id="12696" w:author="Microsoft account" w:date="2021-05-22T13:58:00Z"/>
        </w:trPr>
        <w:tc>
          <w:tcPr>
            <w:tcW w:w="1086" w:type="pct"/>
          </w:tcPr>
          <w:p w14:paraId="0E18571C" w14:textId="78E156E6" w:rsidR="00CE1D86" w:rsidRPr="00CE1D86" w:rsidDel="0049283F" w:rsidRDefault="00CE1D86" w:rsidP="00E75A46">
            <w:pPr>
              <w:spacing w:line="480" w:lineRule="auto"/>
              <w:contextualSpacing/>
              <w:jc w:val="both"/>
              <w:rPr>
                <w:del w:id="12697" w:author="Microsoft account" w:date="2021-05-22T13:58:00Z"/>
                <w:rFonts w:ascii="Times New Roman" w:hAnsi="Times New Roman" w:cs="Times New Roman"/>
                <w:bCs/>
                <w:sz w:val="20"/>
                <w:szCs w:val="20"/>
              </w:rPr>
              <w:pPrChange w:id="12698" w:author="Microsoft account" w:date="2021-05-25T22:50:00Z">
                <w:pPr>
                  <w:jc w:val="both"/>
                </w:pPr>
              </w:pPrChange>
            </w:pPr>
            <w:del w:id="12699" w:author="Microsoft account" w:date="2021-05-22T13:58:00Z">
              <w:r w:rsidRPr="00CE1D86" w:rsidDel="0049283F">
                <w:rPr>
                  <w:rFonts w:ascii="Times New Roman" w:hAnsi="Times New Roman" w:cs="Times New Roman"/>
                  <w:bCs/>
                  <w:sz w:val="20"/>
                  <w:szCs w:val="20"/>
                </w:rPr>
                <w:delText>4</w:delText>
              </w:r>
            </w:del>
          </w:p>
        </w:tc>
        <w:tc>
          <w:tcPr>
            <w:tcW w:w="618" w:type="pct"/>
          </w:tcPr>
          <w:p w14:paraId="56D283CB" w14:textId="77D595B3" w:rsidR="00CE1D86" w:rsidRPr="00CE1D86" w:rsidDel="0049283F" w:rsidRDefault="00CE1D86" w:rsidP="00E75A46">
            <w:pPr>
              <w:spacing w:line="480" w:lineRule="auto"/>
              <w:contextualSpacing/>
              <w:jc w:val="both"/>
              <w:rPr>
                <w:del w:id="12700" w:author="Microsoft account" w:date="2021-05-22T13:58:00Z"/>
                <w:rFonts w:ascii="Times New Roman" w:hAnsi="Times New Roman" w:cs="Times New Roman"/>
                <w:bCs/>
                <w:sz w:val="20"/>
                <w:szCs w:val="20"/>
              </w:rPr>
              <w:pPrChange w:id="12701" w:author="Microsoft account" w:date="2021-05-25T22:50:00Z">
                <w:pPr>
                  <w:jc w:val="both"/>
                </w:pPr>
              </w:pPrChange>
            </w:pPr>
            <w:del w:id="12702" w:author="Microsoft account" w:date="2021-05-22T13:58:00Z">
              <w:r w:rsidRPr="00CE1D86" w:rsidDel="0049283F">
                <w:rPr>
                  <w:rFonts w:ascii="Times New Roman" w:hAnsi="Times New Roman" w:cs="Times New Roman"/>
                  <w:bCs/>
                  <w:sz w:val="20"/>
                  <w:szCs w:val="20"/>
                </w:rPr>
                <w:delText>1.70 (1.52-1.91)</w:delText>
              </w:r>
            </w:del>
          </w:p>
        </w:tc>
        <w:tc>
          <w:tcPr>
            <w:tcW w:w="351" w:type="pct"/>
          </w:tcPr>
          <w:p w14:paraId="6516EC8B" w14:textId="54303A8E" w:rsidR="00CE1D86" w:rsidRPr="00CE1D86" w:rsidDel="0049283F" w:rsidRDefault="00CE1D86" w:rsidP="00E75A46">
            <w:pPr>
              <w:spacing w:line="480" w:lineRule="auto"/>
              <w:contextualSpacing/>
              <w:jc w:val="both"/>
              <w:rPr>
                <w:del w:id="12703" w:author="Microsoft account" w:date="2021-05-22T13:58:00Z"/>
                <w:rFonts w:ascii="Times New Roman" w:hAnsi="Times New Roman" w:cs="Times New Roman"/>
                <w:bCs/>
                <w:sz w:val="20"/>
                <w:szCs w:val="20"/>
              </w:rPr>
              <w:pPrChange w:id="12704" w:author="Microsoft account" w:date="2021-05-25T22:50:00Z">
                <w:pPr>
                  <w:jc w:val="both"/>
                </w:pPr>
              </w:pPrChange>
            </w:pPr>
            <w:del w:id="12705"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3B7D7C9E" w14:textId="06209FD8" w:rsidR="00CE1D86" w:rsidRPr="00CE1D86" w:rsidDel="0049283F" w:rsidRDefault="00CE1D86" w:rsidP="00E75A46">
            <w:pPr>
              <w:spacing w:line="480" w:lineRule="auto"/>
              <w:contextualSpacing/>
              <w:jc w:val="both"/>
              <w:rPr>
                <w:del w:id="12706" w:author="Microsoft account" w:date="2021-05-22T13:58:00Z"/>
                <w:rFonts w:ascii="Times New Roman" w:hAnsi="Times New Roman" w:cs="Times New Roman"/>
                <w:bCs/>
                <w:sz w:val="20"/>
                <w:szCs w:val="20"/>
              </w:rPr>
              <w:pPrChange w:id="12707" w:author="Microsoft account" w:date="2021-05-25T22:50:00Z">
                <w:pPr>
                  <w:jc w:val="both"/>
                </w:pPr>
              </w:pPrChange>
            </w:pPr>
            <w:del w:id="12708" w:author="Microsoft account" w:date="2021-05-22T13:58:00Z">
              <w:r w:rsidRPr="00CE1D86" w:rsidDel="0049283F">
                <w:rPr>
                  <w:rFonts w:ascii="Times New Roman" w:hAnsi="Times New Roman" w:cs="Times New Roman"/>
                  <w:bCs/>
                  <w:sz w:val="20"/>
                  <w:szCs w:val="20"/>
                </w:rPr>
                <w:delText>1.78 (1.58-2.01)</w:delText>
              </w:r>
            </w:del>
          </w:p>
        </w:tc>
        <w:tc>
          <w:tcPr>
            <w:tcW w:w="351" w:type="pct"/>
          </w:tcPr>
          <w:p w14:paraId="5822975B" w14:textId="3385DD86" w:rsidR="00CE1D86" w:rsidRPr="00CE1D86" w:rsidDel="0049283F" w:rsidRDefault="00CE1D86" w:rsidP="00E75A46">
            <w:pPr>
              <w:spacing w:line="480" w:lineRule="auto"/>
              <w:contextualSpacing/>
              <w:jc w:val="both"/>
              <w:rPr>
                <w:del w:id="12709" w:author="Microsoft account" w:date="2021-05-22T13:58:00Z"/>
                <w:rFonts w:ascii="Times New Roman" w:hAnsi="Times New Roman" w:cs="Times New Roman"/>
                <w:bCs/>
                <w:sz w:val="20"/>
                <w:szCs w:val="20"/>
              </w:rPr>
              <w:pPrChange w:id="12710" w:author="Microsoft account" w:date="2021-05-25T22:50:00Z">
                <w:pPr>
                  <w:jc w:val="both"/>
                </w:pPr>
              </w:pPrChange>
            </w:pPr>
            <w:del w:id="12711"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633BD08F" w14:textId="02D47055" w:rsidR="00CE1D86" w:rsidRPr="00CE1D86" w:rsidDel="0049283F" w:rsidRDefault="00CE1D86" w:rsidP="00E75A46">
            <w:pPr>
              <w:spacing w:line="480" w:lineRule="auto"/>
              <w:contextualSpacing/>
              <w:jc w:val="both"/>
              <w:rPr>
                <w:del w:id="12712" w:author="Microsoft account" w:date="2021-05-22T13:58:00Z"/>
                <w:rFonts w:ascii="Times New Roman" w:hAnsi="Times New Roman" w:cs="Times New Roman"/>
                <w:bCs/>
                <w:sz w:val="20"/>
                <w:szCs w:val="20"/>
              </w:rPr>
              <w:pPrChange w:id="12713" w:author="Microsoft account" w:date="2021-05-25T22:50:00Z">
                <w:pPr>
                  <w:jc w:val="both"/>
                </w:pPr>
              </w:pPrChange>
            </w:pPr>
            <w:del w:id="12714" w:author="Microsoft account" w:date="2021-05-22T13:58:00Z">
              <w:r w:rsidRPr="00CE1D86" w:rsidDel="0049283F">
                <w:rPr>
                  <w:rFonts w:ascii="Times New Roman" w:hAnsi="Times New Roman" w:cs="Times New Roman"/>
                  <w:bCs/>
                  <w:sz w:val="20"/>
                  <w:szCs w:val="20"/>
                </w:rPr>
                <w:delText>1.97 (1.77-2.20)</w:delText>
              </w:r>
            </w:del>
          </w:p>
        </w:tc>
        <w:tc>
          <w:tcPr>
            <w:tcW w:w="351" w:type="pct"/>
          </w:tcPr>
          <w:p w14:paraId="686367D5" w14:textId="57CD87BE" w:rsidR="00CE1D86" w:rsidRPr="00CE1D86" w:rsidDel="0049283F" w:rsidRDefault="00CE1D86" w:rsidP="00E75A46">
            <w:pPr>
              <w:spacing w:line="480" w:lineRule="auto"/>
              <w:contextualSpacing/>
              <w:jc w:val="both"/>
              <w:rPr>
                <w:del w:id="12715" w:author="Microsoft account" w:date="2021-05-22T13:58:00Z"/>
                <w:rFonts w:ascii="Times New Roman" w:hAnsi="Times New Roman" w:cs="Times New Roman"/>
                <w:bCs/>
                <w:sz w:val="20"/>
                <w:szCs w:val="20"/>
              </w:rPr>
              <w:pPrChange w:id="12716" w:author="Microsoft account" w:date="2021-05-25T22:50:00Z">
                <w:pPr>
                  <w:jc w:val="both"/>
                </w:pPr>
              </w:pPrChange>
            </w:pPr>
            <w:del w:id="12717"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5C2BB3A0" w14:textId="03945FDF" w:rsidR="00CE1D86" w:rsidRPr="00CE1D86" w:rsidDel="0049283F" w:rsidRDefault="00CE1D86" w:rsidP="00E75A46">
            <w:pPr>
              <w:spacing w:line="480" w:lineRule="auto"/>
              <w:contextualSpacing/>
              <w:jc w:val="both"/>
              <w:rPr>
                <w:del w:id="12718" w:author="Microsoft account" w:date="2021-05-22T13:58:00Z"/>
                <w:rFonts w:ascii="Times New Roman" w:hAnsi="Times New Roman" w:cs="Times New Roman"/>
                <w:bCs/>
                <w:sz w:val="20"/>
                <w:szCs w:val="20"/>
              </w:rPr>
              <w:pPrChange w:id="12719" w:author="Microsoft account" w:date="2021-05-25T22:50:00Z">
                <w:pPr>
                  <w:jc w:val="both"/>
                </w:pPr>
              </w:pPrChange>
            </w:pPr>
            <w:del w:id="12720" w:author="Microsoft account" w:date="2021-05-22T13:58:00Z">
              <w:r w:rsidRPr="00CE1D86" w:rsidDel="0049283F">
                <w:rPr>
                  <w:rFonts w:ascii="Times New Roman" w:hAnsi="Times New Roman" w:cs="Times New Roman"/>
                  <w:bCs/>
                  <w:sz w:val="20"/>
                  <w:szCs w:val="20"/>
                </w:rPr>
                <w:delText>2.08 (1.85-2.32)</w:delText>
              </w:r>
            </w:del>
          </w:p>
        </w:tc>
        <w:tc>
          <w:tcPr>
            <w:tcW w:w="349" w:type="pct"/>
          </w:tcPr>
          <w:p w14:paraId="2348FFAC" w14:textId="0ED09740" w:rsidR="00CE1D86" w:rsidRPr="00CE1D86" w:rsidDel="0049283F" w:rsidRDefault="00CE1D86" w:rsidP="00E75A46">
            <w:pPr>
              <w:spacing w:line="480" w:lineRule="auto"/>
              <w:contextualSpacing/>
              <w:jc w:val="both"/>
              <w:rPr>
                <w:del w:id="12721" w:author="Microsoft account" w:date="2021-05-22T13:58:00Z"/>
                <w:rFonts w:ascii="Times New Roman" w:hAnsi="Times New Roman" w:cs="Times New Roman"/>
                <w:bCs/>
                <w:sz w:val="20"/>
                <w:szCs w:val="20"/>
              </w:rPr>
              <w:pPrChange w:id="12722" w:author="Microsoft account" w:date="2021-05-25T22:50:00Z">
                <w:pPr>
                  <w:jc w:val="both"/>
                </w:pPr>
              </w:pPrChange>
            </w:pPr>
            <w:del w:id="12723" w:author="Microsoft account" w:date="2021-05-22T13:58:00Z">
              <w:r w:rsidRPr="00CE1D86" w:rsidDel="0049283F">
                <w:rPr>
                  <w:rFonts w:ascii="Times New Roman" w:hAnsi="Times New Roman" w:cs="Times New Roman"/>
                  <w:bCs/>
                  <w:sz w:val="20"/>
                  <w:szCs w:val="20"/>
                </w:rPr>
                <w:delText>&lt;0.001</w:delText>
              </w:r>
            </w:del>
          </w:p>
        </w:tc>
      </w:tr>
      <w:tr w:rsidR="00CE1D86" w:rsidRPr="00CE1D86" w:rsidDel="0049283F" w14:paraId="20A10F1D" w14:textId="530428BA" w:rsidTr="00E12169">
        <w:trPr>
          <w:trHeight w:val="308"/>
          <w:jc w:val="center"/>
          <w:del w:id="12724" w:author="Microsoft account" w:date="2021-05-22T13:58:00Z"/>
        </w:trPr>
        <w:tc>
          <w:tcPr>
            <w:tcW w:w="1086" w:type="pct"/>
          </w:tcPr>
          <w:p w14:paraId="4C51F0C1" w14:textId="5E460732" w:rsidR="00CE1D86" w:rsidRPr="00CE1D86" w:rsidDel="0049283F" w:rsidRDefault="00CE1D86" w:rsidP="00E75A46">
            <w:pPr>
              <w:spacing w:line="480" w:lineRule="auto"/>
              <w:contextualSpacing/>
              <w:jc w:val="both"/>
              <w:rPr>
                <w:del w:id="12725" w:author="Microsoft account" w:date="2021-05-22T13:58:00Z"/>
                <w:rFonts w:ascii="Times New Roman" w:hAnsi="Times New Roman" w:cs="Times New Roman"/>
                <w:bCs/>
                <w:sz w:val="20"/>
                <w:szCs w:val="20"/>
              </w:rPr>
              <w:pPrChange w:id="12726" w:author="Microsoft account" w:date="2021-05-25T22:50:00Z">
                <w:pPr>
                  <w:jc w:val="both"/>
                </w:pPr>
              </w:pPrChange>
            </w:pPr>
            <w:del w:id="12727" w:author="Microsoft account" w:date="2021-05-22T13:58:00Z">
              <w:r w:rsidRPr="00CE1D86" w:rsidDel="0049283F">
                <w:rPr>
                  <w:rFonts w:ascii="Times New Roman" w:hAnsi="Times New Roman" w:cs="Times New Roman"/>
                  <w:bCs/>
                  <w:sz w:val="20"/>
                  <w:szCs w:val="20"/>
                </w:rPr>
                <w:delText>3</w:delText>
              </w:r>
            </w:del>
          </w:p>
        </w:tc>
        <w:tc>
          <w:tcPr>
            <w:tcW w:w="618" w:type="pct"/>
          </w:tcPr>
          <w:p w14:paraId="7E8DFEF1" w14:textId="6B6A63B5" w:rsidR="00CE1D86" w:rsidRPr="00CE1D86" w:rsidDel="0049283F" w:rsidRDefault="00CE1D86" w:rsidP="00E75A46">
            <w:pPr>
              <w:spacing w:line="480" w:lineRule="auto"/>
              <w:contextualSpacing/>
              <w:jc w:val="both"/>
              <w:rPr>
                <w:del w:id="12728" w:author="Microsoft account" w:date="2021-05-22T13:58:00Z"/>
                <w:rFonts w:ascii="Times New Roman" w:hAnsi="Times New Roman" w:cs="Times New Roman"/>
                <w:bCs/>
                <w:sz w:val="20"/>
                <w:szCs w:val="20"/>
              </w:rPr>
              <w:pPrChange w:id="12729" w:author="Microsoft account" w:date="2021-05-25T22:50:00Z">
                <w:pPr>
                  <w:jc w:val="both"/>
                </w:pPr>
              </w:pPrChange>
            </w:pPr>
            <w:del w:id="12730"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287A53CC" w14:textId="2C00668C" w:rsidR="00CE1D86" w:rsidRPr="00CE1D86" w:rsidDel="0049283F" w:rsidRDefault="00CE1D86" w:rsidP="00E75A46">
            <w:pPr>
              <w:spacing w:line="480" w:lineRule="auto"/>
              <w:contextualSpacing/>
              <w:jc w:val="both"/>
              <w:rPr>
                <w:del w:id="12731" w:author="Microsoft account" w:date="2021-05-22T13:58:00Z"/>
                <w:rFonts w:ascii="Times New Roman" w:hAnsi="Times New Roman" w:cs="Times New Roman"/>
                <w:bCs/>
                <w:sz w:val="20"/>
                <w:szCs w:val="20"/>
              </w:rPr>
              <w:pPrChange w:id="12732" w:author="Microsoft account" w:date="2021-05-25T22:50:00Z">
                <w:pPr>
                  <w:jc w:val="both"/>
                </w:pPr>
              </w:pPrChange>
            </w:pPr>
            <w:del w:id="12733" w:author="Microsoft account" w:date="2021-05-22T13:58:00Z">
              <w:r w:rsidRPr="00CE1D86" w:rsidDel="0049283F">
                <w:rPr>
                  <w:rFonts w:ascii="Times New Roman" w:hAnsi="Times New Roman" w:cs="Times New Roman"/>
                  <w:bCs/>
                  <w:sz w:val="20"/>
                  <w:szCs w:val="20"/>
                </w:rPr>
                <w:delText>-</w:delText>
              </w:r>
            </w:del>
          </w:p>
        </w:tc>
        <w:tc>
          <w:tcPr>
            <w:tcW w:w="618" w:type="pct"/>
          </w:tcPr>
          <w:p w14:paraId="77ED707A" w14:textId="6CDB4675" w:rsidR="00CE1D86" w:rsidRPr="00CE1D86" w:rsidDel="0049283F" w:rsidRDefault="00CE1D86" w:rsidP="00E75A46">
            <w:pPr>
              <w:spacing w:line="480" w:lineRule="auto"/>
              <w:contextualSpacing/>
              <w:jc w:val="both"/>
              <w:rPr>
                <w:del w:id="12734" w:author="Microsoft account" w:date="2021-05-22T13:58:00Z"/>
                <w:rFonts w:ascii="Times New Roman" w:hAnsi="Times New Roman" w:cs="Times New Roman"/>
                <w:bCs/>
                <w:sz w:val="20"/>
                <w:szCs w:val="20"/>
              </w:rPr>
              <w:pPrChange w:id="12735" w:author="Microsoft account" w:date="2021-05-25T22:50:00Z">
                <w:pPr>
                  <w:jc w:val="both"/>
                </w:pPr>
              </w:pPrChange>
            </w:pPr>
            <w:del w:id="12736"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6B010170" w14:textId="0F05B502" w:rsidR="00CE1D86" w:rsidRPr="00CE1D86" w:rsidDel="0049283F" w:rsidRDefault="00CE1D86" w:rsidP="00E75A46">
            <w:pPr>
              <w:spacing w:line="480" w:lineRule="auto"/>
              <w:contextualSpacing/>
              <w:jc w:val="both"/>
              <w:rPr>
                <w:del w:id="12737" w:author="Microsoft account" w:date="2021-05-22T13:58:00Z"/>
                <w:rFonts w:ascii="Times New Roman" w:hAnsi="Times New Roman" w:cs="Times New Roman"/>
                <w:bCs/>
                <w:sz w:val="20"/>
                <w:szCs w:val="20"/>
              </w:rPr>
              <w:pPrChange w:id="12738" w:author="Microsoft account" w:date="2021-05-25T22:50:00Z">
                <w:pPr>
                  <w:jc w:val="both"/>
                </w:pPr>
              </w:pPrChange>
            </w:pPr>
            <w:del w:id="12739" w:author="Microsoft account" w:date="2021-05-22T13:58:00Z">
              <w:r w:rsidRPr="00CE1D86" w:rsidDel="0049283F">
                <w:rPr>
                  <w:rFonts w:ascii="Times New Roman" w:hAnsi="Times New Roman" w:cs="Times New Roman"/>
                  <w:bCs/>
                  <w:sz w:val="20"/>
                  <w:szCs w:val="20"/>
                </w:rPr>
                <w:delText>-</w:delText>
              </w:r>
            </w:del>
          </w:p>
        </w:tc>
        <w:tc>
          <w:tcPr>
            <w:tcW w:w="658" w:type="pct"/>
          </w:tcPr>
          <w:p w14:paraId="546C3B7A" w14:textId="6BC40439" w:rsidR="00CE1D86" w:rsidRPr="00CE1D86" w:rsidDel="0049283F" w:rsidRDefault="00CE1D86" w:rsidP="00E75A46">
            <w:pPr>
              <w:spacing w:line="480" w:lineRule="auto"/>
              <w:contextualSpacing/>
              <w:jc w:val="both"/>
              <w:rPr>
                <w:del w:id="12740" w:author="Microsoft account" w:date="2021-05-22T13:58:00Z"/>
                <w:rFonts w:ascii="Times New Roman" w:hAnsi="Times New Roman" w:cs="Times New Roman"/>
                <w:bCs/>
                <w:sz w:val="20"/>
                <w:szCs w:val="20"/>
              </w:rPr>
              <w:pPrChange w:id="12741" w:author="Microsoft account" w:date="2021-05-25T22:50:00Z">
                <w:pPr>
                  <w:jc w:val="both"/>
                </w:pPr>
              </w:pPrChange>
            </w:pPr>
            <w:del w:id="12742"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54F7E01F" w14:textId="701E5338" w:rsidR="00CE1D86" w:rsidRPr="00CE1D86" w:rsidDel="0049283F" w:rsidRDefault="00CE1D86" w:rsidP="00E75A46">
            <w:pPr>
              <w:spacing w:line="480" w:lineRule="auto"/>
              <w:contextualSpacing/>
              <w:jc w:val="both"/>
              <w:rPr>
                <w:del w:id="12743" w:author="Microsoft account" w:date="2021-05-22T13:58:00Z"/>
                <w:rFonts w:ascii="Times New Roman" w:hAnsi="Times New Roman" w:cs="Times New Roman"/>
                <w:bCs/>
                <w:sz w:val="20"/>
                <w:szCs w:val="20"/>
              </w:rPr>
              <w:pPrChange w:id="12744" w:author="Microsoft account" w:date="2021-05-25T22:50:00Z">
                <w:pPr>
                  <w:jc w:val="both"/>
                </w:pPr>
              </w:pPrChange>
            </w:pPr>
            <w:del w:id="12745" w:author="Microsoft account" w:date="2021-05-22T13:58:00Z">
              <w:r w:rsidRPr="00CE1D86" w:rsidDel="0049283F">
                <w:rPr>
                  <w:rFonts w:ascii="Times New Roman" w:hAnsi="Times New Roman" w:cs="Times New Roman"/>
                  <w:bCs/>
                  <w:sz w:val="20"/>
                  <w:szCs w:val="20"/>
                </w:rPr>
                <w:delText>-</w:delText>
              </w:r>
            </w:del>
          </w:p>
        </w:tc>
        <w:tc>
          <w:tcPr>
            <w:tcW w:w="618" w:type="pct"/>
          </w:tcPr>
          <w:p w14:paraId="1D72065F" w14:textId="75F7F5A3" w:rsidR="00CE1D86" w:rsidRPr="00CE1D86" w:rsidDel="0049283F" w:rsidRDefault="00CE1D86" w:rsidP="00E75A46">
            <w:pPr>
              <w:spacing w:line="480" w:lineRule="auto"/>
              <w:contextualSpacing/>
              <w:jc w:val="both"/>
              <w:rPr>
                <w:del w:id="12746" w:author="Microsoft account" w:date="2021-05-22T13:58:00Z"/>
                <w:rFonts w:ascii="Times New Roman" w:hAnsi="Times New Roman" w:cs="Times New Roman"/>
                <w:bCs/>
                <w:sz w:val="20"/>
                <w:szCs w:val="20"/>
              </w:rPr>
              <w:pPrChange w:id="12747" w:author="Microsoft account" w:date="2021-05-25T22:50:00Z">
                <w:pPr>
                  <w:jc w:val="both"/>
                </w:pPr>
              </w:pPrChange>
            </w:pPr>
            <w:del w:id="12748"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09E561D3" w14:textId="7E4909A6" w:rsidR="00CE1D86" w:rsidRPr="00CE1D86" w:rsidDel="0049283F" w:rsidRDefault="00CE1D86" w:rsidP="00E75A46">
            <w:pPr>
              <w:spacing w:line="480" w:lineRule="auto"/>
              <w:contextualSpacing/>
              <w:jc w:val="both"/>
              <w:rPr>
                <w:del w:id="12749" w:author="Microsoft account" w:date="2021-05-22T13:58:00Z"/>
                <w:rFonts w:ascii="Times New Roman" w:hAnsi="Times New Roman" w:cs="Times New Roman"/>
                <w:bCs/>
                <w:sz w:val="20"/>
                <w:szCs w:val="20"/>
              </w:rPr>
              <w:pPrChange w:id="12750" w:author="Microsoft account" w:date="2021-05-25T22:50:00Z">
                <w:pPr>
                  <w:jc w:val="both"/>
                </w:pPr>
              </w:pPrChange>
            </w:pPr>
            <w:del w:id="12751" w:author="Microsoft account" w:date="2021-05-22T13:58:00Z">
              <w:r w:rsidRPr="00CE1D86" w:rsidDel="0049283F">
                <w:rPr>
                  <w:rFonts w:ascii="Times New Roman" w:hAnsi="Times New Roman" w:cs="Times New Roman"/>
                  <w:bCs/>
                  <w:sz w:val="20"/>
                  <w:szCs w:val="20"/>
                </w:rPr>
                <w:delText>-</w:delText>
              </w:r>
            </w:del>
          </w:p>
        </w:tc>
      </w:tr>
      <w:tr w:rsidR="00CE1D86" w:rsidRPr="00CE1D86" w:rsidDel="0049283F" w14:paraId="498F0F76" w14:textId="6414DECF" w:rsidTr="00E12169">
        <w:trPr>
          <w:trHeight w:val="308"/>
          <w:jc w:val="center"/>
          <w:del w:id="12752" w:author="Microsoft account" w:date="2021-05-22T13:58:00Z"/>
        </w:trPr>
        <w:tc>
          <w:tcPr>
            <w:tcW w:w="1086" w:type="pct"/>
          </w:tcPr>
          <w:p w14:paraId="5DCD94E3" w14:textId="1F9E82FC" w:rsidR="00CE1D86" w:rsidRPr="00CE1D86" w:rsidDel="0049283F" w:rsidRDefault="00CE1D86" w:rsidP="00E75A46">
            <w:pPr>
              <w:spacing w:line="480" w:lineRule="auto"/>
              <w:contextualSpacing/>
              <w:jc w:val="both"/>
              <w:rPr>
                <w:del w:id="12753" w:author="Microsoft account" w:date="2021-05-22T13:58:00Z"/>
                <w:rFonts w:ascii="Times New Roman" w:hAnsi="Times New Roman" w:cs="Times New Roman"/>
                <w:b/>
                <w:sz w:val="20"/>
                <w:szCs w:val="20"/>
              </w:rPr>
              <w:pPrChange w:id="12754" w:author="Microsoft account" w:date="2021-05-25T22:50:00Z">
                <w:pPr>
                  <w:jc w:val="both"/>
                </w:pPr>
              </w:pPrChange>
            </w:pPr>
            <w:del w:id="12755" w:author="Microsoft account" w:date="2021-05-22T13:58:00Z">
              <w:r w:rsidRPr="00CE1D86" w:rsidDel="0049283F">
                <w:rPr>
                  <w:rFonts w:ascii="Times New Roman" w:hAnsi="Times New Roman" w:cs="Times New Roman"/>
                  <w:b/>
                  <w:sz w:val="20"/>
                  <w:szCs w:val="20"/>
                </w:rPr>
                <w:delText>Child’s sex</w:delText>
              </w:r>
            </w:del>
          </w:p>
        </w:tc>
        <w:tc>
          <w:tcPr>
            <w:tcW w:w="618" w:type="pct"/>
          </w:tcPr>
          <w:p w14:paraId="32D5C200" w14:textId="1F13D3A4" w:rsidR="00CE1D86" w:rsidRPr="00CE1D86" w:rsidDel="0049283F" w:rsidRDefault="00CE1D86" w:rsidP="00E75A46">
            <w:pPr>
              <w:spacing w:line="480" w:lineRule="auto"/>
              <w:contextualSpacing/>
              <w:jc w:val="both"/>
              <w:rPr>
                <w:del w:id="12756" w:author="Microsoft account" w:date="2021-05-22T13:58:00Z"/>
                <w:rFonts w:ascii="Times New Roman" w:hAnsi="Times New Roman" w:cs="Times New Roman"/>
                <w:bCs/>
                <w:sz w:val="20"/>
                <w:szCs w:val="20"/>
              </w:rPr>
              <w:pPrChange w:id="12757" w:author="Microsoft account" w:date="2021-05-25T22:50:00Z">
                <w:pPr>
                  <w:jc w:val="both"/>
                </w:pPr>
              </w:pPrChange>
            </w:pPr>
          </w:p>
        </w:tc>
        <w:tc>
          <w:tcPr>
            <w:tcW w:w="351" w:type="pct"/>
          </w:tcPr>
          <w:p w14:paraId="4D80454D" w14:textId="56AB091A" w:rsidR="00CE1D86" w:rsidRPr="00CE1D86" w:rsidDel="0049283F" w:rsidRDefault="00CE1D86" w:rsidP="00E75A46">
            <w:pPr>
              <w:spacing w:line="480" w:lineRule="auto"/>
              <w:contextualSpacing/>
              <w:jc w:val="both"/>
              <w:rPr>
                <w:del w:id="12758" w:author="Microsoft account" w:date="2021-05-22T13:58:00Z"/>
                <w:rFonts w:ascii="Times New Roman" w:hAnsi="Times New Roman" w:cs="Times New Roman"/>
                <w:bCs/>
                <w:sz w:val="20"/>
                <w:szCs w:val="20"/>
              </w:rPr>
              <w:pPrChange w:id="12759" w:author="Microsoft account" w:date="2021-05-25T22:50:00Z">
                <w:pPr>
                  <w:jc w:val="both"/>
                </w:pPr>
              </w:pPrChange>
            </w:pPr>
          </w:p>
        </w:tc>
        <w:tc>
          <w:tcPr>
            <w:tcW w:w="618" w:type="pct"/>
          </w:tcPr>
          <w:p w14:paraId="4CEF89DE" w14:textId="7A891211" w:rsidR="00CE1D86" w:rsidRPr="00CE1D86" w:rsidDel="0049283F" w:rsidRDefault="00CE1D86" w:rsidP="00E75A46">
            <w:pPr>
              <w:spacing w:line="480" w:lineRule="auto"/>
              <w:contextualSpacing/>
              <w:jc w:val="both"/>
              <w:rPr>
                <w:del w:id="12760" w:author="Microsoft account" w:date="2021-05-22T13:58:00Z"/>
                <w:rFonts w:ascii="Times New Roman" w:hAnsi="Times New Roman" w:cs="Times New Roman"/>
                <w:bCs/>
                <w:sz w:val="20"/>
                <w:szCs w:val="20"/>
              </w:rPr>
              <w:pPrChange w:id="12761" w:author="Microsoft account" w:date="2021-05-25T22:50:00Z">
                <w:pPr>
                  <w:jc w:val="both"/>
                </w:pPr>
              </w:pPrChange>
            </w:pPr>
          </w:p>
        </w:tc>
        <w:tc>
          <w:tcPr>
            <w:tcW w:w="351" w:type="pct"/>
          </w:tcPr>
          <w:p w14:paraId="1C88DCE5" w14:textId="77871E64" w:rsidR="00CE1D86" w:rsidRPr="00CE1D86" w:rsidDel="0049283F" w:rsidRDefault="00CE1D86" w:rsidP="00E75A46">
            <w:pPr>
              <w:spacing w:line="480" w:lineRule="auto"/>
              <w:contextualSpacing/>
              <w:jc w:val="both"/>
              <w:rPr>
                <w:del w:id="12762" w:author="Microsoft account" w:date="2021-05-22T13:58:00Z"/>
                <w:rFonts w:ascii="Times New Roman" w:hAnsi="Times New Roman" w:cs="Times New Roman"/>
                <w:bCs/>
                <w:sz w:val="20"/>
                <w:szCs w:val="20"/>
              </w:rPr>
              <w:pPrChange w:id="12763" w:author="Microsoft account" w:date="2021-05-25T22:50:00Z">
                <w:pPr>
                  <w:jc w:val="both"/>
                </w:pPr>
              </w:pPrChange>
            </w:pPr>
          </w:p>
        </w:tc>
        <w:tc>
          <w:tcPr>
            <w:tcW w:w="658" w:type="pct"/>
          </w:tcPr>
          <w:p w14:paraId="4DBD781D" w14:textId="15A5EB3A" w:rsidR="00CE1D86" w:rsidRPr="00CE1D86" w:rsidDel="0049283F" w:rsidRDefault="00CE1D86" w:rsidP="00E75A46">
            <w:pPr>
              <w:spacing w:line="480" w:lineRule="auto"/>
              <w:contextualSpacing/>
              <w:jc w:val="both"/>
              <w:rPr>
                <w:del w:id="12764" w:author="Microsoft account" w:date="2021-05-22T13:58:00Z"/>
                <w:rFonts w:ascii="Times New Roman" w:hAnsi="Times New Roman" w:cs="Times New Roman"/>
                <w:bCs/>
                <w:sz w:val="20"/>
                <w:szCs w:val="20"/>
              </w:rPr>
              <w:pPrChange w:id="12765" w:author="Microsoft account" w:date="2021-05-25T22:50:00Z">
                <w:pPr>
                  <w:jc w:val="both"/>
                </w:pPr>
              </w:pPrChange>
            </w:pPr>
          </w:p>
        </w:tc>
        <w:tc>
          <w:tcPr>
            <w:tcW w:w="351" w:type="pct"/>
          </w:tcPr>
          <w:p w14:paraId="6338B81A" w14:textId="193DBE27" w:rsidR="00CE1D86" w:rsidRPr="00CE1D86" w:rsidDel="0049283F" w:rsidRDefault="00CE1D86" w:rsidP="00E75A46">
            <w:pPr>
              <w:spacing w:line="480" w:lineRule="auto"/>
              <w:contextualSpacing/>
              <w:jc w:val="both"/>
              <w:rPr>
                <w:del w:id="12766" w:author="Microsoft account" w:date="2021-05-22T13:58:00Z"/>
                <w:rFonts w:ascii="Times New Roman" w:hAnsi="Times New Roman" w:cs="Times New Roman"/>
                <w:bCs/>
                <w:sz w:val="20"/>
                <w:szCs w:val="20"/>
              </w:rPr>
              <w:pPrChange w:id="12767" w:author="Microsoft account" w:date="2021-05-25T22:50:00Z">
                <w:pPr>
                  <w:jc w:val="both"/>
                </w:pPr>
              </w:pPrChange>
            </w:pPr>
          </w:p>
        </w:tc>
        <w:tc>
          <w:tcPr>
            <w:tcW w:w="618" w:type="pct"/>
          </w:tcPr>
          <w:p w14:paraId="3B27FC0C" w14:textId="70B4ACD7" w:rsidR="00CE1D86" w:rsidRPr="00CE1D86" w:rsidDel="0049283F" w:rsidRDefault="00CE1D86" w:rsidP="00E75A46">
            <w:pPr>
              <w:spacing w:line="480" w:lineRule="auto"/>
              <w:contextualSpacing/>
              <w:jc w:val="both"/>
              <w:rPr>
                <w:del w:id="12768" w:author="Microsoft account" w:date="2021-05-22T13:58:00Z"/>
                <w:rFonts w:ascii="Times New Roman" w:hAnsi="Times New Roman" w:cs="Times New Roman"/>
                <w:bCs/>
                <w:sz w:val="20"/>
                <w:szCs w:val="20"/>
              </w:rPr>
              <w:pPrChange w:id="12769" w:author="Microsoft account" w:date="2021-05-25T22:50:00Z">
                <w:pPr>
                  <w:jc w:val="both"/>
                </w:pPr>
              </w:pPrChange>
            </w:pPr>
          </w:p>
        </w:tc>
        <w:tc>
          <w:tcPr>
            <w:tcW w:w="349" w:type="pct"/>
          </w:tcPr>
          <w:p w14:paraId="0B4A13F3" w14:textId="5E57A9AB" w:rsidR="00CE1D86" w:rsidRPr="00CE1D86" w:rsidDel="0049283F" w:rsidRDefault="00CE1D86" w:rsidP="00E75A46">
            <w:pPr>
              <w:spacing w:line="480" w:lineRule="auto"/>
              <w:contextualSpacing/>
              <w:jc w:val="both"/>
              <w:rPr>
                <w:del w:id="12770" w:author="Microsoft account" w:date="2021-05-22T13:58:00Z"/>
                <w:rFonts w:ascii="Times New Roman" w:hAnsi="Times New Roman" w:cs="Times New Roman"/>
                <w:bCs/>
                <w:sz w:val="20"/>
                <w:szCs w:val="20"/>
              </w:rPr>
              <w:pPrChange w:id="12771" w:author="Microsoft account" w:date="2021-05-25T22:50:00Z">
                <w:pPr>
                  <w:jc w:val="both"/>
                </w:pPr>
              </w:pPrChange>
            </w:pPr>
          </w:p>
        </w:tc>
      </w:tr>
      <w:tr w:rsidR="00CE1D86" w:rsidRPr="00CE1D86" w:rsidDel="0049283F" w14:paraId="657AF86D" w14:textId="17E2BEDF" w:rsidTr="00E12169">
        <w:trPr>
          <w:trHeight w:val="308"/>
          <w:jc w:val="center"/>
          <w:del w:id="12772" w:author="Microsoft account" w:date="2021-05-22T13:58:00Z"/>
        </w:trPr>
        <w:tc>
          <w:tcPr>
            <w:tcW w:w="1086" w:type="pct"/>
            <w:vAlign w:val="center"/>
          </w:tcPr>
          <w:p w14:paraId="10510CA5" w14:textId="1DD0663E" w:rsidR="00CE1D86" w:rsidRPr="00CE1D86" w:rsidDel="0049283F" w:rsidRDefault="00CE1D86" w:rsidP="00E75A46">
            <w:pPr>
              <w:spacing w:line="480" w:lineRule="auto"/>
              <w:contextualSpacing/>
              <w:jc w:val="both"/>
              <w:rPr>
                <w:del w:id="12773" w:author="Microsoft account" w:date="2021-05-22T13:58:00Z"/>
                <w:rFonts w:ascii="Times New Roman" w:hAnsi="Times New Roman" w:cs="Times New Roman"/>
                <w:b/>
                <w:sz w:val="20"/>
                <w:szCs w:val="20"/>
              </w:rPr>
              <w:pPrChange w:id="12774" w:author="Microsoft account" w:date="2021-05-25T22:50:00Z">
                <w:pPr>
                  <w:jc w:val="both"/>
                </w:pPr>
              </w:pPrChange>
            </w:pPr>
            <w:del w:id="12775" w:author="Microsoft account" w:date="2021-05-22T13:58:00Z">
              <w:r w:rsidRPr="00CE1D86" w:rsidDel="0049283F">
                <w:rPr>
                  <w:rFonts w:ascii="Times New Roman" w:hAnsi="Times New Roman" w:cs="Times New Roman"/>
                  <w:bCs/>
                  <w:sz w:val="20"/>
                  <w:szCs w:val="20"/>
                </w:rPr>
                <w:delText>Female</w:delText>
              </w:r>
            </w:del>
          </w:p>
        </w:tc>
        <w:tc>
          <w:tcPr>
            <w:tcW w:w="618" w:type="pct"/>
          </w:tcPr>
          <w:p w14:paraId="105EC334" w14:textId="48D280EF" w:rsidR="00CE1D86" w:rsidRPr="00CE1D86" w:rsidDel="0049283F" w:rsidRDefault="00CE1D86" w:rsidP="00E75A46">
            <w:pPr>
              <w:spacing w:line="480" w:lineRule="auto"/>
              <w:contextualSpacing/>
              <w:jc w:val="both"/>
              <w:rPr>
                <w:del w:id="12776" w:author="Microsoft account" w:date="2021-05-22T13:58:00Z"/>
                <w:rFonts w:ascii="Times New Roman" w:hAnsi="Times New Roman" w:cs="Times New Roman"/>
                <w:bCs/>
                <w:sz w:val="20"/>
                <w:szCs w:val="20"/>
              </w:rPr>
              <w:pPrChange w:id="12777" w:author="Microsoft account" w:date="2021-05-25T22:50:00Z">
                <w:pPr>
                  <w:jc w:val="both"/>
                </w:pPr>
              </w:pPrChange>
            </w:pPr>
            <w:del w:id="12778" w:author="Microsoft account" w:date="2021-05-22T13:58:00Z">
              <w:r w:rsidRPr="00CE1D86" w:rsidDel="0049283F">
                <w:rPr>
                  <w:rFonts w:ascii="Times New Roman" w:hAnsi="Times New Roman" w:cs="Times New Roman"/>
                  <w:bCs/>
                  <w:sz w:val="20"/>
                  <w:szCs w:val="20"/>
                </w:rPr>
                <w:delText>1.21 (1.07-1.36)</w:delText>
              </w:r>
            </w:del>
          </w:p>
        </w:tc>
        <w:tc>
          <w:tcPr>
            <w:tcW w:w="351" w:type="pct"/>
          </w:tcPr>
          <w:p w14:paraId="1E734A48" w14:textId="4B5507BD" w:rsidR="00CE1D86" w:rsidRPr="00CE1D86" w:rsidDel="0049283F" w:rsidRDefault="00CE1D86" w:rsidP="00E75A46">
            <w:pPr>
              <w:spacing w:line="480" w:lineRule="auto"/>
              <w:contextualSpacing/>
              <w:jc w:val="both"/>
              <w:rPr>
                <w:del w:id="12779" w:author="Microsoft account" w:date="2021-05-22T13:58:00Z"/>
                <w:rFonts w:ascii="Times New Roman" w:hAnsi="Times New Roman" w:cs="Times New Roman"/>
                <w:bCs/>
                <w:sz w:val="20"/>
                <w:szCs w:val="20"/>
              </w:rPr>
              <w:pPrChange w:id="12780" w:author="Microsoft account" w:date="2021-05-25T22:50:00Z">
                <w:pPr>
                  <w:jc w:val="both"/>
                </w:pPr>
              </w:pPrChange>
            </w:pPr>
            <w:del w:id="12781" w:author="Microsoft account" w:date="2021-05-22T13:58:00Z">
              <w:r w:rsidRPr="00CE1D86" w:rsidDel="0049283F">
                <w:rPr>
                  <w:rFonts w:ascii="Times New Roman" w:hAnsi="Times New Roman" w:cs="Times New Roman"/>
                  <w:bCs/>
                  <w:sz w:val="20"/>
                  <w:szCs w:val="20"/>
                </w:rPr>
                <w:delText>0.002</w:delText>
              </w:r>
            </w:del>
          </w:p>
        </w:tc>
        <w:tc>
          <w:tcPr>
            <w:tcW w:w="618" w:type="pct"/>
          </w:tcPr>
          <w:p w14:paraId="47F55BF6" w14:textId="3C0BA9D8" w:rsidR="00CE1D86" w:rsidRPr="00CE1D86" w:rsidDel="0049283F" w:rsidRDefault="00CE1D86" w:rsidP="00E75A46">
            <w:pPr>
              <w:spacing w:line="480" w:lineRule="auto"/>
              <w:contextualSpacing/>
              <w:jc w:val="both"/>
              <w:rPr>
                <w:del w:id="12782" w:author="Microsoft account" w:date="2021-05-22T13:58:00Z"/>
                <w:rFonts w:ascii="Times New Roman" w:hAnsi="Times New Roman" w:cs="Times New Roman"/>
                <w:bCs/>
                <w:sz w:val="20"/>
                <w:szCs w:val="20"/>
              </w:rPr>
              <w:pPrChange w:id="12783" w:author="Microsoft account" w:date="2021-05-25T22:50:00Z">
                <w:pPr>
                  <w:jc w:val="both"/>
                </w:pPr>
              </w:pPrChange>
            </w:pPr>
            <w:del w:id="12784" w:author="Microsoft account" w:date="2021-05-22T13:58:00Z">
              <w:r w:rsidRPr="00CE1D86" w:rsidDel="0049283F">
                <w:rPr>
                  <w:rFonts w:ascii="Times New Roman" w:hAnsi="Times New Roman" w:cs="Times New Roman"/>
                  <w:bCs/>
                  <w:sz w:val="20"/>
                  <w:szCs w:val="20"/>
                </w:rPr>
                <w:delText>1.27 (1.12-1.44)</w:delText>
              </w:r>
            </w:del>
          </w:p>
        </w:tc>
        <w:tc>
          <w:tcPr>
            <w:tcW w:w="351" w:type="pct"/>
          </w:tcPr>
          <w:p w14:paraId="2AD5C1DD" w14:textId="066CCC46" w:rsidR="00CE1D86" w:rsidRPr="00CE1D86" w:rsidDel="0049283F" w:rsidRDefault="00CE1D86" w:rsidP="00E75A46">
            <w:pPr>
              <w:spacing w:line="480" w:lineRule="auto"/>
              <w:contextualSpacing/>
              <w:jc w:val="both"/>
              <w:rPr>
                <w:del w:id="12785" w:author="Microsoft account" w:date="2021-05-22T13:58:00Z"/>
                <w:rFonts w:ascii="Times New Roman" w:hAnsi="Times New Roman" w:cs="Times New Roman"/>
                <w:bCs/>
                <w:sz w:val="20"/>
                <w:szCs w:val="20"/>
              </w:rPr>
              <w:pPrChange w:id="12786" w:author="Microsoft account" w:date="2021-05-25T22:50:00Z">
                <w:pPr>
                  <w:jc w:val="both"/>
                </w:pPr>
              </w:pPrChange>
            </w:pPr>
            <w:del w:id="12787"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70865D87" w14:textId="77ACDBF7" w:rsidR="00CE1D86" w:rsidRPr="00CE1D86" w:rsidDel="0049283F" w:rsidRDefault="00CE1D86" w:rsidP="00E75A46">
            <w:pPr>
              <w:spacing w:line="480" w:lineRule="auto"/>
              <w:contextualSpacing/>
              <w:jc w:val="both"/>
              <w:rPr>
                <w:del w:id="12788" w:author="Microsoft account" w:date="2021-05-22T13:58:00Z"/>
                <w:rFonts w:ascii="Times New Roman" w:hAnsi="Times New Roman" w:cs="Times New Roman"/>
                <w:bCs/>
                <w:sz w:val="20"/>
                <w:szCs w:val="20"/>
              </w:rPr>
              <w:pPrChange w:id="12789" w:author="Microsoft account" w:date="2021-05-25T22:50:00Z">
                <w:pPr>
                  <w:jc w:val="both"/>
                </w:pPr>
              </w:pPrChange>
            </w:pPr>
            <w:del w:id="12790" w:author="Microsoft account" w:date="2021-05-22T13:58:00Z">
              <w:r w:rsidRPr="00CE1D86" w:rsidDel="0049283F">
                <w:rPr>
                  <w:rFonts w:ascii="Times New Roman" w:hAnsi="Times New Roman" w:cs="Times New Roman"/>
                  <w:bCs/>
                  <w:sz w:val="20"/>
                  <w:szCs w:val="20"/>
                </w:rPr>
                <w:delText>1.45 (1.31-1.61)</w:delText>
              </w:r>
            </w:del>
          </w:p>
        </w:tc>
        <w:tc>
          <w:tcPr>
            <w:tcW w:w="351" w:type="pct"/>
          </w:tcPr>
          <w:p w14:paraId="00234C71" w14:textId="60A23EAD" w:rsidR="00CE1D86" w:rsidRPr="00CE1D86" w:rsidDel="0049283F" w:rsidRDefault="00CE1D86" w:rsidP="00E75A46">
            <w:pPr>
              <w:spacing w:line="480" w:lineRule="auto"/>
              <w:contextualSpacing/>
              <w:jc w:val="both"/>
              <w:rPr>
                <w:del w:id="12791" w:author="Microsoft account" w:date="2021-05-22T13:58:00Z"/>
                <w:rFonts w:ascii="Times New Roman" w:hAnsi="Times New Roman" w:cs="Times New Roman"/>
                <w:bCs/>
                <w:sz w:val="20"/>
                <w:szCs w:val="20"/>
              </w:rPr>
              <w:pPrChange w:id="12792" w:author="Microsoft account" w:date="2021-05-25T22:50:00Z">
                <w:pPr>
                  <w:jc w:val="both"/>
                </w:pPr>
              </w:pPrChange>
            </w:pPr>
            <w:del w:id="12793"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16E626ED" w14:textId="23FD5FC6" w:rsidR="00CE1D86" w:rsidRPr="00CE1D86" w:rsidDel="0049283F" w:rsidRDefault="00CE1D86" w:rsidP="00E75A46">
            <w:pPr>
              <w:spacing w:line="480" w:lineRule="auto"/>
              <w:contextualSpacing/>
              <w:jc w:val="both"/>
              <w:rPr>
                <w:del w:id="12794" w:author="Microsoft account" w:date="2021-05-22T13:58:00Z"/>
                <w:rFonts w:ascii="Times New Roman" w:hAnsi="Times New Roman" w:cs="Times New Roman"/>
                <w:bCs/>
                <w:sz w:val="20"/>
                <w:szCs w:val="20"/>
              </w:rPr>
              <w:pPrChange w:id="12795" w:author="Microsoft account" w:date="2021-05-25T22:50:00Z">
                <w:pPr>
                  <w:jc w:val="both"/>
                </w:pPr>
              </w:pPrChange>
            </w:pPr>
            <w:del w:id="12796" w:author="Microsoft account" w:date="2021-05-22T13:58:00Z">
              <w:r w:rsidRPr="00CE1D86" w:rsidDel="0049283F">
                <w:rPr>
                  <w:rFonts w:ascii="Times New Roman" w:hAnsi="Times New Roman" w:cs="Times New Roman"/>
                  <w:bCs/>
                  <w:sz w:val="20"/>
                  <w:szCs w:val="20"/>
                </w:rPr>
                <w:delText>1.47 (1.32-1.63)</w:delText>
              </w:r>
            </w:del>
          </w:p>
        </w:tc>
        <w:tc>
          <w:tcPr>
            <w:tcW w:w="349" w:type="pct"/>
          </w:tcPr>
          <w:p w14:paraId="7EF56380" w14:textId="7884C0BB" w:rsidR="00CE1D86" w:rsidRPr="00CE1D86" w:rsidDel="0049283F" w:rsidRDefault="00CE1D86" w:rsidP="00E75A46">
            <w:pPr>
              <w:spacing w:line="480" w:lineRule="auto"/>
              <w:contextualSpacing/>
              <w:jc w:val="both"/>
              <w:rPr>
                <w:del w:id="12797" w:author="Microsoft account" w:date="2021-05-22T13:58:00Z"/>
                <w:rFonts w:ascii="Times New Roman" w:hAnsi="Times New Roman" w:cs="Times New Roman"/>
                <w:bCs/>
                <w:sz w:val="20"/>
                <w:szCs w:val="20"/>
              </w:rPr>
              <w:pPrChange w:id="12798" w:author="Microsoft account" w:date="2021-05-25T22:50:00Z">
                <w:pPr>
                  <w:jc w:val="both"/>
                </w:pPr>
              </w:pPrChange>
            </w:pPr>
            <w:del w:id="12799" w:author="Microsoft account" w:date="2021-05-22T13:58:00Z">
              <w:r w:rsidRPr="00CE1D86" w:rsidDel="0049283F">
                <w:rPr>
                  <w:rFonts w:ascii="Times New Roman" w:hAnsi="Times New Roman" w:cs="Times New Roman"/>
                  <w:bCs/>
                  <w:sz w:val="20"/>
                  <w:szCs w:val="20"/>
                </w:rPr>
                <w:delText>&lt;0.001</w:delText>
              </w:r>
            </w:del>
          </w:p>
        </w:tc>
      </w:tr>
      <w:tr w:rsidR="00CE1D86" w:rsidRPr="00CE1D86" w:rsidDel="0049283F" w14:paraId="6B969D36" w14:textId="2DB9390B" w:rsidTr="00E12169">
        <w:trPr>
          <w:trHeight w:val="308"/>
          <w:jc w:val="center"/>
          <w:del w:id="12800" w:author="Microsoft account" w:date="2021-05-22T13:58:00Z"/>
        </w:trPr>
        <w:tc>
          <w:tcPr>
            <w:tcW w:w="1086" w:type="pct"/>
            <w:vAlign w:val="center"/>
          </w:tcPr>
          <w:p w14:paraId="39994FD4" w14:textId="3D9E95B4" w:rsidR="00CE1D86" w:rsidRPr="00CE1D86" w:rsidDel="0049283F" w:rsidRDefault="00CE1D86" w:rsidP="00E75A46">
            <w:pPr>
              <w:spacing w:line="480" w:lineRule="auto"/>
              <w:contextualSpacing/>
              <w:jc w:val="both"/>
              <w:rPr>
                <w:del w:id="12801" w:author="Microsoft account" w:date="2021-05-22T13:58:00Z"/>
                <w:rFonts w:ascii="Times New Roman" w:hAnsi="Times New Roman" w:cs="Times New Roman"/>
                <w:b/>
                <w:sz w:val="20"/>
                <w:szCs w:val="20"/>
              </w:rPr>
              <w:pPrChange w:id="12802" w:author="Microsoft account" w:date="2021-05-25T22:50:00Z">
                <w:pPr>
                  <w:jc w:val="both"/>
                </w:pPr>
              </w:pPrChange>
            </w:pPr>
            <w:del w:id="12803" w:author="Microsoft account" w:date="2021-05-22T13:58:00Z">
              <w:r w:rsidRPr="00CE1D86" w:rsidDel="0049283F">
                <w:rPr>
                  <w:rFonts w:ascii="Times New Roman" w:hAnsi="Times New Roman" w:cs="Times New Roman"/>
                  <w:bCs/>
                  <w:sz w:val="20"/>
                  <w:szCs w:val="20"/>
                </w:rPr>
                <w:delText>Male</w:delText>
              </w:r>
            </w:del>
          </w:p>
        </w:tc>
        <w:tc>
          <w:tcPr>
            <w:tcW w:w="618" w:type="pct"/>
          </w:tcPr>
          <w:p w14:paraId="499856E0" w14:textId="7FBCEB9F" w:rsidR="00CE1D86" w:rsidRPr="00CE1D86" w:rsidDel="0049283F" w:rsidRDefault="00CE1D86" w:rsidP="00E75A46">
            <w:pPr>
              <w:spacing w:line="480" w:lineRule="auto"/>
              <w:contextualSpacing/>
              <w:jc w:val="both"/>
              <w:rPr>
                <w:del w:id="12804" w:author="Microsoft account" w:date="2021-05-22T13:58:00Z"/>
                <w:rFonts w:ascii="Times New Roman" w:hAnsi="Times New Roman" w:cs="Times New Roman"/>
                <w:bCs/>
                <w:sz w:val="20"/>
                <w:szCs w:val="20"/>
              </w:rPr>
              <w:pPrChange w:id="12805" w:author="Microsoft account" w:date="2021-05-25T22:50:00Z">
                <w:pPr>
                  <w:jc w:val="both"/>
                </w:pPr>
              </w:pPrChange>
            </w:pPr>
            <w:del w:id="12806"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7449A790" w14:textId="0AAC28FA" w:rsidR="00CE1D86" w:rsidRPr="00CE1D86" w:rsidDel="0049283F" w:rsidRDefault="00CE1D86" w:rsidP="00E75A46">
            <w:pPr>
              <w:spacing w:line="480" w:lineRule="auto"/>
              <w:contextualSpacing/>
              <w:jc w:val="both"/>
              <w:rPr>
                <w:del w:id="12807" w:author="Microsoft account" w:date="2021-05-22T13:58:00Z"/>
                <w:rFonts w:ascii="Times New Roman" w:hAnsi="Times New Roman" w:cs="Times New Roman"/>
                <w:bCs/>
                <w:sz w:val="20"/>
                <w:szCs w:val="20"/>
              </w:rPr>
              <w:pPrChange w:id="12808" w:author="Microsoft account" w:date="2021-05-25T22:50:00Z">
                <w:pPr>
                  <w:jc w:val="both"/>
                </w:pPr>
              </w:pPrChange>
            </w:pPr>
            <w:del w:id="12809" w:author="Microsoft account" w:date="2021-05-22T13:58:00Z">
              <w:r w:rsidRPr="00CE1D86" w:rsidDel="0049283F">
                <w:rPr>
                  <w:rFonts w:ascii="Times New Roman" w:hAnsi="Times New Roman" w:cs="Times New Roman"/>
                  <w:bCs/>
                  <w:sz w:val="20"/>
                  <w:szCs w:val="20"/>
                </w:rPr>
                <w:delText>-</w:delText>
              </w:r>
            </w:del>
          </w:p>
        </w:tc>
        <w:tc>
          <w:tcPr>
            <w:tcW w:w="618" w:type="pct"/>
          </w:tcPr>
          <w:p w14:paraId="48AE377F" w14:textId="44011F99" w:rsidR="00CE1D86" w:rsidRPr="00CE1D86" w:rsidDel="0049283F" w:rsidRDefault="00CE1D86" w:rsidP="00E75A46">
            <w:pPr>
              <w:spacing w:line="480" w:lineRule="auto"/>
              <w:contextualSpacing/>
              <w:jc w:val="both"/>
              <w:rPr>
                <w:del w:id="12810" w:author="Microsoft account" w:date="2021-05-22T13:58:00Z"/>
                <w:rFonts w:ascii="Times New Roman" w:hAnsi="Times New Roman" w:cs="Times New Roman"/>
                <w:bCs/>
                <w:sz w:val="20"/>
                <w:szCs w:val="20"/>
              </w:rPr>
              <w:pPrChange w:id="12811" w:author="Microsoft account" w:date="2021-05-25T22:50:00Z">
                <w:pPr>
                  <w:jc w:val="both"/>
                </w:pPr>
              </w:pPrChange>
            </w:pPr>
            <w:del w:id="12812"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5E93EA76" w14:textId="1E84D8C4" w:rsidR="00CE1D86" w:rsidRPr="00CE1D86" w:rsidDel="0049283F" w:rsidRDefault="00CE1D86" w:rsidP="00E75A46">
            <w:pPr>
              <w:spacing w:line="480" w:lineRule="auto"/>
              <w:contextualSpacing/>
              <w:jc w:val="both"/>
              <w:rPr>
                <w:del w:id="12813" w:author="Microsoft account" w:date="2021-05-22T13:58:00Z"/>
                <w:rFonts w:ascii="Times New Roman" w:hAnsi="Times New Roman" w:cs="Times New Roman"/>
                <w:bCs/>
                <w:sz w:val="20"/>
                <w:szCs w:val="20"/>
              </w:rPr>
              <w:pPrChange w:id="12814" w:author="Microsoft account" w:date="2021-05-25T22:50:00Z">
                <w:pPr>
                  <w:jc w:val="both"/>
                </w:pPr>
              </w:pPrChange>
            </w:pPr>
            <w:del w:id="12815" w:author="Microsoft account" w:date="2021-05-22T13:58:00Z">
              <w:r w:rsidRPr="00CE1D86" w:rsidDel="0049283F">
                <w:rPr>
                  <w:rFonts w:ascii="Times New Roman" w:hAnsi="Times New Roman" w:cs="Times New Roman"/>
                  <w:bCs/>
                  <w:sz w:val="20"/>
                  <w:szCs w:val="20"/>
                </w:rPr>
                <w:delText>-</w:delText>
              </w:r>
            </w:del>
          </w:p>
        </w:tc>
        <w:tc>
          <w:tcPr>
            <w:tcW w:w="658" w:type="pct"/>
          </w:tcPr>
          <w:p w14:paraId="52DC449A" w14:textId="6AB5BD4F" w:rsidR="00CE1D86" w:rsidRPr="00CE1D86" w:rsidDel="0049283F" w:rsidRDefault="00CE1D86" w:rsidP="00E75A46">
            <w:pPr>
              <w:spacing w:line="480" w:lineRule="auto"/>
              <w:contextualSpacing/>
              <w:jc w:val="both"/>
              <w:rPr>
                <w:del w:id="12816" w:author="Microsoft account" w:date="2021-05-22T13:58:00Z"/>
                <w:rFonts w:ascii="Times New Roman" w:hAnsi="Times New Roman" w:cs="Times New Roman"/>
                <w:bCs/>
                <w:sz w:val="20"/>
                <w:szCs w:val="20"/>
              </w:rPr>
              <w:pPrChange w:id="12817" w:author="Microsoft account" w:date="2021-05-25T22:50:00Z">
                <w:pPr>
                  <w:jc w:val="both"/>
                </w:pPr>
              </w:pPrChange>
            </w:pPr>
            <w:del w:id="12818"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36D55479" w14:textId="1B6D1001" w:rsidR="00CE1D86" w:rsidRPr="00CE1D86" w:rsidDel="0049283F" w:rsidRDefault="00CE1D86" w:rsidP="00E75A46">
            <w:pPr>
              <w:spacing w:line="480" w:lineRule="auto"/>
              <w:contextualSpacing/>
              <w:jc w:val="both"/>
              <w:rPr>
                <w:del w:id="12819" w:author="Microsoft account" w:date="2021-05-22T13:58:00Z"/>
                <w:rFonts w:ascii="Times New Roman" w:hAnsi="Times New Roman" w:cs="Times New Roman"/>
                <w:bCs/>
                <w:sz w:val="20"/>
                <w:szCs w:val="20"/>
              </w:rPr>
              <w:pPrChange w:id="12820" w:author="Microsoft account" w:date="2021-05-25T22:50:00Z">
                <w:pPr>
                  <w:jc w:val="both"/>
                </w:pPr>
              </w:pPrChange>
            </w:pPr>
            <w:del w:id="12821" w:author="Microsoft account" w:date="2021-05-22T13:58:00Z">
              <w:r w:rsidRPr="00CE1D86" w:rsidDel="0049283F">
                <w:rPr>
                  <w:rFonts w:ascii="Times New Roman" w:hAnsi="Times New Roman" w:cs="Times New Roman"/>
                  <w:bCs/>
                  <w:sz w:val="20"/>
                  <w:szCs w:val="20"/>
                </w:rPr>
                <w:delText>-</w:delText>
              </w:r>
            </w:del>
          </w:p>
        </w:tc>
        <w:tc>
          <w:tcPr>
            <w:tcW w:w="618" w:type="pct"/>
          </w:tcPr>
          <w:p w14:paraId="65DFC40D" w14:textId="5953772A" w:rsidR="00CE1D86" w:rsidRPr="00CE1D86" w:rsidDel="0049283F" w:rsidRDefault="00CE1D86" w:rsidP="00E75A46">
            <w:pPr>
              <w:spacing w:line="480" w:lineRule="auto"/>
              <w:contextualSpacing/>
              <w:jc w:val="both"/>
              <w:rPr>
                <w:del w:id="12822" w:author="Microsoft account" w:date="2021-05-22T13:58:00Z"/>
                <w:rFonts w:ascii="Times New Roman" w:hAnsi="Times New Roman" w:cs="Times New Roman"/>
                <w:bCs/>
                <w:sz w:val="20"/>
                <w:szCs w:val="20"/>
              </w:rPr>
              <w:pPrChange w:id="12823" w:author="Microsoft account" w:date="2021-05-25T22:50:00Z">
                <w:pPr>
                  <w:jc w:val="both"/>
                </w:pPr>
              </w:pPrChange>
            </w:pPr>
            <w:del w:id="12824"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70BC2F97" w14:textId="577B3BFD" w:rsidR="00CE1D86" w:rsidRPr="00CE1D86" w:rsidDel="0049283F" w:rsidRDefault="00CE1D86" w:rsidP="00E75A46">
            <w:pPr>
              <w:spacing w:line="480" w:lineRule="auto"/>
              <w:contextualSpacing/>
              <w:jc w:val="both"/>
              <w:rPr>
                <w:del w:id="12825" w:author="Microsoft account" w:date="2021-05-22T13:58:00Z"/>
                <w:rFonts w:ascii="Times New Roman" w:hAnsi="Times New Roman" w:cs="Times New Roman"/>
                <w:bCs/>
                <w:sz w:val="20"/>
                <w:szCs w:val="20"/>
              </w:rPr>
              <w:pPrChange w:id="12826" w:author="Microsoft account" w:date="2021-05-25T22:50:00Z">
                <w:pPr>
                  <w:jc w:val="both"/>
                </w:pPr>
              </w:pPrChange>
            </w:pPr>
            <w:del w:id="12827" w:author="Microsoft account" w:date="2021-05-22T13:58:00Z">
              <w:r w:rsidRPr="00CE1D86" w:rsidDel="0049283F">
                <w:rPr>
                  <w:rFonts w:ascii="Times New Roman" w:hAnsi="Times New Roman" w:cs="Times New Roman"/>
                  <w:bCs/>
                  <w:sz w:val="20"/>
                  <w:szCs w:val="20"/>
                </w:rPr>
                <w:delText>-</w:delText>
              </w:r>
            </w:del>
          </w:p>
        </w:tc>
      </w:tr>
      <w:tr w:rsidR="00CE1D86" w:rsidRPr="00CE1D86" w:rsidDel="0049283F" w14:paraId="11E8E172" w14:textId="0C7D900D" w:rsidTr="00E12169">
        <w:trPr>
          <w:trHeight w:val="308"/>
          <w:jc w:val="center"/>
          <w:del w:id="12828" w:author="Microsoft account" w:date="2021-05-22T13:58:00Z"/>
        </w:trPr>
        <w:tc>
          <w:tcPr>
            <w:tcW w:w="1086" w:type="pct"/>
          </w:tcPr>
          <w:p w14:paraId="0C1A137C" w14:textId="430FE471" w:rsidR="00CE1D86" w:rsidRPr="00CE1D86" w:rsidDel="0049283F" w:rsidRDefault="00CE1D86" w:rsidP="00E75A46">
            <w:pPr>
              <w:spacing w:line="480" w:lineRule="auto"/>
              <w:contextualSpacing/>
              <w:jc w:val="both"/>
              <w:rPr>
                <w:del w:id="12829" w:author="Microsoft account" w:date="2021-05-22T13:58:00Z"/>
                <w:rFonts w:ascii="Times New Roman" w:hAnsi="Times New Roman" w:cs="Times New Roman"/>
                <w:b/>
                <w:sz w:val="20"/>
                <w:szCs w:val="20"/>
              </w:rPr>
              <w:pPrChange w:id="12830" w:author="Microsoft account" w:date="2021-05-25T22:50:00Z">
                <w:pPr>
                  <w:jc w:val="both"/>
                </w:pPr>
              </w:pPrChange>
            </w:pPr>
            <w:del w:id="12831" w:author="Microsoft account" w:date="2021-05-22T13:58:00Z">
              <w:r w:rsidRPr="00CE1D86" w:rsidDel="0049283F">
                <w:rPr>
                  <w:rFonts w:ascii="Times New Roman" w:hAnsi="Times New Roman" w:cs="Times New Roman"/>
                  <w:b/>
                  <w:sz w:val="20"/>
                  <w:szCs w:val="20"/>
                </w:rPr>
                <w:delText>Area</w:delText>
              </w:r>
            </w:del>
          </w:p>
        </w:tc>
        <w:tc>
          <w:tcPr>
            <w:tcW w:w="618" w:type="pct"/>
          </w:tcPr>
          <w:p w14:paraId="5F6A410E" w14:textId="53BB8A62" w:rsidR="00CE1D86" w:rsidRPr="00CE1D86" w:rsidDel="0049283F" w:rsidRDefault="00CE1D86" w:rsidP="00E75A46">
            <w:pPr>
              <w:spacing w:line="480" w:lineRule="auto"/>
              <w:contextualSpacing/>
              <w:jc w:val="both"/>
              <w:rPr>
                <w:del w:id="12832" w:author="Microsoft account" w:date="2021-05-22T13:58:00Z"/>
                <w:rFonts w:ascii="Times New Roman" w:hAnsi="Times New Roman" w:cs="Times New Roman"/>
                <w:bCs/>
                <w:sz w:val="20"/>
                <w:szCs w:val="20"/>
              </w:rPr>
              <w:pPrChange w:id="12833" w:author="Microsoft account" w:date="2021-05-25T22:50:00Z">
                <w:pPr>
                  <w:jc w:val="both"/>
                </w:pPr>
              </w:pPrChange>
            </w:pPr>
          </w:p>
        </w:tc>
        <w:tc>
          <w:tcPr>
            <w:tcW w:w="351" w:type="pct"/>
          </w:tcPr>
          <w:p w14:paraId="0A4E9B18" w14:textId="5CB8A871" w:rsidR="00CE1D86" w:rsidRPr="00CE1D86" w:rsidDel="0049283F" w:rsidRDefault="00CE1D86" w:rsidP="00E75A46">
            <w:pPr>
              <w:spacing w:line="480" w:lineRule="auto"/>
              <w:contextualSpacing/>
              <w:jc w:val="both"/>
              <w:rPr>
                <w:del w:id="12834" w:author="Microsoft account" w:date="2021-05-22T13:58:00Z"/>
                <w:rFonts w:ascii="Times New Roman" w:hAnsi="Times New Roman" w:cs="Times New Roman"/>
                <w:bCs/>
                <w:sz w:val="20"/>
                <w:szCs w:val="20"/>
              </w:rPr>
              <w:pPrChange w:id="12835" w:author="Microsoft account" w:date="2021-05-25T22:50:00Z">
                <w:pPr>
                  <w:jc w:val="both"/>
                </w:pPr>
              </w:pPrChange>
            </w:pPr>
          </w:p>
        </w:tc>
        <w:tc>
          <w:tcPr>
            <w:tcW w:w="618" w:type="pct"/>
          </w:tcPr>
          <w:p w14:paraId="04A09581" w14:textId="3322E4E6" w:rsidR="00CE1D86" w:rsidRPr="00CE1D86" w:rsidDel="0049283F" w:rsidRDefault="00CE1D86" w:rsidP="00E75A46">
            <w:pPr>
              <w:spacing w:line="480" w:lineRule="auto"/>
              <w:contextualSpacing/>
              <w:jc w:val="both"/>
              <w:rPr>
                <w:del w:id="12836" w:author="Microsoft account" w:date="2021-05-22T13:58:00Z"/>
                <w:rFonts w:ascii="Times New Roman" w:hAnsi="Times New Roman" w:cs="Times New Roman"/>
                <w:bCs/>
                <w:sz w:val="20"/>
                <w:szCs w:val="20"/>
              </w:rPr>
              <w:pPrChange w:id="12837" w:author="Microsoft account" w:date="2021-05-25T22:50:00Z">
                <w:pPr>
                  <w:jc w:val="both"/>
                </w:pPr>
              </w:pPrChange>
            </w:pPr>
          </w:p>
        </w:tc>
        <w:tc>
          <w:tcPr>
            <w:tcW w:w="351" w:type="pct"/>
          </w:tcPr>
          <w:p w14:paraId="1F9428AB" w14:textId="5CB409F8" w:rsidR="00CE1D86" w:rsidRPr="00CE1D86" w:rsidDel="0049283F" w:rsidRDefault="00CE1D86" w:rsidP="00E75A46">
            <w:pPr>
              <w:spacing w:line="480" w:lineRule="auto"/>
              <w:contextualSpacing/>
              <w:jc w:val="both"/>
              <w:rPr>
                <w:del w:id="12838" w:author="Microsoft account" w:date="2021-05-22T13:58:00Z"/>
                <w:rFonts w:ascii="Times New Roman" w:hAnsi="Times New Roman" w:cs="Times New Roman"/>
                <w:bCs/>
                <w:sz w:val="20"/>
                <w:szCs w:val="20"/>
              </w:rPr>
              <w:pPrChange w:id="12839" w:author="Microsoft account" w:date="2021-05-25T22:50:00Z">
                <w:pPr>
                  <w:jc w:val="both"/>
                </w:pPr>
              </w:pPrChange>
            </w:pPr>
          </w:p>
        </w:tc>
        <w:tc>
          <w:tcPr>
            <w:tcW w:w="658" w:type="pct"/>
          </w:tcPr>
          <w:p w14:paraId="343DFCB2" w14:textId="01EF54B3" w:rsidR="00CE1D86" w:rsidRPr="00CE1D86" w:rsidDel="0049283F" w:rsidRDefault="00CE1D86" w:rsidP="00E75A46">
            <w:pPr>
              <w:spacing w:line="480" w:lineRule="auto"/>
              <w:contextualSpacing/>
              <w:jc w:val="both"/>
              <w:rPr>
                <w:del w:id="12840" w:author="Microsoft account" w:date="2021-05-22T13:58:00Z"/>
                <w:rFonts w:ascii="Times New Roman" w:hAnsi="Times New Roman" w:cs="Times New Roman"/>
                <w:bCs/>
                <w:sz w:val="20"/>
                <w:szCs w:val="20"/>
              </w:rPr>
              <w:pPrChange w:id="12841" w:author="Microsoft account" w:date="2021-05-25T22:50:00Z">
                <w:pPr>
                  <w:jc w:val="both"/>
                </w:pPr>
              </w:pPrChange>
            </w:pPr>
          </w:p>
        </w:tc>
        <w:tc>
          <w:tcPr>
            <w:tcW w:w="351" w:type="pct"/>
          </w:tcPr>
          <w:p w14:paraId="43BF0E7C" w14:textId="55911631" w:rsidR="00CE1D86" w:rsidRPr="00CE1D86" w:rsidDel="0049283F" w:rsidRDefault="00CE1D86" w:rsidP="00E75A46">
            <w:pPr>
              <w:spacing w:line="480" w:lineRule="auto"/>
              <w:contextualSpacing/>
              <w:jc w:val="both"/>
              <w:rPr>
                <w:del w:id="12842" w:author="Microsoft account" w:date="2021-05-22T13:58:00Z"/>
                <w:rFonts w:ascii="Times New Roman" w:hAnsi="Times New Roman" w:cs="Times New Roman"/>
                <w:bCs/>
                <w:sz w:val="20"/>
                <w:szCs w:val="20"/>
              </w:rPr>
              <w:pPrChange w:id="12843" w:author="Microsoft account" w:date="2021-05-25T22:50:00Z">
                <w:pPr>
                  <w:jc w:val="both"/>
                </w:pPr>
              </w:pPrChange>
            </w:pPr>
          </w:p>
        </w:tc>
        <w:tc>
          <w:tcPr>
            <w:tcW w:w="618" w:type="pct"/>
          </w:tcPr>
          <w:p w14:paraId="10854B16" w14:textId="3A0D345D" w:rsidR="00CE1D86" w:rsidRPr="00CE1D86" w:rsidDel="0049283F" w:rsidRDefault="00CE1D86" w:rsidP="00E75A46">
            <w:pPr>
              <w:spacing w:line="480" w:lineRule="auto"/>
              <w:contextualSpacing/>
              <w:jc w:val="both"/>
              <w:rPr>
                <w:del w:id="12844" w:author="Microsoft account" w:date="2021-05-22T13:58:00Z"/>
                <w:rFonts w:ascii="Times New Roman" w:hAnsi="Times New Roman" w:cs="Times New Roman"/>
                <w:bCs/>
                <w:sz w:val="20"/>
                <w:szCs w:val="20"/>
              </w:rPr>
              <w:pPrChange w:id="12845" w:author="Microsoft account" w:date="2021-05-25T22:50:00Z">
                <w:pPr>
                  <w:jc w:val="both"/>
                </w:pPr>
              </w:pPrChange>
            </w:pPr>
          </w:p>
        </w:tc>
        <w:tc>
          <w:tcPr>
            <w:tcW w:w="349" w:type="pct"/>
          </w:tcPr>
          <w:p w14:paraId="3FCE49A6" w14:textId="279EA71B" w:rsidR="00CE1D86" w:rsidRPr="00CE1D86" w:rsidDel="0049283F" w:rsidRDefault="00CE1D86" w:rsidP="00E75A46">
            <w:pPr>
              <w:spacing w:line="480" w:lineRule="auto"/>
              <w:contextualSpacing/>
              <w:jc w:val="both"/>
              <w:rPr>
                <w:del w:id="12846" w:author="Microsoft account" w:date="2021-05-22T13:58:00Z"/>
                <w:rFonts w:ascii="Times New Roman" w:hAnsi="Times New Roman" w:cs="Times New Roman"/>
                <w:bCs/>
                <w:sz w:val="20"/>
                <w:szCs w:val="20"/>
              </w:rPr>
              <w:pPrChange w:id="12847" w:author="Microsoft account" w:date="2021-05-25T22:50:00Z">
                <w:pPr>
                  <w:jc w:val="both"/>
                </w:pPr>
              </w:pPrChange>
            </w:pPr>
          </w:p>
        </w:tc>
      </w:tr>
      <w:tr w:rsidR="00CE1D86" w:rsidRPr="00CE1D86" w:rsidDel="0049283F" w14:paraId="20CC563D" w14:textId="4319CC4A" w:rsidTr="00E12169">
        <w:trPr>
          <w:trHeight w:val="308"/>
          <w:jc w:val="center"/>
          <w:del w:id="12848" w:author="Microsoft account" w:date="2021-05-22T13:58:00Z"/>
        </w:trPr>
        <w:tc>
          <w:tcPr>
            <w:tcW w:w="1086" w:type="pct"/>
          </w:tcPr>
          <w:p w14:paraId="2E1D842B" w14:textId="0FDC5E16" w:rsidR="00CE1D86" w:rsidRPr="00CE1D86" w:rsidDel="0049283F" w:rsidRDefault="00CE1D86" w:rsidP="00E75A46">
            <w:pPr>
              <w:spacing w:line="480" w:lineRule="auto"/>
              <w:contextualSpacing/>
              <w:jc w:val="both"/>
              <w:rPr>
                <w:del w:id="12849" w:author="Microsoft account" w:date="2021-05-22T13:58:00Z"/>
                <w:rFonts w:ascii="Times New Roman" w:hAnsi="Times New Roman" w:cs="Times New Roman"/>
                <w:bCs/>
                <w:sz w:val="20"/>
                <w:szCs w:val="20"/>
              </w:rPr>
              <w:pPrChange w:id="12850" w:author="Microsoft account" w:date="2021-05-25T22:50:00Z">
                <w:pPr>
                  <w:jc w:val="both"/>
                </w:pPr>
              </w:pPrChange>
            </w:pPr>
            <w:del w:id="12851" w:author="Microsoft account" w:date="2021-05-22T13:58:00Z">
              <w:r w:rsidRPr="00CE1D86" w:rsidDel="0049283F">
                <w:rPr>
                  <w:rFonts w:ascii="Times New Roman" w:hAnsi="Times New Roman" w:cs="Times New Roman"/>
                  <w:bCs/>
                  <w:sz w:val="20"/>
                  <w:szCs w:val="20"/>
                </w:rPr>
                <w:delText>Rural</w:delText>
              </w:r>
            </w:del>
          </w:p>
        </w:tc>
        <w:tc>
          <w:tcPr>
            <w:tcW w:w="618" w:type="pct"/>
          </w:tcPr>
          <w:p w14:paraId="3D64307A" w14:textId="1AC37546" w:rsidR="00CE1D86" w:rsidRPr="00CE1D86" w:rsidDel="0049283F" w:rsidRDefault="00CE1D86" w:rsidP="00E75A46">
            <w:pPr>
              <w:spacing w:line="480" w:lineRule="auto"/>
              <w:contextualSpacing/>
              <w:jc w:val="both"/>
              <w:rPr>
                <w:del w:id="12852" w:author="Microsoft account" w:date="2021-05-22T13:58:00Z"/>
                <w:rFonts w:ascii="Times New Roman" w:hAnsi="Times New Roman" w:cs="Times New Roman"/>
                <w:bCs/>
                <w:sz w:val="20"/>
                <w:szCs w:val="20"/>
              </w:rPr>
              <w:pPrChange w:id="12853" w:author="Microsoft account" w:date="2021-05-25T22:50:00Z">
                <w:pPr>
                  <w:jc w:val="both"/>
                </w:pPr>
              </w:pPrChange>
            </w:pPr>
            <w:del w:id="12854" w:author="Microsoft account" w:date="2021-05-22T13:58:00Z">
              <w:r w:rsidRPr="00CE1D86" w:rsidDel="0049283F">
                <w:rPr>
                  <w:rFonts w:ascii="Times New Roman" w:hAnsi="Times New Roman" w:cs="Times New Roman"/>
                  <w:bCs/>
                  <w:sz w:val="20"/>
                  <w:szCs w:val="20"/>
                </w:rPr>
                <w:delText>1.48 (1.21-1.79)</w:delText>
              </w:r>
            </w:del>
          </w:p>
        </w:tc>
        <w:tc>
          <w:tcPr>
            <w:tcW w:w="351" w:type="pct"/>
          </w:tcPr>
          <w:p w14:paraId="47A47D67" w14:textId="7F350738" w:rsidR="00CE1D86" w:rsidRPr="00CE1D86" w:rsidDel="0049283F" w:rsidRDefault="00CE1D86" w:rsidP="00E75A46">
            <w:pPr>
              <w:spacing w:line="480" w:lineRule="auto"/>
              <w:contextualSpacing/>
              <w:jc w:val="both"/>
              <w:rPr>
                <w:del w:id="12855" w:author="Microsoft account" w:date="2021-05-22T13:58:00Z"/>
                <w:rFonts w:ascii="Times New Roman" w:hAnsi="Times New Roman" w:cs="Times New Roman"/>
                <w:bCs/>
                <w:sz w:val="20"/>
                <w:szCs w:val="20"/>
              </w:rPr>
              <w:pPrChange w:id="12856" w:author="Microsoft account" w:date="2021-05-25T22:50:00Z">
                <w:pPr>
                  <w:jc w:val="both"/>
                </w:pPr>
              </w:pPrChange>
            </w:pPr>
            <w:del w:id="12857"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0C6BC465" w14:textId="5BDD9E70" w:rsidR="00CE1D86" w:rsidRPr="00CE1D86" w:rsidDel="0049283F" w:rsidRDefault="00CE1D86" w:rsidP="00E75A46">
            <w:pPr>
              <w:spacing w:line="480" w:lineRule="auto"/>
              <w:contextualSpacing/>
              <w:jc w:val="both"/>
              <w:rPr>
                <w:del w:id="12858" w:author="Microsoft account" w:date="2021-05-22T13:58:00Z"/>
                <w:rFonts w:ascii="Times New Roman" w:hAnsi="Times New Roman" w:cs="Times New Roman"/>
                <w:bCs/>
                <w:sz w:val="20"/>
                <w:szCs w:val="20"/>
              </w:rPr>
              <w:pPrChange w:id="12859" w:author="Microsoft account" w:date="2021-05-25T22:50:00Z">
                <w:pPr>
                  <w:jc w:val="both"/>
                </w:pPr>
              </w:pPrChange>
            </w:pPr>
            <w:del w:id="12860" w:author="Microsoft account" w:date="2021-05-22T13:58:00Z">
              <w:r w:rsidRPr="00CE1D86" w:rsidDel="0049283F">
                <w:rPr>
                  <w:rFonts w:ascii="Times New Roman" w:hAnsi="Times New Roman" w:cs="Times New Roman"/>
                  <w:bCs/>
                  <w:sz w:val="20"/>
                  <w:szCs w:val="20"/>
                </w:rPr>
                <w:delText>1.28 (1.05-1.57)</w:delText>
              </w:r>
            </w:del>
          </w:p>
        </w:tc>
        <w:tc>
          <w:tcPr>
            <w:tcW w:w="351" w:type="pct"/>
          </w:tcPr>
          <w:p w14:paraId="1D5A005B" w14:textId="7F6668DF" w:rsidR="00CE1D86" w:rsidRPr="00CE1D86" w:rsidDel="0049283F" w:rsidRDefault="00CE1D86" w:rsidP="00E75A46">
            <w:pPr>
              <w:spacing w:line="480" w:lineRule="auto"/>
              <w:contextualSpacing/>
              <w:jc w:val="both"/>
              <w:rPr>
                <w:del w:id="12861" w:author="Microsoft account" w:date="2021-05-22T13:58:00Z"/>
                <w:rFonts w:ascii="Times New Roman" w:hAnsi="Times New Roman" w:cs="Times New Roman"/>
                <w:bCs/>
                <w:sz w:val="20"/>
                <w:szCs w:val="20"/>
              </w:rPr>
              <w:pPrChange w:id="12862" w:author="Microsoft account" w:date="2021-05-25T22:50:00Z">
                <w:pPr>
                  <w:jc w:val="both"/>
                </w:pPr>
              </w:pPrChange>
            </w:pPr>
            <w:del w:id="12863" w:author="Microsoft account" w:date="2021-05-22T13:58:00Z">
              <w:r w:rsidRPr="00CE1D86" w:rsidDel="0049283F">
                <w:rPr>
                  <w:rFonts w:ascii="Times New Roman" w:hAnsi="Times New Roman" w:cs="Times New Roman"/>
                  <w:bCs/>
                  <w:sz w:val="20"/>
                  <w:szCs w:val="20"/>
                </w:rPr>
                <w:delText>0.013</w:delText>
              </w:r>
            </w:del>
          </w:p>
        </w:tc>
        <w:tc>
          <w:tcPr>
            <w:tcW w:w="658" w:type="pct"/>
          </w:tcPr>
          <w:p w14:paraId="1EEC1502" w14:textId="168E12FA" w:rsidR="00CE1D86" w:rsidRPr="00CE1D86" w:rsidDel="0049283F" w:rsidRDefault="00CE1D86" w:rsidP="00E75A46">
            <w:pPr>
              <w:spacing w:line="480" w:lineRule="auto"/>
              <w:contextualSpacing/>
              <w:jc w:val="both"/>
              <w:rPr>
                <w:del w:id="12864" w:author="Microsoft account" w:date="2021-05-22T13:58:00Z"/>
                <w:rFonts w:ascii="Times New Roman" w:hAnsi="Times New Roman" w:cs="Times New Roman"/>
                <w:bCs/>
                <w:sz w:val="20"/>
                <w:szCs w:val="20"/>
              </w:rPr>
              <w:pPrChange w:id="12865" w:author="Microsoft account" w:date="2021-05-25T22:50:00Z">
                <w:pPr>
                  <w:jc w:val="both"/>
                </w:pPr>
              </w:pPrChange>
            </w:pPr>
            <w:del w:id="12866" w:author="Microsoft account" w:date="2021-05-22T13:58:00Z">
              <w:r w:rsidRPr="00CE1D86" w:rsidDel="0049283F">
                <w:rPr>
                  <w:rFonts w:ascii="Times New Roman" w:hAnsi="Times New Roman" w:cs="Times New Roman"/>
                  <w:bCs/>
                  <w:sz w:val="20"/>
                  <w:szCs w:val="20"/>
                </w:rPr>
                <w:delText>1.26 (1.09-1.44)</w:delText>
              </w:r>
            </w:del>
          </w:p>
        </w:tc>
        <w:tc>
          <w:tcPr>
            <w:tcW w:w="351" w:type="pct"/>
          </w:tcPr>
          <w:p w14:paraId="5014EC56" w14:textId="78579744" w:rsidR="00CE1D86" w:rsidRPr="00CE1D86" w:rsidDel="0049283F" w:rsidRDefault="00CE1D86" w:rsidP="00E75A46">
            <w:pPr>
              <w:spacing w:line="480" w:lineRule="auto"/>
              <w:contextualSpacing/>
              <w:jc w:val="both"/>
              <w:rPr>
                <w:del w:id="12867" w:author="Microsoft account" w:date="2021-05-22T13:58:00Z"/>
                <w:rFonts w:ascii="Times New Roman" w:hAnsi="Times New Roman" w:cs="Times New Roman"/>
                <w:bCs/>
                <w:sz w:val="20"/>
                <w:szCs w:val="20"/>
              </w:rPr>
              <w:pPrChange w:id="12868" w:author="Microsoft account" w:date="2021-05-25T22:50:00Z">
                <w:pPr>
                  <w:jc w:val="both"/>
                </w:pPr>
              </w:pPrChange>
            </w:pPr>
            <w:del w:id="12869"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2983E897" w14:textId="3278866A" w:rsidR="00CE1D86" w:rsidRPr="00CE1D86" w:rsidDel="0049283F" w:rsidRDefault="00CE1D86" w:rsidP="00E75A46">
            <w:pPr>
              <w:spacing w:line="480" w:lineRule="auto"/>
              <w:contextualSpacing/>
              <w:jc w:val="both"/>
              <w:rPr>
                <w:del w:id="12870" w:author="Microsoft account" w:date="2021-05-22T13:58:00Z"/>
                <w:rFonts w:ascii="Times New Roman" w:hAnsi="Times New Roman" w:cs="Times New Roman"/>
                <w:bCs/>
                <w:sz w:val="20"/>
                <w:szCs w:val="20"/>
              </w:rPr>
              <w:pPrChange w:id="12871" w:author="Microsoft account" w:date="2021-05-25T22:50:00Z">
                <w:pPr>
                  <w:jc w:val="both"/>
                </w:pPr>
              </w:pPrChange>
            </w:pPr>
            <w:del w:id="12872" w:author="Microsoft account" w:date="2021-05-22T13:58:00Z">
              <w:r w:rsidRPr="00CE1D86" w:rsidDel="0049283F">
                <w:rPr>
                  <w:rFonts w:ascii="Times New Roman" w:hAnsi="Times New Roman" w:cs="Times New Roman"/>
                  <w:bCs/>
                  <w:sz w:val="20"/>
                  <w:szCs w:val="20"/>
                </w:rPr>
                <w:delText>0.89 (0.77-1.03)</w:delText>
              </w:r>
            </w:del>
          </w:p>
        </w:tc>
        <w:tc>
          <w:tcPr>
            <w:tcW w:w="349" w:type="pct"/>
          </w:tcPr>
          <w:p w14:paraId="6C70496C" w14:textId="4B136BC2" w:rsidR="00CE1D86" w:rsidRPr="00CE1D86" w:rsidDel="0049283F" w:rsidRDefault="00CE1D86" w:rsidP="00E75A46">
            <w:pPr>
              <w:spacing w:line="480" w:lineRule="auto"/>
              <w:contextualSpacing/>
              <w:jc w:val="both"/>
              <w:rPr>
                <w:del w:id="12873" w:author="Microsoft account" w:date="2021-05-22T13:58:00Z"/>
                <w:rFonts w:ascii="Times New Roman" w:hAnsi="Times New Roman" w:cs="Times New Roman"/>
                <w:bCs/>
                <w:sz w:val="20"/>
                <w:szCs w:val="20"/>
              </w:rPr>
              <w:pPrChange w:id="12874" w:author="Microsoft account" w:date="2021-05-25T22:50:00Z">
                <w:pPr>
                  <w:jc w:val="both"/>
                </w:pPr>
              </w:pPrChange>
            </w:pPr>
            <w:del w:id="12875" w:author="Microsoft account" w:date="2021-05-22T13:58:00Z">
              <w:r w:rsidRPr="00CE1D86" w:rsidDel="0049283F">
                <w:rPr>
                  <w:rFonts w:ascii="Times New Roman" w:hAnsi="Times New Roman" w:cs="Times New Roman"/>
                  <w:bCs/>
                  <w:sz w:val="20"/>
                  <w:szCs w:val="20"/>
                </w:rPr>
                <w:delText>0.125</w:delText>
              </w:r>
            </w:del>
          </w:p>
        </w:tc>
      </w:tr>
      <w:tr w:rsidR="00CE1D86" w:rsidRPr="00CE1D86" w:rsidDel="0049283F" w14:paraId="1AF0CB29" w14:textId="5C9E63F9" w:rsidTr="00E12169">
        <w:trPr>
          <w:trHeight w:val="308"/>
          <w:jc w:val="center"/>
          <w:del w:id="12876" w:author="Microsoft account" w:date="2021-05-22T13:58:00Z"/>
        </w:trPr>
        <w:tc>
          <w:tcPr>
            <w:tcW w:w="1086" w:type="pct"/>
          </w:tcPr>
          <w:p w14:paraId="5A1517F5" w14:textId="70325D0C" w:rsidR="00CE1D86" w:rsidRPr="00CE1D86" w:rsidDel="0049283F" w:rsidRDefault="00CE1D86" w:rsidP="00E75A46">
            <w:pPr>
              <w:spacing w:line="480" w:lineRule="auto"/>
              <w:contextualSpacing/>
              <w:jc w:val="both"/>
              <w:rPr>
                <w:del w:id="12877" w:author="Microsoft account" w:date="2021-05-22T13:58:00Z"/>
                <w:rFonts w:ascii="Times New Roman" w:hAnsi="Times New Roman" w:cs="Times New Roman"/>
                <w:bCs/>
                <w:sz w:val="20"/>
                <w:szCs w:val="20"/>
              </w:rPr>
              <w:pPrChange w:id="12878" w:author="Microsoft account" w:date="2021-05-25T22:50:00Z">
                <w:pPr>
                  <w:jc w:val="both"/>
                </w:pPr>
              </w:pPrChange>
            </w:pPr>
            <w:del w:id="12879" w:author="Microsoft account" w:date="2021-05-22T13:58:00Z">
              <w:r w:rsidRPr="00CE1D86" w:rsidDel="0049283F">
                <w:rPr>
                  <w:rFonts w:ascii="Times New Roman" w:hAnsi="Times New Roman" w:cs="Times New Roman"/>
                  <w:bCs/>
                  <w:sz w:val="20"/>
                  <w:szCs w:val="20"/>
                </w:rPr>
                <w:delText>Urban</w:delText>
              </w:r>
            </w:del>
          </w:p>
        </w:tc>
        <w:tc>
          <w:tcPr>
            <w:tcW w:w="618" w:type="pct"/>
          </w:tcPr>
          <w:p w14:paraId="7644FBE0" w14:textId="49FBD2B3" w:rsidR="00CE1D86" w:rsidRPr="00CE1D86" w:rsidDel="0049283F" w:rsidRDefault="00CE1D86" w:rsidP="00E75A46">
            <w:pPr>
              <w:spacing w:line="480" w:lineRule="auto"/>
              <w:contextualSpacing/>
              <w:jc w:val="both"/>
              <w:rPr>
                <w:del w:id="12880" w:author="Microsoft account" w:date="2021-05-22T13:58:00Z"/>
                <w:rFonts w:ascii="Times New Roman" w:hAnsi="Times New Roman" w:cs="Times New Roman"/>
                <w:bCs/>
                <w:sz w:val="20"/>
                <w:szCs w:val="20"/>
              </w:rPr>
              <w:pPrChange w:id="12881" w:author="Microsoft account" w:date="2021-05-25T22:50:00Z">
                <w:pPr>
                  <w:jc w:val="both"/>
                </w:pPr>
              </w:pPrChange>
            </w:pPr>
            <w:del w:id="12882"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4F7FB377" w14:textId="09F2DF0F" w:rsidR="00CE1D86" w:rsidRPr="00CE1D86" w:rsidDel="0049283F" w:rsidRDefault="00CE1D86" w:rsidP="00E75A46">
            <w:pPr>
              <w:spacing w:line="480" w:lineRule="auto"/>
              <w:contextualSpacing/>
              <w:jc w:val="both"/>
              <w:rPr>
                <w:del w:id="12883" w:author="Microsoft account" w:date="2021-05-22T13:58:00Z"/>
                <w:rFonts w:ascii="Times New Roman" w:hAnsi="Times New Roman" w:cs="Times New Roman"/>
                <w:bCs/>
                <w:sz w:val="20"/>
                <w:szCs w:val="20"/>
              </w:rPr>
              <w:pPrChange w:id="12884" w:author="Microsoft account" w:date="2021-05-25T22:50:00Z">
                <w:pPr>
                  <w:jc w:val="both"/>
                </w:pPr>
              </w:pPrChange>
            </w:pPr>
            <w:del w:id="12885" w:author="Microsoft account" w:date="2021-05-22T13:58:00Z">
              <w:r w:rsidRPr="00CE1D86" w:rsidDel="0049283F">
                <w:rPr>
                  <w:rFonts w:ascii="Times New Roman" w:hAnsi="Times New Roman" w:cs="Times New Roman"/>
                  <w:bCs/>
                  <w:sz w:val="20"/>
                  <w:szCs w:val="20"/>
                </w:rPr>
                <w:delText>-</w:delText>
              </w:r>
            </w:del>
          </w:p>
        </w:tc>
        <w:tc>
          <w:tcPr>
            <w:tcW w:w="618" w:type="pct"/>
          </w:tcPr>
          <w:p w14:paraId="7114B611" w14:textId="26517D1C" w:rsidR="00CE1D86" w:rsidRPr="00CE1D86" w:rsidDel="0049283F" w:rsidRDefault="00CE1D86" w:rsidP="00E75A46">
            <w:pPr>
              <w:spacing w:line="480" w:lineRule="auto"/>
              <w:contextualSpacing/>
              <w:jc w:val="both"/>
              <w:rPr>
                <w:del w:id="12886" w:author="Microsoft account" w:date="2021-05-22T13:58:00Z"/>
                <w:rFonts w:ascii="Times New Roman" w:hAnsi="Times New Roman" w:cs="Times New Roman"/>
                <w:bCs/>
                <w:sz w:val="20"/>
                <w:szCs w:val="20"/>
              </w:rPr>
              <w:pPrChange w:id="12887" w:author="Microsoft account" w:date="2021-05-25T22:50:00Z">
                <w:pPr>
                  <w:jc w:val="both"/>
                </w:pPr>
              </w:pPrChange>
            </w:pPr>
            <w:del w:id="12888"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4299A236" w14:textId="1F395851" w:rsidR="00CE1D86" w:rsidRPr="00CE1D86" w:rsidDel="0049283F" w:rsidRDefault="00CE1D86" w:rsidP="00E75A46">
            <w:pPr>
              <w:spacing w:line="480" w:lineRule="auto"/>
              <w:contextualSpacing/>
              <w:jc w:val="both"/>
              <w:rPr>
                <w:del w:id="12889" w:author="Microsoft account" w:date="2021-05-22T13:58:00Z"/>
                <w:rFonts w:ascii="Times New Roman" w:hAnsi="Times New Roman" w:cs="Times New Roman"/>
                <w:bCs/>
                <w:sz w:val="20"/>
                <w:szCs w:val="20"/>
              </w:rPr>
              <w:pPrChange w:id="12890" w:author="Microsoft account" w:date="2021-05-25T22:50:00Z">
                <w:pPr>
                  <w:jc w:val="both"/>
                </w:pPr>
              </w:pPrChange>
            </w:pPr>
          </w:p>
        </w:tc>
        <w:tc>
          <w:tcPr>
            <w:tcW w:w="658" w:type="pct"/>
          </w:tcPr>
          <w:p w14:paraId="1C4906F1" w14:textId="2639371B" w:rsidR="00CE1D86" w:rsidRPr="00CE1D86" w:rsidDel="0049283F" w:rsidRDefault="00CE1D86" w:rsidP="00E75A46">
            <w:pPr>
              <w:spacing w:line="480" w:lineRule="auto"/>
              <w:contextualSpacing/>
              <w:jc w:val="both"/>
              <w:rPr>
                <w:del w:id="12891" w:author="Microsoft account" w:date="2021-05-22T13:58:00Z"/>
                <w:rFonts w:ascii="Times New Roman" w:hAnsi="Times New Roman" w:cs="Times New Roman"/>
                <w:bCs/>
                <w:sz w:val="20"/>
                <w:szCs w:val="20"/>
              </w:rPr>
              <w:pPrChange w:id="12892" w:author="Microsoft account" w:date="2021-05-25T22:50:00Z">
                <w:pPr>
                  <w:jc w:val="both"/>
                </w:pPr>
              </w:pPrChange>
            </w:pPr>
            <w:del w:id="12893"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2B0FD897" w14:textId="3B949490" w:rsidR="00CE1D86" w:rsidRPr="00CE1D86" w:rsidDel="0049283F" w:rsidRDefault="00CE1D86" w:rsidP="00E75A46">
            <w:pPr>
              <w:spacing w:line="480" w:lineRule="auto"/>
              <w:contextualSpacing/>
              <w:jc w:val="both"/>
              <w:rPr>
                <w:del w:id="12894" w:author="Microsoft account" w:date="2021-05-22T13:58:00Z"/>
                <w:rFonts w:ascii="Times New Roman" w:hAnsi="Times New Roman" w:cs="Times New Roman"/>
                <w:bCs/>
                <w:sz w:val="20"/>
                <w:szCs w:val="20"/>
              </w:rPr>
              <w:pPrChange w:id="12895" w:author="Microsoft account" w:date="2021-05-25T22:50:00Z">
                <w:pPr>
                  <w:jc w:val="both"/>
                </w:pPr>
              </w:pPrChange>
            </w:pPr>
            <w:del w:id="12896" w:author="Microsoft account" w:date="2021-05-22T13:58:00Z">
              <w:r w:rsidRPr="00CE1D86" w:rsidDel="0049283F">
                <w:rPr>
                  <w:rFonts w:ascii="Times New Roman" w:hAnsi="Times New Roman" w:cs="Times New Roman"/>
                  <w:bCs/>
                  <w:sz w:val="20"/>
                  <w:szCs w:val="20"/>
                </w:rPr>
                <w:delText>-</w:delText>
              </w:r>
            </w:del>
          </w:p>
        </w:tc>
        <w:tc>
          <w:tcPr>
            <w:tcW w:w="618" w:type="pct"/>
          </w:tcPr>
          <w:p w14:paraId="4B5996DB" w14:textId="78A3CA86" w:rsidR="00CE1D86" w:rsidRPr="00CE1D86" w:rsidDel="0049283F" w:rsidRDefault="00CE1D86" w:rsidP="00E75A46">
            <w:pPr>
              <w:spacing w:line="480" w:lineRule="auto"/>
              <w:contextualSpacing/>
              <w:jc w:val="both"/>
              <w:rPr>
                <w:del w:id="12897" w:author="Microsoft account" w:date="2021-05-22T13:58:00Z"/>
                <w:rFonts w:ascii="Times New Roman" w:hAnsi="Times New Roman" w:cs="Times New Roman"/>
                <w:bCs/>
                <w:sz w:val="20"/>
                <w:szCs w:val="20"/>
              </w:rPr>
              <w:pPrChange w:id="12898" w:author="Microsoft account" w:date="2021-05-25T22:50:00Z">
                <w:pPr>
                  <w:jc w:val="both"/>
                </w:pPr>
              </w:pPrChange>
            </w:pPr>
            <w:del w:id="12899"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4927D0CC" w14:textId="3B5C3D09" w:rsidR="00CE1D86" w:rsidRPr="00CE1D86" w:rsidDel="0049283F" w:rsidRDefault="00CE1D86" w:rsidP="00E75A46">
            <w:pPr>
              <w:spacing w:line="480" w:lineRule="auto"/>
              <w:contextualSpacing/>
              <w:jc w:val="both"/>
              <w:rPr>
                <w:del w:id="12900" w:author="Microsoft account" w:date="2021-05-22T13:58:00Z"/>
                <w:rFonts w:ascii="Times New Roman" w:hAnsi="Times New Roman" w:cs="Times New Roman"/>
                <w:bCs/>
                <w:sz w:val="20"/>
                <w:szCs w:val="20"/>
              </w:rPr>
              <w:pPrChange w:id="12901" w:author="Microsoft account" w:date="2021-05-25T22:50:00Z">
                <w:pPr>
                  <w:jc w:val="both"/>
                </w:pPr>
              </w:pPrChange>
            </w:pPr>
            <w:del w:id="12902" w:author="Microsoft account" w:date="2021-05-22T13:58:00Z">
              <w:r w:rsidRPr="00CE1D86" w:rsidDel="0049283F">
                <w:rPr>
                  <w:rFonts w:ascii="Times New Roman" w:hAnsi="Times New Roman" w:cs="Times New Roman"/>
                  <w:bCs/>
                  <w:sz w:val="20"/>
                  <w:szCs w:val="20"/>
                </w:rPr>
                <w:delText>-</w:delText>
              </w:r>
            </w:del>
          </w:p>
        </w:tc>
      </w:tr>
      <w:tr w:rsidR="00CE1D86" w:rsidRPr="00CE1D86" w:rsidDel="0049283F" w14:paraId="761BF60D" w14:textId="513BCEFE" w:rsidTr="00E12169">
        <w:trPr>
          <w:trHeight w:val="308"/>
          <w:jc w:val="center"/>
          <w:del w:id="12903" w:author="Microsoft account" w:date="2021-05-22T13:58:00Z"/>
        </w:trPr>
        <w:tc>
          <w:tcPr>
            <w:tcW w:w="1086" w:type="pct"/>
          </w:tcPr>
          <w:p w14:paraId="22AE99B2" w14:textId="77F0F960" w:rsidR="00CE1D86" w:rsidRPr="00CE1D86" w:rsidDel="0049283F" w:rsidRDefault="00CE1D86" w:rsidP="00E75A46">
            <w:pPr>
              <w:spacing w:line="480" w:lineRule="auto"/>
              <w:contextualSpacing/>
              <w:jc w:val="both"/>
              <w:rPr>
                <w:del w:id="12904" w:author="Microsoft account" w:date="2021-05-22T13:58:00Z"/>
                <w:rFonts w:ascii="Times New Roman" w:hAnsi="Times New Roman" w:cs="Times New Roman"/>
                <w:b/>
                <w:sz w:val="20"/>
                <w:szCs w:val="20"/>
              </w:rPr>
              <w:pPrChange w:id="12905" w:author="Microsoft account" w:date="2021-05-25T22:50:00Z">
                <w:pPr>
                  <w:jc w:val="both"/>
                </w:pPr>
              </w:pPrChange>
            </w:pPr>
            <w:del w:id="12906" w:author="Microsoft account" w:date="2021-05-22T13:58:00Z">
              <w:r w:rsidRPr="00CE1D86" w:rsidDel="0049283F">
                <w:rPr>
                  <w:rFonts w:ascii="Times New Roman" w:hAnsi="Times New Roman" w:cs="Times New Roman"/>
                  <w:b/>
                  <w:sz w:val="20"/>
                  <w:szCs w:val="20"/>
                </w:rPr>
                <w:delText>Division</w:delText>
              </w:r>
            </w:del>
          </w:p>
        </w:tc>
        <w:tc>
          <w:tcPr>
            <w:tcW w:w="618" w:type="pct"/>
          </w:tcPr>
          <w:p w14:paraId="1F4B052D" w14:textId="729BCD6F" w:rsidR="00CE1D86" w:rsidRPr="00CE1D86" w:rsidDel="0049283F" w:rsidRDefault="00CE1D86" w:rsidP="00E75A46">
            <w:pPr>
              <w:spacing w:line="480" w:lineRule="auto"/>
              <w:contextualSpacing/>
              <w:jc w:val="both"/>
              <w:rPr>
                <w:del w:id="12907" w:author="Microsoft account" w:date="2021-05-22T13:58:00Z"/>
                <w:rFonts w:ascii="Times New Roman" w:hAnsi="Times New Roman" w:cs="Times New Roman"/>
                <w:bCs/>
                <w:sz w:val="20"/>
                <w:szCs w:val="20"/>
              </w:rPr>
              <w:pPrChange w:id="12908" w:author="Microsoft account" w:date="2021-05-25T22:50:00Z">
                <w:pPr>
                  <w:jc w:val="both"/>
                </w:pPr>
              </w:pPrChange>
            </w:pPr>
          </w:p>
        </w:tc>
        <w:tc>
          <w:tcPr>
            <w:tcW w:w="351" w:type="pct"/>
          </w:tcPr>
          <w:p w14:paraId="1C125C14" w14:textId="5E251B60" w:rsidR="00CE1D86" w:rsidRPr="00CE1D86" w:rsidDel="0049283F" w:rsidRDefault="00CE1D86" w:rsidP="00E75A46">
            <w:pPr>
              <w:spacing w:line="480" w:lineRule="auto"/>
              <w:contextualSpacing/>
              <w:jc w:val="both"/>
              <w:rPr>
                <w:del w:id="12909" w:author="Microsoft account" w:date="2021-05-22T13:58:00Z"/>
                <w:rFonts w:ascii="Times New Roman" w:hAnsi="Times New Roman" w:cs="Times New Roman"/>
                <w:bCs/>
                <w:sz w:val="20"/>
                <w:szCs w:val="20"/>
              </w:rPr>
              <w:pPrChange w:id="12910" w:author="Microsoft account" w:date="2021-05-25T22:50:00Z">
                <w:pPr>
                  <w:jc w:val="both"/>
                </w:pPr>
              </w:pPrChange>
            </w:pPr>
          </w:p>
        </w:tc>
        <w:tc>
          <w:tcPr>
            <w:tcW w:w="618" w:type="pct"/>
          </w:tcPr>
          <w:p w14:paraId="07631EBF" w14:textId="50981C0C" w:rsidR="00CE1D86" w:rsidRPr="00CE1D86" w:rsidDel="0049283F" w:rsidRDefault="00CE1D86" w:rsidP="00E75A46">
            <w:pPr>
              <w:spacing w:line="480" w:lineRule="auto"/>
              <w:contextualSpacing/>
              <w:jc w:val="both"/>
              <w:rPr>
                <w:del w:id="12911" w:author="Microsoft account" w:date="2021-05-22T13:58:00Z"/>
                <w:rFonts w:ascii="Times New Roman" w:hAnsi="Times New Roman" w:cs="Times New Roman"/>
                <w:bCs/>
                <w:sz w:val="20"/>
                <w:szCs w:val="20"/>
              </w:rPr>
              <w:pPrChange w:id="12912" w:author="Microsoft account" w:date="2021-05-25T22:50:00Z">
                <w:pPr>
                  <w:jc w:val="both"/>
                </w:pPr>
              </w:pPrChange>
            </w:pPr>
          </w:p>
        </w:tc>
        <w:tc>
          <w:tcPr>
            <w:tcW w:w="351" w:type="pct"/>
          </w:tcPr>
          <w:p w14:paraId="009F30B3" w14:textId="7678E0F5" w:rsidR="00CE1D86" w:rsidRPr="00CE1D86" w:rsidDel="0049283F" w:rsidRDefault="00CE1D86" w:rsidP="00E75A46">
            <w:pPr>
              <w:spacing w:line="480" w:lineRule="auto"/>
              <w:contextualSpacing/>
              <w:jc w:val="both"/>
              <w:rPr>
                <w:del w:id="12913" w:author="Microsoft account" w:date="2021-05-22T13:58:00Z"/>
                <w:rFonts w:ascii="Times New Roman" w:hAnsi="Times New Roman" w:cs="Times New Roman"/>
                <w:bCs/>
                <w:sz w:val="20"/>
                <w:szCs w:val="20"/>
              </w:rPr>
              <w:pPrChange w:id="12914" w:author="Microsoft account" w:date="2021-05-25T22:50:00Z">
                <w:pPr>
                  <w:jc w:val="both"/>
                </w:pPr>
              </w:pPrChange>
            </w:pPr>
          </w:p>
        </w:tc>
        <w:tc>
          <w:tcPr>
            <w:tcW w:w="658" w:type="pct"/>
          </w:tcPr>
          <w:p w14:paraId="56901ED0" w14:textId="165B06BA" w:rsidR="00CE1D86" w:rsidRPr="00CE1D86" w:rsidDel="0049283F" w:rsidRDefault="00CE1D86" w:rsidP="00E75A46">
            <w:pPr>
              <w:spacing w:line="480" w:lineRule="auto"/>
              <w:contextualSpacing/>
              <w:jc w:val="both"/>
              <w:rPr>
                <w:del w:id="12915" w:author="Microsoft account" w:date="2021-05-22T13:58:00Z"/>
                <w:rFonts w:ascii="Times New Roman" w:hAnsi="Times New Roman" w:cs="Times New Roman"/>
                <w:bCs/>
                <w:sz w:val="20"/>
                <w:szCs w:val="20"/>
              </w:rPr>
              <w:pPrChange w:id="12916" w:author="Microsoft account" w:date="2021-05-25T22:50:00Z">
                <w:pPr>
                  <w:jc w:val="both"/>
                </w:pPr>
              </w:pPrChange>
            </w:pPr>
          </w:p>
        </w:tc>
        <w:tc>
          <w:tcPr>
            <w:tcW w:w="351" w:type="pct"/>
          </w:tcPr>
          <w:p w14:paraId="606C3DBF" w14:textId="3D1DBA74" w:rsidR="00CE1D86" w:rsidRPr="00CE1D86" w:rsidDel="0049283F" w:rsidRDefault="00CE1D86" w:rsidP="00E75A46">
            <w:pPr>
              <w:spacing w:line="480" w:lineRule="auto"/>
              <w:contextualSpacing/>
              <w:jc w:val="both"/>
              <w:rPr>
                <w:del w:id="12917" w:author="Microsoft account" w:date="2021-05-22T13:58:00Z"/>
                <w:rFonts w:ascii="Times New Roman" w:hAnsi="Times New Roman" w:cs="Times New Roman"/>
                <w:bCs/>
                <w:sz w:val="20"/>
                <w:szCs w:val="20"/>
              </w:rPr>
              <w:pPrChange w:id="12918" w:author="Microsoft account" w:date="2021-05-25T22:50:00Z">
                <w:pPr>
                  <w:jc w:val="both"/>
                </w:pPr>
              </w:pPrChange>
            </w:pPr>
          </w:p>
        </w:tc>
        <w:tc>
          <w:tcPr>
            <w:tcW w:w="618" w:type="pct"/>
          </w:tcPr>
          <w:p w14:paraId="7B1E2938" w14:textId="3886C66A" w:rsidR="00CE1D86" w:rsidRPr="00CE1D86" w:rsidDel="0049283F" w:rsidRDefault="00CE1D86" w:rsidP="00E75A46">
            <w:pPr>
              <w:spacing w:line="480" w:lineRule="auto"/>
              <w:contextualSpacing/>
              <w:jc w:val="both"/>
              <w:rPr>
                <w:del w:id="12919" w:author="Microsoft account" w:date="2021-05-22T13:58:00Z"/>
                <w:rFonts w:ascii="Times New Roman" w:hAnsi="Times New Roman" w:cs="Times New Roman"/>
                <w:bCs/>
                <w:sz w:val="20"/>
                <w:szCs w:val="20"/>
              </w:rPr>
              <w:pPrChange w:id="12920" w:author="Microsoft account" w:date="2021-05-25T22:50:00Z">
                <w:pPr>
                  <w:jc w:val="both"/>
                </w:pPr>
              </w:pPrChange>
            </w:pPr>
          </w:p>
        </w:tc>
        <w:tc>
          <w:tcPr>
            <w:tcW w:w="349" w:type="pct"/>
          </w:tcPr>
          <w:p w14:paraId="731B2EE2" w14:textId="257694EB" w:rsidR="00CE1D86" w:rsidRPr="00CE1D86" w:rsidDel="0049283F" w:rsidRDefault="00CE1D86" w:rsidP="00E75A46">
            <w:pPr>
              <w:spacing w:line="480" w:lineRule="auto"/>
              <w:contextualSpacing/>
              <w:jc w:val="both"/>
              <w:rPr>
                <w:del w:id="12921" w:author="Microsoft account" w:date="2021-05-22T13:58:00Z"/>
                <w:rFonts w:ascii="Times New Roman" w:hAnsi="Times New Roman" w:cs="Times New Roman"/>
                <w:bCs/>
                <w:sz w:val="20"/>
                <w:szCs w:val="20"/>
              </w:rPr>
              <w:pPrChange w:id="12922" w:author="Microsoft account" w:date="2021-05-25T22:50:00Z">
                <w:pPr>
                  <w:jc w:val="both"/>
                </w:pPr>
              </w:pPrChange>
            </w:pPr>
          </w:p>
        </w:tc>
      </w:tr>
      <w:tr w:rsidR="00CE1D86" w:rsidRPr="00CE1D86" w:rsidDel="0049283F" w14:paraId="6420F8BD" w14:textId="729C0218" w:rsidTr="00E12169">
        <w:trPr>
          <w:trHeight w:val="308"/>
          <w:jc w:val="center"/>
          <w:del w:id="12923" w:author="Microsoft account" w:date="2021-05-22T13:58:00Z"/>
        </w:trPr>
        <w:tc>
          <w:tcPr>
            <w:tcW w:w="1086" w:type="pct"/>
          </w:tcPr>
          <w:p w14:paraId="29BB4550" w14:textId="2AAD7D59" w:rsidR="00CE1D86" w:rsidRPr="00CE1D86" w:rsidDel="0049283F" w:rsidRDefault="00CE1D86" w:rsidP="00E75A46">
            <w:pPr>
              <w:spacing w:line="480" w:lineRule="auto"/>
              <w:contextualSpacing/>
              <w:jc w:val="both"/>
              <w:rPr>
                <w:del w:id="12924" w:author="Microsoft account" w:date="2021-05-22T13:58:00Z"/>
                <w:rFonts w:ascii="Times New Roman" w:hAnsi="Times New Roman" w:cs="Times New Roman"/>
                <w:bCs/>
                <w:sz w:val="20"/>
                <w:szCs w:val="20"/>
              </w:rPr>
              <w:pPrChange w:id="12925" w:author="Microsoft account" w:date="2021-05-25T22:50:00Z">
                <w:pPr>
                  <w:jc w:val="both"/>
                </w:pPr>
              </w:pPrChange>
            </w:pPr>
            <w:del w:id="12926" w:author="Microsoft account" w:date="2021-05-22T13:58:00Z">
              <w:r w:rsidRPr="00CE1D86" w:rsidDel="0049283F">
                <w:rPr>
                  <w:rFonts w:ascii="Times New Roman" w:hAnsi="Times New Roman" w:cs="Times New Roman"/>
                  <w:bCs/>
                  <w:sz w:val="20"/>
                  <w:szCs w:val="20"/>
                </w:rPr>
                <w:delText>Chattogram</w:delText>
              </w:r>
            </w:del>
          </w:p>
        </w:tc>
        <w:tc>
          <w:tcPr>
            <w:tcW w:w="618" w:type="pct"/>
          </w:tcPr>
          <w:p w14:paraId="105EE55B" w14:textId="309605E6" w:rsidR="00CE1D86" w:rsidRPr="00CE1D86" w:rsidDel="0049283F" w:rsidRDefault="00CE1D86" w:rsidP="00E75A46">
            <w:pPr>
              <w:spacing w:line="480" w:lineRule="auto"/>
              <w:contextualSpacing/>
              <w:jc w:val="both"/>
              <w:rPr>
                <w:del w:id="12927" w:author="Microsoft account" w:date="2021-05-22T13:58:00Z"/>
                <w:rFonts w:ascii="Times New Roman" w:hAnsi="Times New Roman" w:cs="Times New Roman"/>
                <w:bCs/>
                <w:sz w:val="20"/>
                <w:szCs w:val="20"/>
              </w:rPr>
              <w:pPrChange w:id="12928" w:author="Microsoft account" w:date="2021-05-25T22:50:00Z">
                <w:pPr>
                  <w:jc w:val="both"/>
                </w:pPr>
              </w:pPrChange>
            </w:pPr>
            <w:del w:id="12929" w:author="Microsoft account" w:date="2021-05-22T13:58:00Z">
              <w:r w:rsidRPr="00CE1D86" w:rsidDel="0049283F">
                <w:rPr>
                  <w:rFonts w:ascii="Times New Roman" w:hAnsi="Times New Roman" w:cs="Times New Roman"/>
                  <w:bCs/>
                  <w:sz w:val="20"/>
                  <w:szCs w:val="20"/>
                </w:rPr>
                <w:delText>0.58 (0.47-0.71)</w:delText>
              </w:r>
            </w:del>
          </w:p>
        </w:tc>
        <w:tc>
          <w:tcPr>
            <w:tcW w:w="351" w:type="pct"/>
          </w:tcPr>
          <w:p w14:paraId="23919EFD" w14:textId="23D30E1B" w:rsidR="00CE1D86" w:rsidRPr="00CE1D86" w:rsidDel="0049283F" w:rsidRDefault="00CE1D86" w:rsidP="00E75A46">
            <w:pPr>
              <w:spacing w:line="480" w:lineRule="auto"/>
              <w:contextualSpacing/>
              <w:jc w:val="both"/>
              <w:rPr>
                <w:del w:id="12930" w:author="Microsoft account" w:date="2021-05-22T13:58:00Z"/>
                <w:rFonts w:ascii="Times New Roman" w:hAnsi="Times New Roman" w:cs="Times New Roman"/>
                <w:bCs/>
                <w:sz w:val="20"/>
                <w:szCs w:val="20"/>
              </w:rPr>
              <w:pPrChange w:id="12931" w:author="Microsoft account" w:date="2021-05-25T22:50:00Z">
                <w:pPr>
                  <w:jc w:val="both"/>
                </w:pPr>
              </w:pPrChange>
            </w:pPr>
            <w:del w:id="12932"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248D1BF7" w14:textId="55056FFA" w:rsidR="00CE1D86" w:rsidRPr="00CE1D86" w:rsidDel="0049283F" w:rsidRDefault="00CE1D86" w:rsidP="00E75A46">
            <w:pPr>
              <w:spacing w:line="480" w:lineRule="auto"/>
              <w:contextualSpacing/>
              <w:jc w:val="both"/>
              <w:rPr>
                <w:del w:id="12933" w:author="Microsoft account" w:date="2021-05-22T13:58:00Z"/>
                <w:rFonts w:ascii="Times New Roman" w:hAnsi="Times New Roman" w:cs="Times New Roman"/>
                <w:bCs/>
                <w:sz w:val="20"/>
                <w:szCs w:val="20"/>
              </w:rPr>
              <w:pPrChange w:id="12934" w:author="Microsoft account" w:date="2021-05-25T22:50:00Z">
                <w:pPr>
                  <w:jc w:val="both"/>
                </w:pPr>
              </w:pPrChange>
            </w:pPr>
            <w:del w:id="12935" w:author="Microsoft account" w:date="2021-05-22T13:58:00Z">
              <w:r w:rsidRPr="00CE1D86" w:rsidDel="0049283F">
                <w:rPr>
                  <w:rFonts w:ascii="Times New Roman" w:hAnsi="Times New Roman" w:cs="Times New Roman"/>
                  <w:bCs/>
                  <w:sz w:val="20"/>
                  <w:szCs w:val="20"/>
                </w:rPr>
                <w:delText>0.49 (0.39-0.62)</w:delText>
              </w:r>
            </w:del>
          </w:p>
        </w:tc>
        <w:tc>
          <w:tcPr>
            <w:tcW w:w="351" w:type="pct"/>
          </w:tcPr>
          <w:p w14:paraId="54769438" w14:textId="0C1F3E11" w:rsidR="00CE1D86" w:rsidRPr="00CE1D86" w:rsidDel="0049283F" w:rsidRDefault="00CE1D86" w:rsidP="00E75A46">
            <w:pPr>
              <w:spacing w:line="480" w:lineRule="auto"/>
              <w:contextualSpacing/>
              <w:jc w:val="both"/>
              <w:rPr>
                <w:del w:id="12936" w:author="Microsoft account" w:date="2021-05-22T13:58:00Z"/>
                <w:rFonts w:ascii="Times New Roman" w:hAnsi="Times New Roman" w:cs="Times New Roman"/>
                <w:bCs/>
                <w:sz w:val="20"/>
                <w:szCs w:val="20"/>
              </w:rPr>
              <w:pPrChange w:id="12937" w:author="Microsoft account" w:date="2021-05-25T22:50:00Z">
                <w:pPr>
                  <w:jc w:val="both"/>
                </w:pPr>
              </w:pPrChange>
            </w:pPr>
            <w:del w:id="12938"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448704AC" w14:textId="0AB924F2" w:rsidR="00CE1D86" w:rsidRPr="00CE1D86" w:rsidDel="0049283F" w:rsidRDefault="00CE1D86" w:rsidP="00E75A46">
            <w:pPr>
              <w:spacing w:line="480" w:lineRule="auto"/>
              <w:contextualSpacing/>
              <w:jc w:val="both"/>
              <w:rPr>
                <w:del w:id="12939" w:author="Microsoft account" w:date="2021-05-22T13:58:00Z"/>
                <w:rFonts w:ascii="Times New Roman" w:hAnsi="Times New Roman" w:cs="Times New Roman"/>
                <w:bCs/>
                <w:sz w:val="20"/>
                <w:szCs w:val="20"/>
              </w:rPr>
              <w:pPrChange w:id="12940" w:author="Microsoft account" w:date="2021-05-25T22:50:00Z">
                <w:pPr>
                  <w:jc w:val="both"/>
                </w:pPr>
              </w:pPrChange>
            </w:pPr>
            <w:del w:id="12941" w:author="Microsoft account" w:date="2021-05-22T13:58:00Z">
              <w:r w:rsidRPr="00CE1D86" w:rsidDel="0049283F">
                <w:rPr>
                  <w:rFonts w:ascii="Times New Roman" w:hAnsi="Times New Roman" w:cs="Times New Roman"/>
                  <w:bCs/>
                  <w:sz w:val="20"/>
                  <w:szCs w:val="20"/>
                </w:rPr>
                <w:delText>1.71 (1.43 - 2.05)</w:delText>
              </w:r>
            </w:del>
          </w:p>
        </w:tc>
        <w:tc>
          <w:tcPr>
            <w:tcW w:w="351" w:type="pct"/>
          </w:tcPr>
          <w:p w14:paraId="4429A556" w14:textId="396F36C2" w:rsidR="00CE1D86" w:rsidRPr="00CE1D86" w:rsidDel="0049283F" w:rsidRDefault="00CE1D86" w:rsidP="00E75A46">
            <w:pPr>
              <w:spacing w:line="480" w:lineRule="auto"/>
              <w:contextualSpacing/>
              <w:jc w:val="both"/>
              <w:rPr>
                <w:del w:id="12942" w:author="Microsoft account" w:date="2021-05-22T13:58:00Z"/>
                <w:rFonts w:ascii="Times New Roman" w:hAnsi="Times New Roman" w:cs="Times New Roman"/>
                <w:bCs/>
                <w:sz w:val="20"/>
                <w:szCs w:val="20"/>
              </w:rPr>
              <w:pPrChange w:id="12943" w:author="Microsoft account" w:date="2021-05-25T22:50:00Z">
                <w:pPr>
                  <w:jc w:val="both"/>
                </w:pPr>
              </w:pPrChange>
            </w:pPr>
            <w:del w:id="12944"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26673DF3" w14:textId="2CC2372C" w:rsidR="00CE1D86" w:rsidRPr="00CE1D86" w:rsidDel="0049283F" w:rsidRDefault="00CE1D86" w:rsidP="00E75A46">
            <w:pPr>
              <w:spacing w:line="480" w:lineRule="auto"/>
              <w:contextualSpacing/>
              <w:jc w:val="both"/>
              <w:rPr>
                <w:del w:id="12945" w:author="Microsoft account" w:date="2021-05-22T13:58:00Z"/>
                <w:rFonts w:ascii="Times New Roman" w:hAnsi="Times New Roman" w:cs="Times New Roman"/>
                <w:bCs/>
                <w:sz w:val="20"/>
                <w:szCs w:val="20"/>
              </w:rPr>
              <w:pPrChange w:id="12946" w:author="Microsoft account" w:date="2021-05-25T22:50:00Z">
                <w:pPr>
                  <w:jc w:val="both"/>
                </w:pPr>
              </w:pPrChange>
            </w:pPr>
            <w:del w:id="12947" w:author="Microsoft account" w:date="2021-05-22T13:58:00Z">
              <w:r w:rsidRPr="00CE1D86" w:rsidDel="0049283F">
                <w:rPr>
                  <w:rFonts w:ascii="Times New Roman" w:hAnsi="Times New Roman" w:cs="Times New Roman"/>
                  <w:bCs/>
                  <w:sz w:val="20"/>
                  <w:szCs w:val="20"/>
                </w:rPr>
                <w:delText>1.55 (1.27-1.89)</w:delText>
              </w:r>
            </w:del>
          </w:p>
        </w:tc>
        <w:tc>
          <w:tcPr>
            <w:tcW w:w="349" w:type="pct"/>
          </w:tcPr>
          <w:p w14:paraId="3185FB7F" w14:textId="61FE44A3" w:rsidR="00CE1D86" w:rsidRPr="00CE1D86" w:rsidDel="0049283F" w:rsidRDefault="00CE1D86" w:rsidP="00E75A46">
            <w:pPr>
              <w:spacing w:line="480" w:lineRule="auto"/>
              <w:contextualSpacing/>
              <w:jc w:val="both"/>
              <w:rPr>
                <w:del w:id="12948" w:author="Microsoft account" w:date="2021-05-22T13:58:00Z"/>
                <w:rFonts w:ascii="Times New Roman" w:hAnsi="Times New Roman" w:cs="Times New Roman"/>
                <w:bCs/>
                <w:sz w:val="20"/>
                <w:szCs w:val="20"/>
              </w:rPr>
              <w:pPrChange w:id="12949" w:author="Microsoft account" w:date="2021-05-25T22:50:00Z">
                <w:pPr>
                  <w:jc w:val="both"/>
                </w:pPr>
              </w:pPrChange>
            </w:pPr>
            <w:del w:id="12950" w:author="Microsoft account" w:date="2021-05-22T13:58:00Z">
              <w:r w:rsidRPr="00CE1D86" w:rsidDel="0049283F">
                <w:rPr>
                  <w:rFonts w:ascii="Times New Roman" w:hAnsi="Times New Roman" w:cs="Times New Roman"/>
                  <w:bCs/>
                  <w:sz w:val="20"/>
                  <w:szCs w:val="20"/>
                </w:rPr>
                <w:delText>&lt;0.001</w:delText>
              </w:r>
            </w:del>
          </w:p>
        </w:tc>
      </w:tr>
      <w:tr w:rsidR="00CE1D86" w:rsidRPr="00CE1D86" w:rsidDel="0049283F" w14:paraId="4709BB3F" w14:textId="7F9063E1" w:rsidTr="00E12169">
        <w:trPr>
          <w:trHeight w:val="308"/>
          <w:jc w:val="center"/>
          <w:del w:id="12951" w:author="Microsoft account" w:date="2021-05-22T13:58:00Z"/>
        </w:trPr>
        <w:tc>
          <w:tcPr>
            <w:tcW w:w="1086" w:type="pct"/>
          </w:tcPr>
          <w:p w14:paraId="5FF3670A" w14:textId="0DF2E297" w:rsidR="00CE1D86" w:rsidRPr="00CE1D86" w:rsidDel="0049283F" w:rsidRDefault="00CE1D86" w:rsidP="00E75A46">
            <w:pPr>
              <w:spacing w:line="480" w:lineRule="auto"/>
              <w:contextualSpacing/>
              <w:jc w:val="both"/>
              <w:rPr>
                <w:del w:id="12952" w:author="Microsoft account" w:date="2021-05-22T13:58:00Z"/>
                <w:rFonts w:ascii="Times New Roman" w:hAnsi="Times New Roman" w:cs="Times New Roman"/>
                <w:bCs/>
                <w:sz w:val="20"/>
                <w:szCs w:val="20"/>
              </w:rPr>
              <w:pPrChange w:id="12953" w:author="Microsoft account" w:date="2021-05-25T22:50:00Z">
                <w:pPr>
                  <w:jc w:val="both"/>
                </w:pPr>
              </w:pPrChange>
            </w:pPr>
            <w:del w:id="12954" w:author="Microsoft account" w:date="2021-05-22T13:58:00Z">
              <w:r w:rsidRPr="00CE1D86" w:rsidDel="0049283F">
                <w:rPr>
                  <w:rFonts w:ascii="Times New Roman" w:hAnsi="Times New Roman" w:cs="Times New Roman"/>
                  <w:bCs/>
                  <w:sz w:val="20"/>
                  <w:szCs w:val="20"/>
                </w:rPr>
                <w:delText>Dhaka</w:delText>
              </w:r>
            </w:del>
          </w:p>
        </w:tc>
        <w:tc>
          <w:tcPr>
            <w:tcW w:w="618" w:type="pct"/>
          </w:tcPr>
          <w:p w14:paraId="17C4D88E" w14:textId="1B7DFBD1" w:rsidR="00CE1D86" w:rsidRPr="00CE1D86" w:rsidDel="0049283F" w:rsidRDefault="00CE1D86" w:rsidP="00E75A46">
            <w:pPr>
              <w:spacing w:line="480" w:lineRule="auto"/>
              <w:contextualSpacing/>
              <w:jc w:val="both"/>
              <w:rPr>
                <w:del w:id="12955" w:author="Microsoft account" w:date="2021-05-22T13:58:00Z"/>
                <w:rFonts w:ascii="Times New Roman" w:hAnsi="Times New Roman" w:cs="Times New Roman"/>
                <w:bCs/>
                <w:sz w:val="20"/>
                <w:szCs w:val="20"/>
              </w:rPr>
              <w:pPrChange w:id="12956" w:author="Microsoft account" w:date="2021-05-25T22:50:00Z">
                <w:pPr>
                  <w:jc w:val="both"/>
                </w:pPr>
              </w:pPrChange>
            </w:pPr>
            <w:del w:id="12957" w:author="Microsoft account" w:date="2021-05-22T13:58:00Z">
              <w:r w:rsidRPr="00CE1D86" w:rsidDel="0049283F">
                <w:rPr>
                  <w:rFonts w:ascii="Times New Roman" w:hAnsi="Times New Roman" w:cs="Times New Roman"/>
                  <w:bCs/>
                  <w:sz w:val="20"/>
                  <w:szCs w:val="20"/>
                </w:rPr>
                <w:delText>0.98 (0.80-1.20)</w:delText>
              </w:r>
            </w:del>
          </w:p>
        </w:tc>
        <w:tc>
          <w:tcPr>
            <w:tcW w:w="351" w:type="pct"/>
          </w:tcPr>
          <w:p w14:paraId="75B484F7" w14:textId="60EE7B21" w:rsidR="00CE1D86" w:rsidRPr="00CE1D86" w:rsidDel="0049283F" w:rsidRDefault="00CE1D86" w:rsidP="00E75A46">
            <w:pPr>
              <w:spacing w:line="480" w:lineRule="auto"/>
              <w:contextualSpacing/>
              <w:jc w:val="both"/>
              <w:rPr>
                <w:del w:id="12958" w:author="Microsoft account" w:date="2021-05-22T13:58:00Z"/>
                <w:rFonts w:ascii="Times New Roman" w:hAnsi="Times New Roman" w:cs="Times New Roman"/>
                <w:bCs/>
                <w:sz w:val="20"/>
                <w:szCs w:val="20"/>
              </w:rPr>
              <w:pPrChange w:id="12959" w:author="Microsoft account" w:date="2021-05-25T22:50:00Z">
                <w:pPr>
                  <w:jc w:val="both"/>
                </w:pPr>
              </w:pPrChange>
            </w:pPr>
            <w:del w:id="12960" w:author="Microsoft account" w:date="2021-05-22T13:58:00Z">
              <w:r w:rsidRPr="00CE1D86" w:rsidDel="0049283F">
                <w:rPr>
                  <w:rFonts w:ascii="Times New Roman" w:hAnsi="Times New Roman" w:cs="Times New Roman"/>
                  <w:bCs/>
                  <w:sz w:val="20"/>
                  <w:szCs w:val="20"/>
                </w:rPr>
                <w:delText>0.859</w:delText>
              </w:r>
            </w:del>
          </w:p>
        </w:tc>
        <w:tc>
          <w:tcPr>
            <w:tcW w:w="618" w:type="pct"/>
          </w:tcPr>
          <w:p w14:paraId="295DFF94" w14:textId="09F1D93A" w:rsidR="00CE1D86" w:rsidRPr="00CE1D86" w:rsidDel="0049283F" w:rsidRDefault="00CE1D86" w:rsidP="00E75A46">
            <w:pPr>
              <w:spacing w:line="480" w:lineRule="auto"/>
              <w:contextualSpacing/>
              <w:jc w:val="both"/>
              <w:rPr>
                <w:del w:id="12961" w:author="Microsoft account" w:date="2021-05-22T13:58:00Z"/>
                <w:rFonts w:ascii="Times New Roman" w:hAnsi="Times New Roman" w:cs="Times New Roman"/>
                <w:bCs/>
                <w:sz w:val="20"/>
                <w:szCs w:val="20"/>
              </w:rPr>
              <w:pPrChange w:id="12962" w:author="Microsoft account" w:date="2021-05-25T22:50:00Z">
                <w:pPr>
                  <w:jc w:val="both"/>
                </w:pPr>
              </w:pPrChange>
            </w:pPr>
            <w:del w:id="12963" w:author="Microsoft account" w:date="2021-05-22T13:58:00Z">
              <w:r w:rsidRPr="00CE1D86" w:rsidDel="0049283F">
                <w:rPr>
                  <w:rFonts w:ascii="Times New Roman" w:hAnsi="Times New Roman" w:cs="Times New Roman"/>
                  <w:bCs/>
                  <w:sz w:val="20"/>
                  <w:szCs w:val="20"/>
                </w:rPr>
                <w:delText>0.87 (0.70-1.08)</w:delText>
              </w:r>
            </w:del>
          </w:p>
        </w:tc>
        <w:tc>
          <w:tcPr>
            <w:tcW w:w="351" w:type="pct"/>
          </w:tcPr>
          <w:p w14:paraId="16229062" w14:textId="65163C27" w:rsidR="00CE1D86" w:rsidRPr="00CE1D86" w:rsidDel="0049283F" w:rsidRDefault="00CE1D86" w:rsidP="00E75A46">
            <w:pPr>
              <w:spacing w:line="480" w:lineRule="auto"/>
              <w:contextualSpacing/>
              <w:jc w:val="both"/>
              <w:rPr>
                <w:del w:id="12964" w:author="Microsoft account" w:date="2021-05-22T13:58:00Z"/>
                <w:rFonts w:ascii="Times New Roman" w:hAnsi="Times New Roman" w:cs="Times New Roman"/>
                <w:bCs/>
                <w:sz w:val="20"/>
                <w:szCs w:val="20"/>
              </w:rPr>
              <w:pPrChange w:id="12965" w:author="Microsoft account" w:date="2021-05-25T22:50:00Z">
                <w:pPr>
                  <w:jc w:val="both"/>
                </w:pPr>
              </w:pPrChange>
            </w:pPr>
            <w:del w:id="12966" w:author="Microsoft account" w:date="2021-05-22T13:58:00Z">
              <w:r w:rsidRPr="00CE1D86" w:rsidDel="0049283F">
                <w:rPr>
                  <w:rFonts w:ascii="Times New Roman" w:hAnsi="Times New Roman" w:cs="Times New Roman"/>
                  <w:bCs/>
                  <w:sz w:val="20"/>
                  <w:szCs w:val="20"/>
                </w:rPr>
                <w:delText>0.217</w:delText>
              </w:r>
            </w:del>
          </w:p>
        </w:tc>
        <w:tc>
          <w:tcPr>
            <w:tcW w:w="658" w:type="pct"/>
          </w:tcPr>
          <w:p w14:paraId="2D197757" w14:textId="1994BFA3" w:rsidR="00CE1D86" w:rsidRPr="00CE1D86" w:rsidDel="0049283F" w:rsidRDefault="00CE1D86" w:rsidP="00E75A46">
            <w:pPr>
              <w:spacing w:line="480" w:lineRule="auto"/>
              <w:contextualSpacing/>
              <w:jc w:val="both"/>
              <w:rPr>
                <w:del w:id="12967" w:author="Microsoft account" w:date="2021-05-22T13:58:00Z"/>
                <w:rFonts w:ascii="Times New Roman" w:hAnsi="Times New Roman" w:cs="Times New Roman"/>
                <w:bCs/>
                <w:sz w:val="20"/>
                <w:szCs w:val="20"/>
              </w:rPr>
              <w:pPrChange w:id="12968" w:author="Microsoft account" w:date="2021-05-25T22:50:00Z">
                <w:pPr>
                  <w:jc w:val="both"/>
                </w:pPr>
              </w:pPrChange>
            </w:pPr>
            <w:del w:id="12969" w:author="Microsoft account" w:date="2021-05-22T13:58:00Z">
              <w:r w:rsidRPr="00CE1D86" w:rsidDel="0049283F">
                <w:rPr>
                  <w:rFonts w:ascii="Times New Roman" w:hAnsi="Times New Roman" w:cs="Times New Roman"/>
                  <w:bCs/>
                  <w:sz w:val="20"/>
                  <w:szCs w:val="20"/>
                </w:rPr>
                <w:delText>2.14 (1.77 -2.60)</w:delText>
              </w:r>
            </w:del>
          </w:p>
        </w:tc>
        <w:tc>
          <w:tcPr>
            <w:tcW w:w="351" w:type="pct"/>
          </w:tcPr>
          <w:p w14:paraId="215D6B70" w14:textId="6492538E" w:rsidR="00CE1D86" w:rsidRPr="00CE1D86" w:rsidDel="0049283F" w:rsidRDefault="00CE1D86" w:rsidP="00E75A46">
            <w:pPr>
              <w:spacing w:line="480" w:lineRule="auto"/>
              <w:contextualSpacing/>
              <w:jc w:val="both"/>
              <w:rPr>
                <w:del w:id="12970" w:author="Microsoft account" w:date="2021-05-22T13:58:00Z"/>
                <w:rFonts w:ascii="Times New Roman" w:hAnsi="Times New Roman" w:cs="Times New Roman"/>
                <w:bCs/>
                <w:sz w:val="20"/>
                <w:szCs w:val="20"/>
              </w:rPr>
              <w:pPrChange w:id="12971" w:author="Microsoft account" w:date="2021-05-25T22:50:00Z">
                <w:pPr>
                  <w:jc w:val="both"/>
                </w:pPr>
              </w:pPrChange>
            </w:pPr>
            <w:del w:id="12972"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2D3E140C" w14:textId="73D540C8" w:rsidR="00CE1D86" w:rsidRPr="00CE1D86" w:rsidDel="0049283F" w:rsidRDefault="00CE1D86" w:rsidP="00E75A46">
            <w:pPr>
              <w:spacing w:line="480" w:lineRule="auto"/>
              <w:contextualSpacing/>
              <w:jc w:val="both"/>
              <w:rPr>
                <w:del w:id="12973" w:author="Microsoft account" w:date="2021-05-22T13:58:00Z"/>
                <w:rFonts w:ascii="Times New Roman" w:hAnsi="Times New Roman" w:cs="Times New Roman"/>
                <w:bCs/>
                <w:sz w:val="20"/>
                <w:szCs w:val="20"/>
              </w:rPr>
              <w:pPrChange w:id="12974" w:author="Microsoft account" w:date="2021-05-25T22:50:00Z">
                <w:pPr>
                  <w:jc w:val="both"/>
                </w:pPr>
              </w:pPrChange>
            </w:pPr>
            <w:del w:id="12975" w:author="Microsoft account" w:date="2021-05-22T13:58:00Z">
              <w:r w:rsidRPr="00CE1D86" w:rsidDel="0049283F">
                <w:rPr>
                  <w:rFonts w:ascii="Times New Roman" w:hAnsi="Times New Roman" w:cs="Times New Roman"/>
                  <w:bCs/>
                  <w:sz w:val="20"/>
                  <w:szCs w:val="20"/>
                </w:rPr>
                <w:delText>1.91 (1.56-2.34)</w:delText>
              </w:r>
            </w:del>
          </w:p>
        </w:tc>
        <w:tc>
          <w:tcPr>
            <w:tcW w:w="349" w:type="pct"/>
          </w:tcPr>
          <w:p w14:paraId="43211352" w14:textId="7D09E483" w:rsidR="00CE1D86" w:rsidRPr="00CE1D86" w:rsidDel="0049283F" w:rsidRDefault="00CE1D86" w:rsidP="00E75A46">
            <w:pPr>
              <w:spacing w:line="480" w:lineRule="auto"/>
              <w:contextualSpacing/>
              <w:jc w:val="both"/>
              <w:rPr>
                <w:del w:id="12976" w:author="Microsoft account" w:date="2021-05-22T13:58:00Z"/>
                <w:rFonts w:ascii="Times New Roman" w:hAnsi="Times New Roman" w:cs="Times New Roman"/>
                <w:bCs/>
                <w:sz w:val="20"/>
                <w:szCs w:val="20"/>
              </w:rPr>
              <w:pPrChange w:id="12977" w:author="Microsoft account" w:date="2021-05-25T22:50:00Z">
                <w:pPr>
                  <w:jc w:val="both"/>
                </w:pPr>
              </w:pPrChange>
            </w:pPr>
            <w:del w:id="12978" w:author="Microsoft account" w:date="2021-05-22T13:58:00Z">
              <w:r w:rsidRPr="00CE1D86" w:rsidDel="0049283F">
                <w:rPr>
                  <w:rFonts w:ascii="Times New Roman" w:hAnsi="Times New Roman" w:cs="Times New Roman"/>
                  <w:bCs/>
                  <w:sz w:val="20"/>
                  <w:szCs w:val="20"/>
                </w:rPr>
                <w:delText>&lt;0.001</w:delText>
              </w:r>
            </w:del>
          </w:p>
        </w:tc>
      </w:tr>
      <w:tr w:rsidR="00CE1D86" w:rsidRPr="00CE1D86" w:rsidDel="0049283F" w14:paraId="5E7F9608" w14:textId="68A0DE51" w:rsidTr="00E12169">
        <w:trPr>
          <w:trHeight w:val="308"/>
          <w:jc w:val="center"/>
          <w:del w:id="12979" w:author="Microsoft account" w:date="2021-05-22T13:58:00Z"/>
        </w:trPr>
        <w:tc>
          <w:tcPr>
            <w:tcW w:w="1086" w:type="pct"/>
          </w:tcPr>
          <w:p w14:paraId="5B6129D7" w14:textId="0AF00C78" w:rsidR="00CE1D86" w:rsidRPr="00CE1D86" w:rsidDel="0049283F" w:rsidRDefault="00CE1D86" w:rsidP="00E75A46">
            <w:pPr>
              <w:spacing w:line="480" w:lineRule="auto"/>
              <w:contextualSpacing/>
              <w:jc w:val="both"/>
              <w:rPr>
                <w:del w:id="12980" w:author="Microsoft account" w:date="2021-05-22T13:58:00Z"/>
                <w:rFonts w:ascii="Times New Roman" w:hAnsi="Times New Roman" w:cs="Times New Roman"/>
                <w:bCs/>
                <w:sz w:val="20"/>
                <w:szCs w:val="20"/>
              </w:rPr>
              <w:pPrChange w:id="12981" w:author="Microsoft account" w:date="2021-05-25T22:50:00Z">
                <w:pPr>
                  <w:jc w:val="both"/>
                </w:pPr>
              </w:pPrChange>
            </w:pPr>
            <w:del w:id="12982" w:author="Microsoft account" w:date="2021-05-22T13:58:00Z">
              <w:r w:rsidRPr="00CE1D86" w:rsidDel="0049283F">
                <w:rPr>
                  <w:rFonts w:ascii="Times New Roman" w:hAnsi="Times New Roman" w:cs="Times New Roman"/>
                  <w:bCs/>
                  <w:sz w:val="20"/>
                  <w:szCs w:val="20"/>
                </w:rPr>
                <w:delText>Khulna</w:delText>
              </w:r>
            </w:del>
          </w:p>
        </w:tc>
        <w:tc>
          <w:tcPr>
            <w:tcW w:w="618" w:type="pct"/>
          </w:tcPr>
          <w:p w14:paraId="398F01A9" w14:textId="49A67F21" w:rsidR="00CE1D86" w:rsidRPr="00CE1D86" w:rsidDel="0049283F" w:rsidRDefault="00CE1D86" w:rsidP="00E75A46">
            <w:pPr>
              <w:spacing w:line="480" w:lineRule="auto"/>
              <w:contextualSpacing/>
              <w:jc w:val="both"/>
              <w:rPr>
                <w:del w:id="12983" w:author="Microsoft account" w:date="2021-05-22T13:58:00Z"/>
                <w:rFonts w:ascii="Times New Roman" w:hAnsi="Times New Roman" w:cs="Times New Roman"/>
                <w:bCs/>
                <w:sz w:val="20"/>
                <w:szCs w:val="20"/>
              </w:rPr>
              <w:pPrChange w:id="12984" w:author="Microsoft account" w:date="2021-05-25T22:50:00Z">
                <w:pPr>
                  <w:jc w:val="both"/>
                </w:pPr>
              </w:pPrChange>
            </w:pPr>
            <w:del w:id="12985" w:author="Microsoft account" w:date="2021-05-22T13:58:00Z">
              <w:r w:rsidRPr="00CE1D86" w:rsidDel="0049283F">
                <w:rPr>
                  <w:rFonts w:ascii="Times New Roman" w:hAnsi="Times New Roman" w:cs="Times New Roman"/>
                  <w:bCs/>
                  <w:sz w:val="20"/>
                  <w:szCs w:val="20"/>
                </w:rPr>
                <w:delText>1.20 (0.97-1.49)</w:delText>
              </w:r>
            </w:del>
          </w:p>
        </w:tc>
        <w:tc>
          <w:tcPr>
            <w:tcW w:w="351" w:type="pct"/>
          </w:tcPr>
          <w:p w14:paraId="3E3F8118" w14:textId="155BEB87" w:rsidR="00CE1D86" w:rsidRPr="00CE1D86" w:rsidDel="0049283F" w:rsidRDefault="00CE1D86" w:rsidP="00E75A46">
            <w:pPr>
              <w:spacing w:line="480" w:lineRule="auto"/>
              <w:contextualSpacing/>
              <w:jc w:val="both"/>
              <w:rPr>
                <w:del w:id="12986" w:author="Microsoft account" w:date="2021-05-22T13:58:00Z"/>
                <w:rFonts w:ascii="Times New Roman" w:hAnsi="Times New Roman" w:cs="Times New Roman"/>
                <w:bCs/>
                <w:sz w:val="20"/>
                <w:szCs w:val="20"/>
              </w:rPr>
              <w:pPrChange w:id="12987" w:author="Microsoft account" w:date="2021-05-25T22:50:00Z">
                <w:pPr>
                  <w:jc w:val="both"/>
                </w:pPr>
              </w:pPrChange>
            </w:pPr>
            <w:del w:id="12988" w:author="Microsoft account" w:date="2021-05-22T13:58:00Z">
              <w:r w:rsidRPr="00CE1D86" w:rsidDel="0049283F">
                <w:rPr>
                  <w:rFonts w:ascii="Times New Roman" w:hAnsi="Times New Roman" w:cs="Times New Roman"/>
                  <w:bCs/>
                  <w:sz w:val="20"/>
                  <w:szCs w:val="20"/>
                </w:rPr>
                <w:delText>0.097</w:delText>
              </w:r>
            </w:del>
          </w:p>
        </w:tc>
        <w:tc>
          <w:tcPr>
            <w:tcW w:w="618" w:type="pct"/>
          </w:tcPr>
          <w:p w14:paraId="25484140" w14:textId="50355791" w:rsidR="00CE1D86" w:rsidRPr="00CE1D86" w:rsidDel="0049283F" w:rsidRDefault="00CE1D86" w:rsidP="00E75A46">
            <w:pPr>
              <w:spacing w:line="480" w:lineRule="auto"/>
              <w:contextualSpacing/>
              <w:jc w:val="both"/>
              <w:rPr>
                <w:del w:id="12989" w:author="Microsoft account" w:date="2021-05-22T13:58:00Z"/>
                <w:rFonts w:ascii="Times New Roman" w:hAnsi="Times New Roman" w:cs="Times New Roman"/>
                <w:bCs/>
                <w:sz w:val="20"/>
                <w:szCs w:val="20"/>
              </w:rPr>
              <w:pPrChange w:id="12990" w:author="Microsoft account" w:date="2021-05-25T22:50:00Z">
                <w:pPr>
                  <w:jc w:val="both"/>
                </w:pPr>
              </w:pPrChange>
            </w:pPr>
            <w:del w:id="12991" w:author="Microsoft account" w:date="2021-05-22T13:58:00Z">
              <w:r w:rsidRPr="00CE1D86" w:rsidDel="0049283F">
                <w:rPr>
                  <w:rFonts w:ascii="Times New Roman" w:hAnsi="Times New Roman" w:cs="Times New Roman"/>
                  <w:bCs/>
                  <w:sz w:val="20"/>
                  <w:szCs w:val="20"/>
                </w:rPr>
                <w:delText>1.07 (0.84-1.36)</w:delText>
              </w:r>
            </w:del>
          </w:p>
        </w:tc>
        <w:tc>
          <w:tcPr>
            <w:tcW w:w="351" w:type="pct"/>
          </w:tcPr>
          <w:p w14:paraId="5FFBEB52" w14:textId="5BA8306E" w:rsidR="00CE1D86" w:rsidRPr="00CE1D86" w:rsidDel="0049283F" w:rsidRDefault="00CE1D86" w:rsidP="00E75A46">
            <w:pPr>
              <w:spacing w:line="480" w:lineRule="auto"/>
              <w:contextualSpacing/>
              <w:jc w:val="both"/>
              <w:rPr>
                <w:del w:id="12992" w:author="Microsoft account" w:date="2021-05-22T13:58:00Z"/>
                <w:rFonts w:ascii="Times New Roman" w:hAnsi="Times New Roman" w:cs="Times New Roman"/>
                <w:bCs/>
                <w:sz w:val="20"/>
                <w:szCs w:val="20"/>
              </w:rPr>
              <w:pPrChange w:id="12993" w:author="Microsoft account" w:date="2021-05-25T22:50:00Z">
                <w:pPr>
                  <w:jc w:val="both"/>
                </w:pPr>
              </w:pPrChange>
            </w:pPr>
            <w:del w:id="12994" w:author="Microsoft account" w:date="2021-05-22T13:58:00Z">
              <w:r w:rsidRPr="00CE1D86" w:rsidDel="0049283F">
                <w:rPr>
                  <w:rFonts w:ascii="Times New Roman" w:hAnsi="Times New Roman" w:cs="Times New Roman"/>
                  <w:bCs/>
                  <w:sz w:val="20"/>
                  <w:szCs w:val="20"/>
                </w:rPr>
                <w:delText>0.553</w:delText>
              </w:r>
            </w:del>
          </w:p>
        </w:tc>
        <w:tc>
          <w:tcPr>
            <w:tcW w:w="658" w:type="pct"/>
          </w:tcPr>
          <w:p w14:paraId="49D18FEE" w14:textId="4428418A" w:rsidR="00CE1D86" w:rsidRPr="00CE1D86" w:rsidDel="0049283F" w:rsidRDefault="00CE1D86" w:rsidP="00E75A46">
            <w:pPr>
              <w:spacing w:line="480" w:lineRule="auto"/>
              <w:contextualSpacing/>
              <w:jc w:val="both"/>
              <w:rPr>
                <w:del w:id="12995" w:author="Microsoft account" w:date="2021-05-22T13:58:00Z"/>
                <w:rFonts w:ascii="Times New Roman" w:hAnsi="Times New Roman" w:cs="Times New Roman"/>
                <w:bCs/>
                <w:sz w:val="20"/>
                <w:szCs w:val="20"/>
              </w:rPr>
              <w:pPrChange w:id="12996" w:author="Microsoft account" w:date="2021-05-25T22:50:00Z">
                <w:pPr>
                  <w:jc w:val="both"/>
                </w:pPr>
              </w:pPrChange>
            </w:pPr>
            <w:del w:id="12997" w:author="Microsoft account" w:date="2021-05-22T13:58:00Z">
              <w:r w:rsidRPr="00CE1D86" w:rsidDel="0049283F">
                <w:rPr>
                  <w:rFonts w:ascii="Times New Roman" w:hAnsi="Times New Roman" w:cs="Times New Roman"/>
                  <w:bCs/>
                  <w:sz w:val="20"/>
                  <w:szCs w:val="20"/>
                </w:rPr>
                <w:delText>1.29 (1.07-1.55)</w:delText>
              </w:r>
            </w:del>
          </w:p>
        </w:tc>
        <w:tc>
          <w:tcPr>
            <w:tcW w:w="351" w:type="pct"/>
          </w:tcPr>
          <w:p w14:paraId="54A30AC4" w14:textId="296448C1" w:rsidR="00CE1D86" w:rsidRPr="00CE1D86" w:rsidDel="0049283F" w:rsidRDefault="00CE1D86" w:rsidP="00E75A46">
            <w:pPr>
              <w:spacing w:line="480" w:lineRule="auto"/>
              <w:contextualSpacing/>
              <w:jc w:val="both"/>
              <w:rPr>
                <w:del w:id="12998" w:author="Microsoft account" w:date="2021-05-22T13:58:00Z"/>
                <w:rFonts w:ascii="Times New Roman" w:hAnsi="Times New Roman" w:cs="Times New Roman"/>
                <w:bCs/>
                <w:sz w:val="20"/>
                <w:szCs w:val="20"/>
              </w:rPr>
              <w:pPrChange w:id="12999" w:author="Microsoft account" w:date="2021-05-25T22:50:00Z">
                <w:pPr>
                  <w:jc w:val="both"/>
                </w:pPr>
              </w:pPrChange>
            </w:pPr>
            <w:del w:id="13000" w:author="Microsoft account" w:date="2021-05-22T13:58:00Z">
              <w:r w:rsidRPr="00CE1D86" w:rsidDel="0049283F">
                <w:rPr>
                  <w:rFonts w:ascii="Times New Roman" w:hAnsi="Times New Roman" w:cs="Times New Roman"/>
                  <w:bCs/>
                  <w:sz w:val="20"/>
                  <w:szCs w:val="20"/>
                </w:rPr>
                <w:delText>0.008</w:delText>
              </w:r>
            </w:del>
          </w:p>
        </w:tc>
        <w:tc>
          <w:tcPr>
            <w:tcW w:w="618" w:type="pct"/>
          </w:tcPr>
          <w:p w14:paraId="60C36CC3" w14:textId="6A615F43" w:rsidR="00CE1D86" w:rsidRPr="00CE1D86" w:rsidDel="0049283F" w:rsidRDefault="00CE1D86" w:rsidP="00E75A46">
            <w:pPr>
              <w:spacing w:line="480" w:lineRule="auto"/>
              <w:contextualSpacing/>
              <w:jc w:val="both"/>
              <w:rPr>
                <w:del w:id="13001" w:author="Microsoft account" w:date="2021-05-22T13:58:00Z"/>
                <w:rFonts w:ascii="Times New Roman" w:hAnsi="Times New Roman" w:cs="Times New Roman"/>
                <w:bCs/>
                <w:sz w:val="20"/>
                <w:szCs w:val="20"/>
              </w:rPr>
              <w:pPrChange w:id="13002" w:author="Microsoft account" w:date="2021-05-25T22:50:00Z">
                <w:pPr>
                  <w:jc w:val="both"/>
                </w:pPr>
              </w:pPrChange>
            </w:pPr>
            <w:del w:id="13003" w:author="Microsoft account" w:date="2021-05-22T13:58:00Z">
              <w:r w:rsidRPr="00CE1D86" w:rsidDel="0049283F">
                <w:rPr>
                  <w:rFonts w:ascii="Times New Roman" w:hAnsi="Times New Roman" w:cs="Times New Roman"/>
                  <w:bCs/>
                  <w:sz w:val="20"/>
                  <w:szCs w:val="20"/>
                </w:rPr>
                <w:delText>1.18 (0.96-1.43)</w:delText>
              </w:r>
            </w:del>
          </w:p>
        </w:tc>
        <w:tc>
          <w:tcPr>
            <w:tcW w:w="349" w:type="pct"/>
          </w:tcPr>
          <w:p w14:paraId="79B72855" w14:textId="27B86900" w:rsidR="00CE1D86" w:rsidRPr="00CE1D86" w:rsidDel="0049283F" w:rsidRDefault="00CE1D86" w:rsidP="00E75A46">
            <w:pPr>
              <w:spacing w:line="480" w:lineRule="auto"/>
              <w:contextualSpacing/>
              <w:jc w:val="both"/>
              <w:rPr>
                <w:del w:id="13004" w:author="Microsoft account" w:date="2021-05-22T13:58:00Z"/>
                <w:rFonts w:ascii="Times New Roman" w:hAnsi="Times New Roman" w:cs="Times New Roman"/>
                <w:bCs/>
                <w:sz w:val="20"/>
                <w:szCs w:val="20"/>
              </w:rPr>
              <w:pPrChange w:id="13005" w:author="Microsoft account" w:date="2021-05-25T22:50:00Z">
                <w:pPr>
                  <w:jc w:val="both"/>
                </w:pPr>
              </w:pPrChange>
            </w:pPr>
            <w:del w:id="13006" w:author="Microsoft account" w:date="2021-05-22T13:58:00Z">
              <w:r w:rsidRPr="00CE1D86" w:rsidDel="0049283F">
                <w:rPr>
                  <w:rFonts w:ascii="Times New Roman" w:hAnsi="Times New Roman" w:cs="Times New Roman"/>
                  <w:bCs/>
                  <w:sz w:val="20"/>
                  <w:szCs w:val="20"/>
                </w:rPr>
                <w:delText>0.101</w:delText>
              </w:r>
            </w:del>
          </w:p>
        </w:tc>
      </w:tr>
      <w:tr w:rsidR="00E12169" w:rsidRPr="00CE1D86" w:rsidDel="0049283F" w14:paraId="37ACCB02" w14:textId="2502C7B8" w:rsidTr="00E12169">
        <w:trPr>
          <w:trHeight w:val="308"/>
          <w:jc w:val="center"/>
          <w:del w:id="13007" w:author="Microsoft account" w:date="2021-05-22T13:58:00Z"/>
        </w:trPr>
        <w:tc>
          <w:tcPr>
            <w:tcW w:w="1086" w:type="pct"/>
          </w:tcPr>
          <w:p w14:paraId="1F1A59C7" w14:textId="3A6ADA23" w:rsidR="00E12169" w:rsidRPr="00CE1D86" w:rsidDel="0049283F" w:rsidRDefault="00E12169" w:rsidP="00E75A46">
            <w:pPr>
              <w:spacing w:line="480" w:lineRule="auto"/>
              <w:contextualSpacing/>
              <w:jc w:val="both"/>
              <w:rPr>
                <w:del w:id="13008" w:author="Microsoft account" w:date="2021-05-22T13:58:00Z"/>
                <w:rFonts w:ascii="Times New Roman" w:hAnsi="Times New Roman" w:cs="Times New Roman"/>
                <w:bCs/>
                <w:sz w:val="20"/>
                <w:szCs w:val="20"/>
              </w:rPr>
              <w:pPrChange w:id="13009" w:author="Microsoft account" w:date="2021-05-25T22:50:00Z">
                <w:pPr>
                  <w:jc w:val="both"/>
                </w:pPr>
              </w:pPrChange>
            </w:pPr>
            <w:del w:id="13010" w:author="Microsoft account" w:date="2021-05-22T13:58:00Z">
              <w:r w:rsidRPr="00520622" w:rsidDel="0049283F">
                <w:rPr>
                  <w:rFonts w:ascii="Times New Roman" w:hAnsi="Times New Roman" w:cs="Times New Roman"/>
                  <w:bCs/>
                  <w:sz w:val="24"/>
                  <w:szCs w:val="24"/>
                </w:rPr>
                <w:delText>Mymensingh</w:delText>
              </w:r>
            </w:del>
          </w:p>
        </w:tc>
        <w:tc>
          <w:tcPr>
            <w:tcW w:w="618" w:type="pct"/>
          </w:tcPr>
          <w:p w14:paraId="50F2EB54" w14:textId="04029EF5" w:rsidR="00E12169" w:rsidRPr="00CE1D86" w:rsidDel="0049283F" w:rsidRDefault="00E12169" w:rsidP="00E75A46">
            <w:pPr>
              <w:spacing w:line="480" w:lineRule="auto"/>
              <w:contextualSpacing/>
              <w:jc w:val="both"/>
              <w:rPr>
                <w:del w:id="13011" w:author="Microsoft account" w:date="2021-05-22T13:58:00Z"/>
                <w:rFonts w:ascii="Times New Roman" w:hAnsi="Times New Roman" w:cs="Times New Roman"/>
                <w:bCs/>
                <w:sz w:val="20"/>
                <w:szCs w:val="20"/>
              </w:rPr>
              <w:pPrChange w:id="13012" w:author="Microsoft account" w:date="2021-05-25T22:50:00Z">
                <w:pPr>
                  <w:jc w:val="both"/>
                </w:pPr>
              </w:pPrChange>
            </w:pPr>
            <w:del w:id="13013" w:author="Microsoft account" w:date="2021-05-22T13:58:00Z">
              <w:r w:rsidRPr="00520622" w:rsidDel="0049283F">
                <w:rPr>
                  <w:rFonts w:ascii="Times New Roman" w:hAnsi="Times New Roman" w:cs="Times New Roman"/>
                  <w:bCs/>
                  <w:sz w:val="24"/>
                  <w:szCs w:val="24"/>
                </w:rPr>
                <w:delText>-</w:delText>
              </w:r>
            </w:del>
          </w:p>
        </w:tc>
        <w:tc>
          <w:tcPr>
            <w:tcW w:w="351" w:type="pct"/>
          </w:tcPr>
          <w:p w14:paraId="123ACCA9" w14:textId="466C2869" w:rsidR="00E12169" w:rsidRPr="00CE1D86" w:rsidDel="0049283F" w:rsidRDefault="00E12169" w:rsidP="00E75A46">
            <w:pPr>
              <w:spacing w:line="480" w:lineRule="auto"/>
              <w:contextualSpacing/>
              <w:jc w:val="both"/>
              <w:rPr>
                <w:del w:id="13014" w:author="Microsoft account" w:date="2021-05-22T13:58:00Z"/>
                <w:rFonts w:ascii="Times New Roman" w:hAnsi="Times New Roman" w:cs="Times New Roman"/>
                <w:bCs/>
                <w:sz w:val="20"/>
                <w:szCs w:val="20"/>
              </w:rPr>
              <w:pPrChange w:id="13015" w:author="Microsoft account" w:date="2021-05-25T22:50:00Z">
                <w:pPr>
                  <w:jc w:val="both"/>
                </w:pPr>
              </w:pPrChange>
            </w:pPr>
            <w:del w:id="13016" w:author="Microsoft account" w:date="2021-05-22T13:58:00Z">
              <w:r w:rsidRPr="00520622" w:rsidDel="0049283F">
                <w:rPr>
                  <w:rFonts w:ascii="Times New Roman" w:hAnsi="Times New Roman" w:cs="Times New Roman"/>
                  <w:bCs/>
                  <w:sz w:val="24"/>
                  <w:szCs w:val="24"/>
                </w:rPr>
                <w:delText>-</w:delText>
              </w:r>
            </w:del>
          </w:p>
        </w:tc>
        <w:tc>
          <w:tcPr>
            <w:tcW w:w="618" w:type="pct"/>
          </w:tcPr>
          <w:p w14:paraId="74CA2C62" w14:textId="2EF8204A" w:rsidR="00E12169" w:rsidRPr="00CE1D86" w:rsidDel="0049283F" w:rsidRDefault="00E12169" w:rsidP="00E75A46">
            <w:pPr>
              <w:spacing w:line="480" w:lineRule="auto"/>
              <w:contextualSpacing/>
              <w:jc w:val="both"/>
              <w:rPr>
                <w:del w:id="13017" w:author="Microsoft account" w:date="2021-05-22T13:58:00Z"/>
                <w:rFonts w:ascii="Times New Roman" w:hAnsi="Times New Roman" w:cs="Times New Roman"/>
                <w:bCs/>
                <w:sz w:val="20"/>
                <w:szCs w:val="20"/>
              </w:rPr>
              <w:pPrChange w:id="13018" w:author="Microsoft account" w:date="2021-05-25T22:50:00Z">
                <w:pPr>
                  <w:jc w:val="both"/>
                </w:pPr>
              </w:pPrChange>
            </w:pPr>
            <w:del w:id="13019" w:author="Microsoft account" w:date="2021-05-22T13:58:00Z">
              <w:r w:rsidDel="0049283F">
                <w:rPr>
                  <w:rFonts w:ascii="Times New Roman" w:hAnsi="Times New Roman" w:cs="Times New Roman"/>
                  <w:bCs/>
                  <w:sz w:val="20"/>
                  <w:szCs w:val="20"/>
                </w:rPr>
                <w:delText>-</w:delText>
              </w:r>
            </w:del>
          </w:p>
        </w:tc>
        <w:tc>
          <w:tcPr>
            <w:tcW w:w="351" w:type="pct"/>
          </w:tcPr>
          <w:p w14:paraId="0B15A643" w14:textId="6F3CAE46" w:rsidR="00E12169" w:rsidRPr="00CE1D86" w:rsidDel="0049283F" w:rsidRDefault="00E12169" w:rsidP="00E75A46">
            <w:pPr>
              <w:spacing w:line="480" w:lineRule="auto"/>
              <w:contextualSpacing/>
              <w:jc w:val="both"/>
              <w:rPr>
                <w:del w:id="13020" w:author="Microsoft account" w:date="2021-05-22T13:58:00Z"/>
                <w:rFonts w:ascii="Times New Roman" w:hAnsi="Times New Roman" w:cs="Times New Roman"/>
                <w:bCs/>
                <w:sz w:val="20"/>
                <w:szCs w:val="20"/>
              </w:rPr>
              <w:pPrChange w:id="13021" w:author="Microsoft account" w:date="2021-05-25T22:50:00Z">
                <w:pPr>
                  <w:jc w:val="both"/>
                </w:pPr>
              </w:pPrChange>
            </w:pPr>
            <w:del w:id="13022" w:author="Microsoft account" w:date="2021-05-22T13:58:00Z">
              <w:r w:rsidDel="0049283F">
                <w:rPr>
                  <w:rFonts w:ascii="Times New Roman" w:hAnsi="Times New Roman" w:cs="Times New Roman"/>
                  <w:bCs/>
                  <w:sz w:val="20"/>
                  <w:szCs w:val="20"/>
                </w:rPr>
                <w:delText>-</w:delText>
              </w:r>
            </w:del>
          </w:p>
        </w:tc>
        <w:tc>
          <w:tcPr>
            <w:tcW w:w="658" w:type="pct"/>
          </w:tcPr>
          <w:p w14:paraId="58981927" w14:textId="64EB98DF" w:rsidR="00E12169" w:rsidRPr="00CE1D86" w:rsidDel="0049283F" w:rsidRDefault="00E12169" w:rsidP="00E75A46">
            <w:pPr>
              <w:spacing w:line="480" w:lineRule="auto"/>
              <w:contextualSpacing/>
              <w:jc w:val="both"/>
              <w:rPr>
                <w:del w:id="13023" w:author="Microsoft account" w:date="2021-05-22T13:58:00Z"/>
                <w:rFonts w:ascii="Times New Roman" w:hAnsi="Times New Roman" w:cs="Times New Roman"/>
                <w:bCs/>
                <w:sz w:val="20"/>
                <w:szCs w:val="20"/>
              </w:rPr>
              <w:pPrChange w:id="13024" w:author="Microsoft account" w:date="2021-05-25T22:50:00Z">
                <w:pPr>
                  <w:jc w:val="both"/>
                </w:pPr>
              </w:pPrChange>
            </w:pPr>
            <w:del w:id="13025" w:author="Microsoft account" w:date="2021-05-22T13:58:00Z">
              <w:r w:rsidRPr="00CE1D86" w:rsidDel="0049283F">
                <w:rPr>
                  <w:rFonts w:ascii="Times New Roman" w:hAnsi="Times New Roman" w:cs="Times New Roman"/>
                  <w:bCs/>
                  <w:sz w:val="20"/>
                  <w:szCs w:val="20"/>
                </w:rPr>
                <w:delText>0.75 (0.59 - 0.95)</w:delText>
              </w:r>
            </w:del>
          </w:p>
        </w:tc>
        <w:tc>
          <w:tcPr>
            <w:tcW w:w="351" w:type="pct"/>
          </w:tcPr>
          <w:p w14:paraId="5E09CB93" w14:textId="70A20232" w:rsidR="00E12169" w:rsidRPr="00CE1D86" w:rsidDel="0049283F" w:rsidRDefault="00E12169" w:rsidP="00E75A46">
            <w:pPr>
              <w:spacing w:line="480" w:lineRule="auto"/>
              <w:contextualSpacing/>
              <w:jc w:val="both"/>
              <w:rPr>
                <w:del w:id="13026" w:author="Microsoft account" w:date="2021-05-22T13:58:00Z"/>
                <w:rFonts w:ascii="Times New Roman" w:hAnsi="Times New Roman" w:cs="Times New Roman"/>
                <w:bCs/>
                <w:sz w:val="20"/>
                <w:szCs w:val="20"/>
              </w:rPr>
              <w:pPrChange w:id="13027" w:author="Microsoft account" w:date="2021-05-25T22:50:00Z">
                <w:pPr>
                  <w:jc w:val="both"/>
                </w:pPr>
              </w:pPrChange>
            </w:pPr>
            <w:del w:id="13028" w:author="Microsoft account" w:date="2021-05-22T13:58:00Z">
              <w:r w:rsidRPr="00CE1D86" w:rsidDel="0049283F">
                <w:rPr>
                  <w:rFonts w:ascii="Times New Roman" w:hAnsi="Times New Roman" w:cs="Times New Roman"/>
                  <w:bCs/>
                  <w:sz w:val="20"/>
                  <w:szCs w:val="20"/>
                </w:rPr>
                <w:delText>0.017</w:delText>
              </w:r>
            </w:del>
          </w:p>
        </w:tc>
        <w:tc>
          <w:tcPr>
            <w:tcW w:w="618" w:type="pct"/>
          </w:tcPr>
          <w:p w14:paraId="38D3C183" w14:textId="042DA87D" w:rsidR="00E12169" w:rsidRPr="00CE1D86" w:rsidDel="0049283F" w:rsidRDefault="00E12169" w:rsidP="00E75A46">
            <w:pPr>
              <w:spacing w:line="480" w:lineRule="auto"/>
              <w:contextualSpacing/>
              <w:jc w:val="both"/>
              <w:rPr>
                <w:del w:id="13029" w:author="Microsoft account" w:date="2021-05-22T13:58:00Z"/>
                <w:rFonts w:ascii="Times New Roman" w:hAnsi="Times New Roman" w:cs="Times New Roman"/>
                <w:bCs/>
                <w:sz w:val="20"/>
                <w:szCs w:val="20"/>
              </w:rPr>
              <w:pPrChange w:id="13030" w:author="Microsoft account" w:date="2021-05-25T22:50:00Z">
                <w:pPr>
                  <w:jc w:val="both"/>
                </w:pPr>
              </w:pPrChange>
            </w:pPr>
            <w:del w:id="13031" w:author="Microsoft account" w:date="2021-05-22T13:58:00Z">
              <w:r w:rsidRPr="00CE1D86" w:rsidDel="0049283F">
                <w:rPr>
                  <w:rFonts w:ascii="Times New Roman" w:hAnsi="Times New Roman" w:cs="Times New Roman"/>
                  <w:bCs/>
                  <w:sz w:val="20"/>
                  <w:szCs w:val="20"/>
                </w:rPr>
                <w:delText>0.77 (0.60-0.98)</w:delText>
              </w:r>
            </w:del>
          </w:p>
        </w:tc>
        <w:tc>
          <w:tcPr>
            <w:tcW w:w="349" w:type="pct"/>
          </w:tcPr>
          <w:p w14:paraId="2EB382C7" w14:textId="75DFC7D9" w:rsidR="00E12169" w:rsidRPr="00CE1D86" w:rsidDel="0049283F" w:rsidRDefault="00E12169" w:rsidP="00E75A46">
            <w:pPr>
              <w:spacing w:line="480" w:lineRule="auto"/>
              <w:contextualSpacing/>
              <w:jc w:val="both"/>
              <w:rPr>
                <w:del w:id="13032" w:author="Microsoft account" w:date="2021-05-22T13:58:00Z"/>
                <w:rFonts w:ascii="Times New Roman" w:hAnsi="Times New Roman" w:cs="Times New Roman"/>
                <w:bCs/>
                <w:sz w:val="20"/>
                <w:szCs w:val="20"/>
              </w:rPr>
              <w:pPrChange w:id="13033" w:author="Microsoft account" w:date="2021-05-25T22:50:00Z">
                <w:pPr>
                  <w:jc w:val="both"/>
                </w:pPr>
              </w:pPrChange>
            </w:pPr>
            <w:del w:id="13034" w:author="Microsoft account" w:date="2021-05-22T13:58:00Z">
              <w:r w:rsidRPr="00CE1D86" w:rsidDel="0049283F">
                <w:rPr>
                  <w:rFonts w:ascii="Times New Roman" w:hAnsi="Times New Roman" w:cs="Times New Roman"/>
                  <w:bCs/>
                  <w:sz w:val="20"/>
                  <w:szCs w:val="20"/>
                </w:rPr>
                <w:delText>0.035</w:delText>
              </w:r>
            </w:del>
          </w:p>
        </w:tc>
      </w:tr>
      <w:tr w:rsidR="00E12169" w:rsidRPr="00CE1D86" w:rsidDel="0049283F" w14:paraId="300D01F9" w14:textId="469B2763" w:rsidTr="00E12169">
        <w:trPr>
          <w:trHeight w:val="308"/>
          <w:jc w:val="center"/>
          <w:del w:id="13035" w:author="Microsoft account" w:date="2021-05-22T13:58:00Z"/>
        </w:trPr>
        <w:tc>
          <w:tcPr>
            <w:tcW w:w="1086" w:type="pct"/>
          </w:tcPr>
          <w:p w14:paraId="5FABAAAA" w14:textId="0BCF9F15" w:rsidR="00E12169" w:rsidRPr="00CE1D86" w:rsidDel="0049283F" w:rsidRDefault="00E12169" w:rsidP="00E75A46">
            <w:pPr>
              <w:spacing w:line="480" w:lineRule="auto"/>
              <w:contextualSpacing/>
              <w:jc w:val="both"/>
              <w:rPr>
                <w:del w:id="13036" w:author="Microsoft account" w:date="2021-05-22T13:58:00Z"/>
                <w:rFonts w:ascii="Times New Roman" w:hAnsi="Times New Roman" w:cs="Times New Roman"/>
                <w:bCs/>
                <w:sz w:val="20"/>
                <w:szCs w:val="20"/>
              </w:rPr>
              <w:pPrChange w:id="13037" w:author="Microsoft account" w:date="2021-05-25T22:50:00Z">
                <w:pPr>
                  <w:jc w:val="both"/>
                </w:pPr>
              </w:pPrChange>
            </w:pPr>
            <w:del w:id="13038" w:author="Microsoft account" w:date="2021-05-22T13:58:00Z">
              <w:r w:rsidRPr="00CE1D86" w:rsidDel="0049283F">
                <w:rPr>
                  <w:rFonts w:ascii="Times New Roman" w:hAnsi="Times New Roman" w:cs="Times New Roman"/>
                  <w:bCs/>
                  <w:sz w:val="20"/>
                  <w:szCs w:val="20"/>
                </w:rPr>
                <w:delText>Rajshahi</w:delText>
              </w:r>
            </w:del>
          </w:p>
        </w:tc>
        <w:tc>
          <w:tcPr>
            <w:tcW w:w="618" w:type="pct"/>
          </w:tcPr>
          <w:p w14:paraId="57BF1BF7" w14:textId="773C22D3" w:rsidR="00E12169" w:rsidRPr="00CE1D86" w:rsidDel="0049283F" w:rsidRDefault="00E12169" w:rsidP="00E75A46">
            <w:pPr>
              <w:spacing w:line="480" w:lineRule="auto"/>
              <w:contextualSpacing/>
              <w:jc w:val="both"/>
              <w:rPr>
                <w:del w:id="13039" w:author="Microsoft account" w:date="2021-05-22T13:58:00Z"/>
                <w:rFonts w:ascii="Times New Roman" w:hAnsi="Times New Roman" w:cs="Times New Roman"/>
                <w:bCs/>
                <w:sz w:val="20"/>
                <w:szCs w:val="20"/>
              </w:rPr>
              <w:pPrChange w:id="13040" w:author="Microsoft account" w:date="2021-05-25T22:50:00Z">
                <w:pPr>
                  <w:jc w:val="both"/>
                </w:pPr>
              </w:pPrChange>
            </w:pPr>
            <w:del w:id="13041" w:author="Microsoft account" w:date="2021-05-22T13:58:00Z">
              <w:r w:rsidRPr="00CE1D86" w:rsidDel="0049283F">
                <w:rPr>
                  <w:rFonts w:ascii="Times New Roman" w:hAnsi="Times New Roman" w:cs="Times New Roman"/>
                  <w:bCs/>
                  <w:sz w:val="20"/>
                  <w:szCs w:val="20"/>
                </w:rPr>
                <w:delText>0.95 (0.75-1.20)</w:delText>
              </w:r>
            </w:del>
          </w:p>
        </w:tc>
        <w:tc>
          <w:tcPr>
            <w:tcW w:w="351" w:type="pct"/>
          </w:tcPr>
          <w:p w14:paraId="59A0B543" w14:textId="7B66F875" w:rsidR="00E12169" w:rsidRPr="00CE1D86" w:rsidDel="0049283F" w:rsidRDefault="00E12169" w:rsidP="00E75A46">
            <w:pPr>
              <w:spacing w:line="480" w:lineRule="auto"/>
              <w:contextualSpacing/>
              <w:jc w:val="both"/>
              <w:rPr>
                <w:del w:id="13042" w:author="Microsoft account" w:date="2021-05-22T13:58:00Z"/>
                <w:rFonts w:ascii="Times New Roman" w:hAnsi="Times New Roman" w:cs="Times New Roman"/>
                <w:bCs/>
                <w:sz w:val="20"/>
                <w:szCs w:val="20"/>
              </w:rPr>
              <w:pPrChange w:id="13043" w:author="Microsoft account" w:date="2021-05-25T22:50:00Z">
                <w:pPr>
                  <w:jc w:val="both"/>
                </w:pPr>
              </w:pPrChange>
            </w:pPr>
            <w:del w:id="13044" w:author="Microsoft account" w:date="2021-05-22T13:58:00Z">
              <w:r w:rsidRPr="00CE1D86" w:rsidDel="0049283F">
                <w:rPr>
                  <w:rFonts w:ascii="Times New Roman" w:hAnsi="Times New Roman" w:cs="Times New Roman"/>
                  <w:bCs/>
                  <w:sz w:val="20"/>
                  <w:szCs w:val="20"/>
                </w:rPr>
                <w:delText>0.675</w:delText>
              </w:r>
            </w:del>
          </w:p>
        </w:tc>
        <w:tc>
          <w:tcPr>
            <w:tcW w:w="618" w:type="pct"/>
          </w:tcPr>
          <w:p w14:paraId="05569FB7" w14:textId="6D437E3A" w:rsidR="00E12169" w:rsidRPr="00CE1D86" w:rsidDel="0049283F" w:rsidRDefault="00E12169" w:rsidP="00E75A46">
            <w:pPr>
              <w:spacing w:line="480" w:lineRule="auto"/>
              <w:contextualSpacing/>
              <w:jc w:val="both"/>
              <w:rPr>
                <w:del w:id="13045" w:author="Microsoft account" w:date="2021-05-22T13:58:00Z"/>
                <w:rFonts w:ascii="Times New Roman" w:hAnsi="Times New Roman" w:cs="Times New Roman"/>
                <w:bCs/>
                <w:sz w:val="20"/>
                <w:szCs w:val="20"/>
              </w:rPr>
              <w:pPrChange w:id="13046" w:author="Microsoft account" w:date="2021-05-25T22:50:00Z">
                <w:pPr>
                  <w:jc w:val="both"/>
                </w:pPr>
              </w:pPrChange>
            </w:pPr>
            <w:del w:id="13047" w:author="Microsoft account" w:date="2021-05-22T13:58:00Z">
              <w:r w:rsidRPr="00CE1D86" w:rsidDel="0049283F">
                <w:rPr>
                  <w:rFonts w:ascii="Times New Roman" w:hAnsi="Times New Roman" w:cs="Times New Roman"/>
                  <w:bCs/>
                  <w:sz w:val="20"/>
                  <w:szCs w:val="20"/>
                </w:rPr>
                <w:delText>0.92 (0.71-1.18)</w:delText>
              </w:r>
            </w:del>
          </w:p>
        </w:tc>
        <w:tc>
          <w:tcPr>
            <w:tcW w:w="351" w:type="pct"/>
          </w:tcPr>
          <w:p w14:paraId="6739D0D2" w14:textId="4817C336" w:rsidR="00E12169" w:rsidRPr="00CE1D86" w:rsidDel="0049283F" w:rsidRDefault="00E12169" w:rsidP="00E75A46">
            <w:pPr>
              <w:spacing w:line="480" w:lineRule="auto"/>
              <w:contextualSpacing/>
              <w:jc w:val="both"/>
              <w:rPr>
                <w:del w:id="13048" w:author="Microsoft account" w:date="2021-05-22T13:58:00Z"/>
                <w:rFonts w:ascii="Times New Roman" w:hAnsi="Times New Roman" w:cs="Times New Roman"/>
                <w:bCs/>
                <w:sz w:val="20"/>
                <w:szCs w:val="20"/>
              </w:rPr>
              <w:pPrChange w:id="13049" w:author="Microsoft account" w:date="2021-05-25T22:50:00Z">
                <w:pPr>
                  <w:jc w:val="both"/>
                </w:pPr>
              </w:pPrChange>
            </w:pPr>
            <w:del w:id="13050" w:author="Microsoft account" w:date="2021-05-22T13:58:00Z">
              <w:r w:rsidRPr="00CE1D86" w:rsidDel="0049283F">
                <w:rPr>
                  <w:rFonts w:ascii="Times New Roman" w:hAnsi="Times New Roman" w:cs="Times New Roman"/>
                  <w:bCs/>
                  <w:sz w:val="20"/>
                  <w:szCs w:val="20"/>
                </w:rPr>
                <w:delText>0.514</w:delText>
              </w:r>
            </w:del>
          </w:p>
        </w:tc>
        <w:tc>
          <w:tcPr>
            <w:tcW w:w="658" w:type="pct"/>
          </w:tcPr>
          <w:p w14:paraId="0E71FF5F" w14:textId="309A9C9E" w:rsidR="00E12169" w:rsidRPr="00CE1D86" w:rsidDel="0049283F" w:rsidRDefault="00E12169" w:rsidP="00E75A46">
            <w:pPr>
              <w:spacing w:line="480" w:lineRule="auto"/>
              <w:contextualSpacing/>
              <w:jc w:val="both"/>
              <w:rPr>
                <w:del w:id="13051" w:author="Microsoft account" w:date="2021-05-22T13:58:00Z"/>
                <w:rFonts w:ascii="Times New Roman" w:hAnsi="Times New Roman" w:cs="Times New Roman"/>
                <w:bCs/>
                <w:sz w:val="20"/>
                <w:szCs w:val="20"/>
              </w:rPr>
              <w:pPrChange w:id="13052" w:author="Microsoft account" w:date="2021-05-25T22:50:00Z">
                <w:pPr>
                  <w:jc w:val="both"/>
                </w:pPr>
              </w:pPrChange>
            </w:pPr>
            <w:del w:id="13053" w:author="Microsoft account" w:date="2021-05-22T13:58:00Z">
              <w:r w:rsidRPr="00CE1D86" w:rsidDel="0049283F">
                <w:rPr>
                  <w:rFonts w:ascii="Times New Roman" w:hAnsi="Times New Roman" w:cs="Times New Roman"/>
                  <w:bCs/>
                  <w:sz w:val="20"/>
                  <w:szCs w:val="20"/>
                </w:rPr>
                <w:delText>1.09 (0.88-1.33)</w:delText>
              </w:r>
            </w:del>
          </w:p>
        </w:tc>
        <w:tc>
          <w:tcPr>
            <w:tcW w:w="351" w:type="pct"/>
          </w:tcPr>
          <w:p w14:paraId="065FA540" w14:textId="1255069B" w:rsidR="00E12169" w:rsidRPr="00CE1D86" w:rsidDel="0049283F" w:rsidRDefault="00E12169" w:rsidP="00E75A46">
            <w:pPr>
              <w:spacing w:line="480" w:lineRule="auto"/>
              <w:contextualSpacing/>
              <w:jc w:val="both"/>
              <w:rPr>
                <w:del w:id="13054" w:author="Microsoft account" w:date="2021-05-22T13:58:00Z"/>
                <w:rFonts w:ascii="Times New Roman" w:hAnsi="Times New Roman" w:cs="Times New Roman"/>
                <w:bCs/>
                <w:sz w:val="20"/>
                <w:szCs w:val="20"/>
              </w:rPr>
              <w:pPrChange w:id="13055" w:author="Microsoft account" w:date="2021-05-25T22:50:00Z">
                <w:pPr>
                  <w:jc w:val="both"/>
                </w:pPr>
              </w:pPrChange>
            </w:pPr>
            <w:del w:id="13056" w:author="Microsoft account" w:date="2021-05-22T13:58:00Z">
              <w:r w:rsidRPr="00CE1D86" w:rsidDel="0049283F">
                <w:rPr>
                  <w:rFonts w:ascii="Times New Roman" w:hAnsi="Times New Roman" w:cs="Times New Roman"/>
                  <w:bCs/>
                  <w:sz w:val="20"/>
                  <w:szCs w:val="20"/>
                </w:rPr>
                <w:delText>0.430</w:delText>
              </w:r>
            </w:del>
          </w:p>
        </w:tc>
        <w:tc>
          <w:tcPr>
            <w:tcW w:w="618" w:type="pct"/>
          </w:tcPr>
          <w:p w14:paraId="0CABD65C" w14:textId="7486B24C" w:rsidR="00E12169" w:rsidRPr="00CE1D86" w:rsidDel="0049283F" w:rsidRDefault="00E12169" w:rsidP="00E75A46">
            <w:pPr>
              <w:spacing w:line="480" w:lineRule="auto"/>
              <w:contextualSpacing/>
              <w:jc w:val="both"/>
              <w:rPr>
                <w:del w:id="13057" w:author="Microsoft account" w:date="2021-05-22T13:58:00Z"/>
                <w:rFonts w:ascii="Times New Roman" w:hAnsi="Times New Roman" w:cs="Times New Roman"/>
                <w:bCs/>
                <w:sz w:val="20"/>
                <w:szCs w:val="20"/>
              </w:rPr>
              <w:pPrChange w:id="13058" w:author="Microsoft account" w:date="2021-05-25T22:50:00Z">
                <w:pPr>
                  <w:jc w:val="both"/>
                </w:pPr>
              </w:pPrChange>
            </w:pPr>
            <w:del w:id="13059" w:author="Microsoft account" w:date="2021-05-22T13:58:00Z">
              <w:r w:rsidRPr="00CE1D86" w:rsidDel="0049283F">
                <w:rPr>
                  <w:rFonts w:ascii="Times New Roman" w:hAnsi="Times New Roman" w:cs="Times New Roman"/>
                  <w:bCs/>
                  <w:sz w:val="20"/>
                  <w:szCs w:val="20"/>
                </w:rPr>
                <w:delText>1.04 (0.84-1.29)</w:delText>
              </w:r>
            </w:del>
          </w:p>
        </w:tc>
        <w:tc>
          <w:tcPr>
            <w:tcW w:w="349" w:type="pct"/>
          </w:tcPr>
          <w:p w14:paraId="65585930" w14:textId="4AC6C5B2" w:rsidR="00E12169" w:rsidRPr="00CE1D86" w:rsidDel="0049283F" w:rsidRDefault="00E12169" w:rsidP="00E75A46">
            <w:pPr>
              <w:spacing w:line="480" w:lineRule="auto"/>
              <w:contextualSpacing/>
              <w:jc w:val="both"/>
              <w:rPr>
                <w:del w:id="13060" w:author="Microsoft account" w:date="2021-05-22T13:58:00Z"/>
                <w:rFonts w:ascii="Times New Roman" w:hAnsi="Times New Roman" w:cs="Times New Roman"/>
                <w:bCs/>
                <w:sz w:val="20"/>
                <w:szCs w:val="20"/>
              </w:rPr>
              <w:pPrChange w:id="13061" w:author="Microsoft account" w:date="2021-05-25T22:50:00Z">
                <w:pPr>
                  <w:jc w:val="both"/>
                </w:pPr>
              </w:pPrChange>
            </w:pPr>
            <w:del w:id="13062" w:author="Microsoft account" w:date="2021-05-22T13:58:00Z">
              <w:r w:rsidRPr="00CE1D86" w:rsidDel="0049283F">
                <w:rPr>
                  <w:rFonts w:ascii="Times New Roman" w:hAnsi="Times New Roman" w:cs="Times New Roman"/>
                  <w:bCs/>
                  <w:sz w:val="20"/>
                  <w:szCs w:val="20"/>
                </w:rPr>
                <w:delText>0.719</w:delText>
              </w:r>
            </w:del>
          </w:p>
        </w:tc>
      </w:tr>
      <w:tr w:rsidR="00E12169" w:rsidRPr="00CE1D86" w:rsidDel="0049283F" w14:paraId="79B85BE1" w14:textId="0E9F5DD6" w:rsidTr="00E12169">
        <w:trPr>
          <w:trHeight w:val="308"/>
          <w:jc w:val="center"/>
          <w:del w:id="13063" w:author="Microsoft account" w:date="2021-05-22T13:58:00Z"/>
        </w:trPr>
        <w:tc>
          <w:tcPr>
            <w:tcW w:w="1086" w:type="pct"/>
          </w:tcPr>
          <w:p w14:paraId="7E1186B1" w14:textId="2682EEFB" w:rsidR="00E12169" w:rsidRPr="00CE1D86" w:rsidDel="0049283F" w:rsidRDefault="00E12169" w:rsidP="00E75A46">
            <w:pPr>
              <w:spacing w:line="480" w:lineRule="auto"/>
              <w:contextualSpacing/>
              <w:jc w:val="both"/>
              <w:rPr>
                <w:del w:id="13064" w:author="Microsoft account" w:date="2021-05-22T13:58:00Z"/>
                <w:rFonts w:ascii="Times New Roman" w:hAnsi="Times New Roman" w:cs="Times New Roman"/>
                <w:bCs/>
                <w:sz w:val="20"/>
                <w:szCs w:val="20"/>
              </w:rPr>
              <w:pPrChange w:id="13065" w:author="Microsoft account" w:date="2021-05-25T22:50:00Z">
                <w:pPr>
                  <w:jc w:val="both"/>
                </w:pPr>
              </w:pPrChange>
            </w:pPr>
            <w:del w:id="13066" w:author="Microsoft account" w:date="2021-05-22T13:58:00Z">
              <w:r w:rsidRPr="00CE1D86" w:rsidDel="0049283F">
                <w:rPr>
                  <w:rFonts w:ascii="Times New Roman" w:hAnsi="Times New Roman" w:cs="Times New Roman"/>
                  <w:bCs/>
                  <w:sz w:val="20"/>
                  <w:szCs w:val="20"/>
                </w:rPr>
                <w:delText>Rangpur</w:delText>
              </w:r>
            </w:del>
          </w:p>
        </w:tc>
        <w:tc>
          <w:tcPr>
            <w:tcW w:w="618" w:type="pct"/>
          </w:tcPr>
          <w:p w14:paraId="01694152" w14:textId="7139C03D" w:rsidR="00E12169" w:rsidRPr="00CE1D86" w:rsidDel="0049283F" w:rsidRDefault="00E12169" w:rsidP="00E75A46">
            <w:pPr>
              <w:spacing w:line="480" w:lineRule="auto"/>
              <w:contextualSpacing/>
              <w:jc w:val="both"/>
              <w:rPr>
                <w:del w:id="13067" w:author="Microsoft account" w:date="2021-05-22T13:58:00Z"/>
                <w:rFonts w:ascii="Times New Roman" w:hAnsi="Times New Roman" w:cs="Times New Roman"/>
                <w:bCs/>
                <w:sz w:val="20"/>
                <w:szCs w:val="20"/>
              </w:rPr>
              <w:pPrChange w:id="13068" w:author="Microsoft account" w:date="2021-05-25T22:50:00Z">
                <w:pPr>
                  <w:jc w:val="both"/>
                </w:pPr>
              </w:pPrChange>
            </w:pPr>
            <w:del w:id="13069" w:author="Microsoft account" w:date="2021-05-22T13:58:00Z">
              <w:r w:rsidRPr="00CE1D86" w:rsidDel="0049283F">
                <w:rPr>
                  <w:rFonts w:ascii="Times New Roman" w:hAnsi="Times New Roman" w:cs="Times New Roman"/>
                  <w:bCs/>
                  <w:sz w:val="20"/>
                  <w:szCs w:val="20"/>
                </w:rPr>
                <w:delText>1.72 (1.38-2.13)</w:delText>
              </w:r>
            </w:del>
          </w:p>
        </w:tc>
        <w:tc>
          <w:tcPr>
            <w:tcW w:w="351" w:type="pct"/>
          </w:tcPr>
          <w:p w14:paraId="3DFB9492" w14:textId="034544BE" w:rsidR="00E12169" w:rsidRPr="00CE1D86" w:rsidDel="0049283F" w:rsidRDefault="00E12169" w:rsidP="00E75A46">
            <w:pPr>
              <w:spacing w:line="480" w:lineRule="auto"/>
              <w:contextualSpacing/>
              <w:jc w:val="both"/>
              <w:rPr>
                <w:del w:id="13070" w:author="Microsoft account" w:date="2021-05-22T13:58:00Z"/>
                <w:rFonts w:ascii="Times New Roman" w:hAnsi="Times New Roman" w:cs="Times New Roman"/>
                <w:bCs/>
                <w:sz w:val="20"/>
                <w:szCs w:val="20"/>
              </w:rPr>
              <w:pPrChange w:id="13071" w:author="Microsoft account" w:date="2021-05-25T22:50:00Z">
                <w:pPr>
                  <w:jc w:val="both"/>
                </w:pPr>
              </w:pPrChange>
            </w:pPr>
            <w:del w:id="13072"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777F7E34" w14:textId="05BD857B" w:rsidR="00E12169" w:rsidRPr="00CE1D86" w:rsidDel="0049283F" w:rsidRDefault="00E12169" w:rsidP="00E75A46">
            <w:pPr>
              <w:spacing w:line="480" w:lineRule="auto"/>
              <w:contextualSpacing/>
              <w:jc w:val="both"/>
              <w:rPr>
                <w:del w:id="13073" w:author="Microsoft account" w:date="2021-05-22T13:58:00Z"/>
                <w:rFonts w:ascii="Times New Roman" w:hAnsi="Times New Roman" w:cs="Times New Roman"/>
                <w:bCs/>
                <w:sz w:val="20"/>
                <w:szCs w:val="20"/>
              </w:rPr>
              <w:pPrChange w:id="13074" w:author="Microsoft account" w:date="2021-05-25T22:50:00Z">
                <w:pPr>
                  <w:jc w:val="both"/>
                </w:pPr>
              </w:pPrChange>
            </w:pPr>
            <w:del w:id="13075" w:author="Microsoft account" w:date="2021-05-22T13:58:00Z">
              <w:r w:rsidRPr="00CE1D86" w:rsidDel="0049283F">
                <w:rPr>
                  <w:rFonts w:ascii="Times New Roman" w:hAnsi="Times New Roman" w:cs="Times New Roman"/>
                  <w:bCs/>
                  <w:sz w:val="20"/>
                  <w:szCs w:val="20"/>
                </w:rPr>
                <w:delText>1.71 (1.36-2.14)</w:delText>
              </w:r>
            </w:del>
          </w:p>
        </w:tc>
        <w:tc>
          <w:tcPr>
            <w:tcW w:w="351" w:type="pct"/>
          </w:tcPr>
          <w:p w14:paraId="71197C09" w14:textId="3C613E16" w:rsidR="00E12169" w:rsidRPr="00CE1D86" w:rsidDel="0049283F" w:rsidRDefault="00E12169" w:rsidP="00E75A46">
            <w:pPr>
              <w:spacing w:line="480" w:lineRule="auto"/>
              <w:contextualSpacing/>
              <w:jc w:val="both"/>
              <w:rPr>
                <w:del w:id="13076" w:author="Microsoft account" w:date="2021-05-22T13:58:00Z"/>
                <w:rFonts w:ascii="Times New Roman" w:hAnsi="Times New Roman" w:cs="Times New Roman"/>
                <w:bCs/>
                <w:sz w:val="20"/>
                <w:szCs w:val="20"/>
              </w:rPr>
              <w:pPrChange w:id="13077" w:author="Microsoft account" w:date="2021-05-25T22:50:00Z">
                <w:pPr>
                  <w:jc w:val="both"/>
                </w:pPr>
              </w:pPrChange>
            </w:pPr>
            <w:del w:id="13078"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333A1C9A" w14:textId="474F4297" w:rsidR="00E12169" w:rsidRPr="00CE1D86" w:rsidDel="0049283F" w:rsidRDefault="00E12169" w:rsidP="00E75A46">
            <w:pPr>
              <w:spacing w:line="480" w:lineRule="auto"/>
              <w:contextualSpacing/>
              <w:jc w:val="both"/>
              <w:rPr>
                <w:del w:id="13079" w:author="Microsoft account" w:date="2021-05-22T13:58:00Z"/>
                <w:rFonts w:ascii="Times New Roman" w:hAnsi="Times New Roman" w:cs="Times New Roman"/>
                <w:bCs/>
                <w:sz w:val="20"/>
                <w:szCs w:val="20"/>
              </w:rPr>
              <w:pPrChange w:id="13080" w:author="Microsoft account" w:date="2021-05-25T22:50:00Z">
                <w:pPr>
                  <w:jc w:val="both"/>
                </w:pPr>
              </w:pPrChange>
            </w:pPr>
            <w:del w:id="13081" w:author="Microsoft account" w:date="2021-05-22T13:58:00Z">
              <w:r w:rsidRPr="00CE1D86" w:rsidDel="0049283F">
                <w:rPr>
                  <w:rFonts w:ascii="Times New Roman" w:hAnsi="Times New Roman" w:cs="Times New Roman"/>
                  <w:bCs/>
                  <w:sz w:val="20"/>
                  <w:szCs w:val="20"/>
                </w:rPr>
                <w:delText>2.44 (0.62-0.95)</w:delText>
              </w:r>
            </w:del>
          </w:p>
        </w:tc>
        <w:tc>
          <w:tcPr>
            <w:tcW w:w="351" w:type="pct"/>
          </w:tcPr>
          <w:p w14:paraId="790A8D0B" w14:textId="7A1BA255" w:rsidR="00E12169" w:rsidRPr="00CE1D86" w:rsidDel="0049283F" w:rsidRDefault="00E12169" w:rsidP="00E75A46">
            <w:pPr>
              <w:spacing w:line="480" w:lineRule="auto"/>
              <w:contextualSpacing/>
              <w:jc w:val="both"/>
              <w:rPr>
                <w:del w:id="13082" w:author="Microsoft account" w:date="2021-05-22T13:58:00Z"/>
                <w:rFonts w:ascii="Times New Roman" w:hAnsi="Times New Roman" w:cs="Times New Roman"/>
                <w:bCs/>
                <w:sz w:val="20"/>
                <w:szCs w:val="20"/>
              </w:rPr>
              <w:pPrChange w:id="13083" w:author="Microsoft account" w:date="2021-05-25T22:50:00Z">
                <w:pPr>
                  <w:jc w:val="both"/>
                </w:pPr>
              </w:pPrChange>
            </w:pPr>
            <w:del w:id="13084"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5D6FAC18" w14:textId="69B29326" w:rsidR="00E12169" w:rsidRPr="00CE1D86" w:rsidDel="0049283F" w:rsidRDefault="00E12169" w:rsidP="00E75A46">
            <w:pPr>
              <w:spacing w:line="480" w:lineRule="auto"/>
              <w:contextualSpacing/>
              <w:jc w:val="both"/>
              <w:rPr>
                <w:del w:id="13085" w:author="Microsoft account" w:date="2021-05-22T13:58:00Z"/>
                <w:rFonts w:ascii="Times New Roman" w:hAnsi="Times New Roman" w:cs="Times New Roman"/>
                <w:bCs/>
                <w:sz w:val="20"/>
                <w:szCs w:val="20"/>
              </w:rPr>
              <w:pPrChange w:id="13086" w:author="Microsoft account" w:date="2021-05-25T22:50:00Z">
                <w:pPr>
                  <w:jc w:val="both"/>
                </w:pPr>
              </w:pPrChange>
            </w:pPr>
            <w:del w:id="13087" w:author="Microsoft account" w:date="2021-05-22T13:58:00Z">
              <w:r w:rsidRPr="00CE1D86" w:rsidDel="0049283F">
                <w:rPr>
                  <w:rFonts w:ascii="Times New Roman" w:hAnsi="Times New Roman" w:cs="Times New Roman"/>
                  <w:bCs/>
                  <w:sz w:val="20"/>
                  <w:szCs w:val="20"/>
                </w:rPr>
                <w:delText>2.59 (2.10-3.19)</w:delText>
              </w:r>
            </w:del>
          </w:p>
        </w:tc>
        <w:tc>
          <w:tcPr>
            <w:tcW w:w="349" w:type="pct"/>
          </w:tcPr>
          <w:p w14:paraId="1EDAC38C" w14:textId="36EF1FAF" w:rsidR="00E12169" w:rsidRPr="00CE1D86" w:rsidDel="0049283F" w:rsidRDefault="00E12169" w:rsidP="00E75A46">
            <w:pPr>
              <w:spacing w:line="480" w:lineRule="auto"/>
              <w:contextualSpacing/>
              <w:jc w:val="both"/>
              <w:rPr>
                <w:del w:id="13088" w:author="Microsoft account" w:date="2021-05-22T13:58:00Z"/>
                <w:rFonts w:ascii="Times New Roman" w:hAnsi="Times New Roman" w:cs="Times New Roman"/>
                <w:bCs/>
                <w:sz w:val="20"/>
                <w:szCs w:val="20"/>
              </w:rPr>
              <w:pPrChange w:id="13089" w:author="Microsoft account" w:date="2021-05-25T22:50:00Z">
                <w:pPr>
                  <w:jc w:val="both"/>
                </w:pPr>
              </w:pPrChange>
            </w:pPr>
            <w:del w:id="13090" w:author="Microsoft account" w:date="2021-05-22T13:58:00Z">
              <w:r w:rsidRPr="00CE1D86" w:rsidDel="0049283F">
                <w:rPr>
                  <w:rFonts w:ascii="Times New Roman" w:hAnsi="Times New Roman" w:cs="Times New Roman"/>
                  <w:bCs/>
                  <w:sz w:val="20"/>
                  <w:szCs w:val="20"/>
                </w:rPr>
                <w:delText>&lt;0.001</w:delText>
              </w:r>
            </w:del>
          </w:p>
        </w:tc>
      </w:tr>
      <w:tr w:rsidR="00E12169" w:rsidRPr="00CE1D86" w:rsidDel="0049283F" w14:paraId="26581B5A" w14:textId="598C03A2" w:rsidTr="00E12169">
        <w:trPr>
          <w:trHeight w:val="308"/>
          <w:jc w:val="center"/>
          <w:del w:id="13091" w:author="Microsoft account" w:date="2021-05-22T13:58:00Z"/>
        </w:trPr>
        <w:tc>
          <w:tcPr>
            <w:tcW w:w="1086" w:type="pct"/>
          </w:tcPr>
          <w:p w14:paraId="30A9B542" w14:textId="277F1393" w:rsidR="00E12169" w:rsidRPr="00CE1D86" w:rsidDel="0049283F" w:rsidRDefault="00E12169" w:rsidP="00E75A46">
            <w:pPr>
              <w:spacing w:line="480" w:lineRule="auto"/>
              <w:contextualSpacing/>
              <w:jc w:val="both"/>
              <w:rPr>
                <w:del w:id="13092" w:author="Microsoft account" w:date="2021-05-22T13:58:00Z"/>
                <w:rFonts w:ascii="Times New Roman" w:hAnsi="Times New Roman" w:cs="Times New Roman"/>
                <w:bCs/>
                <w:sz w:val="20"/>
                <w:szCs w:val="20"/>
              </w:rPr>
              <w:pPrChange w:id="13093" w:author="Microsoft account" w:date="2021-05-25T22:50:00Z">
                <w:pPr>
                  <w:jc w:val="both"/>
                </w:pPr>
              </w:pPrChange>
            </w:pPr>
            <w:del w:id="13094" w:author="Microsoft account" w:date="2021-05-22T13:58:00Z">
              <w:r w:rsidRPr="00CE1D86" w:rsidDel="0049283F">
                <w:rPr>
                  <w:rFonts w:ascii="Times New Roman" w:hAnsi="Times New Roman" w:cs="Times New Roman"/>
                  <w:bCs/>
                  <w:sz w:val="20"/>
                  <w:szCs w:val="20"/>
                </w:rPr>
                <w:delText>Sylhet</w:delText>
              </w:r>
            </w:del>
          </w:p>
        </w:tc>
        <w:tc>
          <w:tcPr>
            <w:tcW w:w="618" w:type="pct"/>
          </w:tcPr>
          <w:p w14:paraId="799B7BD1" w14:textId="2325F905" w:rsidR="00E12169" w:rsidRPr="00CE1D86" w:rsidDel="0049283F" w:rsidRDefault="00E12169" w:rsidP="00E75A46">
            <w:pPr>
              <w:spacing w:line="480" w:lineRule="auto"/>
              <w:contextualSpacing/>
              <w:jc w:val="both"/>
              <w:rPr>
                <w:del w:id="13095" w:author="Microsoft account" w:date="2021-05-22T13:58:00Z"/>
                <w:rFonts w:ascii="Times New Roman" w:hAnsi="Times New Roman" w:cs="Times New Roman"/>
                <w:bCs/>
                <w:sz w:val="20"/>
                <w:szCs w:val="20"/>
              </w:rPr>
              <w:pPrChange w:id="13096" w:author="Microsoft account" w:date="2021-05-25T22:50:00Z">
                <w:pPr>
                  <w:jc w:val="both"/>
                </w:pPr>
              </w:pPrChange>
            </w:pPr>
            <w:del w:id="13097" w:author="Microsoft account" w:date="2021-05-22T13:58:00Z">
              <w:r w:rsidRPr="00CE1D86" w:rsidDel="0049283F">
                <w:rPr>
                  <w:rFonts w:ascii="Times New Roman" w:hAnsi="Times New Roman" w:cs="Times New Roman"/>
                  <w:bCs/>
                  <w:sz w:val="20"/>
                  <w:szCs w:val="20"/>
                </w:rPr>
                <w:delText>0.56 (0.44-0.71)</w:delText>
              </w:r>
            </w:del>
          </w:p>
        </w:tc>
        <w:tc>
          <w:tcPr>
            <w:tcW w:w="351" w:type="pct"/>
          </w:tcPr>
          <w:p w14:paraId="5CE9EEC5" w14:textId="5853242A" w:rsidR="00E12169" w:rsidRPr="00CE1D86" w:rsidDel="0049283F" w:rsidRDefault="00E12169" w:rsidP="00E75A46">
            <w:pPr>
              <w:spacing w:line="480" w:lineRule="auto"/>
              <w:contextualSpacing/>
              <w:jc w:val="both"/>
              <w:rPr>
                <w:del w:id="13098" w:author="Microsoft account" w:date="2021-05-22T13:58:00Z"/>
                <w:rFonts w:ascii="Times New Roman" w:hAnsi="Times New Roman" w:cs="Times New Roman"/>
                <w:bCs/>
                <w:sz w:val="20"/>
                <w:szCs w:val="20"/>
              </w:rPr>
              <w:pPrChange w:id="13099" w:author="Microsoft account" w:date="2021-05-25T22:50:00Z">
                <w:pPr>
                  <w:jc w:val="both"/>
                </w:pPr>
              </w:pPrChange>
            </w:pPr>
            <w:del w:id="13100"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1579E07F" w14:textId="61BCE178" w:rsidR="00E12169" w:rsidRPr="00CE1D86" w:rsidDel="0049283F" w:rsidRDefault="00E12169" w:rsidP="00E75A46">
            <w:pPr>
              <w:spacing w:line="480" w:lineRule="auto"/>
              <w:contextualSpacing/>
              <w:jc w:val="both"/>
              <w:rPr>
                <w:del w:id="13101" w:author="Microsoft account" w:date="2021-05-22T13:58:00Z"/>
                <w:rFonts w:ascii="Times New Roman" w:hAnsi="Times New Roman" w:cs="Times New Roman"/>
                <w:bCs/>
                <w:sz w:val="20"/>
                <w:szCs w:val="20"/>
              </w:rPr>
              <w:pPrChange w:id="13102" w:author="Microsoft account" w:date="2021-05-25T22:50:00Z">
                <w:pPr>
                  <w:jc w:val="both"/>
                </w:pPr>
              </w:pPrChange>
            </w:pPr>
            <w:del w:id="13103" w:author="Microsoft account" w:date="2021-05-22T13:58:00Z">
              <w:r w:rsidRPr="00CE1D86" w:rsidDel="0049283F">
                <w:rPr>
                  <w:rFonts w:ascii="Times New Roman" w:hAnsi="Times New Roman" w:cs="Times New Roman"/>
                  <w:bCs/>
                  <w:sz w:val="20"/>
                  <w:szCs w:val="20"/>
                </w:rPr>
                <w:delText>0.59 (0.46-0.75)</w:delText>
              </w:r>
            </w:del>
          </w:p>
        </w:tc>
        <w:tc>
          <w:tcPr>
            <w:tcW w:w="351" w:type="pct"/>
          </w:tcPr>
          <w:p w14:paraId="7FA6354F" w14:textId="17D6F84F" w:rsidR="00E12169" w:rsidRPr="00CE1D86" w:rsidDel="0049283F" w:rsidRDefault="00E12169" w:rsidP="00E75A46">
            <w:pPr>
              <w:spacing w:line="480" w:lineRule="auto"/>
              <w:contextualSpacing/>
              <w:jc w:val="both"/>
              <w:rPr>
                <w:del w:id="13104" w:author="Microsoft account" w:date="2021-05-22T13:58:00Z"/>
                <w:rFonts w:ascii="Times New Roman" w:hAnsi="Times New Roman" w:cs="Times New Roman"/>
                <w:bCs/>
                <w:sz w:val="20"/>
                <w:szCs w:val="20"/>
              </w:rPr>
              <w:pPrChange w:id="13105" w:author="Microsoft account" w:date="2021-05-25T22:50:00Z">
                <w:pPr>
                  <w:jc w:val="both"/>
                </w:pPr>
              </w:pPrChange>
            </w:pPr>
            <w:del w:id="13106"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5052FE73" w14:textId="0DDB98B1" w:rsidR="00E12169" w:rsidRPr="00CE1D86" w:rsidDel="0049283F" w:rsidRDefault="00E12169" w:rsidP="00E75A46">
            <w:pPr>
              <w:spacing w:line="480" w:lineRule="auto"/>
              <w:contextualSpacing/>
              <w:jc w:val="both"/>
              <w:rPr>
                <w:del w:id="13107" w:author="Microsoft account" w:date="2021-05-22T13:58:00Z"/>
                <w:rFonts w:ascii="Times New Roman" w:hAnsi="Times New Roman" w:cs="Times New Roman"/>
                <w:bCs/>
                <w:sz w:val="20"/>
                <w:szCs w:val="20"/>
              </w:rPr>
              <w:pPrChange w:id="13108" w:author="Microsoft account" w:date="2021-05-25T22:50:00Z">
                <w:pPr>
                  <w:jc w:val="both"/>
                </w:pPr>
              </w:pPrChange>
            </w:pPr>
            <w:del w:id="13109" w:author="Microsoft account" w:date="2021-05-22T13:58:00Z">
              <w:r w:rsidRPr="00CE1D86" w:rsidDel="0049283F">
                <w:rPr>
                  <w:rFonts w:ascii="Times New Roman" w:hAnsi="Times New Roman" w:cs="Times New Roman"/>
                  <w:bCs/>
                  <w:sz w:val="20"/>
                  <w:szCs w:val="20"/>
                </w:rPr>
                <w:delText>0.77 (0.62-0.95)</w:delText>
              </w:r>
            </w:del>
          </w:p>
        </w:tc>
        <w:tc>
          <w:tcPr>
            <w:tcW w:w="351" w:type="pct"/>
          </w:tcPr>
          <w:p w14:paraId="2041B250" w14:textId="36EC89A7" w:rsidR="00E12169" w:rsidRPr="00CE1D86" w:rsidDel="0049283F" w:rsidRDefault="00E12169" w:rsidP="00E75A46">
            <w:pPr>
              <w:spacing w:line="480" w:lineRule="auto"/>
              <w:contextualSpacing/>
              <w:jc w:val="both"/>
              <w:rPr>
                <w:del w:id="13110" w:author="Microsoft account" w:date="2021-05-22T13:58:00Z"/>
                <w:rFonts w:ascii="Times New Roman" w:hAnsi="Times New Roman" w:cs="Times New Roman"/>
                <w:bCs/>
                <w:sz w:val="20"/>
                <w:szCs w:val="20"/>
              </w:rPr>
              <w:pPrChange w:id="13111" w:author="Microsoft account" w:date="2021-05-25T22:50:00Z">
                <w:pPr>
                  <w:jc w:val="both"/>
                </w:pPr>
              </w:pPrChange>
            </w:pPr>
            <w:del w:id="13112" w:author="Microsoft account" w:date="2021-05-22T13:58:00Z">
              <w:r w:rsidRPr="00CE1D86" w:rsidDel="0049283F">
                <w:rPr>
                  <w:rFonts w:ascii="Times New Roman" w:hAnsi="Times New Roman" w:cs="Times New Roman"/>
                  <w:bCs/>
                  <w:sz w:val="20"/>
                  <w:szCs w:val="20"/>
                </w:rPr>
                <w:delText>0.015</w:delText>
              </w:r>
            </w:del>
          </w:p>
        </w:tc>
        <w:tc>
          <w:tcPr>
            <w:tcW w:w="618" w:type="pct"/>
          </w:tcPr>
          <w:p w14:paraId="061BB9D2" w14:textId="0B282A22" w:rsidR="00E12169" w:rsidRPr="00CE1D86" w:rsidDel="0049283F" w:rsidRDefault="00E12169" w:rsidP="00E75A46">
            <w:pPr>
              <w:spacing w:line="480" w:lineRule="auto"/>
              <w:contextualSpacing/>
              <w:jc w:val="both"/>
              <w:rPr>
                <w:del w:id="13113" w:author="Microsoft account" w:date="2021-05-22T13:58:00Z"/>
                <w:rFonts w:ascii="Times New Roman" w:hAnsi="Times New Roman" w:cs="Times New Roman"/>
                <w:bCs/>
                <w:sz w:val="20"/>
                <w:szCs w:val="20"/>
              </w:rPr>
              <w:pPrChange w:id="13114" w:author="Microsoft account" w:date="2021-05-25T22:50:00Z">
                <w:pPr>
                  <w:jc w:val="both"/>
                </w:pPr>
              </w:pPrChange>
            </w:pPr>
            <w:del w:id="13115" w:author="Microsoft account" w:date="2021-05-22T13:58:00Z">
              <w:r w:rsidRPr="00CE1D86" w:rsidDel="0049283F">
                <w:rPr>
                  <w:rFonts w:ascii="Times New Roman" w:hAnsi="Times New Roman" w:cs="Times New Roman"/>
                  <w:bCs/>
                  <w:sz w:val="20"/>
                  <w:szCs w:val="20"/>
                </w:rPr>
                <w:delText>0.75 (0.60-0.93)</w:delText>
              </w:r>
            </w:del>
          </w:p>
        </w:tc>
        <w:tc>
          <w:tcPr>
            <w:tcW w:w="349" w:type="pct"/>
          </w:tcPr>
          <w:p w14:paraId="30D82F6A" w14:textId="52BDE1CB" w:rsidR="00E12169" w:rsidRPr="00CE1D86" w:rsidDel="0049283F" w:rsidRDefault="00E12169" w:rsidP="00E75A46">
            <w:pPr>
              <w:spacing w:line="480" w:lineRule="auto"/>
              <w:contextualSpacing/>
              <w:jc w:val="both"/>
              <w:rPr>
                <w:del w:id="13116" w:author="Microsoft account" w:date="2021-05-22T13:58:00Z"/>
                <w:rFonts w:ascii="Times New Roman" w:hAnsi="Times New Roman" w:cs="Times New Roman"/>
                <w:bCs/>
                <w:sz w:val="20"/>
                <w:szCs w:val="20"/>
              </w:rPr>
              <w:pPrChange w:id="13117" w:author="Microsoft account" w:date="2021-05-25T22:50:00Z">
                <w:pPr>
                  <w:jc w:val="both"/>
                </w:pPr>
              </w:pPrChange>
            </w:pPr>
            <w:del w:id="13118" w:author="Microsoft account" w:date="2021-05-22T13:58:00Z">
              <w:r w:rsidRPr="00CE1D86" w:rsidDel="0049283F">
                <w:rPr>
                  <w:rFonts w:ascii="Times New Roman" w:hAnsi="Times New Roman" w:cs="Times New Roman"/>
                  <w:bCs/>
                  <w:sz w:val="20"/>
                  <w:szCs w:val="20"/>
                </w:rPr>
                <w:delText>0.010</w:delText>
              </w:r>
            </w:del>
          </w:p>
        </w:tc>
      </w:tr>
      <w:tr w:rsidR="00E12169" w:rsidRPr="00CE1D86" w:rsidDel="0049283F" w14:paraId="6302978E" w14:textId="5D0D6865" w:rsidTr="00E12169">
        <w:trPr>
          <w:trHeight w:val="308"/>
          <w:jc w:val="center"/>
          <w:del w:id="13119" w:author="Microsoft account" w:date="2021-05-22T13:58:00Z"/>
        </w:trPr>
        <w:tc>
          <w:tcPr>
            <w:tcW w:w="1086" w:type="pct"/>
          </w:tcPr>
          <w:p w14:paraId="1D1E04B8" w14:textId="666F1D1D" w:rsidR="00E12169" w:rsidRPr="00CE1D86" w:rsidDel="0049283F" w:rsidRDefault="00E12169" w:rsidP="00E75A46">
            <w:pPr>
              <w:spacing w:line="480" w:lineRule="auto"/>
              <w:contextualSpacing/>
              <w:jc w:val="both"/>
              <w:rPr>
                <w:del w:id="13120" w:author="Microsoft account" w:date="2021-05-22T13:58:00Z"/>
                <w:rFonts w:ascii="Times New Roman" w:hAnsi="Times New Roman" w:cs="Times New Roman"/>
                <w:bCs/>
                <w:sz w:val="20"/>
                <w:szCs w:val="20"/>
              </w:rPr>
              <w:pPrChange w:id="13121" w:author="Microsoft account" w:date="2021-05-25T22:50:00Z">
                <w:pPr>
                  <w:jc w:val="both"/>
                </w:pPr>
              </w:pPrChange>
            </w:pPr>
            <w:del w:id="13122" w:author="Microsoft account" w:date="2021-05-22T13:58:00Z">
              <w:r w:rsidRPr="00CE1D86" w:rsidDel="0049283F">
                <w:rPr>
                  <w:rFonts w:ascii="Times New Roman" w:hAnsi="Times New Roman" w:cs="Times New Roman"/>
                  <w:bCs/>
                  <w:sz w:val="20"/>
                  <w:szCs w:val="20"/>
                </w:rPr>
                <w:delText>Barishal</w:delText>
              </w:r>
            </w:del>
          </w:p>
        </w:tc>
        <w:tc>
          <w:tcPr>
            <w:tcW w:w="618" w:type="pct"/>
          </w:tcPr>
          <w:p w14:paraId="23A7C317" w14:textId="1B3B6C33" w:rsidR="00E12169" w:rsidRPr="00CE1D86" w:rsidDel="0049283F" w:rsidRDefault="00E12169" w:rsidP="00E75A46">
            <w:pPr>
              <w:spacing w:line="480" w:lineRule="auto"/>
              <w:contextualSpacing/>
              <w:jc w:val="both"/>
              <w:rPr>
                <w:del w:id="13123" w:author="Microsoft account" w:date="2021-05-22T13:58:00Z"/>
                <w:rFonts w:ascii="Times New Roman" w:hAnsi="Times New Roman" w:cs="Times New Roman"/>
                <w:bCs/>
                <w:sz w:val="20"/>
                <w:szCs w:val="20"/>
              </w:rPr>
              <w:pPrChange w:id="13124" w:author="Microsoft account" w:date="2021-05-25T22:50:00Z">
                <w:pPr>
                  <w:jc w:val="both"/>
                </w:pPr>
              </w:pPrChange>
            </w:pPr>
            <w:del w:id="13125"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75F3FE54" w14:textId="4AF5FB42" w:rsidR="00E12169" w:rsidRPr="00CE1D86" w:rsidDel="0049283F" w:rsidRDefault="00E12169" w:rsidP="00E75A46">
            <w:pPr>
              <w:spacing w:line="480" w:lineRule="auto"/>
              <w:contextualSpacing/>
              <w:jc w:val="both"/>
              <w:rPr>
                <w:del w:id="13126" w:author="Microsoft account" w:date="2021-05-22T13:58:00Z"/>
                <w:rFonts w:ascii="Times New Roman" w:hAnsi="Times New Roman" w:cs="Times New Roman"/>
                <w:bCs/>
                <w:sz w:val="20"/>
                <w:szCs w:val="20"/>
              </w:rPr>
              <w:pPrChange w:id="13127" w:author="Microsoft account" w:date="2021-05-25T22:50:00Z">
                <w:pPr>
                  <w:jc w:val="both"/>
                </w:pPr>
              </w:pPrChange>
            </w:pPr>
            <w:del w:id="13128" w:author="Microsoft account" w:date="2021-05-22T13:58:00Z">
              <w:r w:rsidRPr="00CE1D86" w:rsidDel="0049283F">
                <w:rPr>
                  <w:rFonts w:ascii="Times New Roman" w:hAnsi="Times New Roman" w:cs="Times New Roman"/>
                  <w:bCs/>
                  <w:sz w:val="20"/>
                  <w:szCs w:val="20"/>
                </w:rPr>
                <w:delText>-</w:delText>
              </w:r>
            </w:del>
          </w:p>
        </w:tc>
        <w:tc>
          <w:tcPr>
            <w:tcW w:w="618" w:type="pct"/>
          </w:tcPr>
          <w:p w14:paraId="2C70C677" w14:textId="0EE7C8D7" w:rsidR="00E12169" w:rsidRPr="00CE1D86" w:rsidDel="0049283F" w:rsidRDefault="00E12169" w:rsidP="00E75A46">
            <w:pPr>
              <w:spacing w:line="480" w:lineRule="auto"/>
              <w:contextualSpacing/>
              <w:jc w:val="both"/>
              <w:rPr>
                <w:del w:id="13129" w:author="Microsoft account" w:date="2021-05-22T13:58:00Z"/>
                <w:rFonts w:ascii="Times New Roman" w:hAnsi="Times New Roman" w:cs="Times New Roman"/>
                <w:bCs/>
                <w:sz w:val="20"/>
                <w:szCs w:val="20"/>
              </w:rPr>
              <w:pPrChange w:id="13130" w:author="Microsoft account" w:date="2021-05-25T22:50:00Z">
                <w:pPr>
                  <w:jc w:val="both"/>
                </w:pPr>
              </w:pPrChange>
            </w:pPr>
            <w:del w:id="13131"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7D7A9712" w14:textId="6D1096BA" w:rsidR="00E12169" w:rsidRPr="00CE1D86" w:rsidDel="0049283F" w:rsidRDefault="00E12169" w:rsidP="00E75A46">
            <w:pPr>
              <w:spacing w:line="480" w:lineRule="auto"/>
              <w:contextualSpacing/>
              <w:jc w:val="both"/>
              <w:rPr>
                <w:del w:id="13132" w:author="Microsoft account" w:date="2021-05-22T13:58:00Z"/>
                <w:rFonts w:ascii="Times New Roman" w:hAnsi="Times New Roman" w:cs="Times New Roman"/>
                <w:bCs/>
                <w:sz w:val="20"/>
                <w:szCs w:val="20"/>
              </w:rPr>
              <w:pPrChange w:id="13133" w:author="Microsoft account" w:date="2021-05-25T22:50:00Z">
                <w:pPr>
                  <w:jc w:val="both"/>
                </w:pPr>
              </w:pPrChange>
            </w:pPr>
          </w:p>
        </w:tc>
        <w:tc>
          <w:tcPr>
            <w:tcW w:w="658" w:type="pct"/>
          </w:tcPr>
          <w:p w14:paraId="44B74FE2" w14:textId="5185CD45" w:rsidR="00E12169" w:rsidRPr="00CE1D86" w:rsidDel="0049283F" w:rsidRDefault="00E12169" w:rsidP="00E75A46">
            <w:pPr>
              <w:spacing w:line="480" w:lineRule="auto"/>
              <w:contextualSpacing/>
              <w:jc w:val="both"/>
              <w:rPr>
                <w:del w:id="13134" w:author="Microsoft account" w:date="2021-05-22T13:58:00Z"/>
                <w:rFonts w:ascii="Times New Roman" w:hAnsi="Times New Roman" w:cs="Times New Roman"/>
                <w:bCs/>
                <w:sz w:val="20"/>
                <w:szCs w:val="20"/>
              </w:rPr>
              <w:pPrChange w:id="13135" w:author="Microsoft account" w:date="2021-05-25T22:50:00Z">
                <w:pPr>
                  <w:jc w:val="both"/>
                </w:pPr>
              </w:pPrChange>
            </w:pPr>
            <w:del w:id="13136"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3FB3CC3E" w14:textId="21C113D8" w:rsidR="00E12169" w:rsidRPr="00CE1D86" w:rsidDel="0049283F" w:rsidRDefault="00E12169" w:rsidP="00E75A46">
            <w:pPr>
              <w:spacing w:line="480" w:lineRule="auto"/>
              <w:contextualSpacing/>
              <w:jc w:val="both"/>
              <w:rPr>
                <w:del w:id="13137" w:author="Microsoft account" w:date="2021-05-22T13:58:00Z"/>
                <w:rFonts w:ascii="Times New Roman" w:hAnsi="Times New Roman" w:cs="Times New Roman"/>
                <w:bCs/>
                <w:sz w:val="20"/>
                <w:szCs w:val="20"/>
              </w:rPr>
              <w:pPrChange w:id="13138" w:author="Microsoft account" w:date="2021-05-25T22:50:00Z">
                <w:pPr>
                  <w:jc w:val="both"/>
                </w:pPr>
              </w:pPrChange>
            </w:pPr>
            <w:del w:id="13139" w:author="Microsoft account" w:date="2021-05-22T13:58:00Z">
              <w:r w:rsidRPr="00CE1D86" w:rsidDel="0049283F">
                <w:rPr>
                  <w:rFonts w:ascii="Times New Roman" w:hAnsi="Times New Roman" w:cs="Times New Roman"/>
                  <w:bCs/>
                  <w:sz w:val="20"/>
                  <w:szCs w:val="20"/>
                </w:rPr>
                <w:delText>-</w:delText>
              </w:r>
            </w:del>
          </w:p>
        </w:tc>
        <w:tc>
          <w:tcPr>
            <w:tcW w:w="618" w:type="pct"/>
          </w:tcPr>
          <w:p w14:paraId="5252F7FD" w14:textId="642B0848" w:rsidR="00E12169" w:rsidRPr="00CE1D86" w:rsidDel="0049283F" w:rsidRDefault="00E12169" w:rsidP="00E75A46">
            <w:pPr>
              <w:spacing w:line="480" w:lineRule="auto"/>
              <w:contextualSpacing/>
              <w:jc w:val="both"/>
              <w:rPr>
                <w:del w:id="13140" w:author="Microsoft account" w:date="2021-05-22T13:58:00Z"/>
                <w:rFonts w:ascii="Times New Roman" w:hAnsi="Times New Roman" w:cs="Times New Roman"/>
                <w:bCs/>
                <w:sz w:val="20"/>
                <w:szCs w:val="20"/>
              </w:rPr>
              <w:pPrChange w:id="13141" w:author="Microsoft account" w:date="2021-05-25T22:50:00Z">
                <w:pPr>
                  <w:jc w:val="both"/>
                </w:pPr>
              </w:pPrChange>
            </w:pPr>
            <w:del w:id="13142"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39D78990" w14:textId="5B0800A4" w:rsidR="00E12169" w:rsidRPr="00CE1D86" w:rsidDel="0049283F" w:rsidRDefault="00E12169" w:rsidP="00E75A46">
            <w:pPr>
              <w:spacing w:line="480" w:lineRule="auto"/>
              <w:contextualSpacing/>
              <w:jc w:val="both"/>
              <w:rPr>
                <w:del w:id="13143" w:author="Microsoft account" w:date="2021-05-22T13:58:00Z"/>
                <w:rFonts w:ascii="Times New Roman" w:hAnsi="Times New Roman" w:cs="Times New Roman"/>
                <w:bCs/>
                <w:sz w:val="20"/>
                <w:szCs w:val="20"/>
              </w:rPr>
              <w:pPrChange w:id="13144" w:author="Microsoft account" w:date="2021-05-25T22:50:00Z">
                <w:pPr>
                  <w:jc w:val="both"/>
                </w:pPr>
              </w:pPrChange>
            </w:pPr>
            <w:del w:id="13145" w:author="Microsoft account" w:date="2021-05-22T13:58:00Z">
              <w:r w:rsidRPr="00CE1D86" w:rsidDel="0049283F">
                <w:rPr>
                  <w:rFonts w:ascii="Times New Roman" w:hAnsi="Times New Roman" w:cs="Times New Roman"/>
                  <w:bCs/>
                  <w:sz w:val="20"/>
                  <w:szCs w:val="20"/>
                </w:rPr>
                <w:delText>-</w:delText>
              </w:r>
            </w:del>
          </w:p>
        </w:tc>
      </w:tr>
      <w:tr w:rsidR="00E12169" w:rsidRPr="00CE1D86" w:rsidDel="0049283F" w14:paraId="08F6BA42" w14:textId="105E8B4D" w:rsidTr="00E12169">
        <w:trPr>
          <w:trHeight w:val="308"/>
          <w:jc w:val="center"/>
          <w:del w:id="13146" w:author="Microsoft account" w:date="2021-05-22T13:58:00Z"/>
        </w:trPr>
        <w:tc>
          <w:tcPr>
            <w:tcW w:w="1086" w:type="pct"/>
          </w:tcPr>
          <w:p w14:paraId="757D12E7" w14:textId="2C8EBE36" w:rsidR="00E12169" w:rsidRPr="00CE1D86" w:rsidDel="0049283F" w:rsidRDefault="00E12169" w:rsidP="00E75A46">
            <w:pPr>
              <w:spacing w:line="480" w:lineRule="auto"/>
              <w:contextualSpacing/>
              <w:jc w:val="both"/>
              <w:rPr>
                <w:del w:id="13147" w:author="Microsoft account" w:date="2021-05-22T13:58:00Z"/>
                <w:rFonts w:ascii="Times New Roman" w:hAnsi="Times New Roman" w:cs="Times New Roman"/>
                <w:b/>
                <w:sz w:val="20"/>
                <w:szCs w:val="20"/>
              </w:rPr>
              <w:pPrChange w:id="13148" w:author="Microsoft account" w:date="2021-05-25T22:50:00Z">
                <w:pPr>
                  <w:jc w:val="both"/>
                </w:pPr>
              </w:pPrChange>
            </w:pPr>
            <w:del w:id="13149" w:author="Microsoft account" w:date="2021-05-22T13:58:00Z">
              <w:r w:rsidRPr="00CE1D86" w:rsidDel="0049283F">
                <w:rPr>
                  <w:rFonts w:ascii="Times New Roman" w:hAnsi="Times New Roman" w:cs="Times New Roman"/>
                  <w:b/>
                  <w:sz w:val="20"/>
                  <w:szCs w:val="20"/>
                </w:rPr>
                <w:delText>Mother’s education level</w:delText>
              </w:r>
            </w:del>
          </w:p>
        </w:tc>
        <w:tc>
          <w:tcPr>
            <w:tcW w:w="618" w:type="pct"/>
          </w:tcPr>
          <w:p w14:paraId="5A4B0C78" w14:textId="7B23F91A" w:rsidR="00E12169" w:rsidRPr="00CE1D86" w:rsidDel="0049283F" w:rsidRDefault="00E12169" w:rsidP="00E75A46">
            <w:pPr>
              <w:spacing w:line="480" w:lineRule="auto"/>
              <w:contextualSpacing/>
              <w:jc w:val="both"/>
              <w:rPr>
                <w:del w:id="13150" w:author="Microsoft account" w:date="2021-05-22T13:58:00Z"/>
                <w:rFonts w:ascii="Times New Roman" w:hAnsi="Times New Roman" w:cs="Times New Roman"/>
                <w:bCs/>
                <w:sz w:val="20"/>
                <w:szCs w:val="20"/>
              </w:rPr>
              <w:pPrChange w:id="13151" w:author="Microsoft account" w:date="2021-05-25T22:50:00Z">
                <w:pPr>
                  <w:jc w:val="both"/>
                </w:pPr>
              </w:pPrChange>
            </w:pPr>
          </w:p>
        </w:tc>
        <w:tc>
          <w:tcPr>
            <w:tcW w:w="351" w:type="pct"/>
          </w:tcPr>
          <w:p w14:paraId="0C2A4ECF" w14:textId="2E185255" w:rsidR="00E12169" w:rsidRPr="00CE1D86" w:rsidDel="0049283F" w:rsidRDefault="00E12169" w:rsidP="00E75A46">
            <w:pPr>
              <w:spacing w:line="480" w:lineRule="auto"/>
              <w:contextualSpacing/>
              <w:jc w:val="both"/>
              <w:rPr>
                <w:del w:id="13152" w:author="Microsoft account" w:date="2021-05-22T13:58:00Z"/>
                <w:rFonts w:ascii="Times New Roman" w:hAnsi="Times New Roman" w:cs="Times New Roman"/>
                <w:bCs/>
                <w:sz w:val="20"/>
                <w:szCs w:val="20"/>
              </w:rPr>
              <w:pPrChange w:id="13153" w:author="Microsoft account" w:date="2021-05-25T22:50:00Z">
                <w:pPr>
                  <w:jc w:val="both"/>
                </w:pPr>
              </w:pPrChange>
            </w:pPr>
          </w:p>
        </w:tc>
        <w:tc>
          <w:tcPr>
            <w:tcW w:w="618" w:type="pct"/>
          </w:tcPr>
          <w:p w14:paraId="4E1E0E4D" w14:textId="761B5254" w:rsidR="00E12169" w:rsidRPr="00CE1D86" w:rsidDel="0049283F" w:rsidRDefault="00E12169" w:rsidP="00E75A46">
            <w:pPr>
              <w:spacing w:line="480" w:lineRule="auto"/>
              <w:contextualSpacing/>
              <w:jc w:val="both"/>
              <w:rPr>
                <w:del w:id="13154" w:author="Microsoft account" w:date="2021-05-22T13:58:00Z"/>
                <w:rFonts w:ascii="Times New Roman" w:hAnsi="Times New Roman" w:cs="Times New Roman"/>
                <w:bCs/>
                <w:sz w:val="20"/>
                <w:szCs w:val="20"/>
              </w:rPr>
              <w:pPrChange w:id="13155" w:author="Microsoft account" w:date="2021-05-25T22:50:00Z">
                <w:pPr>
                  <w:jc w:val="both"/>
                </w:pPr>
              </w:pPrChange>
            </w:pPr>
          </w:p>
        </w:tc>
        <w:tc>
          <w:tcPr>
            <w:tcW w:w="351" w:type="pct"/>
          </w:tcPr>
          <w:p w14:paraId="7217752A" w14:textId="11325D59" w:rsidR="00E12169" w:rsidRPr="00CE1D86" w:rsidDel="0049283F" w:rsidRDefault="00E12169" w:rsidP="00E75A46">
            <w:pPr>
              <w:spacing w:line="480" w:lineRule="auto"/>
              <w:contextualSpacing/>
              <w:jc w:val="both"/>
              <w:rPr>
                <w:del w:id="13156" w:author="Microsoft account" w:date="2021-05-22T13:58:00Z"/>
                <w:rFonts w:ascii="Times New Roman" w:hAnsi="Times New Roman" w:cs="Times New Roman"/>
                <w:bCs/>
                <w:sz w:val="20"/>
                <w:szCs w:val="20"/>
              </w:rPr>
              <w:pPrChange w:id="13157" w:author="Microsoft account" w:date="2021-05-25T22:50:00Z">
                <w:pPr>
                  <w:jc w:val="both"/>
                </w:pPr>
              </w:pPrChange>
            </w:pPr>
          </w:p>
        </w:tc>
        <w:tc>
          <w:tcPr>
            <w:tcW w:w="658" w:type="pct"/>
          </w:tcPr>
          <w:p w14:paraId="21A812D9" w14:textId="5433EA7C" w:rsidR="00E12169" w:rsidRPr="00CE1D86" w:rsidDel="0049283F" w:rsidRDefault="00E12169" w:rsidP="00E75A46">
            <w:pPr>
              <w:spacing w:line="480" w:lineRule="auto"/>
              <w:contextualSpacing/>
              <w:jc w:val="both"/>
              <w:rPr>
                <w:del w:id="13158" w:author="Microsoft account" w:date="2021-05-22T13:58:00Z"/>
                <w:rFonts w:ascii="Times New Roman" w:hAnsi="Times New Roman" w:cs="Times New Roman"/>
                <w:bCs/>
                <w:sz w:val="20"/>
                <w:szCs w:val="20"/>
              </w:rPr>
              <w:pPrChange w:id="13159" w:author="Microsoft account" w:date="2021-05-25T22:50:00Z">
                <w:pPr>
                  <w:jc w:val="both"/>
                </w:pPr>
              </w:pPrChange>
            </w:pPr>
          </w:p>
        </w:tc>
        <w:tc>
          <w:tcPr>
            <w:tcW w:w="351" w:type="pct"/>
          </w:tcPr>
          <w:p w14:paraId="33644904" w14:textId="66B77801" w:rsidR="00E12169" w:rsidRPr="00CE1D86" w:rsidDel="0049283F" w:rsidRDefault="00E12169" w:rsidP="00E75A46">
            <w:pPr>
              <w:spacing w:line="480" w:lineRule="auto"/>
              <w:contextualSpacing/>
              <w:jc w:val="both"/>
              <w:rPr>
                <w:del w:id="13160" w:author="Microsoft account" w:date="2021-05-22T13:58:00Z"/>
                <w:rFonts w:ascii="Times New Roman" w:hAnsi="Times New Roman" w:cs="Times New Roman"/>
                <w:bCs/>
                <w:sz w:val="20"/>
                <w:szCs w:val="20"/>
              </w:rPr>
              <w:pPrChange w:id="13161" w:author="Microsoft account" w:date="2021-05-25T22:50:00Z">
                <w:pPr>
                  <w:jc w:val="both"/>
                </w:pPr>
              </w:pPrChange>
            </w:pPr>
          </w:p>
        </w:tc>
        <w:tc>
          <w:tcPr>
            <w:tcW w:w="618" w:type="pct"/>
          </w:tcPr>
          <w:p w14:paraId="3175E426" w14:textId="278399DA" w:rsidR="00E12169" w:rsidRPr="00CE1D86" w:rsidDel="0049283F" w:rsidRDefault="00E12169" w:rsidP="00E75A46">
            <w:pPr>
              <w:spacing w:line="480" w:lineRule="auto"/>
              <w:contextualSpacing/>
              <w:jc w:val="both"/>
              <w:rPr>
                <w:del w:id="13162" w:author="Microsoft account" w:date="2021-05-22T13:58:00Z"/>
                <w:rFonts w:ascii="Times New Roman" w:hAnsi="Times New Roman" w:cs="Times New Roman"/>
                <w:bCs/>
                <w:sz w:val="20"/>
                <w:szCs w:val="20"/>
              </w:rPr>
              <w:pPrChange w:id="13163" w:author="Microsoft account" w:date="2021-05-25T22:50:00Z">
                <w:pPr>
                  <w:jc w:val="both"/>
                </w:pPr>
              </w:pPrChange>
            </w:pPr>
          </w:p>
        </w:tc>
        <w:tc>
          <w:tcPr>
            <w:tcW w:w="349" w:type="pct"/>
          </w:tcPr>
          <w:p w14:paraId="5259C715" w14:textId="7EB211B7" w:rsidR="00E12169" w:rsidRPr="00CE1D86" w:rsidDel="0049283F" w:rsidRDefault="00E12169" w:rsidP="00E75A46">
            <w:pPr>
              <w:spacing w:line="480" w:lineRule="auto"/>
              <w:contextualSpacing/>
              <w:jc w:val="both"/>
              <w:rPr>
                <w:del w:id="13164" w:author="Microsoft account" w:date="2021-05-22T13:58:00Z"/>
                <w:rFonts w:ascii="Times New Roman" w:hAnsi="Times New Roman" w:cs="Times New Roman"/>
                <w:bCs/>
                <w:sz w:val="20"/>
                <w:szCs w:val="20"/>
              </w:rPr>
              <w:pPrChange w:id="13165" w:author="Microsoft account" w:date="2021-05-25T22:50:00Z">
                <w:pPr>
                  <w:jc w:val="both"/>
                </w:pPr>
              </w:pPrChange>
            </w:pPr>
          </w:p>
        </w:tc>
      </w:tr>
      <w:tr w:rsidR="00E12169" w:rsidRPr="00CE1D86" w:rsidDel="0049283F" w14:paraId="05411AA5" w14:textId="69F6B85A" w:rsidTr="00E12169">
        <w:trPr>
          <w:trHeight w:val="308"/>
          <w:jc w:val="center"/>
          <w:del w:id="13166" w:author="Microsoft account" w:date="2021-05-22T13:58:00Z"/>
        </w:trPr>
        <w:tc>
          <w:tcPr>
            <w:tcW w:w="1086" w:type="pct"/>
          </w:tcPr>
          <w:p w14:paraId="7C541BF6" w14:textId="6755DF23" w:rsidR="00E12169" w:rsidRPr="00CE1D86" w:rsidDel="0049283F" w:rsidRDefault="00E12169" w:rsidP="00E75A46">
            <w:pPr>
              <w:spacing w:line="480" w:lineRule="auto"/>
              <w:contextualSpacing/>
              <w:jc w:val="both"/>
              <w:rPr>
                <w:del w:id="13167" w:author="Microsoft account" w:date="2021-05-22T13:58:00Z"/>
                <w:rFonts w:ascii="Times New Roman" w:hAnsi="Times New Roman" w:cs="Times New Roman"/>
                <w:bCs/>
                <w:sz w:val="20"/>
                <w:szCs w:val="20"/>
              </w:rPr>
              <w:pPrChange w:id="13168" w:author="Microsoft account" w:date="2021-05-25T22:50:00Z">
                <w:pPr>
                  <w:jc w:val="both"/>
                </w:pPr>
              </w:pPrChange>
            </w:pPr>
            <w:del w:id="13169" w:author="Microsoft account" w:date="2021-05-22T13:58:00Z">
              <w:r w:rsidRPr="00CE1D86" w:rsidDel="0049283F">
                <w:rPr>
                  <w:rFonts w:ascii="Times New Roman" w:hAnsi="Times New Roman" w:cs="Times New Roman"/>
                  <w:bCs/>
                  <w:sz w:val="20"/>
                  <w:szCs w:val="20"/>
                </w:rPr>
                <w:delText>Secondary complete or Higher</w:delText>
              </w:r>
            </w:del>
          </w:p>
        </w:tc>
        <w:tc>
          <w:tcPr>
            <w:tcW w:w="618" w:type="pct"/>
          </w:tcPr>
          <w:p w14:paraId="41C1B017" w14:textId="0D6FF8EE" w:rsidR="00E12169" w:rsidRPr="00CE1D86" w:rsidDel="0049283F" w:rsidRDefault="00E12169" w:rsidP="00E75A46">
            <w:pPr>
              <w:spacing w:line="480" w:lineRule="auto"/>
              <w:contextualSpacing/>
              <w:jc w:val="both"/>
              <w:rPr>
                <w:del w:id="13170" w:author="Microsoft account" w:date="2021-05-22T13:58:00Z"/>
                <w:rFonts w:ascii="Times New Roman" w:hAnsi="Times New Roman" w:cs="Times New Roman"/>
                <w:bCs/>
                <w:sz w:val="20"/>
                <w:szCs w:val="20"/>
              </w:rPr>
              <w:pPrChange w:id="13171" w:author="Microsoft account" w:date="2021-05-25T22:50:00Z">
                <w:pPr>
                  <w:jc w:val="both"/>
                </w:pPr>
              </w:pPrChange>
            </w:pPr>
            <w:del w:id="13172" w:author="Microsoft account" w:date="2021-05-22T13:58:00Z">
              <w:r w:rsidRPr="00CE1D86" w:rsidDel="0049283F">
                <w:rPr>
                  <w:rFonts w:ascii="Times New Roman" w:hAnsi="Times New Roman" w:cs="Times New Roman"/>
                  <w:bCs/>
                  <w:sz w:val="20"/>
                  <w:szCs w:val="20"/>
                </w:rPr>
                <w:delText>2.71 (2.14-3.43)</w:delText>
              </w:r>
            </w:del>
          </w:p>
        </w:tc>
        <w:tc>
          <w:tcPr>
            <w:tcW w:w="351" w:type="pct"/>
          </w:tcPr>
          <w:p w14:paraId="3E8D48C8" w14:textId="66AF5F96" w:rsidR="00E12169" w:rsidRPr="00CE1D86" w:rsidDel="0049283F" w:rsidRDefault="00E12169" w:rsidP="00E75A46">
            <w:pPr>
              <w:spacing w:line="480" w:lineRule="auto"/>
              <w:contextualSpacing/>
              <w:jc w:val="both"/>
              <w:rPr>
                <w:del w:id="13173" w:author="Microsoft account" w:date="2021-05-22T13:58:00Z"/>
                <w:rFonts w:ascii="Times New Roman" w:hAnsi="Times New Roman" w:cs="Times New Roman"/>
                <w:bCs/>
                <w:sz w:val="20"/>
                <w:szCs w:val="20"/>
              </w:rPr>
              <w:pPrChange w:id="13174" w:author="Microsoft account" w:date="2021-05-25T22:50:00Z">
                <w:pPr>
                  <w:jc w:val="both"/>
                </w:pPr>
              </w:pPrChange>
            </w:pPr>
            <w:del w:id="13175"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4D2E061C" w14:textId="2F6F6739" w:rsidR="00E12169" w:rsidRPr="00CE1D86" w:rsidDel="0049283F" w:rsidRDefault="00E12169" w:rsidP="00E75A46">
            <w:pPr>
              <w:spacing w:line="480" w:lineRule="auto"/>
              <w:contextualSpacing/>
              <w:jc w:val="both"/>
              <w:rPr>
                <w:del w:id="13176" w:author="Microsoft account" w:date="2021-05-22T13:58:00Z"/>
                <w:rFonts w:ascii="Times New Roman" w:hAnsi="Times New Roman" w:cs="Times New Roman"/>
                <w:bCs/>
                <w:sz w:val="20"/>
                <w:szCs w:val="20"/>
              </w:rPr>
              <w:pPrChange w:id="13177" w:author="Microsoft account" w:date="2021-05-25T22:50:00Z">
                <w:pPr>
                  <w:jc w:val="both"/>
                </w:pPr>
              </w:pPrChange>
            </w:pPr>
            <w:del w:id="13178" w:author="Microsoft account" w:date="2021-05-22T13:58:00Z">
              <w:r w:rsidRPr="00CE1D86" w:rsidDel="0049283F">
                <w:rPr>
                  <w:rFonts w:ascii="Times New Roman" w:hAnsi="Times New Roman" w:cs="Times New Roman"/>
                  <w:bCs/>
                  <w:sz w:val="20"/>
                  <w:szCs w:val="20"/>
                </w:rPr>
                <w:delText>1.89 (1.46-2.46)</w:delText>
              </w:r>
            </w:del>
          </w:p>
        </w:tc>
        <w:tc>
          <w:tcPr>
            <w:tcW w:w="351" w:type="pct"/>
          </w:tcPr>
          <w:p w14:paraId="79AD37C3" w14:textId="75927BE8" w:rsidR="00E12169" w:rsidRPr="00CE1D86" w:rsidDel="0049283F" w:rsidRDefault="00E12169" w:rsidP="00E75A46">
            <w:pPr>
              <w:spacing w:line="480" w:lineRule="auto"/>
              <w:contextualSpacing/>
              <w:jc w:val="both"/>
              <w:rPr>
                <w:del w:id="13179" w:author="Microsoft account" w:date="2021-05-22T13:58:00Z"/>
                <w:rFonts w:ascii="Times New Roman" w:hAnsi="Times New Roman" w:cs="Times New Roman"/>
                <w:bCs/>
                <w:sz w:val="20"/>
                <w:szCs w:val="20"/>
              </w:rPr>
              <w:pPrChange w:id="13180" w:author="Microsoft account" w:date="2021-05-25T22:50:00Z">
                <w:pPr>
                  <w:jc w:val="both"/>
                </w:pPr>
              </w:pPrChange>
            </w:pPr>
            <w:del w:id="13181"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265D2597" w14:textId="4C466F16" w:rsidR="00E12169" w:rsidRPr="00CE1D86" w:rsidDel="0049283F" w:rsidRDefault="00E12169" w:rsidP="00E75A46">
            <w:pPr>
              <w:spacing w:line="480" w:lineRule="auto"/>
              <w:contextualSpacing/>
              <w:jc w:val="both"/>
              <w:rPr>
                <w:del w:id="13182" w:author="Microsoft account" w:date="2021-05-22T13:58:00Z"/>
                <w:rFonts w:ascii="Times New Roman" w:hAnsi="Times New Roman" w:cs="Times New Roman"/>
                <w:bCs/>
                <w:sz w:val="20"/>
                <w:szCs w:val="20"/>
              </w:rPr>
              <w:pPrChange w:id="13183" w:author="Microsoft account" w:date="2021-05-25T22:50:00Z">
                <w:pPr>
                  <w:jc w:val="both"/>
                </w:pPr>
              </w:pPrChange>
            </w:pPr>
            <w:del w:id="13184" w:author="Microsoft account" w:date="2021-05-22T13:58:00Z">
              <w:r w:rsidRPr="00CE1D86" w:rsidDel="0049283F">
                <w:rPr>
                  <w:rFonts w:ascii="Times New Roman" w:hAnsi="Times New Roman" w:cs="Times New Roman"/>
                  <w:bCs/>
                  <w:sz w:val="20"/>
                  <w:szCs w:val="20"/>
                </w:rPr>
                <w:delText>2.26 (1.82-2.79)</w:delText>
              </w:r>
            </w:del>
          </w:p>
        </w:tc>
        <w:tc>
          <w:tcPr>
            <w:tcW w:w="351" w:type="pct"/>
          </w:tcPr>
          <w:p w14:paraId="46E33B9C" w14:textId="0B2FA4E3" w:rsidR="00E12169" w:rsidRPr="00CE1D86" w:rsidDel="0049283F" w:rsidRDefault="00E12169" w:rsidP="00E75A46">
            <w:pPr>
              <w:spacing w:line="480" w:lineRule="auto"/>
              <w:contextualSpacing/>
              <w:jc w:val="both"/>
              <w:rPr>
                <w:del w:id="13185" w:author="Microsoft account" w:date="2021-05-22T13:58:00Z"/>
                <w:rFonts w:ascii="Times New Roman" w:hAnsi="Times New Roman" w:cs="Times New Roman"/>
                <w:bCs/>
                <w:sz w:val="20"/>
                <w:szCs w:val="20"/>
              </w:rPr>
              <w:pPrChange w:id="13186" w:author="Microsoft account" w:date="2021-05-25T22:50:00Z">
                <w:pPr>
                  <w:jc w:val="both"/>
                </w:pPr>
              </w:pPrChange>
            </w:pPr>
            <w:del w:id="13187"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29F56ACF" w14:textId="3E08291B" w:rsidR="00E12169" w:rsidRPr="00CE1D86" w:rsidDel="0049283F" w:rsidRDefault="00E12169" w:rsidP="00E75A46">
            <w:pPr>
              <w:spacing w:line="480" w:lineRule="auto"/>
              <w:contextualSpacing/>
              <w:jc w:val="both"/>
              <w:rPr>
                <w:del w:id="13188" w:author="Microsoft account" w:date="2021-05-22T13:58:00Z"/>
                <w:rFonts w:ascii="Times New Roman" w:hAnsi="Times New Roman" w:cs="Times New Roman"/>
                <w:bCs/>
                <w:sz w:val="20"/>
                <w:szCs w:val="20"/>
              </w:rPr>
              <w:pPrChange w:id="13189" w:author="Microsoft account" w:date="2021-05-25T22:50:00Z">
                <w:pPr>
                  <w:jc w:val="both"/>
                </w:pPr>
              </w:pPrChange>
            </w:pPr>
            <w:del w:id="13190" w:author="Microsoft account" w:date="2021-05-22T13:58:00Z">
              <w:r w:rsidRPr="00CE1D86" w:rsidDel="0049283F">
                <w:rPr>
                  <w:rFonts w:ascii="Times New Roman" w:hAnsi="Times New Roman" w:cs="Times New Roman"/>
                  <w:bCs/>
                  <w:sz w:val="20"/>
                  <w:szCs w:val="20"/>
                </w:rPr>
                <w:delText>1.76 (1.38-2.23)</w:delText>
              </w:r>
            </w:del>
          </w:p>
        </w:tc>
        <w:tc>
          <w:tcPr>
            <w:tcW w:w="349" w:type="pct"/>
          </w:tcPr>
          <w:p w14:paraId="3BDCD07D" w14:textId="44DCE980" w:rsidR="00E12169" w:rsidRPr="00CE1D86" w:rsidDel="0049283F" w:rsidRDefault="00E12169" w:rsidP="00E75A46">
            <w:pPr>
              <w:spacing w:line="480" w:lineRule="auto"/>
              <w:contextualSpacing/>
              <w:jc w:val="both"/>
              <w:rPr>
                <w:del w:id="13191" w:author="Microsoft account" w:date="2021-05-22T13:58:00Z"/>
                <w:rFonts w:ascii="Times New Roman" w:hAnsi="Times New Roman" w:cs="Times New Roman"/>
                <w:bCs/>
                <w:sz w:val="20"/>
                <w:szCs w:val="20"/>
              </w:rPr>
              <w:pPrChange w:id="13192" w:author="Microsoft account" w:date="2021-05-25T22:50:00Z">
                <w:pPr>
                  <w:jc w:val="both"/>
                </w:pPr>
              </w:pPrChange>
            </w:pPr>
            <w:del w:id="13193" w:author="Microsoft account" w:date="2021-05-22T13:58:00Z">
              <w:r w:rsidRPr="00CE1D86" w:rsidDel="0049283F">
                <w:rPr>
                  <w:rFonts w:ascii="Times New Roman" w:hAnsi="Times New Roman" w:cs="Times New Roman"/>
                  <w:bCs/>
                  <w:sz w:val="20"/>
                  <w:szCs w:val="20"/>
                </w:rPr>
                <w:delText>&lt;0.001</w:delText>
              </w:r>
            </w:del>
          </w:p>
        </w:tc>
      </w:tr>
      <w:tr w:rsidR="00E12169" w:rsidRPr="00CE1D86" w:rsidDel="0049283F" w14:paraId="7AB69908" w14:textId="06267AD4" w:rsidTr="00E12169">
        <w:trPr>
          <w:trHeight w:val="308"/>
          <w:jc w:val="center"/>
          <w:del w:id="13194" w:author="Microsoft account" w:date="2021-05-22T13:58:00Z"/>
        </w:trPr>
        <w:tc>
          <w:tcPr>
            <w:tcW w:w="1086" w:type="pct"/>
          </w:tcPr>
          <w:p w14:paraId="2DA7E783" w14:textId="7FD3AF1B" w:rsidR="00E12169" w:rsidRPr="00CE1D86" w:rsidDel="0049283F" w:rsidRDefault="00E12169" w:rsidP="00E75A46">
            <w:pPr>
              <w:spacing w:line="480" w:lineRule="auto"/>
              <w:contextualSpacing/>
              <w:jc w:val="both"/>
              <w:rPr>
                <w:del w:id="13195" w:author="Microsoft account" w:date="2021-05-22T13:58:00Z"/>
                <w:rFonts w:ascii="Times New Roman" w:hAnsi="Times New Roman" w:cs="Times New Roman"/>
                <w:bCs/>
                <w:sz w:val="20"/>
                <w:szCs w:val="20"/>
              </w:rPr>
              <w:pPrChange w:id="13196" w:author="Microsoft account" w:date="2021-05-25T22:50:00Z">
                <w:pPr>
                  <w:jc w:val="both"/>
                </w:pPr>
              </w:pPrChange>
            </w:pPr>
            <w:del w:id="13197" w:author="Microsoft account" w:date="2021-05-22T13:58:00Z">
              <w:r w:rsidRPr="00CE1D86" w:rsidDel="0049283F">
                <w:rPr>
                  <w:rFonts w:ascii="Times New Roman" w:hAnsi="Times New Roman" w:cs="Times New Roman"/>
                  <w:bCs/>
                  <w:sz w:val="20"/>
                  <w:szCs w:val="20"/>
                </w:rPr>
                <w:delText>Secondary incomplete</w:delText>
              </w:r>
            </w:del>
          </w:p>
        </w:tc>
        <w:tc>
          <w:tcPr>
            <w:tcW w:w="618" w:type="pct"/>
          </w:tcPr>
          <w:p w14:paraId="1D694F94" w14:textId="18E39DBE" w:rsidR="00E12169" w:rsidRPr="00CE1D86" w:rsidDel="0049283F" w:rsidRDefault="00E12169" w:rsidP="00E75A46">
            <w:pPr>
              <w:spacing w:line="480" w:lineRule="auto"/>
              <w:contextualSpacing/>
              <w:jc w:val="both"/>
              <w:rPr>
                <w:del w:id="13198" w:author="Microsoft account" w:date="2021-05-22T13:58:00Z"/>
                <w:rFonts w:ascii="Times New Roman" w:hAnsi="Times New Roman" w:cs="Times New Roman"/>
                <w:bCs/>
                <w:sz w:val="20"/>
                <w:szCs w:val="20"/>
              </w:rPr>
              <w:pPrChange w:id="13199" w:author="Microsoft account" w:date="2021-05-25T22:50:00Z">
                <w:pPr>
                  <w:jc w:val="both"/>
                </w:pPr>
              </w:pPrChange>
            </w:pPr>
            <w:del w:id="13200" w:author="Microsoft account" w:date="2021-05-22T13:58:00Z">
              <w:r w:rsidRPr="00CE1D86" w:rsidDel="0049283F">
                <w:rPr>
                  <w:rFonts w:ascii="Times New Roman" w:hAnsi="Times New Roman" w:cs="Times New Roman"/>
                  <w:bCs/>
                  <w:sz w:val="20"/>
                  <w:szCs w:val="20"/>
                </w:rPr>
                <w:delText>1.64 (1.43-1.87)</w:delText>
              </w:r>
            </w:del>
          </w:p>
        </w:tc>
        <w:tc>
          <w:tcPr>
            <w:tcW w:w="351" w:type="pct"/>
          </w:tcPr>
          <w:p w14:paraId="6C1EA313" w14:textId="50BD4455" w:rsidR="00E12169" w:rsidRPr="00CE1D86" w:rsidDel="0049283F" w:rsidRDefault="00E12169" w:rsidP="00E75A46">
            <w:pPr>
              <w:spacing w:line="480" w:lineRule="auto"/>
              <w:contextualSpacing/>
              <w:jc w:val="both"/>
              <w:rPr>
                <w:del w:id="13201" w:author="Microsoft account" w:date="2021-05-22T13:58:00Z"/>
                <w:rFonts w:ascii="Times New Roman" w:hAnsi="Times New Roman" w:cs="Times New Roman"/>
                <w:bCs/>
                <w:sz w:val="20"/>
                <w:szCs w:val="20"/>
              </w:rPr>
              <w:pPrChange w:id="13202" w:author="Microsoft account" w:date="2021-05-25T22:50:00Z">
                <w:pPr>
                  <w:jc w:val="both"/>
                </w:pPr>
              </w:pPrChange>
            </w:pPr>
            <w:del w:id="13203"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6E630696" w14:textId="1BBA0431" w:rsidR="00E12169" w:rsidRPr="00CE1D86" w:rsidDel="0049283F" w:rsidRDefault="00E12169" w:rsidP="00E75A46">
            <w:pPr>
              <w:spacing w:line="480" w:lineRule="auto"/>
              <w:contextualSpacing/>
              <w:jc w:val="both"/>
              <w:rPr>
                <w:del w:id="13204" w:author="Microsoft account" w:date="2021-05-22T13:58:00Z"/>
                <w:rFonts w:ascii="Times New Roman" w:hAnsi="Times New Roman" w:cs="Times New Roman"/>
                <w:bCs/>
                <w:sz w:val="20"/>
                <w:szCs w:val="20"/>
              </w:rPr>
              <w:pPrChange w:id="13205" w:author="Microsoft account" w:date="2021-05-25T22:50:00Z">
                <w:pPr>
                  <w:jc w:val="both"/>
                </w:pPr>
              </w:pPrChange>
            </w:pPr>
            <w:del w:id="13206" w:author="Microsoft account" w:date="2021-05-22T13:58:00Z">
              <w:r w:rsidRPr="00CE1D86" w:rsidDel="0049283F">
                <w:rPr>
                  <w:rFonts w:ascii="Times New Roman" w:hAnsi="Times New Roman" w:cs="Times New Roman"/>
                  <w:bCs/>
                  <w:sz w:val="20"/>
                  <w:szCs w:val="20"/>
                </w:rPr>
                <w:delText>1.43 (1.22-1.68)</w:delText>
              </w:r>
            </w:del>
          </w:p>
        </w:tc>
        <w:tc>
          <w:tcPr>
            <w:tcW w:w="351" w:type="pct"/>
          </w:tcPr>
          <w:p w14:paraId="68009DE7" w14:textId="015314D9" w:rsidR="00E12169" w:rsidRPr="00CE1D86" w:rsidDel="0049283F" w:rsidRDefault="00E12169" w:rsidP="00E75A46">
            <w:pPr>
              <w:spacing w:line="480" w:lineRule="auto"/>
              <w:contextualSpacing/>
              <w:jc w:val="both"/>
              <w:rPr>
                <w:del w:id="13207" w:author="Microsoft account" w:date="2021-05-22T13:58:00Z"/>
                <w:rFonts w:ascii="Times New Roman" w:hAnsi="Times New Roman" w:cs="Times New Roman"/>
                <w:bCs/>
                <w:sz w:val="20"/>
                <w:szCs w:val="20"/>
              </w:rPr>
              <w:pPrChange w:id="13208" w:author="Microsoft account" w:date="2021-05-25T22:50:00Z">
                <w:pPr>
                  <w:jc w:val="both"/>
                </w:pPr>
              </w:pPrChange>
            </w:pPr>
            <w:del w:id="13209"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36B9FE72" w14:textId="7CB7F5AA" w:rsidR="00E12169" w:rsidRPr="00CE1D86" w:rsidDel="0049283F" w:rsidRDefault="00E12169" w:rsidP="00E75A46">
            <w:pPr>
              <w:spacing w:line="480" w:lineRule="auto"/>
              <w:contextualSpacing/>
              <w:jc w:val="both"/>
              <w:rPr>
                <w:del w:id="13210" w:author="Microsoft account" w:date="2021-05-22T13:58:00Z"/>
                <w:rFonts w:ascii="Times New Roman" w:hAnsi="Times New Roman" w:cs="Times New Roman"/>
                <w:bCs/>
                <w:sz w:val="20"/>
                <w:szCs w:val="20"/>
              </w:rPr>
              <w:pPrChange w:id="13211" w:author="Microsoft account" w:date="2021-05-25T22:50:00Z">
                <w:pPr>
                  <w:jc w:val="both"/>
                </w:pPr>
              </w:pPrChange>
            </w:pPr>
            <w:del w:id="13212" w:author="Microsoft account" w:date="2021-05-22T13:58:00Z">
              <w:r w:rsidRPr="00CE1D86" w:rsidDel="0049283F">
                <w:rPr>
                  <w:rFonts w:ascii="Times New Roman" w:hAnsi="Times New Roman" w:cs="Times New Roman"/>
                  <w:bCs/>
                  <w:sz w:val="20"/>
                  <w:szCs w:val="20"/>
                </w:rPr>
                <w:delText>1.53 (1.31-1.78)</w:delText>
              </w:r>
            </w:del>
          </w:p>
        </w:tc>
        <w:tc>
          <w:tcPr>
            <w:tcW w:w="351" w:type="pct"/>
          </w:tcPr>
          <w:p w14:paraId="48E08C9F" w14:textId="31C8EB46" w:rsidR="00E12169" w:rsidRPr="00CE1D86" w:rsidDel="0049283F" w:rsidRDefault="00E12169" w:rsidP="00E75A46">
            <w:pPr>
              <w:spacing w:line="480" w:lineRule="auto"/>
              <w:contextualSpacing/>
              <w:jc w:val="both"/>
              <w:rPr>
                <w:del w:id="13213" w:author="Microsoft account" w:date="2021-05-22T13:58:00Z"/>
                <w:rFonts w:ascii="Times New Roman" w:hAnsi="Times New Roman" w:cs="Times New Roman"/>
                <w:bCs/>
                <w:sz w:val="20"/>
                <w:szCs w:val="20"/>
              </w:rPr>
              <w:pPrChange w:id="13214" w:author="Microsoft account" w:date="2021-05-25T22:50:00Z">
                <w:pPr>
                  <w:jc w:val="both"/>
                </w:pPr>
              </w:pPrChange>
            </w:pPr>
            <w:del w:id="13215"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30A0B59F" w14:textId="2BD21A32" w:rsidR="00E12169" w:rsidRPr="00CE1D86" w:rsidDel="0049283F" w:rsidRDefault="00E12169" w:rsidP="00E75A46">
            <w:pPr>
              <w:spacing w:line="480" w:lineRule="auto"/>
              <w:contextualSpacing/>
              <w:jc w:val="both"/>
              <w:rPr>
                <w:del w:id="13216" w:author="Microsoft account" w:date="2021-05-22T13:58:00Z"/>
                <w:rFonts w:ascii="Times New Roman" w:hAnsi="Times New Roman" w:cs="Times New Roman"/>
                <w:bCs/>
                <w:sz w:val="20"/>
                <w:szCs w:val="20"/>
              </w:rPr>
              <w:pPrChange w:id="13217" w:author="Microsoft account" w:date="2021-05-25T22:50:00Z">
                <w:pPr>
                  <w:jc w:val="both"/>
                </w:pPr>
              </w:pPrChange>
            </w:pPr>
            <w:del w:id="13218" w:author="Microsoft account" w:date="2021-05-22T13:58:00Z">
              <w:r w:rsidRPr="00CE1D86" w:rsidDel="0049283F">
                <w:rPr>
                  <w:rFonts w:ascii="Times New Roman" w:hAnsi="Times New Roman" w:cs="Times New Roman"/>
                  <w:bCs/>
                  <w:sz w:val="20"/>
                  <w:szCs w:val="20"/>
                </w:rPr>
                <w:delText>1.37 (1.16-1.62)</w:delText>
              </w:r>
            </w:del>
          </w:p>
        </w:tc>
        <w:tc>
          <w:tcPr>
            <w:tcW w:w="349" w:type="pct"/>
          </w:tcPr>
          <w:p w14:paraId="584A0033" w14:textId="5F2E169D" w:rsidR="00E12169" w:rsidRPr="00CE1D86" w:rsidDel="0049283F" w:rsidRDefault="00E12169" w:rsidP="00E75A46">
            <w:pPr>
              <w:spacing w:line="480" w:lineRule="auto"/>
              <w:contextualSpacing/>
              <w:jc w:val="both"/>
              <w:rPr>
                <w:del w:id="13219" w:author="Microsoft account" w:date="2021-05-22T13:58:00Z"/>
                <w:rFonts w:ascii="Times New Roman" w:hAnsi="Times New Roman" w:cs="Times New Roman"/>
                <w:bCs/>
                <w:sz w:val="20"/>
                <w:szCs w:val="20"/>
              </w:rPr>
              <w:pPrChange w:id="13220" w:author="Microsoft account" w:date="2021-05-25T22:50:00Z">
                <w:pPr>
                  <w:jc w:val="both"/>
                </w:pPr>
              </w:pPrChange>
            </w:pPr>
            <w:del w:id="13221" w:author="Microsoft account" w:date="2021-05-22T13:58:00Z">
              <w:r w:rsidRPr="00CE1D86" w:rsidDel="0049283F">
                <w:rPr>
                  <w:rFonts w:ascii="Times New Roman" w:hAnsi="Times New Roman" w:cs="Times New Roman"/>
                  <w:bCs/>
                  <w:sz w:val="20"/>
                  <w:szCs w:val="20"/>
                </w:rPr>
                <w:delText>&lt;0.001</w:delText>
              </w:r>
            </w:del>
          </w:p>
        </w:tc>
      </w:tr>
      <w:tr w:rsidR="00E12169" w:rsidRPr="00CE1D86" w:rsidDel="0049283F" w14:paraId="40921BF9" w14:textId="6FDA362B" w:rsidTr="00E12169">
        <w:trPr>
          <w:trHeight w:val="308"/>
          <w:jc w:val="center"/>
          <w:del w:id="13222" w:author="Microsoft account" w:date="2021-05-22T13:58:00Z"/>
        </w:trPr>
        <w:tc>
          <w:tcPr>
            <w:tcW w:w="1086" w:type="pct"/>
          </w:tcPr>
          <w:p w14:paraId="4A19BA3F" w14:textId="53B8B3F7" w:rsidR="00E12169" w:rsidRPr="00CE1D86" w:rsidDel="0049283F" w:rsidRDefault="00E12169" w:rsidP="00E75A46">
            <w:pPr>
              <w:spacing w:line="480" w:lineRule="auto"/>
              <w:contextualSpacing/>
              <w:jc w:val="both"/>
              <w:rPr>
                <w:del w:id="13223" w:author="Microsoft account" w:date="2021-05-22T13:58:00Z"/>
                <w:rFonts w:ascii="Times New Roman" w:hAnsi="Times New Roman" w:cs="Times New Roman"/>
                <w:bCs/>
                <w:sz w:val="20"/>
                <w:szCs w:val="20"/>
              </w:rPr>
              <w:pPrChange w:id="13224" w:author="Microsoft account" w:date="2021-05-25T22:50:00Z">
                <w:pPr>
                  <w:jc w:val="both"/>
                </w:pPr>
              </w:pPrChange>
            </w:pPr>
            <w:del w:id="13225" w:author="Microsoft account" w:date="2021-05-22T13:58:00Z">
              <w:r w:rsidRPr="00CE1D86" w:rsidDel="0049283F">
                <w:rPr>
                  <w:rFonts w:ascii="Times New Roman" w:hAnsi="Times New Roman" w:cs="Times New Roman"/>
                  <w:bCs/>
                  <w:sz w:val="20"/>
                  <w:szCs w:val="20"/>
                </w:rPr>
                <w:delText>Primary complete</w:delText>
              </w:r>
            </w:del>
          </w:p>
        </w:tc>
        <w:tc>
          <w:tcPr>
            <w:tcW w:w="618" w:type="pct"/>
          </w:tcPr>
          <w:p w14:paraId="580AE3EB" w14:textId="0A2DB036" w:rsidR="00E12169" w:rsidRPr="00CE1D86" w:rsidDel="0049283F" w:rsidRDefault="00E12169" w:rsidP="00E75A46">
            <w:pPr>
              <w:spacing w:line="480" w:lineRule="auto"/>
              <w:contextualSpacing/>
              <w:jc w:val="both"/>
              <w:rPr>
                <w:del w:id="13226" w:author="Microsoft account" w:date="2021-05-22T13:58:00Z"/>
                <w:rFonts w:ascii="Times New Roman" w:hAnsi="Times New Roman" w:cs="Times New Roman"/>
                <w:bCs/>
                <w:sz w:val="20"/>
                <w:szCs w:val="20"/>
              </w:rPr>
              <w:pPrChange w:id="13227" w:author="Microsoft account" w:date="2021-05-25T22:50:00Z">
                <w:pPr>
                  <w:jc w:val="both"/>
                </w:pPr>
              </w:pPrChange>
            </w:pPr>
            <w:del w:id="13228" w:author="Microsoft account" w:date="2021-05-22T13:58:00Z">
              <w:r w:rsidRPr="00CE1D86" w:rsidDel="0049283F">
                <w:rPr>
                  <w:rFonts w:ascii="Times New Roman" w:hAnsi="Times New Roman" w:cs="Times New Roman"/>
                  <w:bCs/>
                  <w:sz w:val="20"/>
                  <w:szCs w:val="20"/>
                </w:rPr>
                <w:delText>1.17 (0.99-1.40)</w:delText>
              </w:r>
            </w:del>
          </w:p>
        </w:tc>
        <w:tc>
          <w:tcPr>
            <w:tcW w:w="351" w:type="pct"/>
          </w:tcPr>
          <w:p w14:paraId="34D690D4" w14:textId="124445BC" w:rsidR="00E12169" w:rsidRPr="00CE1D86" w:rsidDel="0049283F" w:rsidRDefault="00E12169" w:rsidP="00E75A46">
            <w:pPr>
              <w:spacing w:line="480" w:lineRule="auto"/>
              <w:contextualSpacing/>
              <w:jc w:val="both"/>
              <w:rPr>
                <w:del w:id="13229" w:author="Microsoft account" w:date="2021-05-22T13:58:00Z"/>
                <w:rFonts w:ascii="Times New Roman" w:hAnsi="Times New Roman" w:cs="Times New Roman"/>
                <w:bCs/>
                <w:sz w:val="20"/>
                <w:szCs w:val="20"/>
              </w:rPr>
              <w:pPrChange w:id="13230" w:author="Microsoft account" w:date="2021-05-25T22:50:00Z">
                <w:pPr>
                  <w:jc w:val="both"/>
                </w:pPr>
              </w:pPrChange>
            </w:pPr>
            <w:del w:id="13231" w:author="Microsoft account" w:date="2021-05-22T13:58:00Z">
              <w:r w:rsidRPr="00CE1D86" w:rsidDel="0049283F">
                <w:rPr>
                  <w:rFonts w:ascii="Times New Roman" w:hAnsi="Times New Roman" w:cs="Times New Roman"/>
                  <w:bCs/>
                  <w:sz w:val="20"/>
                  <w:szCs w:val="20"/>
                </w:rPr>
                <w:delText>0.062</w:delText>
              </w:r>
            </w:del>
          </w:p>
        </w:tc>
        <w:tc>
          <w:tcPr>
            <w:tcW w:w="618" w:type="pct"/>
          </w:tcPr>
          <w:p w14:paraId="267EE26B" w14:textId="477441E4" w:rsidR="00E12169" w:rsidRPr="00CE1D86" w:rsidDel="0049283F" w:rsidRDefault="00E12169" w:rsidP="00E75A46">
            <w:pPr>
              <w:spacing w:line="480" w:lineRule="auto"/>
              <w:contextualSpacing/>
              <w:jc w:val="both"/>
              <w:rPr>
                <w:del w:id="13232" w:author="Microsoft account" w:date="2021-05-22T13:58:00Z"/>
                <w:rFonts w:ascii="Times New Roman" w:hAnsi="Times New Roman" w:cs="Times New Roman"/>
                <w:bCs/>
                <w:sz w:val="20"/>
                <w:szCs w:val="20"/>
              </w:rPr>
              <w:pPrChange w:id="13233" w:author="Microsoft account" w:date="2021-05-25T22:50:00Z">
                <w:pPr>
                  <w:jc w:val="both"/>
                </w:pPr>
              </w:pPrChange>
            </w:pPr>
            <w:del w:id="13234" w:author="Microsoft account" w:date="2021-05-22T13:58:00Z">
              <w:r w:rsidRPr="00CE1D86" w:rsidDel="0049283F">
                <w:rPr>
                  <w:rFonts w:ascii="Times New Roman" w:hAnsi="Times New Roman" w:cs="Times New Roman"/>
                  <w:bCs/>
                  <w:sz w:val="20"/>
                  <w:szCs w:val="20"/>
                </w:rPr>
                <w:delText>1.16 (0.96-1.39)</w:delText>
              </w:r>
            </w:del>
          </w:p>
        </w:tc>
        <w:tc>
          <w:tcPr>
            <w:tcW w:w="351" w:type="pct"/>
          </w:tcPr>
          <w:p w14:paraId="6CC0EEB2" w14:textId="613F8400" w:rsidR="00E12169" w:rsidRPr="00CE1D86" w:rsidDel="0049283F" w:rsidRDefault="00E12169" w:rsidP="00E75A46">
            <w:pPr>
              <w:spacing w:line="480" w:lineRule="auto"/>
              <w:contextualSpacing/>
              <w:jc w:val="both"/>
              <w:rPr>
                <w:del w:id="13235" w:author="Microsoft account" w:date="2021-05-22T13:58:00Z"/>
                <w:rFonts w:ascii="Times New Roman" w:hAnsi="Times New Roman" w:cs="Times New Roman"/>
                <w:bCs/>
                <w:sz w:val="20"/>
                <w:szCs w:val="20"/>
              </w:rPr>
              <w:pPrChange w:id="13236" w:author="Microsoft account" w:date="2021-05-25T22:50:00Z">
                <w:pPr>
                  <w:jc w:val="both"/>
                </w:pPr>
              </w:pPrChange>
            </w:pPr>
            <w:del w:id="13237" w:author="Microsoft account" w:date="2021-05-22T13:58:00Z">
              <w:r w:rsidRPr="00CE1D86" w:rsidDel="0049283F">
                <w:rPr>
                  <w:rFonts w:ascii="Times New Roman" w:hAnsi="Times New Roman" w:cs="Times New Roman"/>
                  <w:bCs/>
                  <w:sz w:val="20"/>
                  <w:szCs w:val="20"/>
                </w:rPr>
                <w:delText>0.117</w:delText>
              </w:r>
            </w:del>
          </w:p>
        </w:tc>
        <w:tc>
          <w:tcPr>
            <w:tcW w:w="658" w:type="pct"/>
          </w:tcPr>
          <w:p w14:paraId="2E0DB22B" w14:textId="15DB9AB0" w:rsidR="00E12169" w:rsidRPr="00CE1D86" w:rsidDel="0049283F" w:rsidRDefault="00E12169" w:rsidP="00E75A46">
            <w:pPr>
              <w:spacing w:line="480" w:lineRule="auto"/>
              <w:contextualSpacing/>
              <w:jc w:val="both"/>
              <w:rPr>
                <w:del w:id="13238" w:author="Microsoft account" w:date="2021-05-22T13:58:00Z"/>
                <w:rFonts w:ascii="Times New Roman" w:hAnsi="Times New Roman" w:cs="Times New Roman"/>
                <w:bCs/>
                <w:sz w:val="20"/>
                <w:szCs w:val="20"/>
              </w:rPr>
              <w:pPrChange w:id="13239" w:author="Microsoft account" w:date="2021-05-25T22:50:00Z">
                <w:pPr>
                  <w:jc w:val="both"/>
                </w:pPr>
              </w:pPrChange>
            </w:pPr>
            <w:del w:id="13240" w:author="Microsoft account" w:date="2021-05-22T13:58:00Z">
              <w:r w:rsidRPr="00CE1D86" w:rsidDel="0049283F">
                <w:rPr>
                  <w:rFonts w:ascii="Times New Roman" w:hAnsi="Times New Roman" w:cs="Times New Roman"/>
                  <w:bCs/>
                  <w:sz w:val="20"/>
                  <w:szCs w:val="20"/>
                </w:rPr>
                <w:delText>1.04 (0.88-1.23)</w:delText>
              </w:r>
            </w:del>
          </w:p>
        </w:tc>
        <w:tc>
          <w:tcPr>
            <w:tcW w:w="351" w:type="pct"/>
          </w:tcPr>
          <w:p w14:paraId="5EA61568" w14:textId="793257A7" w:rsidR="00E12169" w:rsidRPr="00CE1D86" w:rsidDel="0049283F" w:rsidRDefault="00E12169" w:rsidP="00E75A46">
            <w:pPr>
              <w:spacing w:line="480" w:lineRule="auto"/>
              <w:contextualSpacing/>
              <w:jc w:val="both"/>
              <w:rPr>
                <w:del w:id="13241" w:author="Microsoft account" w:date="2021-05-22T13:58:00Z"/>
                <w:rFonts w:ascii="Times New Roman" w:hAnsi="Times New Roman" w:cs="Times New Roman"/>
                <w:bCs/>
                <w:sz w:val="20"/>
                <w:szCs w:val="20"/>
              </w:rPr>
              <w:pPrChange w:id="13242" w:author="Microsoft account" w:date="2021-05-25T22:50:00Z">
                <w:pPr>
                  <w:jc w:val="both"/>
                </w:pPr>
              </w:pPrChange>
            </w:pPr>
            <w:del w:id="13243" w:author="Microsoft account" w:date="2021-05-22T13:58:00Z">
              <w:r w:rsidRPr="00CE1D86" w:rsidDel="0049283F">
                <w:rPr>
                  <w:rFonts w:ascii="Times New Roman" w:hAnsi="Times New Roman" w:cs="Times New Roman"/>
                  <w:bCs/>
                  <w:sz w:val="20"/>
                  <w:szCs w:val="20"/>
                </w:rPr>
                <w:delText>0.651</w:delText>
              </w:r>
            </w:del>
          </w:p>
        </w:tc>
        <w:tc>
          <w:tcPr>
            <w:tcW w:w="618" w:type="pct"/>
          </w:tcPr>
          <w:p w14:paraId="45E8B328" w14:textId="59A66E1E" w:rsidR="00E12169" w:rsidRPr="00CE1D86" w:rsidDel="0049283F" w:rsidRDefault="00E12169" w:rsidP="00E75A46">
            <w:pPr>
              <w:spacing w:line="480" w:lineRule="auto"/>
              <w:contextualSpacing/>
              <w:jc w:val="both"/>
              <w:rPr>
                <w:del w:id="13244" w:author="Microsoft account" w:date="2021-05-22T13:58:00Z"/>
                <w:rFonts w:ascii="Times New Roman" w:hAnsi="Times New Roman" w:cs="Times New Roman"/>
                <w:bCs/>
                <w:sz w:val="20"/>
                <w:szCs w:val="20"/>
              </w:rPr>
              <w:pPrChange w:id="13245" w:author="Microsoft account" w:date="2021-05-25T22:50:00Z">
                <w:pPr>
                  <w:jc w:val="both"/>
                </w:pPr>
              </w:pPrChange>
            </w:pPr>
            <w:del w:id="13246" w:author="Microsoft account" w:date="2021-05-22T13:58:00Z">
              <w:r w:rsidRPr="00CE1D86" w:rsidDel="0049283F">
                <w:rPr>
                  <w:rFonts w:ascii="Times New Roman" w:hAnsi="Times New Roman" w:cs="Times New Roman"/>
                  <w:bCs/>
                  <w:sz w:val="20"/>
                  <w:szCs w:val="20"/>
                </w:rPr>
                <w:delText>1.04 (0.87-1.23)</w:delText>
              </w:r>
            </w:del>
          </w:p>
        </w:tc>
        <w:tc>
          <w:tcPr>
            <w:tcW w:w="349" w:type="pct"/>
          </w:tcPr>
          <w:p w14:paraId="74DE39D4" w14:textId="5B4B3918" w:rsidR="00E12169" w:rsidRPr="00CE1D86" w:rsidDel="0049283F" w:rsidRDefault="00E12169" w:rsidP="00E75A46">
            <w:pPr>
              <w:spacing w:line="480" w:lineRule="auto"/>
              <w:contextualSpacing/>
              <w:jc w:val="both"/>
              <w:rPr>
                <w:del w:id="13247" w:author="Microsoft account" w:date="2021-05-22T13:58:00Z"/>
                <w:rFonts w:ascii="Times New Roman" w:hAnsi="Times New Roman" w:cs="Times New Roman"/>
                <w:bCs/>
                <w:sz w:val="20"/>
                <w:szCs w:val="20"/>
              </w:rPr>
              <w:pPrChange w:id="13248" w:author="Microsoft account" w:date="2021-05-25T22:50:00Z">
                <w:pPr>
                  <w:jc w:val="both"/>
                </w:pPr>
              </w:pPrChange>
            </w:pPr>
            <w:del w:id="13249" w:author="Microsoft account" w:date="2021-05-22T13:58:00Z">
              <w:r w:rsidRPr="00CE1D86" w:rsidDel="0049283F">
                <w:rPr>
                  <w:rFonts w:ascii="Times New Roman" w:hAnsi="Times New Roman" w:cs="Times New Roman"/>
                  <w:bCs/>
                  <w:sz w:val="20"/>
                  <w:szCs w:val="20"/>
                </w:rPr>
                <w:delText>0.689</w:delText>
              </w:r>
            </w:del>
          </w:p>
        </w:tc>
      </w:tr>
      <w:tr w:rsidR="00E12169" w:rsidRPr="00CE1D86" w:rsidDel="0049283F" w14:paraId="48B4049F" w14:textId="54290E01" w:rsidTr="00E12169">
        <w:trPr>
          <w:trHeight w:val="308"/>
          <w:jc w:val="center"/>
          <w:del w:id="13250" w:author="Microsoft account" w:date="2021-05-22T13:58:00Z"/>
        </w:trPr>
        <w:tc>
          <w:tcPr>
            <w:tcW w:w="1086" w:type="pct"/>
          </w:tcPr>
          <w:p w14:paraId="4047FC4B" w14:textId="05A5D7E9" w:rsidR="00E12169" w:rsidRPr="00CE1D86" w:rsidDel="0049283F" w:rsidRDefault="00E12169" w:rsidP="00E75A46">
            <w:pPr>
              <w:spacing w:line="480" w:lineRule="auto"/>
              <w:contextualSpacing/>
              <w:jc w:val="both"/>
              <w:rPr>
                <w:del w:id="13251" w:author="Microsoft account" w:date="2021-05-22T13:58:00Z"/>
                <w:rFonts w:ascii="Times New Roman" w:hAnsi="Times New Roman" w:cs="Times New Roman"/>
                <w:bCs/>
                <w:sz w:val="20"/>
                <w:szCs w:val="20"/>
              </w:rPr>
              <w:pPrChange w:id="13252" w:author="Microsoft account" w:date="2021-05-25T22:50:00Z">
                <w:pPr>
                  <w:jc w:val="both"/>
                </w:pPr>
              </w:pPrChange>
            </w:pPr>
            <w:del w:id="13253" w:author="Microsoft account" w:date="2021-05-22T13:58:00Z">
              <w:r w:rsidRPr="00CE1D86" w:rsidDel="0049283F">
                <w:rPr>
                  <w:rFonts w:ascii="Times New Roman" w:hAnsi="Times New Roman" w:cs="Times New Roman"/>
                  <w:bCs/>
                  <w:sz w:val="20"/>
                  <w:szCs w:val="20"/>
                </w:rPr>
                <w:delText>Primary incomplete</w:delText>
              </w:r>
            </w:del>
          </w:p>
        </w:tc>
        <w:tc>
          <w:tcPr>
            <w:tcW w:w="618" w:type="pct"/>
          </w:tcPr>
          <w:p w14:paraId="24A6A51C" w14:textId="53839A4A" w:rsidR="00E12169" w:rsidRPr="00CE1D86" w:rsidDel="0049283F" w:rsidRDefault="00E12169" w:rsidP="00E75A46">
            <w:pPr>
              <w:spacing w:line="480" w:lineRule="auto"/>
              <w:contextualSpacing/>
              <w:jc w:val="both"/>
              <w:rPr>
                <w:del w:id="13254" w:author="Microsoft account" w:date="2021-05-22T13:58:00Z"/>
                <w:rFonts w:ascii="Times New Roman" w:hAnsi="Times New Roman" w:cs="Times New Roman"/>
                <w:bCs/>
                <w:sz w:val="20"/>
                <w:szCs w:val="20"/>
              </w:rPr>
              <w:pPrChange w:id="13255" w:author="Microsoft account" w:date="2021-05-25T22:50:00Z">
                <w:pPr>
                  <w:jc w:val="both"/>
                </w:pPr>
              </w:pPrChange>
            </w:pPr>
            <w:del w:id="13256"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2818F12D" w14:textId="20FF4AB3" w:rsidR="00E12169" w:rsidRPr="00CE1D86" w:rsidDel="0049283F" w:rsidRDefault="00E12169" w:rsidP="00E75A46">
            <w:pPr>
              <w:spacing w:line="480" w:lineRule="auto"/>
              <w:contextualSpacing/>
              <w:jc w:val="both"/>
              <w:rPr>
                <w:del w:id="13257" w:author="Microsoft account" w:date="2021-05-22T13:58:00Z"/>
                <w:rFonts w:ascii="Times New Roman" w:hAnsi="Times New Roman" w:cs="Times New Roman"/>
                <w:bCs/>
                <w:sz w:val="20"/>
                <w:szCs w:val="20"/>
              </w:rPr>
              <w:pPrChange w:id="13258" w:author="Microsoft account" w:date="2021-05-25T22:50:00Z">
                <w:pPr>
                  <w:jc w:val="both"/>
                </w:pPr>
              </w:pPrChange>
            </w:pPr>
            <w:del w:id="13259" w:author="Microsoft account" w:date="2021-05-22T13:58:00Z">
              <w:r w:rsidRPr="00CE1D86" w:rsidDel="0049283F">
                <w:rPr>
                  <w:rFonts w:ascii="Times New Roman" w:hAnsi="Times New Roman" w:cs="Times New Roman"/>
                  <w:bCs/>
                  <w:sz w:val="20"/>
                  <w:szCs w:val="20"/>
                </w:rPr>
                <w:delText>-</w:delText>
              </w:r>
            </w:del>
          </w:p>
        </w:tc>
        <w:tc>
          <w:tcPr>
            <w:tcW w:w="618" w:type="pct"/>
          </w:tcPr>
          <w:p w14:paraId="5FE90232" w14:textId="732FF7F5" w:rsidR="00E12169" w:rsidRPr="00CE1D86" w:rsidDel="0049283F" w:rsidRDefault="00E12169" w:rsidP="00E75A46">
            <w:pPr>
              <w:spacing w:line="480" w:lineRule="auto"/>
              <w:contextualSpacing/>
              <w:jc w:val="both"/>
              <w:rPr>
                <w:del w:id="13260" w:author="Microsoft account" w:date="2021-05-22T13:58:00Z"/>
                <w:rFonts w:ascii="Times New Roman" w:hAnsi="Times New Roman" w:cs="Times New Roman"/>
                <w:bCs/>
                <w:sz w:val="20"/>
                <w:szCs w:val="20"/>
              </w:rPr>
              <w:pPrChange w:id="13261" w:author="Microsoft account" w:date="2021-05-25T22:50:00Z">
                <w:pPr>
                  <w:jc w:val="both"/>
                </w:pPr>
              </w:pPrChange>
            </w:pPr>
            <w:del w:id="13262"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09061082" w14:textId="7E5843C2" w:rsidR="00E12169" w:rsidRPr="00CE1D86" w:rsidDel="0049283F" w:rsidRDefault="00E12169" w:rsidP="00E75A46">
            <w:pPr>
              <w:spacing w:line="480" w:lineRule="auto"/>
              <w:contextualSpacing/>
              <w:jc w:val="both"/>
              <w:rPr>
                <w:del w:id="13263" w:author="Microsoft account" w:date="2021-05-22T13:58:00Z"/>
                <w:rFonts w:ascii="Times New Roman" w:hAnsi="Times New Roman" w:cs="Times New Roman"/>
                <w:bCs/>
                <w:sz w:val="20"/>
                <w:szCs w:val="20"/>
              </w:rPr>
              <w:pPrChange w:id="13264" w:author="Microsoft account" w:date="2021-05-25T22:50:00Z">
                <w:pPr>
                  <w:jc w:val="both"/>
                </w:pPr>
              </w:pPrChange>
            </w:pPr>
            <w:del w:id="13265" w:author="Microsoft account" w:date="2021-05-22T13:58:00Z">
              <w:r w:rsidRPr="00CE1D86" w:rsidDel="0049283F">
                <w:rPr>
                  <w:rFonts w:ascii="Times New Roman" w:hAnsi="Times New Roman" w:cs="Times New Roman"/>
                  <w:bCs/>
                  <w:sz w:val="20"/>
                  <w:szCs w:val="20"/>
                </w:rPr>
                <w:delText>-</w:delText>
              </w:r>
            </w:del>
          </w:p>
        </w:tc>
        <w:tc>
          <w:tcPr>
            <w:tcW w:w="658" w:type="pct"/>
          </w:tcPr>
          <w:p w14:paraId="6230F8BE" w14:textId="124F24FE" w:rsidR="00E12169" w:rsidRPr="00CE1D86" w:rsidDel="0049283F" w:rsidRDefault="00E12169" w:rsidP="00E75A46">
            <w:pPr>
              <w:spacing w:line="480" w:lineRule="auto"/>
              <w:contextualSpacing/>
              <w:jc w:val="both"/>
              <w:rPr>
                <w:del w:id="13266" w:author="Microsoft account" w:date="2021-05-22T13:58:00Z"/>
                <w:rFonts w:ascii="Times New Roman" w:hAnsi="Times New Roman" w:cs="Times New Roman"/>
                <w:bCs/>
                <w:sz w:val="20"/>
                <w:szCs w:val="20"/>
              </w:rPr>
              <w:pPrChange w:id="13267" w:author="Microsoft account" w:date="2021-05-25T22:50:00Z">
                <w:pPr>
                  <w:jc w:val="both"/>
                </w:pPr>
              </w:pPrChange>
            </w:pPr>
            <w:del w:id="13268"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47FC9CDD" w14:textId="303247B0" w:rsidR="00E12169" w:rsidRPr="00CE1D86" w:rsidDel="0049283F" w:rsidRDefault="00E12169" w:rsidP="00E75A46">
            <w:pPr>
              <w:spacing w:line="480" w:lineRule="auto"/>
              <w:contextualSpacing/>
              <w:jc w:val="both"/>
              <w:rPr>
                <w:del w:id="13269" w:author="Microsoft account" w:date="2021-05-22T13:58:00Z"/>
                <w:rFonts w:ascii="Times New Roman" w:hAnsi="Times New Roman" w:cs="Times New Roman"/>
                <w:bCs/>
                <w:sz w:val="20"/>
                <w:szCs w:val="20"/>
              </w:rPr>
              <w:pPrChange w:id="13270" w:author="Microsoft account" w:date="2021-05-25T22:50:00Z">
                <w:pPr>
                  <w:jc w:val="both"/>
                </w:pPr>
              </w:pPrChange>
            </w:pPr>
            <w:del w:id="13271" w:author="Microsoft account" w:date="2021-05-22T13:58:00Z">
              <w:r w:rsidRPr="00CE1D86" w:rsidDel="0049283F">
                <w:rPr>
                  <w:rFonts w:ascii="Times New Roman" w:hAnsi="Times New Roman" w:cs="Times New Roman"/>
                  <w:bCs/>
                  <w:sz w:val="20"/>
                  <w:szCs w:val="20"/>
                </w:rPr>
                <w:delText>-</w:delText>
              </w:r>
            </w:del>
          </w:p>
        </w:tc>
        <w:tc>
          <w:tcPr>
            <w:tcW w:w="618" w:type="pct"/>
          </w:tcPr>
          <w:p w14:paraId="7738AFB4" w14:textId="3A2F7EAF" w:rsidR="00E12169" w:rsidRPr="00CE1D86" w:rsidDel="0049283F" w:rsidRDefault="00E12169" w:rsidP="00E75A46">
            <w:pPr>
              <w:spacing w:line="480" w:lineRule="auto"/>
              <w:contextualSpacing/>
              <w:jc w:val="both"/>
              <w:rPr>
                <w:del w:id="13272" w:author="Microsoft account" w:date="2021-05-22T13:58:00Z"/>
                <w:rFonts w:ascii="Times New Roman" w:hAnsi="Times New Roman" w:cs="Times New Roman"/>
                <w:bCs/>
                <w:sz w:val="20"/>
                <w:szCs w:val="20"/>
              </w:rPr>
              <w:pPrChange w:id="13273" w:author="Microsoft account" w:date="2021-05-25T22:50:00Z">
                <w:pPr>
                  <w:jc w:val="both"/>
                </w:pPr>
              </w:pPrChange>
            </w:pPr>
            <w:del w:id="13274"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78071505" w14:textId="02F6E12C" w:rsidR="00E12169" w:rsidRPr="00CE1D86" w:rsidDel="0049283F" w:rsidRDefault="00E12169" w:rsidP="00E75A46">
            <w:pPr>
              <w:spacing w:line="480" w:lineRule="auto"/>
              <w:contextualSpacing/>
              <w:jc w:val="both"/>
              <w:rPr>
                <w:del w:id="13275" w:author="Microsoft account" w:date="2021-05-22T13:58:00Z"/>
                <w:rFonts w:ascii="Times New Roman" w:hAnsi="Times New Roman" w:cs="Times New Roman"/>
                <w:bCs/>
                <w:sz w:val="20"/>
                <w:szCs w:val="20"/>
              </w:rPr>
              <w:pPrChange w:id="13276" w:author="Microsoft account" w:date="2021-05-25T22:50:00Z">
                <w:pPr>
                  <w:jc w:val="both"/>
                </w:pPr>
              </w:pPrChange>
            </w:pPr>
            <w:del w:id="13277" w:author="Microsoft account" w:date="2021-05-22T13:58:00Z">
              <w:r w:rsidRPr="00CE1D86" w:rsidDel="0049283F">
                <w:rPr>
                  <w:rFonts w:ascii="Times New Roman" w:hAnsi="Times New Roman" w:cs="Times New Roman"/>
                  <w:bCs/>
                  <w:sz w:val="20"/>
                  <w:szCs w:val="20"/>
                </w:rPr>
                <w:delText>-</w:delText>
              </w:r>
            </w:del>
          </w:p>
        </w:tc>
      </w:tr>
      <w:tr w:rsidR="00E12169" w:rsidRPr="00CE1D86" w:rsidDel="0049283F" w14:paraId="43447407" w14:textId="2A57105D" w:rsidTr="00E12169">
        <w:trPr>
          <w:trHeight w:val="308"/>
          <w:jc w:val="center"/>
          <w:del w:id="13278" w:author="Microsoft account" w:date="2021-05-22T13:58:00Z"/>
        </w:trPr>
        <w:tc>
          <w:tcPr>
            <w:tcW w:w="1086" w:type="pct"/>
          </w:tcPr>
          <w:p w14:paraId="3D2226D9" w14:textId="33B0026F" w:rsidR="00E12169" w:rsidRPr="00CE1D86" w:rsidDel="0049283F" w:rsidRDefault="00E12169" w:rsidP="00E75A46">
            <w:pPr>
              <w:spacing w:line="480" w:lineRule="auto"/>
              <w:contextualSpacing/>
              <w:jc w:val="both"/>
              <w:rPr>
                <w:del w:id="13279" w:author="Microsoft account" w:date="2021-05-22T13:58:00Z"/>
                <w:rFonts w:ascii="Times New Roman" w:hAnsi="Times New Roman" w:cs="Times New Roman"/>
                <w:b/>
                <w:sz w:val="20"/>
                <w:szCs w:val="20"/>
              </w:rPr>
              <w:pPrChange w:id="13280" w:author="Microsoft account" w:date="2021-05-25T22:50:00Z">
                <w:pPr>
                  <w:jc w:val="both"/>
                </w:pPr>
              </w:pPrChange>
            </w:pPr>
            <w:del w:id="13281" w:author="Microsoft account" w:date="2021-05-22T13:58:00Z">
              <w:r w:rsidRPr="00CE1D86" w:rsidDel="0049283F">
                <w:rPr>
                  <w:rFonts w:ascii="Times New Roman" w:hAnsi="Times New Roman" w:cs="Times New Roman"/>
                  <w:b/>
                  <w:sz w:val="20"/>
                  <w:szCs w:val="20"/>
                </w:rPr>
                <w:delText>Wealth Index</w:delText>
              </w:r>
            </w:del>
          </w:p>
        </w:tc>
        <w:tc>
          <w:tcPr>
            <w:tcW w:w="618" w:type="pct"/>
          </w:tcPr>
          <w:p w14:paraId="62391990" w14:textId="025A3D36" w:rsidR="00E12169" w:rsidRPr="00CE1D86" w:rsidDel="0049283F" w:rsidRDefault="00E12169" w:rsidP="00E75A46">
            <w:pPr>
              <w:spacing w:line="480" w:lineRule="auto"/>
              <w:contextualSpacing/>
              <w:jc w:val="both"/>
              <w:rPr>
                <w:del w:id="13282" w:author="Microsoft account" w:date="2021-05-22T13:58:00Z"/>
                <w:rFonts w:ascii="Times New Roman" w:hAnsi="Times New Roman" w:cs="Times New Roman"/>
                <w:bCs/>
                <w:sz w:val="20"/>
                <w:szCs w:val="20"/>
              </w:rPr>
              <w:pPrChange w:id="13283" w:author="Microsoft account" w:date="2021-05-25T22:50:00Z">
                <w:pPr>
                  <w:jc w:val="both"/>
                </w:pPr>
              </w:pPrChange>
            </w:pPr>
          </w:p>
        </w:tc>
        <w:tc>
          <w:tcPr>
            <w:tcW w:w="351" w:type="pct"/>
          </w:tcPr>
          <w:p w14:paraId="43969522" w14:textId="5AEAEEC6" w:rsidR="00E12169" w:rsidRPr="00CE1D86" w:rsidDel="0049283F" w:rsidRDefault="00E12169" w:rsidP="00E75A46">
            <w:pPr>
              <w:spacing w:line="480" w:lineRule="auto"/>
              <w:contextualSpacing/>
              <w:jc w:val="both"/>
              <w:rPr>
                <w:del w:id="13284" w:author="Microsoft account" w:date="2021-05-22T13:58:00Z"/>
                <w:rFonts w:ascii="Times New Roman" w:hAnsi="Times New Roman" w:cs="Times New Roman"/>
                <w:bCs/>
                <w:sz w:val="20"/>
                <w:szCs w:val="20"/>
              </w:rPr>
              <w:pPrChange w:id="13285" w:author="Microsoft account" w:date="2021-05-25T22:50:00Z">
                <w:pPr>
                  <w:jc w:val="both"/>
                </w:pPr>
              </w:pPrChange>
            </w:pPr>
          </w:p>
        </w:tc>
        <w:tc>
          <w:tcPr>
            <w:tcW w:w="618" w:type="pct"/>
          </w:tcPr>
          <w:p w14:paraId="02E421CE" w14:textId="01D6F794" w:rsidR="00E12169" w:rsidRPr="00CE1D86" w:rsidDel="0049283F" w:rsidRDefault="00E12169" w:rsidP="00E75A46">
            <w:pPr>
              <w:spacing w:line="480" w:lineRule="auto"/>
              <w:contextualSpacing/>
              <w:jc w:val="both"/>
              <w:rPr>
                <w:del w:id="13286" w:author="Microsoft account" w:date="2021-05-22T13:58:00Z"/>
                <w:rFonts w:ascii="Times New Roman" w:hAnsi="Times New Roman" w:cs="Times New Roman"/>
                <w:bCs/>
                <w:sz w:val="20"/>
                <w:szCs w:val="20"/>
              </w:rPr>
              <w:pPrChange w:id="13287" w:author="Microsoft account" w:date="2021-05-25T22:50:00Z">
                <w:pPr>
                  <w:jc w:val="both"/>
                </w:pPr>
              </w:pPrChange>
            </w:pPr>
          </w:p>
        </w:tc>
        <w:tc>
          <w:tcPr>
            <w:tcW w:w="351" w:type="pct"/>
          </w:tcPr>
          <w:p w14:paraId="04F19742" w14:textId="2EE4A47C" w:rsidR="00E12169" w:rsidRPr="00CE1D86" w:rsidDel="0049283F" w:rsidRDefault="00E12169" w:rsidP="00E75A46">
            <w:pPr>
              <w:spacing w:line="480" w:lineRule="auto"/>
              <w:contextualSpacing/>
              <w:jc w:val="both"/>
              <w:rPr>
                <w:del w:id="13288" w:author="Microsoft account" w:date="2021-05-22T13:58:00Z"/>
                <w:rFonts w:ascii="Times New Roman" w:hAnsi="Times New Roman" w:cs="Times New Roman"/>
                <w:bCs/>
                <w:sz w:val="20"/>
                <w:szCs w:val="20"/>
              </w:rPr>
              <w:pPrChange w:id="13289" w:author="Microsoft account" w:date="2021-05-25T22:50:00Z">
                <w:pPr>
                  <w:jc w:val="both"/>
                </w:pPr>
              </w:pPrChange>
            </w:pPr>
          </w:p>
        </w:tc>
        <w:tc>
          <w:tcPr>
            <w:tcW w:w="658" w:type="pct"/>
          </w:tcPr>
          <w:p w14:paraId="66D584B1" w14:textId="1486F9FA" w:rsidR="00E12169" w:rsidRPr="00CE1D86" w:rsidDel="0049283F" w:rsidRDefault="00E12169" w:rsidP="00E75A46">
            <w:pPr>
              <w:spacing w:line="480" w:lineRule="auto"/>
              <w:contextualSpacing/>
              <w:jc w:val="both"/>
              <w:rPr>
                <w:del w:id="13290" w:author="Microsoft account" w:date="2021-05-22T13:58:00Z"/>
                <w:rFonts w:ascii="Times New Roman" w:hAnsi="Times New Roman" w:cs="Times New Roman"/>
                <w:bCs/>
                <w:sz w:val="20"/>
                <w:szCs w:val="20"/>
              </w:rPr>
              <w:pPrChange w:id="13291" w:author="Microsoft account" w:date="2021-05-25T22:50:00Z">
                <w:pPr>
                  <w:jc w:val="both"/>
                </w:pPr>
              </w:pPrChange>
            </w:pPr>
          </w:p>
        </w:tc>
        <w:tc>
          <w:tcPr>
            <w:tcW w:w="351" w:type="pct"/>
          </w:tcPr>
          <w:p w14:paraId="33AA4D3B" w14:textId="19309688" w:rsidR="00E12169" w:rsidRPr="00CE1D86" w:rsidDel="0049283F" w:rsidRDefault="00E12169" w:rsidP="00E75A46">
            <w:pPr>
              <w:spacing w:line="480" w:lineRule="auto"/>
              <w:contextualSpacing/>
              <w:jc w:val="both"/>
              <w:rPr>
                <w:del w:id="13292" w:author="Microsoft account" w:date="2021-05-22T13:58:00Z"/>
                <w:rFonts w:ascii="Times New Roman" w:hAnsi="Times New Roman" w:cs="Times New Roman"/>
                <w:bCs/>
                <w:sz w:val="20"/>
                <w:szCs w:val="20"/>
              </w:rPr>
              <w:pPrChange w:id="13293" w:author="Microsoft account" w:date="2021-05-25T22:50:00Z">
                <w:pPr>
                  <w:jc w:val="both"/>
                </w:pPr>
              </w:pPrChange>
            </w:pPr>
          </w:p>
        </w:tc>
        <w:tc>
          <w:tcPr>
            <w:tcW w:w="618" w:type="pct"/>
          </w:tcPr>
          <w:p w14:paraId="6987E0AD" w14:textId="780BA769" w:rsidR="00E12169" w:rsidRPr="00CE1D86" w:rsidDel="0049283F" w:rsidRDefault="00E12169" w:rsidP="00E75A46">
            <w:pPr>
              <w:spacing w:line="480" w:lineRule="auto"/>
              <w:contextualSpacing/>
              <w:jc w:val="both"/>
              <w:rPr>
                <w:del w:id="13294" w:author="Microsoft account" w:date="2021-05-22T13:58:00Z"/>
                <w:rFonts w:ascii="Times New Roman" w:hAnsi="Times New Roman" w:cs="Times New Roman"/>
                <w:bCs/>
                <w:sz w:val="20"/>
                <w:szCs w:val="20"/>
              </w:rPr>
              <w:pPrChange w:id="13295" w:author="Microsoft account" w:date="2021-05-25T22:50:00Z">
                <w:pPr>
                  <w:jc w:val="both"/>
                </w:pPr>
              </w:pPrChange>
            </w:pPr>
          </w:p>
        </w:tc>
        <w:tc>
          <w:tcPr>
            <w:tcW w:w="349" w:type="pct"/>
          </w:tcPr>
          <w:p w14:paraId="1C1B7476" w14:textId="72225656" w:rsidR="00E12169" w:rsidRPr="00CE1D86" w:rsidDel="0049283F" w:rsidRDefault="00E12169" w:rsidP="00E75A46">
            <w:pPr>
              <w:spacing w:line="480" w:lineRule="auto"/>
              <w:contextualSpacing/>
              <w:jc w:val="both"/>
              <w:rPr>
                <w:del w:id="13296" w:author="Microsoft account" w:date="2021-05-22T13:58:00Z"/>
                <w:rFonts w:ascii="Times New Roman" w:hAnsi="Times New Roman" w:cs="Times New Roman"/>
                <w:bCs/>
                <w:sz w:val="20"/>
                <w:szCs w:val="20"/>
              </w:rPr>
              <w:pPrChange w:id="13297" w:author="Microsoft account" w:date="2021-05-25T22:50:00Z">
                <w:pPr>
                  <w:jc w:val="both"/>
                </w:pPr>
              </w:pPrChange>
            </w:pPr>
          </w:p>
        </w:tc>
      </w:tr>
      <w:tr w:rsidR="00E12169" w:rsidRPr="00CE1D86" w:rsidDel="0049283F" w14:paraId="60915BF7" w14:textId="16384989" w:rsidTr="00E12169">
        <w:trPr>
          <w:trHeight w:val="308"/>
          <w:jc w:val="center"/>
          <w:del w:id="13298" w:author="Microsoft account" w:date="2021-05-22T13:58:00Z"/>
        </w:trPr>
        <w:tc>
          <w:tcPr>
            <w:tcW w:w="1086" w:type="pct"/>
          </w:tcPr>
          <w:p w14:paraId="34241217" w14:textId="5F498A2E" w:rsidR="00E12169" w:rsidRPr="00CE1D86" w:rsidDel="0049283F" w:rsidRDefault="00E12169" w:rsidP="00E75A46">
            <w:pPr>
              <w:spacing w:line="480" w:lineRule="auto"/>
              <w:contextualSpacing/>
              <w:jc w:val="both"/>
              <w:rPr>
                <w:del w:id="13299" w:author="Microsoft account" w:date="2021-05-22T13:58:00Z"/>
                <w:rFonts w:ascii="Times New Roman" w:hAnsi="Times New Roman" w:cs="Times New Roman"/>
                <w:bCs/>
                <w:sz w:val="20"/>
                <w:szCs w:val="20"/>
              </w:rPr>
              <w:pPrChange w:id="13300" w:author="Microsoft account" w:date="2021-05-25T22:50:00Z">
                <w:pPr>
                  <w:jc w:val="both"/>
                </w:pPr>
              </w:pPrChange>
            </w:pPr>
            <w:del w:id="13301" w:author="Microsoft account" w:date="2021-05-22T13:58:00Z">
              <w:r w:rsidRPr="00CE1D86" w:rsidDel="0049283F">
                <w:rPr>
                  <w:rFonts w:ascii="Times New Roman" w:hAnsi="Times New Roman" w:cs="Times New Roman"/>
                  <w:bCs/>
                  <w:sz w:val="20"/>
                  <w:szCs w:val="20"/>
                </w:rPr>
                <w:delText>Richest</w:delText>
              </w:r>
            </w:del>
          </w:p>
        </w:tc>
        <w:tc>
          <w:tcPr>
            <w:tcW w:w="618" w:type="pct"/>
          </w:tcPr>
          <w:p w14:paraId="66D6D9F0" w14:textId="7337FAD6" w:rsidR="00E12169" w:rsidRPr="00CE1D86" w:rsidDel="0049283F" w:rsidRDefault="00E12169" w:rsidP="00E75A46">
            <w:pPr>
              <w:spacing w:line="480" w:lineRule="auto"/>
              <w:contextualSpacing/>
              <w:jc w:val="both"/>
              <w:rPr>
                <w:del w:id="13302" w:author="Microsoft account" w:date="2021-05-22T13:58:00Z"/>
                <w:rFonts w:ascii="Times New Roman" w:hAnsi="Times New Roman" w:cs="Times New Roman"/>
                <w:bCs/>
                <w:sz w:val="20"/>
                <w:szCs w:val="20"/>
              </w:rPr>
              <w:pPrChange w:id="13303" w:author="Microsoft account" w:date="2021-05-25T22:50:00Z">
                <w:pPr>
                  <w:jc w:val="both"/>
                </w:pPr>
              </w:pPrChange>
            </w:pPr>
            <w:del w:id="13304" w:author="Microsoft account" w:date="2021-05-22T13:58:00Z">
              <w:r w:rsidRPr="00CE1D86" w:rsidDel="0049283F">
                <w:rPr>
                  <w:rFonts w:ascii="Times New Roman" w:hAnsi="Times New Roman" w:cs="Times New Roman"/>
                  <w:bCs/>
                  <w:sz w:val="20"/>
                  <w:szCs w:val="20"/>
                </w:rPr>
                <w:delText>2.47 (1.98-3.08)</w:delText>
              </w:r>
            </w:del>
          </w:p>
        </w:tc>
        <w:tc>
          <w:tcPr>
            <w:tcW w:w="351" w:type="pct"/>
          </w:tcPr>
          <w:p w14:paraId="5B73C75E" w14:textId="7BA70C24" w:rsidR="00E12169" w:rsidRPr="00CE1D86" w:rsidDel="0049283F" w:rsidRDefault="00E12169" w:rsidP="00E75A46">
            <w:pPr>
              <w:spacing w:line="480" w:lineRule="auto"/>
              <w:contextualSpacing/>
              <w:jc w:val="both"/>
              <w:rPr>
                <w:del w:id="13305" w:author="Microsoft account" w:date="2021-05-22T13:58:00Z"/>
                <w:rFonts w:ascii="Times New Roman" w:hAnsi="Times New Roman" w:cs="Times New Roman"/>
                <w:bCs/>
                <w:sz w:val="20"/>
                <w:szCs w:val="20"/>
              </w:rPr>
              <w:pPrChange w:id="13306" w:author="Microsoft account" w:date="2021-05-25T22:50:00Z">
                <w:pPr>
                  <w:jc w:val="both"/>
                </w:pPr>
              </w:pPrChange>
            </w:pPr>
            <w:del w:id="13307"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03B452AB" w14:textId="084A6A2F" w:rsidR="00E12169" w:rsidRPr="00CE1D86" w:rsidDel="0049283F" w:rsidRDefault="00E12169" w:rsidP="00E75A46">
            <w:pPr>
              <w:spacing w:line="480" w:lineRule="auto"/>
              <w:contextualSpacing/>
              <w:jc w:val="both"/>
              <w:rPr>
                <w:del w:id="13308" w:author="Microsoft account" w:date="2021-05-22T13:58:00Z"/>
                <w:rFonts w:ascii="Times New Roman" w:hAnsi="Times New Roman" w:cs="Times New Roman"/>
                <w:bCs/>
                <w:sz w:val="20"/>
                <w:szCs w:val="20"/>
              </w:rPr>
              <w:pPrChange w:id="13309" w:author="Microsoft account" w:date="2021-05-25T22:50:00Z">
                <w:pPr>
                  <w:jc w:val="both"/>
                </w:pPr>
              </w:pPrChange>
            </w:pPr>
            <w:del w:id="13310" w:author="Microsoft account" w:date="2021-05-22T13:58:00Z">
              <w:r w:rsidRPr="00CE1D86" w:rsidDel="0049283F">
                <w:rPr>
                  <w:rFonts w:ascii="Times New Roman" w:hAnsi="Times New Roman" w:cs="Times New Roman"/>
                  <w:bCs/>
                  <w:sz w:val="20"/>
                  <w:szCs w:val="20"/>
                </w:rPr>
                <w:delText>1.82 (1.38-2.40)</w:delText>
              </w:r>
            </w:del>
          </w:p>
        </w:tc>
        <w:tc>
          <w:tcPr>
            <w:tcW w:w="351" w:type="pct"/>
          </w:tcPr>
          <w:p w14:paraId="37D424B7" w14:textId="661D6AD1" w:rsidR="00E12169" w:rsidRPr="00CE1D86" w:rsidDel="0049283F" w:rsidRDefault="00E12169" w:rsidP="00E75A46">
            <w:pPr>
              <w:spacing w:line="480" w:lineRule="auto"/>
              <w:contextualSpacing/>
              <w:jc w:val="both"/>
              <w:rPr>
                <w:del w:id="13311" w:author="Microsoft account" w:date="2021-05-22T13:58:00Z"/>
                <w:rFonts w:ascii="Times New Roman" w:hAnsi="Times New Roman" w:cs="Times New Roman"/>
                <w:bCs/>
                <w:sz w:val="20"/>
                <w:szCs w:val="20"/>
              </w:rPr>
              <w:pPrChange w:id="13312" w:author="Microsoft account" w:date="2021-05-25T22:50:00Z">
                <w:pPr>
                  <w:jc w:val="both"/>
                </w:pPr>
              </w:pPrChange>
            </w:pPr>
            <w:del w:id="13313" w:author="Microsoft account" w:date="2021-05-22T13:58:00Z">
              <w:r w:rsidRPr="00CE1D86" w:rsidDel="0049283F">
                <w:rPr>
                  <w:rFonts w:ascii="Times New Roman" w:hAnsi="Times New Roman" w:cs="Times New Roman"/>
                  <w:bCs/>
                  <w:sz w:val="20"/>
                  <w:szCs w:val="20"/>
                </w:rPr>
                <w:delText>&lt;0.001</w:delText>
              </w:r>
            </w:del>
          </w:p>
        </w:tc>
        <w:tc>
          <w:tcPr>
            <w:tcW w:w="658" w:type="pct"/>
          </w:tcPr>
          <w:p w14:paraId="2EF7A0E3" w14:textId="07E5B0D9" w:rsidR="00E12169" w:rsidRPr="00CE1D86" w:rsidDel="0049283F" w:rsidRDefault="00E12169" w:rsidP="00E75A46">
            <w:pPr>
              <w:spacing w:line="480" w:lineRule="auto"/>
              <w:contextualSpacing/>
              <w:jc w:val="both"/>
              <w:rPr>
                <w:del w:id="13314" w:author="Microsoft account" w:date="2021-05-22T13:58:00Z"/>
                <w:rFonts w:ascii="Times New Roman" w:hAnsi="Times New Roman" w:cs="Times New Roman"/>
                <w:bCs/>
                <w:sz w:val="20"/>
                <w:szCs w:val="20"/>
              </w:rPr>
              <w:pPrChange w:id="13315" w:author="Microsoft account" w:date="2021-05-25T22:50:00Z">
                <w:pPr>
                  <w:jc w:val="both"/>
                </w:pPr>
              </w:pPrChange>
            </w:pPr>
            <w:del w:id="13316" w:author="Microsoft account" w:date="2021-05-22T13:58:00Z">
              <w:r w:rsidRPr="00CE1D86" w:rsidDel="0049283F">
                <w:rPr>
                  <w:rFonts w:ascii="Times New Roman" w:hAnsi="Times New Roman" w:cs="Times New Roman"/>
                  <w:bCs/>
                  <w:sz w:val="20"/>
                  <w:szCs w:val="20"/>
                </w:rPr>
                <w:delText>2.44 (2.04 -2.93)</w:delText>
              </w:r>
            </w:del>
          </w:p>
        </w:tc>
        <w:tc>
          <w:tcPr>
            <w:tcW w:w="351" w:type="pct"/>
          </w:tcPr>
          <w:p w14:paraId="69E7C46D" w14:textId="44E6E9D9" w:rsidR="00E12169" w:rsidRPr="00CE1D86" w:rsidDel="0049283F" w:rsidRDefault="00E12169" w:rsidP="00E75A46">
            <w:pPr>
              <w:spacing w:line="480" w:lineRule="auto"/>
              <w:contextualSpacing/>
              <w:jc w:val="both"/>
              <w:rPr>
                <w:del w:id="13317" w:author="Microsoft account" w:date="2021-05-22T13:58:00Z"/>
                <w:rFonts w:ascii="Times New Roman" w:hAnsi="Times New Roman" w:cs="Times New Roman"/>
                <w:bCs/>
                <w:sz w:val="20"/>
                <w:szCs w:val="20"/>
              </w:rPr>
              <w:pPrChange w:id="13318" w:author="Microsoft account" w:date="2021-05-25T22:50:00Z">
                <w:pPr>
                  <w:jc w:val="both"/>
                </w:pPr>
              </w:pPrChange>
            </w:pPr>
            <w:del w:id="13319"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08703FEE" w14:textId="21C50533" w:rsidR="00E12169" w:rsidRPr="00CE1D86" w:rsidDel="0049283F" w:rsidRDefault="00E12169" w:rsidP="00E75A46">
            <w:pPr>
              <w:spacing w:line="480" w:lineRule="auto"/>
              <w:contextualSpacing/>
              <w:jc w:val="both"/>
              <w:rPr>
                <w:del w:id="13320" w:author="Microsoft account" w:date="2021-05-22T13:58:00Z"/>
                <w:rFonts w:ascii="Times New Roman" w:hAnsi="Times New Roman" w:cs="Times New Roman"/>
                <w:bCs/>
                <w:sz w:val="20"/>
                <w:szCs w:val="20"/>
              </w:rPr>
              <w:pPrChange w:id="13321" w:author="Microsoft account" w:date="2021-05-25T22:50:00Z">
                <w:pPr>
                  <w:jc w:val="both"/>
                </w:pPr>
              </w:pPrChange>
            </w:pPr>
            <w:del w:id="13322" w:author="Microsoft account" w:date="2021-05-22T13:58:00Z">
              <w:r w:rsidRPr="00CE1D86" w:rsidDel="0049283F">
                <w:rPr>
                  <w:rFonts w:ascii="Times New Roman" w:hAnsi="Times New Roman" w:cs="Times New Roman"/>
                  <w:bCs/>
                  <w:sz w:val="20"/>
                  <w:szCs w:val="20"/>
                </w:rPr>
                <w:delText>1.85 (1.47-2.31)</w:delText>
              </w:r>
            </w:del>
          </w:p>
        </w:tc>
        <w:tc>
          <w:tcPr>
            <w:tcW w:w="349" w:type="pct"/>
          </w:tcPr>
          <w:p w14:paraId="5AF2C35A" w14:textId="2E01CD93" w:rsidR="00E12169" w:rsidRPr="00CE1D86" w:rsidDel="0049283F" w:rsidRDefault="00E12169" w:rsidP="00E75A46">
            <w:pPr>
              <w:spacing w:line="480" w:lineRule="auto"/>
              <w:contextualSpacing/>
              <w:jc w:val="both"/>
              <w:rPr>
                <w:del w:id="13323" w:author="Microsoft account" w:date="2021-05-22T13:58:00Z"/>
                <w:rFonts w:ascii="Times New Roman" w:hAnsi="Times New Roman" w:cs="Times New Roman"/>
                <w:bCs/>
                <w:sz w:val="20"/>
                <w:szCs w:val="20"/>
              </w:rPr>
              <w:pPrChange w:id="13324" w:author="Microsoft account" w:date="2021-05-25T22:50:00Z">
                <w:pPr>
                  <w:jc w:val="both"/>
                </w:pPr>
              </w:pPrChange>
            </w:pPr>
            <w:del w:id="13325" w:author="Microsoft account" w:date="2021-05-22T13:58:00Z">
              <w:r w:rsidRPr="00CE1D86" w:rsidDel="0049283F">
                <w:rPr>
                  <w:rFonts w:ascii="Times New Roman" w:hAnsi="Times New Roman" w:cs="Times New Roman"/>
                  <w:bCs/>
                  <w:sz w:val="20"/>
                  <w:szCs w:val="20"/>
                </w:rPr>
                <w:delText>&lt;0.001</w:delText>
              </w:r>
            </w:del>
          </w:p>
        </w:tc>
      </w:tr>
      <w:tr w:rsidR="00E12169" w:rsidRPr="00CE1D86" w:rsidDel="0049283F" w14:paraId="6856D16E" w14:textId="75DB6EF7" w:rsidTr="00E12169">
        <w:trPr>
          <w:trHeight w:val="308"/>
          <w:jc w:val="center"/>
          <w:del w:id="13326" w:author="Microsoft account" w:date="2021-05-22T13:58:00Z"/>
        </w:trPr>
        <w:tc>
          <w:tcPr>
            <w:tcW w:w="1086" w:type="pct"/>
          </w:tcPr>
          <w:p w14:paraId="43820A9E" w14:textId="5D9EEFEF" w:rsidR="00E12169" w:rsidRPr="00CE1D86" w:rsidDel="0049283F" w:rsidRDefault="00E12169" w:rsidP="00E75A46">
            <w:pPr>
              <w:spacing w:line="480" w:lineRule="auto"/>
              <w:contextualSpacing/>
              <w:jc w:val="both"/>
              <w:rPr>
                <w:del w:id="13327" w:author="Microsoft account" w:date="2021-05-22T13:58:00Z"/>
                <w:rFonts w:ascii="Times New Roman" w:hAnsi="Times New Roman" w:cs="Times New Roman"/>
                <w:bCs/>
                <w:sz w:val="20"/>
                <w:szCs w:val="20"/>
              </w:rPr>
              <w:pPrChange w:id="13328" w:author="Microsoft account" w:date="2021-05-25T22:50:00Z">
                <w:pPr>
                  <w:jc w:val="both"/>
                </w:pPr>
              </w:pPrChange>
            </w:pPr>
            <w:del w:id="13329" w:author="Microsoft account" w:date="2021-05-22T13:58:00Z">
              <w:r w:rsidRPr="00CE1D86" w:rsidDel="0049283F">
                <w:rPr>
                  <w:rFonts w:ascii="Times New Roman" w:hAnsi="Times New Roman" w:cs="Times New Roman"/>
                  <w:bCs/>
                  <w:sz w:val="20"/>
                  <w:szCs w:val="20"/>
                </w:rPr>
                <w:delText>Fourth</w:delText>
              </w:r>
            </w:del>
          </w:p>
        </w:tc>
        <w:tc>
          <w:tcPr>
            <w:tcW w:w="618" w:type="pct"/>
          </w:tcPr>
          <w:p w14:paraId="6EDE1AD9" w14:textId="61495207" w:rsidR="00E12169" w:rsidRPr="00CE1D86" w:rsidDel="0049283F" w:rsidRDefault="00E12169" w:rsidP="00E75A46">
            <w:pPr>
              <w:spacing w:line="480" w:lineRule="auto"/>
              <w:contextualSpacing/>
              <w:jc w:val="both"/>
              <w:rPr>
                <w:del w:id="13330" w:author="Microsoft account" w:date="2021-05-22T13:58:00Z"/>
                <w:rFonts w:ascii="Times New Roman" w:hAnsi="Times New Roman" w:cs="Times New Roman"/>
                <w:bCs/>
                <w:sz w:val="20"/>
                <w:szCs w:val="20"/>
              </w:rPr>
              <w:pPrChange w:id="13331" w:author="Microsoft account" w:date="2021-05-25T22:50:00Z">
                <w:pPr>
                  <w:jc w:val="both"/>
                </w:pPr>
              </w:pPrChange>
            </w:pPr>
            <w:del w:id="13332" w:author="Microsoft account" w:date="2021-05-22T13:58:00Z">
              <w:r w:rsidRPr="00CE1D86" w:rsidDel="0049283F">
                <w:rPr>
                  <w:rFonts w:ascii="Times New Roman" w:hAnsi="Times New Roman" w:cs="Times New Roman"/>
                  <w:bCs/>
                  <w:sz w:val="20"/>
                  <w:szCs w:val="20"/>
                </w:rPr>
                <w:delText>1.46 (1.22-1.75)</w:delText>
              </w:r>
            </w:del>
          </w:p>
        </w:tc>
        <w:tc>
          <w:tcPr>
            <w:tcW w:w="351" w:type="pct"/>
          </w:tcPr>
          <w:p w14:paraId="59B8F3A9" w14:textId="33C8D5DB" w:rsidR="00E12169" w:rsidRPr="00CE1D86" w:rsidDel="0049283F" w:rsidRDefault="00E12169" w:rsidP="00E75A46">
            <w:pPr>
              <w:spacing w:line="480" w:lineRule="auto"/>
              <w:contextualSpacing/>
              <w:jc w:val="both"/>
              <w:rPr>
                <w:del w:id="13333" w:author="Microsoft account" w:date="2021-05-22T13:58:00Z"/>
                <w:rFonts w:ascii="Times New Roman" w:hAnsi="Times New Roman" w:cs="Times New Roman"/>
                <w:bCs/>
                <w:sz w:val="20"/>
                <w:szCs w:val="20"/>
              </w:rPr>
              <w:pPrChange w:id="13334" w:author="Microsoft account" w:date="2021-05-25T22:50:00Z">
                <w:pPr>
                  <w:jc w:val="both"/>
                </w:pPr>
              </w:pPrChange>
            </w:pPr>
            <w:del w:id="13335"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27688BEA" w14:textId="1C41A881" w:rsidR="00E12169" w:rsidRPr="00CE1D86" w:rsidDel="0049283F" w:rsidRDefault="00E12169" w:rsidP="00E75A46">
            <w:pPr>
              <w:spacing w:line="480" w:lineRule="auto"/>
              <w:contextualSpacing/>
              <w:jc w:val="both"/>
              <w:rPr>
                <w:del w:id="13336" w:author="Microsoft account" w:date="2021-05-22T13:58:00Z"/>
                <w:rFonts w:ascii="Times New Roman" w:hAnsi="Times New Roman" w:cs="Times New Roman"/>
                <w:bCs/>
                <w:sz w:val="20"/>
                <w:szCs w:val="20"/>
              </w:rPr>
              <w:pPrChange w:id="13337" w:author="Microsoft account" w:date="2021-05-25T22:50:00Z">
                <w:pPr>
                  <w:jc w:val="both"/>
                </w:pPr>
              </w:pPrChange>
            </w:pPr>
            <w:del w:id="13338" w:author="Microsoft account" w:date="2021-05-22T13:58:00Z">
              <w:r w:rsidRPr="00CE1D86" w:rsidDel="0049283F">
                <w:rPr>
                  <w:rFonts w:ascii="Times New Roman" w:hAnsi="Times New Roman" w:cs="Times New Roman"/>
                  <w:bCs/>
                  <w:sz w:val="20"/>
                  <w:szCs w:val="20"/>
                </w:rPr>
                <w:delText>1.24 (1.01-1.52)</w:delText>
              </w:r>
            </w:del>
          </w:p>
        </w:tc>
        <w:tc>
          <w:tcPr>
            <w:tcW w:w="351" w:type="pct"/>
          </w:tcPr>
          <w:p w14:paraId="70CC4A99" w14:textId="387E9FE6" w:rsidR="00E12169" w:rsidRPr="00CE1D86" w:rsidDel="0049283F" w:rsidRDefault="00E12169" w:rsidP="00E75A46">
            <w:pPr>
              <w:spacing w:line="480" w:lineRule="auto"/>
              <w:contextualSpacing/>
              <w:jc w:val="both"/>
              <w:rPr>
                <w:del w:id="13339" w:author="Microsoft account" w:date="2021-05-22T13:58:00Z"/>
                <w:rFonts w:ascii="Times New Roman" w:hAnsi="Times New Roman" w:cs="Times New Roman"/>
                <w:bCs/>
                <w:sz w:val="20"/>
                <w:szCs w:val="20"/>
              </w:rPr>
              <w:pPrChange w:id="13340" w:author="Microsoft account" w:date="2021-05-25T22:50:00Z">
                <w:pPr>
                  <w:jc w:val="both"/>
                </w:pPr>
              </w:pPrChange>
            </w:pPr>
            <w:del w:id="13341" w:author="Microsoft account" w:date="2021-05-22T13:58:00Z">
              <w:r w:rsidRPr="00CE1D86" w:rsidDel="0049283F">
                <w:rPr>
                  <w:rFonts w:ascii="Times New Roman" w:hAnsi="Times New Roman" w:cs="Times New Roman"/>
                  <w:bCs/>
                  <w:sz w:val="20"/>
                  <w:szCs w:val="20"/>
                </w:rPr>
                <w:delText>0.040</w:delText>
              </w:r>
            </w:del>
          </w:p>
        </w:tc>
        <w:tc>
          <w:tcPr>
            <w:tcW w:w="658" w:type="pct"/>
          </w:tcPr>
          <w:p w14:paraId="7EC5A8DA" w14:textId="76741724" w:rsidR="00E12169" w:rsidRPr="00CE1D86" w:rsidDel="0049283F" w:rsidRDefault="00E12169" w:rsidP="00E75A46">
            <w:pPr>
              <w:spacing w:line="480" w:lineRule="auto"/>
              <w:contextualSpacing/>
              <w:jc w:val="both"/>
              <w:rPr>
                <w:del w:id="13342" w:author="Microsoft account" w:date="2021-05-22T13:58:00Z"/>
                <w:rFonts w:ascii="Times New Roman" w:hAnsi="Times New Roman" w:cs="Times New Roman"/>
                <w:bCs/>
                <w:sz w:val="20"/>
                <w:szCs w:val="20"/>
              </w:rPr>
              <w:pPrChange w:id="13343" w:author="Microsoft account" w:date="2021-05-25T22:50:00Z">
                <w:pPr>
                  <w:jc w:val="both"/>
                </w:pPr>
              </w:pPrChange>
            </w:pPr>
            <w:del w:id="13344" w:author="Microsoft account" w:date="2021-05-22T13:58:00Z">
              <w:r w:rsidRPr="00CE1D86" w:rsidDel="0049283F">
                <w:rPr>
                  <w:rFonts w:ascii="Times New Roman" w:hAnsi="Times New Roman" w:cs="Times New Roman"/>
                  <w:bCs/>
                  <w:sz w:val="20"/>
                  <w:szCs w:val="20"/>
                </w:rPr>
                <w:delText>1.45 (1.24-1.70)</w:delText>
              </w:r>
            </w:del>
          </w:p>
        </w:tc>
        <w:tc>
          <w:tcPr>
            <w:tcW w:w="351" w:type="pct"/>
          </w:tcPr>
          <w:p w14:paraId="4B04F2D7" w14:textId="0855F965" w:rsidR="00E12169" w:rsidRPr="00CE1D86" w:rsidDel="0049283F" w:rsidRDefault="00E12169" w:rsidP="00E75A46">
            <w:pPr>
              <w:spacing w:line="480" w:lineRule="auto"/>
              <w:contextualSpacing/>
              <w:jc w:val="both"/>
              <w:rPr>
                <w:del w:id="13345" w:author="Microsoft account" w:date="2021-05-22T13:58:00Z"/>
                <w:rFonts w:ascii="Times New Roman" w:hAnsi="Times New Roman" w:cs="Times New Roman"/>
                <w:bCs/>
                <w:sz w:val="20"/>
                <w:szCs w:val="20"/>
              </w:rPr>
              <w:pPrChange w:id="13346" w:author="Microsoft account" w:date="2021-05-25T22:50:00Z">
                <w:pPr>
                  <w:jc w:val="both"/>
                </w:pPr>
              </w:pPrChange>
            </w:pPr>
            <w:del w:id="13347"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274F3EB8" w14:textId="5F5838AA" w:rsidR="00E12169" w:rsidRPr="00CE1D86" w:rsidDel="0049283F" w:rsidRDefault="00E12169" w:rsidP="00E75A46">
            <w:pPr>
              <w:spacing w:line="480" w:lineRule="auto"/>
              <w:contextualSpacing/>
              <w:jc w:val="both"/>
              <w:rPr>
                <w:del w:id="13348" w:author="Microsoft account" w:date="2021-05-22T13:58:00Z"/>
                <w:rFonts w:ascii="Times New Roman" w:hAnsi="Times New Roman" w:cs="Times New Roman"/>
                <w:bCs/>
                <w:sz w:val="20"/>
                <w:szCs w:val="20"/>
              </w:rPr>
              <w:pPrChange w:id="13349" w:author="Microsoft account" w:date="2021-05-25T22:50:00Z">
                <w:pPr>
                  <w:jc w:val="both"/>
                </w:pPr>
              </w:pPrChange>
            </w:pPr>
            <w:del w:id="13350" w:author="Microsoft account" w:date="2021-05-22T13:58:00Z">
              <w:r w:rsidRPr="00CE1D86" w:rsidDel="0049283F">
                <w:rPr>
                  <w:rFonts w:ascii="Times New Roman" w:hAnsi="Times New Roman" w:cs="Times New Roman"/>
                  <w:bCs/>
                  <w:sz w:val="20"/>
                  <w:szCs w:val="20"/>
                </w:rPr>
                <w:delText>1.17 (0.98-1.40)</w:delText>
              </w:r>
            </w:del>
          </w:p>
        </w:tc>
        <w:tc>
          <w:tcPr>
            <w:tcW w:w="349" w:type="pct"/>
          </w:tcPr>
          <w:p w14:paraId="00895E96" w14:textId="7148185C" w:rsidR="00E12169" w:rsidRPr="00CE1D86" w:rsidDel="0049283F" w:rsidRDefault="00E12169" w:rsidP="00E75A46">
            <w:pPr>
              <w:spacing w:line="480" w:lineRule="auto"/>
              <w:contextualSpacing/>
              <w:jc w:val="both"/>
              <w:rPr>
                <w:del w:id="13351" w:author="Microsoft account" w:date="2021-05-22T13:58:00Z"/>
                <w:rFonts w:ascii="Times New Roman" w:hAnsi="Times New Roman" w:cs="Times New Roman"/>
                <w:bCs/>
                <w:sz w:val="20"/>
                <w:szCs w:val="20"/>
              </w:rPr>
              <w:pPrChange w:id="13352" w:author="Microsoft account" w:date="2021-05-25T22:50:00Z">
                <w:pPr>
                  <w:jc w:val="both"/>
                </w:pPr>
              </w:pPrChange>
            </w:pPr>
            <w:del w:id="13353" w:author="Microsoft account" w:date="2021-05-22T13:58:00Z">
              <w:r w:rsidRPr="00CE1D86" w:rsidDel="0049283F">
                <w:rPr>
                  <w:rFonts w:ascii="Times New Roman" w:hAnsi="Times New Roman" w:cs="Times New Roman"/>
                  <w:bCs/>
                  <w:sz w:val="20"/>
                  <w:szCs w:val="20"/>
                </w:rPr>
                <w:delText>0.084</w:delText>
              </w:r>
            </w:del>
          </w:p>
        </w:tc>
      </w:tr>
      <w:tr w:rsidR="00E12169" w:rsidRPr="00CE1D86" w:rsidDel="0049283F" w14:paraId="60BC692D" w14:textId="4FE0DEFA" w:rsidTr="00E12169">
        <w:trPr>
          <w:trHeight w:val="308"/>
          <w:jc w:val="center"/>
          <w:del w:id="13354" w:author="Microsoft account" w:date="2021-05-22T13:58:00Z"/>
        </w:trPr>
        <w:tc>
          <w:tcPr>
            <w:tcW w:w="1086" w:type="pct"/>
          </w:tcPr>
          <w:p w14:paraId="65AD60EB" w14:textId="01C9348B" w:rsidR="00E12169" w:rsidRPr="00CE1D86" w:rsidDel="0049283F" w:rsidRDefault="00E12169" w:rsidP="00E75A46">
            <w:pPr>
              <w:spacing w:line="480" w:lineRule="auto"/>
              <w:contextualSpacing/>
              <w:jc w:val="both"/>
              <w:rPr>
                <w:del w:id="13355" w:author="Microsoft account" w:date="2021-05-22T13:58:00Z"/>
                <w:rFonts w:ascii="Times New Roman" w:hAnsi="Times New Roman" w:cs="Times New Roman"/>
                <w:bCs/>
                <w:sz w:val="20"/>
                <w:szCs w:val="20"/>
              </w:rPr>
              <w:pPrChange w:id="13356" w:author="Microsoft account" w:date="2021-05-25T22:50:00Z">
                <w:pPr>
                  <w:jc w:val="both"/>
                </w:pPr>
              </w:pPrChange>
            </w:pPr>
            <w:del w:id="13357" w:author="Microsoft account" w:date="2021-05-22T13:58:00Z">
              <w:r w:rsidRPr="00CE1D86" w:rsidDel="0049283F">
                <w:rPr>
                  <w:rFonts w:ascii="Times New Roman" w:hAnsi="Times New Roman" w:cs="Times New Roman"/>
                  <w:bCs/>
                  <w:sz w:val="20"/>
                  <w:szCs w:val="20"/>
                </w:rPr>
                <w:delText>Middle</w:delText>
              </w:r>
            </w:del>
          </w:p>
        </w:tc>
        <w:tc>
          <w:tcPr>
            <w:tcW w:w="618" w:type="pct"/>
          </w:tcPr>
          <w:p w14:paraId="476C1028" w14:textId="7AE1E242" w:rsidR="00E12169" w:rsidRPr="00CE1D86" w:rsidDel="0049283F" w:rsidRDefault="00E12169" w:rsidP="00E75A46">
            <w:pPr>
              <w:spacing w:line="480" w:lineRule="auto"/>
              <w:contextualSpacing/>
              <w:jc w:val="both"/>
              <w:rPr>
                <w:del w:id="13358" w:author="Microsoft account" w:date="2021-05-22T13:58:00Z"/>
                <w:rFonts w:ascii="Times New Roman" w:hAnsi="Times New Roman" w:cs="Times New Roman"/>
                <w:bCs/>
                <w:sz w:val="20"/>
                <w:szCs w:val="20"/>
              </w:rPr>
              <w:pPrChange w:id="13359" w:author="Microsoft account" w:date="2021-05-25T22:50:00Z">
                <w:pPr>
                  <w:jc w:val="both"/>
                </w:pPr>
              </w:pPrChange>
            </w:pPr>
            <w:del w:id="13360" w:author="Microsoft account" w:date="2021-05-22T13:58:00Z">
              <w:r w:rsidRPr="00CE1D86" w:rsidDel="0049283F">
                <w:rPr>
                  <w:rFonts w:ascii="Times New Roman" w:hAnsi="Times New Roman" w:cs="Times New Roman"/>
                  <w:bCs/>
                  <w:sz w:val="20"/>
                  <w:szCs w:val="20"/>
                </w:rPr>
                <w:delText>1.32 (1.12-1.56)</w:delText>
              </w:r>
            </w:del>
          </w:p>
        </w:tc>
        <w:tc>
          <w:tcPr>
            <w:tcW w:w="351" w:type="pct"/>
          </w:tcPr>
          <w:p w14:paraId="17B4A0E1" w14:textId="335494C6" w:rsidR="00E12169" w:rsidRPr="00CE1D86" w:rsidDel="0049283F" w:rsidRDefault="00E12169" w:rsidP="00E75A46">
            <w:pPr>
              <w:spacing w:line="480" w:lineRule="auto"/>
              <w:contextualSpacing/>
              <w:jc w:val="both"/>
              <w:rPr>
                <w:del w:id="13361" w:author="Microsoft account" w:date="2021-05-22T13:58:00Z"/>
                <w:rFonts w:ascii="Times New Roman" w:hAnsi="Times New Roman" w:cs="Times New Roman"/>
                <w:bCs/>
                <w:sz w:val="20"/>
                <w:szCs w:val="20"/>
              </w:rPr>
              <w:pPrChange w:id="13362" w:author="Microsoft account" w:date="2021-05-25T22:50:00Z">
                <w:pPr>
                  <w:jc w:val="both"/>
                </w:pPr>
              </w:pPrChange>
            </w:pPr>
            <w:del w:id="13363" w:author="Microsoft account" w:date="2021-05-22T13:58:00Z">
              <w:r w:rsidRPr="00CE1D86" w:rsidDel="0049283F">
                <w:rPr>
                  <w:rFonts w:ascii="Times New Roman" w:hAnsi="Times New Roman" w:cs="Times New Roman"/>
                  <w:bCs/>
                  <w:sz w:val="20"/>
                  <w:szCs w:val="20"/>
                </w:rPr>
                <w:delText>0.001</w:delText>
              </w:r>
            </w:del>
          </w:p>
        </w:tc>
        <w:tc>
          <w:tcPr>
            <w:tcW w:w="618" w:type="pct"/>
          </w:tcPr>
          <w:p w14:paraId="078CA31F" w14:textId="7060A644" w:rsidR="00E12169" w:rsidRPr="00CE1D86" w:rsidDel="0049283F" w:rsidRDefault="00E12169" w:rsidP="00E75A46">
            <w:pPr>
              <w:spacing w:line="480" w:lineRule="auto"/>
              <w:contextualSpacing/>
              <w:jc w:val="both"/>
              <w:rPr>
                <w:del w:id="13364" w:author="Microsoft account" w:date="2021-05-22T13:58:00Z"/>
                <w:rFonts w:ascii="Times New Roman" w:hAnsi="Times New Roman" w:cs="Times New Roman"/>
                <w:bCs/>
                <w:sz w:val="20"/>
                <w:szCs w:val="20"/>
              </w:rPr>
              <w:pPrChange w:id="13365" w:author="Microsoft account" w:date="2021-05-25T22:50:00Z">
                <w:pPr>
                  <w:jc w:val="both"/>
                </w:pPr>
              </w:pPrChange>
            </w:pPr>
            <w:del w:id="13366" w:author="Microsoft account" w:date="2021-05-22T13:58:00Z">
              <w:r w:rsidRPr="00CE1D86" w:rsidDel="0049283F">
                <w:rPr>
                  <w:rFonts w:ascii="Times New Roman" w:hAnsi="Times New Roman" w:cs="Times New Roman"/>
                  <w:bCs/>
                  <w:sz w:val="20"/>
                  <w:szCs w:val="20"/>
                </w:rPr>
                <w:delText>1.22 (1.01-1.47)</w:delText>
              </w:r>
            </w:del>
          </w:p>
        </w:tc>
        <w:tc>
          <w:tcPr>
            <w:tcW w:w="351" w:type="pct"/>
          </w:tcPr>
          <w:p w14:paraId="395A8566" w14:textId="5399C28C" w:rsidR="00E12169" w:rsidRPr="00CE1D86" w:rsidDel="0049283F" w:rsidRDefault="00E12169" w:rsidP="00E75A46">
            <w:pPr>
              <w:spacing w:line="480" w:lineRule="auto"/>
              <w:contextualSpacing/>
              <w:jc w:val="both"/>
              <w:rPr>
                <w:del w:id="13367" w:author="Microsoft account" w:date="2021-05-22T13:58:00Z"/>
                <w:rFonts w:ascii="Times New Roman" w:hAnsi="Times New Roman" w:cs="Times New Roman"/>
                <w:bCs/>
                <w:sz w:val="20"/>
                <w:szCs w:val="20"/>
              </w:rPr>
              <w:pPrChange w:id="13368" w:author="Microsoft account" w:date="2021-05-25T22:50:00Z">
                <w:pPr>
                  <w:jc w:val="both"/>
                </w:pPr>
              </w:pPrChange>
            </w:pPr>
            <w:del w:id="13369" w:author="Microsoft account" w:date="2021-05-22T13:58:00Z">
              <w:r w:rsidRPr="00CE1D86" w:rsidDel="0049283F">
                <w:rPr>
                  <w:rFonts w:ascii="Times New Roman" w:hAnsi="Times New Roman" w:cs="Times New Roman"/>
                  <w:bCs/>
                  <w:sz w:val="20"/>
                  <w:szCs w:val="20"/>
                </w:rPr>
                <w:delText>0.036</w:delText>
              </w:r>
            </w:del>
          </w:p>
        </w:tc>
        <w:tc>
          <w:tcPr>
            <w:tcW w:w="658" w:type="pct"/>
          </w:tcPr>
          <w:p w14:paraId="11E08FB3" w14:textId="648BFBCA" w:rsidR="00E12169" w:rsidRPr="00CE1D86" w:rsidDel="0049283F" w:rsidRDefault="00E12169" w:rsidP="00E75A46">
            <w:pPr>
              <w:spacing w:line="480" w:lineRule="auto"/>
              <w:contextualSpacing/>
              <w:jc w:val="both"/>
              <w:rPr>
                <w:del w:id="13370" w:author="Microsoft account" w:date="2021-05-22T13:58:00Z"/>
                <w:rFonts w:ascii="Times New Roman" w:hAnsi="Times New Roman" w:cs="Times New Roman"/>
                <w:bCs/>
                <w:sz w:val="20"/>
                <w:szCs w:val="20"/>
              </w:rPr>
              <w:pPrChange w:id="13371" w:author="Microsoft account" w:date="2021-05-25T22:50:00Z">
                <w:pPr>
                  <w:jc w:val="both"/>
                </w:pPr>
              </w:pPrChange>
            </w:pPr>
            <w:del w:id="13372" w:author="Microsoft account" w:date="2021-05-22T13:58:00Z">
              <w:r w:rsidRPr="00CE1D86" w:rsidDel="0049283F">
                <w:rPr>
                  <w:rFonts w:ascii="Times New Roman" w:hAnsi="Times New Roman" w:cs="Times New Roman"/>
                  <w:bCs/>
                  <w:sz w:val="20"/>
                  <w:szCs w:val="20"/>
                </w:rPr>
                <w:delText>1.42 (1.22-1.66)</w:delText>
              </w:r>
            </w:del>
          </w:p>
        </w:tc>
        <w:tc>
          <w:tcPr>
            <w:tcW w:w="351" w:type="pct"/>
          </w:tcPr>
          <w:p w14:paraId="44915C62" w14:textId="715F7D8E" w:rsidR="00E12169" w:rsidRPr="00CE1D86" w:rsidDel="0049283F" w:rsidRDefault="00E12169" w:rsidP="00E75A46">
            <w:pPr>
              <w:spacing w:line="480" w:lineRule="auto"/>
              <w:contextualSpacing/>
              <w:jc w:val="both"/>
              <w:rPr>
                <w:del w:id="13373" w:author="Microsoft account" w:date="2021-05-22T13:58:00Z"/>
                <w:rFonts w:ascii="Times New Roman" w:hAnsi="Times New Roman" w:cs="Times New Roman"/>
                <w:bCs/>
                <w:sz w:val="20"/>
                <w:szCs w:val="20"/>
              </w:rPr>
              <w:pPrChange w:id="13374" w:author="Microsoft account" w:date="2021-05-25T22:50:00Z">
                <w:pPr>
                  <w:jc w:val="both"/>
                </w:pPr>
              </w:pPrChange>
            </w:pPr>
            <w:del w:id="13375" w:author="Microsoft account" w:date="2021-05-22T13:58:00Z">
              <w:r w:rsidRPr="00CE1D86" w:rsidDel="0049283F">
                <w:rPr>
                  <w:rFonts w:ascii="Times New Roman" w:hAnsi="Times New Roman" w:cs="Times New Roman"/>
                  <w:bCs/>
                  <w:sz w:val="20"/>
                  <w:szCs w:val="20"/>
                </w:rPr>
                <w:delText>&lt;0.001</w:delText>
              </w:r>
            </w:del>
          </w:p>
        </w:tc>
        <w:tc>
          <w:tcPr>
            <w:tcW w:w="618" w:type="pct"/>
          </w:tcPr>
          <w:p w14:paraId="13EE0E06" w14:textId="51A7BB82" w:rsidR="00E12169" w:rsidRPr="00CE1D86" w:rsidDel="0049283F" w:rsidRDefault="00E12169" w:rsidP="00E75A46">
            <w:pPr>
              <w:spacing w:line="480" w:lineRule="auto"/>
              <w:contextualSpacing/>
              <w:jc w:val="both"/>
              <w:rPr>
                <w:del w:id="13376" w:author="Microsoft account" w:date="2021-05-22T13:58:00Z"/>
                <w:rFonts w:ascii="Times New Roman" w:hAnsi="Times New Roman" w:cs="Times New Roman"/>
                <w:bCs/>
                <w:sz w:val="20"/>
                <w:szCs w:val="20"/>
              </w:rPr>
              <w:pPrChange w:id="13377" w:author="Microsoft account" w:date="2021-05-25T22:50:00Z">
                <w:pPr>
                  <w:jc w:val="both"/>
                </w:pPr>
              </w:pPrChange>
            </w:pPr>
            <w:del w:id="13378" w:author="Microsoft account" w:date="2021-05-22T13:58:00Z">
              <w:r w:rsidRPr="00CE1D86" w:rsidDel="0049283F">
                <w:rPr>
                  <w:rFonts w:ascii="Times New Roman" w:hAnsi="Times New Roman" w:cs="Times New Roman"/>
                  <w:bCs/>
                  <w:sz w:val="20"/>
                  <w:szCs w:val="20"/>
                </w:rPr>
                <w:delText>1.22 (1.03-1.46)</w:delText>
              </w:r>
            </w:del>
          </w:p>
        </w:tc>
        <w:tc>
          <w:tcPr>
            <w:tcW w:w="349" w:type="pct"/>
          </w:tcPr>
          <w:p w14:paraId="2766C897" w14:textId="3A6F035D" w:rsidR="00E12169" w:rsidRPr="00CE1D86" w:rsidDel="0049283F" w:rsidRDefault="00E12169" w:rsidP="00E75A46">
            <w:pPr>
              <w:spacing w:line="480" w:lineRule="auto"/>
              <w:contextualSpacing/>
              <w:jc w:val="both"/>
              <w:rPr>
                <w:del w:id="13379" w:author="Microsoft account" w:date="2021-05-22T13:58:00Z"/>
                <w:rFonts w:ascii="Times New Roman" w:hAnsi="Times New Roman" w:cs="Times New Roman"/>
                <w:bCs/>
                <w:sz w:val="20"/>
                <w:szCs w:val="20"/>
              </w:rPr>
              <w:pPrChange w:id="13380" w:author="Microsoft account" w:date="2021-05-25T22:50:00Z">
                <w:pPr>
                  <w:jc w:val="both"/>
                </w:pPr>
              </w:pPrChange>
            </w:pPr>
            <w:del w:id="13381" w:author="Microsoft account" w:date="2021-05-22T13:58:00Z">
              <w:r w:rsidRPr="00CE1D86" w:rsidDel="0049283F">
                <w:rPr>
                  <w:rFonts w:ascii="Times New Roman" w:hAnsi="Times New Roman" w:cs="Times New Roman"/>
                  <w:bCs/>
                  <w:sz w:val="20"/>
                  <w:szCs w:val="20"/>
                </w:rPr>
                <w:delText>0.019</w:delText>
              </w:r>
            </w:del>
          </w:p>
        </w:tc>
      </w:tr>
      <w:tr w:rsidR="00E12169" w:rsidRPr="00CE1D86" w:rsidDel="0049283F" w14:paraId="2DC61386" w14:textId="5ECFF1AF" w:rsidTr="00E12169">
        <w:trPr>
          <w:trHeight w:val="332"/>
          <w:jc w:val="center"/>
          <w:del w:id="13382" w:author="Microsoft account" w:date="2021-05-22T13:58:00Z"/>
        </w:trPr>
        <w:tc>
          <w:tcPr>
            <w:tcW w:w="1086" w:type="pct"/>
          </w:tcPr>
          <w:p w14:paraId="371BDC5C" w14:textId="508DF0E7" w:rsidR="00E12169" w:rsidRPr="00CE1D86" w:rsidDel="0049283F" w:rsidRDefault="00E12169" w:rsidP="00E75A46">
            <w:pPr>
              <w:spacing w:line="480" w:lineRule="auto"/>
              <w:contextualSpacing/>
              <w:jc w:val="both"/>
              <w:rPr>
                <w:del w:id="13383" w:author="Microsoft account" w:date="2021-05-22T13:58:00Z"/>
                <w:rFonts w:ascii="Times New Roman" w:hAnsi="Times New Roman" w:cs="Times New Roman"/>
                <w:bCs/>
                <w:sz w:val="20"/>
                <w:szCs w:val="20"/>
              </w:rPr>
              <w:pPrChange w:id="13384" w:author="Microsoft account" w:date="2021-05-25T22:50:00Z">
                <w:pPr>
                  <w:jc w:val="both"/>
                </w:pPr>
              </w:pPrChange>
            </w:pPr>
            <w:del w:id="13385" w:author="Microsoft account" w:date="2021-05-22T13:58:00Z">
              <w:r w:rsidRPr="00CE1D86" w:rsidDel="0049283F">
                <w:rPr>
                  <w:rFonts w:ascii="Times New Roman" w:hAnsi="Times New Roman" w:cs="Times New Roman"/>
                  <w:bCs/>
                  <w:sz w:val="20"/>
                  <w:szCs w:val="20"/>
                </w:rPr>
                <w:delText>Second</w:delText>
              </w:r>
            </w:del>
          </w:p>
        </w:tc>
        <w:tc>
          <w:tcPr>
            <w:tcW w:w="618" w:type="pct"/>
          </w:tcPr>
          <w:p w14:paraId="42E1764F" w14:textId="23799AAC" w:rsidR="00E12169" w:rsidRPr="00CE1D86" w:rsidDel="0049283F" w:rsidRDefault="00E12169" w:rsidP="00E75A46">
            <w:pPr>
              <w:spacing w:line="480" w:lineRule="auto"/>
              <w:contextualSpacing/>
              <w:jc w:val="both"/>
              <w:rPr>
                <w:del w:id="13386" w:author="Microsoft account" w:date="2021-05-22T13:58:00Z"/>
                <w:rFonts w:ascii="Times New Roman" w:hAnsi="Times New Roman" w:cs="Times New Roman"/>
                <w:bCs/>
                <w:sz w:val="20"/>
                <w:szCs w:val="20"/>
              </w:rPr>
              <w:pPrChange w:id="13387" w:author="Microsoft account" w:date="2021-05-25T22:50:00Z">
                <w:pPr>
                  <w:jc w:val="both"/>
                </w:pPr>
              </w:pPrChange>
            </w:pPr>
            <w:del w:id="13388" w:author="Microsoft account" w:date="2021-05-22T13:58:00Z">
              <w:r w:rsidRPr="00CE1D86" w:rsidDel="0049283F">
                <w:rPr>
                  <w:rFonts w:ascii="Times New Roman" w:hAnsi="Times New Roman" w:cs="Times New Roman"/>
                  <w:bCs/>
                  <w:sz w:val="20"/>
                  <w:szCs w:val="20"/>
                </w:rPr>
                <w:delText>1.21 (1.04-1.41)</w:delText>
              </w:r>
            </w:del>
          </w:p>
        </w:tc>
        <w:tc>
          <w:tcPr>
            <w:tcW w:w="351" w:type="pct"/>
          </w:tcPr>
          <w:p w14:paraId="5E849A13" w14:textId="36BD7D7C" w:rsidR="00E12169" w:rsidRPr="00CE1D86" w:rsidDel="0049283F" w:rsidRDefault="00E12169" w:rsidP="00E75A46">
            <w:pPr>
              <w:spacing w:line="480" w:lineRule="auto"/>
              <w:contextualSpacing/>
              <w:jc w:val="both"/>
              <w:rPr>
                <w:del w:id="13389" w:author="Microsoft account" w:date="2021-05-22T13:58:00Z"/>
                <w:rFonts w:ascii="Times New Roman" w:hAnsi="Times New Roman" w:cs="Times New Roman"/>
                <w:bCs/>
                <w:sz w:val="20"/>
                <w:szCs w:val="20"/>
              </w:rPr>
              <w:pPrChange w:id="13390" w:author="Microsoft account" w:date="2021-05-25T22:50:00Z">
                <w:pPr>
                  <w:jc w:val="both"/>
                </w:pPr>
              </w:pPrChange>
            </w:pPr>
            <w:del w:id="13391" w:author="Microsoft account" w:date="2021-05-22T13:58:00Z">
              <w:r w:rsidRPr="00CE1D86" w:rsidDel="0049283F">
                <w:rPr>
                  <w:rFonts w:ascii="Times New Roman" w:hAnsi="Times New Roman" w:cs="Times New Roman"/>
                  <w:bCs/>
                  <w:sz w:val="20"/>
                  <w:szCs w:val="20"/>
                </w:rPr>
                <w:delText>0.014</w:delText>
              </w:r>
            </w:del>
          </w:p>
        </w:tc>
        <w:tc>
          <w:tcPr>
            <w:tcW w:w="618" w:type="pct"/>
          </w:tcPr>
          <w:p w14:paraId="2017C1E4" w14:textId="445CA15C" w:rsidR="00E12169" w:rsidRPr="00CE1D86" w:rsidDel="0049283F" w:rsidRDefault="00E12169" w:rsidP="00E75A46">
            <w:pPr>
              <w:spacing w:line="480" w:lineRule="auto"/>
              <w:contextualSpacing/>
              <w:jc w:val="both"/>
              <w:rPr>
                <w:del w:id="13392" w:author="Microsoft account" w:date="2021-05-22T13:58:00Z"/>
                <w:rFonts w:ascii="Times New Roman" w:hAnsi="Times New Roman" w:cs="Times New Roman"/>
                <w:bCs/>
                <w:sz w:val="20"/>
                <w:szCs w:val="20"/>
              </w:rPr>
              <w:pPrChange w:id="13393" w:author="Microsoft account" w:date="2021-05-25T22:50:00Z">
                <w:pPr>
                  <w:jc w:val="both"/>
                </w:pPr>
              </w:pPrChange>
            </w:pPr>
            <w:del w:id="13394" w:author="Microsoft account" w:date="2021-05-22T13:58:00Z">
              <w:r w:rsidRPr="00CE1D86" w:rsidDel="0049283F">
                <w:rPr>
                  <w:rFonts w:ascii="Times New Roman" w:hAnsi="Times New Roman" w:cs="Times New Roman"/>
                  <w:bCs/>
                  <w:sz w:val="20"/>
                  <w:szCs w:val="20"/>
                </w:rPr>
                <w:delText>1.06 (0.90-1.26)</w:delText>
              </w:r>
            </w:del>
          </w:p>
        </w:tc>
        <w:tc>
          <w:tcPr>
            <w:tcW w:w="351" w:type="pct"/>
          </w:tcPr>
          <w:p w14:paraId="4A760C63" w14:textId="15E103C6" w:rsidR="00E12169" w:rsidRPr="00CE1D86" w:rsidDel="0049283F" w:rsidRDefault="00E12169" w:rsidP="00E75A46">
            <w:pPr>
              <w:spacing w:line="480" w:lineRule="auto"/>
              <w:contextualSpacing/>
              <w:jc w:val="both"/>
              <w:rPr>
                <w:del w:id="13395" w:author="Microsoft account" w:date="2021-05-22T13:58:00Z"/>
                <w:rFonts w:ascii="Times New Roman" w:hAnsi="Times New Roman" w:cs="Times New Roman"/>
                <w:bCs/>
                <w:sz w:val="20"/>
                <w:szCs w:val="20"/>
              </w:rPr>
              <w:pPrChange w:id="13396" w:author="Microsoft account" w:date="2021-05-25T22:50:00Z">
                <w:pPr>
                  <w:jc w:val="both"/>
                </w:pPr>
              </w:pPrChange>
            </w:pPr>
            <w:del w:id="13397" w:author="Microsoft account" w:date="2021-05-22T13:58:00Z">
              <w:r w:rsidRPr="00CE1D86" w:rsidDel="0049283F">
                <w:rPr>
                  <w:rFonts w:ascii="Times New Roman" w:hAnsi="Times New Roman" w:cs="Times New Roman"/>
                  <w:bCs/>
                  <w:sz w:val="20"/>
                  <w:szCs w:val="20"/>
                </w:rPr>
                <w:delText>0.482</w:delText>
              </w:r>
            </w:del>
          </w:p>
        </w:tc>
        <w:tc>
          <w:tcPr>
            <w:tcW w:w="658" w:type="pct"/>
          </w:tcPr>
          <w:p w14:paraId="5B0692BD" w14:textId="4FFB68BE" w:rsidR="00E12169" w:rsidRPr="00CE1D86" w:rsidDel="0049283F" w:rsidRDefault="00E12169" w:rsidP="00E75A46">
            <w:pPr>
              <w:spacing w:line="480" w:lineRule="auto"/>
              <w:contextualSpacing/>
              <w:jc w:val="both"/>
              <w:rPr>
                <w:del w:id="13398" w:author="Microsoft account" w:date="2021-05-22T13:58:00Z"/>
                <w:rFonts w:ascii="Times New Roman" w:hAnsi="Times New Roman" w:cs="Times New Roman"/>
                <w:bCs/>
                <w:sz w:val="20"/>
                <w:szCs w:val="20"/>
              </w:rPr>
              <w:pPrChange w:id="13399" w:author="Microsoft account" w:date="2021-05-25T22:50:00Z">
                <w:pPr>
                  <w:jc w:val="both"/>
                </w:pPr>
              </w:pPrChange>
            </w:pPr>
            <w:del w:id="13400" w:author="Microsoft account" w:date="2021-05-22T13:58:00Z">
              <w:r w:rsidRPr="00CE1D86" w:rsidDel="0049283F">
                <w:rPr>
                  <w:rFonts w:ascii="Times New Roman" w:hAnsi="Times New Roman" w:cs="Times New Roman"/>
                  <w:bCs/>
                  <w:sz w:val="20"/>
                  <w:szCs w:val="20"/>
                </w:rPr>
                <w:delText>1.16 (1.00-1.35)</w:delText>
              </w:r>
            </w:del>
          </w:p>
        </w:tc>
        <w:tc>
          <w:tcPr>
            <w:tcW w:w="351" w:type="pct"/>
          </w:tcPr>
          <w:p w14:paraId="54179204" w14:textId="1C5858A6" w:rsidR="00E12169" w:rsidRPr="00CE1D86" w:rsidDel="0049283F" w:rsidRDefault="00E12169" w:rsidP="00E75A46">
            <w:pPr>
              <w:spacing w:line="480" w:lineRule="auto"/>
              <w:contextualSpacing/>
              <w:jc w:val="both"/>
              <w:rPr>
                <w:del w:id="13401" w:author="Microsoft account" w:date="2021-05-22T13:58:00Z"/>
                <w:rFonts w:ascii="Times New Roman" w:hAnsi="Times New Roman" w:cs="Times New Roman"/>
                <w:bCs/>
                <w:sz w:val="20"/>
                <w:szCs w:val="20"/>
              </w:rPr>
              <w:pPrChange w:id="13402" w:author="Microsoft account" w:date="2021-05-25T22:50:00Z">
                <w:pPr>
                  <w:jc w:val="both"/>
                </w:pPr>
              </w:pPrChange>
            </w:pPr>
            <w:del w:id="13403" w:author="Microsoft account" w:date="2021-05-22T13:58:00Z">
              <w:r w:rsidRPr="00CE1D86" w:rsidDel="0049283F">
                <w:rPr>
                  <w:rFonts w:ascii="Times New Roman" w:hAnsi="Times New Roman" w:cs="Times New Roman"/>
                  <w:bCs/>
                  <w:sz w:val="20"/>
                  <w:szCs w:val="20"/>
                </w:rPr>
                <w:delText>0.051</w:delText>
              </w:r>
            </w:del>
          </w:p>
        </w:tc>
        <w:tc>
          <w:tcPr>
            <w:tcW w:w="618" w:type="pct"/>
          </w:tcPr>
          <w:p w14:paraId="4CE32801" w14:textId="2F73B842" w:rsidR="00E12169" w:rsidRPr="00CE1D86" w:rsidDel="0049283F" w:rsidRDefault="00E12169" w:rsidP="00E75A46">
            <w:pPr>
              <w:spacing w:line="480" w:lineRule="auto"/>
              <w:contextualSpacing/>
              <w:jc w:val="both"/>
              <w:rPr>
                <w:del w:id="13404" w:author="Microsoft account" w:date="2021-05-22T13:58:00Z"/>
                <w:rFonts w:ascii="Times New Roman" w:hAnsi="Times New Roman" w:cs="Times New Roman"/>
                <w:bCs/>
                <w:sz w:val="20"/>
                <w:szCs w:val="20"/>
              </w:rPr>
              <w:pPrChange w:id="13405" w:author="Microsoft account" w:date="2021-05-25T22:50:00Z">
                <w:pPr>
                  <w:jc w:val="both"/>
                </w:pPr>
              </w:pPrChange>
            </w:pPr>
            <w:del w:id="13406" w:author="Microsoft account" w:date="2021-05-22T13:58:00Z">
              <w:r w:rsidRPr="00CE1D86" w:rsidDel="0049283F">
                <w:rPr>
                  <w:rFonts w:ascii="Times New Roman" w:hAnsi="Times New Roman" w:cs="Times New Roman"/>
                  <w:bCs/>
                  <w:sz w:val="20"/>
                  <w:szCs w:val="20"/>
                </w:rPr>
                <w:delText>1.07 (0.91-1.25)</w:delText>
              </w:r>
            </w:del>
          </w:p>
        </w:tc>
        <w:tc>
          <w:tcPr>
            <w:tcW w:w="349" w:type="pct"/>
          </w:tcPr>
          <w:p w14:paraId="3F75C278" w14:textId="4A169145" w:rsidR="00E12169" w:rsidRPr="00CE1D86" w:rsidDel="0049283F" w:rsidRDefault="00E12169" w:rsidP="00E75A46">
            <w:pPr>
              <w:spacing w:line="480" w:lineRule="auto"/>
              <w:contextualSpacing/>
              <w:jc w:val="both"/>
              <w:rPr>
                <w:del w:id="13407" w:author="Microsoft account" w:date="2021-05-22T13:58:00Z"/>
                <w:rFonts w:ascii="Times New Roman" w:hAnsi="Times New Roman" w:cs="Times New Roman"/>
                <w:bCs/>
                <w:sz w:val="20"/>
                <w:szCs w:val="20"/>
              </w:rPr>
              <w:pPrChange w:id="13408" w:author="Microsoft account" w:date="2021-05-25T22:50:00Z">
                <w:pPr>
                  <w:jc w:val="both"/>
                </w:pPr>
              </w:pPrChange>
            </w:pPr>
            <w:del w:id="13409" w:author="Microsoft account" w:date="2021-05-22T13:58:00Z">
              <w:r w:rsidRPr="00CE1D86" w:rsidDel="0049283F">
                <w:rPr>
                  <w:rFonts w:ascii="Times New Roman" w:hAnsi="Times New Roman" w:cs="Times New Roman"/>
                  <w:bCs/>
                  <w:sz w:val="20"/>
                  <w:szCs w:val="20"/>
                </w:rPr>
                <w:delText>0.412</w:delText>
              </w:r>
            </w:del>
          </w:p>
        </w:tc>
      </w:tr>
      <w:tr w:rsidR="00E12169" w:rsidRPr="00CE1D86" w:rsidDel="0049283F" w14:paraId="5D20DF45" w14:textId="74A330A6" w:rsidTr="00E12169">
        <w:trPr>
          <w:trHeight w:val="332"/>
          <w:jc w:val="center"/>
          <w:del w:id="13410" w:author="Microsoft account" w:date="2021-05-22T13:58:00Z"/>
        </w:trPr>
        <w:tc>
          <w:tcPr>
            <w:tcW w:w="1086" w:type="pct"/>
          </w:tcPr>
          <w:p w14:paraId="22E7C230" w14:textId="0E93432B" w:rsidR="00E12169" w:rsidRPr="00CE1D86" w:rsidDel="0049283F" w:rsidRDefault="00E12169" w:rsidP="00E75A46">
            <w:pPr>
              <w:spacing w:line="480" w:lineRule="auto"/>
              <w:contextualSpacing/>
              <w:jc w:val="both"/>
              <w:rPr>
                <w:del w:id="13411" w:author="Microsoft account" w:date="2021-05-22T13:58:00Z"/>
                <w:rFonts w:ascii="Times New Roman" w:hAnsi="Times New Roman" w:cs="Times New Roman"/>
                <w:bCs/>
                <w:sz w:val="20"/>
                <w:szCs w:val="20"/>
              </w:rPr>
              <w:pPrChange w:id="13412" w:author="Microsoft account" w:date="2021-05-25T22:50:00Z">
                <w:pPr>
                  <w:jc w:val="both"/>
                </w:pPr>
              </w:pPrChange>
            </w:pPr>
            <w:del w:id="13413" w:author="Microsoft account" w:date="2021-05-22T13:58:00Z">
              <w:r w:rsidRPr="00CE1D86" w:rsidDel="0049283F">
                <w:rPr>
                  <w:rFonts w:ascii="Times New Roman" w:hAnsi="Times New Roman" w:cs="Times New Roman"/>
                  <w:bCs/>
                  <w:sz w:val="20"/>
                  <w:szCs w:val="20"/>
                </w:rPr>
                <w:delText>Poorest</w:delText>
              </w:r>
            </w:del>
          </w:p>
        </w:tc>
        <w:tc>
          <w:tcPr>
            <w:tcW w:w="618" w:type="pct"/>
          </w:tcPr>
          <w:p w14:paraId="3011825B" w14:textId="712EEA84" w:rsidR="00E12169" w:rsidRPr="00CE1D86" w:rsidDel="0049283F" w:rsidRDefault="00E12169" w:rsidP="00E75A46">
            <w:pPr>
              <w:spacing w:line="480" w:lineRule="auto"/>
              <w:contextualSpacing/>
              <w:jc w:val="both"/>
              <w:rPr>
                <w:del w:id="13414" w:author="Microsoft account" w:date="2021-05-22T13:58:00Z"/>
                <w:rFonts w:ascii="Times New Roman" w:hAnsi="Times New Roman" w:cs="Times New Roman"/>
                <w:bCs/>
                <w:sz w:val="20"/>
                <w:szCs w:val="20"/>
              </w:rPr>
              <w:pPrChange w:id="13415" w:author="Microsoft account" w:date="2021-05-25T22:50:00Z">
                <w:pPr>
                  <w:jc w:val="both"/>
                </w:pPr>
              </w:pPrChange>
            </w:pPr>
            <w:del w:id="13416"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2AC2AB83" w14:textId="695A5CD3" w:rsidR="00E12169" w:rsidRPr="00CE1D86" w:rsidDel="0049283F" w:rsidRDefault="00E12169" w:rsidP="00E75A46">
            <w:pPr>
              <w:spacing w:line="480" w:lineRule="auto"/>
              <w:contextualSpacing/>
              <w:jc w:val="both"/>
              <w:rPr>
                <w:del w:id="13417" w:author="Microsoft account" w:date="2021-05-22T13:58:00Z"/>
                <w:rFonts w:ascii="Times New Roman" w:hAnsi="Times New Roman" w:cs="Times New Roman"/>
                <w:bCs/>
                <w:sz w:val="20"/>
                <w:szCs w:val="20"/>
              </w:rPr>
              <w:pPrChange w:id="13418" w:author="Microsoft account" w:date="2021-05-25T22:50:00Z">
                <w:pPr>
                  <w:jc w:val="both"/>
                </w:pPr>
              </w:pPrChange>
            </w:pPr>
            <w:del w:id="13419" w:author="Microsoft account" w:date="2021-05-22T13:58:00Z">
              <w:r w:rsidRPr="00CE1D86" w:rsidDel="0049283F">
                <w:rPr>
                  <w:rFonts w:ascii="Times New Roman" w:hAnsi="Times New Roman" w:cs="Times New Roman"/>
                  <w:bCs/>
                  <w:sz w:val="20"/>
                  <w:szCs w:val="20"/>
                </w:rPr>
                <w:delText>-</w:delText>
              </w:r>
            </w:del>
          </w:p>
        </w:tc>
        <w:tc>
          <w:tcPr>
            <w:tcW w:w="618" w:type="pct"/>
          </w:tcPr>
          <w:p w14:paraId="093A7AE3" w14:textId="2C02E1BD" w:rsidR="00E12169" w:rsidRPr="00CE1D86" w:rsidDel="0049283F" w:rsidRDefault="00E12169" w:rsidP="00E75A46">
            <w:pPr>
              <w:spacing w:line="480" w:lineRule="auto"/>
              <w:contextualSpacing/>
              <w:jc w:val="both"/>
              <w:rPr>
                <w:del w:id="13420" w:author="Microsoft account" w:date="2021-05-22T13:58:00Z"/>
                <w:rFonts w:ascii="Times New Roman" w:hAnsi="Times New Roman" w:cs="Times New Roman"/>
                <w:bCs/>
                <w:sz w:val="20"/>
                <w:szCs w:val="20"/>
              </w:rPr>
              <w:pPrChange w:id="13421" w:author="Microsoft account" w:date="2021-05-25T22:50:00Z">
                <w:pPr>
                  <w:jc w:val="both"/>
                </w:pPr>
              </w:pPrChange>
            </w:pPr>
            <w:del w:id="13422"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23891615" w14:textId="237DFF5B" w:rsidR="00E12169" w:rsidRPr="00CE1D86" w:rsidDel="0049283F" w:rsidRDefault="00E12169" w:rsidP="00E75A46">
            <w:pPr>
              <w:spacing w:line="480" w:lineRule="auto"/>
              <w:contextualSpacing/>
              <w:jc w:val="both"/>
              <w:rPr>
                <w:del w:id="13423" w:author="Microsoft account" w:date="2021-05-22T13:58:00Z"/>
                <w:rFonts w:ascii="Times New Roman" w:hAnsi="Times New Roman" w:cs="Times New Roman"/>
                <w:bCs/>
                <w:sz w:val="20"/>
                <w:szCs w:val="20"/>
              </w:rPr>
              <w:pPrChange w:id="13424" w:author="Microsoft account" w:date="2021-05-25T22:50:00Z">
                <w:pPr>
                  <w:jc w:val="both"/>
                </w:pPr>
              </w:pPrChange>
            </w:pPr>
            <w:del w:id="13425" w:author="Microsoft account" w:date="2021-05-22T13:58:00Z">
              <w:r w:rsidRPr="00CE1D86" w:rsidDel="0049283F">
                <w:rPr>
                  <w:rFonts w:ascii="Times New Roman" w:hAnsi="Times New Roman" w:cs="Times New Roman"/>
                  <w:bCs/>
                  <w:sz w:val="20"/>
                  <w:szCs w:val="20"/>
                </w:rPr>
                <w:delText>-</w:delText>
              </w:r>
            </w:del>
          </w:p>
        </w:tc>
        <w:tc>
          <w:tcPr>
            <w:tcW w:w="658" w:type="pct"/>
          </w:tcPr>
          <w:p w14:paraId="598370A6" w14:textId="0189E43B" w:rsidR="00E12169" w:rsidRPr="00CE1D86" w:rsidDel="0049283F" w:rsidRDefault="00E12169" w:rsidP="00E75A46">
            <w:pPr>
              <w:spacing w:line="480" w:lineRule="auto"/>
              <w:contextualSpacing/>
              <w:jc w:val="both"/>
              <w:rPr>
                <w:del w:id="13426" w:author="Microsoft account" w:date="2021-05-22T13:58:00Z"/>
                <w:rFonts w:ascii="Times New Roman" w:hAnsi="Times New Roman" w:cs="Times New Roman"/>
                <w:bCs/>
                <w:sz w:val="20"/>
                <w:szCs w:val="20"/>
              </w:rPr>
              <w:pPrChange w:id="13427" w:author="Microsoft account" w:date="2021-05-25T22:50:00Z">
                <w:pPr>
                  <w:jc w:val="both"/>
                </w:pPr>
              </w:pPrChange>
            </w:pPr>
            <w:del w:id="13428"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4C5AD542" w14:textId="4039E34C" w:rsidR="00E12169" w:rsidRPr="00CE1D86" w:rsidDel="0049283F" w:rsidRDefault="00E12169" w:rsidP="00E75A46">
            <w:pPr>
              <w:spacing w:line="480" w:lineRule="auto"/>
              <w:contextualSpacing/>
              <w:jc w:val="both"/>
              <w:rPr>
                <w:del w:id="13429" w:author="Microsoft account" w:date="2021-05-22T13:58:00Z"/>
                <w:rFonts w:ascii="Times New Roman" w:hAnsi="Times New Roman" w:cs="Times New Roman"/>
                <w:bCs/>
                <w:sz w:val="20"/>
                <w:szCs w:val="20"/>
              </w:rPr>
              <w:pPrChange w:id="13430" w:author="Microsoft account" w:date="2021-05-25T22:50:00Z">
                <w:pPr>
                  <w:jc w:val="both"/>
                </w:pPr>
              </w:pPrChange>
            </w:pPr>
            <w:del w:id="13431" w:author="Microsoft account" w:date="2021-05-22T13:58:00Z">
              <w:r w:rsidRPr="00CE1D86" w:rsidDel="0049283F">
                <w:rPr>
                  <w:rFonts w:ascii="Times New Roman" w:hAnsi="Times New Roman" w:cs="Times New Roman"/>
                  <w:bCs/>
                  <w:sz w:val="20"/>
                  <w:szCs w:val="20"/>
                </w:rPr>
                <w:delText>-</w:delText>
              </w:r>
            </w:del>
          </w:p>
        </w:tc>
        <w:tc>
          <w:tcPr>
            <w:tcW w:w="618" w:type="pct"/>
          </w:tcPr>
          <w:p w14:paraId="474B6917" w14:textId="112E768F" w:rsidR="00E12169" w:rsidRPr="00CE1D86" w:rsidDel="0049283F" w:rsidRDefault="00E12169" w:rsidP="00E75A46">
            <w:pPr>
              <w:spacing w:line="480" w:lineRule="auto"/>
              <w:contextualSpacing/>
              <w:jc w:val="both"/>
              <w:rPr>
                <w:del w:id="13432" w:author="Microsoft account" w:date="2021-05-22T13:58:00Z"/>
                <w:rFonts w:ascii="Times New Roman" w:hAnsi="Times New Roman" w:cs="Times New Roman"/>
                <w:bCs/>
                <w:sz w:val="20"/>
                <w:szCs w:val="20"/>
              </w:rPr>
              <w:pPrChange w:id="13433" w:author="Microsoft account" w:date="2021-05-25T22:50:00Z">
                <w:pPr>
                  <w:jc w:val="both"/>
                </w:pPr>
              </w:pPrChange>
            </w:pPr>
            <w:del w:id="13434"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095225E6" w14:textId="5EA82BBF" w:rsidR="00E12169" w:rsidRPr="00CE1D86" w:rsidDel="0049283F" w:rsidRDefault="00E12169" w:rsidP="00E75A46">
            <w:pPr>
              <w:spacing w:line="480" w:lineRule="auto"/>
              <w:contextualSpacing/>
              <w:jc w:val="both"/>
              <w:rPr>
                <w:del w:id="13435" w:author="Microsoft account" w:date="2021-05-22T13:58:00Z"/>
                <w:rFonts w:ascii="Times New Roman" w:hAnsi="Times New Roman" w:cs="Times New Roman"/>
                <w:bCs/>
                <w:sz w:val="20"/>
                <w:szCs w:val="20"/>
              </w:rPr>
              <w:pPrChange w:id="13436" w:author="Microsoft account" w:date="2021-05-25T22:50:00Z">
                <w:pPr>
                  <w:jc w:val="both"/>
                </w:pPr>
              </w:pPrChange>
            </w:pPr>
            <w:del w:id="13437" w:author="Microsoft account" w:date="2021-05-22T13:58:00Z">
              <w:r w:rsidRPr="00CE1D86" w:rsidDel="0049283F">
                <w:rPr>
                  <w:rFonts w:ascii="Times New Roman" w:hAnsi="Times New Roman" w:cs="Times New Roman"/>
                  <w:bCs/>
                  <w:sz w:val="20"/>
                  <w:szCs w:val="20"/>
                </w:rPr>
                <w:delText>-</w:delText>
              </w:r>
            </w:del>
          </w:p>
        </w:tc>
      </w:tr>
      <w:tr w:rsidR="00E12169" w:rsidRPr="00CE1D86" w:rsidDel="0049283F" w14:paraId="1FAACAB8" w14:textId="4C3BEA86" w:rsidTr="00E12169">
        <w:trPr>
          <w:trHeight w:val="308"/>
          <w:jc w:val="center"/>
          <w:del w:id="13438" w:author="Microsoft account" w:date="2021-05-22T13:58:00Z"/>
        </w:trPr>
        <w:tc>
          <w:tcPr>
            <w:tcW w:w="1086" w:type="pct"/>
          </w:tcPr>
          <w:p w14:paraId="51224A62" w14:textId="75B63CC4" w:rsidR="00E12169" w:rsidRPr="00CE1D86" w:rsidDel="0049283F" w:rsidRDefault="00E12169" w:rsidP="00E75A46">
            <w:pPr>
              <w:spacing w:line="480" w:lineRule="auto"/>
              <w:contextualSpacing/>
              <w:jc w:val="both"/>
              <w:rPr>
                <w:del w:id="13439" w:author="Microsoft account" w:date="2021-05-22T13:58:00Z"/>
                <w:rFonts w:ascii="Times New Roman" w:hAnsi="Times New Roman" w:cs="Times New Roman"/>
                <w:b/>
                <w:sz w:val="20"/>
                <w:szCs w:val="20"/>
              </w:rPr>
              <w:pPrChange w:id="13440" w:author="Microsoft account" w:date="2021-05-25T22:50:00Z">
                <w:pPr>
                  <w:jc w:val="both"/>
                </w:pPr>
              </w:pPrChange>
            </w:pPr>
            <w:del w:id="13441" w:author="Microsoft account" w:date="2021-05-22T13:58:00Z">
              <w:r w:rsidRPr="00CE1D86" w:rsidDel="0049283F">
                <w:rPr>
                  <w:rFonts w:ascii="Times New Roman" w:hAnsi="Times New Roman" w:cs="Times New Roman"/>
                  <w:b/>
                  <w:sz w:val="20"/>
                  <w:szCs w:val="20"/>
                </w:rPr>
                <w:delText>Religion</w:delText>
              </w:r>
            </w:del>
          </w:p>
        </w:tc>
        <w:tc>
          <w:tcPr>
            <w:tcW w:w="618" w:type="pct"/>
          </w:tcPr>
          <w:p w14:paraId="2B8C7628" w14:textId="6B4626D5" w:rsidR="00E12169" w:rsidRPr="00CE1D86" w:rsidDel="0049283F" w:rsidRDefault="00E12169" w:rsidP="00E75A46">
            <w:pPr>
              <w:spacing w:line="480" w:lineRule="auto"/>
              <w:contextualSpacing/>
              <w:jc w:val="both"/>
              <w:rPr>
                <w:del w:id="13442" w:author="Microsoft account" w:date="2021-05-22T13:58:00Z"/>
                <w:rFonts w:ascii="Times New Roman" w:hAnsi="Times New Roman" w:cs="Times New Roman"/>
                <w:bCs/>
                <w:sz w:val="20"/>
                <w:szCs w:val="20"/>
              </w:rPr>
              <w:pPrChange w:id="13443" w:author="Microsoft account" w:date="2021-05-25T22:50:00Z">
                <w:pPr>
                  <w:jc w:val="both"/>
                </w:pPr>
              </w:pPrChange>
            </w:pPr>
          </w:p>
        </w:tc>
        <w:tc>
          <w:tcPr>
            <w:tcW w:w="351" w:type="pct"/>
          </w:tcPr>
          <w:p w14:paraId="469DAD3B" w14:textId="7D4CAE7D" w:rsidR="00E12169" w:rsidRPr="00CE1D86" w:rsidDel="0049283F" w:rsidRDefault="00E12169" w:rsidP="00E75A46">
            <w:pPr>
              <w:spacing w:line="480" w:lineRule="auto"/>
              <w:contextualSpacing/>
              <w:jc w:val="both"/>
              <w:rPr>
                <w:del w:id="13444" w:author="Microsoft account" w:date="2021-05-22T13:58:00Z"/>
                <w:rFonts w:ascii="Times New Roman" w:hAnsi="Times New Roman" w:cs="Times New Roman"/>
                <w:bCs/>
                <w:sz w:val="20"/>
                <w:szCs w:val="20"/>
              </w:rPr>
              <w:pPrChange w:id="13445" w:author="Microsoft account" w:date="2021-05-25T22:50:00Z">
                <w:pPr>
                  <w:jc w:val="both"/>
                </w:pPr>
              </w:pPrChange>
            </w:pPr>
          </w:p>
        </w:tc>
        <w:tc>
          <w:tcPr>
            <w:tcW w:w="618" w:type="pct"/>
          </w:tcPr>
          <w:p w14:paraId="2A0B7BF7" w14:textId="01CEEE05" w:rsidR="00E12169" w:rsidRPr="00CE1D86" w:rsidDel="0049283F" w:rsidRDefault="00E12169" w:rsidP="00E75A46">
            <w:pPr>
              <w:spacing w:line="480" w:lineRule="auto"/>
              <w:contextualSpacing/>
              <w:jc w:val="both"/>
              <w:rPr>
                <w:del w:id="13446" w:author="Microsoft account" w:date="2021-05-22T13:58:00Z"/>
                <w:rFonts w:ascii="Times New Roman" w:hAnsi="Times New Roman" w:cs="Times New Roman"/>
                <w:bCs/>
                <w:sz w:val="20"/>
                <w:szCs w:val="20"/>
              </w:rPr>
              <w:pPrChange w:id="13447" w:author="Microsoft account" w:date="2021-05-25T22:50:00Z">
                <w:pPr>
                  <w:jc w:val="both"/>
                </w:pPr>
              </w:pPrChange>
            </w:pPr>
          </w:p>
        </w:tc>
        <w:tc>
          <w:tcPr>
            <w:tcW w:w="351" w:type="pct"/>
          </w:tcPr>
          <w:p w14:paraId="159F69CE" w14:textId="7A8DEBFC" w:rsidR="00E12169" w:rsidRPr="00CE1D86" w:rsidDel="0049283F" w:rsidRDefault="00E12169" w:rsidP="00E75A46">
            <w:pPr>
              <w:spacing w:line="480" w:lineRule="auto"/>
              <w:contextualSpacing/>
              <w:jc w:val="both"/>
              <w:rPr>
                <w:del w:id="13448" w:author="Microsoft account" w:date="2021-05-22T13:58:00Z"/>
                <w:rFonts w:ascii="Times New Roman" w:hAnsi="Times New Roman" w:cs="Times New Roman"/>
                <w:bCs/>
                <w:sz w:val="20"/>
                <w:szCs w:val="20"/>
              </w:rPr>
              <w:pPrChange w:id="13449" w:author="Microsoft account" w:date="2021-05-25T22:50:00Z">
                <w:pPr>
                  <w:jc w:val="both"/>
                </w:pPr>
              </w:pPrChange>
            </w:pPr>
          </w:p>
        </w:tc>
        <w:tc>
          <w:tcPr>
            <w:tcW w:w="658" w:type="pct"/>
          </w:tcPr>
          <w:p w14:paraId="74489379" w14:textId="31A32F44" w:rsidR="00E12169" w:rsidRPr="00CE1D86" w:rsidDel="0049283F" w:rsidRDefault="00E12169" w:rsidP="00E75A46">
            <w:pPr>
              <w:spacing w:line="480" w:lineRule="auto"/>
              <w:contextualSpacing/>
              <w:jc w:val="both"/>
              <w:rPr>
                <w:del w:id="13450" w:author="Microsoft account" w:date="2021-05-22T13:58:00Z"/>
                <w:rFonts w:ascii="Times New Roman" w:hAnsi="Times New Roman" w:cs="Times New Roman"/>
                <w:bCs/>
                <w:sz w:val="20"/>
                <w:szCs w:val="20"/>
              </w:rPr>
              <w:pPrChange w:id="13451" w:author="Microsoft account" w:date="2021-05-25T22:50:00Z">
                <w:pPr>
                  <w:jc w:val="both"/>
                </w:pPr>
              </w:pPrChange>
            </w:pPr>
          </w:p>
        </w:tc>
        <w:tc>
          <w:tcPr>
            <w:tcW w:w="351" w:type="pct"/>
          </w:tcPr>
          <w:p w14:paraId="41343C68" w14:textId="5C5912E7" w:rsidR="00E12169" w:rsidRPr="00CE1D86" w:rsidDel="0049283F" w:rsidRDefault="00E12169" w:rsidP="00E75A46">
            <w:pPr>
              <w:spacing w:line="480" w:lineRule="auto"/>
              <w:contextualSpacing/>
              <w:jc w:val="both"/>
              <w:rPr>
                <w:del w:id="13452" w:author="Microsoft account" w:date="2021-05-22T13:58:00Z"/>
                <w:rFonts w:ascii="Times New Roman" w:hAnsi="Times New Roman" w:cs="Times New Roman"/>
                <w:bCs/>
                <w:sz w:val="20"/>
                <w:szCs w:val="20"/>
              </w:rPr>
              <w:pPrChange w:id="13453" w:author="Microsoft account" w:date="2021-05-25T22:50:00Z">
                <w:pPr>
                  <w:jc w:val="both"/>
                </w:pPr>
              </w:pPrChange>
            </w:pPr>
          </w:p>
        </w:tc>
        <w:tc>
          <w:tcPr>
            <w:tcW w:w="618" w:type="pct"/>
          </w:tcPr>
          <w:p w14:paraId="578F8D85" w14:textId="60370188" w:rsidR="00E12169" w:rsidRPr="00CE1D86" w:rsidDel="0049283F" w:rsidRDefault="00E12169" w:rsidP="00E75A46">
            <w:pPr>
              <w:spacing w:line="480" w:lineRule="auto"/>
              <w:contextualSpacing/>
              <w:jc w:val="both"/>
              <w:rPr>
                <w:del w:id="13454" w:author="Microsoft account" w:date="2021-05-22T13:58:00Z"/>
                <w:rFonts w:ascii="Times New Roman" w:hAnsi="Times New Roman" w:cs="Times New Roman"/>
                <w:bCs/>
                <w:sz w:val="20"/>
                <w:szCs w:val="20"/>
              </w:rPr>
              <w:pPrChange w:id="13455" w:author="Microsoft account" w:date="2021-05-25T22:50:00Z">
                <w:pPr>
                  <w:jc w:val="both"/>
                </w:pPr>
              </w:pPrChange>
            </w:pPr>
          </w:p>
        </w:tc>
        <w:tc>
          <w:tcPr>
            <w:tcW w:w="349" w:type="pct"/>
          </w:tcPr>
          <w:p w14:paraId="0F231C68" w14:textId="3942A18A" w:rsidR="00E12169" w:rsidRPr="00CE1D86" w:rsidDel="0049283F" w:rsidRDefault="00E12169" w:rsidP="00E75A46">
            <w:pPr>
              <w:spacing w:line="480" w:lineRule="auto"/>
              <w:contextualSpacing/>
              <w:jc w:val="both"/>
              <w:rPr>
                <w:del w:id="13456" w:author="Microsoft account" w:date="2021-05-22T13:58:00Z"/>
                <w:rFonts w:ascii="Times New Roman" w:hAnsi="Times New Roman" w:cs="Times New Roman"/>
                <w:bCs/>
                <w:sz w:val="20"/>
                <w:szCs w:val="20"/>
              </w:rPr>
              <w:pPrChange w:id="13457" w:author="Microsoft account" w:date="2021-05-25T22:50:00Z">
                <w:pPr>
                  <w:jc w:val="both"/>
                </w:pPr>
              </w:pPrChange>
            </w:pPr>
          </w:p>
        </w:tc>
      </w:tr>
      <w:tr w:rsidR="00E12169" w:rsidRPr="00CE1D86" w:rsidDel="0049283F" w14:paraId="7AFE62AC" w14:textId="21410E05" w:rsidTr="00E12169">
        <w:trPr>
          <w:trHeight w:val="308"/>
          <w:jc w:val="center"/>
          <w:del w:id="13458" w:author="Microsoft account" w:date="2021-05-22T13:58:00Z"/>
        </w:trPr>
        <w:tc>
          <w:tcPr>
            <w:tcW w:w="1086" w:type="pct"/>
          </w:tcPr>
          <w:p w14:paraId="762FC83C" w14:textId="044F45FA" w:rsidR="00E12169" w:rsidRPr="00CE1D86" w:rsidDel="0049283F" w:rsidRDefault="00E12169" w:rsidP="00E75A46">
            <w:pPr>
              <w:spacing w:line="480" w:lineRule="auto"/>
              <w:contextualSpacing/>
              <w:jc w:val="both"/>
              <w:rPr>
                <w:del w:id="13459" w:author="Microsoft account" w:date="2021-05-22T13:58:00Z"/>
                <w:rFonts w:ascii="Times New Roman" w:hAnsi="Times New Roman" w:cs="Times New Roman"/>
                <w:bCs/>
                <w:sz w:val="20"/>
                <w:szCs w:val="20"/>
              </w:rPr>
              <w:pPrChange w:id="13460" w:author="Microsoft account" w:date="2021-05-25T22:50:00Z">
                <w:pPr>
                  <w:jc w:val="both"/>
                </w:pPr>
              </w:pPrChange>
            </w:pPr>
            <w:del w:id="13461" w:author="Microsoft account" w:date="2021-05-22T13:58:00Z">
              <w:r w:rsidRPr="00CE1D86" w:rsidDel="0049283F">
                <w:rPr>
                  <w:rFonts w:ascii="Times New Roman" w:hAnsi="Times New Roman" w:cs="Times New Roman"/>
                  <w:bCs/>
                  <w:sz w:val="20"/>
                  <w:szCs w:val="20"/>
                </w:rPr>
                <w:delText>Islam</w:delText>
              </w:r>
            </w:del>
          </w:p>
        </w:tc>
        <w:tc>
          <w:tcPr>
            <w:tcW w:w="618" w:type="pct"/>
          </w:tcPr>
          <w:p w14:paraId="2221AC5F" w14:textId="532B93BA" w:rsidR="00E12169" w:rsidRPr="00CE1D86" w:rsidDel="0049283F" w:rsidRDefault="00E12169" w:rsidP="00E75A46">
            <w:pPr>
              <w:spacing w:line="480" w:lineRule="auto"/>
              <w:contextualSpacing/>
              <w:jc w:val="both"/>
              <w:rPr>
                <w:del w:id="13462" w:author="Microsoft account" w:date="2021-05-22T13:58:00Z"/>
                <w:rFonts w:ascii="Times New Roman" w:hAnsi="Times New Roman" w:cs="Times New Roman"/>
                <w:bCs/>
                <w:sz w:val="20"/>
                <w:szCs w:val="20"/>
              </w:rPr>
              <w:pPrChange w:id="13463" w:author="Microsoft account" w:date="2021-05-25T22:50:00Z">
                <w:pPr>
                  <w:jc w:val="both"/>
                </w:pPr>
              </w:pPrChange>
            </w:pPr>
            <w:del w:id="13464" w:author="Microsoft account" w:date="2021-05-22T13:58:00Z">
              <w:r w:rsidRPr="00CE1D86" w:rsidDel="0049283F">
                <w:rPr>
                  <w:rFonts w:ascii="Times New Roman" w:hAnsi="Times New Roman" w:cs="Times New Roman"/>
                  <w:bCs/>
                  <w:sz w:val="20"/>
                  <w:szCs w:val="20"/>
                </w:rPr>
                <w:delText>1.22 (1.01-1.49)</w:delText>
              </w:r>
            </w:del>
          </w:p>
        </w:tc>
        <w:tc>
          <w:tcPr>
            <w:tcW w:w="351" w:type="pct"/>
          </w:tcPr>
          <w:p w14:paraId="00DE74AF" w14:textId="2B7F9DC8" w:rsidR="00E12169" w:rsidRPr="00CE1D86" w:rsidDel="0049283F" w:rsidRDefault="00E12169" w:rsidP="00E75A46">
            <w:pPr>
              <w:spacing w:line="480" w:lineRule="auto"/>
              <w:contextualSpacing/>
              <w:jc w:val="both"/>
              <w:rPr>
                <w:del w:id="13465" w:author="Microsoft account" w:date="2021-05-22T13:58:00Z"/>
                <w:rFonts w:ascii="Times New Roman" w:hAnsi="Times New Roman" w:cs="Times New Roman"/>
                <w:bCs/>
                <w:sz w:val="20"/>
                <w:szCs w:val="20"/>
              </w:rPr>
              <w:pPrChange w:id="13466" w:author="Microsoft account" w:date="2021-05-25T22:50:00Z">
                <w:pPr>
                  <w:jc w:val="both"/>
                </w:pPr>
              </w:pPrChange>
            </w:pPr>
            <w:del w:id="13467" w:author="Microsoft account" w:date="2021-05-22T13:58:00Z">
              <w:r w:rsidRPr="00CE1D86" w:rsidDel="0049283F">
                <w:rPr>
                  <w:rFonts w:ascii="Times New Roman" w:hAnsi="Times New Roman" w:cs="Times New Roman"/>
                  <w:bCs/>
                  <w:sz w:val="20"/>
                  <w:szCs w:val="20"/>
                </w:rPr>
                <w:delText>0.045</w:delText>
              </w:r>
            </w:del>
          </w:p>
        </w:tc>
        <w:tc>
          <w:tcPr>
            <w:tcW w:w="618" w:type="pct"/>
          </w:tcPr>
          <w:p w14:paraId="712F0B94" w14:textId="540CBECB" w:rsidR="00E12169" w:rsidRPr="00CE1D86" w:rsidDel="0049283F" w:rsidRDefault="00E12169" w:rsidP="00E75A46">
            <w:pPr>
              <w:spacing w:line="480" w:lineRule="auto"/>
              <w:contextualSpacing/>
              <w:jc w:val="both"/>
              <w:rPr>
                <w:del w:id="13468" w:author="Microsoft account" w:date="2021-05-22T13:58:00Z"/>
                <w:rFonts w:ascii="Times New Roman" w:hAnsi="Times New Roman" w:cs="Times New Roman"/>
                <w:bCs/>
                <w:sz w:val="20"/>
                <w:szCs w:val="20"/>
              </w:rPr>
              <w:pPrChange w:id="13469" w:author="Microsoft account" w:date="2021-05-25T22:50:00Z">
                <w:pPr>
                  <w:jc w:val="both"/>
                </w:pPr>
              </w:pPrChange>
            </w:pPr>
            <w:del w:id="13470" w:author="Microsoft account" w:date="2021-05-22T13:58:00Z">
              <w:r w:rsidRPr="00CE1D86" w:rsidDel="0049283F">
                <w:rPr>
                  <w:rFonts w:ascii="Times New Roman" w:hAnsi="Times New Roman" w:cs="Times New Roman"/>
                  <w:bCs/>
                  <w:sz w:val="20"/>
                  <w:szCs w:val="20"/>
                </w:rPr>
                <w:delText>1.29 (1.03-1.62)</w:delText>
              </w:r>
            </w:del>
          </w:p>
        </w:tc>
        <w:tc>
          <w:tcPr>
            <w:tcW w:w="351" w:type="pct"/>
          </w:tcPr>
          <w:p w14:paraId="34DC1AD6" w14:textId="0FD07A9D" w:rsidR="00E12169" w:rsidRPr="00CE1D86" w:rsidDel="0049283F" w:rsidRDefault="00E12169" w:rsidP="00E75A46">
            <w:pPr>
              <w:spacing w:line="480" w:lineRule="auto"/>
              <w:contextualSpacing/>
              <w:jc w:val="both"/>
              <w:rPr>
                <w:del w:id="13471" w:author="Microsoft account" w:date="2021-05-22T13:58:00Z"/>
                <w:rFonts w:ascii="Times New Roman" w:hAnsi="Times New Roman" w:cs="Times New Roman"/>
                <w:bCs/>
                <w:sz w:val="20"/>
                <w:szCs w:val="20"/>
              </w:rPr>
              <w:pPrChange w:id="13472" w:author="Microsoft account" w:date="2021-05-25T22:50:00Z">
                <w:pPr>
                  <w:jc w:val="both"/>
                </w:pPr>
              </w:pPrChange>
            </w:pPr>
            <w:del w:id="13473" w:author="Microsoft account" w:date="2021-05-22T13:58:00Z">
              <w:r w:rsidRPr="00CE1D86" w:rsidDel="0049283F">
                <w:rPr>
                  <w:rFonts w:ascii="Times New Roman" w:hAnsi="Times New Roman" w:cs="Times New Roman"/>
                  <w:bCs/>
                  <w:sz w:val="20"/>
                  <w:szCs w:val="20"/>
                </w:rPr>
                <w:delText>0.029</w:delText>
              </w:r>
            </w:del>
          </w:p>
        </w:tc>
        <w:tc>
          <w:tcPr>
            <w:tcW w:w="658" w:type="pct"/>
          </w:tcPr>
          <w:p w14:paraId="1F0868A6" w14:textId="3405FF7C" w:rsidR="00E12169" w:rsidRPr="00CE1D86" w:rsidDel="0049283F" w:rsidRDefault="00E12169" w:rsidP="00E75A46">
            <w:pPr>
              <w:spacing w:line="480" w:lineRule="auto"/>
              <w:contextualSpacing/>
              <w:jc w:val="both"/>
              <w:rPr>
                <w:del w:id="13474" w:author="Microsoft account" w:date="2021-05-22T13:58:00Z"/>
                <w:rFonts w:ascii="Times New Roman" w:hAnsi="Times New Roman" w:cs="Times New Roman"/>
                <w:bCs/>
                <w:sz w:val="20"/>
                <w:szCs w:val="20"/>
              </w:rPr>
              <w:pPrChange w:id="13475" w:author="Microsoft account" w:date="2021-05-25T22:50:00Z">
                <w:pPr>
                  <w:jc w:val="both"/>
                </w:pPr>
              </w:pPrChange>
            </w:pPr>
            <w:del w:id="13476" w:author="Microsoft account" w:date="2021-05-22T13:58:00Z">
              <w:r w:rsidRPr="00CE1D86" w:rsidDel="0049283F">
                <w:rPr>
                  <w:rFonts w:ascii="Times New Roman" w:hAnsi="Times New Roman" w:cs="Times New Roman"/>
                  <w:bCs/>
                  <w:sz w:val="20"/>
                  <w:szCs w:val="20"/>
                </w:rPr>
                <w:delText>1.02 (0.86-1.22)</w:delText>
              </w:r>
            </w:del>
          </w:p>
        </w:tc>
        <w:tc>
          <w:tcPr>
            <w:tcW w:w="351" w:type="pct"/>
          </w:tcPr>
          <w:p w14:paraId="3370125E" w14:textId="26398AE6" w:rsidR="00E12169" w:rsidRPr="00CE1D86" w:rsidDel="0049283F" w:rsidRDefault="00E12169" w:rsidP="00E75A46">
            <w:pPr>
              <w:spacing w:line="480" w:lineRule="auto"/>
              <w:contextualSpacing/>
              <w:jc w:val="both"/>
              <w:rPr>
                <w:del w:id="13477" w:author="Microsoft account" w:date="2021-05-22T13:58:00Z"/>
                <w:rFonts w:ascii="Times New Roman" w:hAnsi="Times New Roman" w:cs="Times New Roman"/>
                <w:bCs/>
                <w:sz w:val="20"/>
                <w:szCs w:val="20"/>
              </w:rPr>
              <w:pPrChange w:id="13478" w:author="Microsoft account" w:date="2021-05-25T22:50:00Z">
                <w:pPr>
                  <w:jc w:val="both"/>
                </w:pPr>
              </w:pPrChange>
            </w:pPr>
            <w:del w:id="13479" w:author="Microsoft account" w:date="2021-05-22T13:58:00Z">
              <w:r w:rsidRPr="00CE1D86" w:rsidDel="0049283F">
                <w:rPr>
                  <w:rFonts w:ascii="Times New Roman" w:hAnsi="Times New Roman" w:cs="Times New Roman"/>
                  <w:bCs/>
                  <w:sz w:val="20"/>
                  <w:szCs w:val="20"/>
                </w:rPr>
                <w:delText>0.790</w:delText>
              </w:r>
            </w:del>
          </w:p>
        </w:tc>
        <w:tc>
          <w:tcPr>
            <w:tcW w:w="618" w:type="pct"/>
          </w:tcPr>
          <w:p w14:paraId="4097176C" w14:textId="722020DD" w:rsidR="00E12169" w:rsidRPr="00CE1D86" w:rsidDel="0049283F" w:rsidRDefault="00E12169" w:rsidP="00E75A46">
            <w:pPr>
              <w:spacing w:line="480" w:lineRule="auto"/>
              <w:contextualSpacing/>
              <w:jc w:val="both"/>
              <w:rPr>
                <w:del w:id="13480" w:author="Microsoft account" w:date="2021-05-22T13:58:00Z"/>
                <w:rFonts w:ascii="Times New Roman" w:hAnsi="Times New Roman" w:cs="Times New Roman"/>
                <w:bCs/>
                <w:sz w:val="20"/>
                <w:szCs w:val="20"/>
              </w:rPr>
              <w:pPrChange w:id="13481" w:author="Microsoft account" w:date="2021-05-25T22:50:00Z">
                <w:pPr>
                  <w:jc w:val="both"/>
                </w:pPr>
              </w:pPrChange>
            </w:pPr>
            <w:del w:id="13482" w:author="Microsoft account" w:date="2021-05-22T13:58:00Z">
              <w:r w:rsidRPr="00CE1D86" w:rsidDel="0049283F">
                <w:rPr>
                  <w:rFonts w:ascii="Times New Roman" w:hAnsi="Times New Roman" w:cs="Times New Roman"/>
                  <w:bCs/>
                  <w:sz w:val="20"/>
                  <w:szCs w:val="20"/>
                </w:rPr>
                <w:delText>1.08 (0.88-1.33)</w:delText>
              </w:r>
            </w:del>
          </w:p>
        </w:tc>
        <w:tc>
          <w:tcPr>
            <w:tcW w:w="349" w:type="pct"/>
          </w:tcPr>
          <w:p w14:paraId="5AC36763" w14:textId="06FC89D9" w:rsidR="00E12169" w:rsidRPr="00CE1D86" w:rsidDel="0049283F" w:rsidRDefault="00E12169" w:rsidP="00E75A46">
            <w:pPr>
              <w:spacing w:line="480" w:lineRule="auto"/>
              <w:contextualSpacing/>
              <w:jc w:val="both"/>
              <w:rPr>
                <w:del w:id="13483" w:author="Microsoft account" w:date="2021-05-22T13:58:00Z"/>
                <w:rFonts w:ascii="Times New Roman" w:hAnsi="Times New Roman" w:cs="Times New Roman"/>
                <w:bCs/>
                <w:sz w:val="20"/>
                <w:szCs w:val="20"/>
              </w:rPr>
              <w:pPrChange w:id="13484" w:author="Microsoft account" w:date="2021-05-25T22:50:00Z">
                <w:pPr>
                  <w:jc w:val="both"/>
                </w:pPr>
              </w:pPrChange>
            </w:pPr>
            <w:del w:id="13485" w:author="Microsoft account" w:date="2021-05-22T13:58:00Z">
              <w:r w:rsidRPr="00CE1D86" w:rsidDel="0049283F">
                <w:rPr>
                  <w:rFonts w:ascii="Times New Roman" w:hAnsi="Times New Roman" w:cs="Times New Roman"/>
                  <w:bCs/>
                  <w:sz w:val="20"/>
                  <w:szCs w:val="20"/>
                </w:rPr>
                <w:delText>0.451</w:delText>
              </w:r>
            </w:del>
          </w:p>
        </w:tc>
      </w:tr>
      <w:tr w:rsidR="00E12169" w:rsidRPr="00CE1D86" w:rsidDel="0049283F" w14:paraId="73E3D4FB" w14:textId="77567BE5" w:rsidTr="00E12169">
        <w:trPr>
          <w:trHeight w:val="308"/>
          <w:jc w:val="center"/>
          <w:del w:id="13486" w:author="Microsoft account" w:date="2021-05-22T13:58:00Z"/>
        </w:trPr>
        <w:tc>
          <w:tcPr>
            <w:tcW w:w="1086" w:type="pct"/>
          </w:tcPr>
          <w:p w14:paraId="0C1C6603" w14:textId="05260086" w:rsidR="00E12169" w:rsidRPr="00CE1D86" w:rsidDel="0049283F" w:rsidRDefault="00E12169" w:rsidP="00E75A46">
            <w:pPr>
              <w:spacing w:line="480" w:lineRule="auto"/>
              <w:contextualSpacing/>
              <w:jc w:val="both"/>
              <w:rPr>
                <w:del w:id="13487" w:author="Microsoft account" w:date="2021-05-22T13:58:00Z"/>
                <w:rFonts w:ascii="Times New Roman" w:hAnsi="Times New Roman" w:cs="Times New Roman"/>
                <w:bCs/>
                <w:sz w:val="20"/>
                <w:szCs w:val="20"/>
              </w:rPr>
              <w:pPrChange w:id="13488" w:author="Microsoft account" w:date="2021-05-25T22:50:00Z">
                <w:pPr>
                  <w:jc w:val="both"/>
                </w:pPr>
              </w:pPrChange>
            </w:pPr>
            <w:del w:id="13489" w:author="Microsoft account" w:date="2021-05-22T13:58:00Z">
              <w:r w:rsidRPr="00CE1D86" w:rsidDel="0049283F">
                <w:rPr>
                  <w:rFonts w:ascii="Times New Roman" w:hAnsi="Times New Roman" w:cs="Times New Roman"/>
                  <w:bCs/>
                  <w:sz w:val="20"/>
                  <w:szCs w:val="20"/>
                </w:rPr>
                <w:delText>Others</w:delText>
              </w:r>
            </w:del>
          </w:p>
        </w:tc>
        <w:tc>
          <w:tcPr>
            <w:tcW w:w="618" w:type="pct"/>
          </w:tcPr>
          <w:p w14:paraId="38822894" w14:textId="6BC9807A" w:rsidR="00E12169" w:rsidRPr="00CE1D86" w:rsidDel="0049283F" w:rsidRDefault="00E12169" w:rsidP="00E75A46">
            <w:pPr>
              <w:spacing w:line="480" w:lineRule="auto"/>
              <w:contextualSpacing/>
              <w:jc w:val="both"/>
              <w:rPr>
                <w:del w:id="13490" w:author="Microsoft account" w:date="2021-05-22T13:58:00Z"/>
                <w:rFonts w:ascii="Times New Roman" w:hAnsi="Times New Roman" w:cs="Times New Roman"/>
                <w:bCs/>
                <w:sz w:val="20"/>
                <w:szCs w:val="20"/>
              </w:rPr>
              <w:pPrChange w:id="13491" w:author="Microsoft account" w:date="2021-05-25T22:50:00Z">
                <w:pPr>
                  <w:jc w:val="both"/>
                </w:pPr>
              </w:pPrChange>
            </w:pPr>
            <w:del w:id="13492"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745B8509" w14:textId="7E1A577A" w:rsidR="00E12169" w:rsidRPr="00CE1D86" w:rsidDel="0049283F" w:rsidRDefault="00E12169" w:rsidP="00E75A46">
            <w:pPr>
              <w:spacing w:line="480" w:lineRule="auto"/>
              <w:contextualSpacing/>
              <w:jc w:val="both"/>
              <w:rPr>
                <w:del w:id="13493" w:author="Microsoft account" w:date="2021-05-22T13:58:00Z"/>
                <w:rFonts w:ascii="Times New Roman" w:hAnsi="Times New Roman" w:cs="Times New Roman"/>
                <w:bCs/>
                <w:sz w:val="20"/>
                <w:szCs w:val="20"/>
              </w:rPr>
              <w:pPrChange w:id="13494" w:author="Microsoft account" w:date="2021-05-25T22:50:00Z">
                <w:pPr>
                  <w:jc w:val="both"/>
                </w:pPr>
              </w:pPrChange>
            </w:pPr>
            <w:del w:id="13495" w:author="Microsoft account" w:date="2021-05-22T13:58:00Z">
              <w:r w:rsidRPr="00CE1D86" w:rsidDel="0049283F">
                <w:rPr>
                  <w:rFonts w:ascii="Times New Roman" w:hAnsi="Times New Roman" w:cs="Times New Roman"/>
                  <w:bCs/>
                  <w:sz w:val="20"/>
                  <w:szCs w:val="20"/>
                </w:rPr>
                <w:delText>-</w:delText>
              </w:r>
            </w:del>
          </w:p>
        </w:tc>
        <w:tc>
          <w:tcPr>
            <w:tcW w:w="618" w:type="pct"/>
          </w:tcPr>
          <w:p w14:paraId="760BB136" w14:textId="764E51E9" w:rsidR="00E12169" w:rsidRPr="00CE1D86" w:rsidDel="0049283F" w:rsidRDefault="00E12169" w:rsidP="00E75A46">
            <w:pPr>
              <w:spacing w:line="480" w:lineRule="auto"/>
              <w:contextualSpacing/>
              <w:jc w:val="both"/>
              <w:rPr>
                <w:del w:id="13496" w:author="Microsoft account" w:date="2021-05-22T13:58:00Z"/>
                <w:rFonts w:ascii="Times New Roman" w:hAnsi="Times New Roman" w:cs="Times New Roman"/>
                <w:bCs/>
                <w:sz w:val="20"/>
                <w:szCs w:val="20"/>
              </w:rPr>
              <w:pPrChange w:id="13497" w:author="Microsoft account" w:date="2021-05-25T22:50:00Z">
                <w:pPr>
                  <w:jc w:val="both"/>
                </w:pPr>
              </w:pPrChange>
            </w:pPr>
            <w:del w:id="13498"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399A6A11" w14:textId="3D008D21" w:rsidR="00E12169" w:rsidRPr="00CE1D86" w:rsidDel="0049283F" w:rsidRDefault="00E12169" w:rsidP="00E75A46">
            <w:pPr>
              <w:spacing w:line="480" w:lineRule="auto"/>
              <w:contextualSpacing/>
              <w:jc w:val="both"/>
              <w:rPr>
                <w:del w:id="13499" w:author="Microsoft account" w:date="2021-05-22T13:58:00Z"/>
                <w:rFonts w:ascii="Times New Roman" w:hAnsi="Times New Roman" w:cs="Times New Roman"/>
                <w:bCs/>
                <w:sz w:val="20"/>
                <w:szCs w:val="20"/>
              </w:rPr>
              <w:pPrChange w:id="13500" w:author="Microsoft account" w:date="2021-05-25T22:50:00Z">
                <w:pPr>
                  <w:jc w:val="both"/>
                </w:pPr>
              </w:pPrChange>
            </w:pPr>
            <w:del w:id="13501" w:author="Microsoft account" w:date="2021-05-22T13:58:00Z">
              <w:r w:rsidRPr="00CE1D86" w:rsidDel="0049283F">
                <w:rPr>
                  <w:rFonts w:ascii="Times New Roman" w:hAnsi="Times New Roman" w:cs="Times New Roman"/>
                  <w:bCs/>
                  <w:sz w:val="20"/>
                  <w:szCs w:val="20"/>
                </w:rPr>
                <w:delText>-</w:delText>
              </w:r>
            </w:del>
          </w:p>
        </w:tc>
        <w:tc>
          <w:tcPr>
            <w:tcW w:w="658" w:type="pct"/>
          </w:tcPr>
          <w:p w14:paraId="393254BB" w14:textId="12F445B8" w:rsidR="00E12169" w:rsidRPr="00CE1D86" w:rsidDel="0049283F" w:rsidRDefault="00E12169" w:rsidP="00E75A46">
            <w:pPr>
              <w:spacing w:line="480" w:lineRule="auto"/>
              <w:contextualSpacing/>
              <w:jc w:val="both"/>
              <w:rPr>
                <w:del w:id="13502" w:author="Microsoft account" w:date="2021-05-22T13:58:00Z"/>
                <w:rFonts w:ascii="Times New Roman" w:hAnsi="Times New Roman" w:cs="Times New Roman"/>
                <w:bCs/>
                <w:sz w:val="20"/>
                <w:szCs w:val="20"/>
              </w:rPr>
              <w:pPrChange w:id="13503" w:author="Microsoft account" w:date="2021-05-25T22:50:00Z">
                <w:pPr>
                  <w:jc w:val="both"/>
                </w:pPr>
              </w:pPrChange>
            </w:pPr>
            <w:del w:id="13504"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7D8AA0F2" w14:textId="2960795D" w:rsidR="00E12169" w:rsidRPr="00CE1D86" w:rsidDel="0049283F" w:rsidRDefault="00E12169" w:rsidP="00E75A46">
            <w:pPr>
              <w:spacing w:line="480" w:lineRule="auto"/>
              <w:contextualSpacing/>
              <w:jc w:val="both"/>
              <w:rPr>
                <w:del w:id="13505" w:author="Microsoft account" w:date="2021-05-22T13:58:00Z"/>
                <w:rFonts w:ascii="Times New Roman" w:hAnsi="Times New Roman" w:cs="Times New Roman"/>
                <w:bCs/>
                <w:sz w:val="20"/>
                <w:szCs w:val="20"/>
              </w:rPr>
              <w:pPrChange w:id="13506" w:author="Microsoft account" w:date="2021-05-25T22:50:00Z">
                <w:pPr>
                  <w:jc w:val="both"/>
                </w:pPr>
              </w:pPrChange>
            </w:pPr>
            <w:del w:id="13507" w:author="Microsoft account" w:date="2021-05-22T13:58:00Z">
              <w:r w:rsidRPr="00CE1D86" w:rsidDel="0049283F">
                <w:rPr>
                  <w:rFonts w:ascii="Times New Roman" w:hAnsi="Times New Roman" w:cs="Times New Roman"/>
                  <w:bCs/>
                  <w:sz w:val="20"/>
                  <w:szCs w:val="20"/>
                </w:rPr>
                <w:delText>-</w:delText>
              </w:r>
            </w:del>
          </w:p>
        </w:tc>
        <w:tc>
          <w:tcPr>
            <w:tcW w:w="618" w:type="pct"/>
          </w:tcPr>
          <w:p w14:paraId="2C88C15D" w14:textId="69BE7DD2" w:rsidR="00E12169" w:rsidRPr="00CE1D86" w:rsidDel="0049283F" w:rsidRDefault="00E12169" w:rsidP="00E75A46">
            <w:pPr>
              <w:spacing w:line="480" w:lineRule="auto"/>
              <w:contextualSpacing/>
              <w:jc w:val="both"/>
              <w:rPr>
                <w:del w:id="13508" w:author="Microsoft account" w:date="2021-05-22T13:58:00Z"/>
                <w:rFonts w:ascii="Times New Roman" w:hAnsi="Times New Roman" w:cs="Times New Roman"/>
                <w:bCs/>
                <w:sz w:val="20"/>
                <w:szCs w:val="20"/>
              </w:rPr>
              <w:pPrChange w:id="13509" w:author="Microsoft account" w:date="2021-05-25T22:50:00Z">
                <w:pPr>
                  <w:jc w:val="both"/>
                </w:pPr>
              </w:pPrChange>
            </w:pPr>
            <w:del w:id="13510"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71770DD0" w14:textId="7FD3B1BC" w:rsidR="00E12169" w:rsidRPr="00CE1D86" w:rsidDel="0049283F" w:rsidRDefault="00E12169" w:rsidP="00E75A46">
            <w:pPr>
              <w:spacing w:line="480" w:lineRule="auto"/>
              <w:contextualSpacing/>
              <w:jc w:val="both"/>
              <w:rPr>
                <w:del w:id="13511" w:author="Microsoft account" w:date="2021-05-22T13:58:00Z"/>
                <w:rFonts w:ascii="Times New Roman" w:hAnsi="Times New Roman" w:cs="Times New Roman"/>
                <w:bCs/>
                <w:sz w:val="20"/>
                <w:szCs w:val="20"/>
              </w:rPr>
              <w:pPrChange w:id="13512" w:author="Microsoft account" w:date="2021-05-25T22:50:00Z">
                <w:pPr>
                  <w:jc w:val="both"/>
                </w:pPr>
              </w:pPrChange>
            </w:pPr>
            <w:del w:id="13513" w:author="Microsoft account" w:date="2021-05-22T13:58:00Z">
              <w:r w:rsidRPr="00CE1D86" w:rsidDel="0049283F">
                <w:rPr>
                  <w:rFonts w:ascii="Times New Roman" w:hAnsi="Times New Roman" w:cs="Times New Roman"/>
                  <w:bCs/>
                  <w:sz w:val="20"/>
                  <w:szCs w:val="20"/>
                </w:rPr>
                <w:delText>-</w:delText>
              </w:r>
            </w:del>
          </w:p>
        </w:tc>
      </w:tr>
      <w:tr w:rsidR="00E12169" w:rsidRPr="00CE1D86" w:rsidDel="0049283F" w14:paraId="45154967" w14:textId="36DEC261" w:rsidTr="00E12169">
        <w:trPr>
          <w:trHeight w:val="308"/>
          <w:jc w:val="center"/>
          <w:del w:id="13514" w:author="Microsoft account" w:date="2021-05-22T13:58:00Z"/>
        </w:trPr>
        <w:tc>
          <w:tcPr>
            <w:tcW w:w="1086" w:type="pct"/>
          </w:tcPr>
          <w:p w14:paraId="066E93FA" w14:textId="361CEB5A" w:rsidR="00E12169" w:rsidRPr="00CE1D86" w:rsidDel="0049283F" w:rsidRDefault="00E55790" w:rsidP="00E75A46">
            <w:pPr>
              <w:spacing w:line="480" w:lineRule="auto"/>
              <w:contextualSpacing/>
              <w:jc w:val="both"/>
              <w:rPr>
                <w:del w:id="13515" w:author="Microsoft account" w:date="2021-05-22T13:58:00Z"/>
                <w:rFonts w:ascii="Times New Roman" w:hAnsi="Times New Roman" w:cs="Times New Roman"/>
                <w:b/>
                <w:sz w:val="20"/>
                <w:szCs w:val="20"/>
              </w:rPr>
              <w:pPrChange w:id="13516" w:author="Microsoft account" w:date="2021-05-25T22:50:00Z">
                <w:pPr>
                  <w:jc w:val="both"/>
                </w:pPr>
              </w:pPrChange>
            </w:pPr>
            <w:del w:id="13517" w:author="Microsoft account" w:date="2021-05-22T13:58:00Z">
              <w:r w:rsidDel="0049283F">
                <w:rPr>
                  <w:rFonts w:ascii="Times New Roman" w:hAnsi="Times New Roman" w:cs="Times New Roman"/>
                  <w:b/>
                  <w:sz w:val="20"/>
                  <w:szCs w:val="20"/>
                </w:rPr>
                <w:delText>Sex of h</w:delText>
              </w:r>
              <w:r w:rsidR="00E12169" w:rsidRPr="00CE1D86" w:rsidDel="0049283F">
                <w:rPr>
                  <w:rFonts w:ascii="Times New Roman" w:hAnsi="Times New Roman" w:cs="Times New Roman"/>
                  <w:b/>
                  <w:sz w:val="20"/>
                  <w:szCs w:val="20"/>
                </w:rPr>
                <w:delText>ousehold</w:delText>
              </w:r>
            </w:del>
          </w:p>
        </w:tc>
        <w:tc>
          <w:tcPr>
            <w:tcW w:w="618" w:type="pct"/>
          </w:tcPr>
          <w:p w14:paraId="5B2F9BC9" w14:textId="0E7DA61A" w:rsidR="00E12169" w:rsidRPr="00CE1D86" w:rsidDel="0049283F" w:rsidRDefault="00E12169" w:rsidP="00E75A46">
            <w:pPr>
              <w:spacing w:line="480" w:lineRule="auto"/>
              <w:contextualSpacing/>
              <w:jc w:val="both"/>
              <w:rPr>
                <w:del w:id="13518" w:author="Microsoft account" w:date="2021-05-22T13:58:00Z"/>
                <w:rFonts w:ascii="Times New Roman" w:hAnsi="Times New Roman" w:cs="Times New Roman"/>
                <w:bCs/>
                <w:sz w:val="20"/>
                <w:szCs w:val="20"/>
              </w:rPr>
              <w:pPrChange w:id="13519" w:author="Microsoft account" w:date="2021-05-25T22:50:00Z">
                <w:pPr>
                  <w:jc w:val="both"/>
                </w:pPr>
              </w:pPrChange>
            </w:pPr>
          </w:p>
        </w:tc>
        <w:tc>
          <w:tcPr>
            <w:tcW w:w="351" w:type="pct"/>
          </w:tcPr>
          <w:p w14:paraId="4C78502D" w14:textId="0559F516" w:rsidR="00E12169" w:rsidRPr="00CE1D86" w:rsidDel="0049283F" w:rsidRDefault="00E12169" w:rsidP="00E75A46">
            <w:pPr>
              <w:spacing w:line="480" w:lineRule="auto"/>
              <w:contextualSpacing/>
              <w:jc w:val="both"/>
              <w:rPr>
                <w:del w:id="13520" w:author="Microsoft account" w:date="2021-05-22T13:58:00Z"/>
                <w:rFonts w:ascii="Times New Roman" w:hAnsi="Times New Roman" w:cs="Times New Roman"/>
                <w:bCs/>
                <w:sz w:val="20"/>
                <w:szCs w:val="20"/>
              </w:rPr>
              <w:pPrChange w:id="13521" w:author="Microsoft account" w:date="2021-05-25T22:50:00Z">
                <w:pPr>
                  <w:jc w:val="both"/>
                </w:pPr>
              </w:pPrChange>
            </w:pPr>
          </w:p>
        </w:tc>
        <w:tc>
          <w:tcPr>
            <w:tcW w:w="618" w:type="pct"/>
          </w:tcPr>
          <w:p w14:paraId="3EA8A63D" w14:textId="671C04F6" w:rsidR="00E12169" w:rsidRPr="00CE1D86" w:rsidDel="0049283F" w:rsidRDefault="00E12169" w:rsidP="00E75A46">
            <w:pPr>
              <w:spacing w:line="480" w:lineRule="auto"/>
              <w:contextualSpacing/>
              <w:jc w:val="both"/>
              <w:rPr>
                <w:del w:id="13522" w:author="Microsoft account" w:date="2021-05-22T13:58:00Z"/>
                <w:rFonts w:ascii="Times New Roman" w:hAnsi="Times New Roman" w:cs="Times New Roman"/>
                <w:bCs/>
                <w:sz w:val="20"/>
                <w:szCs w:val="20"/>
              </w:rPr>
              <w:pPrChange w:id="13523" w:author="Microsoft account" w:date="2021-05-25T22:50:00Z">
                <w:pPr>
                  <w:jc w:val="both"/>
                </w:pPr>
              </w:pPrChange>
            </w:pPr>
          </w:p>
        </w:tc>
        <w:tc>
          <w:tcPr>
            <w:tcW w:w="351" w:type="pct"/>
          </w:tcPr>
          <w:p w14:paraId="66FE4E78" w14:textId="38F74582" w:rsidR="00E12169" w:rsidRPr="00CE1D86" w:rsidDel="0049283F" w:rsidRDefault="00E12169" w:rsidP="00E75A46">
            <w:pPr>
              <w:spacing w:line="480" w:lineRule="auto"/>
              <w:contextualSpacing/>
              <w:jc w:val="both"/>
              <w:rPr>
                <w:del w:id="13524" w:author="Microsoft account" w:date="2021-05-22T13:58:00Z"/>
                <w:rFonts w:ascii="Times New Roman" w:hAnsi="Times New Roman" w:cs="Times New Roman"/>
                <w:bCs/>
                <w:sz w:val="20"/>
                <w:szCs w:val="20"/>
              </w:rPr>
              <w:pPrChange w:id="13525" w:author="Microsoft account" w:date="2021-05-25T22:50:00Z">
                <w:pPr>
                  <w:jc w:val="both"/>
                </w:pPr>
              </w:pPrChange>
            </w:pPr>
          </w:p>
        </w:tc>
        <w:tc>
          <w:tcPr>
            <w:tcW w:w="658" w:type="pct"/>
          </w:tcPr>
          <w:p w14:paraId="4446EFE4" w14:textId="01325489" w:rsidR="00E12169" w:rsidRPr="00CE1D86" w:rsidDel="0049283F" w:rsidRDefault="00E12169" w:rsidP="00E75A46">
            <w:pPr>
              <w:spacing w:line="480" w:lineRule="auto"/>
              <w:contextualSpacing/>
              <w:jc w:val="both"/>
              <w:rPr>
                <w:del w:id="13526" w:author="Microsoft account" w:date="2021-05-22T13:58:00Z"/>
                <w:rFonts w:ascii="Times New Roman" w:hAnsi="Times New Roman" w:cs="Times New Roman"/>
                <w:bCs/>
                <w:sz w:val="20"/>
                <w:szCs w:val="20"/>
              </w:rPr>
              <w:pPrChange w:id="13527" w:author="Microsoft account" w:date="2021-05-25T22:50:00Z">
                <w:pPr>
                  <w:jc w:val="both"/>
                </w:pPr>
              </w:pPrChange>
            </w:pPr>
          </w:p>
        </w:tc>
        <w:tc>
          <w:tcPr>
            <w:tcW w:w="351" w:type="pct"/>
          </w:tcPr>
          <w:p w14:paraId="16F819C9" w14:textId="02E1CA1D" w:rsidR="00E12169" w:rsidRPr="00CE1D86" w:rsidDel="0049283F" w:rsidRDefault="00E12169" w:rsidP="00E75A46">
            <w:pPr>
              <w:spacing w:line="480" w:lineRule="auto"/>
              <w:contextualSpacing/>
              <w:jc w:val="both"/>
              <w:rPr>
                <w:del w:id="13528" w:author="Microsoft account" w:date="2021-05-22T13:58:00Z"/>
                <w:rFonts w:ascii="Times New Roman" w:hAnsi="Times New Roman" w:cs="Times New Roman"/>
                <w:bCs/>
                <w:sz w:val="20"/>
                <w:szCs w:val="20"/>
              </w:rPr>
              <w:pPrChange w:id="13529" w:author="Microsoft account" w:date="2021-05-25T22:50:00Z">
                <w:pPr>
                  <w:jc w:val="both"/>
                </w:pPr>
              </w:pPrChange>
            </w:pPr>
          </w:p>
        </w:tc>
        <w:tc>
          <w:tcPr>
            <w:tcW w:w="618" w:type="pct"/>
          </w:tcPr>
          <w:p w14:paraId="59EBA14C" w14:textId="2B1372CF" w:rsidR="00E12169" w:rsidRPr="00CE1D86" w:rsidDel="0049283F" w:rsidRDefault="00E12169" w:rsidP="00E75A46">
            <w:pPr>
              <w:spacing w:line="480" w:lineRule="auto"/>
              <w:contextualSpacing/>
              <w:jc w:val="both"/>
              <w:rPr>
                <w:del w:id="13530" w:author="Microsoft account" w:date="2021-05-22T13:58:00Z"/>
                <w:rFonts w:ascii="Times New Roman" w:hAnsi="Times New Roman" w:cs="Times New Roman"/>
                <w:bCs/>
                <w:sz w:val="20"/>
                <w:szCs w:val="20"/>
              </w:rPr>
              <w:pPrChange w:id="13531" w:author="Microsoft account" w:date="2021-05-25T22:50:00Z">
                <w:pPr>
                  <w:jc w:val="both"/>
                </w:pPr>
              </w:pPrChange>
            </w:pPr>
          </w:p>
        </w:tc>
        <w:tc>
          <w:tcPr>
            <w:tcW w:w="349" w:type="pct"/>
          </w:tcPr>
          <w:p w14:paraId="3584D224" w14:textId="24283DFC" w:rsidR="00E12169" w:rsidRPr="00CE1D86" w:rsidDel="0049283F" w:rsidRDefault="00E12169" w:rsidP="00E75A46">
            <w:pPr>
              <w:spacing w:line="480" w:lineRule="auto"/>
              <w:contextualSpacing/>
              <w:jc w:val="both"/>
              <w:rPr>
                <w:del w:id="13532" w:author="Microsoft account" w:date="2021-05-22T13:58:00Z"/>
                <w:rFonts w:ascii="Times New Roman" w:hAnsi="Times New Roman" w:cs="Times New Roman"/>
                <w:bCs/>
                <w:sz w:val="20"/>
                <w:szCs w:val="20"/>
              </w:rPr>
              <w:pPrChange w:id="13533" w:author="Microsoft account" w:date="2021-05-25T22:50:00Z">
                <w:pPr>
                  <w:jc w:val="both"/>
                </w:pPr>
              </w:pPrChange>
            </w:pPr>
          </w:p>
        </w:tc>
      </w:tr>
      <w:tr w:rsidR="00E12169" w:rsidRPr="00CE1D86" w:rsidDel="0049283F" w14:paraId="7345B404" w14:textId="73C0F85E" w:rsidTr="00E12169">
        <w:trPr>
          <w:trHeight w:val="308"/>
          <w:jc w:val="center"/>
          <w:del w:id="13534" w:author="Microsoft account" w:date="2021-05-22T13:58:00Z"/>
        </w:trPr>
        <w:tc>
          <w:tcPr>
            <w:tcW w:w="1086" w:type="pct"/>
          </w:tcPr>
          <w:p w14:paraId="5CADDF44" w14:textId="4A5B467E" w:rsidR="00E12169" w:rsidRPr="00CE1D86" w:rsidDel="0049283F" w:rsidRDefault="00E12169" w:rsidP="00E75A46">
            <w:pPr>
              <w:spacing w:line="480" w:lineRule="auto"/>
              <w:contextualSpacing/>
              <w:jc w:val="both"/>
              <w:rPr>
                <w:del w:id="13535" w:author="Microsoft account" w:date="2021-05-22T13:58:00Z"/>
                <w:rFonts w:ascii="Times New Roman" w:hAnsi="Times New Roman" w:cs="Times New Roman"/>
                <w:bCs/>
                <w:sz w:val="20"/>
                <w:szCs w:val="20"/>
              </w:rPr>
              <w:pPrChange w:id="13536" w:author="Microsoft account" w:date="2021-05-25T22:50:00Z">
                <w:pPr>
                  <w:jc w:val="both"/>
                </w:pPr>
              </w:pPrChange>
            </w:pPr>
            <w:del w:id="13537" w:author="Microsoft account" w:date="2021-05-22T13:58:00Z">
              <w:r w:rsidRPr="00CE1D86" w:rsidDel="0049283F">
                <w:rPr>
                  <w:rFonts w:ascii="Times New Roman" w:hAnsi="Times New Roman" w:cs="Times New Roman"/>
                  <w:bCs/>
                  <w:sz w:val="20"/>
                  <w:szCs w:val="20"/>
                </w:rPr>
                <w:delText>Female</w:delText>
              </w:r>
            </w:del>
          </w:p>
        </w:tc>
        <w:tc>
          <w:tcPr>
            <w:tcW w:w="618" w:type="pct"/>
          </w:tcPr>
          <w:p w14:paraId="155B0E4B" w14:textId="286C4D3A" w:rsidR="00E12169" w:rsidRPr="00CE1D86" w:rsidDel="0049283F" w:rsidRDefault="00E12169" w:rsidP="00E75A46">
            <w:pPr>
              <w:spacing w:line="480" w:lineRule="auto"/>
              <w:contextualSpacing/>
              <w:jc w:val="both"/>
              <w:rPr>
                <w:del w:id="13538" w:author="Microsoft account" w:date="2021-05-22T13:58:00Z"/>
                <w:rFonts w:ascii="Times New Roman" w:hAnsi="Times New Roman" w:cs="Times New Roman"/>
                <w:bCs/>
                <w:sz w:val="20"/>
                <w:szCs w:val="20"/>
              </w:rPr>
              <w:pPrChange w:id="13539" w:author="Microsoft account" w:date="2021-05-25T22:50:00Z">
                <w:pPr>
                  <w:jc w:val="both"/>
                </w:pPr>
              </w:pPrChange>
            </w:pPr>
            <w:del w:id="13540" w:author="Microsoft account" w:date="2021-05-22T13:58:00Z">
              <w:r w:rsidRPr="00CE1D86" w:rsidDel="0049283F">
                <w:rPr>
                  <w:rFonts w:ascii="Times New Roman" w:hAnsi="Times New Roman" w:cs="Times New Roman"/>
                  <w:bCs/>
                  <w:sz w:val="20"/>
                  <w:szCs w:val="20"/>
                </w:rPr>
                <w:delText>0.98 (0.81-1.19)</w:delText>
              </w:r>
            </w:del>
          </w:p>
        </w:tc>
        <w:tc>
          <w:tcPr>
            <w:tcW w:w="351" w:type="pct"/>
          </w:tcPr>
          <w:p w14:paraId="61401DDF" w14:textId="48AE1B56" w:rsidR="00E12169" w:rsidRPr="00CE1D86" w:rsidDel="0049283F" w:rsidRDefault="00E12169" w:rsidP="00E75A46">
            <w:pPr>
              <w:spacing w:line="480" w:lineRule="auto"/>
              <w:contextualSpacing/>
              <w:jc w:val="both"/>
              <w:rPr>
                <w:del w:id="13541" w:author="Microsoft account" w:date="2021-05-22T13:58:00Z"/>
                <w:rFonts w:ascii="Times New Roman" w:hAnsi="Times New Roman" w:cs="Times New Roman"/>
                <w:bCs/>
                <w:sz w:val="20"/>
                <w:szCs w:val="20"/>
              </w:rPr>
              <w:pPrChange w:id="13542" w:author="Microsoft account" w:date="2021-05-25T22:50:00Z">
                <w:pPr>
                  <w:jc w:val="both"/>
                </w:pPr>
              </w:pPrChange>
            </w:pPr>
            <w:del w:id="13543" w:author="Microsoft account" w:date="2021-05-22T13:58:00Z">
              <w:r w:rsidRPr="00CE1D86" w:rsidDel="0049283F">
                <w:rPr>
                  <w:rFonts w:ascii="Times New Roman" w:hAnsi="Times New Roman" w:cs="Times New Roman"/>
                  <w:bCs/>
                  <w:sz w:val="20"/>
                  <w:szCs w:val="20"/>
                </w:rPr>
                <w:delText>0.852</w:delText>
              </w:r>
            </w:del>
          </w:p>
        </w:tc>
        <w:tc>
          <w:tcPr>
            <w:tcW w:w="618" w:type="pct"/>
          </w:tcPr>
          <w:p w14:paraId="73C6F0EA" w14:textId="03146A95" w:rsidR="00E12169" w:rsidRPr="00CE1D86" w:rsidDel="0049283F" w:rsidRDefault="00E12169" w:rsidP="00E75A46">
            <w:pPr>
              <w:spacing w:line="480" w:lineRule="auto"/>
              <w:contextualSpacing/>
              <w:jc w:val="both"/>
              <w:rPr>
                <w:del w:id="13544" w:author="Microsoft account" w:date="2021-05-22T13:58:00Z"/>
                <w:rFonts w:ascii="Times New Roman" w:hAnsi="Times New Roman" w:cs="Times New Roman"/>
                <w:bCs/>
                <w:sz w:val="20"/>
                <w:szCs w:val="20"/>
              </w:rPr>
              <w:pPrChange w:id="13545" w:author="Microsoft account" w:date="2021-05-25T22:50:00Z">
                <w:pPr>
                  <w:jc w:val="both"/>
                </w:pPr>
              </w:pPrChange>
            </w:pPr>
            <w:del w:id="13546" w:author="Microsoft account" w:date="2021-05-22T13:58:00Z">
              <w:r w:rsidRPr="00CE1D86" w:rsidDel="0049283F">
                <w:rPr>
                  <w:rFonts w:ascii="Times New Roman" w:hAnsi="Times New Roman" w:cs="Times New Roman"/>
                  <w:bCs/>
                  <w:sz w:val="20"/>
                  <w:szCs w:val="20"/>
                </w:rPr>
                <w:delText>1.04 (0.86-1.26)</w:delText>
              </w:r>
            </w:del>
          </w:p>
        </w:tc>
        <w:tc>
          <w:tcPr>
            <w:tcW w:w="351" w:type="pct"/>
          </w:tcPr>
          <w:p w14:paraId="32153958" w14:textId="3F0DFB84" w:rsidR="00E12169" w:rsidRPr="00CE1D86" w:rsidDel="0049283F" w:rsidRDefault="00E12169" w:rsidP="00E75A46">
            <w:pPr>
              <w:spacing w:line="480" w:lineRule="auto"/>
              <w:contextualSpacing/>
              <w:jc w:val="both"/>
              <w:rPr>
                <w:del w:id="13547" w:author="Microsoft account" w:date="2021-05-22T13:58:00Z"/>
                <w:rFonts w:ascii="Times New Roman" w:hAnsi="Times New Roman" w:cs="Times New Roman"/>
                <w:bCs/>
                <w:sz w:val="20"/>
                <w:szCs w:val="20"/>
              </w:rPr>
              <w:pPrChange w:id="13548" w:author="Microsoft account" w:date="2021-05-25T22:50:00Z">
                <w:pPr>
                  <w:jc w:val="both"/>
                </w:pPr>
              </w:pPrChange>
            </w:pPr>
            <w:del w:id="13549" w:author="Microsoft account" w:date="2021-05-22T13:58:00Z">
              <w:r w:rsidRPr="00CE1D86" w:rsidDel="0049283F">
                <w:rPr>
                  <w:rFonts w:ascii="Times New Roman" w:hAnsi="Times New Roman" w:cs="Times New Roman"/>
                  <w:bCs/>
                  <w:sz w:val="20"/>
                  <w:szCs w:val="20"/>
                </w:rPr>
                <w:delText>0.656</w:delText>
              </w:r>
            </w:del>
          </w:p>
        </w:tc>
        <w:tc>
          <w:tcPr>
            <w:tcW w:w="658" w:type="pct"/>
          </w:tcPr>
          <w:p w14:paraId="3EFAC3AF" w14:textId="1757A6EE" w:rsidR="00E12169" w:rsidRPr="00CE1D86" w:rsidDel="0049283F" w:rsidRDefault="00E12169" w:rsidP="00E75A46">
            <w:pPr>
              <w:spacing w:line="480" w:lineRule="auto"/>
              <w:contextualSpacing/>
              <w:jc w:val="both"/>
              <w:rPr>
                <w:del w:id="13550" w:author="Microsoft account" w:date="2021-05-22T13:58:00Z"/>
                <w:rFonts w:ascii="Times New Roman" w:hAnsi="Times New Roman" w:cs="Times New Roman"/>
                <w:bCs/>
                <w:sz w:val="20"/>
                <w:szCs w:val="20"/>
              </w:rPr>
              <w:pPrChange w:id="13551" w:author="Microsoft account" w:date="2021-05-25T22:50:00Z">
                <w:pPr>
                  <w:jc w:val="both"/>
                </w:pPr>
              </w:pPrChange>
            </w:pPr>
            <w:del w:id="13552" w:author="Microsoft account" w:date="2021-05-22T13:58:00Z">
              <w:r w:rsidRPr="00CE1D86" w:rsidDel="0049283F">
                <w:rPr>
                  <w:rFonts w:ascii="Times New Roman" w:hAnsi="Times New Roman" w:cs="Times New Roman"/>
                  <w:bCs/>
                  <w:sz w:val="20"/>
                  <w:szCs w:val="20"/>
                </w:rPr>
                <w:delText>1.08 (0.91-1.29)</w:delText>
              </w:r>
            </w:del>
          </w:p>
        </w:tc>
        <w:tc>
          <w:tcPr>
            <w:tcW w:w="351" w:type="pct"/>
          </w:tcPr>
          <w:p w14:paraId="2FF25B1C" w14:textId="0FAD484F" w:rsidR="00E12169" w:rsidRPr="00CE1D86" w:rsidDel="0049283F" w:rsidRDefault="00E12169" w:rsidP="00E75A46">
            <w:pPr>
              <w:spacing w:line="480" w:lineRule="auto"/>
              <w:contextualSpacing/>
              <w:jc w:val="both"/>
              <w:rPr>
                <w:del w:id="13553" w:author="Microsoft account" w:date="2021-05-22T13:58:00Z"/>
                <w:rFonts w:ascii="Times New Roman" w:hAnsi="Times New Roman" w:cs="Times New Roman"/>
                <w:bCs/>
                <w:sz w:val="20"/>
                <w:szCs w:val="20"/>
              </w:rPr>
              <w:pPrChange w:id="13554" w:author="Microsoft account" w:date="2021-05-25T22:50:00Z">
                <w:pPr>
                  <w:jc w:val="both"/>
                </w:pPr>
              </w:pPrChange>
            </w:pPr>
            <w:del w:id="13555" w:author="Microsoft account" w:date="2021-05-22T13:58:00Z">
              <w:r w:rsidRPr="00CE1D86" w:rsidDel="0049283F">
                <w:rPr>
                  <w:rFonts w:ascii="Times New Roman" w:hAnsi="Times New Roman" w:cs="Times New Roman"/>
                  <w:bCs/>
                  <w:sz w:val="20"/>
                  <w:szCs w:val="20"/>
                </w:rPr>
                <w:delText>0.368</w:delText>
              </w:r>
            </w:del>
          </w:p>
        </w:tc>
        <w:tc>
          <w:tcPr>
            <w:tcW w:w="618" w:type="pct"/>
          </w:tcPr>
          <w:p w14:paraId="3C1A90F7" w14:textId="0B6788C4" w:rsidR="00E12169" w:rsidRPr="00CE1D86" w:rsidDel="0049283F" w:rsidRDefault="00E12169" w:rsidP="00E75A46">
            <w:pPr>
              <w:spacing w:line="480" w:lineRule="auto"/>
              <w:contextualSpacing/>
              <w:jc w:val="both"/>
              <w:rPr>
                <w:del w:id="13556" w:author="Microsoft account" w:date="2021-05-22T13:58:00Z"/>
                <w:rFonts w:ascii="Times New Roman" w:hAnsi="Times New Roman" w:cs="Times New Roman"/>
                <w:bCs/>
                <w:sz w:val="20"/>
                <w:szCs w:val="20"/>
              </w:rPr>
              <w:pPrChange w:id="13557" w:author="Microsoft account" w:date="2021-05-25T22:50:00Z">
                <w:pPr>
                  <w:jc w:val="both"/>
                </w:pPr>
              </w:pPrChange>
            </w:pPr>
            <w:del w:id="13558" w:author="Microsoft account" w:date="2021-05-22T13:58:00Z">
              <w:r w:rsidRPr="00CE1D86" w:rsidDel="0049283F">
                <w:rPr>
                  <w:rFonts w:ascii="Times New Roman" w:hAnsi="Times New Roman" w:cs="Times New Roman"/>
                  <w:bCs/>
                  <w:sz w:val="20"/>
                  <w:szCs w:val="20"/>
                </w:rPr>
                <w:delText>0.95 (0.79-1.14)</w:delText>
              </w:r>
            </w:del>
          </w:p>
        </w:tc>
        <w:tc>
          <w:tcPr>
            <w:tcW w:w="349" w:type="pct"/>
          </w:tcPr>
          <w:p w14:paraId="69152881" w14:textId="1526275E" w:rsidR="00E12169" w:rsidRPr="00CE1D86" w:rsidDel="0049283F" w:rsidRDefault="00E12169" w:rsidP="00E75A46">
            <w:pPr>
              <w:spacing w:line="480" w:lineRule="auto"/>
              <w:contextualSpacing/>
              <w:jc w:val="both"/>
              <w:rPr>
                <w:del w:id="13559" w:author="Microsoft account" w:date="2021-05-22T13:58:00Z"/>
                <w:rFonts w:ascii="Times New Roman" w:hAnsi="Times New Roman" w:cs="Times New Roman"/>
                <w:bCs/>
                <w:sz w:val="20"/>
                <w:szCs w:val="20"/>
              </w:rPr>
              <w:pPrChange w:id="13560" w:author="Microsoft account" w:date="2021-05-25T22:50:00Z">
                <w:pPr>
                  <w:jc w:val="both"/>
                </w:pPr>
              </w:pPrChange>
            </w:pPr>
            <w:del w:id="13561" w:author="Microsoft account" w:date="2021-05-22T13:58:00Z">
              <w:r w:rsidRPr="00CE1D86" w:rsidDel="0049283F">
                <w:rPr>
                  <w:rFonts w:ascii="Times New Roman" w:hAnsi="Times New Roman" w:cs="Times New Roman"/>
                  <w:bCs/>
                  <w:sz w:val="20"/>
                  <w:szCs w:val="20"/>
                </w:rPr>
                <w:delText>0.551</w:delText>
              </w:r>
            </w:del>
          </w:p>
        </w:tc>
      </w:tr>
      <w:tr w:rsidR="00E12169" w:rsidRPr="00CE1D86" w:rsidDel="0049283F" w14:paraId="7FCB72F4" w14:textId="15459473" w:rsidTr="00E12169">
        <w:trPr>
          <w:trHeight w:val="308"/>
          <w:jc w:val="center"/>
          <w:del w:id="13562" w:author="Microsoft account" w:date="2021-05-22T13:58:00Z"/>
        </w:trPr>
        <w:tc>
          <w:tcPr>
            <w:tcW w:w="1086" w:type="pct"/>
          </w:tcPr>
          <w:p w14:paraId="5417EF7E" w14:textId="5A0F6D08" w:rsidR="00E12169" w:rsidRPr="00CE1D86" w:rsidDel="0049283F" w:rsidRDefault="00E12169" w:rsidP="00E75A46">
            <w:pPr>
              <w:spacing w:line="480" w:lineRule="auto"/>
              <w:contextualSpacing/>
              <w:jc w:val="both"/>
              <w:rPr>
                <w:del w:id="13563" w:author="Microsoft account" w:date="2021-05-22T13:58:00Z"/>
                <w:rFonts w:ascii="Times New Roman" w:hAnsi="Times New Roman" w:cs="Times New Roman"/>
                <w:bCs/>
                <w:sz w:val="20"/>
                <w:szCs w:val="20"/>
              </w:rPr>
              <w:pPrChange w:id="13564" w:author="Microsoft account" w:date="2021-05-25T22:50:00Z">
                <w:pPr>
                  <w:jc w:val="both"/>
                </w:pPr>
              </w:pPrChange>
            </w:pPr>
            <w:del w:id="13565" w:author="Microsoft account" w:date="2021-05-22T13:58:00Z">
              <w:r w:rsidRPr="00CE1D86" w:rsidDel="0049283F">
                <w:rPr>
                  <w:rFonts w:ascii="Times New Roman" w:hAnsi="Times New Roman" w:cs="Times New Roman"/>
                  <w:bCs/>
                  <w:sz w:val="20"/>
                  <w:szCs w:val="20"/>
                </w:rPr>
                <w:delText>Male</w:delText>
              </w:r>
            </w:del>
          </w:p>
        </w:tc>
        <w:tc>
          <w:tcPr>
            <w:tcW w:w="618" w:type="pct"/>
          </w:tcPr>
          <w:p w14:paraId="354BA04C" w14:textId="72B275C5" w:rsidR="00E12169" w:rsidRPr="00CE1D86" w:rsidDel="0049283F" w:rsidRDefault="00E12169" w:rsidP="00E75A46">
            <w:pPr>
              <w:spacing w:line="480" w:lineRule="auto"/>
              <w:contextualSpacing/>
              <w:jc w:val="both"/>
              <w:rPr>
                <w:del w:id="13566" w:author="Microsoft account" w:date="2021-05-22T13:58:00Z"/>
                <w:rFonts w:ascii="Times New Roman" w:hAnsi="Times New Roman" w:cs="Times New Roman"/>
                <w:bCs/>
                <w:sz w:val="20"/>
                <w:szCs w:val="20"/>
              </w:rPr>
              <w:pPrChange w:id="13567" w:author="Microsoft account" w:date="2021-05-25T22:50:00Z">
                <w:pPr>
                  <w:jc w:val="both"/>
                </w:pPr>
              </w:pPrChange>
            </w:pPr>
            <w:del w:id="13568"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31515030" w14:textId="619A7397" w:rsidR="00E12169" w:rsidRPr="00CE1D86" w:rsidDel="0049283F" w:rsidRDefault="00E12169" w:rsidP="00E75A46">
            <w:pPr>
              <w:spacing w:line="480" w:lineRule="auto"/>
              <w:contextualSpacing/>
              <w:jc w:val="both"/>
              <w:rPr>
                <w:del w:id="13569" w:author="Microsoft account" w:date="2021-05-22T13:58:00Z"/>
                <w:rFonts w:ascii="Times New Roman" w:hAnsi="Times New Roman" w:cs="Times New Roman"/>
                <w:bCs/>
                <w:sz w:val="20"/>
                <w:szCs w:val="20"/>
              </w:rPr>
              <w:pPrChange w:id="13570" w:author="Microsoft account" w:date="2021-05-25T22:50:00Z">
                <w:pPr>
                  <w:jc w:val="both"/>
                </w:pPr>
              </w:pPrChange>
            </w:pPr>
            <w:del w:id="13571" w:author="Microsoft account" w:date="2021-05-22T13:58:00Z">
              <w:r w:rsidRPr="00CE1D86" w:rsidDel="0049283F">
                <w:rPr>
                  <w:rFonts w:ascii="Times New Roman" w:hAnsi="Times New Roman" w:cs="Times New Roman"/>
                  <w:bCs/>
                  <w:sz w:val="20"/>
                  <w:szCs w:val="20"/>
                </w:rPr>
                <w:delText>-</w:delText>
              </w:r>
            </w:del>
          </w:p>
        </w:tc>
        <w:tc>
          <w:tcPr>
            <w:tcW w:w="618" w:type="pct"/>
          </w:tcPr>
          <w:p w14:paraId="177E0D58" w14:textId="36907EF1" w:rsidR="00E12169" w:rsidRPr="00CE1D86" w:rsidDel="0049283F" w:rsidRDefault="00E12169" w:rsidP="00E75A46">
            <w:pPr>
              <w:spacing w:line="480" w:lineRule="auto"/>
              <w:contextualSpacing/>
              <w:jc w:val="both"/>
              <w:rPr>
                <w:del w:id="13572" w:author="Microsoft account" w:date="2021-05-22T13:58:00Z"/>
                <w:rFonts w:ascii="Times New Roman" w:hAnsi="Times New Roman" w:cs="Times New Roman"/>
                <w:bCs/>
                <w:sz w:val="20"/>
                <w:szCs w:val="20"/>
              </w:rPr>
              <w:pPrChange w:id="13573" w:author="Microsoft account" w:date="2021-05-25T22:50:00Z">
                <w:pPr>
                  <w:jc w:val="both"/>
                </w:pPr>
              </w:pPrChange>
            </w:pPr>
            <w:del w:id="13574"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59D29C85" w14:textId="4605C2A4" w:rsidR="00E12169" w:rsidRPr="00CE1D86" w:rsidDel="0049283F" w:rsidRDefault="00E12169" w:rsidP="00E75A46">
            <w:pPr>
              <w:spacing w:line="480" w:lineRule="auto"/>
              <w:contextualSpacing/>
              <w:jc w:val="both"/>
              <w:rPr>
                <w:del w:id="13575" w:author="Microsoft account" w:date="2021-05-22T13:58:00Z"/>
                <w:rFonts w:ascii="Times New Roman" w:hAnsi="Times New Roman" w:cs="Times New Roman"/>
                <w:bCs/>
                <w:sz w:val="20"/>
                <w:szCs w:val="20"/>
              </w:rPr>
              <w:pPrChange w:id="13576" w:author="Microsoft account" w:date="2021-05-25T22:50:00Z">
                <w:pPr>
                  <w:jc w:val="both"/>
                </w:pPr>
              </w:pPrChange>
            </w:pPr>
            <w:del w:id="13577" w:author="Microsoft account" w:date="2021-05-22T13:58:00Z">
              <w:r w:rsidRPr="00CE1D86" w:rsidDel="0049283F">
                <w:rPr>
                  <w:rFonts w:ascii="Times New Roman" w:hAnsi="Times New Roman" w:cs="Times New Roman"/>
                  <w:bCs/>
                  <w:sz w:val="20"/>
                  <w:szCs w:val="20"/>
                </w:rPr>
                <w:delText>-</w:delText>
              </w:r>
            </w:del>
          </w:p>
        </w:tc>
        <w:tc>
          <w:tcPr>
            <w:tcW w:w="658" w:type="pct"/>
          </w:tcPr>
          <w:p w14:paraId="570075EB" w14:textId="7CA8DC4D" w:rsidR="00E12169" w:rsidRPr="00CE1D86" w:rsidDel="0049283F" w:rsidRDefault="00E12169" w:rsidP="00E75A46">
            <w:pPr>
              <w:spacing w:line="480" w:lineRule="auto"/>
              <w:contextualSpacing/>
              <w:jc w:val="both"/>
              <w:rPr>
                <w:del w:id="13578" w:author="Microsoft account" w:date="2021-05-22T13:58:00Z"/>
                <w:rFonts w:ascii="Times New Roman" w:hAnsi="Times New Roman" w:cs="Times New Roman"/>
                <w:bCs/>
                <w:sz w:val="20"/>
                <w:szCs w:val="20"/>
              </w:rPr>
              <w:pPrChange w:id="13579" w:author="Microsoft account" w:date="2021-05-25T22:50:00Z">
                <w:pPr>
                  <w:jc w:val="both"/>
                </w:pPr>
              </w:pPrChange>
            </w:pPr>
            <w:del w:id="13580"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6F1A7849" w14:textId="45DF3514" w:rsidR="00E12169" w:rsidRPr="00CE1D86" w:rsidDel="0049283F" w:rsidRDefault="00E12169" w:rsidP="00E75A46">
            <w:pPr>
              <w:spacing w:line="480" w:lineRule="auto"/>
              <w:contextualSpacing/>
              <w:jc w:val="both"/>
              <w:rPr>
                <w:del w:id="13581" w:author="Microsoft account" w:date="2021-05-22T13:58:00Z"/>
                <w:rFonts w:ascii="Times New Roman" w:hAnsi="Times New Roman" w:cs="Times New Roman"/>
                <w:bCs/>
                <w:sz w:val="20"/>
                <w:szCs w:val="20"/>
              </w:rPr>
              <w:pPrChange w:id="13582" w:author="Microsoft account" w:date="2021-05-25T22:50:00Z">
                <w:pPr>
                  <w:jc w:val="both"/>
                </w:pPr>
              </w:pPrChange>
            </w:pPr>
            <w:del w:id="13583" w:author="Microsoft account" w:date="2021-05-22T13:58:00Z">
              <w:r w:rsidRPr="00CE1D86" w:rsidDel="0049283F">
                <w:rPr>
                  <w:rFonts w:ascii="Times New Roman" w:hAnsi="Times New Roman" w:cs="Times New Roman"/>
                  <w:bCs/>
                  <w:sz w:val="20"/>
                  <w:szCs w:val="20"/>
                </w:rPr>
                <w:delText>-</w:delText>
              </w:r>
            </w:del>
          </w:p>
        </w:tc>
        <w:tc>
          <w:tcPr>
            <w:tcW w:w="618" w:type="pct"/>
          </w:tcPr>
          <w:p w14:paraId="1FF9CE8F" w14:textId="7B42114A" w:rsidR="00E12169" w:rsidRPr="00CE1D86" w:rsidDel="0049283F" w:rsidRDefault="00E12169" w:rsidP="00E75A46">
            <w:pPr>
              <w:spacing w:line="480" w:lineRule="auto"/>
              <w:contextualSpacing/>
              <w:jc w:val="both"/>
              <w:rPr>
                <w:del w:id="13584" w:author="Microsoft account" w:date="2021-05-22T13:58:00Z"/>
                <w:rFonts w:ascii="Times New Roman" w:hAnsi="Times New Roman" w:cs="Times New Roman"/>
                <w:bCs/>
                <w:sz w:val="20"/>
                <w:szCs w:val="20"/>
              </w:rPr>
              <w:pPrChange w:id="13585" w:author="Microsoft account" w:date="2021-05-25T22:50:00Z">
                <w:pPr>
                  <w:jc w:val="both"/>
                </w:pPr>
              </w:pPrChange>
            </w:pPr>
            <w:del w:id="13586"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39FB2D93" w14:textId="3FBB735D" w:rsidR="00E12169" w:rsidRPr="00CE1D86" w:rsidDel="0049283F" w:rsidRDefault="00E12169" w:rsidP="00E75A46">
            <w:pPr>
              <w:spacing w:line="480" w:lineRule="auto"/>
              <w:contextualSpacing/>
              <w:jc w:val="both"/>
              <w:rPr>
                <w:del w:id="13587" w:author="Microsoft account" w:date="2021-05-22T13:58:00Z"/>
                <w:rFonts w:ascii="Times New Roman" w:hAnsi="Times New Roman" w:cs="Times New Roman"/>
                <w:bCs/>
                <w:sz w:val="20"/>
                <w:szCs w:val="20"/>
              </w:rPr>
              <w:pPrChange w:id="13588" w:author="Microsoft account" w:date="2021-05-25T22:50:00Z">
                <w:pPr>
                  <w:jc w:val="both"/>
                </w:pPr>
              </w:pPrChange>
            </w:pPr>
            <w:del w:id="13589" w:author="Microsoft account" w:date="2021-05-22T13:58:00Z">
              <w:r w:rsidRPr="00CE1D86" w:rsidDel="0049283F">
                <w:rPr>
                  <w:rFonts w:ascii="Times New Roman" w:hAnsi="Times New Roman" w:cs="Times New Roman"/>
                  <w:bCs/>
                  <w:sz w:val="20"/>
                  <w:szCs w:val="20"/>
                </w:rPr>
                <w:delText>-</w:delText>
              </w:r>
            </w:del>
          </w:p>
        </w:tc>
      </w:tr>
      <w:tr w:rsidR="00E12169" w:rsidRPr="00CE1D86" w:rsidDel="0049283F" w14:paraId="665C6033" w14:textId="3539F806" w:rsidTr="00E12169">
        <w:trPr>
          <w:trHeight w:val="308"/>
          <w:jc w:val="center"/>
          <w:del w:id="13590" w:author="Microsoft account" w:date="2021-05-22T13:58:00Z"/>
        </w:trPr>
        <w:tc>
          <w:tcPr>
            <w:tcW w:w="1086" w:type="pct"/>
          </w:tcPr>
          <w:p w14:paraId="3B05F646" w14:textId="759A0910" w:rsidR="00E12169" w:rsidRPr="00CE1D86" w:rsidDel="0049283F" w:rsidRDefault="00E12169" w:rsidP="00E75A46">
            <w:pPr>
              <w:spacing w:line="480" w:lineRule="auto"/>
              <w:contextualSpacing/>
              <w:jc w:val="both"/>
              <w:rPr>
                <w:del w:id="13591" w:author="Microsoft account" w:date="2021-05-22T13:58:00Z"/>
                <w:rFonts w:ascii="Times New Roman" w:hAnsi="Times New Roman" w:cs="Times New Roman"/>
                <w:b/>
                <w:sz w:val="20"/>
                <w:szCs w:val="20"/>
              </w:rPr>
              <w:pPrChange w:id="13592" w:author="Microsoft account" w:date="2021-05-25T22:50:00Z">
                <w:pPr>
                  <w:jc w:val="both"/>
                </w:pPr>
              </w:pPrChange>
            </w:pPr>
            <w:del w:id="13593" w:author="Microsoft account" w:date="2021-05-22T13:58:00Z">
              <w:r w:rsidRPr="00CE1D86" w:rsidDel="0049283F">
                <w:rPr>
                  <w:rFonts w:ascii="Times New Roman" w:hAnsi="Times New Roman" w:cs="Times New Roman"/>
                  <w:b/>
                  <w:sz w:val="20"/>
                  <w:szCs w:val="20"/>
                </w:rPr>
                <w:delText>Ethnicity</w:delText>
              </w:r>
              <w:r w:rsidR="00E55790" w:rsidDel="0049283F">
                <w:rPr>
                  <w:rFonts w:ascii="Times New Roman" w:hAnsi="Times New Roman" w:cs="Times New Roman"/>
                  <w:b/>
                  <w:sz w:val="20"/>
                  <w:szCs w:val="20"/>
                </w:rPr>
                <w:delText xml:space="preserve"> of household sex</w:delText>
              </w:r>
            </w:del>
          </w:p>
        </w:tc>
        <w:tc>
          <w:tcPr>
            <w:tcW w:w="618" w:type="pct"/>
          </w:tcPr>
          <w:p w14:paraId="6EC5AA2D" w14:textId="315AA925" w:rsidR="00E12169" w:rsidRPr="00CE1D86" w:rsidDel="0049283F" w:rsidRDefault="00E12169" w:rsidP="00E75A46">
            <w:pPr>
              <w:spacing w:line="480" w:lineRule="auto"/>
              <w:contextualSpacing/>
              <w:jc w:val="both"/>
              <w:rPr>
                <w:del w:id="13594" w:author="Microsoft account" w:date="2021-05-22T13:58:00Z"/>
                <w:rFonts w:ascii="Times New Roman" w:hAnsi="Times New Roman" w:cs="Times New Roman"/>
                <w:bCs/>
                <w:sz w:val="20"/>
                <w:szCs w:val="20"/>
              </w:rPr>
              <w:pPrChange w:id="13595" w:author="Microsoft account" w:date="2021-05-25T22:50:00Z">
                <w:pPr>
                  <w:jc w:val="both"/>
                </w:pPr>
              </w:pPrChange>
            </w:pPr>
          </w:p>
        </w:tc>
        <w:tc>
          <w:tcPr>
            <w:tcW w:w="351" w:type="pct"/>
          </w:tcPr>
          <w:p w14:paraId="301E7CE1" w14:textId="7E17AD81" w:rsidR="00E12169" w:rsidRPr="00CE1D86" w:rsidDel="0049283F" w:rsidRDefault="00E12169" w:rsidP="00E75A46">
            <w:pPr>
              <w:spacing w:line="480" w:lineRule="auto"/>
              <w:contextualSpacing/>
              <w:jc w:val="both"/>
              <w:rPr>
                <w:del w:id="13596" w:author="Microsoft account" w:date="2021-05-22T13:58:00Z"/>
                <w:rFonts w:ascii="Times New Roman" w:hAnsi="Times New Roman" w:cs="Times New Roman"/>
                <w:bCs/>
                <w:sz w:val="20"/>
                <w:szCs w:val="20"/>
              </w:rPr>
              <w:pPrChange w:id="13597" w:author="Microsoft account" w:date="2021-05-25T22:50:00Z">
                <w:pPr>
                  <w:jc w:val="both"/>
                </w:pPr>
              </w:pPrChange>
            </w:pPr>
          </w:p>
        </w:tc>
        <w:tc>
          <w:tcPr>
            <w:tcW w:w="618" w:type="pct"/>
          </w:tcPr>
          <w:p w14:paraId="1CA99962" w14:textId="6D682F7D" w:rsidR="00E12169" w:rsidRPr="00CE1D86" w:rsidDel="0049283F" w:rsidRDefault="00E12169" w:rsidP="00E75A46">
            <w:pPr>
              <w:spacing w:line="480" w:lineRule="auto"/>
              <w:contextualSpacing/>
              <w:jc w:val="both"/>
              <w:rPr>
                <w:del w:id="13598" w:author="Microsoft account" w:date="2021-05-22T13:58:00Z"/>
                <w:rFonts w:ascii="Times New Roman" w:hAnsi="Times New Roman" w:cs="Times New Roman"/>
                <w:bCs/>
                <w:sz w:val="20"/>
                <w:szCs w:val="20"/>
              </w:rPr>
              <w:pPrChange w:id="13599" w:author="Microsoft account" w:date="2021-05-25T22:50:00Z">
                <w:pPr>
                  <w:jc w:val="both"/>
                </w:pPr>
              </w:pPrChange>
            </w:pPr>
          </w:p>
        </w:tc>
        <w:tc>
          <w:tcPr>
            <w:tcW w:w="351" w:type="pct"/>
          </w:tcPr>
          <w:p w14:paraId="316E0FAE" w14:textId="50F2B18A" w:rsidR="00E12169" w:rsidRPr="00CE1D86" w:rsidDel="0049283F" w:rsidRDefault="00E12169" w:rsidP="00E75A46">
            <w:pPr>
              <w:spacing w:line="480" w:lineRule="auto"/>
              <w:contextualSpacing/>
              <w:jc w:val="both"/>
              <w:rPr>
                <w:del w:id="13600" w:author="Microsoft account" w:date="2021-05-22T13:58:00Z"/>
                <w:rFonts w:ascii="Times New Roman" w:hAnsi="Times New Roman" w:cs="Times New Roman"/>
                <w:bCs/>
                <w:sz w:val="20"/>
                <w:szCs w:val="20"/>
              </w:rPr>
              <w:pPrChange w:id="13601" w:author="Microsoft account" w:date="2021-05-25T22:50:00Z">
                <w:pPr>
                  <w:jc w:val="both"/>
                </w:pPr>
              </w:pPrChange>
            </w:pPr>
          </w:p>
        </w:tc>
        <w:tc>
          <w:tcPr>
            <w:tcW w:w="658" w:type="pct"/>
          </w:tcPr>
          <w:p w14:paraId="13404014" w14:textId="0991E0F7" w:rsidR="00E12169" w:rsidRPr="00CE1D86" w:rsidDel="0049283F" w:rsidRDefault="00E12169" w:rsidP="00E75A46">
            <w:pPr>
              <w:spacing w:line="480" w:lineRule="auto"/>
              <w:contextualSpacing/>
              <w:jc w:val="both"/>
              <w:rPr>
                <w:del w:id="13602" w:author="Microsoft account" w:date="2021-05-22T13:58:00Z"/>
                <w:rFonts w:ascii="Times New Roman" w:hAnsi="Times New Roman" w:cs="Times New Roman"/>
                <w:bCs/>
                <w:sz w:val="20"/>
                <w:szCs w:val="20"/>
              </w:rPr>
              <w:pPrChange w:id="13603" w:author="Microsoft account" w:date="2021-05-25T22:50:00Z">
                <w:pPr>
                  <w:jc w:val="both"/>
                </w:pPr>
              </w:pPrChange>
            </w:pPr>
          </w:p>
        </w:tc>
        <w:tc>
          <w:tcPr>
            <w:tcW w:w="351" w:type="pct"/>
          </w:tcPr>
          <w:p w14:paraId="4D6B0382" w14:textId="3C701170" w:rsidR="00E12169" w:rsidRPr="00CE1D86" w:rsidDel="0049283F" w:rsidRDefault="00E12169" w:rsidP="00E75A46">
            <w:pPr>
              <w:spacing w:line="480" w:lineRule="auto"/>
              <w:contextualSpacing/>
              <w:jc w:val="both"/>
              <w:rPr>
                <w:del w:id="13604" w:author="Microsoft account" w:date="2021-05-22T13:58:00Z"/>
                <w:rFonts w:ascii="Times New Roman" w:hAnsi="Times New Roman" w:cs="Times New Roman"/>
                <w:bCs/>
                <w:sz w:val="20"/>
                <w:szCs w:val="20"/>
              </w:rPr>
              <w:pPrChange w:id="13605" w:author="Microsoft account" w:date="2021-05-25T22:50:00Z">
                <w:pPr>
                  <w:jc w:val="both"/>
                </w:pPr>
              </w:pPrChange>
            </w:pPr>
          </w:p>
        </w:tc>
        <w:tc>
          <w:tcPr>
            <w:tcW w:w="618" w:type="pct"/>
          </w:tcPr>
          <w:p w14:paraId="43A74AFE" w14:textId="3259C7E3" w:rsidR="00E12169" w:rsidRPr="00CE1D86" w:rsidDel="0049283F" w:rsidRDefault="00E12169" w:rsidP="00E75A46">
            <w:pPr>
              <w:spacing w:line="480" w:lineRule="auto"/>
              <w:contextualSpacing/>
              <w:jc w:val="both"/>
              <w:rPr>
                <w:del w:id="13606" w:author="Microsoft account" w:date="2021-05-22T13:58:00Z"/>
                <w:rFonts w:ascii="Times New Roman" w:hAnsi="Times New Roman" w:cs="Times New Roman"/>
                <w:bCs/>
                <w:sz w:val="20"/>
                <w:szCs w:val="20"/>
              </w:rPr>
              <w:pPrChange w:id="13607" w:author="Microsoft account" w:date="2021-05-25T22:50:00Z">
                <w:pPr>
                  <w:jc w:val="both"/>
                </w:pPr>
              </w:pPrChange>
            </w:pPr>
          </w:p>
        </w:tc>
        <w:tc>
          <w:tcPr>
            <w:tcW w:w="349" w:type="pct"/>
          </w:tcPr>
          <w:p w14:paraId="2B2A4A22" w14:textId="39560CE8" w:rsidR="00E12169" w:rsidRPr="00CE1D86" w:rsidDel="0049283F" w:rsidRDefault="00E12169" w:rsidP="00E75A46">
            <w:pPr>
              <w:spacing w:line="480" w:lineRule="auto"/>
              <w:contextualSpacing/>
              <w:jc w:val="both"/>
              <w:rPr>
                <w:del w:id="13608" w:author="Microsoft account" w:date="2021-05-22T13:58:00Z"/>
                <w:rFonts w:ascii="Times New Roman" w:hAnsi="Times New Roman" w:cs="Times New Roman"/>
                <w:bCs/>
                <w:sz w:val="20"/>
                <w:szCs w:val="20"/>
              </w:rPr>
              <w:pPrChange w:id="13609" w:author="Microsoft account" w:date="2021-05-25T22:50:00Z">
                <w:pPr>
                  <w:jc w:val="both"/>
                </w:pPr>
              </w:pPrChange>
            </w:pPr>
          </w:p>
        </w:tc>
      </w:tr>
      <w:tr w:rsidR="00E12169" w:rsidRPr="00CE1D86" w:rsidDel="0049283F" w14:paraId="110767FB" w14:textId="5C1BD944" w:rsidTr="00E12169">
        <w:trPr>
          <w:trHeight w:val="308"/>
          <w:jc w:val="center"/>
          <w:del w:id="13610" w:author="Microsoft account" w:date="2021-05-22T13:58:00Z"/>
        </w:trPr>
        <w:tc>
          <w:tcPr>
            <w:tcW w:w="1086" w:type="pct"/>
          </w:tcPr>
          <w:p w14:paraId="00E36424" w14:textId="16703D47" w:rsidR="00E12169" w:rsidRPr="00CE1D86" w:rsidDel="0049283F" w:rsidRDefault="00E12169" w:rsidP="00E75A46">
            <w:pPr>
              <w:spacing w:line="480" w:lineRule="auto"/>
              <w:contextualSpacing/>
              <w:jc w:val="both"/>
              <w:rPr>
                <w:del w:id="13611" w:author="Microsoft account" w:date="2021-05-22T13:58:00Z"/>
                <w:rFonts w:ascii="Times New Roman" w:hAnsi="Times New Roman" w:cs="Times New Roman"/>
                <w:bCs/>
                <w:sz w:val="20"/>
                <w:szCs w:val="20"/>
              </w:rPr>
              <w:pPrChange w:id="13612" w:author="Microsoft account" w:date="2021-05-25T22:50:00Z">
                <w:pPr>
                  <w:jc w:val="both"/>
                </w:pPr>
              </w:pPrChange>
            </w:pPr>
            <w:del w:id="13613" w:author="Microsoft account" w:date="2021-05-22T13:58:00Z">
              <w:r w:rsidRPr="00CE1D86" w:rsidDel="0049283F">
                <w:rPr>
                  <w:rFonts w:ascii="Times New Roman" w:hAnsi="Times New Roman" w:cs="Times New Roman"/>
                  <w:bCs/>
                  <w:sz w:val="20"/>
                  <w:szCs w:val="20"/>
                </w:rPr>
                <w:delText>Bengali</w:delText>
              </w:r>
            </w:del>
          </w:p>
        </w:tc>
        <w:tc>
          <w:tcPr>
            <w:tcW w:w="618" w:type="pct"/>
          </w:tcPr>
          <w:p w14:paraId="2E8563DD" w14:textId="6A146CAC" w:rsidR="00E12169" w:rsidRPr="00CE1D86" w:rsidDel="0049283F" w:rsidRDefault="00E12169" w:rsidP="00E75A46">
            <w:pPr>
              <w:spacing w:line="480" w:lineRule="auto"/>
              <w:contextualSpacing/>
              <w:jc w:val="both"/>
              <w:rPr>
                <w:del w:id="13614" w:author="Microsoft account" w:date="2021-05-22T13:58:00Z"/>
                <w:rFonts w:ascii="Times New Roman" w:hAnsi="Times New Roman" w:cs="Times New Roman"/>
                <w:bCs/>
                <w:sz w:val="20"/>
                <w:szCs w:val="20"/>
              </w:rPr>
              <w:pPrChange w:id="13615" w:author="Microsoft account" w:date="2021-05-25T22:50:00Z">
                <w:pPr>
                  <w:jc w:val="both"/>
                </w:pPr>
              </w:pPrChange>
            </w:pPr>
            <w:del w:id="13616" w:author="Microsoft account" w:date="2021-05-22T13:58:00Z">
              <w:r w:rsidRPr="00CE1D86" w:rsidDel="0049283F">
                <w:rPr>
                  <w:rFonts w:ascii="Times New Roman" w:hAnsi="Times New Roman" w:cs="Times New Roman"/>
                  <w:bCs/>
                  <w:sz w:val="20"/>
                  <w:szCs w:val="20"/>
                </w:rPr>
                <w:delText>0.96 (0.67-1.35)</w:delText>
              </w:r>
            </w:del>
          </w:p>
        </w:tc>
        <w:tc>
          <w:tcPr>
            <w:tcW w:w="351" w:type="pct"/>
          </w:tcPr>
          <w:p w14:paraId="4E54E443" w14:textId="298E80D2" w:rsidR="00E12169" w:rsidRPr="00CE1D86" w:rsidDel="0049283F" w:rsidRDefault="00E12169" w:rsidP="00E75A46">
            <w:pPr>
              <w:spacing w:line="480" w:lineRule="auto"/>
              <w:contextualSpacing/>
              <w:jc w:val="both"/>
              <w:rPr>
                <w:del w:id="13617" w:author="Microsoft account" w:date="2021-05-22T13:58:00Z"/>
                <w:rFonts w:ascii="Times New Roman" w:hAnsi="Times New Roman" w:cs="Times New Roman"/>
                <w:bCs/>
                <w:sz w:val="20"/>
                <w:szCs w:val="20"/>
              </w:rPr>
              <w:pPrChange w:id="13618" w:author="Microsoft account" w:date="2021-05-25T22:50:00Z">
                <w:pPr>
                  <w:jc w:val="both"/>
                </w:pPr>
              </w:pPrChange>
            </w:pPr>
            <w:del w:id="13619" w:author="Microsoft account" w:date="2021-05-22T13:58:00Z">
              <w:r w:rsidRPr="00CE1D86" w:rsidDel="0049283F">
                <w:rPr>
                  <w:rFonts w:ascii="Times New Roman" w:hAnsi="Times New Roman" w:cs="Times New Roman"/>
                  <w:bCs/>
                  <w:sz w:val="20"/>
                  <w:szCs w:val="20"/>
                </w:rPr>
                <w:delText>0.799</w:delText>
              </w:r>
            </w:del>
          </w:p>
        </w:tc>
        <w:tc>
          <w:tcPr>
            <w:tcW w:w="618" w:type="pct"/>
          </w:tcPr>
          <w:p w14:paraId="29C5AE8D" w14:textId="617567C8" w:rsidR="00E12169" w:rsidRPr="00CE1D86" w:rsidDel="0049283F" w:rsidRDefault="00E12169" w:rsidP="00E75A46">
            <w:pPr>
              <w:spacing w:line="480" w:lineRule="auto"/>
              <w:contextualSpacing/>
              <w:jc w:val="both"/>
              <w:rPr>
                <w:del w:id="13620" w:author="Microsoft account" w:date="2021-05-22T13:58:00Z"/>
                <w:rFonts w:ascii="Times New Roman" w:hAnsi="Times New Roman" w:cs="Times New Roman"/>
                <w:bCs/>
                <w:sz w:val="20"/>
                <w:szCs w:val="20"/>
              </w:rPr>
              <w:pPrChange w:id="13621" w:author="Microsoft account" w:date="2021-05-25T22:50:00Z">
                <w:pPr>
                  <w:jc w:val="both"/>
                </w:pPr>
              </w:pPrChange>
            </w:pPr>
            <w:del w:id="13622" w:author="Microsoft account" w:date="2021-05-22T13:58:00Z">
              <w:r w:rsidRPr="00CE1D86" w:rsidDel="0049283F">
                <w:rPr>
                  <w:rFonts w:ascii="Times New Roman" w:hAnsi="Times New Roman" w:cs="Times New Roman"/>
                  <w:bCs/>
                  <w:sz w:val="20"/>
                  <w:szCs w:val="20"/>
                </w:rPr>
                <w:delText>0.72 (0.48-1.06)</w:delText>
              </w:r>
            </w:del>
          </w:p>
        </w:tc>
        <w:tc>
          <w:tcPr>
            <w:tcW w:w="351" w:type="pct"/>
          </w:tcPr>
          <w:p w14:paraId="1FC62F0A" w14:textId="6406D549" w:rsidR="00E12169" w:rsidRPr="00CE1D86" w:rsidDel="0049283F" w:rsidRDefault="00E12169" w:rsidP="00E75A46">
            <w:pPr>
              <w:spacing w:line="480" w:lineRule="auto"/>
              <w:contextualSpacing/>
              <w:jc w:val="both"/>
              <w:rPr>
                <w:del w:id="13623" w:author="Microsoft account" w:date="2021-05-22T13:58:00Z"/>
                <w:rFonts w:ascii="Times New Roman" w:hAnsi="Times New Roman" w:cs="Times New Roman"/>
                <w:bCs/>
                <w:sz w:val="20"/>
                <w:szCs w:val="20"/>
              </w:rPr>
              <w:pPrChange w:id="13624" w:author="Microsoft account" w:date="2021-05-25T22:50:00Z">
                <w:pPr>
                  <w:jc w:val="both"/>
                </w:pPr>
              </w:pPrChange>
            </w:pPr>
            <w:del w:id="13625" w:author="Microsoft account" w:date="2021-05-22T13:58:00Z">
              <w:r w:rsidRPr="00CE1D86" w:rsidDel="0049283F">
                <w:rPr>
                  <w:rFonts w:ascii="Times New Roman" w:hAnsi="Times New Roman" w:cs="Times New Roman"/>
                  <w:bCs/>
                  <w:sz w:val="20"/>
                  <w:szCs w:val="20"/>
                </w:rPr>
                <w:delText>0.095</w:delText>
              </w:r>
            </w:del>
          </w:p>
        </w:tc>
        <w:tc>
          <w:tcPr>
            <w:tcW w:w="658" w:type="pct"/>
          </w:tcPr>
          <w:p w14:paraId="139056F4" w14:textId="7B61AE31" w:rsidR="00E12169" w:rsidRPr="00CE1D86" w:rsidDel="0049283F" w:rsidRDefault="00E12169" w:rsidP="00E75A46">
            <w:pPr>
              <w:spacing w:line="480" w:lineRule="auto"/>
              <w:contextualSpacing/>
              <w:jc w:val="both"/>
              <w:rPr>
                <w:del w:id="13626" w:author="Microsoft account" w:date="2021-05-22T13:58:00Z"/>
                <w:rFonts w:ascii="Times New Roman" w:hAnsi="Times New Roman" w:cs="Times New Roman"/>
                <w:bCs/>
                <w:sz w:val="20"/>
                <w:szCs w:val="20"/>
              </w:rPr>
              <w:pPrChange w:id="13627" w:author="Microsoft account" w:date="2021-05-25T22:50:00Z">
                <w:pPr>
                  <w:jc w:val="both"/>
                </w:pPr>
              </w:pPrChange>
            </w:pPr>
            <w:del w:id="13628" w:author="Microsoft account" w:date="2021-05-22T13:58:00Z">
              <w:r w:rsidRPr="00CE1D86" w:rsidDel="0049283F">
                <w:rPr>
                  <w:rFonts w:ascii="Times New Roman" w:hAnsi="Times New Roman" w:cs="Times New Roman"/>
                  <w:bCs/>
                  <w:sz w:val="20"/>
                  <w:szCs w:val="20"/>
                </w:rPr>
                <w:delText>1.12 (0.82-1.53)</w:delText>
              </w:r>
            </w:del>
          </w:p>
        </w:tc>
        <w:tc>
          <w:tcPr>
            <w:tcW w:w="351" w:type="pct"/>
          </w:tcPr>
          <w:p w14:paraId="4932BF26" w14:textId="464986DE" w:rsidR="00E12169" w:rsidRPr="00CE1D86" w:rsidDel="0049283F" w:rsidRDefault="00E12169" w:rsidP="00E75A46">
            <w:pPr>
              <w:spacing w:line="480" w:lineRule="auto"/>
              <w:contextualSpacing/>
              <w:jc w:val="both"/>
              <w:rPr>
                <w:del w:id="13629" w:author="Microsoft account" w:date="2021-05-22T13:58:00Z"/>
                <w:rFonts w:ascii="Times New Roman" w:hAnsi="Times New Roman" w:cs="Times New Roman"/>
                <w:bCs/>
                <w:sz w:val="20"/>
                <w:szCs w:val="20"/>
              </w:rPr>
              <w:pPrChange w:id="13630" w:author="Microsoft account" w:date="2021-05-25T22:50:00Z">
                <w:pPr>
                  <w:jc w:val="both"/>
                </w:pPr>
              </w:pPrChange>
            </w:pPr>
            <w:del w:id="13631" w:author="Microsoft account" w:date="2021-05-22T13:58:00Z">
              <w:r w:rsidRPr="00CE1D86" w:rsidDel="0049283F">
                <w:rPr>
                  <w:rFonts w:ascii="Times New Roman" w:hAnsi="Times New Roman" w:cs="Times New Roman"/>
                  <w:bCs/>
                  <w:sz w:val="20"/>
                  <w:szCs w:val="20"/>
                </w:rPr>
                <w:delText>0.474</w:delText>
              </w:r>
            </w:del>
          </w:p>
        </w:tc>
        <w:tc>
          <w:tcPr>
            <w:tcW w:w="618" w:type="pct"/>
          </w:tcPr>
          <w:p w14:paraId="5F479D3A" w14:textId="45E29EBC" w:rsidR="00E12169" w:rsidRPr="00CE1D86" w:rsidDel="0049283F" w:rsidRDefault="00E12169" w:rsidP="00E75A46">
            <w:pPr>
              <w:spacing w:line="480" w:lineRule="auto"/>
              <w:contextualSpacing/>
              <w:jc w:val="both"/>
              <w:rPr>
                <w:del w:id="13632" w:author="Microsoft account" w:date="2021-05-22T13:58:00Z"/>
                <w:rFonts w:ascii="Times New Roman" w:hAnsi="Times New Roman" w:cs="Times New Roman"/>
                <w:bCs/>
                <w:sz w:val="20"/>
                <w:szCs w:val="20"/>
              </w:rPr>
              <w:pPrChange w:id="13633" w:author="Microsoft account" w:date="2021-05-25T22:50:00Z">
                <w:pPr>
                  <w:jc w:val="both"/>
                </w:pPr>
              </w:pPrChange>
            </w:pPr>
            <w:del w:id="13634" w:author="Microsoft account" w:date="2021-05-22T13:58:00Z">
              <w:r w:rsidRPr="00CE1D86" w:rsidDel="0049283F">
                <w:rPr>
                  <w:rFonts w:ascii="Times New Roman" w:hAnsi="Times New Roman" w:cs="Times New Roman"/>
                  <w:bCs/>
                  <w:sz w:val="20"/>
                  <w:szCs w:val="20"/>
                </w:rPr>
                <w:delText>0.93 (0.63-1.39)</w:delText>
              </w:r>
            </w:del>
          </w:p>
        </w:tc>
        <w:tc>
          <w:tcPr>
            <w:tcW w:w="349" w:type="pct"/>
          </w:tcPr>
          <w:p w14:paraId="68BAE2C1" w14:textId="21B5F244" w:rsidR="00E12169" w:rsidRPr="00CE1D86" w:rsidDel="0049283F" w:rsidRDefault="00E12169" w:rsidP="00E75A46">
            <w:pPr>
              <w:spacing w:line="480" w:lineRule="auto"/>
              <w:contextualSpacing/>
              <w:jc w:val="both"/>
              <w:rPr>
                <w:del w:id="13635" w:author="Microsoft account" w:date="2021-05-22T13:58:00Z"/>
                <w:rFonts w:ascii="Times New Roman" w:hAnsi="Times New Roman" w:cs="Times New Roman"/>
                <w:bCs/>
                <w:sz w:val="20"/>
                <w:szCs w:val="20"/>
              </w:rPr>
              <w:pPrChange w:id="13636" w:author="Microsoft account" w:date="2021-05-25T22:50:00Z">
                <w:pPr>
                  <w:jc w:val="both"/>
                </w:pPr>
              </w:pPrChange>
            </w:pPr>
            <w:del w:id="13637" w:author="Microsoft account" w:date="2021-05-22T13:58:00Z">
              <w:r w:rsidRPr="00CE1D86" w:rsidDel="0049283F">
                <w:rPr>
                  <w:rFonts w:ascii="Times New Roman" w:hAnsi="Times New Roman" w:cs="Times New Roman"/>
                  <w:bCs/>
                  <w:sz w:val="20"/>
                  <w:szCs w:val="20"/>
                </w:rPr>
                <w:delText>0.735</w:delText>
              </w:r>
            </w:del>
          </w:p>
        </w:tc>
      </w:tr>
      <w:tr w:rsidR="00E12169" w:rsidRPr="00CE1D86" w:rsidDel="0049283F" w14:paraId="4BAEE6CB" w14:textId="31135888" w:rsidTr="00E12169">
        <w:trPr>
          <w:trHeight w:val="308"/>
          <w:jc w:val="center"/>
          <w:del w:id="13638" w:author="Microsoft account" w:date="2021-05-22T13:58:00Z"/>
        </w:trPr>
        <w:tc>
          <w:tcPr>
            <w:tcW w:w="1086" w:type="pct"/>
          </w:tcPr>
          <w:p w14:paraId="642CB763" w14:textId="29E89CD0" w:rsidR="00E12169" w:rsidRPr="00CE1D86" w:rsidDel="0049283F" w:rsidRDefault="00E12169" w:rsidP="00E75A46">
            <w:pPr>
              <w:spacing w:line="480" w:lineRule="auto"/>
              <w:contextualSpacing/>
              <w:jc w:val="both"/>
              <w:rPr>
                <w:del w:id="13639" w:author="Microsoft account" w:date="2021-05-22T13:58:00Z"/>
                <w:rFonts w:ascii="Times New Roman" w:hAnsi="Times New Roman" w:cs="Times New Roman"/>
                <w:bCs/>
                <w:sz w:val="20"/>
                <w:szCs w:val="20"/>
              </w:rPr>
              <w:pPrChange w:id="13640" w:author="Microsoft account" w:date="2021-05-25T22:50:00Z">
                <w:pPr>
                  <w:jc w:val="both"/>
                </w:pPr>
              </w:pPrChange>
            </w:pPr>
            <w:del w:id="13641" w:author="Microsoft account" w:date="2021-05-22T13:58:00Z">
              <w:r w:rsidRPr="00CE1D86" w:rsidDel="0049283F">
                <w:rPr>
                  <w:rFonts w:ascii="Times New Roman" w:hAnsi="Times New Roman" w:cs="Times New Roman"/>
                  <w:bCs/>
                  <w:sz w:val="20"/>
                  <w:szCs w:val="20"/>
                </w:rPr>
                <w:delText>Others</w:delText>
              </w:r>
            </w:del>
          </w:p>
        </w:tc>
        <w:tc>
          <w:tcPr>
            <w:tcW w:w="618" w:type="pct"/>
          </w:tcPr>
          <w:p w14:paraId="22843B71" w14:textId="04B8A6DE" w:rsidR="00E12169" w:rsidRPr="00CE1D86" w:rsidDel="0049283F" w:rsidRDefault="00E12169" w:rsidP="00E75A46">
            <w:pPr>
              <w:spacing w:line="480" w:lineRule="auto"/>
              <w:contextualSpacing/>
              <w:jc w:val="both"/>
              <w:rPr>
                <w:del w:id="13642" w:author="Microsoft account" w:date="2021-05-22T13:58:00Z"/>
                <w:rFonts w:ascii="Times New Roman" w:hAnsi="Times New Roman" w:cs="Times New Roman"/>
                <w:bCs/>
                <w:sz w:val="20"/>
                <w:szCs w:val="20"/>
              </w:rPr>
              <w:pPrChange w:id="13643" w:author="Microsoft account" w:date="2021-05-25T22:50:00Z">
                <w:pPr>
                  <w:jc w:val="both"/>
                </w:pPr>
              </w:pPrChange>
            </w:pPr>
            <w:del w:id="13644"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45E915CC" w14:textId="2FF4A199" w:rsidR="00E12169" w:rsidRPr="00CE1D86" w:rsidDel="0049283F" w:rsidRDefault="00E12169" w:rsidP="00E75A46">
            <w:pPr>
              <w:spacing w:line="480" w:lineRule="auto"/>
              <w:contextualSpacing/>
              <w:jc w:val="both"/>
              <w:rPr>
                <w:del w:id="13645" w:author="Microsoft account" w:date="2021-05-22T13:58:00Z"/>
                <w:rFonts w:ascii="Times New Roman" w:hAnsi="Times New Roman" w:cs="Times New Roman"/>
                <w:bCs/>
                <w:sz w:val="20"/>
                <w:szCs w:val="20"/>
              </w:rPr>
              <w:pPrChange w:id="13646" w:author="Microsoft account" w:date="2021-05-25T22:50:00Z">
                <w:pPr>
                  <w:jc w:val="both"/>
                </w:pPr>
              </w:pPrChange>
            </w:pPr>
            <w:del w:id="13647" w:author="Microsoft account" w:date="2021-05-22T13:58:00Z">
              <w:r w:rsidRPr="00CE1D86" w:rsidDel="0049283F">
                <w:rPr>
                  <w:rFonts w:ascii="Times New Roman" w:hAnsi="Times New Roman" w:cs="Times New Roman"/>
                  <w:bCs/>
                  <w:sz w:val="20"/>
                  <w:szCs w:val="20"/>
                </w:rPr>
                <w:delText>-</w:delText>
              </w:r>
            </w:del>
          </w:p>
        </w:tc>
        <w:tc>
          <w:tcPr>
            <w:tcW w:w="618" w:type="pct"/>
          </w:tcPr>
          <w:p w14:paraId="19F61259" w14:textId="2731196F" w:rsidR="00E12169" w:rsidRPr="00CE1D86" w:rsidDel="0049283F" w:rsidRDefault="00E12169" w:rsidP="00E75A46">
            <w:pPr>
              <w:spacing w:line="480" w:lineRule="auto"/>
              <w:contextualSpacing/>
              <w:jc w:val="both"/>
              <w:rPr>
                <w:del w:id="13648" w:author="Microsoft account" w:date="2021-05-22T13:58:00Z"/>
                <w:rFonts w:ascii="Times New Roman" w:hAnsi="Times New Roman" w:cs="Times New Roman"/>
                <w:bCs/>
                <w:sz w:val="20"/>
                <w:szCs w:val="20"/>
              </w:rPr>
              <w:pPrChange w:id="13649" w:author="Microsoft account" w:date="2021-05-25T22:50:00Z">
                <w:pPr>
                  <w:jc w:val="both"/>
                </w:pPr>
              </w:pPrChange>
            </w:pPr>
            <w:del w:id="13650"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102A8EA4" w14:textId="7FBFFA9C" w:rsidR="00E12169" w:rsidRPr="00CE1D86" w:rsidDel="0049283F" w:rsidRDefault="00E12169" w:rsidP="00E75A46">
            <w:pPr>
              <w:spacing w:line="480" w:lineRule="auto"/>
              <w:contextualSpacing/>
              <w:jc w:val="both"/>
              <w:rPr>
                <w:del w:id="13651" w:author="Microsoft account" w:date="2021-05-22T13:58:00Z"/>
                <w:rFonts w:ascii="Times New Roman" w:hAnsi="Times New Roman" w:cs="Times New Roman"/>
                <w:bCs/>
                <w:sz w:val="20"/>
                <w:szCs w:val="20"/>
              </w:rPr>
              <w:pPrChange w:id="13652" w:author="Microsoft account" w:date="2021-05-25T22:50:00Z">
                <w:pPr>
                  <w:jc w:val="both"/>
                </w:pPr>
              </w:pPrChange>
            </w:pPr>
            <w:del w:id="13653" w:author="Microsoft account" w:date="2021-05-22T13:58:00Z">
              <w:r w:rsidRPr="00CE1D86" w:rsidDel="0049283F">
                <w:rPr>
                  <w:rFonts w:ascii="Times New Roman" w:hAnsi="Times New Roman" w:cs="Times New Roman"/>
                  <w:bCs/>
                  <w:sz w:val="20"/>
                  <w:szCs w:val="20"/>
                </w:rPr>
                <w:delText>-</w:delText>
              </w:r>
            </w:del>
          </w:p>
        </w:tc>
        <w:tc>
          <w:tcPr>
            <w:tcW w:w="658" w:type="pct"/>
          </w:tcPr>
          <w:p w14:paraId="637E77F2" w14:textId="6C0F7743" w:rsidR="00E12169" w:rsidRPr="00CE1D86" w:rsidDel="0049283F" w:rsidRDefault="00E12169" w:rsidP="00E75A46">
            <w:pPr>
              <w:spacing w:line="480" w:lineRule="auto"/>
              <w:contextualSpacing/>
              <w:jc w:val="both"/>
              <w:rPr>
                <w:del w:id="13654" w:author="Microsoft account" w:date="2021-05-22T13:58:00Z"/>
                <w:rFonts w:ascii="Times New Roman" w:hAnsi="Times New Roman" w:cs="Times New Roman"/>
                <w:bCs/>
                <w:sz w:val="20"/>
                <w:szCs w:val="20"/>
              </w:rPr>
              <w:pPrChange w:id="13655" w:author="Microsoft account" w:date="2021-05-25T22:50:00Z">
                <w:pPr>
                  <w:jc w:val="both"/>
                </w:pPr>
              </w:pPrChange>
            </w:pPr>
            <w:del w:id="13656" w:author="Microsoft account" w:date="2021-05-22T13:58:00Z">
              <w:r w:rsidRPr="00CE1D86" w:rsidDel="0049283F">
                <w:rPr>
                  <w:rFonts w:ascii="Times New Roman" w:hAnsi="Times New Roman" w:cs="Times New Roman"/>
                  <w:bCs/>
                  <w:sz w:val="20"/>
                  <w:szCs w:val="20"/>
                </w:rPr>
                <w:delText>Reference</w:delText>
              </w:r>
            </w:del>
          </w:p>
        </w:tc>
        <w:tc>
          <w:tcPr>
            <w:tcW w:w="351" w:type="pct"/>
          </w:tcPr>
          <w:p w14:paraId="24A0C79F" w14:textId="66F69108" w:rsidR="00E12169" w:rsidRPr="00CE1D86" w:rsidDel="0049283F" w:rsidRDefault="00E12169" w:rsidP="00E75A46">
            <w:pPr>
              <w:spacing w:line="480" w:lineRule="auto"/>
              <w:contextualSpacing/>
              <w:jc w:val="both"/>
              <w:rPr>
                <w:del w:id="13657" w:author="Microsoft account" w:date="2021-05-22T13:58:00Z"/>
                <w:rFonts w:ascii="Times New Roman" w:hAnsi="Times New Roman" w:cs="Times New Roman"/>
                <w:bCs/>
                <w:sz w:val="20"/>
                <w:szCs w:val="20"/>
              </w:rPr>
              <w:pPrChange w:id="13658" w:author="Microsoft account" w:date="2021-05-25T22:50:00Z">
                <w:pPr>
                  <w:jc w:val="both"/>
                </w:pPr>
              </w:pPrChange>
            </w:pPr>
            <w:del w:id="13659" w:author="Microsoft account" w:date="2021-05-22T13:58:00Z">
              <w:r w:rsidRPr="00CE1D86" w:rsidDel="0049283F">
                <w:rPr>
                  <w:rFonts w:ascii="Times New Roman" w:hAnsi="Times New Roman" w:cs="Times New Roman"/>
                  <w:bCs/>
                  <w:sz w:val="20"/>
                  <w:szCs w:val="20"/>
                </w:rPr>
                <w:delText>-</w:delText>
              </w:r>
            </w:del>
          </w:p>
        </w:tc>
        <w:tc>
          <w:tcPr>
            <w:tcW w:w="618" w:type="pct"/>
          </w:tcPr>
          <w:p w14:paraId="76431C12" w14:textId="19764F19" w:rsidR="00E12169" w:rsidRPr="00CE1D86" w:rsidDel="0049283F" w:rsidRDefault="00E12169" w:rsidP="00E75A46">
            <w:pPr>
              <w:spacing w:line="480" w:lineRule="auto"/>
              <w:contextualSpacing/>
              <w:jc w:val="both"/>
              <w:rPr>
                <w:del w:id="13660" w:author="Microsoft account" w:date="2021-05-22T13:58:00Z"/>
                <w:rFonts w:ascii="Times New Roman" w:hAnsi="Times New Roman" w:cs="Times New Roman"/>
                <w:bCs/>
                <w:sz w:val="20"/>
                <w:szCs w:val="20"/>
              </w:rPr>
              <w:pPrChange w:id="13661" w:author="Microsoft account" w:date="2021-05-25T22:50:00Z">
                <w:pPr>
                  <w:jc w:val="both"/>
                </w:pPr>
              </w:pPrChange>
            </w:pPr>
            <w:del w:id="13662" w:author="Microsoft account" w:date="2021-05-22T13:58:00Z">
              <w:r w:rsidRPr="00CE1D86" w:rsidDel="0049283F">
                <w:rPr>
                  <w:rFonts w:ascii="Times New Roman" w:hAnsi="Times New Roman" w:cs="Times New Roman"/>
                  <w:bCs/>
                  <w:sz w:val="20"/>
                  <w:szCs w:val="20"/>
                </w:rPr>
                <w:delText>Reference</w:delText>
              </w:r>
            </w:del>
          </w:p>
        </w:tc>
        <w:tc>
          <w:tcPr>
            <w:tcW w:w="349" w:type="pct"/>
          </w:tcPr>
          <w:p w14:paraId="7F9B9504" w14:textId="2A2A3A82" w:rsidR="00E12169" w:rsidRPr="00CE1D86" w:rsidDel="0049283F" w:rsidRDefault="00E12169" w:rsidP="00E75A46">
            <w:pPr>
              <w:spacing w:line="480" w:lineRule="auto"/>
              <w:contextualSpacing/>
              <w:jc w:val="both"/>
              <w:rPr>
                <w:del w:id="13663" w:author="Microsoft account" w:date="2021-05-22T13:58:00Z"/>
                <w:rFonts w:ascii="Times New Roman" w:hAnsi="Times New Roman" w:cs="Times New Roman"/>
                <w:bCs/>
                <w:sz w:val="20"/>
                <w:szCs w:val="20"/>
              </w:rPr>
              <w:pPrChange w:id="13664" w:author="Microsoft account" w:date="2021-05-25T22:50:00Z">
                <w:pPr>
                  <w:jc w:val="both"/>
                </w:pPr>
              </w:pPrChange>
            </w:pPr>
            <w:del w:id="13665" w:author="Microsoft account" w:date="2021-05-22T13:58:00Z">
              <w:r w:rsidRPr="00CE1D86" w:rsidDel="0049283F">
                <w:rPr>
                  <w:rFonts w:ascii="Times New Roman" w:hAnsi="Times New Roman" w:cs="Times New Roman"/>
                  <w:bCs/>
                  <w:sz w:val="20"/>
                  <w:szCs w:val="20"/>
                </w:rPr>
                <w:delText>-</w:delText>
              </w:r>
            </w:del>
          </w:p>
        </w:tc>
      </w:tr>
    </w:tbl>
    <w:p w14:paraId="77797F04" w14:textId="2017C5AD" w:rsidR="00960C50" w:rsidRPr="00520622" w:rsidRDefault="00960C50" w:rsidP="00E75A46">
      <w:pPr>
        <w:spacing w:after="0" w:line="480" w:lineRule="auto"/>
        <w:contextualSpacing/>
        <w:jc w:val="both"/>
        <w:rPr>
          <w:rFonts w:ascii="Times New Roman" w:hAnsi="Times New Roman" w:cs="Times New Roman"/>
          <w:sz w:val="24"/>
          <w:szCs w:val="24"/>
        </w:rPr>
        <w:pPrChange w:id="13666" w:author="Microsoft account" w:date="2021-05-25T22:50:00Z">
          <w:pPr>
            <w:spacing w:after="0" w:line="240" w:lineRule="auto"/>
            <w:jc w:val="both"/>
          </w:pPr>
        </w:pPrChange>
      </w:pPr>
    </w:p>
    <w:sectPr w:rsidR="00960C50" w:rsidRPr="00520622" w:rsidSect="00E75A46">
      <w:pgSz w:w="12240" w:h="15840" w:orient="portrait"/>
      <w:pgMar w:top="1440" w:right="1440" w:bottom="1440" w:left="1440" w:header="720" w:footer="720" w:gutter="0"/>
      <w:cols w:space="720"/>
      <w:docGrid w:linePitch="360"/>
      <w:sectPrChange w:id="13667" w:author="Microsoft account" w:date="2021-05-25T22:44:00Z">
        <w:sectPr w:rsidR="00960C50" w:rsidRPr="00520622" w:rsidSect="00E75A46">
          <w:pgSz w:w="15840" w:h="12240" w:orient="landscape"/>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21-03-16T14:48:00Z" w:initials="U">
    <w:p w14:paraId="214ACACA" w14:textId="5E480C07" w:rsidR="00AF5469" w:rsidRDefault="00AF5469">
      <w:pPr>
        <w:pStyle w:val="CommentText"/>
      </w:pPr>
      <w:r>
        <w:rPr>
          <w:rStyle w:val="CommentReference"/>
        </w:rPr>
        <w:annotationRef/>
      </w:r>
      <w:proofErr w:type="gramStart"/>
      <w:r>
        <w:t>re</w:t>
      </w:r>
      <w:proofErr w:type="gramEnd"/>
      <w:r>
        <w:t xml:space="preserve"> think the title</w:t>
      </w:r>
    </w:p>
  </w:comment>
  <w:comment w:id="243" w:author="Md Jamal Uddin" w:date="2021-03-23T14:32:00Z" w:initials="MJU">
    <w:p w14:paraId="169A84B1" w14:textId="4F4AD5E3" w:rsidR="00AF5469" w:rsidRDefault="00AF5469">
      <w:pPr>
        <w:pStyle w:val="CommentText"/>
      </w:pPr>
      <w:r>
        <w:rPr>
          <w:rStyle w:val="CommentReference"/>
        </w:rPr>
        <w:annotationRef/>
      </w:r>
      <w:r>
        <w:t>Reduce unnecessary text</w:t>
      </w:r>
    </w:p>
  </w:comment>
  <w:comment w:id="244" w:author="Microsoft account" w:date="2021-05-02T00:22:00Z" w:initials="Ma">
    <w:p w14:paraId="7E9CAAF3" w14:textId="03F12AAA" w:rsidR="00AF5469" w:rsidRDefault="00AF5469">
      <w:pPr>
        <w:pStyle w:val="CommentText"/>
      </w:pPr>
      <w:r>
        <w:rPr>
          <w:rStyle w:val="CommentReference"/>
        </w:rPr>
        <w:annotationRef/>
      </w:r>
      <w:r>
        <w:t>After result</w:t>
      </w:r>
    </w:p>
  </w:comment>
  <w:comment w:id="258" w:author="Md Jamal Uddin" w:date="2021-03-23T14:31:00Z" w:initials="MJU">
    <w:p w14:paraId="7222F70E" w14:textId="5F8ABD2C" w:rsidR="00AF5469" w:rsidRDefault="00AF5469">
      <w:pPr>
        <w:pStyle w:val="CommentText"/>
      </w:pPr>
      <w:r>
        <w:rPr>
          <w:rStyle w:val="CommentReference"/>
        </w:rPr>
        <w:annotationRef/>
      </w:r>
      <w:r>
        <w:t>Split this sentence</w:t>
      </w:r>
    </w:p>
  </w:comment>
  <w:comment w:id="259" w:author="Microsoft account" w:date="2021-04-20T14:47:00Z" w:initials="Ma">
    <w:p w14:paraId="1DC08558" w14:textId="7124DD69" w:rsidR="00AF5469" w:rsidRDefault="00AF5469">
      <w:pPr>
        <w:pStyle w:val="CommentText"/>
      </w:pPr>
      <w:r>
        <w:rPr>
          <w:rStyle w:val="CommentReference"/>
        </w:rPr>
        <w:annotationRef/>
      </w:r>
      <w:r>
        <w:t>Done</w:t>
      </w:r>
    </w:p>
  </w:comment>
  <w:comment w:id="281" w:author="Md Jamal Uddin" w:date="2021-03-23T14:36:00Z" w:initials="MJU">
    <w:p w14:paraId="6FEECB92" w14:textId="4DA9E693" w:rsidR="00AF5469" w:rsidRDefault="00AF5469">
      <w:pPr>
        <w:pStyle w:val="CommentText"/>
      </w:pPr>
      <w:r>
        <w:rPr>
          <w:rStyle w:val="CommentReference"/>
        </w:rPr>
        <w:annotationRef/>
      </w:r>
      <w:r>
        <w:t>What is ref here?</w:t>
      </w:r>
    </w:p>
  </w:comment>
  <w:comment w:id="282" w:author="Microsoft account" w:date="2021-04-20T15:21:00Z" w:initials="Ma">
    <w:p w14:paraId="1AEB9291" w14:textId="447F8247" w:rsidR="00AF5469" w:rsidRDefault="00AF5469">
      <w:pPr>
        <w:pStyle w:val="CommentText"/>
      </w:pPr>
      <w:r>
        <w:rPr>
          <w:rStyle w:val="CommentReference"/>
        </w:rPr>
        <w:annotationRef/>
      </w:r>
      <w:r>
        <w:t>Done</w:t>
      </w:r>
    </w:p>
  </w:comment>
  <w:comment w:id="285" w:author="Md Jamal Uddin" w:date="2021-03-23T14:37:00Z" w:initials="MJU">
    <w:p w14:paraId="231B3F68" w14:textId="5E5867F5" w:rsidR="00AF5469" w:rsidRDefault="00AF5469">
      <w:pPr>
        <w:pStyle w:val="CommentText"/>
      </w:pPr>
      <w:r>
        <w:rPr>
          <w:rStyle w:val="CommentReference"/>
        </w:rPr>
        <w:annotationRef/>
      </w:r>
      <w:r>
        <w:t>Reduce text and make it more readable.</w:t>
      </w:r>
    </w:p>
  </w:comment>
  <w:comment w:id="286" w:author="Microsoft account" w:date="2021-05-02T00:22:00Z" w:initials="Ma">
    <w:p w14:paraId="55FE7022" w14:textId="2BD89BC8" w:rsidR="00AF5469" w:rsidRDefault="00AF5469">
      <w:pPr>
        <w:pStyle w:val="CommentText"/>
      </w:pPr>
      <w:r>
        <w:rPr>
          <w:rStyle w:val="CommentReference"/>
        </w:rPr>
        <w:annotationRef/>
      </w:r>
      <w:r w:rsidR="00BE6B8D">
        <w:t>Done</w:t>
      </w:r>
    </w:p>
  </w:comment>
  <w:comment w:id="348" w:author="Md Jamal Uddin" w:date="2021-03-23T14:38:00Z" w:initials="MJU">
    <w:p w14:paraId="00990DD4" w14:textId="29FADE36" w:rsidR="00AF5469" w:rsidRDefault="00AF5469">
      <w:pPr>
        <w:pStyle w:val="CommentText"/>
      </w:pPr>
      <w:r>
        <w:rPr>
          <w:rStyle w:val="CommentReference"/>
        </w:rPr>
        <w:annotationRef/>
      </w:r>
      <w:r>
        <w:t>Write as you found. Clearly</w:t>
      </w:r>
    </w:p>
  </w:comment>
  <w:comment w:id="349" w:author="Microsoft account" w:date="2021-05-02T00:22:00Z" w:initials="Ma">
    <w:p w14:paraId="28D85B1D" w14:textId="02E8B20D" w:rsidR="00AF5469" w:rsidRDefault="00AF5469">
      <w:pPr>
        <w:pStyle w:val="CommentText"/>
      </w:pPr>
      <w:r>
        <w:rPr>
          <w:rStyle w:val="CommentReference"/>
        </w:rPr>
        <w:annotationRef/>
      </w:r>
      <w:r>
        <w:t>After result</w:t>
      </w:r>
    </w:p>
  </w:comment>
  <w:comment w:id="401" w:author="meshbah rahman" w:date="2021-02-22T02:12:00Z" w:initials="mr">
    <w:p w14:paraId="1884726A" w14:textId="08B0EE51" w:rsidR="00AF5469" w:rsidRDefault="00AF5469">
      <w:pPr>
        <w:pStyle w:val="CommentText"/>
      </w:pPr>
      <w:r>
        <w:rPr>
          <w:rStyle w:val="CommentReference"/>
        </w:rPr>
        <w:annotationRef/>
      </w:r>
      <w:r>
        <w:t>Childhood development is related to child cognitive development or child autism. It would be better if we add some information on it.</w:t>
      </w:r>
    </w:p>
  </w:comment>
  <w:comment w:id="402" w:author="Microsoft account" w:date="2021-04-22T01:22:00Z" w:initials="Ma">
    <w:p w14:paraId="00EA02F8" w14:textId="67F12D5C" w:rsidR="00AF5469" w:rsidRDefault="00AF5469">
      <w:pPr>
        <w:pStyle w:val="CommentText"/>
      </w:pPr>
      <w:r>
        <w:rPr>
          <w:rStyle w:val="CommentReference"/>
        </w:rPr>
        <w:annotationRef/>
      </w:r>
      <w:r>
        <w:t>Done</w:t>
      </w:r>
    </w:p>
  </w:comment>
  <w:comment w:id="492" w:author="Md Jamal Uddin" w:date="2021-03-23T16:08:00Z" w:initials="MJU">
    <w:p w14:paraId="0879BBCC" w14:textId="15CCCF1C" w:rsidR="00AF5469" w:rsidRDefault="00AF5469">
      <w:pPr>
        <w:pStyle w:val="CommentText"/>
      </w:pPr>
      <w:r>
        <w:rPr>
          <w:rStyle w:val="CommentReference"/>
        </w:rPr>
        <w:annotationRef/>
      </w:r>
      <w:r>
        <w:t>Are there any latest data on it.</w:t>
      </w:r>
    </w:p>
  </w:comment>
  <w:comment w:id="493" w:author="Microsoft account" w:date="2021-04-22T01:38:00Z" w:initials="Ma">
    <w:p w14:paraId="1C16F805" w14:textId="66DC805A" w:rsidR="00AF5469" w:rsidRDefault="00AF5469">
      <w:pPr>
        <w:pStyle w:val="CommentText"/>
      </w:pPr>
      <w:r>
        <w:rPr>
          <w:rStyle w:val="CommentReference"/>
        </w:rPr>
        <w:annotationRef/>
      </w:r>
      <w:r>
        <w:t>Done</w:t>
      </w:r>
    </w:p>
  </w:comment>
  <w:comment w:id="544" w:author="Chowdhury,Muhammad Abdul Baker" w:date="2021-02-24T14:34:00Z" w:initials="CAB">
    <w:p w14:paraId="1FDDB1C1" w14:textId="1AE2D9DF" w:rsidR="00AF5469" w:rsidRDefault="00AF5469">
      <w:pPr>
        <w:pStyle w:val="CommentText"/>
      </w:pPr>
      <w:r>
        <w:rPr>
          <w:rStyle w:val="CommentReference"/>
        </w:rPr>
        <w:annotationRef/>
      </w:r>
      <w:r>
        <w:t xml:space="preserve">By when? </w:t>
      </w:r>
    </w:p>
  </w:comment>
  <w:comment w:id="547" w:author="Chowdhury,Muhammad Abdul Baker" w:date="2021-02-24T14:35:00Z" w:initials="CAB">
    <w:p w14:paraId="0BCD0074" w14:textId="378D90E1" w:rsidR="00AF5469" w:rsidRDefault="00AF5469">
      <w:pPr>
        <w:pStyle w:val="CommentText"/>
      </w:pPr>
      <w:r>
        <w:rPr>
          <w:rStyle w:val="CommentReference"/>
        </w:rPr>
        <w:annotationRef/>
      </w:r>
      <w:r>
        <w:t>Need some more facts on ECD in developing countries and Bangladesh (if available)</w:t>
      </w:r>
    </w:p>
  </w:comment>
  <w:comment w:id="552" w:author="Md Jamal Uddin" w:date="2021-03-23T16:08:00Z" w:initials="MJU">
    <w:p w14:paraId="4FF72AF4" w14:textId="77777777" w:rsidR="00AF5469" w:rsidRDefault="00AF5469" w:rsidP="001D79E1">
      <w:pPr>
        <w:pStyle w:val="CommentText"/>
      </w:pPr>
      <w:r>
        <w:rPr>
          <w:rStyle w:val="CommentReference"/>
        </w:rPr>
        <w:annotationRef/>
      </w:r>
      <w:r>
        <w:t>Are there any latest data on it.</w:t>
      </w:r>
    </w:p>
  </w:comment>
  <w:comment w:id="553" w:author="Microsoft account" w:date="2021-04-22T01:38:00Z" w:initials="Ma">
    <w:p w14:paraId="5837A2F6" w14:textId="77777777" w:rsidR="00AF5469" w:rsidRDefault="00AF5469" w:rsidP="001D79E1">
      <w:pPr>
        <w:pStyle w:val="CommentText"/>
      </w:pPr>
      <w:r>
        <w:rPr>
          <w:rStyle w:val="CommentReference"/>
        </w:rPr>
        <w:annotationRef/>
      </w:r>
      <w:r>
        <w:t>Done</w:t>
      </w:r>
    </w:p>
  </w:comment>
  <w:comment w:id="560" w:author="Chowdhury,Muhammad Abdul Baker" w:date="2021-02-24T14:34:00Z" w:initials="CAB">
    <w:p w14:paraId="6C6C0CD3" w14:textId="5615CB8B" w:rsidR="00AF5469" w:rsidRDefault="00AF5469">
      <w:pPr>
        <w:pStyle w:val="CommentText"/>
      </w:pPr>
      <w:r>
        <w:rPr>
          <w:rStyle w:val="CommentReference"/>
        </w:rPr>
        <w:annotationRef/>
      </w:r>
      <w:r>
        <w:t xml:space="preserve">Need to rephrase, not clear here. </w:t>
      </w:r>
    </w:p>
  </w:comment>
  <w:comment w:id="599" w:author="Md Jamal Uddin" w:date="2021-03-23T16:14:00Z" w:initials="MJU">
    <w:p w14:paraId="30052FC5" w14:textId="5EA70723" w:rsidR="00AF5469" w:rsidRDefault="00AF5469">
      <w:pPr>
        <w:pStyle w:val="CommentText"/>
      </w:pPr>
      <w:r>
        <w:rPr>
          <w:rStyle w:val="CommentReference"/>
        </w:rPr>
        <w:annotationRef/>
      </w:r>
      <w:r>
        <w:t>Add ref here the name of public domain</w:t>
      </w:r>
    </w:p>
  </w:comment>
  <w:comment w:id="600" w:author="Microsoft account" w:date="2021-04-22T01:49:00Z" w:initials="Ma">
    <w:p w14:paraId="4F53A107" w14:textId="2F7D232E" w:rsidR="00AF5469" w:rsidRDefault="00AF5469">
      <w:pPr>
        <w:pStyle w:val="CommentText"/>
      </w:pPr>
      <w:r>
        <w:rPr>
          <w:rStyle w:val="CommentReference"/>
        </w:rPr>
        <w:annotationRef/>
      </w:r>
      <w:r>
        <w:t>Done</w:t>
      </w:r>
    </w:p>
  </w:comment>
  <w:comment w:id="607" w:author="meshbah rahman" w:date="2021-02-19T20:52:00Z" w:initials="mr">
    <w:p w14:paraId="1483D8DE" w14:textId="77777777" w:rsidR="00AF5469" w:rsidRDefault="00AF5469">
      <w:pPr>
        <w:pStyle w:val="CommentText"/>
      </w:pPr>
      <w:r>
        <w:rPr>
          <w:rStyle w:val="CommentReference"/>
        </w:rPr>
        <w:annotationRef/>
      </w:r>
      <w:r>
        <w:t xml:space="preserve">How About including a sampling diagram mentioned in the manuscript Rana et al. Link: </w:t>
      </w:r>
      <w:hyperlink r:id="rId1" w:history="1">
        <w:r w:rsidRPr="00EA1FF6">
          <w:rPr>
            <w:rStyle w:val="Hyperlink"/>
          </w:rPr>
          <w:t>https://www.medrxiv.org/content/10.1101/2020.11.12.20230672v2.article-metrics</w:t>
        </w:r>
      </w:hyperlink>
      <w:r>
        <w:t xml:space="preserve"> </w:t>
      </w:r>
    </w:p>
    <w:p w14:paraId="6AF2865E" w14:textId="77777777" w:rsidR="00AF5469" w:rsidRDefault="00AF5469">
      <w:pPr>
        <w:pStyle w:val="CommentText"/>
      </w:pPr>
    </w:p>
    <w:p w14:paraId="71DD4BFC" w14:textId="27B37E3E" w:rsidR="00AF5469" w:rsidRDefault="00AF5469">
      <w:pPr>
        <w:pStyle w:val="CommentText"/>
      </w:pPr>
      <w:r>
        <w:t>Agree with Meshbah.</w:t>
      </w:r>
    </w:p>
  </w:comment>
  <w:comment w:id="608" w:author="Microsoft account" w:date="2021-04-22T02:05:00Z" w:initials="Ma">
    <w:p w14:paraId="5B724950" w14:textId="131CB491" w:rsidR="00AF5469" w:rsidRDefault="00AF5469">
      <w:pPr>
        <w:pStyle w:val="CommentText"/>
      </w:pPr>
      <w:r>
        <w:rPr>
          <w:rStyle w:val="CommentReference"/>
        </w:rPr>
        <w:annotationRef/>
      </w:r>
      <w:r>
        <w:t>Rashed</w:t>
      </w:r>
    </w:p>
  </w:comment>
  <w:comment w:id="609" w:author="Rashed Hasan" w:date="2021-05-05T02:32:00Z" w:initials="RH">
    <w:p w14:paraId="724E6266" w14:textId="2EF74B71" w:rsidR="00AF5469" w:rsidRDefault="00AF5469">
      <w:pPr>
        <w:pStyle w:val="CommentText"/>
      </w:pPr>
      <w:r>
        <w:rPr>
          <w:rStyle w:val="CommentReference"/>
        </w:rPr>
        <w:annotationRef/>
      </w:r>
      <w:r>
        <w:t>Done</w:t>
      </w:r>
    </w:p>
  </w:comment>
  <w:comment w:id="610" w:author="Chowdhury,Muhammad Abdul Baker" w:date="2021-02-24T14:56:00Z" w:initials="CAB">
    <w:p w14:paraId="64DF17EE" w14:textId="186F50AB" w:rsidR="00AF5469" w:rsidRDefault="00AF5469">
      <w:pPr>
        <w:pStyle w:val="CommentText"/>
      </w:pPr>
      <w:r>
        <w:rPr>
          <w:rStyle w:val="CommentReference"/>
        </w:rPr>
        <w:annotationRef/>
      </w:r>
      <w:r>
        <w:t xml:space="preserve">This is very good way to present study sample. </w:t>
      </w:r>
    </w:p>
  </w:comment>
  <w:comment w:id="798" w:author="Md Jamal Uddin" w:date="2021-03-25T18:08:00Z" w:initials="MJU">
    <w:p w14:paraId="25C1362E" w14:textId="77777777" w:rsidR="00AF5469" w:rsidRDefault="00AF5469" w:rsidP="008D055C">
      <w:pPr>
        <w:pStyle w:val="CommentText"/>
      </w:pPr>
      <w:r>
        <w:rPr>
          <w:rStyle w:val="CommentReference"/>
        </w:rPr>
        <w:annotationRef/>
      </w:r>
      <w:r>
        <w:t>Did you look this paper for calculating ECD? Look how did they make ECD</w:t>
      </w:r>
    </w:p>
    <w:p w14:paraId="004849AC" w14:textId="77777777" w:rsidR="00AF5469" w:rsidRDefault="00AF5469" w:rsidP="008D055C">
      <w:pPr>
        <w:pStyle w:val="CommentText"/>
      </w:pPr>
      <w:hyperlink r:id="rId2" w:history="1">
        <w:r w:rsidRPr="00F0192E">
          <w:rPr>
            <w:rStyle w:val="Hyperlink"/>
          </w:rPr>
          <w:t>https://mics.unicef.org/files?job=W1siZiIsIjIwMTcvMDkvMTUvMjEvMTUvNDMvMzc4L01JQ1NfTWV0aG9kb2xvZ2ljYWxfUGFwZXJfNi5wZGYiXV0&amp;sha=85c096f0b2c5b0c8</w:t>
        </w:r>
      </w:hyperlink>
    </w:p>
    <w:p w14:paraId="703EFF7B" w14:textId="77777777" w:rsidR="00AF5469" w:rsidRDefault="00AF5469" w:rsidP="008D055C">
      <w:pPr>
        <w:pStyle w:val="CommentText"/>
      </w:pPr>
    </w:p>
  </w:comment>
  <w:comment w:id="799" w:author="Microsoft account" w:date="2021-04-22T02:13:00Z" w:initials="Ma">
    <w:p w14:paraId="3BDC1423" w14:textId="77777777" w:rsidR="00AF5469" w:rsidRDefault="00AF5469" w:rsidP="008D055C">
      <w:pPr>
        <w:pStyle w:val="CommentText"/>
      </w:pPr>
      <w:r>
        <w:rPr>
          <w:rStyle w:val="CommentReference"/>
        </w:rPr>
        <w:annotationRef/>
      </w:r>
      <w:r>
        <w:t>Yes, reference 10</w:t>
      </w:r>
    </w:p>
  </w:comment>
  <w:comment w:id="822" w:author="Md Jamal Uddin" w:date="2021-03-25T18:08:00Z" w:initials="MJU">
    <w:p w14:paraId="0D3E7C53" w14:textId="506EE947" w:rsidR="00AF5469" w:rsidRDefault="00AF5469">
      <w:pPr>
        <w:pStyle w:val="CommentText"/>
      </w:pPr>
      <w:r>
        <w:rPr>
          <w:rStyle w:val="CommentReference"/>
        </w:rPr>
        <w:annotationRef/>
      </w:r>
      <w:r>
        <w:t>Did you look this paper for calculating ECD? Look how did they make ECD</w:t>
      </w:r>
    </w:p>
    <w:p w14:paraId="3AB9E772" w14:textId="32D7FA31" w:rsidR="00AF5469" w:rsidRDefault="00AF5469">
      <w:pPr>
        <w:pStyle w:val="CommentText"/>
      </w:pPr>
      <w:hyperlink r:id="rId3" w:history="1">
        <w:r w:rsidRPr="00F0192E">
          <w:rPr>
            <w:rStyle w:val="Hyperlink"/>
          </w:rPr>
          <w:t>https://mics.unicef.org/files?job=W1siZiIsIjIwMTcvMDkvMTUvMjEvMTUvNDMvMzc4L01JQ1NfTWV0aG9kb2xvZ2ljYWxfUGFwZXJfNi5wZGYiXV0&amp;sha=85c096f0b2c5b0c8</w:t>
        </w:r>
      </w:hyperlink>
    </w:p>
    <w:p w14:paraId="1A6CB4E3" w14:textId="51B36C9E" w:rsidR="00AF5469" w:rsidRDefault="00AF5469">
      <w:pPr>
        <w:pStyle w:val="CommentText"/>
      </w:pPr>
    </w:p>
  </w:comment>
  <w:comment w:id="823" w:author="Microsoft account" w:date="2021-04-22T02:13:00Z" w:initials="Ma">
    <w:p w14:paraId="095CCD9C" w14:textId="2872D6B1" w:rsidR="00AF5469" w:rsidRDefault="00AF5469">
      <w:pPr>
        <w:pStyle w:val="CommentText"/>
      </w:pPr>
      <w:r>
        <w:rPr>
          <w:rStyle w:val="CommentReference"/>
        </w:rPr>
        <w:annotationRef/>
      </w:r>
      <w:r>
        <w:t>Yes, reference 10</w:t>
      </w:r>
    </w:p>
  </w:comment>
  <w:comment w:id="834" w:author="Chowdhury,Muhammad Abdul Baker" w:date="2021-02-24T14:58:00Z" w:initials="CAB">
    <w:p w14:paraId="1E19B46F" w14:textId="797FBEF3" w:rsidR="00AF5469" w:rsidRDefault="00AF5469">
      <w:pPr>
        <w:pStyle w:val="CommentText"/>
      </w:pPr>
      <w:r>
        <w:rPr>
          <w:rStyle w:val="CommentReference"/>
        </w:rPr>
        <w:annotationRef/>
      </w:r>
      <w:r>
        <w:t xml:space="preserve">What is meant by on track, readers will get confused. Elaborate a bit what does “on track </w:t>
      </w:r>
      <w:proofErr w:type="gramStart"/>
      <w:r>
        <w:t>“ mean</w:t>
      </w:r>
      <w:proofErr w:type="gramEnd"/>
      <w:r>
        <w:t>.  For example:</w:t>
      </w:r>
      <w:r w:rsidRPr="00A04E7F">
        <w:rPr>
          <w:rFonts w:cstheme="minorHAnsi"/>
        </w:rPr>
        <w:t xml:space="preserve"> </w:t>
      </w:r>
      <w:r w:rsidRPr="00A04E7F">
        <w:rPr>
          <w:rFonts w:cstheme="minorHAnsi"/>
          <w:color w:val="1C1D1E"/>
          <w:highlight w:val="yellow"/>
          <w:shd w:val="clear" w:color="auto" w:fill="FFFFFF"/>
        </w:rPr>
        <w:t>if a child can follow simple directions on how to do something correctly and/or when given something to do, is able to do it independently</w:t>
      </w:r>
    </w:p>
  </w:comment>
  <w:comment w:id="844" w:author="Chowdhury,Muhammad Abdul Baker" w:date="2021-02-24T15:01:00Z" w:initials="CAB">
    <w:p w14:paraId="1A37A55A" w14:textId="0FEDB70D" w:rsidR="00AF5469" w:rsidRDefault="00AF5469">
      <w:pPr>
        <w:pStyle w:val="CommentText"/>
      </w:pPr>
      <w:r>
        <w:rPr>
          <w:rStyle w:val="CommentReference"/>
        </w:rPr>
        <w:annotationRef/>
      </w:r>
      <w:r>
        <w:t xml:space="preserve">One of the key predictor is under nutrition, (e.g. stunting, wasting, underweight). Did you include these in the analysis. WHO has a set criteria to define these variables. </w:t>
      </w:r>
    </w:p>
    <w:p w14:paraId="2D9427A5" w14:textId="27C1A814" w:rsidR="00AF5469" w:rsidRDefault="00AF5469">
      <w:pPr>
        <w:pStyle w:val="CommentText"/>
      </w:pPr>
    </w:p>
    <w:p w14:paraId="4B59D783" w14:textId="2B2C9D0F" w:rsidR="00AF5469" w:rsidRDefault="00AF5469">
      <w:pPr>
        <w:pStyle w:val="CommentText"/>
      </w:pPr>
      <w:r>
        <w:t xml:space="preserve">On top of child characteristics, maternal and household level variables are important too. </w:t>
      </w:r>
    </w:p>
    <w:p w14:paraId="69920C55" w14:textId="22F00873" w:rsidR="00AF5469" w:rsidRDefault="00AF5469">
      <w:pPr>
        <w:pStyle w:val="CommentText"/>
      </w:pPr>
    </w:p>
    <w:p w14:paraId="6D80E902" w14:textId="0577EBA4" w:rsidR="00AF5469" w:rsidRDefault="00AF5469">
      <w:pPr>
        <w:pStyle w:val="CommentText"/>
      </w:pPr>
    </w:p>
    <w:p w14:paraId="64979412" w14:textId="104412F8" w:rsidR="00AF5469" w:rsidRDefault="00AF5469">
      <w:pPr>
        <w:pStyle w:val="CommentText"/>
      </w:pPr>
      <w:r w:rsidRPr="00A04E7F">
        <w:rPr>
          <w:highlight w:val="yellow"/>
        </w:rPr>
        <w:t xml:space="preserve">Early childhood education and quality of care variables were also collected in the survey, need to include those. </w:t>
      </w:r>
      <w:hyperlink r:id="rId4" w:history="1">
        <w:r w:rsidRPr="00A04E7F">
          <w:rPr>
            <w:rStyle w:val="Hyperlink"/>
            <w:highlight w:val="yellow"/>
          </w:rPr>
          <w:t>https://data.unicef.org/resources/the-formative-years-unicefs-work-on-measuring-ecd/</w:t>
        </w:r>
      </w:hyperlink>
      <w:r>
        <w:t xml:space="preserve"> </w:t>
      </w:r>
    </w:p>
  </w:comment>
  <w:comment w:id="845" w:author="Microsoft account" w:date="2021-04-26T16:04:00Z" w:initials="Ma">
    <w:p w14:paraId="75BBBA18" w14:textId="3521DE5B" w:rsidR="00AF5469" w:rsidRDefault="00AF5469">
      <w:pPr>
        <w:pStyle w:val="CommentText"/>
      </w:pPr>
      <w:r>
        <w:rPr>
          <w:rStyle w:val="CommentReference"/>
        </w:rPr>
        <w:annotationRef/>
      </w:r>
      <w:r>
        <w:t>Done</w:t>
      </w:r>
    </w:p>
  </w:comment>
  <w:comment w:id="846" w:author="meshbah rahman" w:date="2021-02-22T02:34:00Z" w:initials="mr">
    <w:p w14:paraId="33154B94" w14:textId="1D27598F" w:rsidR="00AF5469" w:rsidRDefault="00AF5469">
      <w:pPr>
        <w:pStyle w:val="CommentText"/>
      </w:pPr>
      <w:r>
        <w:rPr>
          <w:rStyle w:val="CommentReference"/>
        </w:rPr>
        <w:annotationRef/>
      </w:r>
      <w:r>
        <w:t>How about omitting this section?</w:t>
      </w:r>
    </w:p>
  </w:comment>
  <w:comment w:id="847" w:author="Chowdhury,Muhammad Abdul Baker" w:date="2021-02-24T15:07:00Z" w:initials="CAB">
    <w:p w14:paraId="0B548E50" w14:textId="08753A60" w:rsidR="00AF5469" w:rsidRDefault="00AF5469">
      <w:pPr>
        <w:pStyle w:val="CommentText"/>
      </w:pPr>
      <w:r>
        <w:rPr>
          <w:rStyle w:val="CommentReference"/>
        </w:rPr>
        <w:annotationRef/>
      </w:r>
      <w:r>
        <w:t xml:space="preserve">I would keep this section and explain how each variable is categorized. This is a common peer review question for this kind of studies. </w:t>
      </w:r>
    </w:p>
  </w:comment>
  <w:comment w:id="991" w:author="meshbah rahman" w:date="2021-02-21T21:35:00Z" w:initials="mr">
    <w:p w14:paraId="0C097803" w14:textId="5AF67976" w:rsidR="00AF5469" w:rsidRDefault="00AF5469">
      <w:pPr>
        <w:pStyle w:val="CommentText"/>
      </w:pPr>
      <w:r>
        <w:rPr>
          <w:rStyle w:val="CommentReference"/>
        </w:rPr>
        <w:annotationRef/>
      </w:r>
      <w:r>
        <w:t>Not Clear</w:t>
      </w:r>
    </w:p>
  </w:comment>
  <w:comment w:id="992" w:author="Microsoft account" w:date="2021-05-01T19:42:00Z" w:initials="Ma">
    <w:p w14:paraId="2D32FE72" w14:textId="35599DCF" w:rsidR="00AF5469" w:rsidRDefault="00AF5469">
      <w:pPr>
        <w:pStyle w:val="CommentText"/>
      </w:pPr>
      <w:r>
        <w:rPr>
          <w:rStyle w:val="CommentReference"/>
        </w:rPr>
        <w:annotationRef/>
      </w:r>
      <w:r>
        <w:t>Baker Bhai used this in a previous paper.</w:t>
      </w:r>
    </w:p>
  </w:comment>
  <w:comment w:id="993" w:author="Kabir, Russell" w:date="2021-02-26T14:30:00Z" w:initials="KR">
    <w:p w14:paraId="66A9239F" w14:textId="48C5030F" w:rsidR="00AF5469" w:rsidRDefault="00AF5469">
      <w:pPr>
        <w:pStyle w:val="CommentText"/>
      </w:pPr>
      <w:r>
        <w:rPr>
          <w:rStyle w:val="CommentReference"/>
        </w:rPr>
        <w:annotationRef/>
      </w:r>
      <w:r>
        <w:t>Intext citation is needed</w:t>
      </w:r>
    </w:p>
  </w:comment>
  <w:comment w:id="994" w:author="Microsoft account" w:date="2021-05-01T19:45:00Z" w:initials="Ma">
    <w:p w14:paraId="5345DF05" w14:textId="329F1387" w:rsidR="00AF5469" w:rsidRDefault="00AF5469">
      <w:pPr>
        <w:pStyle w:val="CommentText"/>
      </w:pPr>
      <w:r>
        <w:rPr>
          <w:rStyle w:val="CommentReference"/>
        </w:rPr>
        <w:annotationRef/>
      </w:r>
      <w:r>
        <w:t>Done</w:t>
      </w:r>
    </w:p>
  </w:comment>
  <w:comment w:id="803" w:author="Md Jamal Uddin" w:date="2021-03-25T17:36:00Z" w:initials="MJU">
    <w:p w14:paraId="6B99A179" w14:textId="069A2C3B" w:rsidR="00AF5469" w:rsidRDefault="00AF5469">
      <w:pPr>
        <w:pStyle w:val="CommentText"/>
      </w:pPr>
      <w:r>
        <w:rPr>
          <w:rStyle w:val="CommentReference"/>
        </w:rPr>
        <w:annotationRef/>
      </w:r>
      <w:r>
        <w:t>Merge this two sections as they are actually meant outcome variable.</w:t>
      </w:r>
    </w:p>
  </w:comment>
  <w:comment w:id="1049" w:author="Chowdhury,Muhammad Abdul Baker" w:date="2021-02-24T15:25:00Z" w:initials="CAB">
    <w:p w14:paraId="773B0E48" w14:textId="77777777" w:rsidR="00AF5469" w:rsidRDefault="00AF5469" w:rsidP="00443FF3">
      <w:pPr>
        <w:pStyle w:val="CommentText"/>
      </w:pPr>
      <w:r>
        <w:rPr>
          <w:rStyle w:val="CommentReference"/>
        </w:rPr>
        <w:annotationRef/>
      </w:r>
      <w:r>
        <w:t>Was it significant?</w:t>
      </w:r>
    </w:p>
  </w:comment>
  <w:comment w:id="1050" w:author="Microsoft account" w:date="2021-05-02T00:01:00Z" w:initials="Ma">
    <w:p w14:paraId="2F9FC66F" w14:textId="77777777" w:rsidR="00AF5469" w:rsidRDefault="00AF5469" w:rsidP="00443FF3">
      <w:pPr>
        <w:pStyle w:val="CommentText"/>
      </w:pPr>
      <w:r>
        <w:rPr>
          <w:rStyle w:val="CommentReference"/>
        </w:rPr>
        <w:annotationRef/>
      </w:r>
      <w:r>
        <w:t>Done</w:t>
      </w:r>
    </w:p>
  </w:comment>
  <w:comment w:id="1057" w:author="meshbah rahman" w:date="2021-02-19T21:54:00Z" w:initials="mr">
    <w:p w14:paraId="7286EF5D" w14:textId="77777777" w:rsidR="00AF5469" w:rsidRDefault="00AF5469" w:rsidP="00831828">
      <w:pPr>
        <w:pStyle w:val="CommentText"/>
      </w:pPr>
      <w:r>
        <w:rPr>
          <w:rStyle w:val="CommentReference"/>
        </w:rPr>
        <w:annotationRef/>
      </w:r>
      <w:r>
        <w:t>How about adding some extra figure based on age group, gender and residences? I think it would be more visible and understandable about the problem.</w:t>
      </w:r>
    </w:p>
  </w:comment>
  <w:comment w:id="1058" w:author="Microsoft account" w:date="2021-05-02T00:03:00Z" w:initials="Ma">
    <w:p w14:paraId="3D99C4C9" w14:textId="77777777" w:rsidR="00AF5469" w:rsidRDefault="00AF5469" w:rsidP="00831828">
      <w:pPr>
        <w:pStyle w:val="CommentText"/>
      </w:pPr>
      <w:r>
        <w:rPr>
          <w:rStyle w:val="CommentReference"/>
        </w:rPr>
        <w:annotationRef/>
      </w:r>
      <w:r>
        <w:t>Rashed</w:t>
      </w:r>
    </w:p>
  </w:comment>
  <w:comment w:id="1059" w:author="Chowdhury,Muhammad Abdul Baker" w:date="2021-02-24T15:27:00Z" w:initials="CAB">
    <w:p w14:paraId="4F1F328D" w14:textId="77777777" w:rsidR="00AF5469" w:rsidRDefault="00AF5469" w:rsidP="00831828">
      <w:pPr>
        <w:pStyle w:val="CommentText"/>
      </w:pPr>
      <w:r>
        <w:rPr>
          <w:rStyle w:val="CommentReference"/>
        </w:rPr>
        <w:annotationRef/>
      </w:r>
      <w:r>
        <w:t xml:space="preserve">Agreed, it can within one graph or separate graphs, </w:t>
      </w:r>
    </w:p>
  </w:comment>
  <w:comment w:id="1033" w:author="meshbah rahman" w:date="2021-02-22T00:08:00Z" w:initials="mr">
    <w:p w14:paraId="669499A6" w14:textId="745C93CE" w:rsidR="00AF5469" w:rsidRDefault="00AF5469">
      <w:pPr>
        <w:pStyle w:val="CommentText"/>
      </w:pPr>
      <w:r>
        <w:rPr>
          <w:rStyle w:val="CommentReference"/>
        </w:rPr>
        <w:annotationRef/>
      </w:r>
      <w:r>
        <w:t>It could be better adding some overall profiles of children’s socio-demographic profiles [Age, sex, residence, Division etc.].</w:t>
      </w:r>
    </w:p>
  </w:comment>
  <w:comment w:id="1034" w:author="Microsoft account" w:date="2021-05-23T01:57:00Z" w:initials="Ma">
    <w:p w14:paraId="5E3622C4" w14:textId="0FEB929C" w:rsidR="00AF5469" w:rsidRDefault="00AF5469">
      <w:pPr>
        <w:pStyle w:val="CommentText"/>
      </w:pPr>
      <w:r>
        <w:rPr>
          <w:rStyle w:val="CommentReference"/>
        </w:rPr>
        <w:annotationRef/>
      </w:r>
      <w:r>
        <w:t>Done</w:t>
      </w:r>
    </w:p>
  </w:comment>
  <w:comment w:id="1035" w:author="Chowdhury,Muhammad Abdul Baker" w:date="2021-02-24T15:14:00Z" w:initials="CAB">
    <w:p w14:paraId="638227C7" w14:textId="739A8741" w:rsidR="00AF5469" w:rsidRDefault="00AF5469">
      <w:pPr>
        <w:pStyle w:val="CommentText"/>
      </w:pPr>
      <w:r>
        <w:rPr>
          <w:rStyle w:val="CommentReference"/>
        </w:rPr>
        <w:annotationRef/>
      </w:r>
      <w:r>
        <w:t xml:space="preserve">Agreed. This is very important to show overall characteristics of the sample. I added some </w:t>
      </w:r>
    </w:p>
  </w:comment>
  <w:comment w:id="1036" w:author="Microsoft account" w:date="2021-05-02T00:01:00Z" w:initials="Ma">
    <w:p w14:paraId="764D2683" w14:textId="7FB3B1FC" w:rsidR="00AF5469" w:rsidRDefault="00AF5469">
      <w:pPr>
        <w:pStyle w:val="CommentText"/>
      </w:pPr>
      <w:r>
        <w:rPr>
          <w:rStyle w:val="CommentReference"/>
        </w:rPr>
        <w:annotationRef/>
      </w:r>
      <w:r>
        <w:t>Rashed</w:t>
      </w:r>
    </w:p>
  </w:comment>
  <w:comment w:id="1037" w:author="Rashed Hasan" w:date="2021-05-13T13:39:00Z" w:initials="RH">
    <w:p w14:paraId="17D12186" w14:textId="22302A16" w:rsidR="00AF5469" w:rsidRDefault="00AF5469">
      <w:pPr>
        <w:pStyle w:val="CommentText"/>
      </w:pPr>
      <w:r>
        <w:rPr>
          <w:rStyle w:val="CommentReference"/>
        </w:rPr>
        <w:annotationRef/>
      </w:r>
      <w:r>
        <w:t>Done</w:t>
      </w:r>
    </w:p>
  </w:comment>
  <w:comment w:id="1491" w:author="Chowdhury,Muhammad Abdul Baker" w:date="2021-02-24T15:25:00Z" w:initials="CAB">
    <w:p w14:paraId="7E8606FA" w14:textId="219CF23A" w:rsidR="00AF5469" w:rsidRDefault="00AF5469">
      <w:pPr>
        <w:pStyle w:val="CommentText"/>
      </w:pPr>
      <w:r>
        <w:rPr>
          <w:rStyle w:val="CommentReference"/>
        </w:rPr>
        <w:annotationRef/>
      </w:r>
      <w:r>
        <w:t>Was it significant?</w:t>
      </w:r>
    </w:p>
  </w:comment>
  <w:comment w:id="1492" w:author="Microsoft account" w:date="2021-05-02T00:01:00Z" w:initials="Ma">
    <w:p w14:paraId="2BC01180" w14:textId="306089B6" w:rsidR="00AF5469" w:rsidRDefault="00AF5469">
      <w:pPr>
        <w:pStyle w:val="CommentText"/>
      </w:pPr>
      <w:r>
        <w:rPr>
          <w:rStyle w:val="CommentReference"/>
        </w:rPr>
        <w:annotationRef/>
      </w:r>
      <w:r>
        <w:t>How can I measure that?</w:t>
      </w:r>
    </w:p>
  </w:comment>
  <w:comment w:id="1501" w:author="Chowdhury,Muhammad Abdul Baker" w:date="2021-02-24T15:26:00Z" w:initials="CAB">
    <w:p w14:paraId="15119F77" w14:textId="164E8A7C" w:rsidR="00AF5469" w:rsidRDefault="00AF5469">
      <w:pPr>
        <w:pStyle w:val="CommentText"/>
      </w:pPr>
      <w:r>
        <w:rPr>
          <w:rStyle w:val="CommentReference"/>
        </w:rPr>
        <w:annotationRef/>
      </w:r>
      <w:r>
        <w:t xml:space="preserve">Need to report it by gender, age group, sex and rural urban. </w:t>
      </w:r>
    </w:p>
  </w:comment>
  <w:comment w:id="1502" w:author="Microsoft account" w:date="2021-05-02T00:03:00Z" w:initials="Ma">
    <w:p w14:paraId="028FE82F" w14:textId="0D9CAC1C" w:rsidR="00AF5469" w:rsidRDefault="00AF5469">
      <w:pPr>
        <w:pStyle w:val="CommentText"/>
      </w:pPr>
      <w:r>
        <w:rPr>
          <w:rStyle w:val="CommentReference"/>
        </w:rPr>
        <w:annotationRef/>
      </w:r>
      <w:r>
        <w:t>Rashed</w:t>
      </w:r>
    </w:p>
  </w:comment>
  <w:comment w:id="1620" w:author="meshbah rahman" w:date="2021-02-19T21:54:00Z" w:initials="mr">
    <w:p w14:paraId="7C60C90C" w14:textId="65FC7418" w:rsidR="00AF5469" w:rsidRDefault="00AF5469" w:rsidP="00A56260">
      <w:pPr>
        <w:pStyle w:val="CommentText"/>
      </w:pPr>
      <w:r>
        <w:rPr>
          <w:rStyle w:val="CommentReference"/>
        </w:rPr>
        <w:annotationRef/>
      </w:r>
      <w:r>
        <w:t>How about adding some extra figure based on age group, gender and residences? I think it would be more visible and understandable about the problem.</w:t>
      </w:r>
    </w:p>
  </w:comment>
  <w:comment w:id="1621" w:author="Microsoft account" w:date="2021-05-02T00:03:00Z" w:initials="Ma">
    <w:p w14:paraId="4E8372E1" w14:textId="3D69E27B" w:rsidR="00AF5469" w:rsidRDefault="00AF5469">
      <w:pPr>
        <w:pStyle w:val="CommentText"/>
      </w:pPr>
      <w:r>
        <w:rPr>
          <w:rStyle w:val="CommentReference"/>
        </w:rPr>
        <w:annotationRef/>
      </w:r>
      <w:r>
        <w:t>Rashed</w:t>
      </w:r>
    </w:p>
  </w:comment>
  <w:comment w:id="1622" w:author="Chowdhury,Muhammad Abdul Baker" w:date="2021-02-24T15:27:00Z" w:initials="CAB">
    <w:p w14:paraId="272B30BA" w14:textId="404D9F59" w:rsidR="00AF5469" w:rsidRDefault="00AF5469">
      <w:pPr>
        <w:pStyle w:val="CommentText"/>
      </w:pPr>
      <w:r>
        <w:rPr>
          <w:rStyle w:val="CommentReference"/>
        </w:rPr>
        <w:annotationRef/>
      </w:r>
      <w:r>
        <w:t xml:space="preserve">Agreed, it can within one graph or separate graphs, </w:t>
      </w:r>
    </w:p>
  </w:comment>
  <w:comment w:id="1623" w:author="Microsoft account" w:date="2021-05-02T00:03:00Z" w:initials="Ma">
    <w:p w14:paraId="22225018" w14:textId="2EEEC657" w:rsidR="00AF5469" w:rsidRDefault="00AF5469">
      <w:pPr>
        <w:pStyle w:val="CommentText"/>
      </w:pPr>
      <w:r>
        <w:rPr>
          <w:rStyle w:val="CommentReference"/>
        </w:rPr>
        <w:annotationRef/>
      </w:r>
      <w:r>
        <w:t>Rashed</w:t>
      </w:r>
    </w:p>
  </w:comment>
  <w:comment w:id="1764" w:author="Kabir, Russell" w:date="2021-02-26T14:25:00Z" w:initials="KR">
    <w:p w14:paraId="49AA617B" w14:textId="1FE8B7C2" w:rsidR="00AF5469" w:rsidRDefault="00AF5469">
      <w:pPr>
        <w:pStyle w:val="CommentText"/>
      </w:pPr>
      <w:r>
        <w:rPr>
          <w:rStyle w:val="CommentReference"/>
        </w:rPr>
        <w:annotationRef/>
      </w:r>
      <w:r>
        <w:t xml:space="preserve">Table cannot represent. Mention it </w:t>
      </w:r>
      <w:proofErr w:type="gramStart"/>
      <w:r>
        <w:t>‘ Shown</w:t>
      </w:r>
      <w:proofErr w:type="gramEnd"/>
      <w:r>
        <w:t xml:space="preserve"> in Table 2’</w:t>
      </w:r>
    </w:p>
  </w:comment>
  <w:comment w:id="1774" w:author="Md Jamal Uddin" w:date="2021-03-25T17:40:00Z" w:initials="MJU">
    <w:p w14:paraId="2E3ECF73" w14:textId="388AB396" w:rsidR="00AF5469" w:rsidRDefault="00AF5469">
      <w:pPr>
        <w:pStyle w:val="CommentText"/>
      </w:pPr>
      <w:r>
        <w:rPr>
          <w:rStyle w:val="CommentReference"/>
        </w:rPr>
        <w:annotationRef/>
      </w:r>
      <w:r>
        <w:t xml:space="preserve">Also consider these variables in your analyses: </w:t>
      </w:r>
    </w:p>
    <w:p w14:paraId="54ADBEF3" w14:textId="77777777" w:rsidR="00AF5469" w:rsidRPr="002D0E8C" w:rsidRDefault="00AF5469">
      <w:pPr>
        <w:pStyle w:val="CommentText"/>
        <w:rPr>
          <w:strike/>
        </w:rPr>
      </w:pPr>
      <w:r w:rsidRPr="0006130D">
        <w:rPr>
          <w:strike/>
        </w:rPr>
        <w:t>Place of deliver-either c-section</w:t>
      </w:r>
      <w:r>
        <w:t xml:space="preserve">, </w:t>
      </w:r>
      <w:r w:rsidRPr="002D0E8C">
        <w:rPr>
          <w:strike/>
        </w:rPr>
        <w:t>normal home or hospital…</w:t>
      </w:r>
    </w:p>
    <w:p w14:paraId="0C9C5D31" w14:textId="77777777" w:rsidR="00AF5469" w:rsidRDefault="00AF5469">
      <w:pPr>
        <w:pStyle w:val="CommentText"/>
      </w:pPr>
      <w:r w:rsidRPr="002D0E8C">
        <w:rPr>
          <w:color w:val="FF0000"/>
        </w:rPr>
        <w:t>Complication during pregnancy</w:t>
      </w:r>
    </w:p>
    <w:p w14:paraId="4F89087F" w14:textId="77777777" w:rsidR="00AF5469" w:rsidRPr="002D0E8C" w:rsidRDefault="00AF5469">
      <w:pPr>
        <w:pStyle w:val="CommentText"/>
        <w:rPr>
          <w:strike/>
        </w:rPr>
      </w:pPr>
      <w:r w:rsidRPr="002D0E8C">
        <w:rPr>
          <w:strike/>
        </w:rPr>
        <w:t>Number of ANC visits</w:t>
      </w:r>
    </w:p>
    <w:p w14:paraId="5AAF9B5C" w14:textId="77777777" w:rsidR="00AF5469" w:rsidRPr="00A357D1" w:rsidRDefault="00AF5469">
      <w:pPr>
        <w:pStyle w:val="CommentText"/>
        <w:rPr>
          <w:strike/>
        </w:rPr>
      </w:pPr>
      <w:r w:rsidRPr="00A357D1">
        <w:rPr>
          <w:strike/>
        </w:rPr>
        <w:t>Weight at birth</w:t>
      </w:r>
    </w:p>
    <w:p w14:paraId="72C7889C" w14:textId="77777777" w:rsidR="00AF5469" w:rsidRPr="00A357D1" w:rsidRDefault="00AF5469">
      <w:pPr>
        <w:pStyle w:val="CommentText"/>
        <w:rPr>
          <w:strike/>
        </w:rPr>
      </w:pPr>
      <w:r w:rsidRPr="00A357D1">
        <w:rPr>
          <w:strike/>
        </w:rPr>
        <w:t>Mother Age</w:t>
      </w:r>
    </w:p>
    <w:p w14:paraId="3026079A" w14:textId="77879A10" w:rsidR="00AF5469" w:rsidRPr="00514375" w:rsidRDefault="00AF5469">
      <w:pPr>
        <w:pStyle w:val="CommentText"/>
        <w:rPr>
          <w:strike/>
        </w:rPr>
      </w:pPr>
      <w:r w:rsidRPr="00514375">
        <w:rPr>
          <w:strike/>
          <w:color w:val="000000" w:themeColor="text1"/>
        </w:rPr>
        <w:t>Birth order</w:t>
      </w:r>
    </w:p>
    <w:p w14:paraId="282E50D3" w14:textId="2397F996" w:rsidR="00AF5469" w:rsidRPr="002F18CE" w:rsidRDefault="00AF5469">
      <w:pPr>
        <w:pStyle w:val="CommentText"/>
        <w:rPr>
          <w:strike/>
        </w:rPr>
      </w:pPr>
      <w:r w:rsidRPr="002F18CE">
        <w:rPr>
          <w:strike/>
        </w:rPr>
        <w:t>Total no of children at household</w:t>
      </w:r>
    </w:p>
    <w:p w14:paraId="612917F0" w14:textId="17705346" w:rsidR="00AF5469" w:rsidRPr="002F18CE" w:rsidRDefault="00AF5469">
      <w:pPr>
        <w:pStyle w:val="CommentText"/>
        <w:rPr>
          <w:strike/>
        </w:rPr>
      </w:pPr>
      <w:r w:rsidRPr="002F18CE">
        <w:rPr>
          <w:strike/>
        </w:rPr>
        <w:t>Exclusive breast-feeding status</w:t>
      </w:r>
    </w:p>
    <w:p w14:paraId="60AADF7D" w14:textId="6CE212CA" w:rsidR="00AF5469" w:rsidRDefault="00AF5469">
      <w:pPr>
        <w:pStyle w:val="CommentText"/>
      </w:pPr>
      <w:r w:rsidRPr="00297712">
        <w:rPr>
          <w:color w:val="FF0000"/>
        </w:rPr>
        <w:t>Mother employed or house wife</w:t>
      </w:r>
    </w:p>
    <w:p w14:paraId="37F7D043" w14:textId="341D6AA8" w:rsidR="00AF5469" w:rsidRPr="008C0E23" w:rsidRDefault="00AF5469">
      <w:pPr>
        <w:pStyle w:val="CommentText"/>
        <w:rPr>
          <w:strike/>
        </w:rPr>
      </w:pPr>
      <w:r w:rsidRPr="008C0E23">
        <w:rPr>
          <w:strike/>
        </w:rPr>
        <w:t>Any diseases suffered in early childhood</w:t>
      </w:r>
    </w:p>
    <w:p w14:paraId="67917370" w14:textId="50F97563" w:rsidR="00AF5469" w:rsidRPr="00A76D58" w:rsidRDefault="00AF5469">
      <w:pPr>
        <w:pStyle w:val="CommentText"/>
        <w:rPr>
          <w:strike/>
        </w:rPr>
      </w:pPr>
      <w:r w:rsidRPr="00A76D58">
        <w:rPr>
          <w:strike/>
        </w:rPr>
        <w:t>Malnutrition status</w:t>
      </w:r>
    </w:p>
    <w:p w14:paraId="0D192E56" w14:textId="65EA7A0D" w:rsidR="00AF5469" w:rsidRPr="002C1E13" w:rsidRDefault="00AF5469">
      <w:pPr>
        <w:pStyle w:val="CommentText"/>
        <w:rPr>
          <w:strike/>
        </w:rPr>
      </w:pPr>
      <w:r w:rsidRPr="002C1E13">
        <w:rPr>
          <w:strike/>
        </w:rPr>
        <w:t>BMI</w:t>
      </w:r>
    </w:p>
    <w:p w14:paraId="6F5934AA" w14:textId="44E7573B" w:rsidR="00AF5469" w:rsidRDefault="00AF5469">
      <w:pPr>
        <w:pStyle w:val="CommentText"/>
      </w:pPr>
      <w:r w:rsidRPr="002C1E13">
        <w:rPr>
          <w:color w:val="FF0000"/>
        </w:rPr>
        <w:t>Household cooking fuel</w:t>
      </w:r>
    </w:p>
    <w:p w14:paraId="4D72A3EF" w14:textId="0F4D1008" w:rsidR="00AF5469" w:rsidRPr="009E2F4A" w:rsidRDefault="00AF5469">
      <w:pPr>
        <w:pStyle w:val="CommentText"/>
        <w:rPr>
          <w:strike/>
        </w:rPr>
      </w:pPr>
      <w:r w:rsidRPr="009E2F4A">
        <w:rPr>
          <w:strike/>
        </w:rPr>
        <w:t>Sanitation system</w:t>
      </w:r>
    </w:p>
    <w:p w14:paraId="6CEA950F" w14:textId="77777777" w:rsidR="00AF5469" w:rsidRPr="00F83CF5" w:rsidRDefault="00AF5469" w:rsidP="00B50387">
      <w:pPr>
        <w:spacing w:after="0" w:line="240" w:lineRule="auto"/>
        <w:rPr>
          <w:rFonts w:ascii="Times New Roman" w:eastAsia="Times New Roman" w:hAnsi="Times New Roman" w:cs="Times New Roman"/>
          <w:strike/>
          <w:sz w:val="24"/>
          <w:szCs w:val="24"/>
          <w:lang w:eastAsia="en-GB" w:bidi="bn-IN"/>
        </w:rPr>
      </w:pPr>
      <w:proofErr w:type="gramStart"/>
      <w:r w:rsidRPr="00F83CF5">
        <w:rPr>
          <w:rFonts w:ascii="Lucida Sans" w:eastAsia="Times New Roman" w:hAnsi="Lucida Sans" w:cs="Times New Roman"/>
          <w:strike/>
          <w:color w:val="191919"/>
          <w:shd w:val="clear" w:color="auto" w:fill="FFFFFF"/>
          <w:lang w:eastAsia="en-GB" w:bidi="bn-IN"/>
        </w:rPr>
        <w:t>caregiver’s</w:t>
      </w:r>
      <w:proofErr w:type="gramEnd"/>
      <w:r w:rsidRPr="00F83CF5">
        <w:rPr>
          <w:rFonts w:ascii="Lucida Sans" w:eastAsia="Times New Roman" w:hAnsi="Lucida Sans" w:cs="Times New Roman"/>
          <w:strike/>
          <w:color w:val="191919"/>
          <w:shd w:val="clear" w:color="auto" w:fill="FFFFFF"/>
          <w:lang w:eastAsia="en-GB" w:bidi="bn-IN"/>
        </w:rPr>
        <w:t xml:space="preserve"> stimulation</w:t>
      </w:r>
    </w:p>
    <w:p w14:paraId="440E8D9E" w14:textId="77777777" w:rsidR="00AF5469" w:rsidRPr="00D3410F" w:rsidRDefault="00AF5469" w:rsidP="002C1D5E">
      <w:pPr>
        <w:spacing w:after="0" w:line="240" w:lineRule="auto"/>
        <w:rPr>
          <w:rFonts w:ascii="Times New Roman" w:eastAsia="Times New Roman" w:hAnsi="Times New Roman" w:cs="Times New Roman"/>
          <w:strike/>
          <w:sz w:val="24"/>
          <w:szCs w:val="24"/>
          <w:lang w:eastAsia="en-GB" w:bidi="bn-IN"/>
        </w:rPr>
      </w:pPr>
      <w:r w:rsidRPr="00D3410F">
        <w:rPr>
          <w:rFonts w:ascii="Times New Roman" w:eastAsia="Times New Roman" w:hAnsi="Times New Roman" w:cs="Times New Roman"/>
          <w:strike/>
          <w:color w:val="000000"/>
          <w:sz w:val="20"/>
          <w:szCs w:val="20"/>
          <w:shd w:val="clear" w:color="auto" w:fill="FFFCF0"/>
          <w:lang w:eastAsia="en-GB" w:bidi="bn-IN"/>
        </w:rPr>
        <w:t>Salt iodization</w:t>
      </w:r>
    </w:p>
    <w:p w14:paraId="69105BCD" w14:textId="77777777" w:rsidR="00AF5469" w:rsidRDefault="00AF5469">
      <w:pPr>
        <w:pStyle w:val="CommentText"/>
      </w:pPr>
      <w:r w:rsidRPr="00F90A9F">
        <w:rPr>
          <w:color w:val="FF0000"/>
        </w:rPr>
        <w:t>Vaccination coverage</w:t>
      </w:r>
    </w:p>
    <w:p w14:paraId="731E1940" w14:textId="77777777" w:rsidR="00AF5469" w:rsidRDefault="00AF5469">
      <w:pPr>
        <w:pStyle w:val="CommentText"/>
      </w:pPr>
      <w:r w:rsidRPr="00CF1CE4">
        <w:rPr>
          <w:color w:val="FF0000"/>
        </w:rPr>
        <w:t>Orphaned or living with mother</w:t>
      </w:r>
    </w:p>
    <w:p w14:paraId="788357B4" w14:textId="6F95D225" w:rsidR="00AF5469" w:rsidRPr="002C1D5E" w:rsidRDefault="00AF5469">
      <w:pPr>
        <w:pStyle w:val="CommentText"/>
      </w:pPr>
      <w:r w:rsidRPr="00CF1CE4">
        <w:rPr>
          <w:color w:val="FF0000"/>
        </w:rPr>
        <w:t>Child labor</w:t>
      </w:r>
    </w:p>
  </w:comment>
  <w:comment w:id="6408" w:author="meshbah rahman" w:date="2021-02-19T23:27:00Z" w:initials="mr">
    <w:p w14:paraId="30ADF044" w14:textId="0C01A3BE" w:rsidR="00AF5469" w:rsidRDefault="00AF5469">
      <w:pPr>
        <w:pStyle w:val="CommentText"/>
      </w:pPr>
      <w:r>
        <w:rPr>
          <w:rStyle w:val="CommentReference"/>
        </w:rPr>
        <w:annotationRef/>
      </w:r>
      <w:r>
        <w:t>Pls prepare Table 3 following the design of Table 2.</w:t>
      </w:r>
    </w:p>
  </w:comment>
  <w:comment w:id="6409" w:author="Microsoft account" w:date="2021-05-02T00:11:00Z" w:initials="Ma">
    <w:p w14:paraId="60C53F26" w14:textId="17BD5831" w:rsidR="00AF5469" w:rsidRDefault="00AF5469">
      <w:pPr>
        <w:pStyle w:val="CommentText"/>
      </w:pPr>
      <w:r>
        <w:rPr>
          <w:rStyle w:val="CommentReference"/>
        </w:rPr>
        <w:annotationRef/>
      </w:r>
      <w:r>
        <w:t>Rashed</w:t>
      </w:r>
    </w:p>
  </w:comment>
  <w:comment w:id="11292" w:author="meshbah rahman" w:date="2021-02-22T03:32:00Z" w:initials="mr">
    <w:p w14:paraId="0ED26CB1" w14:textId="61C81FAF" w:rsidR="00AF5469" w:rsidRDefault="00AF5469">
      <w:pPr>
        <w:pStyle w:val="CommentText"/>
      </w:pPr>
      <w:r>
        <w:rPr>
          <w:rStyle w:val="CommentReference"/>
        </w:rPr>
        <w:annotationRef/>
      </w:r>
      <w:r>
        <w:t>Discussion looks good. It would be better if we focus South-Asian countries more.</w:t>
      </w:r>
    </w:p>
  </w:comment>
  <w:comment w:id="11293" w:author="Microsoft account" w:date="2021-05-02T00:11:00Z" w:initials="Ma">
    <w:p w14:paraId="55ED1B67" w14:textId="5BDFA547" w:rsidR="00AF5469" w:rsidRDefault="00AF5469">
      <w:pPr>
        <w:pStyle w:val="CommentText"/>
      </w:pPr>
      <w:r>
        <w:rPr>
          <w:rStyle w:val="CommentReference"/>
        </w:rPr>
        <w:annotationRef/>
      </w:r>
      <w:r>
        <w:t>After result</w:t>
      </w:r>
    </w:p>
  </w:comment>
  <w:comment w:id="11455" w:author="Kabir, Russell" w:date="2021-02-26T14:28:00Z" w:initials="KR">
    <w:p w14:paraId="1FD7C628" w14:textId="721CC3BE" w:rsidR="00AF5469" w:rsidRDefault="00AF5469">
      <w:pPr>
        <w:pStyle w:val="CommentText"/>
      </w:pPr>
      <w:r>
        <w:rPr>
          <w:rStyle w:val="CommentReference"/>
        </w:rPr>
        <w:annotationRef/>
      </w:r>
      <w:r>
        <w:t>This sentence is not clear to me. Please rewrite it</w:t>
      </w:r>
    </w:p>
  </w:comment>
  <w:comment w:id="11456" w:author="Microsoft account" w:date="2021-05-02T00:13:00Z" w:initials="Ma">
    <w:p w14:paraId="526E3A03" w14:textId="5DEDE11E" w:rsidR="00AF5469" w:rsidRDefault="00AF5469">
      <w:pPr>
        <w:pStyle w:val="CommentText"/>
      </w:pPr>
      <w:r>
        <w:rPr>
          <w:rStyle w:val="CommentReference"/>
        </w:rPr>
        <w:annotationRef/>
      </w:r>
      <w:r>
        <w:t>Done</w:t>
      </w:r>
    </w:p>
  </w:comment>
  <w:comment w:id="11510" w:author="meshbah rahman" w:date="2021-02-22T03:36:00Z" w:initials="mr">
    <w:p w14:paraId="10330D89" w14:textId="043643CF" w:rsidR="00AF5469" w:rsidRDefault="00AF5469">
      <w:pPr>
        <w:pStyle w:val="CommentText"/>
      </w:pPr>
      <w:r>
        <w:rPr>
          <w:rStyle w:val="CommentReference"/>
        </w:rPr>
        <w:annotationRef/>
      </w:r>
      <w:r>
        <w:t>Nayeem, Pls complete this section</w:t>
      </w:r>
    </w:p>
  </w:comment>
  <w:comment w:id="11511" w:author="Microsoft account" w:date="2021-05-02T00:20:00Z" w:initials="Ma">
    <w:p w14:paraId="1F671226" w14:textId="4D117054" w:rsidR="00AF5469" w:rsidRDefault="00AF5469">
      <w:pPr>
        <w:pStyle w:val="CommentText"/>
      </w:pPr>
      <w:r>
        <w:rPr>
          <w:rStyle w:val="CommentReference"/>
        </w:rPr>
        <w:annotationRef/>
      </w:r>
      <w:r>
        <w:t>Done</w:t>
      </w:r>
    </w:p>
  </w:comment>
  <w:comment w:id="11528" w:author="Md Jamal Uddin" w:date="2021-03-23T16:02:00Z" w:initials="MJU">
    <w:p w14:paraId="665474BE" w14:textId="62036EB6" w:rsidR="00AF5469" w:rsidRDefault="00AF5469">
      <w:pPr>
        <w:pStyle w:val="CommentText"/>
      </w:pPr>
      <w:r>
        <w:rPr>
          <w:rStyle w:val="CommentReference"/>
        </w:rPr>
        <w:annotationRef/>
      </w:r>
      <w:r>
        <w:t>Ref 2 is not complete. Add more information.</w:t>
      </w:r>
    </w:p>
  </w:comment>
  <w:comment w:id="11529" w:author="Microsoft account" w:date="2021-05-02T00:36:00Z" w:initials="Ma">
    <w:p w14:paraId="6C02DDBC" w14:textId="40991048" w:rsidR="00AF5469" w:rsidRDefault="00AF546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4ACACA" w15:done="0"/>
  <w15:commentEx w15:paraId="169A84B1" w15:done="0"/>
  <w15:commentEx w15:paraId="7E9CAAF3" w15:paraIdParent="169A84B1" w15:done="0"/>
  <w15:commentEx w15:paraId="7222F70E" w15:done="0"/>
  <w15:commentEx w15:paraId="1DC08558" w15:paraIdParent="7222F70E" w15:done="0"/>
  <w15:commentEx w15:paraId="6FEECB92" w15:done="0"/>
  <w15:commentEx w15:paraId="1AEB9291" w15:paraIdParent="6FEECB92" w15:done="0"/>
  <w15:commentEx w15:paraId="231B3F68" w15:done="0"/>
  <w15:commentEx w15:paraId="55FE7022" w15:paraIdParent="231B3F68" w15:done="0"/>
  <w15:commentEx w15:paraId="00990DD4" w15:done="0"/>
  <w15:commentEx w15:paraId="28D85B1D" w15:paraIdParent="00990DD4" w15:done="0"/>
  <w15:commentEx w15:paraId="1884726A" w15:done="0"/>
  <w15:commentEx w15:paraId="00EA02F8" w15:paraIdParent="1884726A" w15:done="0"/>
  <w15:commentEx w15:paraId="0879BBCC" w15:done="0"/>
  <w15:commentEx w15:paraId="1C16F805" w15:paraIdParent="0879BBCC" w15:done="0"/>
  <w15:commentEx w15:paraId="1FDDB1C1" w15:done="0"/>
  <w15:commentEx w15:paraId="0BCD0074" w15:done="0"/>
  <w15:commentEx w15:paraId="4FF72AF4" w15:done="0"/>
  <w15:commentEx w15:paraId="5837A2F6" w15:paraIdParent="4FF72AF4" w15:done="0"/>
  <w15:commentEx w15:paraId="6C6C0CD3" w15:done="0"/>
  <w15:commentEx w15:paraId="30052FC5" w15:done="0"/>
  <w15:commentEx w15:paraId="4F53A107" w15:paraIdParent="30052FC5" w15:done="0"/>
  <w15:commentEx w15:paraId="71DD4BFC" w15:done="0"/>
  <w15:commentEx w15:paraId="5B724950" w15:paraIdParent="71DD4BFC" w15:done="0"/>
  <w15:commentEx w15:paraId="724E6266" w15:paraIdParent="71DD4BFC" w15:done="0"/>
  <w15:commentEx w15:paraId="64DF17EE" w15:done="0"/>
  <w15:commentEx w15:paraId="703EFF7B" w15:done="0"/>
  <w15:commentEx w15:paraId="3BDC1423" w15:paraIdParent="703EFF7B" w15:done="0"/>
  <w15:commentEx w15:paraId="1A6CB4E3" w15:done="0"/>
  <w15:commentEx w15:paraId="095CCD9C" w15:paraIdParent="1A6CB4E3" w15:done="0"/>
  <w15:commentEx w15:paraId="1E19B46F" w15:done="0"/>
  <w15:commentEx w15:paraId="64979412" w15:done="0"/>
  <w15:commentEx w15:paraId="75BBBA18" w15:paraIdParent="64979412" w15:done="0"/>
  <w15:commentEx w15:paraId="33154B94" w15:done="0"/>
  <w15:commentEx w15:paraId="0B548E50" w15:done="0"/>
  <w15:commentEx w15:paraId="0C097803" w15:done="0"/>
  <w15:commentEx w15:paraId="2D32FE72" w15:paraIdParent="0C097803" w15:done="0"/>
  <w15:commentEx w15:paraId="66A9239F" w15:done="0"/>
  <w15:commentEx w15:paraId="5345DF05" w15:paraIdParent="66A9239F" w15:done="0"/>
  <w15:commentEx w15:paraId="6B99A179" w15:done="0"/>
  <w15:commentEx w15:paraId="773B0E48" w15:done="0"/>
  <w15:commentEx w15:paraId="2F9FC66F" w15:paraIdParent="773B0E48" w15:done="0"/>
  <w15:commentEx w15:paraId="7286EF5D" w15:done="0"/>
  <w15:commentEx w15:paraId="3D99C4C9" w15:paraIdParent="7286EF5D" w15:done="0"/>
  <w15:commentEx w15:paraId="4F1F328D" w15:done="0"/>
  <w15:commentEx w15:paraId="669499A6" w15:done="0"/>
  <w15:commentEx w15:paraId="5E3622C4" w15:paraIdParent="669499A6" w15:done="0"/>
  <w15:commentEx w15:paraId="638227C7" w15:done="0"/>
  <w15:commentEx w15:paraId="764D2683" w15:paraIdParent="638227C7" w15:done="0"/>
  <w15:commentEx w15:paraId="17D12186" w15:paraIdParent="638227C7" w15:done="0"/>
  <w15:commentEx w15:paraId="7E8606FA" w15:done="0"/>
  <w15:commentEx w15:paraId="2BC01180" w15:paraIdParent="7E8606FA" w15:done="0"/>
  <w15:commentEx w15:paraId="15119F77" w15:done="0"/>
  <w15:commentEx w15:paraId="028FE82F" w15:paraIdParent="15119F77" w15:done="0"/>
  <w15:commentEx w15:paraId="7C60C90C" w15:done="0"/>
  <w15:commentEx w15:paraId="4E8372E1" w15:paraIdParent="7C60C90C" w15:done="0"/>
  <w15:commentEx w15:paraId="272B30BA" w15:done="0"/>
  <w15:commentEx w15:paraId="22225018" w15:paraIdParent="272B30BA" w15:done="0"/>
  <w15:commentEx w15:paraId="49AA617B" w15:done="0"/>
  <w15:commentEx w15:paraId="788357B4" w15:done="0"/>
  <w15:commentEx w15:paraId="30ADF044" w15:done="0"/>
  <w15:commentEx w15:paraId="60C53F26" w15:paraIdParent="30ADF044" w15:done="0"/>
  <w15:commentEx w15:paraId="0ED26CB1" w15:done="0"/>
  <w15:commentEx w15:paraId="55ED1B67" w15:paraIdParent="0ED26CB1" w15:done="0"/>
  <w15:commentEx w15:paraId="1FD7C628" w15:done="0"/>
  <w15:commentEx w15:paraId="526E3A03" w15:paraIdParent="1FD7C628" w15:done="0"/>
  <w15:commentEx w15:paraId="10330D89" w15:done="0"/>
  <w15:commentEx w15:paraId="1F671226" w15:paraIdParent="10330D89" w15:done="0"/>
  <w15:commentEx w15:paraId="665474BE" w15:done="0"/>
  <w15:commentEx w15:paraId="6C02DDBC" w15:paraIdParent="665474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C8235" w16cex:dateUtc="2021-05-04T20:32:00Z"/>
  <w16cex:commentExtensible w16cex:durableId="243C823D" w16cex:dateUtc="2021-05-04T20:32:00Z"/>
  <w16cex:commentExtensible w16cex:durableId="2447AAA0" w16cex:dateUtc="2021-05-13T07:39:00Z"/>
  <w16cex:commentExtensible w16cex:durableId="2447AAA7" w16cex:dateUtc="2021-05-13T07:39:00Z"/>
  <w16cex:commentExtensible w16cex:durableId="2447AB87" w16cex:dateUtc="2021-05-13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ACACA" w16cid:durableId="243C649F"/>
  <w16cid:commentId w16cid:paraId="169A84B1" w16cid:durableId="243C64A0"/>
  <w16cid:commentId w16cid:paraId="7E9CAAF3" w16cid:durableId="243C64A1"/>
  <w16cid:commentId w16cid:paraId="7222F70E" w16cid:durableId="243C64A2"/>
  <w16cid:commentId w16cid:paraId="1DC08558" w16cid:durableId="243C64A3"/>
  <w16cid:commentId w16cid:paraId="6FEECB92" w16cid:durableId="243C64A4"/>
  <w16cid:commentId w16cid:paraId="1AEB9291" w16cid:durableId="243C64A5"/>
  <w16cid:commentId w16cid:paraId="231B3F68" w16cid:durableId="243C64A6"/>
  <w16cid:commentId w16cid:paraId="55FE7022" w16cid:durableId="243C64A7"/>
  <w16cid:commentId w16cid:paraId="00990DD4" w16cid:durableId="243C64A8"/>
  <w16cid:commentId w16cid:paraId="28D85B1D" w16cid:durableId="243C64A9"/>
  <w16cid:commentId w16cid:paraId="1884726A" w16cid:durableId="243C64AA"/>
  <w16cid:commentId w16cid:paraId="00EA02F8" w16cid:durableId="243C64AB"/>
  <w16cid:commentId w16cid:paraId="0879BBCC" w16cid:durableId="243C64AC"/>
  <w16cid:commentId w16cid:paraId="1C16F805" w16cid:durableId="243C64AD"/>
  <w16cid:commentId w16cid:paraId="1FDDB1C1" w16cid:durableId="243C64AE"/>
  <w16cid:commentId w16cid:paraId="0BCD0074" w16cid:durableId="243C64AF"/>
  <w16cid:commentId w16cid:paraId="4FF72AF4" w16cid:durableId="243C64B0"/>
  <w16cid:commentId w16cid:paraId="5837A2F6" w16cid:durableId="243C64B1"/>
  <w16cid:commentId w16cid:paraId="6C6C0CD3" w16cid:durableId="243C64B2"/>
  <w16cid:commentId w16cid:paraId="30052FC5" w16cid:durableId="243C64B3"/>
  <w16cid:commentId w16cid:paraId="4F53A107" w16cid:durableId="243C64B4"/>
  <w16cid:commentId w16cid:paraId="71DD4BFC" w16cid:durableId="243C64B5"/>
  <w16cid:commentId w16cid:paraId="5B724950" w16cid:durableId="243C64B6"/>
  <w16cid:commentId w16cid:paraId="724E6266" w16cid:durableId="243C8235"/>
  <w16cid:commentId w16cid:paraId="601601E5" w16cid:durableId="243C823D"/>
  <w16cid:commentId w16cid:paraId="64DF17EE" w16cid:durableId="243C64B7"/>
  <w16cid:commentId w16cid:paraId="703EFF7B" w16cid:durableId="243C64B8"/>
  <w16cid:commentId w16cid:paraId="3BDC1423" w16cid:durableId="243C64B9"/>
  <w16cid:commentId w16cid:paraId="1A6CB4E3" w16cid:durableId="243C64BA"/>
  <w16cid:commentId w16cid:paraId="095CCD9C" w16cid:durableId="243C64BB"/>
  <w16cid:commentId w16cid:paraId="1E19B46F" w16cid:durableId="243C64BC"/>
  <w16cid:commentId w16cid:paraId="64979412" w16cid:durableId="243C64BD"/>
  <w16cid:commentId w16cid:paraId="75BBBA18" w16cid:durableId="243C64BE"/>
  <w16cid:commentId w16cid:paraId="33154B94" w16cid:durableId="243C64BF"/>
  <w16cid:commentId w16cid:paraId="0B548E50" w16cid:durableId="243C64C0"/>
  <w16cid:commentId w16cid:paraId="0C097803" w16cid:durableId="243C64C1"/>
  <w16cid:commentId w16cid:paraId="2D32FE72" w16cid:durableId="243C64C2"/>
  <w16cid:commentId w16cid:paraId="66A9239F" w16cid:durableId="243C64C3"/>
  <w16cid:commentId w16cid:paraId="5345DF05" w16cid:durableId="243C64C4"/>
  <w16cid:commentId w16cid:paraId="6B99A179" w16cid:durableId="243C64C5"/>
  <w16cid:commentId w16cid:paraId="34034D6D" w16cid:durableId="243C64C6"/>
  <w16cid:commentId w16cid:paraId="669499A6" w16cid:durableId="243C64C7"/>
  <w16cid:commentId w16cid:paraId="6C2C8196" w16cid:durableId="243C64C8"/>
  <w16cid:commentId w16cid:paraId="769700DE" w16cid:durableId="2447AAA0"/>
  <w16cid:commentId w16cid:paraId="638227C7" w16cid:durableId="243C64C9"/>
  <w16cid:commentId w16cid:paraId="764D2683" w16cid:durableId="243C64CA"/>
  <w16cid:commentId w16cid:paraId="17D12186" w16cid:durableId="2447AAA7"/>
  <w16cid:commentId w16cid:paraId="7E8606FA" w16cid:durableId="243C64CB"/>
  <w16cid:commentId w16cid:paraId="2BC01180" w16cid:durableId="243C64CC"/>
  <w16cid:commentId w16cid:paraId="15119F77" w16cid:durableId="243C64CD"/>
  <w16cid:commentId w16cid:paraId="028FE82F" w16cid:durableId="243C64CE"/>
  <w16cid:commentId w16cid:paraId="7C60C90C" w16cid:durableId="243C64CF"/>
  <w16cid:commentId w16cid:paraId="4E8372E1" w16cid:durableId="243C64D0"/>
  <w16cid:commentId w16cid:paraId="272B30BA" w16cid:durableId="243C64D1"/>
  <w16cid:commentId w16cid:paraId="22225018" w16cid:durableId="243C64D2"/>
  <w16cid:commentId w16cid:paraId="49AA617B" w16cid:durableId="243C64D3"/>
  <w16cid:commentId w16cid:paraId="788357B4" w16cid:durableId="243C64D4"/>
  <w16cid:commentId w16cid:paraId="629BE2C3" w16cid:durableId="243C64D5"/>
  <w16cid:commentId w16cid:paraId="4765903D" w16cid:durableId="243C64D6"/>
  <w16cid:commentId w16cid:paraId="2A9C118C" w16cid:durableId="2447AB87"/>
  <w16cid:commentId w16cid:paraId="30ADF044" w16cid:durableId="243C64D7"/>
  <w16cid:commentId w16cid:paraId="60C53F26" w16cid:durableId="243C64D8"/>
  <w16cid:commentId w16cid:paraId="0ED26CB1" w16cid:durableId="243C64D9"/>
  <w16cid:commentId w16cid:paraId="55ED1B67" w16cid:durableId="243C64DA"/>
  <w16cid:commentId w16cid:paraId="1FD7C628" w16cid:durableId="243C64DB"/>
  <w16cid:commentId w16cid:paraId="526E3A03" w16cid:durableId="243C64DC"/>
  <w16cid:commentId w16cid:paraId="10330D89" w16cid:durableId="243C64DD"/>
  <w16cid:commentId w16cid:paraId="1F671226" w16cid:durableId="243C64DE"/>
  <w16cid:commentId w16cid:paraId="665474BE" w16cid:durableId="243C64DF"/>
  <w16cid:commentId w16cid:paraId="6C02DDBC" w16cid:durableId="243C64E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BF611" w14:textId="77777777" w:rsidR="004A6D38" w:rsidRDefault="004A6D38" w:rsidP="00F93A32">
      <w:pPr>
        <w:spacing w:after="0" w:line="240" w:lineRule="auto"/>
      </w:pPr>
      <w:r>
        <w:separator/>
      </w:r>
    </w:p>
  </w:endnote>
  <w:endnote w:type="continuationSeparator" w:id="0">
    <w:p w14:paraId="0007D0FA" w14:textId="77777777" w:rsidR="004A6D38" w:rsidRDefault="004A6D38"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charset w:val="00"/>
    <w:family w:val="roman"/>
    <w:pitch w:val="default"/>
  </w:font>
  <w:font w:name="Nirmala UI">
    <w:panose1 w:val="020B0502040204020203"/>
    <w:charset w:val="00"/>
    <w:family w:val="swiss"/>
    <w:pitch w:val="variable"/>
    <w:sig w:usb0="80FF8023" w:usb1="0200004A" w:usb2="00000200" w:usb3="00000000" w:csb0="00000001" w:csb1="00000000"/>
  </w:font>
  <w:font w:name="Times">
    <w:panose1 w:val="02020603050405020304"/>
    <w:charset w:val="00"/>
    <w:family w:val="roman"/>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B3045" w14:textId="77777777" w:rsidR="004A6D38" w:rsidRDefault="004A6D38" w:rsidP="00F93A32">
      <w:pPr>
        <w:spacing w:after="0" w:line="240" w:lineRule="auto"/>
      </w:pPr>
      <w:r>
        <w:separator/>
      </w:r>
    </w:p>
  </w:footnote>
  <w:footnote w:type="continuationSeparator" w:id="0">
    <w:p w14:paraId="0C31538E" w14:textId="77777777" w:rsidR="004A6D38" w:rsidRDefault="004A6D38" w:rsidP="00F93A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Jamal Uddin">
    <w15:presenceInfo w15:providerId="AD" w15:userId="S::md.jamal.uddin@regionh.dk::14c48568-a509-4c7d-8638-68bf815bd3bf"/>
  </w15:person>
  <w15:person w15:author="Microsoft account">
    <w15:presenceInfo w15:providerId="Windows Live" w15:userId="5be14f6c7eaf8e33"/>
  </w15:person>
  <w15:person w15:author="Chowdhury,Muhammad Abdul Baker">
    <w15:presenceInfo w15:providerId="None" w15:userId="Chowdhury,Muhammad Abdul Baker"/>
  </w15:person>
  <w15:person w15:author="Rashed Hasan">
    <w15:presenceInfo w15:providerId="Windows Live" w15:userId="652e320c7e49c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9"/>
    <w:rsid w:val="00007120"/>
    <w:rsid w:val="00012E05"/>
    <w:rsid w:val="00023AD7"/>
    <w:rsid w:val="000269A0"/>
    <w:rsid w:val="00030492"/>
    <w:rsid w:val="00030673"/>
    <w:rsid w:val="00030A66"/>
    <w:rsid w:val="000375E5"/>
    <w:rsid w:val="00051504"/>
    <w:rsid w:val="00057497"/>
    <w:rsid w:val="0006130D"/>
    <w:rsid w:val="00063EB8"/>
    <w:rsid w:val="00066D4C"/>
    <w:rsid w:val="00067EAE"/>
    <w:rsid w:val="00073D97"/>
    <w:rsid w:val="00074372"/>
    <w:rsid w:val="00075E76"/>
    <w:rsid w:val="0008018B"/>
    <w:rsid w:val="00081722"/>
    <w:rsid w:val="00086001"/>
    <w:rsid w:val="00086015"/>
    <w:rsid w:val="00090B88"/>
    <w:rsid w:val="0009280A"/>
    <w:rsid w:val="00094687"/>
    <w:rsid w:val="000957FD"/>
    <w:rsid w:val="000969D3"/>
    <w:rsid w:val="0009717D"/>
    <w:rsid w:val="000978B9"/>
    <w:rsid w:val="000A0F14"/>
    <w:rsid w:val="000A10DA"/>
    <w:rsid w:val="000A2284"/>
    <w:rsid w:val="000A26FE"/>
    <w:rsid w:val="000A5AA6"/>
    <w:rsid w:val="000B3015"/>
    <w:rsid w:val="000B4981"/>
    <w:rsid w:val="000B5972"/>
    <w:rsid w:val="000C0FC5"/>
    <w:rsid w:val="000C3D7C"/>
    <w:rsid w:val="000C5F17"/>
    <w:rsid w:val="000C701C"/>
    <w:rsid w:val="000D1378"/>
    <w:rsid w:val="000D2417"/>
    <w:rsid w:val="000D2883"/>
    <w:rsid w:val="000D296D"/>
    <w:rsid w:val="000D601E"/>
    <w:rsid w:val="000E1C50"/>
    <w:rsid w:val="000E26E0"/>
    <w:rsid w:val="000E4392"/>
    <w:rsid w:val="000E51F5"/>
    <w:rsid w:val="000E70A8"/>
    <w:rsid w:val="000F439E"/>
    <w:rsid w:val="000F5A38"/>
    <w:rsid w:val="000F62AA"/>
    <w:rsid w:val="000F72DF"/>
    <w:rsid w:val="00103135"/>
    <w:rsid w:val="00104093"/>
    <w:rsid w:val="001042E8"/>
    <w:rsid w:val="00110264"/>
    <w:rsid w:val="001118D3"/>
    <w:rsid w:val="00112802"/>
    <w:rsid w:val="0011638B"/>
    <w:rsid w:val="00123039"/>
    <w:rsid w:val="0012438A"/>
    <w:rsid w:val="00124AD2"/>
    <w:rsid w:val="00126AC3"/>
    <w:rsid w:val="001326B5"/>
    <w:rsid w:val="00132FAD"/>
    <w:rsid w:val="00135946"/>
    <w:rsid w:val="001416B0"/>
    <w:rsid w:val="00143133"/>
    <w:rsid w:val="00143D53"/>
    <w:rsid w:val="00147D15"/>
    <w:rsid w:val="00154E9F"/>
    <w:rsid w:val="001552BD"/>
    <w:rsid w:val="00156867"/>
    <w:rsid w:val="00157646"/>
    <w:rsid w:val="00157D74"/>
    <w:rsid w:val="0016432E"/>
    <w:rsid w:val="00170AB9"/>
    <w:rsid w:val="00174E26"/>
    <w:rsid w:val="00182315"/>
    <w:rsid w:val="00193B09"/>
    <w:rsid w:val="00193C97"/>
    <w:rsid w:val="0019430A"/>
    <w:rsid w:val="0019703D"/>
    <w:rsid w:val="001A014E"/>
    <w:rsid w:val="001B5117"/>
    <w:rsid w:val="001B6E2F"/>
    <w:rsid w:val="001B7EDB"/>
    <w:rsid w:val="001C23FE"/>
    <w:rsid w:val="001C6196"/>
    <w:rsid w:val="001D15F2"/>
    <w:rsid w:val="001D1E06"/>
    <w:rsid w:val="001D388F"/>
    <w:rsid w:val="001D38FF"/>
    <w:rsid w:val="001D3BE5"/>
    <w:rsid w:val="001D79E1"/>
    <w:rsid w:val="001E018A"/>
    <w:rsid w:val="001E19DE"/>
    <w:rsid w:val="001E2DD1"/>
    <w:rsid w:val="001E33DA"/>
    <w:rsid w:val="001E4B8F"/>
    <w:rsid w:val="001F3D69"/>
    <w:rsid w:val="001F6E4F"/>
    <w:rsid w:val="00200E5E"/>
    <w:rsid w:val="00202F48"/>
    <w:rsid w:val="0020300A"/>
    <w:rsid w:val="00204C8C"/>
    <w:rsid w:val="00207484"/>
    <w:rsid w:val="00207FD3"/>
    <w:rsid w:val="00210A25"/>
    <w:rsid w:val="0021424C"/>
    <w:rsid w:val="002172E1"/>
    <w:rsid w:val="002224ED"/>
    <w:rsid w:val="0022372B"/>
    <w:rsid w:val="00227554"/>
    <w:rsid w:val="0023086A"/>
    <w:rsid w:val="00232834"/>
    <w:rsid w:val="002329A0"/>
    <w:rsid w:val="00235BC2"/>
    <w:rsid w:val="00235DC3"/>
    <w:rsid w:val="002403AD"/>
    <w:rsid w:val="002505A8"/>
    <w:rsid w:val="00256348"/>
    <w:rsid w:val="0025794F"/>
    <w:rsid w:val="0026109A"/>
    <w:rsid w:val="00266D66"/>
    <w:rsid w:val="00267D46"/>
    <w:rsid w:val="00271CC4"/>
    <w:rsid w:val="002725AB"/>
    <w:rsid w:val="00277069"/>
    <w:rsid w:val="002825AD"/>
    <w:rsid w:val="00283713"/>
    <w:rsid w:val="002848BB"/>
    <w:rsid w:val="00297712"/>
    <w:rsid w:val="002A1AE8"/>
    <w:rsid w:val="002A4ADC"/>
    <w:rsid w:val="002A5F26"/>
    <w:rsid w:val="002A5F7A"/>
    <w:rsid w:val="002B3BF9"/>
    <w:rsid w:val="002B7571"/>
    <w:rsid w:val="002C1D5E"/>
    <w:rsid w:val="002C1E13"/>
    <w:rsid w:val="002C2B6A"/>
    <w:rsid w:val="002C331F"/>
    <w:rsid w:val="002C3BD6"/>
    <w:rsid w:val="002D0E8C"/>
    <w:rsid w:val="002D75C7"/>
    <w:rsid w:val="002E21E1"/>
    <w:rsid w:val="002E32ED"/>
    <w:rsid w:val="002E49ED"/>
    <w:rsid w:val="002E5B54"/>
    <w:rsid w:val="002E66BD"/>
    <w:rsid w:val="002F04C5"/>
    <w:rsid w:val="002F08C8"/>
    <w:rsid w:val="002F0997"/>
    <w:rsid w:val="002F0E08"/>
    <w:rsid w:val="002F176B"/>
    <w:rsid w:val="002F18CE"/>
    <w:rsid w:val="002F20D8"/>
    <w:rsid w:val="002F4D25"/>
    <w:rsid w:val="003009D1"/>
    <w:rsid w:val="00304750"/>
    <w:rsid w:val="00314D26"/>
    <w:rsid w:val="0031547A"/>
    <w:rsid w:val="00321D3C"/>
    <w:rsid w:val="00323936"/>
    <w:rsid w:val="0033545F"/>
    <w:rsid w:val="00335797"/>
    <w:rsid w:val="003406AB"/>
    <w:rsid w:val="00341529"/>
    <w:rsid w:val="003426F5"/>
    <w:rsid w:val="003435B9"/>
    <w:rsid w:val="00343D17"/>
    <w:rsid w:val="00353BB6"/>
    <w:rsid w:val="0035667C"/>
    <w:rsid w:val="00357379"/>
    <w:rsid w:val="00360F32"/>
    <w:rsid w:val="00362458"/>
    <w:rsid w:val="00374430"/>
    <w:rsid w:val="00384828"/>
    <w:rsid w:val="00386F41"/>
    <w:rsid w:val="0038799A"/>
    <w:rsid w:val="00387F38"/>
    <w:rsid w:val="003939F9"/>
    <w:rsid w:val="003944BD"/>
    <w:rsid w:val="00394A01"/>
    <w:rsid w:val="003A15C1"/>
    <w:rsid w:val="003A2A4B"/>
    <w:rsid w:val="003B3A47"/>
    <w:rsid w:val="003C238F"/>
    <w:rsid w:val="003C28B9"/>
    <w:rsid w:val="003C690E"/>
    <w:rsid w:val="003C7ECD"/>
    <w:rsid w:val="003E12BF"/>
    <w:rsid w:val="003E176E"/>
    <w:rsid w:val="003E1C05"/>
    <w:rsid w:val="003E2BED"/>
    <w:rsid w:val="003E53A1"/>
    <w:rsid w:val="003E6FAE"/>
    <w:rsid w:val="003E7694"/>
    <w:rsid w:val="003F3424"/>
    <w:rsid w:val="003F41FC"/>
    <w:rsid w:val="003F5C20"/>
    <w:rsid w:val="003F6BC3"/>
    <w:rsid w:val="00402D2F"/>
    <w:rsid w:val="0040375D"/>
    <w:rsid w:val="004041C1"/>
    <w:rsid w:val="0040429E"/>
    <w:rsid w:val="0040528E"/>
    <w:rsid w:val="00407459"/>
    <w:rsid w:val="004101CE"/>
    <w:rsid w:val="004109A8"/>
    <w:rsid w:val="004122EC"/>
    <w:rsid w:val="00415290"/>
    <w:rsid w:val="00423B24"/>
    <w:rsid w:val="00425452"/>
    <w:rsid w:val="00425BC3"/>
    <w:rsid w:val="00433B88"/>
    <w:rsid w:val="00433DE3"/>
    <w:rsid w:val="004376A8"/>
    <w:rsid w:val="00437F79"/>
    <w:rsid w:val="004406C1"/>
    <w:rsid w:val="00442825"/>
    <w:rsid w:val="00443FF3"/>
    <w:rsid w:val="0044662E"/>
    <w:rsid w:val="00446BAB"/>
    <w:rsid w:val="0044740C"/>
    <w:rsid w:val="00450A6C"/>
    <w:rsid w:val="0045121C"/>
    <w:rsid w:val="004538F1"/>
    <w:rsid w:val="00454411"/>
    <w:rsid w:val="00457735"/>
    <w:rsid w:val="00461012"/>
    <w:rsid w:val="004630BB"/>
    <w:rsid w:val="004651AB"/>
    <w:rsid w:val="0046681D"/>
    <w:rsid w:val="00470AA4"/>
    <w:rsid w:val="00471F00"/>
    <w:rsid w:val="00473A99"/>
    <w:rsid w:val="00474039"/>
    <w:rsid w:val="0047420E"/>
    <w:rsid w:val="0047738B"/>
    <w:rsid w:val="00477680"/>
    <w:rsid w:val="0048621A"/>
    <w:rsid w:val="00486535"/>
    <w:rsid w:val="00491850"/>
    <w:rsid w:val="004919AC"/>
    <w:rsid w:val="0049283F"/>
    <w:rsid w:val="004957C9"/>
    <w:rsid w:val="00497383"/>
    <w:rsid w:val="004A0322"/>
    <w:rsid w:val="004A4B58"/>
    <w:rsid w:val="004A4ECC"/>
    <w:rsid w:val="004A6D38"/>
    <w:rsid w:val="004A7ABA"/>
    <w:rsid w:val="004B2CE4"/>
    <w:rsid w:val="004B3203"/>
    <w:rsid w:val="004B367F"/>
    <w:rsid w:val="004B44D8"/>
    <w:rsid w:val="004B4E53"/>
    <w:rsid w:val="004B6148"/>
    <w:rsid w:val="004C0BBB"/>
    <w:rsid w:val="004C3C6B"/>
    <w:rsid w:val="004D0A16"/>
    <w:rsid w:val="004E0592"/>
    <w:rsid w:val="004E3C2D"/>
    <w:rsid w:val="004E747B"/>
    <w:rsid w:val="004F270F"/>
    <w:rsid w:val="004F4D15"/>
    <w:rsid w:val="0050074E"/>
    <w:rsid w:val="00514375"/>
    <w:rsid w:val="005154DD"/>
    <w:rsid w:val="00520622"/>
    <w:rsid w:val="005216DF"/>
    <w:rsid w:val="005220C7"/>
    <w:rsid w:val="00525944"/>
    <w:rsid w:val="00531C00"/>
    <w:rsid w:val="00532EF2"/>
    <w:rsid w:val="005402DD"/>
    <w:rsid w:val="00542749"/>
    <w:rsid w:val="00543CCA"/>
    <w:rsid w:val="0054520D"/>
    <w:rsid w:val="0054581B"/>
    <w:rsid w:val="00547097"/>
    <w:rsid w:val="00553B53"/>
    <w:rsid w:val="00560115"/>
    <w:rsid w:val="005602A1"/>
    <w:rsid w:val="005643F9"/>
    <w:rsid w:val="0056441A"/>
    <w:rsid w:val="0057724F"/>
    <w:rsid w:val="00583415"/>
    <w:rsid w:val="00584CA8"/>
    <w:rsid w:val="00590BBF"/>
    <w:rsid w:val="00594BB7"/>
    <w:rsid w:val="00594C07"/>
    <w:rsid w:val="005A1A01"/>
    <w:rsid w:val="005C3797"/>
    <w:rsid w:val="005C3990"/>
    <w:rsid w:val="005C5EC4"/>
    <w:rsid w:val="005C6E62"/>
    <w:rsid w:val="005D010E"/>
    <w:rsid w:val="005D01D7"/>
    <w:rsid w:val="005D1035"/>
    <w:rsid w:val="005D5008"/>
    <w:rsid w:val="005D75D6"/>
    <w:rsid w:val="005E4FA5"/>
    <w:rsid w:val="005F0C00"/>
    <w:rsid w:val="005F1143"/>
    <w:rsid w:val="005F17D7"/>
    <w:rsid w:val="005F22FA"/>
    <w:rsid w:val="00606CB9"/>
    <w:rsid w:val="00611EB4"/>
    <w:rsid w:val="006122D2"/>
    <w:rsid w:val="00612AC3"/>
    <w:rsid w:val="00614B48"/>
    <w:rsid w:val="0062170C"/>
    <w:rsid w:val="006230D0"/>
    <w:rsid w:val="00623A80"/>
    <w:rsid w:val="00623D54"/>
    <w:rsid w:val="00625A3E"/>
    <w:rsid w:val="0063014C"/>
    <w:rsid w:val="0063143F"/>
    <w:rsid w:val="00635B2C"/>
    <w:rsid w:val="00635F61"/>
    <w:rsid w:val="006373F8"/>
    <w:rsid w:val="006448B6"/>
    <w:rsid w:val="006478CB"/>
    <w:rsid w:val="00650F71"/>
    <w:rsid w:val="00651A5C"/>
    <w:rsid w:val="00651B10"/>
    <w:rsid w:val="00654B24"/>
    <w:rsid w:val="006601BD"/>
    <w:rsid w:val="00665E8C"/>
    <w:rsid w:val="006702B8"/>
    <w:rsid w:val="006702D9"/>
    <w:rsid w:val="0067033E"/>
    <w:rsid w:val="00671847"/>
    <w:rsid w:val="00676B34"/>
    <w:rsid w:val="006771B2"/>
    <w:rsid w:val="00681324"/>
    <w:rsid w:val="0068142C"/>
    <w:rsid w:val="00684EAA"/>
    <w:rsid w:val="00686192"/>
    <w:rsid w:val="00687337"/>
    <w:rsid w:val="00691A6C"/>
    <w:rsid w:val="00693EAE"/>
    <w:rsid w:val="00695F5C"/>
    <w:rsid w:val="006A00A8"/>
    <w:rsid w:val="006A0A31"/>
    <w:rsid w:val="006A0D61"/>
    <w:rsid w:val="006A1053"/>
    <w:rsid w:val="006A5621"/>
    <w:rsid w:val="006B0EF2"/>
    <w:rsid w:val="006B171D"/>
    <w:rsid w:val="006B24A9"/>
    <w:rsid w:val="006B24BD"/>
    <w:rsid w:val="006B4B28"/>
    <w:rsid w:val="006C2EBD"/>
    <w:rsid w:val="006C4D14"/>
    <w:rsid w:val="006C4E2C"/>
    <w:rsid w:val="006C6AF9"/>
    <w:rsid w:val="006D3341"/>
    <w:rsid w:val="006D6E13"/>
    <w:rsid w:val="006E3CBB"/>
    <w:rsid w:val="006E7F58"/>
    <w:rsid w:val="0070061B"/>
    <w:rsid w:val="00700BD8"/>
    <w:rsid w:val="00702137"/>
    <w:rsid w:val="00702885"/>
    <w:rsid w:val="00702DD8"/>
    <w:rsid w:val="00703B90"/>
    <w:rsid w:val="007057EA"/>
    <w:rsid w:val="007100CF"/>
    <w:rsid w:val="0071533C"/>
    <w:rsid w:val="00725D3A"/>
    <w:rsid w:val="007322B2"/>
    <w:rsid w:val="00736057"/>
    <w:rsid w:val="007361B5"/>
    <w:rsid w:val="0074012A"/>
    <w:rsid w:val="00743375"/>
    <w:rsid w:val="0074667B"/>
    <w:rsid w:val="007469B7"/>
    <w:rsid w:val="00750C6C"/>
    <w:rsid w:val="007602C5"/>
    <w:rsid w:val="00763103"/>
    <w:rsid w:val="007653C8"/>
    <w:rsid w:val="00765DC8"/>
    <w:rsid w:val="007806E6"/>
    <w:rsid w:val="00781FF0"/>
    <w:rsid w:val="00782AC9"/>
    <w:rsid w:val="00784981"/>
    <w:rsid w:val="007871A0"/>
    <w:rsid w:val="00787BB1"/>
    <w:rsid w:val="00787FF0"/>
    <w:rsid w:val="00793234"/>
    <w:rsid w:val="00794FCA"/>
    <w:rsid w:val="00796345"/>
    <w:rsid w:val="00797424"/>
    <w:rsid w:val="007A24CF"/>
    <w:rsid w:val="007A3919"/>
    <w:rsid w:val="007A545F"/>
    <w:rsid w:val="007B2F36"/>
    <w:rsid w:val="007B3283"/>
    <w:rsid w:val="007B6EC7"/>
    <w:rsid w:val="007C4A0B"/>
    <w:rsid w:val="007C5D6A"/>
    <w:rsid w:val="007D05F0"/>
    <w:rsid w:val="007D077A"/>
    <w:rsid w:val="007D64C5"/>
    <w:rsid w:val="007D6A81"/>
    <w:rsid w:val="007E27D6"/>
    <w:rsid w:val="007E5033"/>
    <w:rsid w:val="007F6601"/>
    <w:rsid w:val="00805DA6"/>
    <w:rsid w:val="00814157"/>
    <w:rsid w:val="00815438"/>
    <w:rsid w:val="008178FB"/>
    <w:rsid w:val="00821060"/>
    <w:rsid w:val="008303FF"/>
    <w:rsid w:val="008306D0"/>
    <w:rsid w:val="00831828"/>
    <w:rsid w:val="00831991"/>
    <w:rsid w:val="008327AF"/>
    <w:rsid w:val="0083509D"/>
    <w:rsid w:val="00852C86"/>
    <w:rsid w:val="00853BAE"/>
    <w:rsid w:val="00862ACA"/>
    <w:rsid w:val="00862C75"/>
    <w:rsid w:val="00863829"/>
    <w:rsid w:val="00870189"/>
    <w:rsid w:val="00872584"/>
    <w:rsid w:val="00873922"/>
    <w:rsid w:val="00873E0B"/>
    <w:rsid w:val="008774FB"/>
    <w:rsid w:val="00893217"/>
    <w:rsid w:val="00894E61"/>
    <w:rsid w:val="008960EF"/>
    <w:rsid w:val="008A18DC"/>
    <w:rsid w:val="008A1BC5"/>
    <w:rsid w:val="008A294C"/>
    <w:rsid w:val="008A6360"/>
    <w:rsid w:val="008B1270"/>
    <w:rsid w:val="008C0E23"/>
    <w:rsid w:val="008C0FCF"/>
    <w:rsid w:val="008C25DC"/>
    <w:rsid w:val="008C39D5"/>
    <w:rsid w:val="008D055C"/>
    <w:rsid w:val="008D10B2"/>
    <w:rsid w:val="008D192D"/>
    <w:rsid w:val="008D25B4"/>
    <w:rsid w:val="008D7B1B"/>
    <w:rsid w:val="008E01B7"/>
    <w:rsid w:val="008E4649"/>
    <w:rsid w:val="008E6C3B"/>
    <w:rsid w:val="008F1289"/>
    <w:rsid w:val="008F318D"/>
    <w:rsid w:val="008F45BB"/>
    <w:rsid w:val="008F7498"/>
    <w:rsid w:val="009013B4"/>
    <w:rsid w:val="009015F2"/>
    <w:rsid w:val="00901824"/>
    <w:rsid w:val="0090215D"/>
    <w:rsid w:val="009023CE"/>
    <w:rsid w:val="00902FBB"/>
    <w:rsid w:val="009036C2"/>
    <w:rsid w:val="00903FE8"/>
    <w:rsid w:val="009054A2"/>
    <w:rsid w:val="00905B79"/>
    <w:rsid w:val="00911FE3"/>
    <w:rsid w:val="0091378B"/>
    <w:rsid w:val="00922021"/>
    <w:rsid w:val="00927C6A"/>
    <w:rsid w:val="00944032"/>
    <w:rsid w:val="009457E6"/>
    <w:rsid w:val="0095306F"/>
    <w:rsid w:val="009532FB"/>
    <w:rsid w:val="00956F5D"/>
    <w:rsid w:val="00957E7E"/>
    <w:rsid w:val="00960C50"/>
    <w:rsid w:val="00964262"/>
    <w:rsid w:val="0096431A"/>
    <w:rsid w:val="00966764"/>
    <w:rsid w:val="00967217"/>
    <w:rsid w:val="009719D2"/>
    <w:rsid w:val="00971E38"/>
    <w:rsid w:val="00972B05"/>
    <w:rsid w:val="009764E0"/>
    <w:rsid w:val="00977E44"/>
    <w:rsid w:val="00980BD8"/>
    <w:rsid w:val="00981D03"/>
    <w:rsid w:val="0099557A"/>
    <w:rsid w:val="009A097D"/>
    <w:rsid w:val="009A0FF8"/>
    <w:rsid w:val="009A7264"/>
    <w:rsid w:val="009B4656"/>
    <w:rsid w:val="009B558A"/>
    <w:rsid w:val="009C76DD"/>
    <w:rsid w:val="009D4541"/>
    <w:rsid w:val="009D6205"/>
    <w:rsid w:val="009D6F37"/>
    <w:rsid w:val="009E0F3F"/>
    <w:rsid w:val="009E2587"/>
    <w:rsid w:val="009E2CBC"/>
    <w:rsid w:val="009E2F4A"/>
    <w:rsid w:val="009E37DB"/>
    <w:rsid w:val="009E4DDE"/>
    <w:rsid w:val="00A04E7F"/>
    <w:rsid w:val="00A07D16"/>
    <w:rsid w:val="00A2471A"/>
    <w:rsid w:val="00A3036D"/>
    <w:rsid w:val="00A357D1"/>
    <w:rsid w:val="00A35CED"/>
    <w:rsid w:val="00A42575"/>
    <w:rsid w:val="00A441D0"/>
    <w:rsid w:val="00A459BE"/>
    <w:rsid w:val="00A512E9"/>
    <w:rsid w:val="00A56260"/>
    <w:rsid w:val="00A56774"/>
    <w:rsid w:val="00A65DAF"/>
    <w:rsid w:val="00A678F0"/>
    <w:rsid w:val="00A70389"/>
    <w:rsid w:val="00A72D44"/>
    <w:rsid w:val="00A756E9"/>
    <w:rsid w:val="00A76D58"/>
    <w:rsid w:val="00A83571"/>
    <w:rsid w:val="00A8540B"/>
    <w:rsid w:val="00A9161F"/>
    <w:rsid w:val="00A91D33"/>
    <w:rsid w:val="00AA1C7C"/>
    <w:rsid w:val="00AA4741"/>
    <w:rsid w:val="00AA5E06"/>
    <w:rsid w:val="00AA5E78"/>
    <w:rsid w:val="00AA7F37"/>
    <w:rsid w:val="00AB0617"/>
    <w:rsid w:val="00AB080A"/>
    <w:rsid w:val="00AB3850"/>
    <w:rsid w:val="00AC0712"/>
    <w:rsid w:val="00AC4D5A"/>
    <w:rsid w:val="00AC5E30"/>
    <w:rsid w:val="00AD2F51"/>
    <w:rsid w:val="00AD456C"/>
    <w:rsid w:val="00AD6320"/>
    <w:rsid w:val="00AD75E9"/>
    <w:rsid w:val="00AE31DD"/>
    <w:rsid w:val="00AE7C26"/>
    <w:rsid w:val="00AF5469"/>
    <w:rsid w:val="00AF5597"/>
    <w:rsid w:val="00AF5E88"/>
    <w:rsid w:val="00B001A6"/>
    <w:rsid w:val="00B010DB"/>
    <w:rsid w:val="00B01829"/>
    <w:rsid w:val="00B042BA"/>
    <w:rsid w:val="00B04882"/>
    <w:rsid w:val="00B05261"/>
    <w:rsid w:val="00B127FB"/>
    <w:rsid w:val="00B1338D"/>
    <w:rsid w:val="00B13812"/>
    <w:rsid w:val="00B15BCF"/>
    <w:rsid w:val="00B211C0"/>
    <w:rsid w:val="00B22CED"/>
    <w:rsid w:val="00B22DC4"/>
    <w:rsid w:val="00B331AE"/>
    <w:rsid w:val="00B337E3"/>
    <w:rsid w:val="00B37804"/>
    <w:rsid w:val="00B41406"/>
    <w:rsid w:val="00B42E71"/>
    <w:rsid w:val="00B46613"/>
    <w:rsid w:val="00B476E5"/>
    <w:rsid w:val="00B50387"/>
    <w:rsid w:val="00B51D06"/>
    <w:rsid w:val="00B52B96"/>
    <w:rsid w:val="00B52DA1"/>
    <w:rsid w:val="00B54B6C"/>
    <w:rsid w:val="00B60975"/>
    <w:rsid w:val="00B61BCD"/>
    <w:rsid w:val="00B63159"/>
    <w:rsid w:val="00B63363"/>
    <w:rsid w:val="00B65C21"/>
    <w:rsid w:val="00B7218B"/>
    <w:rsid w:val="00B73208"/>
    <w:rsid w:val="00B76AF0"/>
    <w:rsid w:val="00B76C1D"/>
    <w:rsid w:val="00B81038"/>
    <w:rsid w:val="00B87671"/>
    <w:rsid w:val="00B878F6"/>
    <w:rsid w:val="00B9290D"/>
    <w:rsid w:val="00B96C71"/>
    <w:rsid w:val="00BA0E74"/>
    <w:rsid w:val="00BA1AA0"/>
    <w:rsid w:val="00BA3030"/>
    <w:rsid w:val="00BA324C"/>
    <w:rsid w:val="00BA6BBE"/>
    <w:rsid w:val="00BA7F0A"/>
    <w:rsid w:val="00BB32AD"/>
    <w:rsid w:val="00BB3F3E"/>
    <w:rsid w:val="00BB655A"/>
    <w:rsid w:val="00BC4E54"/>
    <w:rsid w:val="00BC7880"/>
    <w:rsid w:val="00BD064F"/>
    <w:rsid w:val="00BE56F4"/>
    <w:rsid w:val="00BE598A"/>
    <w:rsid w:val="00BE6B8D"/>
    <w:rsid w:val="00BF00AA"/>
    <w:rsid w:val="00BF1C83"/>
    <w:rsid w:val="00BF29F5"/>
    <w:rsid w:val="00BF31F9"/>
    <w:rsid w:val="00BF6E6D"/>
    <w:rsid w:val="00C1052C"/>
    <w:rsid w:val="00C12366"/>
    <w:rsid w:val="00C20FC7"/>
    <w:rsid w:val="00C27804"/>
    <w:rsid w:val="00C34729"/>
    <w:rsid w:val="00C3500C"/>
    <w:rsid w:val="00C366C3"/>
    <w:rsid w:val="00C37572"/>
    <w:rsid w:val="00C41A7C"/>
    <w:rsid w:val="00C432A4"/>
    <w:rsid w:val="00C45153"/>
    <w:rsid w:val="00C46CDD"/>
    <w:rsid w:val="00C510D6"/>
    <w:rsid w:val="00C5682B"/>
    <w:rsid w:val="00C60CBD"/>
    <w:rsid w:val="00C62EB0"/>
    <w:rsid w:val="00C656A3"/>
    <w:rsid w:val="00C67EE5"/>
    <w:rsid w:val="00C7075A"/>
    <w:rsid w:val="00C73B95"/>
    <w:rsid w:val="00C752E4"/>
    <w:rsid w:val="00C77A1A"/>
    <w:rsid w:val="00C80578"/>
    <w:rsid w:val="00C81CCC"/>
    <w:rsid w:val="00C83D06"/>
    <w:rsid w:val="00CA1D18"/>
    <w:rsid w:val="00CA5F81"/>
    <w:rsid w:val="00CA682F"/>
    <w:rsid w:val="00CB120E"/>
    <w:rsid w:val="00CB321C"/>
    <w:rsid w:val="00CB4529"/>
    <w:rsid w:val="00CC1474"/>
    <w:rsid w:val="00CC1A3B"/>
    <w:rsid w:val="00CC5AFC"/>
    <w:rsid w:val="00CC6373"/>
    <w:rsid w:val="00CC795A"/>
    <w:rsid w:val="00CD29A7"/>
    <w:rsid w:val="00CD7C11"/>
    <w:rsid w:val="00CE17A8"/>
    <w:rsid w:val="00CE1D86"/>
    <w:rsid w:val="00CE3870"/>
    <w:rsid w:val="00CE48DB"/>
    <w:rsid w:val="00CF0032"/>
    <w:rsid w:val="00CF01F7"/>
    <w:rsid w:val="00CF16F4"/>
    <w:rsid w:val="00CF1CE4"/>
    <w:rsid w:val="00CF4D5E"/>
    <w:rsid w:val="00CF5675"/>
    <w:rsid w:val="00D0236C"/>
    <w:rsid w:val="00D1385B"/>
    <w:rsid w:val="00D159A6"/>
    <w:rsid w:val="00D16909"/>
    <w:rsid w:val="00D220DE"/>
    <w:rsid w:val="00D228FD"/>
    <w:rsid w:val="00D26276"/>
    <w:rsid w:val="00D271C6"/>
    <w:rsid w:val="00D30CAE"/>
    <w:rsid w:val="00D3410F"/>
    <w:rsid w:val="00D40C7C"/>
    <w:rsid w:val="00D504C1"/>
    <w:rsid w:val="00D50A8D"/>
    <w:rsid w:val="00D515BC"/>
    <w:rsid w:val="00D57111"/>
    <w:rsid w:val="00D57969"/>
    <w:rsid w:val="00D62274"/>
    <w:rsid w:val="00D6287E"/>
    <w:rsid w:val="00D65648"/>
    <w:rsid w:val="00D77783"/>
    <w:rsid w:val="00D854FE"/>
    <w:rsid w:val="00D86ACE"/>
    <w:rsid w:val="00DA3FDD"/>
    <w:rsid w:val="00DA7A7A"/>
    <w:rsid w:val="00DB299F"/>
    <w:rsid w:val="00DB3290"/>
    <w:rsid w:val="00DB7BA5"/>
    <w:rsid w:val="00DC4008"/>
    <w:rsid w:val="00DC4748"/>
    <w:rsid w:val="00DC5499"/>
    <w:rsid w:val="00DC5A92"/>
    <w:rsid w:val="00DC6ACF"/>
    <w:rsid w:val="00DC7665"/>
    <w:rsid w:val="00DD2DAF"/>
    <w:rsid w:val="00DD64CF"/>
    <w:rsid w:val="00DE1F7C"/>
    <w:rsid w:val="00DE2353"/>
    <w:rsid w:val="00DE4446"/>
    <w:rsid w:val="00DF0893"/>
    <w:rsid w:val="00DF0C57"/>
    <w:rsid w:val="00DF0CDC"/>
    <w:rsid w:val="00DF3B9C"/>
    <w:rsid w:val="00DF7B74"/>
    <w:rsid w:val="00E04DF7"/>
    <w:rsid w:val="00E077D2"/>
    <w:rsid w:val="00E100BF"/>
    <w:rsid w:val="00E11E86"/>
    <w:rsid w:val="00E12169"/>
    <w:rsid w:val="00E14FA1"/>
    <w:rsid w:val="00E15E28"/>
    <w:rsid w:val="00E16EEB"/>
    <w:rsid w:val="00E21304"/>
    <w:rsid w:val="00E23D72"/>
    <w:rsid w:val="00E326A5"/>
    <w:rsid w:val="00E341C2"/>
    <w:rsid w:val="00E349A0"/>
    <w:rsid w:val="00E4142D"/>
    <w:rsid w:val="00E42CAF"/>
    <w:rsid w:val="00E43B13"/>
    <w:rsid w:val="00E457B8"/>
    <w:rsid w:val="00E50531"/>
    <w:rsid w:val="00E532F0"/>
    <w:rsid w:val="00E55790"/>
    <w:rsid w:val="00E568F8"/>
    <w:rsid w:val="00E615CF"/>
    <w:rsid w:val="00E62FB0"/>
    <w:rsid w:val="00E649BE"/>
    <w:rsid w:val="00E64D79"/>
    <w:rsid w:val="00E6701C"/>
    <w:rsid w:val="00E706D2"/>
    <w:rsid w:val="00E75A46"/>
    <w:rsid w:val="00E81EC2"/>
    <w:rsid w:val="00E952E0"/>
    <w:rsid w:val="00E960FF"/>
    <w:rsid w:val="00EA6D42"/>
    <w:rsid w:val="00EA6E9D"/>
    <w:rsid w:val="00EB0072"/>
    <w:rsid w:val="00EB11B9"/>
    <w:rsid w:val="00EB46CD"/>
    <w:rsid w:val="00EC371B"/>
    <w:rsid w:val="00EC7540"/>
    <w:rsid w:val="00ED0690"/>
    <w:rsid w:val="00ED39E1"/>
    <w:rsid w:val="00ED4FB0"/>
    <w:rsid w:val="00EE4F1B"/>
    <w:rsid w:val="00EF172F"/>
    <w:rsid w:val="00EF4D6D"/>
    <w:rsid w:val="00EF50C4"/>
    <w:rsid w:val="00EF61A1"/>
    <w:rsid w:val="00EF63CA"/>
    <w:rsid w:val="00EF7CA7"/>
    <w:rsid w:val="00F004DB"/>
    <w:rsid w:val="00F00898"/>
    <w:rsid w:val="00F03659"/>
    <w:rsid w:val="00F04F4A"/>
    <w:rsid w:val="00F20606"/>
    <w:rsid w:val="00F23C50"/>
    <w:rsid w:val="00F23C8E"/>
    <w:rsid w:val="00F309FF"/>
    <w:rsid w:val="00F329A5"/>
    <w:rsid w:val="00F35DB3"/>
    <w:rsid w:val="00F37B23"/>
    <w:rsid w:val="00F41D76"/>
    <w:rsid w:val="00F449B2"/>
    <w:rsid w:val="00F45234"/>
    <w:rsid w:val="00F45481"/>
    <w:rsid w:val="00F50345"/>
    <w:rsid w:val="00F5053E"/>
    <w:rsid w:val="00F50EDB"/>
    <w:rsid w:val="00F54D3A"/>
    <w:rsid w:val="00F5504F"/>
    <w:rsid w:val="00F66746"/>
    <w:rsid w:val="00F83CF5"/>
    <w:rsid w:val="00F90093"/>
    <w:rsid w:val="00F9083B"/>
    <w:rsid w:val="00F90A9F"/>
    <w:rsid w:val="00F91033"/>
    <w:rsid w:val="00F91901"/>
    <w:rsid w:val="00F91C0B"/>
    <w:rsid w:val="00F93A32"/>
    <w:rsid w:val="00F960F4"/>
    <w:rsid w:val="00FA1750"/>
    <w:rsid w:val="00FA2987"/>
    <w:rsid w:val="00FA626E"/>
    <w:rsid w:val="00FA6745"/>
    <w:rsid w:val="00FA6755"/>
    <w:rsid w:val="00FB383D"/>
    <w:rsid w:val="00FB6F17"/>
    <w:rsid w:val="00FB7770"/>
    <w:rsid w:val="00FC1AC2"/>
    <w:rsid w:val="00FC7419"/>
    <w:rsid w:val="00FC7E53"/>
    <w:rsid w:val="00FD1523"/>
    <w:rsid w:val="00FE139A"/>
    <w:rsid w:val="00FE22C3"/>
    <w:rsid w:val="00FE2364"/>
    <w:rsid w:val="00FE4B5E"/>
    <w:rsid w:val="00FE74A3"/>
    <w:rsid w:val="00FF17E6"/>
    <w:rsid w:val="00FF203F"/>
    <w:rsid w:val="00FF3AF5"/>
    <w:rsid w:val="00FF5B56"/>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F1433"/>
  <w15:docId w15:val="{546E7507-5D4C-42C9-97A5-E099D5A2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1">
    <w:name w:val="Unresolved Mention1"/>
    <w:basedOn w:val="DefaultParagraphFont"/>
    <w:uiPriority w:val="99"/>
    <w:semiHidden/>
    <w:unhideWhenUsed/>
    <w:rsid w:val="002C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mics.unicef.org/files?job=W1siZiIsIjIwMTcvMDkvMTUvMjEvMTUvNDMvMzc4L01JQ1NfTWV0aG9kb2xvZ2ljYWxfUGFwZXJfNi5wZGYiXV0&amp;sha=85c096f0b2c5b0c8" TargetMode="External"/><Relationship Id="rId2" Type="http://schemas.openxmlformats.org/officeDocument/2006/relationships/hyperlink" Target="https://mics.unicef.org/files?job=W1siZiIsIjIwMTcvMDkvMTUvMjEvMTUvNDMvMzc4L01JQ1NfTWV0aG9kb2xvZ2ljYWxfUGFwZXJfNi5wZGYiXV0&amp;sha=85c096f0b2c5b0c8" TargetMode="External"/><Relationship Id="rId1" Type="http://schemas.openxmlformats.org/officeDocument/2006/relationships/hyperlink" Target="https://www.medrxiv.org/content/10.1101/2020.11.12.20230672v2.article-metrics" TargetMode="External"/><Relationship Id="rId4" Type="http://schemas.openxmlformats.org/officeDocument/2006/relationships/hyperlink" Target="https://data.unicef.org/resources/the-formative-years-unicefs-work-on-measuring-ec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microsoft.com/office/2018/08/relationships/commentsExtensible" Target="commentsExtensible.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 Id="rId22"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1816684976"/>
        <c:axId val="1816679536"/>
      </c:barChart>
      <c:catAx>
        <c:axId val="18166849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16679536"/>
        <c:crosses val="autoZero"/>
        <c:auto val="1"/>
        <c:lblAlgn val="ctr"/>
        <c:lblOffset val="100"/>
        <c:noMultiLvlLbl val="0"/>
      </c:catAx>
      <c:valAx>
        <c:axId val="18166795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 Status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166849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Sheet1!$F$2:$G$2</c:f>
              <c:numCache>
                <c:formatCode>0.00%</c:formatCode>
                <c:ptCount val="2"/>
                <c:pt idx="0">
                  <c:v>0.49590000000000001</c:v>
                </c:pt>
                <c:pt idx="1">
                  <c:v>0.50409999999999999</c:v>
                </c:pt>
              </c:numCache>
            </c:numRef>
          </c:val>
        </c:ser>
        <c:ser>
          <c:idx val="1"/>
          <c:order val="1"/>
          <c:tx>
            <c:strRef>
              <c:f>Sheet1!$E$3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Sheet1!$F$3:$G$3</c:f>
              <c:numCache>
                <c:formatCode>0.00%</c:formatCode>
                <c:ptCount val="2"/>
                <c:pt idx="0">
                  <c:v>0.50819999999999999</c:v>
                </c:pt>
                <c:pt idx="1">
                  <c:v>0.49180000000000001</c:v>
                </c:pt>
              </c:numCache>
            </c:numRef>
          </c:val>
        </c:ser>
        <c:dLbls>
          <c:dLblPos val="outEnd"/>
          <c:showLegendKey val="0"/>
          <c:showVal val="1"/>
          <c:showCatName val="0"/>
          <c:showSerName val="0"/>
          <c:showPercent val="0"/>
          <c:showBubbleSize val="0"/>
        </c:dLbls>
        <c:gapWidth val="267"/>
        <c:overlap val="-43"/>
        <c:axId val="1816680624"/>
        <c:axId val="1816681168"/>
      </c:barChart>
      <c:catAx>
        <c:axId val="18166806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16681168"/>
        <c:crosses val="autoZero"/>
        <c:auto val="1"/>
        <c:lblAlgn val="ctr"/>
        <c:lblOffset val="100"/>
        <c:noMultiLvlLbl val="0"/>
      </c:catAx>
      <c:valAx>
        <c:axId val="18166811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1668062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79257954463517"/>
          <c:y val="0.87521054842586377"/>
          <c:w val="0.23907797736747391"/>
          <c:h val="7.835637133155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0.59460000000000002</c:v>
                </c:pt>
                <c:pt idx="1">
                  <c:v>0.68720000000000003</c:v>
                </c:pt>
              </c:numCache>
            </c:numRef>
          </c:val>
        </c:ser>
        <c:ser>
          <c:idx val="1"/>
          <c:order val="1"/>
          <c:tx>
            <c:strRef>
              <c:f>Sheet1!$A$3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0.71399999999999997</c:v>
                </c:pt>
                <c:pt idx="1">
                  <c:v>0.81259999999999999</c:v>
                </c:pt>
              </c:numCache>
            </c:numRef>
          </c:val>
        </c:ser>
        <c:dLbls>
          <c:dLblPos val="outEnd"/>
          <c:showLegendKey val="0"/>
          <c:showVal val="1"/>
          <c:showCatName val="0"/>
          <c:showSerName val="0"/>
          <c:showPercent val="0"/>
          <c:showBubbleSize val="0"/>
        </c:dLbls>
        <c:gapWidth val="267"/>
        <c:overlap val="-43"/>
        <c:axId val="1816682256"/>
        <c:axId val="1816682800"/>
      </c:barChart>
      <c:catAx>
        <c:axId val="18166822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16682800"/>
        <c:crosses val="autoZero"/>
        <c:auto val="1"/>
        <c:lblAlgn val="ctr"/>
        <c:lblOffset val="100"/>
        <c:noMultiLvlLbl val="0"/>
      </c:catAx>
      <c:valAx>
        <c:axId val="18166828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sz="1000" b="1" i="0" baseline="0">
                    <a:effectLst/>
                  </a:rPr>
                  <a:t>Developmentally on track</a:t>
                </a:r>
                <a:endParaRPr lang="en-US" sz="10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1668225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4179408255786201"/>
          <c:y val="0.84084990664826686"/>
          <c:w val="0.27701765688379859"/>
          <c:h val="0.1333768974754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Sheet1!$F$21:$G$21</c:f>
              <c:numCache>
                <c:formatCode>0.00%</c:formatCode>
                <c:ptCount val="2"/>
                <c:pt idx="0">
                  <c:v>0.51959999999999995</c:v>
                </c:pt>
                <c:pt idx="1">
                  <c:v>0.48039999999999999</c:v>
                </c:pt>
              </c:numCache>
            </c:numRef>
          </c:val>
        </c:ser>
        <c:ser>
          <c:idx val="1"/>
          <c:order val="1"/>
          <c:tx>
            <c:strRef>
              <c:f>Sheet1!$E$22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Sheet1!$F$22:$G$22</c:f>
              <c:numCache>
                <c:formatCode>0.00%</c:formatCode>
                <c:ptCount val="2"/>
                <c:pt idx="0">
                  <c:v>0.51600000000000001</c:v>
                </c:pt>
                <c:pt idx="1">
                  <c:v>0.48399999999999999</c:v>
                </c:pt>
              </c:numCache>
            </c:numRef>
          </c:val>
        </c:ser>
        <c:dLbls>
          <c:dLblPos val="outEnd"/>
          <c:showLegendKey val="0"/>
          <c:showVal val="1"/>
          <c:showCatName val="0"/>
          <c:showSerName val="0"/>
          <c:showPercent val="0"/>
          <c:showBubbleSize val="0"/>
        </c:dLbls>
        <c:gapWidth val="267"/>
        <c:overlap val="-43"/>
        <c:axId val="1816684432"/>
        <c:axId val="1816685520"/>
      </c:barChart>
      <c:catAx>
        <c:axId val="18166844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16685520"/>
        <c:crosses val="autoZero"/>
        <c:auto val="1"/>
        <c:lblAlgn val="ctr"/>
        <c:lblOffset val="100"/>
        <c:noMultiLvlLbl val="0"/>
      </c:catAx>
      <c:valAx>
        <c:axId val="18166855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16684432"/>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558355205599294"/>
          <c:y val="0.88483741615631384"/>
          <c:w val="0.216610673665791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Sheet1!$B$21:$C$21</c:f>
              <c:numCache>
                <c:formatCode>0.00%</c:formatCode>
                <c:ptCount val="2"/>
                <c:pt idx="0">
                  <c:v>0.6341</c:v>
                </c:pt>
                <c:pt idx="1">
                  <c:v>0.71509999999999996</c:v>
                </c:pt>
              </c:numCache>
            </c:numRef>
          </c:val>
        </c:ser>
        <c:ser>
          <c:idx val="1"/>
          <c:order val="1"/>
          <c:tx>
            <c:strRef>
              <c:f>Sheet1!$A$22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Sheet1!$B$22:$C$22</c:f>
              <c:numCache>
                <c:formatCode>0.00%</c:formatCode>
                <c:ptCount val="2"/>
                <c:pt idx="0">
                  <c:v>0.67649999999999999</c:v>
                </c:pt>
                <c:pt idx="1">
                  <c:v>0.78459999999999996</c:v>
                </c:pt>
              </c:numCache>
            </c:numRef>
          </c:val>
        </c:ser>
        <c:dLbls>
          <c:dLblPos val="outEnd"/>
          <c:showLegendKey val="0"/>
          <c:showVal val="1"/>
          <c:showCatName val="0"/>
          <c:showSerName val="0"/>
          <c:showPercent val="0"/>
          <c:showBubbleSize val="0"/>
        </c:dLbls>
        <c:gapWidth val="267"/>
        <c:overlap val="-43"/>
        <c:axId val="1816678992"/>
        <c:axId val="1816680080"/>
      </c:barChart>
      <c:catAx>
        <c:axId val="18166789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16680080"/>
        <c:crosses val="autoZero"/>
        <c:auto val="1"/>
        <c:lblAlgn val="ctr"/>
        <c:lblOffset val="100"/>
        <c:noMultiLvlLbl val="0"/>
      </c:catAx>
      <c:valAx>
        <c:axId val="1816680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16678992"/>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61391076115485"/>
          <c:y val="0.8616892680081657"/>
          <c:w val="0.24994400699912511"/>
          <c:h val="0.11053295421405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Sheet1!$W$2</c:f>
              <c:strCache>
                <c:ptCount val="1"/>
                <c:pt idx="0">
                  <c:v>Urban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Sheet1!$X$2:$Y$2</c:f>
              <c:numCache>
                <c:formatCode>0.00%</c:formatCode>
                <c:ptCount val="2"/>
                <c:pt idx="0">
                  <c:v>0.15870000000000001</c:v>
                </c:pt>
                <c:pt idx="1">
                  <c:v>0.18559999999999999</c:v>
                </c:pt>
              </c:numCache>
            </c:numRef>
          </c:val>
        </c:ser>
        <c:ser>
          <c:idx val="1"/>
          <c:order val="1"/>
          <c:tx>
            <c:strRef>
              <c:f>Sheet1!$W$3</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Sheet1!$X$3:$Y$3</c:f>
              <c:numCache>
                <c:formatCode>0.00%</c:formatCode>
                <c:ptCount val="2"/>
                <c:pt idx="0">
                  <c:v>0.84130000000000005</c:v>
                </c:pt>
                <c:pt idx="1">
                  <c:v>0.81440000000000001</c:v>
                </c:pt>
              </c:numCache>
            </c:numRef>
          </c:val>
        </c:ser>
        <c:dLbls>
          <c:dLblPos val="outEnd"/>
          <c:showLegendKey val="0"/>
          <c:showVal val="1"/>
          <c:showCatName val="0"/>
          <c:showSerName val="0"/>
          <c:showPercent val="0"/>
          <c:showBubbleSize val="0"/>
        </c:dLbls>
        <c:gapWidth val="267"/>
        <c:overlap val="-43"/>
        <c:axId val="1718821552"/>
        <c:axId val="1718823728"/>
      </c:barChart>
      <c:catAx>
        <c:axId val="17188215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18823728"/>
        <c:crosses val="autoZero"/>
        <c:auto val="1"/>
        <c:lblAlgn val="ctr"/>
        <c:lblOffset val="100"/>
        <c:noMultiLvlLbl val="0"/>
      </c:catAx>
      <c:valAx>
        <c:axId val="17188237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188215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Sheet1!$R$2</c:f>
              <c:strCache>
                <c:ptCount val="1"/>
                <c:pt idx="0">
                  <c:v>Urban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Sheet1!$S$2:$T$2</c:f>
              <c:numCache>
                <c:formatCode>0.00%</c:formatCode>
                <c:ptCount val="2"/>
                <c:pt idx="0">
                  <c:v>0.63719999999999999</c:v>
                </c:pt>
                <c:pt idx="1">
                  <c:v>0.7399</c:v>
                </c:pt>
              </c:numCache>
            </c:numRef>
          </c:val>
        </c:ser>
        <c:ser>
          <c:idx val="1"/>
          <c:order val="1"/>
          <c:tx>
            <c:strRef>
              <c:f>Sheet1!$R$3</c:f>
              <c:strCache>
                <c:ptCount val="1"/>
                <c:pt idx="0">
                  <c:v>Rural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Sheet1!$S$3:$T$3</c:f>
              <c:numCache>
                <c:formatCode>0.00%</c:formatCode>
                <c:ptCount val="2"/>
                <c:pt idx="0">
                  <c:v>0.72170000000000001</c:v>
                </c:pt>
                <c:pt idx="1">
                  <c:v>0.78149999999999997</c:v>
                </c:pt>
              </c:numCache>
            </c:numRef>
          </c:val>
        </c:ser>
        <c:dLbls>
          <c:dLblPos val="outEnd"/>
          <c:showLegendKey val="0"/>
          <c:showVal val="1"/>
          <c:showCatName val="0"/>
          <c:showSerName val="0"/>
          <c:showPercent val="0"/>
          <c:showBubbleSize val="0"/>
        </c:dLbls>
        <c:gapWidth val="267"/>
        <c:overlap val="-43"/>
        <c:axId val="1718825904"/>
        <c:axId val="1718823184"/>
      </c:barChart>
      <c:catAx>
        <c:axId val="171882590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18823184"/>
        <c:crosses val="autoZero"/>
        <c:auto val="1"/>
        <c:lblAlgn val="ctr"/>
        <c:lblOffset val="100"/>
        <c:noMultiLvlLbl val="0"/>
      </c:catAx>
      <c:valAx>
        <c:axId val="17188231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1882590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2119031173734855"/>
          <c:y val="0.8456410745267009"/>
          <c:w val="0.27165446424460093"/>
          <c:h val="0.10593277535223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1718826992"/>
        <c:axId val="1718822096"/>
      </c:barChart>
      <c:catAx>
        <c:axId val="17188269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18822096"/>
        <c:crosses val="autoZero"/>
        <c:auto val="1"/>
        <c:lblAlgn val="ctr"/>
        <c:lblOffset val="100"/>
        <c:noMultiLvlLbl val="0"/>
      </c:catAx>
      <c:valAx>
        <c:axId val="1718822096"/>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18826992"/>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layout>
        <c:manualLayout>
          <c:xMode val="edge"/>
          <c:yMode val="edge"/>
          <c:x val="0.43993055402319747"/>
          <c:y val="0.89056219004581816"/>
          <c:w val="0.21429873950432801"/>
          <c:h val="8.9464441112637225E-2"/>
        </c:manualLayout>
      </c:layout>
      <c:overlay val="0"/>
      <c:spPr>
        <a:noFill/>
        <a:ln>
          <a:solidFill>
            <a:schemeClr val="bg1"/>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19"/>
        <c:overlap val="-27"/>
        <c:axId val="1718824272"/>
        <c:axId val="1718826448"/>
      </c:barChart>
      <c:catAx>
        <c:axId val="171882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826448"/>
        <c:crosses val="autoZero"/>
        <c:auto val="1"/>
        <c:lblAlgn val="ctr"/>
        <c:lblOffset val="100"/>
        <c:noMultiLvlLbl val="0"/>
      </c:catAx>
      <c:valAx>
        <c:axId val="171882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82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1700-B7C3-4123-A2E6-219DB587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29</Pages>
  <Words>25311</Words>
  <Characters>144275</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Microsoft account</cp:lastModifiedBy>
  <cp:revision>431</cp:revision>
  <dcterms:created xsi:type="dcterms:W3CDTF">2021-05-15T16:25:00Z</dcterms:created>
  <dcterms:modified xsi:type="dcterms:W3CDTF">2021-05-25T18:55:00Z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http://csl.mendeley.com/styles/497204981/vancouver</vt:lpwstr>
  </property>
  <property fmtid="{D5CDD505-2E9C-101B-9397-08002B2CF9AE}" pid="24" name="Mendeley Recent Style Name 9_1">
    <vt:lpwstr>Vancouver - Mohammad Hasan</vt:lpwstr>
  </property>
  <property fmtid="{D5CDD505-2E9C-101B-9397-08002B2CF9AE}" pid="25" name="grammarly_documentId">
    <vt:lpwstr>documentId_8398</vt:lpwstr>
  </property>
  <property fmtid="{D5CDD505-2E9C-101B-9397-08002B2CF9AE}" pid="26" name="grammarly_documentContext">
    <vt:lpwstr>{"goals":[],"domain":"general","emotions":[],"dialect":"british"}</vt:lpwstr>
  </property>
</Properties>
</file>